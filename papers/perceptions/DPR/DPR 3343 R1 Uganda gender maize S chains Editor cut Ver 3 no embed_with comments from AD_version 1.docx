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A66DBD" w14:textId="6ECD148E" w:rsidR="005017C0" w:rsidRDefault="005017C0" w:rsidP="005017C0">
      <w:pPr>
        <w:pStyle w:val="Heading1"/>
        <w:rPr>
          <w:ins w:id="0" w:author="Steve Wiggins" w:date="2022-07-30T18:36:00Z"/>
        </w:rPr>
      </w:pPr>
      <w:ins w:id="1" w:author="Steve Wiggins" w:date="2022-07-30T18:36:00Z">
        <w:r>
          <w:br w:type="page"/>
        </w:r>
        <w:r>
          <w:lastRenderedPageBreak/>
          <w:t>Editor suggestions</w:t>
        </w:r>
      </w:ins>
    </w:p>
    <w:p w14:paraId="4C9A8425" w14:textId="7EFB3A77" w:rsidR="005017C0" w:rsidRDefault="005017C0" w:rsidP="005017C0">
      <w:pPr>
        <w:rPr>
          <w:ins w:id="2" w:author="Steve Wiggins" w:date="2022-07-30T18:36:00Z"/>
          <w:lang w:eastAsia="en-GB"/>
        </w:rPr>
      </w:pPr>
    </w:p>
    <w:p w14:paraId="4A4A9606" w14:textId="77777777" w:rsidR="005017C0" w:rsidRDefault="005017C0" w:rsidP="005017C0">
      <w:pPr>
        <w:rPr>
          <w:ins w:id="3" w:author="Steve Wiggins" w:date="2022-07-30T18:36:00Z"/>
          <w:lang w:eastAsia="en-GB"/>
        </w:rPr>
        <w:sectPr w:rsidR="005017C0" w:rsidSect="00E9344B">
          <w:headerReference w:type="default" r:id="rId7"/>
          <w:footerReference w:type="default" r:id="rId8"/>
          <w:pgSz w:w="12240" w:h="15840" w:code="1"/>
          <w:pgMar w:top="720" w:right="720" w:bottom="720" w:left="720" w:header="850" w:footer="850" w:gutter="0"/>
          <w:cols w:num="2" w:space="720"/>
          <w:docGrid w:linePitch="299"/>
        </w:sectPr>
      </w:pPr>
    </w:p>
    <w:tbl>
      <w:tblPr>
        <w:tblStyle w:val="TableGrid"/>
        <w:tblW w:w="0" w:type="auto"/>
        <w:tblLook w:val="04A0" w:firstRow="1" w:lastRow="0" w:firstColumn="1" w:lastColumn="0" w:noHBand="0" w:noVBand="1"/>
        <w:tblPrChange w:id="6" w:author="Steve Wiggins" w:date="2022-07-30T18:40:00Z">
          <w:tblPr>
            <w:tblStyle w:val="TableGrid"/>
            <w:tblW w:w="0" w:type="auto"/>
            <w:tblLook w:val="04A0" w:firstRow="1" w:lastRow="0" w:firstColumn="1" w:lastColumn="0" w:noHBand="0" w:noVBand="1"/>
          </w:tblPr>
        </w:tblPrChange>
      </w:tblPr>
      <w:tblGrid>
        <w:gridCol w:w="4531"/>
        <w:gridCol w:w="6259"/>
        <w:tblGridChange w:id="7">
          <w:tblGrid>
            <w:gridCol w:w="5395"/>
            <w:gridCol w:w="5395"/>
          </w:tblGrid>
        </w:tblGridChange>
      </w:tblGrid>
      <w:tr w:rsidR="005017C0" w:rsidRPr="005017C0" w14:paraId="28EFC848" w14:textId="77777777" w:rsidTr="003B5AB9">
        <w:trPr>
          <w:ins w:id="8" w:author="Steve Wiggins" w:date="2022-07-30T18:37:00Z"/>
        </w:trPr>
        <w:tc>
          <w:tcPr>
            <w:tcW w:w="4531" w:type="dxa"/>
            <w:shd w:val="clear" w:color="auto" w:fill="17365D" w:themeFill="text2" w:themeFillShade="BF"/>
            <w:tcPrChange w:id="9" w:author="Steve Wiggins" w:date="2022-07-30T18:40:00Z">
              <w:tcPr>
                <w:tcW w:w="5395" w:type="dxa"/>
              </w:tcPr>
            </w:tcPrChange>
          </w:tcPr>
          <w:p w14:paraId="425DEEA9" w14:textId="13D26B44" w:rsidR="005017C0" w:rsidRPr="005017C0" w:rsidRDefault="005017C0" w:rsidP="005017C0">
            <w:pPr>
              <w:rPr>
                <w:ins w:id="10" w:author="Steve Wiggins" w:date="2022-07-30T18:37:00Z"/>
                <w:b/>
                <w:bCs/>
                <w:rPrChange w:id="11" w:author="Steve Wiggins" w:date="2022-07-30T18:37:00Z">
                  <w:rPr>
                    <w:ins w:id="12" w:author="Steve Wiggins" w:date="2022-07-30T18:37:00Z"/>
                  </w:rPr>
                </w:rPrChange>
              </w:rPr>
            </w:pPr>
            <w:ins w:id="13" w:author="Steve Wiggins" w:date="2022-07-30T18:37:00Z">
              <w:r w:rsidRPr="005017C0">
                <w:rPr>
                  <w:b/>
                  <w:bCs/>
                  <w:rPrChange w:id="14" w:author="Steve Wiggins" w:date="2022-07-30T18:37:00Z">
                    <w:rPr/>
                  </w:rPrChange>
                </w:rPr>
                <w:t>Original</w:t>
              </w:r>
            </w:ins>
          </w:p>
        </w:tc>
        <w:tc>
          <w:tcPr>
            <w:tcW w:w="6259" w:type="dxa"/>
            <w:shd w:val="clear" w:color="auto" w:fill="17365D" w:themeFill="text2" w:themeFillShade="BF"/>
            <w:tcPrChange w:id="15" w:author="Steve Wiggins" w:date="2022-07-30T18:40:00Z">
              <w:tcPr>
                <w:tcW w:w="5395" w:type="dxa"/>
              </w:tcPr>
            </w:tcPrChange>
          </w:tcPr>
          <w:p w14:paraId="2899A230" w14:textId="3EE07A13" w:rsidR="005017C0" w:rsidRPr="005017C0" w:rsidRDefault="005017C0" w:rsidP="005017C0">
            <w:pPr>
              <w:rPr>
                <w:ins w:id="16" w:author="Steve Wiggins" w:date="2022-07-30T18:37:00Z"/>
                <w:b/>
                <w:bCs/>
                <w:rPrChange w:id="17" w:author="Steve Wiggins" w:date="2022-07-30T18:37:00Z">
                  <w:rPr>
                    <w:ins w:id="18" w:author="Steve Wiggins" w:date="2022-07-30T18:37:00Z"/>
                  </w:rPr>
                </w:rPrChange>
              </w:rPr>
            </w:pPr>
            <w:ins w:id="19" w:author="Steve Wiggins" w:date="2022-07-30T18:37:00Z">
              <w:r w:rsidRPr="005017C0">
                <w:rPr>
                  <w:b/>
                  <w:bCs/>
                  <w:rPrChange w:id="20" w:author="Steve Wiggins" w:date="2022-07-30T18:37:00Z">
                    <w:rPr/>
                  </w:rPrChange>
                </w:rPr>
                <w:t>Editor suggestion</w:t>
              </w:r>
            </w:ins>
          </w:p>
        </w:tc>
      </w:tr>
      <w:tr w:rsidR="003B5AB9" w:rsidRPr="00D6531A" w14:paraId="5F23EF84" w14:textId="77777777" w:rsidTr="003B5AB9">
        <w:trPr>
          <w:trHeight w:val="608"/>
          <w:ins w:id="21" w:author="Steve Wiggins" w:date="2022-07-30T18:37:00Z"/>
        </w:trPr>
        <w:tc>
          <w:tcPr>
            <w:tcW w:w="4531" w:type="dxa"/>
            <w:tcPrChange w:id="22" w:author="Steve Wiggins" w:date="2022-07-30T18:40:00Z">
              <w:tcPr>
                <w:tcW w:w="5395" w:type="dxa"/>
              </w:tcPr>
            </w:tcPrChange>
          </w:tcPr>
          <w:p w14:paraId="11E33884" w14:textId="462B502D" w:rsidR="003B5AB9" w:rsidRPr="00992146" w:rsidRDefault="003B5AB9">
            <w:pPr>
              <w:pStyle w:val="TableParagraph"/>
              <w:rPr>
                <w:ins w:id="23" w:author="Steve Wiggins" w:date="2022-07-30T18:37:00Z"/>
                <w:lang w:val="en-US"/>
                <w:rPrChange w:id="24" w:author="Anusha De" w:date="2022-08-01T14:47:00Z">
                  <w:rPr>
                    <w:ins w:id="25" w:author="Steve Wiggins" w:date="2022-07-30T18:37:00Z"/>
                  </w:rPr>
                </w:rPrChange>
              </w:rPr>
              <w:pPrChange w:id="26" w:author="Steve Wiggins" w:date="2022-07-30T18:39:00Z">
                <w:pPr/>
              </w:pPrChange>
            </w:pPr>
            <w:ins w:id="27" w:author="Steve Wiggins" w:date="2022-07-30T18:37:00Z">
              <w:r w:rsidRPr="00992146">
                <w:rPr>
                  <w:lang w:val="en-US"/>
                  <w:rPrChange w:id="28" w:author="Anusha De" w:date="2022-08-01T14:47:00Z">
                    <w:rPr>
                      <w:rFonts w:asciiTheme="minorHAnsi" w:hAnsiTheme="minorHAnsi"/>
                      <w:sz w:val="22"/>
                    </w:rPr>
                  </w:rPrChange>
                </w:rPr>
                <w:t>Gendered Perceptions in Maize Supply Chains: Evidence from Uganda</w:t>
              </w:r>
            </w:ins>
          </w:p>
        </w:tc>
        <w:tc>
          <w:tcPr>
            <w:tcW w:w="6259" w:type="dxa"/>
            <w:tcPrChange w:id="29" w:author="Steve Wiggins" w:date="2022-07-30T18:40:00Z">
              <w:tcPr>
                <w:tcW w:w="5395" w:type="dxa"/>
              </w:tcPr>
            </w:tcPrChange>
          </w:tcPr>
          <w:p w14:paraId="54FBE8EF" w14:textId="00800258" w:rsidR="003B5AB9" w:rsidRPr="00992146" w:rsidRDefault="003B5AB9">
            <w:pPr>
              <w:pStyle w:val="TableParagraph"/>
              <w:rPr>
                <w:ins w:id="30" w:author="Steve Wiggins" w:date="2022-07-30T18:37:00Z"/>
                <w:lang w:val="en-US"/>
                <w:rPrChange w:id="31" w:author="Anusha De" w:date="2022-08-01T14:47:00Z">
                  <w:rPr>
                    <w:ins w:id="32" w:author="Steve Wiggins" w:date="2022-07-30T18:37:00Z"/>
                  </w:rPr>
                </w:rPrChange>
              </w:rPr>
              <w:pPrChange w:id="33" w:author="Steve Wiggins" w:date="2022-07-30T18:38:00Z">
                <w:pPr/>
              </w:pPrChange>
            </w:pPr>
            <w:ins w:id="34" w:author="Steve Wiggins" w:date="2022-07-30T18:39:00Z">
              <w:r w:rsidRPr="00992146">
                <w:rPr>
                  <w:lang w:val="en-US"/>
                  <w:rPrChange w:id="35" w:author="Anusha De" w:date="2022-08-01T14:47:00Z">
                    <w:rPr>
                      <w:rFonts w:asciiTheme="minorHAnsi" w:hAnsiTheme="minorHAnsi"/>
                      <w:sz w:val="22"/>
                    </w:rPr>
                  </w:rPrChange>
                </w:rPr>
                <w:t>Gendered Perceptions in Maize Supply Chains: Evidence from Uganda</w:t>
              </w:r>
            </w:ins>
          </w:p>
        </w:tc>
      </w:tr>
      <w:tr w:rsidR="003B5AB9" w:rsidRPr="00D6531A" w14:paraId="370EA068" w14:textId="77777777" w:rsidTr="003B5AB9">
        <w:trPr>
          <w:ins w:id="36" w:author="Steve Wiggins" w:date="2022-07-30T18:37:00Z"/>
        </w:trPr>
        <w:tc>
          <w:tcPr>
            <w:tcW w:w="4531" w:type="dxa"/>
            <w:tcPrChange w:id="37" w:author="Steve Wiggins" w:date="2022-07-30T18:40:00Z">
              <w:tcPr>
                <w:tcW w:w="5395" w:type="dxa"/>
              </w:tcPr>
            </w:tcPrChange>
          </w:tcPr>
          <w:p w14:paraId="00A87ADE" w14:textId="10C05002" w:rsidR="003B5AB9" w:rsidRPr="00992146" w:rsidRDefault="003B5AB9">
            <w:pPr>
              <w:pStyle w:val="TableParagraph"/>
              <w:rPr>
                <w:ins w:id="38" w:author="Steve Wiggins" w:date="2022-07-30T18:37:00Z"/>
                <w:lang w:val="en-US"/>
                <w:rPrChange w:id="39" w:author="Anusha De" w:date="2022-08-01T14:47:00Z">
                  <w:rPr>
                    <w:ins w:id="40" w:author="Steve Wiggins" w:date="2022-07-30T18:37:00Z"/>
                  </w:rPr>
                </w:rPrChange>
              </w:rPr>
              <w:pPrChange w:id="41" w:author="Steve Wiggins" w:date="2022-08-01T12:13:00Z">
                <w:pPr/>
              </w:pPrChange>
            </w:pPr>
            <w:ins w:id="42" w:author="Steve Wiggins" w:date="2022-07-30T18:38:00Z">
              <w:r w:rsidRPr="00992146">
                <w:rPr>
                  <w:lang w:val="en-US"/>
                  <w:rPrChange w:id="43" w:author="Anusha De" w:date="2022-08-01T14:47:00Z">
                    <w:rPr>
                      <w:rFonts w:asciiTheme="minorHAnsi" w:hAnsiTheme="minorHAnsi"/>
                      <w:sz w:val="22"/>
                    </w:rPr>
                  </w:rPrChange>
                </w:rPr>
                <w:t>Motivation: Faced with imperfect information about the performance of value chain actors, transactions are often based on perceptions. Inaccurate perceptions may result in inefficient value chains and biased perceptions may affect inclusiveness.</w:t>
              </w:r>
            </w:ins>
          </w:p>
        </w:tc>
        <w:tc>
          <w:tcPr>
            <w:tcW w:w="6259" w:type="dxa"/>
            <w:tcPrChange w:id="44" w:author="Steve Wiggins" w:date="2022-07-30T18:40:00Z">
              <w:tcPr>
                <w:tcW w:w="5395" w:type="dxa"/>
              </w:tcPr>
            </w:tcPrChange>
          </w:tcPr>
          <w:p w14:paraId="7BC899FD" w14:textId="77777777" w:rsidR="00BA2423" w:rsidRPr="00992146" w:rsidRDefault="003B5AB9" w:rsidP="003B5AB9">
            <w:pPr>
              <w:pStyle w:val="TableParagraph"/>
              <w:rPr>
                <w:ins w:id="45" w:author="Steve Wiggins" w:date="2022-07-30T18:41:00Z"/>
                <w:rStyle w:val="IntenseEmphasis"/>
                <w:lang w:val="en-US"/>
                <w:rPrChange w:id="46" w:author="Anusha De" w:date="2022-08-01T14:47:00Z">
                  <w:rPr>
                    <w:ins w:id="47" w:author="Steve Wiggins" w:date="2022-07-30T18:41:00Z"/>
                  </w:rPr>
                </w:rPrChange>
              </w:rPr>
            </w:pPr>
            <w:ins w:id="48" w:author="Steve Wiggins" w:date="2022-07-30T18:39:00Z">
              <w:r w:rsidRPr="00992146">
                <w:rPr>
                  <w:rStyle w:val="IntenseEmphasis"/>
                  <w:lang w:val="en-US"/>
                  <w:rPrChange w:id="49" w:author="Anusha De" w:date="2022-08-01T14:47:00Z">
                    <w:rPr/>
                  </w:rPrChange>
                </w:rPr>
                <w:t xml:space="preserve">Motivation: </w:t>
              </w:r>
            </w:ins>
          </w:p>
          <w:p w14:paraId="5A7E36F1" w14:textId="0B585E13" w:rsidR="003B5AB9" w:rsidRPr="00992146" w:rsidRDefault="003B5AB9">
            <w:pPr>
              <w:pStyle w:val="TableParagraph"/>
              <w:rPr>
                <w:ins w:id="50" w:author="Steve Wiggins" w:date="2022-07-30T18:37:00Z"/>
                <w:lang w:val="en-US"/>
                <w:rPrChange w:id="51" w:author="Anusha De" w:date="2022-08-01T14:47:00Z">
                  <w:rPr>
                    <w:ins w:id="52" w:author="Steve Wiggins" w:date="2022-07-30T18:37:00Z"/>
                  </w:rPr>
                </w:rPrChange>
              </w:rPr>
              <w:pPrChange w:id="53" w:author="Steve Wiggins" w:date="2022-07-30T18:38:00Z">
                <w:pPr/>
              </w:pPrChange>
            </w:pPr>
            <w:ins w:id="54" w:author="Steve Wiggins" w:date="2022-07-30T18:39:00Z">
              <w:r w:rsidRPr="00992146">
                <w:rPr>
                  <w:lang w:val="en-US"/>
                  <w:rPrChange w:id="55" w:author="Anusha De" w:date="2022-08-01T14:47:00Z">
                    <w:rPr>
                      <w:rFonts w:asciiTheme="minorHAnsi" w:hAnsiTheme="minorHAnsi"/>
                      <w:sz w:val="22"/>
                    </w:rPr>
                  </w:rPrChange>
                </w:rPr>
                <w:t xml:space="preserve">Faced </w:t>
              </w:r>
            </w:ins>
            <w:ins w:id="56" w:author="Steve Wiggins" w:date="2022-07-30T18:41:00Z">
              <w:r w:rsidR="00BA2423" w:rsidRPr="00992146">
                <w:rPr>
                  <w:lang w:val="en-US"/>
                  <w:rPrChange w:id="57" w:author="Anusha De" w:date="2022-08-01T14:47:00Z">
                    <w:rPr>
                      <w:rFonts w:asciiTheme="minorHAnsi" w:hAnsiTheme="minorHAnsi"/>
                      <w:sz w:val="22"/>
                    </w:rPr>
                  </w:rPrChange>
                </w:rPr>
                <w:t>by</w:t>
              </w:r>
            </w:ins>
            <w:ins w:id="58" w:author="Steve Wiggins" w:date="2022-07-30T18:39:00Z">
              <w:r w:rsidRPr="00992146">
                <w:rPr>
                  <w:lang w:val="en-US"/>
                  <w:rPrChange w:id="59" w:author="Anusha De" w:date="2022-08-01T14:47:00Z">
                    <w:rPr>
                      <w:rFonts w:asciiTheme="minorHAnsi" w:hAnsiTheme="minorHAnsi"/>
                      <w:sz w:val="22"/>
                    </w:rPr>
                  </w:rPrChange>
                </w:rPr>
                <w:t xml:space="preserve"> imperfect information about the performance of value chain actors, transactions are often based on perceptions. Inaccurate perceptions may result in inefficient value chains</w:t>
              </w:r>
            </w:ins>
            <w:ins w:id="60" w:author="Steve Wiggins" w:date="2022-08-01T12:37:00Z">
              <w:r w:rsidR="00B32147" w:rsidRPr="00992146">
                <w:rPr>
                  <w:lang w:val="en-US"/>
                  <w:rPrChange w:id="61" w:author="Anusha De" w:date="2022-08-01T14:47:00Z">
                    <w:rPr>
                      <w:rFonts w:asciiTheme="minorHAnsi" w:hAnsiTheme="minorHAnsi"/>
                      <w:sz w:val="22"/>
                    </w:rPr>
                  </w:rPrChange>
                </w:rPr>
                <w:t>. B</w:t>
              </w:r>
            </w:ins>
            <w:ins w:id="62" w:author="Steve Wiggins" w:date="2022-07-30T18:39:00Z">
              <w:r w:rsidRPr="00992146">
                <w:rPr>
                  <w:lang w:val="en-US"/>
                  <w:rPrChange w:id="63" w:author="Anusha De" w:date="2022-08-01T14:47:00Z">
                    <w:rPr>
                      <w:rFonts w:asciiTheme="minorHAnsi" w:hAnsiTheme="minorHAnsi"/>
                      <w:sz w:val="22"/>
                    </w:rPr>
                  </w:rPrChange>
                </w:rPr>
                <w:t>iased perceptions</w:t>
              </w:r>
            </w:ins>
            <w:ins w:id="64" w:author="Steve Wiggins" w:date="2022-08-01T12:06:00Z">
              <w:r w:rsidR="008C37D6" w:rsidRPr="00992146">
                <w:rPr>
                  <w:lang w:val="en-US"/>
                  <w:rPrChange w:id="65" w:author="Anusha De" w:date="2022-08-01T14:47:00Z">
                    <w:rPr>
                      <w:rFonts w:asciiTheme="minorHAnsi" w:hAnsiTheme="minorHAnsi"/>
                      <w:sz w:val="22"/>
                    </w:rPr>
                  </w:rPrChange>
                </w:rPr>
                <w:t>, especially about women,</w:t>
              </w:r>
            </w:ins>
            <w:ins w:id="66" w:author="Steve Wiggins" w:date="2022-07-30T18:39:00Z">
              <w:r w:rsidRPr="00992146">
                <w:rPr>
                  <w:lang w:val="en-US"/>
                  <w:rPrChange w:id="67" w:author="Anusha De" w:date="2022-08-01T14:47:00Z">
                    <w:rPr>
                      <w:rFonts w:asciiTheme="minorHAnsi" w:hAnsiTheme="minorHAnsi"/>
                      <w:sz w:val="22"/>
                    </w:rPr>
                  </w:rPrChange>
                </w:rPr>
                <w:t xml:space="preserve"> may affect inclusiveness.</w:t>
              </w:r>
            </w:ins>
          </w:p>
        </w:tc>
      </w:tr>
      <w:tr w:rsidR="003B5AB9" w:rsidRPr="00D6531A" w14:paraId="6C7F9DA1" w14:textId="77777777" w:rsidTr="003B5AB9">
        <w:trPr>
          <w:ins w:id="68" w:author="Steve Wiggins" w:date="2022-07-30T18:37:00Z"/>
        </w:trPr>
        <w:tc>
          <w:tcPr>
            <w:tcW w:w="4531" w:type="dxa"/>
            <w:tcPrChange w:id="69" w:author="Steve Wiggins" w:date="2022-07-30T18:40:00Z">
              <w:tcPr>
                <w:tcW w:w="5395" w:type="dxa"/>
              </w:tcPr>
            </w:tcPrChange>
          </w:tcPr>
          <w:p w14:paraId="472C8774" w14:textId="1E02BCC0" w:rsidR="003B5AB9" w:rsidRPr="005017C0" w:rsidRDefault="003B5AB9">
            <w:pPr>
              <w:pStyle w:val="TableParagraph"/>
              <w:rPr>
                <w:ins w:id="70" w:author="Steve Wiggins" w:date="2022-07-30T18:37:00Z"/>
              </w:rPr>
              <w:pPrChange w:id="71" w:author="Steve Wiggins" w:date="2022-08-01T12:13:00Z">
                <w:pPr/>
              </w:pPrChange>
            </w:pPr>
            <w:ins w:id="72" w:author="Steve Wiggins" w:date="2022-07-30T18:38:00Z">
              <w:r w:rsidRPr="00992146">
                <w:rPr>
                  <w:lang w:val="en-US"/>
                  <w:rPrChange w:id="73" w:author="Anusha De" w:date="2022-08-01T14:47:00Z">
                    <w:rPr>
                      <w:rFonts w:asciiTheme="minorHAnsi" w:hAnsiTheme="minorHAnsi"/>
                      <w:sz w:val="22"/>
                    </w:rPr>
                  </w:rPrChange>
                </w:rPr>
                <w:t xml:space="preserve">Purpose: First, we establish how the ratings given by farmers align with self-ratings of dealers, traders and processors. Second, we test if male farmers rate systematically different than female farmers. Third, we test for gender related differences in self-rating and fourth, we test if these actors are rated differently because of their gender. </w:t>
              </w:r>
              <w:proofErr w:type="spellStart"/>
              <w:r w:rsidRPr="005360E6">
                <w:t>Finally</w:t>
              </w:r>
              <w:proofErr w:type="spellEnd"/>
              <w:r w:rsidRPr="005360E6">
                <w:t xml:space="preserve">, we test </w:t>
              </w:r>
              <w:proofErr w:type="spellStart"/>
              <w:r w:rsidRPr="005360E6">
                <w:t>for</w:t>
              </w:r>
              <w:proofErr w:type="spellEnd"/>
              <w:r w:rsidRPr="005360E6">
                <w:t xml:space="preserve"> gender-based homophily among women.</w:t>
              </w:r>
            </w:ins>
          </w:p>
        </w:tc>
        <w:tc>
          <w:tcPr>
            <w:tcW w:w="6259" w:type="dxa"/>
            <w:tcPrChange w:id="74" w:author="Steve Wiggins" w:date="2022-07-30T18:40:00Z">
              <w:tcPr>
                <w:tcW w:w="5395" w:type="dxa"/>
              </w:tcPr>
            </w:tcPrChange>
          </w:tcPr>
          <w:p w14:paraId="1521AED3" w14:textId="1D5115EC" w:rsidR="00BA2423" w:rsidRPr="00992146" w:rsidRDefault="003B5AB9" w:rsidP="003B5AB9">
            <w:pPr>
              <w:pStyle w:val="TableParagraph"/>
              <w:rPr>
                <w:ins w:id="75" w:author="Steve Wiggins" w:date="2022-08-01T12:06:00Z"/>
                <w:rStyle w:val="IntenseEmphasis"/>
                <w:lang w:val="en-US"/>
                <w:rPrChange w:id="76" w:author="Anusha De" w:date="2022-08-01T14:47:00Z">
                  <w:rPr>
                    <w:ins w:id="77" w:author="Steve Wiggins" w:date="2022-08-01T12:06:00Z"/>
                    <w:rStyle w:val="IntenseEmphasis"/>
                    <w:szCs w:val="22"/>
                    <w:lang w:eastAsia="en-US"/>
                  </w:rPr>
                </w:rPrChange>
              </w:rPr>
            </w:pPr>
            <w:ins w:id="78" w:author="Steve Wiggins" w:date="2022-07-30T18:39:00Z">
              <w:r w:rsidRPr="00992146">
                <w:rPr>
                  <w:rStyle w:val="IntenseEmphasis"/>
                  <w:lang w:val="en-US"/>
                  <w:rPrChange w:id="79" w:author="Anusha De" w:date="2022-08-01T14:47:00Z">
                    <w:rPr>
                      <w:rFonts w:ascii="Sweden Sans" w:hAnsi="Sweden Sans"/>
                      <w:b/>
                      <w:bCs/>
                      <w:iCs/>
                      <w:color w:val="003300"/>
                    </w:rPr>
                  </w:rPrChange>
                </w:rPr>
                <w:t xml:space="preserve">Purpose: </w:t>
              </w:r>
            </w:ins>
          </w:p>
          <w:p w14:paraId="4AC2B7AE" w14:textId="1BCF8D3C" w:rsidR="008C37D6" w:rsidRPr="00992146" w:rsidRDefault="008C37D6" w:rsidP="008C37D6">
            <w:pPr>
              <w:pStyle w:val="TableParagraph"/>
              <w:rPr>
                <w:ins w:id="80" w:author="Steve Wiggins" w:date="2022-08-01T12:08:00Z"/>
                <w:lang w:val="en-US"/>
                <w:rPrChange w:id="81" w:author="Anusha De" w:date="2022-08-01T14:47:00Z">
                  <w:rPr>
                    <w:ins w:id="82" w:author="Steve Wiggins" w:date="2022-08-01T12:08:00Z"/>
                    <w:rStyle w:val="IntenseEmphasis"/>
                    <w:rFonts w:ascii="Bierstadt" w:hAnsi="Bierstadt"/>
                    <w:b w:val="0"/>
                    <w:bCs w:val="0"/>
                    <w:iCs w:val="0"/>
                    <w:color w:val="auto"/>
                    <w:szCs w:val="22"/>
                    <w:lang w:eastAsia="en-US"/>
                  </w:rPr>
                </w:rPrChange>
              </w:rPr>
            </w:pPr>
            <w:ins w:id="83" w:author="Steve Wiggins" w:date="2022-08-01T12:07:00Z">
              <w:r w:rsidRPr="00992146">
                <w:rPr>
                  <w:rStyle w:val="IntenseEmphasis"/>
                  <w:rFonts w:ascii="Bierstadt" w:hAnsi="Bierstadt"/>
                  <w:b w:val="0"/>
                  <w:bCs w:val="0"/>
                  <w:iCs w:val="0"/>
                  <w:color w:val="auto"/>
                  <w:lang w:val="en-US"/>
                  <w:rPrChange w:id="84" w:author="Anusha De" w:date="2022-08-01T14:47:00Z">
                    <w:rPr>
                      <w:rStyle w:val="IntenseEmphasis"/>
                      <w:rFonts w:ascii="Bierstadt" w:hAnsi="Bierstadt"/>
                      <w:b w:val="0"/>
                      <w:bCs w:val="0"/>
                      <w:iCs w:val="0"/>
                      <w:color w:val="auto"/>
                    </w:rPr>
                  </w:rPrChange>
                </w:rPr>
                <w:t>We aim to compare perceptions by farmers,</w:t>
              </w:r>
            </w:ins>
            <w:ins w:id="85" w:author="Steve Wiggins" w:date="2022-08-01T12:08:00Z">
              <w:r w:rsidRPr="00992146">
                <w:rPr>
                  <w:rStyle w:val="IntenseEmphasis"/>
                  <w:rFonts w:ascii="Bierstadt" w:hAnsi="Bierstadt"/>
                  <w:b w:val="0"/>
                  <w:bCs w:val="0"/>
                  <w:iCs w:val="0"/>
                  <w:color w:val="auto"/>
                  <w:lang w:val="en-US"/>
                  <w:rPrChange w:id="86" w:author="Anusha De" w:date="2022-08-01T14:47:00Z">
                    <w:rPr>
                      <w:rStyle w:val="IntenseEmphasis"/>
                      <w:rFonts w:ascii="Bierstadt" w:hAnsi="Bierstadt"/>
                      <w:b w:val="0"/>
                      <w:bCs w:val="0"/>
                      <w:iCs w:val="0"/>
                      <w:color w:val="auto"/>
                    </w:rPr>
                  </w:rPrChange>
                </w:rPr>
                <w:t xml:space="preserve"> input dealers,</w:t>
              </w:r>
            </w:ins>
            <w:ins w:id="87" w:author="Steve Wiggins" w:date="2022-08-01T12:07:00Z">
              <w:r w:rsidRPr="00992146">
                <w:rPr>
                  <w:rStyle w:val="IntenseEmphasis"/>
                  <w:rFonts w:ascii="Bierstadt" w:hAnsi="Bierstadt"/>
                  <w:b w:val="0"/>
                  <w:bCs w:val="0"/>
                  <w:iCs w:val="0"/>
                  <w:color w:val="auto"/>
                  <w:lang w:val="en-US"/>
                  <w:rPrChange w:id="88" w:author="Anusha De" w:date="2022-08-01T14:47:00Z">
                    <w:rPr>
                      <w:rStyle w:val="IntenseEmphasis"/>
                      <w:rFonts w:ascii="Bierstadt" w:hAnsi="Bierstadt"/>
                      <w:b w:val="0"/>
                      <w:bCs w:val="0"/>
                      <w:iCs w:val="0"/>
                      <w:color w:val="auto"/>
                    </w:rPr>
                  </w:rPrChange>
                </w:rPr>
                <w:t xml:space="preserve"> traders and </w:t>
              </w:r>
            </w:ins>
            <w:ins w:id="89" w:author="Steve Wiggins" w:date="2022-08-01T12:08:00Z">
              <w:r w:rsidRPr="00992146">
                <w:rPr>
                  <w:lang w:val="en-US"/>
                  <w:rPrChange w:id="90" w:author="Anusha De" w:date="2022-08-01T14:47:00Z">
                    <w:rPr>
                      <w:rStyle w:val="IntenseEmphasis"/>
                      <w:rFonts w:ascii="Bierstadt" w:hAnsi="Bierstadt"/>
                      <w:b w:val="0"/>
                      <w:bCs w:val="0"/>
                      <w:iCs w:val="0"/>
                      <w:color w:val="auto"/>
                    </w:rPr>
                  </w:rPrChange>
                </w:rPr>
                <w:t xml:space="preserve">processors in </w:t>
              </w:r>
            </w:ins>
            <w:ins w:id="91" w:author="Steve Wiggins" w:date="2022-08-01T12:38:00Z">
              <w:r w:rsidR="00B32147" w:rsidRPr="00992146">
                <w:rPr>
                  <w:lang w:val="en-US"/>
                  <w:rPrChange w:id="92" w:author="Anusha De" w:date="2022-08-01T14:47:00Z">
                    <w:rPr>
                      <w:rStyle w:val="IntenseEmphasis"/>
                      <w:rFonts w:ascii="Bierstadt" w:hAnsi="Bierstadt"/>
                      <w:b w:val="0"/>
                      <w:bCs w:val="0"/>
                      <w:iCs w:val="0"/>
                      <w:color w:val="auto"/>
                    </w:rPr>
                  </w:rPrChange>
                </w:rPr>
                <w:t>U</w:t>
              </w:r>
              <w:r w:rsidR="00B32147" w:rsidRPr="00992146">
                <w:rPr>
                  <w:lang w:val="en-US"/>
                  <w:rPrChange w:id="93" w:author="Anusha De" w:date="2022-08-01T14:47:00Z">
                    <w:rPr>
                      <w:rStyle w:val="IntenseEmphasis"/>
                      <w:rFonts w:ascii="Bierstadt" w:hAnsi="Bierstadt"/>
                    </w:rPr>
                  </w:rPrChange>
                </w:rPr>
                <w:t>ganda’s</w:t>
              </w:r>
            </w:ins>
            <w:ins w:id="94" w:author="Steve Wiggins" w:date="2022-08-01T12:08:00Z">
              <w:r w:rsidRPr="00992146">
                <w:rPr>
                  <w:lang w:val="en-US"/>
                  <w:rPrChange w:id="95" w:author="Anusha De" w:date="2022-08-01T14:47:00Z">
                    <w:rPr>
                      <w:rStyle w:val="IntenseEmphasis"/>
                      <w:rFonts w:ascii="Bierstadt" w:hAnsi="Bierstadt"/>
                      <w:b w:val="0"/>
                      <w:bCs w:val="0"/>
                      <w:iCs w:val="0"/>
                      <w:color w:val="auto"/>
                    </w:rPr>
                  </w:rPrChange>
                </w:rPr>
                <w:t xml:space="preserve"> maize value chain. </w:t>
              </w:r>
            </w:ins>
          </w:p>
          <w:p w14:paraId="12554688" w14:textId="501F0B69" w:rsidR="003B5AB9" w:rsidRPr="00992146" w:rsidRDefault="008C37D6">
            <w:pPr>
              <w:pStyle w:val="TableParagraph"/>
              <w:rPr>
                <w:ins w:id="96" w:author="Steve Wiggins" w:date="2022-07-30T18:37:00Z"/>
                <w:lang w:val="en-US"/>
                <w:rPrChange w:id="97" w:author="Anusha De" w:date="2022-08-01T14:47:00Z">
                  <w:rPr>
                    <w:ins w:id="98" w:author="Steve Wiggins" w:date="2022-07-30T18:37:00Z"/>
                  </w:rPr>
                </w:rPrChange>
              </w:rPr>
              <w:pPrChange w:id="99" w:author="Steve Wiggins" w:date="2022-08-01T12:08:00Z">
                <w:pPr/>
              </w:pPrChange>
            </w:pPr>
            <w:ins w:id="100" w:author="Steve Wiggins" w:date="2022-08-01T12:08:00Z">
              <w:r w:rsidRPr="00992146">
                <w:rPr>
                  <w:rStyle w:val="IntenseEmphasis"/>
                  <w:rFonts w:ascii="Bierstadt" w:hAnsi="Bierstadt"/>
                  <w:b w:val="0"/>
                  <w:bCs w:val="0"/>
                  <w:iCs w:val="0"/>
                  <w:color w:val="auto"/>
                  <w:lang w:val="en-US"/>
                  <w:rPrChange w:id="101" w:author="Anusha De" w:date="2022-08-01T14:47:00Z">
                    <w:rPr>
                      <w:rStyle w:val="IntenseEmphasis"/>
                      <w:rFonts w:ascii="Bierstadt" w:hAnsi="Bierstadt"/>
                      <w:b w:val="0"/>
                      <w:bCs w:val="0"/>
                      <w:iCs w:val="0"/>
                      <w:color w:val="auto"/>
                    </w:rPr>
                  </w:rPrChange>
                </w:rPr>
                <w:t xml:space="preserve">Specifically, we </w:t>
              </w:r>
            </w:ins>
            <w:ins w:id="102" w:author="Steve Wiggins" w:date="2022-07-30T18:42:00Z">
              <w:r w:rsidR="00BA2423" w:rsidRPr="00992146">
                <w:rPr>
                  <w:lang w:val="en-US"/>
                  <w:rPrChange w:id="103" w:author="Anusha De" w:date="2022-08-01T14:47:00Z">
                    <w:rPr>
                      <w:rFonts w:asciiTheme="minorHAnsi" w:hAnsiTheme="minorHAnsi"/>
                      <w:sz w:val="22"/>
                    </w:rPr>
                  </w:rPrChange>
                </w:rPr>
                <w:t>compare</w:t>
              </w:r>
            </w:ins>
            <w:ins w:id="104" w:author="Steve Wiggins" w:date="2022-07-30T18:39:00Z">
              <w:r w:rsidR="003B5AB9" w:rsidRPr="00992146">
                <w:rPr>
                  <w:lang w:val="en-US"/>
                  <w:rPrChange w:id="105" w:author="Anusha De" w:date="2022-08-01T14:47:00Z">
                    <w:rPr>
                      <w:rFonts w:asciiTheme="minorHAnsi" w:hAnsiTheme="minorHAnsi"/>
                      <w:sz w:val="22"/>
                    </w:rPr>
                  </w:rPrChange>
                </w:rPr>
                <w:t xml:space="preserve"> ratings given by farmers </w:t>
              </w:r>
            </w:ins>
            <w:ins w:id="106" w:author="Steve Wiggins" w:date="2022-07-30T18:42:00Z">
              <w:r w:rsidR="00BA2423" w:rsidRPr="00992146">
                <w:rPr>
                  <w:lang w:val="en-US"/>
                  <w:rPrChange w:id="107" w:author="Anusha De" w:date="2022-08-01T14:47:00Z">
                    <w:rPr>
                      <w:rFonts w:asciiTheme="minorHAnsi" w:hAnsiTheme="minorHAnsi"/>
                      <w:sz w:val="22"/>
                    </w:rPr>
                  </w:rPrChange>
                </w:rPr>
                <w:t>to</w:t>
              </w:r>
            </w:ins>
            <w:ins w:id="108" w:author="Steve Wiggins" w:date="2022-07-30T18:39:00Z">
              <w:r w:rsidR="003B5AB9" w:rsidRPr="00992146">
                <w:rPr>
                  <w:lang w:val="en-US"/>
                  <w:rPrChange w:id="109" w:author="Anusha De" w:date="2022-08-01T14:47:00Z">
                    <w:rPr>
                      <w:rFonts w:asciiTheme="minorHAnsi" w:hAnsiTheme="minorHAnsi"/>
                      <w:sz w:val="22"/>
                    </w:rPr>
                  </w:rPrChange>
                </w:rPr>
                <w:t xml:space="preserve"> self-ratings of dealers, traders and processors. </w:t>
              </w:r>
            </w:ins>
            <w:ins w:id="110" w:author="Steve Wiggins" w:date="2022-08-01T12:08:00Z">
              <w:r w:rsidRPr="00992146">
                <w:rPr>
                  <w:lang w:val="en-US"/>
                  <w:rPrChange w:id="111" w:author="Anusha De" w:date="2022-08-01T14:47:00Z">
                    <w:rPr>
                      <w:rFonts w:asciiTheme="minorHAnsi" w:hAnsiTheme="minorHAnsi"/>
                      <w:sz w:val="22"/>
                    </w:rPr>
                  </w:rPrChange>
                </w:rPr>
                <w:t>W</w:t>
              </w:r>
            </w:ins>
            <w:ins w:id="112" w:author="Steve Wiggins" w:date="2022-07-30T18:39:00Z">
              <w:r w:rsidR="003B5AB9" w:rsidRPr="00992146">
                <w:rPr>
                  <w:lang w:val="en-US"/>
                  <w:rPrChange w:id="113" w:author="Anusha De" w:date="2022-08-01T14:47:00Z">
                    <w:rPr>
                      <w:rFonts w:asciiTheme="minorHAnsi" w:hAnsiTheme="minorHAnsi"/>
                      <w:sz w:val="22"/>
                    </w:rPr>
                  </w:rPrChange>
                </w:rPr>
                <w:t xml:space="preserve">e test if male farmers rate </w:t>
              </w:r>
            </w:ins>
            <w:ins w:id="114" w:author="Steve Wiggins" w:date="2022-08-01T12:38:00Z">
              <w:r w:rsidR="00B32147" w:rsidRPr="00992146">
                <w:rPr>
                  <w:lang w:val="en-US"/>
                  <w:rPrChange w:id="115" w:author="Anusha De" w:date="2022-08-01T14:47:00Z">
                    <w:rPr>
                      <w:rFonts w:asciiTheme="minorHAnsi" w:hAnsiTheme="minorHAnsi"/>
                      <w:sz w:val="22"/>
                    </w:rPr>
                  </w:rPrChange>
                </w:rPr>
                <w:t xml:space="preserve">others </w:t>
              </w:r>
            </w:ins>
            <w:ins w:id="116" w:author="Steve Wiggins" w:date="2022-07-30T18:39:00Z">
              <w:r w:rsidR="003B5AB9" w:rsidRPr="00992146">
                <w:rPr>
                  <w:lang w:val="en-US"/>
                  <w:rPrChange w:id="117" w:author="Anusha De" w:date="2022-08-01T14:47:00Z">
                    <w:rPr>
                      <w:rFonts w:asciiTheme="minorHAnsi" w:hAnsiTheme="minorHAnsi"/>
                      <w:sz w:val="22"/>
                    </w:rPr>
                  </w:rPrChange>
                </w:rPr>
                <w:t>different</w:t>
              </w:r>
            </w:ins>
            <w:ins w:id="118" w:author="Steve Wiggins" w:date="2022-07-30T18:43:00Z">
              <w:r w:rsidR="00BA2423" w:rsidRPr="00992146">
                <w:rPr>
                  <w:lang w:val="en-US"/>
                  <w:rPrChange w:id="119" w:author="Anusha De" w:date="2022-08-01T14:47:00Z">
                    <w:rPr>
                      <w:rFonts w:asciiTheme="minorHAnsi" w:hAnsiTheme="minorHAnsi"/>
                      <w:sz w:val="22"/>
                    </w:rPr>
                  </w:rPrChange>
                </w:rPr>
                <w:t>ly</w:t>
              </w:r>
            </w:ins>
            <w:ins w:id="120" w:author="Steve Wiggins" w:date="2022-07-30T18:39:00Z">
              <w:r w:rsidR="003B5AB9" w:rsidRPr="00992146">
                <w:rPr>
                  <w:lang w:val="en-US"/>
                  <w:rPrChange w:id="121" w:author="Anusha De" w:date="2022-08-01T14:47:00Z">
                    <w:rPr>
                      <w:rFonts w:asciiTheme="minorHAnsi" w:hAnsiTheme="minorHAnsi"/>
                      <w:sz w:val="22"/>
                    </w:rPr>
                  </w:rPrChange>
                </w:rPr>
                <w:t xml:space="preserve"> than female farmers</w:t>
              </w:r>
            </w:ins>
            <w:ins w:id="122" w:author="Steve Wiggins" w:date="2022-08-01T12:38:00Z">
              <w:r w:rsidR="00B32147" w:rsidRPr="00992146">
                <w:rPr>
                  <w:lang w:val="en-US"/>
                  <w:rPrChange w:id="123" w:author="Anusha De" w:date="2022-08-01T14:47:00Z">
                    <w:rPr>
                      <w:rFonts w:asciiTheme="minorHAnsi" w:hAnsiTheme="minorHAnsi"/>
                      <w:sz w:val="22"/>
                    </w:rPr>
                  </w:rPrChange>
                </w:rPr>
                <w:t xml:space="preserve"> do</w:t>
              </w:r>
            </w:ins>
            <w:ins w:id="124" w:author="Steve Wiggins" w:date="2022-08-01T12:10:00Z">
              <w:r w:rsidRPr="00992146">
                <w:rPr>
                  <w:lang w:val="en-US"/>
                  <w:rPrChange w:id="125" w:author="Anusha De" w:date="2022-08-01T14:47:00Z">
                    <w:rPr>
                      <w:rFonts w:asciiTheme="minorHAnsi" w:hAnsiTheme="minorHAnsi"/>
                      <w:sz w:val="22"/>
                    </w:rPr>
                  </w:rPrChange>
                </w:rPr>
                <w:t>; if</w:t>
              </w:r>
            </w:ins>
            <w:ins w:id="126" w:author="Steve Wiggins" w:date="2022-08-01T12:09:00Z">
              <w:r w:rsidRPr="00992146">
                <w:rPr>
                  <w:lang w:val="en-US"/>
                  <w:rPrChange w:id="127" w:author="Anusha De" w:date="2022-08-01T14:47:00Z">
                    <w:rPr>
                      <w:rFonts w:asciiTheme="minorHAnsi" w:hAnsiTheme="minorHAnsi"/>
                      <w:sz w:val="22"/>
                    </w:rPr>
                  </w:rPrChange>
                </w:rPr>
                <w:t xml:space="preserve"> men and women rate themselves differently</w:t>
              </w:r>
            </w:ins>
            <w:ins w:id="128" w:author="Steve Wiggins" w:date="2022-08-01T12:10:00Z">
              <w:r w:rsidRPr="00992146">
                <w:rPr>
                  <w:lang w:val="en-US"/>
                  <w:rPrChange w:id="129" w:author="Anusha De" w:date="2022-08-01T14:47:00Z">
                    <w:rPr>
                      <w:rFonts w:asciiTheme="minorHAnsi" w:hAnsiTheme="minorHAnsi"/>
                      <w:sz w:val="22"/>
                    </w:rPr>
                  </w:rPrChange>
                </w:rPr>
                <w:t xml:space="preserve">; and </w:t>
              </w:r>
            </w:ins>
            <w:ins w:id="130" w:author="Steve Wiggins" w:date="2022-07-30T18:44:00Z">
              <w:r w:rsidR="00BA2423" w:rsidRPr="00992146">
                <w:rPr>
                  <w:lang w:val="en-US"/>
                  <w:rPrChange w:id="131" w:author="Anusha De" w:date="2022-08-01T14:47:00Z">
                    <w:rPr>
                      <w:rFonts w:asciiTheme="minorHAnsi" w:hAnsiTheme="minorHAnsi"/>
                      <w:sz w:val="22"/>
                    </w:rPr>
                  </w:rPrChange>
                </w:rPr>
                <w:t>w</w:t>
              </w:r>
            </w:ins>
            <w:ins w:id="132" w:author="Steve Wiggins" w:date="2022-07-30T18:45:00Z">
              <w:r w:rsidR="00BA2423" w:rsidRPr="00992146">
                <w:rPr>
                  <w:lang w:val="en-US"/>
                  <w:rPrChange w:id="133" w:author="Anusha De" w:date="2022-08-01T14:47:00Z">
                    <w:rPr>
                      <w:rFonts w:asciiTheme="minorHAnsi" w:hAnsiTheme="minorHAnsi"/>
                      <w:sz w:val="22"/>
                    </w:rPr>
                  </w:rPrChange>
                </w:rPr>
                <w:t>hether</w:t>
              </w:r>
            </w:ins>
            <w:ins w:id="134" w:author="Steve Wiggins" w:date="2022-07-30T18:44:00Z">
              <w:r w:rsidR="00BA2423" w:rsidRPr="00992146">
                <w:rPr>
                  <w:lang w:val="en-US"/>
                  <w:rPrChange w:id="135" w:author="Anusha De" w:date="2022-08-01T14:47:00Z">
                    <w:rPr>
                      <w:rFonts w:asciiTheme="minorHAnsi" w:hAnsiTheme="minorHAnsi"/>
                      <w:sz w:val="22"/>
                    </w:rPr>
                  </w:rPrChange>
                </w:rPr>
                <w:t xml:space="preserve"> </w:t>
              </w:r>
              <w:commentRangeStart w:id="136"/>
              <w:r w:rsidR="00BA2423" w:rsidRPr="00992146">
                <w:rPr>
                  <w:lang w:val="en-US"/>
                  <w:rPrChange w:id="137" w:author="Anusha De" w:date="2022-08-01T14:47:00Z">
                    <w:rPr>
                      <w:rFonts w:asciiTheme="minorHAnsi" w:hAnsiTheme="minorHAnsi"/>
                      <w:sz w:val="22"/>
                    </w:rPr>
                  </w:rPrChange>
                </w:rPr>
                <w:t>women far</w:t>
              </w:r>
            </w:ins>
            <w:ins w:id="138" w:author="Steve Wiggins" w:date="2022-07-30T18:45:00Z">
              <w:r w:rsidR="00BA2423" w:rsidRPr="00992146">
                <w:rPr>
                  <w:lang w:val="en-US"/>
                  <w:rPrChange w:id="139" w:author="Anusha De" w:date="2022-08-01T14:47:00Z">
                    <w:rPr>
                      <w:rFonts w:asciiTheme="minorHAnsi" w:hAnsiTheme="minorHAnsi"/>
                      <w:sz w:val="22"/>
                    </w:rPr>
                  </w:rPrChange>
                </w:rPr>
                <w:t>mers</w:t>
              </w:r>
            </w:ins>
            <w:ins w:id="140" w:author="Steve Wiggins" w:date="2022-07-30T18:44:00Z">
              <w:r w:rsidR="00BA2423" w:rsidRPr="00992146">
                <w:rPr>
                  <w:lang w:val="en-US"/>
                  <w:rPrChange w:id="141" w:author="Anusha De" w:date="2022-08-01T14:47:00Z">
                    <w:rPr>
                      <w:rFonts w:asciiTheme="minorHAnsi" w:hAnsiTheme="minorHAnsi"/>
                      <w:sz w:val="22"/>
                    </w:rPr>
                  </w:rPrChange>
                </w:rPr>
                <w:t xml:space="preserve"> and</w:t>
              </w:r>
            </w:ins>
            <w:ins w:id="142" w:author="Steve Wiggins" w:date="2022-08-01T12:10:00Z">
              <w:r w:rsidRPr="00992146">
                <w:rPr>
                  <w:lang w:val="en-US"/>
                  <w:rPrChange w:id="143" w:author="Anusha De" w:date="2022-08-01T14:47:00Z">
                    <w:rPr>
                      <w:rFonts w:asciiTheme="minorHAnsi" w:hAnsiTheme="minorHAnsi"/>
                      <w:sz w:val="22"/>
                    </w:rPr>
                  </w:rPrChange>
                </w:rPr>
                <w:t xml:space="preserve"> women</w:t>
              </w:r>
            </w:ins>
            <w:ins w:id="144" w:author="Steve Wiggins" w:date="2022-07-30T18:44:00Z">
              <w:r w:rsidR="00BA2423" w:rsidRPr="00992146">
                <w:rPr>
                  <w:lang w:val="en-US"/>
                  <w:rPrChange w:id="145" w:author="Anusha De" w:date="2022-08-01T14:47:00Z">
                    <w:rPr>
                      <w:rFonts w:asciiTheme="minorHAnsi" w:hAnsiTheme="minorHAnsi"/>
                      <w:sz w:val="22"/>
                    </w:rPr>
                  </w:rPrChange>
                </w:rPr>
                <w:t xml:space="preserve"> value chain actors rate each other more highly being women (homophily). </w:t>
              </w:r>
            </w:ins>
            <w:commentRangeEnd w:id="136"/>
            <w:r w:rsidR="00992146">
              <w:rPr>
                <w:rStyle w:val="CommentReference"/>
                <w:rFonts w:asciiTheme="minorHAnsi" w:eastAsiaTheme="minorHAnsi" w:hAnsiTheme="minorHAnsi" w:cs="Times New Roman"/>
                <w:color w:val="000000"/>
                <w:lang w:bidi="ar-SA"/>
              </w:rPr>
              <w:commentReference w:id="136"/>
            </w:r>
          </w:p>
        </w:tc>
      </w:tr>
      <w:tr w:rsidR="003B5AB9" w:rsidRPr="00D6531A" w14:paraId="24A01259" w14:textId="77777777" w:rsidTr="003B5AB9">
        <w:trPr>
          <w:ins w:id="146" w:author="Steve Wiggins" w:date="2022-07-30T18:37:00Z"/>
        </w:trPr>
        <w:tc>
          <w:tcPr>
            <w:tcW w:w="4531" w:type="dxa"/>
            <w:tcPrChange w:id="147" w:author="Steve Wiggins" w:date="2022-07-30T18:40:00Z">
              <w:tcPr>
                <w:tcW w:w="5395" w:type="dxa"/>
              </w:tcPr>
            </w:tcPrChange>
          </w:tcPr>
          <w:p w14:paraId="76CF1B9A" w14:textId="052BFF8B" w:rsidR="003B5AB9" w:rsidRPr="00992146" w:rsidRDefault="003B5AB9">
            <w:pPr>
              <w:pStyle w:val="TableParagraph"/>
              <w:rPr>
                <w:ins w:id="148" w:author="Steve Wiggins" w:date="2022-07-30T18:37:00Z"/>
                <w:lang w:val="en-US"/>
                <w:rPrChange w:id="149" w:author="Anusha De" w:date="2022-08-01T14:47:00Z">
                  <w:rPr>
                    <w:ins w:id="150" w:author="Steve Wiggins" w:date="2022-07-30T18:37:00Z"/>
                  </w:rPr>
                </w:rPrChange>
              </w:rPr>
              <w:pPrChange w:id="151" w:author="Steve Wiggins" w:date="2022-08-01T12:13:00Z">
                <w:pPr/>
              </w:pPrChange>
            </w:pPr>
            <w:ins w:id="152" w:author="Steve Wiggins" w:date="2022-07-30T18:38:00Z">
              <w:r w:rsidRPr="00992146">
                <w:rPr>
                  <w:lang w:val="en-US"/>
                  <w:rPrChange w:id="153" w:author="Anusha De" w:date="2022-08-01T14:47:00Z">
                    <w:rPr>
                      <w:rFonts w:asciiTheme="minorHAnsi" w:hAnsiTheme="minorHAnsi"/>
                      <w:sz w:val="22"/>
                    </w:rPr>
                  </w:rPrChange>
                </w:rPr>
                <w:t xml:space="preserve">Approach and methods: A random sample of farmers were asked to rate </w:t>
              </w:r>
              <w:proofErr w:type="spellStart"/>
              <w:r w:rsidRPr="00992146">
                <w:rPr>
                  <w:lang w:val="en-US"/>
                  <w:rPrChange w:id="154" w:author="Anusha De" w:date="2022-08-01T14:47:00Z">
                    <w:rPr>
                      <w:rFonts w:asciiTheme="minorHAnsi" w:hAnsiTheme="minorHAnsi"/>
                      <w:sz w:val="22"/>
                    </w:rPr>
                  </w:rPrChange>
                </w:rPr>
                <w:t>agro</w:t>
              </w:r>
              <w:proofErr w:type="spellEnd"/>
              <w:r w:rsidRPr="00992146">
                <w:rPr>
                  <w:lang w:val="en-US"/>
                  <w:rPrChange w:id="155" w:author="Anusha De" w:date="2022-08-01T14:47:00Z">
                    <w:rPr>
                      <w:rFonts w:asciiTheme="minorHAnsi" w:hAnsiTheme="minorHAnsi"/>
                      <w:sz w:val="22"/>
                    </w:rPr>
                  </w:rPrChange>
                </w:rPr>
                <w:t xml:space="preserve">-input dealers, traders and processors on a set of important attributes-ease of access, quality of services, price competitiveness, and reputation. These value chain actors were then tracked and asked to assess themselves. Descriptive analysis, </w:t>
              </w:r>
              <w:r w:rsidRPr="00992146">
                <w:rPr>
                  <w:lang w:val="en-US"/>
                  <w:rPrChange w:id="156" w:author="Anusha De" w:date="2022-08-01T14:47:00Z">
                    <w:rPr>
                      <w:rFonts w:ascii="Freight" w:hAnsi="Freight"/>
                      <w:i/>
                      <w:iCs/>
                      <w:sz w:val="21"/>
                    </w:rPr>
                  </w:rPrChange>
                </w:rPr>
                <w:t>t</w:t>
              </w:r>
              <w:r w:rsidRPr="00992146">
                <w:rPr>
                  <w:lang w:val="en-US"/>
                  <w:rPrChange w:id="157" w:author="Anusha De" w:date="2022-08-01T14:47:00Z">
                    <w:rPr>
                      <w:rFonts w:asciiTheme="minorHAnsi" w:hAnsiTheme="minorHAnsi"/>
                      <w:sz w:val="22"/>
                    </w:rPr>
                  </w:rPrChange>
                </w:rPr>
                <w:t>-tests and multivariate regression models with two-way non-nested clustering are used.</w:t>
              </w:r>
            </w:ins>
          </w:p>
        </w:tc>
        <w:tc>
          <w:tcPr>
            <w:tcW w:w="6259" w:type="dxa"/>
            <w:tcPrChange w:id="158" w:author="Steve Wiggins" w:date="2022-07-30T18:40:00Z">
              <w:tcPr>
                <w:tcW w:w="5395" w:type="dxa"/>
              </w:tcPr>
            </w:tcPrChange>
          </w:tcPr>
          <w:p w14:paraId="3D35644E" w14:textId="77777777" w:rsidR="00BA2423" w:rsidRPr="00992146" w:rsidRDefault="003B5AB9" w:rsidP="003B5AB9">
            <w:pPr>
              <w:pStyle w:val="TableParagraph"/>
              <w:rPr>
                <w:ins w:id="159" w:author="Steve Wiggins" w:date="2022-07-30T18:45:00Z"/>
                <w:rStyle w:val="IntenseEmphasis"/>
                <w:lang w:val="en-US"/>
                <w:rPrChange w:id="160" w:author="Anusha De" w:date="2022-08-01T14:47:00Z">
                  <w:rPr>
                    <w:ins w:id="161" w:author="Steve Wiggins" w:date="2022-07-30T18:45:00Z"/>
                  </w:rPr>
                </w:rPrChange>
              </w:rPr>
            </w:pPr>
            <w:ins w:id="162" w:author="Steve Wiggins" w:date="2022-07-30T18:39:00Z">
              <w:r w:rsidRPr="00992146">
                <w:rPr>
                  <w:rStyle w:val="IntenseEmphasis"/>
                  <w:lang w:val="en-US"/>
                  <w:rPrChange w:id="163" w:author="Anusha De" w:date="2022-08-01T14:47:00Z">
                    <w:rPr/>
                  </w:rPrChange>
                </w:rPr>
                <w:t xml:space="preserve">Approach and methods: </w:t>
              </w:r>
            </w:ins>
          </w:p>
          <w:p w14:paraId="33F030C1" w14:textId="43CAD316" w:rsidR="00CE6B53" w:rsidRPr="00992146" w:rsidRDefault="003B5AB9" w:rsidP="003B5AB9">
            <w:pPr>
              <w:pStyle w:val="TableParagraph"/>
              <w:rPr>
                <w:ins w:id="164" w:author="Steve Wiggins" w:date="2022-07-30T18:49:00Z"/>
                <w:lang w:val="en-US"/>
                <w:rPrChange w:id="165" w:author="Anusha De" w:date="2022-08-01T14:47:00Z">
                  <w:rPr>
                    <w:ins w:id="166" w:author="Steve Wiggins" w:date="2022-07-30T18:49:00Z"/>
                  </w:rPr>
                </w:rPrChange>
              </w:rPr>
            </w:pPr>
            <w:ins w:id="167" w:author="Steve Wiggins" w:date="2022-07-30T18:39:00Z">
              <w:r w:rsidRPr="00992146">
                <w:rPr>
                  <w:lang w:val="en-US"/>
                  <w:rPrChange w:id="168" w:author="Anusha De" w:date="2022-08-01T14:47:00Z">
                    <w:rPr/>
                  </w:rPrChange>
                </w:rPr>
                <w:t xml:space="preserve">A random sample of </w:t>
              </w:r>
            </w:ins>
            <w:ins w:id="169" w:author="Steve Wiggins" w:date="2022-07-30T18:49:00Z">
              <w:r w:rsidR="00CE6B53" w:rsidRPr="00992146">
                <w:rPr>
                  <w:lang w:val="en-US"/>
                  <w:rPrChange w:id="170" w:author="Anusha De" w:date="2022-08-01T14:47:00Z">
                    <w:rPr/>
                  </w:rPrChange>
                </w:rPr>
                <w:t xml:space="preserve">1,526 </w:t>
              </w:r>
            </w:ins>
            <w:ins w:id="171" w:author="Steve Wiggins" w:date="2022-07-30T18:46:00Z">
              <w:r w:rsidR="00BA2423" w:rsidRPr="00992146">
                <w:rPr>
                  <w:lang w:val="en-US"/>
                  <w:rPrChange w:id="172" w:author="Anusha De" w:date="2022-08-01T14:47:00Z">
                    <w:rPr/>
                  </w:rPrChange>
                </w:rPr>
                <w:t xml:space="preserve">small-scale </w:t>
              </w:r>
            </w:ins>
            <w:ins w:id="173" w:author="Steve Wiggins" w:date="2022-07-30T18:39:00Z">
              <w:r w:rsidRPr="00992146">
                <w:rPr>
                  <w:lang w:val="en-US"/>
                  <w:rPrChange w:id="174" w:author="Anusha De" w:date="2022-08-01T14:47:00Z">
                    <w:rPr/>
                  </w:rPrChange>
                </w:rPr>
                <w:t>farmers</w:t>
              </w:r>
            </w:ins>
            <w:ins w:id="175" w:author="Steve Wiggins" w:date="2022-07-30T18:45:00Z">
              <w:r w:rsidR="00BA2423" w:rsidRPr="00992146">
                <w:rPr>
                  <w:lang w:val="en-US"/>
                  <w:rPrChange w:id="176" w:author="Anusha De" w:date="2022-08-01T14:47:00Z">
                    <w:rPr/>
                  </w:rPrChange>
                </w:rPr>
                <w:t xml:space="preserve"> </w:t>
              </w:r>
            </w:ins>
            <w:ins w:id="177" w:author="Steve Wiggins" w:date="2022-07-30T18:49:00Z">
              <w:r w:rsidR="00CE6B53" w:rsidRPr="00992146">
                <w:rPr>
                  <w:lang w:val="en-US"/>
                  <w:rPrChange w:id="178" w:author="Anusha De" w:date="2022-08-01T14:47:00Z">
                    <w:rPr/>
                  </w:rPrChange>
                </w:rPr>
                <w:t xml:space="preserve">growing maize </w:t>
              </w:r>
            </w:ins>
            <w:ins w:id="179" w:author="Steve Wiggins" w:date="2022-07-30T18:45:00Z">
              <w:r w:rsidR="00BA2423" w:rsidRPr="00992146">
                <w:rPr>
                  <w:lang w:val="en-US"/>
                  <w:rPrChange w:id="180" w:author="Anusha De" w:date="2022-08-01T14:47:00Z">
                    <w:rPr/>
                  </w:rPrChange>
                </w:rPr>
                <w:t>fro</w:t>
              </w:r>
            </w:ins>
            <w:ins w:id="181" w:author="Steve Wiggins" w:date="2022-07-30T18:46:00Z">
              <w:r w:rsidR="00BA2423" w:rsidRPr="00992146">
                <w:rPr>
                  <w:lang w:val="en-US"/>
                  <w:rPrChange w:id="182" w:author="Anusha De" w:date="2022-08-01T14:47:00Z">
                    <w:rPr/>
                  </w:rPrChange>
                </w:rPr>
                <w:t>m Eastern Uganda</w:t>
              </w:r>
            </w:ins>
            <w:ins w:id="183" w:author="Steve Wiggins" w:date="2022-07-30T18:39:00Z">
              <w:r w:rsidRPr="00992146">
                <w:rPr>
                  <w:lang w:val="en-US"/>
                  <w:rPrChange w:id="184" w:author="Anusha De" w:date="2022-08-01T14:47:00Z">
                    <w:rPr/>
                  </w:rPrChange>
                </w:rPr>
                <w:t xml:space="preserve"> were asked to rate </w:t>
              </w:r>
              <w:proofErr w:type="spellStart"/>
              <w:r w:rsidRPr="00992146">
                <w:rPr>
                  <w:lang w:val="en-US"/>
                  <w:rPrChange w:id="185" w:author="Anusha De" w:date="2022-08-01T14:47:00Z">
                    <w:rPr/>
                  </w:rPrChange>
                </w:rPr>
                <w:t>agro</w:t>
              </w:r>
              <w:proofErr w:type="spellEnd"/>
              <w:r w:rsidRPr="00992146">
                <w:rPr>
                  <w:lang w:val="en-US"/>
                  <w:rPrChange w:id="186" w:author="Anusha De" w:date="2022-08-01T14:47:00Z">
                    <w:rPr/>
                  </w:rPrChange>
                </w:rPr>
                <w:t xml:space="preserve">-input dealers, traders and processors </w:t>
              </w:r>
            </w:ins>
            <w:ins w:id="187" w:author="Steve Wiggins" w:date="2022-07-30T18:46:00Z">
              <w:r w:rsidR="002B6A40" w:rsidRPr="00992146">
                <w:rPr>
                  <w:lang w:val="en-US"/>
                  <w:rPrChange w:id="188" w:author="Anusha De" w:date="2022-08-01T14:47:00Z">
                    <w:rPr/>
                  </w:rPrChange>
                </w:rPr>
                <w:t xml:space="preserve">by </w:t>
              </w:r>
            </w:ins>
            <w:ins w:id="189" w:author="Steve Wiggins" w:date="2022-07-30T18:39:00Z">
              <w:r w:rsidRPr="00992146">
                <w:rPr>
                  <w:lang w:val="en-US"/>
                  <w:rPrChange w:id="190" w:author="Anusha De" w:date="2022-08-01T14:47:00Z">
                    <w:rPr/>
                  </w:rPrChange>
                </w:rPr>
                <w:t xml:space="preserve">ease of access, quality of services, price competitiveness, and reputation. These value chain actors </w:t>
              </w:r>
            </w:ins>
            <w:ins w:id="191" w:author="Steve Wiggins" w:date="2022-08-01T12:11:00Z">
              <w:r w:rsidR="005360E6" w:rsidRPr="00992146">
                <w:rPr>
                  <w:rFonts w:ascii="Sweden Sans" w:hAnsi="Sweden Sans"/>
                  <w:lang w:val="en-US"/>
                  <w:rPrChange w:id="192" w:author="Anusha De" w:date="2022-08-01T14:47:00Z">
                    <w:rPr>
                      <w:rFonts w:ascii="Sweden Sans" w:hAnsi="Sweden Sans"/>
                    </w:rPr>
                  </w:rPrChange>
                </w:rPr>
                <w:t>—</w:t>
              </w:r>
              <w:r w:rsidR="005360E6" w:rsidRPr="00992146">
                <w:rPr>
                  <w:lang w:val="en-US"/>
                  <w:rPrChange w:id="193" w:author="Anusha De" w:date="2022-08-01T14:47:00Z">
                    <w:rPr/>
                  </w:rPrChange>
                </w:rPr>
                <w:t xml:space="preserve"> 78 </w:t>
              </w:r>
              <w:proofErr w:type="spellStart"/>
              <w:r w:rsidR="005360E6" w:rsidRPr="00992146">
                <w:rPr>
                  <w:lang w:val="en-US"/>
                  <w:rPrChange w:id="194" w:author="Anusha De" w:date="2022-08-01T14:47:00Z">
                    <w:rPr/>
                  </w:rPrChange>
                </w:rPr>
                <w:t>agro</w:t>
              </w:r>
              <w:proofErr w:type="spellEnd"/>
              <w:r w:rsidR="005360E6" w:rsidRPr="00992146">
                <w:rPr>
                  <w:lang w:val="en-US"/>
                  <w:rPrChange w:id="195" w:author="Anusha De" w:date="2022-08-01T14:47:00Z">
                    <w:rPr/>
                  </w:rPrChange>
                </w:rPr>
                <w:t>-input dealer</w:t>
              </w:r>
            </w:ins>
            <w:ins w:id="196" w:author="Steve Wiggins" w:date="2022-08-01T12:39:00Z">
              <w:r w:rsidR="00B32147" w:rsidRPr="00992146">
                <w:rPr>
                  <w:lang w:val="en-US"/>
                  <w:rPrChange w:id="197" w:author="Anusha De" w:date="2022-08-01T14:47:00Z">
                    <w:rPr/>
                  </w:rPrChange>
                </w:rPr>
                <w:t>s</w:t>
              </w:r>
            </w:ins>
            <w:ins w:id="198" w:author="Steve Wiggins" w:date="2022-08-01T12:11:00Z">
              <w:r w:rsidR="005360E6" w:rsidRPr="00992146">
                <w:rPr>
                  <w:lang w:val="en-US"/>
                  <w:rPrChange w:id="199" w:author="Anusha De" w:date="2022-08-01T14:47:00Z">
                    <w:rPr/>
                  </w:rPrChange>
                </w:rPr>
                <w:t xml:space="preserve">, 341 assembly traders and 174 processors </w:t>
              </w:r>
              <w:r w:rsidR="005360E6" w:rsidRPr="00992146">
                <w:rPr>
                  <w:rFonts w:ascii="Sweden Sans" w:hAnsi="Sweden Sans"/>
                  <w:lang w:val="en-US"/>
                  <w:rPrChange w:id="200" w:author="Anusha De" w:date="2022-08-01T14:47:00Z">
                    <w:rPr>
                      <w:rFonts w:ascii="Sweden Sans" w:hAnsi="Sweden Sans"/>
                    </w:rPr>
                  </w:rPrChange>
                </w:rPr>
                <w:t>—</w:t>
              </w:r>
              <w:r w:rsidR="005360E6" w:rsidRPr="00992146">
                <w:rPr>
                  <w:lang w:val="en-US"/>
                  <w:rPrChange w:id="201" w:author="Anusha De" w:date="2022-08-01T14:47:00Z">
                    <w:rPr/>
                  </w:rPrChange>
                </w:rPr>
                <w:t xml:space="preserve"> </w:t>
              </w:r>
            </w:ins>
            <w:ins w:id="202" w:author="Steve Wiggins" w:date="2022-07-30T18:39:00Z">
              <w:r w:rsidRPr="00992146">
                <w:rPr>
                  <w:lang w:val="en-US"/>
                  <w:rPrChange w:id="203" w:author="Anusha De" w:date="2022-08-01T14:47:00Z">
                    <w:rPr/>
                  </w:rPrChange>
                </w:rPr>
                <w:t>were then asked to assess themselves</w:t>
              </w:r>
            </w:ins>
            <w:ins w:id="204" w:author="Steve Wiggins" w:date="2022-08-01T12:11:00Z">
              <w:r w:rsidR="005360E6" w:rsidRPr="00992146">
                <w:rPr>
                  <w:lang w:val="en-US"/>
                  <w:rPrChange w:id="205" w:author="Anusha De" w:date="2022-08-01T14:47:00Z">
                    <w:rPr/>
                  </w:rPrChange>
                </w:rPr>
                <w:t>.</w:t>
              </w:r>
            </w:ins>
            <w:ins w:id="206" w:author="Steve Wiggins" w:date="2022-07-30T18:39:00Z">
              <w:r w:rsidRPr="00992146">
                <w:rPr>
                  <w:lang w:val="en-US"/>
                  <w:rPrChange w:id="207" w:author="Anusha De" w:date="2022-08-01T14:47:00Z">
                    <w:rPr/>
                  </w:rPrChange>
                </w:rPr>
                <w:t xml:space="preserve"> </w:t>
              </w:r>
            </w:ins>
          </w:p>
          <w:p w14:paraId="0262D55D" w14:textId="76B55717" w:rsidR="003B5AB9" w:rsidRPr="00992146" w:rsidRDefault="003B5AB9">
            <w:pPr>
              <w:pStyle w:val="TableParagraph"/>
              <w:rPr>
                <w:ins w:id="208" w:author="Steve Wiggins" w:date="2022-07-30T18:37:00Z"/>
                <w:lang w:val="en-US"/>
                <w:rPrChange w:id="209" w:author="Anusha De" w:date="2022-08-01T14:47:00Z">
                  <w:rPr>
                    <w:ins w:id="210" w:author="Steve Wiggins" w:date="2022-07-30T18:37:00Z"/>
                  </w:rPr>
                </w:rPrChange>
              </w:rPr>
              <w:pPrChange w:id="211" w:author="Steve Wiggins" w:date="2022-07-30T18:38:00Z">
                <w:pPr/>
              </w:pPrChange>
            </w:pPr>
            <w:ins w:id="212" w:author="Steve Wiggins" w:date="2022-07-30T18:39:00Z">
              <w:r w:rsidRPr="00992146">
                <w:rPr>
                  <w:lang w:val="en-US"/>
                  <w:rPrChange w:id="213" w:author="Anusha De" w:date="2022-08-01T14:47:00Z">
                    <w:rPr>
                      <w:rFonts w:asciiTheme="minorHAnsi" w:hAnsiTheme="minorHAnsi"/>
                      <w:sz w:val="22"/>
                    </w:rPr>
                  </w:rPrChange>
                </w:rPr>
                <w:t xml:space="preserve">Descriptive analysis, t-tests and multivariate regression with two-way non-nested clustering </w:t>
              </w:r>
            </w:ins>
            <w:ins w:id="214" w:author="Steve Wiggins" w:date="2022-08-01T12:39:00Z">
              <w:r w:rsidR="00B32147" w:rsidRPr="00992146">
                <w:rPr>
                  <w:lang w:val="en-US"/>
                  <w:rPrChange w:id="215" w:author="Anusha De" w:date="2022-08-01T14:47:00Z">
                    <w:rPr>
                      <w:rFonts w:asciiTheme="minorHAnsi" w:hAnsiTheme="minorHAnsi"/>
                      <w:sz w:val="22"/>
                    </w:rPr>
                  </w:rPrChange>
                </w:rPr>
                <w:t>were</w:t>
              </w:r>
            </w:ins>
            <w:ins w:id="216" w:author="Steve Wiggins" w:date="2022-07-30T18:39:00Z">
              <w:r w:rsidRPr="00992146">
                <w:rPr>
                  <w:lang w:val="en-US"/>
                  <w:rPrChange w:id="217" w:author="Anusha De" w:date="2022-08-01T14:47:00Z">
                    <w:rPr>
                      <w:rFonts w:asciiTheme="minorHAnsi" w:hAnsiTheme="minorHAnsi"/>
                      <w:sz w:val="22"/>
                    </w:rPr>
                  </w:rPrChange>
                </w:rPr>
                <w:t xml:space="preserve"> used</w:t>
              </w:r>
            </w:ins>
            <w:ins w:id="218" w:author="Steve Wiggins" w:date="2022-08-01T12:39:00Z">
              <w:r w:rsidR="00B32147" w:rsidRPr="00992146">
                <w:rPr>
                  <w:lang w:val="en-US"/>
                  <w:rPrChange w:id="219" w:author="Anusha De" w:date="2022-08-01T14:47:00Z">
                    <w:rPr>
                      <w:rFonts w:asciiTheme="minorHAnsi" w:hAnsiTheme="minorHAnsi"/>
                      <w:sz w:val="22"/>
                    </w:rPr>
                  </w:rPrChange>
                </w:rPr>
                <w:t xml:space="preserve"> </w:t>
              </w:r>
              <w:commentRangeStart w:id="220"/>
              <w:r w:rsidR="00B32147" w:rsidRPr="00992146">
                <w:rPr>
                  <w:lang w:val="en-US"/>
                  <w:rPrChange w:id="221" w:author="Anusha De" w:date="2022-08-01T14:47:00Z">
                    <w:rPr>
                      <w:rFonts w:asciiTheme="minorHAnsi" w:hAnsiTheme="minorHAnsi"/>
                      <w:sz w:val="22"/>
                    </w:rPr>
                  </w:rPrChange>
                </w:rPr>
                <w:t xml:space="preserve">to </w:t>
              </w:r>
              <w:proofErr w:type="spellStart"/>
              <w:r w:rsidR="00B32147" w:rsidRPr="00992146">
                <w:rPr>
                  <w:lang w:val="en-US"/>
                  <w:rPrChange w:id="222" w:author="Anusha De" w:date="2022-08-01T14:47:00Z">
                    <w:rPr>
                      <w:rFonts w:asciiTheme="minorHAnsi" w:hAnsiTheme="minorHAnsi"/>
                      <w:sz w:val="22"/>
                    </w:rPr>
                  </w:rPrChange>
                </w:rPr>
                <w:t>analyse</w:t>
              </w:r>
              <w:proofErr w:type="spellEnd"/>
              <w:r w:rsidR="00B32147" w:rsidRPr="00992146">
                <w:rPr>
                  <w:lang w:val="en-US"/>
                  <w:rPrChange w:id="223" w:author="Anusha De" w:date="2022-08-01T14:47:00Z">
                    <w:rPr>
                      <w:rFonts w:asciiTheme="minorHAnsi" w:hAnsiTheme="minorHAnsi"/>
                      <w:sz w:val="22"/>
                    </w:rPr>
                  </w:rPrChange>
                </w:rPr>
                <w:t xml:space="preserve"> the ratings</w:t>
              </w:r>
            </w:ins>
            <w:commentRangeEnd w:id="220"/>
            <w:r w:rsidR="008F682C">
              <w:rPr>
                <w:rStyle w:val="CommentReference"/>
                <w:rFonts w:asciiTheme="minorHAnsi" w:eastAsiaTheme="minorHAnsi" w:hAnsiTheme="minorHAnsi" w:cs="Times New Roman"/>
                <w:color w:val="000000"/>
                <w:lang w:bidi="ar-SA"/>
              </w:rPr>
              <w:commentReference w:id="220"/>
            </w:r>
            <w:ins w:id="224" w:author="Steve Wiggins" w:date="2022-07-30T18:39:00Z">
              <w:r w:rsidRPr="00992146">
                <w:rPr>
                  <w:lang w:val="en-US"/>
                  <w:rPrChange w:id="225" w:author="Anusha De" w:date="2022-08-01T14:47:00Z">
                    <w:rPr>
                      <w:rFonts w:asciiTheme="minorHAnsi" w:hAnsiTheme="minorHAnsi"/>
                      <w:sz w:val="22"/>
                    </w:rPr>
                  </w:rPrChange>
                </w:rPr>
                <w:t>.</w:t>
              </w:r>
            </w:ins>
          </w:p>
        </w:tc>
      </w:tr>
      <w:tr w:rsidR="003B5AB9" w:rsidRPr="00D6531A" w14:paraId="27580754" w14:textId="77777777" w:rsidTr="003B5AB9">
        <w:trPr>
          <w:ins w:id="226" w:author="Steve Wiggins" w:date="2022-07-30T18:37:00Z"/>
        </w:trPr>
        <w:tc>
          <w:tcPr>
            <w:tcW w:w="4531" w:type="dxa"/>
            <w:tcPrChange w:id="227" w:author="Steve Wiggins" w:date="2022-07-30T18:40:00Z">
              <w:tcPr>
                <w:tcW w:w="5395" w:type="dxa"/>
              </w:tcPr>
            </w:tcPrChange>
          </w:tcPr>
          <w:p w14:paraId="2BECB7B4" w14:textId="4CF59DAE" w:rsidR="003B5AB9" w:rsidRPr="00992146" w:rsidRDefault="003B5AB9">
            <w:pPr>
              <w:pStyle w:val="TableParagraph"/>
              <w:rPr>
                <w:ins w:id="228" w:author="Steve Wiggins" w:date="2022-07-30T18:37:00Z"/>
                <w:lang w:val="en-US"/>
                <w:rPrChange w:id="229" w:author="Anusha De" w:date="2022-08-01T14:47:00Z">
                  <w:rPr>
                    <w:ins w:id="230" w:author="Steve Wiggins" w:date="2022-07-30T18:37:00Z"/>
                  </w:rPr>
                </w:rPrChange>
              </w:rPr>
              <w:pPrChange w:id="231" w:author="Steve Wiggins" w:date="2022-08-01T12:13:00Z">
                <w:pPr/>
              </w:pPrChange>
            </w:pPr>
            <w:ins w:id="232" w:author="Steve Wiggins" w:date="2022-07-30T18:38:00Z">
              <w:r w:rsidRPr="00992146">
                <w:rPr>
                  <w:lang w:val="en-US"/>
                  <w:rPrChange w:id="233" w:author="Anusha De" w:date="2022-08-01T14:47:00Z">
                    <w:rPr>
                      <w:rFonts w:asciiTheme="minorHAnsi" w:hAnsiTheme="minorHAnsi"/>
                      <w:sz w:val="22"/>
                    </w:rPr>
                  </w:rPrChange>
                </w:rPr>
                <w:t xml:space="preserve">Findings: We find that input dealers, traders and processors assess themselves more </w:t>
              </w:r>
              <w:proofErr w:type="spellStart"/>
              <w:r w:rsidRPr="00992146">
                <w:rPr>
                  <w:lang w:val="en-US"/>
                  <w:rPrChange w:id="234" w:author="Anusha De" w:date="2022-08-01T14:47:00Z">
                    <w:rPr>
                      <w:rFonts w:asciiTheme="minorHAnsi" w:hAnsiTheme="minorHAnsi"/>
                      <w:sz w:val="22"/>
                    </w:rPr>
                  </w:rPrChange>
                </w:rPr>
                <w:t>favourably</w:t>
              </w:r>
              <w:proofErr w:type="spellEnd"/>
              <w:r w:rsidRPr="00992146">
                <w:rPr>
                  <w:lang w:val="en-US"/>
                  <w:rPrChange w:id="235" w:author="Anusha De" w:date="2022-08-01T14:47:00Z">
                    <w:rPr>
                      <w:rFonts w:asciiTheme="minorHAnsi" w:hAnsiTheme="minorHAnsi"/>
                      <w:sz w:val="22"/>
                    </w:rPr>
                  </w:rPrChange>
                </w:rPr>
                <w:t xml:space="preserve"> than how farmers perceive them to be. </w:t>
              </w:r>
              <w:commentRangeStart w:id="236"/>
              <w:r w:rsidRPr="00992146">
                <w:rPr>
                  <w:lang w:val="en-US"/>
                  <w:rPrChange w:id="237" w:author="Anusha De" w:date="2022-08-01T14:47:00Z">
                    <w:rPr>
                      <w:rFonts w:asciiTheme="minorHAnsi" w:hAnsiTheme="minorHAnsi"/>
                      <w:sz w:val="22"/>
                    </w:rPr>
                  </w:rPrChange>
                </w:rPr>
                <w:t>For self-assessments, the gender of the value chain actor does not matter.</w:t>
              </w:r>
            </w:ins>
            <w:commentRangeEnd w:id="236"/>
            <w:r w:rsidR="008F682C">
              <w:rPr>
                <w:rStyle w:val="CommentReference"/>
                <w:rFonts w:asciiTheme="minorHAnsi" w:eastAsiaTheme="minorHAnsi" w:hAnsiTheme="minorHAnsi" w:cs="Times New Roman"/>
                <w:color w:val="000000"/>
                <w:lang w:bidi="ar-SA"/>
              </w:rPr>
              <w:commentReference w:id="236"/>
            </w:r>
            <w:ins w:id="238" w:author="Steve Wiggins" w:date="2022-07-30T18:38:00Z">
              <w:r w:rsidRPr="00992146">
                <w:rPr>
                  <w:lang w:val="en-US"/>
                  <w:rPrChange w:id="239" w:author="Anusha De" w:date="2022-08-01T14:47:00Z">
                    <w:rPr>
                      <w:rFonts w:asciiTheme="minorHAnsi" w:hAnsiTheme="minorHAnsi"/>
                      <w:sz w:val="22"/>
                    </w:rPr>
                  </w:rPrChange>
                </w:rPr>
                <w:t xml:space="preserve"> However, the difference between self-assessments and farmer ratings is larger for male than for female farmers, as female farmers appear to rate significantly higher in several dimensions. The gender of the actor being rated does not affect the rating they get, and gender-based homophily among women is not present.</w:t>
              </w:r>
            </w:ins>
          </w:p>
        </w:tc>
        <w:tc>
          <w:tcPr>
            <w:tcW w:w="6259" w:type="dxa"/>
            <w:tcPrChange w:id="240" w:author="Steve Wiggins" w:date="2022-07-30T18:40:00Z">
              <w:tcPr>
                <w:tcW w:w="5395" w:type="dxa"/>
              </w:tcPr>
            </w:tcPrChange>
          </w:tcPr>
          <w:p w14:paraId="6F2B3FBC" w14:textId="77777777" w:rsidR="00CE6B53" w:rsidRPr="00992146" w:rsidRDefault="003B5AB9" w:rsidP="003B5AB9">
            <w:pPr>
              <w:pStyle w:val="TableParagraph"/>
              <w:rPr>
                <w:ins w:id="241" w:author="Steve Wiggins" w:date="2022-07-30T18:49:00Z"/>
                <w:rStyle w:val="IntenseEmphasis"/>
                <w:lang w:val="en-US"/>
                <w:rPrChange w:id="242" w:author="Anusha De" w:date="2022-08-01T14:47:00Z">
                  <w:rPr>
                    <w:ins w:id="243" w:author="Steve Wiggins" w:date="2022-07-30T18:49:00Z"/>
                  </w:rPr>
                </w:rPrChange>
              </w:rPr>
            </w:pPr>
            <w:ins w:id="244" w:author="Steve Wiggins" w:date="2022-07-30T18:39:00Z">
              <w:r w:rsidRPr="00992146">
                <w:rPr>
                  <w:rStyle w:val="IntenseEmphasis"/>
                  <w:lang w:val="en-US"/>
                  <w:rPrChange w:id="245" w:author="Anusha De" w:date="2022-08-01T14:47:00Z">
                    <w:rPr/>
                  </w:rPrChange>
                </w:rPr>
                <w:t xml:space="preserve">Findings: </w:t>
              </w:r>
            </w:ins>
          </w:p>
          <w:p w14:paraId="54ABA8FD" w14:textId="77777777" w:rsidR="005E2949" w:rsidRPr="00992146" w:rsidRDefault="003B5AB9" w:rsidP="00D31261">
            <w:pPr>
              <w:pStyle w:val="TableParagraph"/>
              <w:rPr>
                <w:ins w:id="246" w:author="Steve Wiggins" w:date="2022-08-01T12:24:00Z"/>
                <w:lang w:val="en-US"/>
                <w:rPrChange w:id="247" w:author="Anusha De" w:date="2022-08-01T14:47:00Z">
                  <w:rPr>
                    <w:ins w:id="248" w:author="Steve Wiggins" w:date="2022-08-01T12:24:00Z"/>
                  </w:rPr>
                </w:rPrChange>
              </w:rPr>
            </w:pPr>
            <w:ins w:id="249" w:author="Steve Wiggins" w:date="2022-07-30T18:39:00Z">
              <w:r w:rsidRPr="00992146">
                <w:rPr>
                  <w:lang w:val="en-US"/>
                  <w:rPrChange w:id="250" w:author="Anusha De" w:date="2022-08-01T14:47:00Z">
                    <w:rPr/>
                  </w:rPrChange>
                </w:rPr>
                <w:t xml:space="preserve">We find that input dealers, traders and processors </w:t>
              </w:r>
            </w:ins>
            <w:ins w:id="251" w:author="Steve Wiggins" w:date="2022-08-01T12:12:00Z">
              <w:r w:rsidR="005360E6" w:rsidRPr="00992146">
                <w:rPr>
                  <w:lang w:val="en-US"/>
                  <w:rPrChange w:id="252" w:author="Anusha De" w:date="2022-08-01T14:47:00Z">
                    <w:rPr/>
                  </w:rPrChange>
                </w:rPr>
                <w:t>rate</w:t>
              </w:r>
            </w:ins>
            <w:ins w:id="253" w:author="Steve Wiggins" w:date="2022-07-30T18:39:00Z">
              <w:r w:rsidRPr="00992146">
                <w:rPr>
                  <w:lang w:val="en-US"/>
                  <w:rPrChange w:id="254" w:author="Anusha De" w:date="2022-08-01T14:47:00Z">
                    <w:rPr/>
                  </w:rPrChange>
                </w:rPr>
                <w:t xml:space="preserve"> themselves </w:t>
              </w:r>
            </w:ins>
            <w:ins w:id="255" w:author="Steve Wiggins" w:date="2022-08-01T12:12:00Z">
              <w:r w:rsidR="005360E6" w:rsidRPr="00992146">
                <w:rPr>
                  <w:lang w:val="en-US"/>
                  <w:rPrChange w:id="256" w:author="Anusha De" w:date="2022-08-01T14:47:00Z">
                    <w:rPr/>
                  </w:rPrChange>
                </w:rPr>
                <w:t>higher</w:t>
              </w:r>
            </w:ins>
            <w:ins w:id="257" w:author="Steve Wiggins" w:date="2022-07-30T18:39:00Z">
              <w:r w:rsidRPr="00992146">
                <w:rPr>
                  <w:lang w:val="en-US"/>
                  <w:rPrChange w:id="258" w:author="Anusha De" w:date="2022-08-01T14:47:00Z">
                    <w:rPr/>
                  </w:rPrChange>
                </w:rPr>
                <w:t xml:space="preserve"> than farmers </w:t>
              </w:r>
            </w:ins>
            <w:ins w:id="259" w:author="Steve Wiggins" w:date="2022-08-01T12:12:00Z">
              <w:r w:rsidR="005360E6" w:rsidRPr="00992146">
                <w:rPr>
                  <w:lang w:val="en-US"/>
                  <w:rPrChange w:id="260" w:author="Anusha De" w:date="2022-08-01T14:47:00Z">
                    <w:rPr/>
                  </w:rPrChange>
                </w:rPr>
                <w:t>rate them</w:t>
              </w:r>
            </w:ins>
            <w:ins w:id="261" w:author="Steve Wiggins" w:date="2022-07-30T18:39:00Z">
              <w:r w:rsidRPr="00992146">
                <w:rPr>
                  <w:lang w:val="en-US"/>
                  <w:rPrChange w:id="262" w:author="Anusha De" w:date="2022-08-01T14:47:00Z">
                    <w:rPr/>
                  </w:rPrChange>
                </w:rPr>
                <w:t xml:space="preserve">. </w:t>
              </w:r>
            </w:ins>
          </w:p>
          <w:p w14:paraId="734C8FAA" w14:textId="77777777" w:rsidR="00B32147" w:rsidRPr="00992146" w:rsidRDefault="00D31261" w:rsidP="00D31261">
            <w:pPr>
              <w:pStyle w:val="TableParagraph"/>
              <w:rPr>
                <w:ins w:id="263" w:author="Steve Wiggins" w:date="2022-08-01T12:40:00Z"/>
                <w:lang w:val="en-US"/>
                <w:rPrChange w:id="264" w:author="Anusha De" w:date="2022-08-01T14:47:00Z">
                  <w:rPr>
                    <w:ins w:id="265" w:author="Steve Wiggins" w:date="2022-08-01T12:40:00Z"/>
                  </w:rPr>
                </w:rPrChange>
              </w:rPr>
            </w:pPr>
            <w:commentRangeStart w:id="266"/>
            <w:ins w:id="267" w:author="Steve Wiggins" w:date="2022-08-01T12:20:00Z">
              <w:r w:rsidRPr="00992146">
                <w:rPr>
                  <w:lang w:val="en-US"/>
                  <w:rPrChange w:id="268" w:author="Anusha De" w:date="2022-08-01T14:47:00Z">
                    <w:rPr/>
                  </w:rPrChange>
                </w:rPr>
                <w:t xml:space="preserve">When rating themselves, </w:t>
              </w:r>
            </w:ins>
            <w:ins w:id="269" w:author="Steve Wiggins" w:date="2022-08-01T12:16:00Z">
              <w:r w:rsidR="005360E6" w:rsidRPr="00992146">
                <w:rPr>
                  <w:lang w:val="en-US"/>
                  <w:rPrChange w:id="270" w:author="Anusha De" w:date="2022-08-01T14:47:00Z">
                    <w:rPr/>
                  </w:rPrChange>
                </w:rPr>
                <w:t xml:space="preserve">the only difference seen was that women rate themselves higher </w:t>
              </w:r>
              <w:r w:rsidRPr="00992146">
                <w:rPr>
                  <w:lang w:val="en-US"/>
                  <w:rPrChange w:id="271" w:author="Anusha De" w:date="2022-08-01T14:47:00Z">
                    <w:rPr/>
                  </w:rPrChange>
                </w:rPr>
                <w:t>on quality</w:t>
              </w:r>
            </w:ins>
            <w:ins w:id="272" w:author="Steve Wiggins" w:date="2022-08-01T12:22:00Z">
              <w:r w:rsidR="005E2949" w:rsidRPr="00992146">
                <w:rPr>
                  <w:lang w:val="en-US"/>
                  <w:rPrChange w:id="273" w:author="Anusha De" w:date="2022-08-01T14:47:00Z">
                    <w:rPr/>
                  </w:rPrChange>
                </w:rPr>
                <w:t xml:space="preserve"> than men do</w:t>
              </w:r>
            </w:ins>
            <w:ins w:id="274" w:author="Steve Wiggins" w:date="2022-08-01T12:16:00Z">
              <w:r w:rsidRPr="00992146">
                <w:rPr>
                  <w:lang w:val="en-US"/>
                  <w:rPrChange w:id="275" w:author="Anusha De" w:date="2022-08-01T14:47:00Z">
                    <w:rPr/>
                  </w:rPrChange>
                </w:rPr>
                <w:t xml:space="preserve">. </w:t>
              </w:r>
            </w:ins>
            <w:commentRangeEnd w:id="266"/>
            <w:r w:rsidR="008F682C">
              <w:rPr>
                <w:rStyle w:val="CommentReference"/>
                <w:rFonts w:asciiTheme="minorHAnsi" w:eastAsiaTheme="minorHAnsi" w:hAnsiTheme="minorHAnsi" w:cs="Times New Roman"/>
                <w:color w:val="000000"/>
                <w:lang w:bidi="ar-SA"/>
              </w:rPr>
              <w:commentReference w:id="266"/>
            </w:r>
          </w:p>
          <w:p w14:paraId="1176DC57" w14:textId="6E3145B8" w:rsidR="005E2949" w:rsidRPr="00992146" w:rsidRDefault="005E2949" w:rsidP="00D31261">
            <w:pPr>
              <w:pStyle w:val="TableParagraph"/>
              <w:rPr>
                <w:ins w:id="276" w:author="Steve Wiggins" w:date="2022-08-01T12:23:00Z"/>
                <w:lang w:val="en-US"/>
                <w:rPrChange w:id="277" w:author="Anusha De" w:date="2022-08-01T14:47:00Z">
                  <w:rPr>
                    <w:ins w:id="278" w:author="Steve Wiggins" w:date="2022-08-01T12:23:00Z"/>
                  </w:rPr>
                </w:rPrChange>
              </w:rPr>
            </w:pPr>
            <w:commentRangeStart w:id="279"/>
            <w:ins w:id="280" w:author="Steve Wiggins" w:date="2022-08-01T12:23:00Z">
              <w:r w:rsidRPr="00992146">
                <w:rPr>
                  <w:lang w:val="en-US"/>
                  <w:rPrChange w:id="281" w:author="Anusha De" w:date="2022-08-01T14:47:00Z">
                    <w:rPr/>
                  </w:rPrChange>
                </w:rPr>
                <w:t>Women farmers tend to rate the dealers, traders and processors more highly than men farmers do.</w:t>
              </w:r>
            </w:ins>
            <w:commentRangeEnd w:id="279"/>
            <w:r w:rsidR="008F682C">
              <w:rPr>
                <w:rStyle w:val="CommentReference"/>
                <w:rFonts w:asciiTheme="minorHAnsi" w:eastAsiaTheme="minorHAnsi" w:hAnsiTheme="minorHAnsi" w:cs="Times New Roman"/>
                <w:color w:val="000000"/>
                <w:lang w:bidi="ar-SA"/>
              </w:rPr>
              <w:commentReference w:id="279"/>
            </w:r>
          </w:p>
          <w:p w14:paraId="335036EE" w14:textId="1C789328" w:rsidR="005360E6" w:rsidRPr="00992146" w:rsidRDefault="00D31261">
            <w:pPr>
              <w:pStyle w:val="TableParagraph"/>
              <w:rPr>
                <w:ins w:id="282" w:author="Steve Wiggins" w:date="2022-07-30T18:37:00Z"/>
                <w:lang w:val="en-US"/>
                <w:rPrChange w:id="283" w:author="Anusha De" w:date="2022-08-01T14:47:00Z">
                  <w:rPr>
                    <w:ins w:id="284" w:author="Steve Wiggins" w:date="2022-07-30T18:37:00Z"/>
                  </w:rPr>
                </w:rPrChange>
              </w:rPr>
              <w:pPrChange w:id="285" w:author="Steve Wiggins" w:date="2022-08-01T12:23:00Z">
                <w:pPr/>
              </w:pPrChange>
            </w:pPr>
            <w:ins w:id="286" w:author="Steve Wiggins" w:date="2022-08-01T12:17:00Z">
              <w:r w:rsidRPr="00992146">
                <w:rPr>
                  <w:lang w:val="en-US"/>
                  <w:rPrChange w:id="287" w:author="Anusha De" w:date="2022-08-01T14:47:00Z">
                    <w:rPr>
                      <w:rFonts w:asciiTheme="minorHAnsi" w:hAnsiTheme="minorHAnsi"/>
                      <w:sz w:val="22"/>
                    </w:rPr>
                  </w:rPrChange>
                </w:rPr>
                <w:t xml:space="preserve">The sex of the actor rated does not affect the rating they </w:t>
              </w:r>
              <w:commentRangeStart w:id="288"/>
              <w:r w:rsidRPr="00992146">
                <w:rPr>
                  <w:lang w:val="en-US"/>
                  <w:rPrChange w:id="289" w:author="Anusha De" w:date="2022-08-01T14:47:00Z">
                    <w:rPr>
                      <w:rFonts w:asciiTheme="minorHAnsi" w:hAnsiTheme="minorHAnsi"/>
                      <w:sz w:val="22"/>
                    </w:rPr>
                  </w:rPrChange>
                </w:rPr>
                <w:t xml:space="preserve">receive: </w:t>
              </w:r>
            </w:ins>
            <w:commentRangeEnd w:id="288"/>
            <w:r w:rsidR="008F682C">
              <w:rPr>
                <w:rStyle w:val="CommentReference"/>
                <w:rFonts w:asciiTheme="minorHAnsi" w:eastAsiaTheme="minorHAnsi" w:hAnsiTheme="minorHAnsi" w:cs="Times New Roman"/>
                <w:color w:val="000000"/>
                <w:lang w:bidi="ar-SA"/>
              </w:rPr>
              <w:commentReference w:id="288"/>
            </w:r>
            <w:ins w:id="290" w:author="Steve Wiggins" w:date="2022-08-01T12:17:00Z">
              <w:r w:rsidRPr="00992146">
                <w:rPr>
                  <w:lang w:val="en-US"/>
                  <w:rPrChange w:id="291" w:author="Anusha De" w:date="2022-08-01T14:47:00Z">
                    <w:rPr>
                      <w:rFonts w:asciiTheme="minorHAnsi" w:hAnsiTheme="minorHAnsi"/>
                      <w:sz w:val="22"/>
                    </w:rPr>
                  </w:rPrChange>
                </w:rPr>
                <w:t xml:space="preserve">we </w:t>
              </w:r>
            </w:ins>
            <w:ins w:id="292" w:author="Steve Wiggins" w:date="2022-08-01T12:22:00Z">
              <w:r w:rsidR="005E2949" w:rsidRPr="00992146">
                <w:rPr>
                  <w:lang w:val="en-US"/>
                  <w:rPrChange w:id="293" w:author="Anusha De" w:date="2022-08-01T14:47:00Z">
                    <w:rPr>
                      <w:rFonts w:asciiTheme="minorHAnsi" w:hAnsiTheme="minorHAnsi"/>
                      <w:sz w:val="22"/>
                    </w:rPr>
                  </w:rPrChange>
                </w:rPr>
                <w:t xml:space="preserve">also </w:t>
              </w:r>
            </w:ins>
            <w:ins w:id="294" w:author="Steve Wiggins" w:date="2022-08-01T12:17:00Z">
              <w:r w:rsidRPr="00992146">
                <w:rPr>
                  <w:lang w:val="en-US"/>
                  <w:rPrChange w:id="295" w:author="Anusha De" w:date="2022-08-01T14:47:00Z">
                    <w:rPr>
                      <w:rFonts w:asciiTheme="minorHAnsi" w:hAnsiTheme="minorHAnsi"/>
                      <w:sz w:val="22"/>
                    </w:rPr>
                  </w:rPrChange>
                </w:rPr>
                <w:t xml:space="preserve">find no signs that women rate women </w:t>
              </w:r>
              <w:commentRangeStart w:id="296"/>
              <w:r w:rsidRPr="00992146">
                <w:rPr>
                  <w:lang w:val="en-US"/>
                  <w:rPrChange w:id="297" w:author="Anusha De" w:date="2022-08-01T14:47:00Z">
                    <w:rPr>
                      <w:rFonts w:asciiTheme="minorHAnsi" w:hAnsiTheme="minorHAnsi"/>
                      <w:sz w:val="22"/>
                    </w:rPr>
                  </w:rPrChange>
                </w:rPr>
                <w:t>more high</w:t>
              </w:r>
            </w:ins>
            <w:ins w:id="298" w:author="Steve Wiggins" w:date="2022-08-01T12:18:00Z">
              <w:r w:rsidRPr="00992146">
                <w:rPr>
                  <w:lang w:val="en-US"/>
                  <w:rPrChange w:id="299" w:author="Anusha De" w:date="2022-08-01T14:47:00Z">
                    <w:rPr>
                      <w:rFonts w:asciiTheme="minorHAnsi" w:hAnsiTheme="minorHAnsi"/>
                      <w:sz w:val="22"/>
                    </w:rPr>
                  </w:rPrChange>
                </w:rPr>
                <w:t xml:space="preserve">ly </w:t>
              </w:r>
            </w:ins>
            <w:commentRangeEnd w:id="296"/>
            <w:r w:rsidR="00E34071">
              <w:rPr>
                <w:rStyle w:val="CommentReference"/>
                <w:rFonts w:asciiTheme="minorHAnsi" w:eastAsiaTheme="minorHAnsi" w:hAnsiTheme="minorHAnsi" w:cs="Times New Roman"/>
                <w:color w:val="000000"/>
                <w:lang w:bidi="ar-SA"/>
              </w:rPr>
              <w:commentReference w:id="296"/>
            </w:r>
            <w:ins w:id="300" w:author="Steve Wiggins" w:date="2022-08-01T12:18:00Z">
              <w:r w:rsidRPr="00992146">
                <w:rPr>
                  <w:lang w:val="en-US"/>
                  <w:rPrChange w:id="301" w:author="Anusha De" w:date="2022-08-01T14:47:00Z">
                    <w:rPr>
                      <w:rFonts w:asciiTheme="minorHAnsi" w:hAnsiTheme="minorHAnsi"/>
                      <w:sz w:val="22"/>
                    </w:rPr>
                  </w:rPrChange>
                </w:rPr>
                <w:t>than they rate men</w:t>
              </w:r>
            </w:ins>
            <w:ins w:id="302" w:author="Steve Wiggins" w:date="2022-08-01T12:17:00Z">
              <w:r w:rsidRPr="00992146">
                <w:rPr>
                  <w:lang w:val="en-US"/>
                  <w:rPrChange w:id="303" w:author="Anusha De" w:date="2022-08-01T14:47:00Z">
                    <w:rPr>
                      <w:rFonts w:asciiTheme="minorHAnsi" w:hAnsiTheme="minorHAnsi"/>
                      <w:sz w:val="22"/>
                    </w:rPr>
                  </w:rPrChange>
                </w:rPr>
                <w:t>.</w:t>
              </w:r>
            </w:ins>
          </w:p>
        </w:tc>
      </w:tr>
      <w:tr w:rsidR="003B5AB9" w:rsidRPr="00D6531A" w14:paraId="33D8462F" w14:textId="77777777" w:rsidTr="003B5AB9">
        <w:trPr>
          <w:ins w:id="304" w:author="Steve Wiggins" w:date="2022-07-30T18:37:00Z"/>
        </w:trPr>
        <w:tc>
          <w:tcPr>
            <w:tcW w:w="4531" w:type="dxa"/>
            <w:tcPrChange w:id="305" w:author="Steve Wiggins" w:date="2022-07-30T18:40:00Z">
              <w:tcPr>
                <w:tcW w:w="5395" w:type="dxa"/>
              </w:tcPr>
            </w:tcPrChange>
          </w:tcPr>
          <w:p w14:paraId="771DE433" w14:textId="5EDBC1B4" w:rsidR="003B5AB9" w:rsidRPr="00992146" w:rsidRDefault="003B5AB9">
            <w:pPr>
              <w:pStyle w:val="TableParagraph"/>
              <w:rPr>
                <w:ins w:id="306" w:author="Steve Wiggins" w:date="2022-07-30T18:37:00Z"/>
                <w:lang w:val="en-US"/>
                <w:rPrChange w:id="307" w:author="Anusha De" w:date="2022-08-01T14:47:00Z">
                  <w:rPr>
                    <w:ins w:id="308" w:author="Steve Wiggins" w:date="2022-07-30T18:37:00Z"/>
                  </w:rPr>
                </w:rPrChange>
              </w:rPr>
              <w:pPrChange w:id="309" w:author="Steve Wiggins" w:date="2022-08-01T12:13:00Z">
                <w:pPr/>
              </w:pPrChange>
            </w:pPr>
            <w:ins w:id="310" w:author="Steve Wiggins" w:date="2022-07-30T18:38:00Z">
              <w:r w:rsidRPr="00992146">
                <w:rPr>
                  <w:lang w:val="en-US"/>
                  <w:rPrChange w:id="311" w:author="Anusha De" w:date="2022-08-01T14:47:00Z">
                    <w:rPr>
                      <w:rFonts w:asciiTheme="minorHAnsi" w:hAnsiTheme="minorHAnsi"/>
                      <w:sz w:val="22"/>
                    </w:rPr>
                  </w:rPrChange>
                </w:rPr>
                <w:t xml:space="preserve">Policy implications: Policy interventions that reduce the gap between actor self-assessments and farmer ratings can increase value chain efficiency. Interventions that reduce gender bias, </w:t>
              </w:r>
              <w:r w:rsidRPr="00992146">
                <w:rPr>
                  <w:lang w:val="en-US"/>
                  <w:rPrChange w:id="312" w:author="Anusha De" w:date="2022-08-01T14:47:00Z">
                    <w:rPr>
                      <w:rFonts w:asciiTheme="minorHAnsi" w:hAnsiTheme="minorHAnsi"/>
                      <w:sz w:val="22"/>
                    </w:rPr>
                  </w:rPrChange>
                </w:rPr>
                <w:lastRenderedPageBreak/>
                <w:t>such as certification by an independent agency, may prevent gender segregation in value chains.</w:t>
              </w:r>
            </w:ins>
          </w:p>
        </w:tc>
        <w:tc>
          <w:tcPr>
            <w:tcW w:w="6259" w:type="dxa"/>
            <w:tcPrChange w:id="313" w:author="Steve Wiggins" w:date="2022-07-30T18:40:00Z">
              <w:tcPr>
                <w:tcW w:w="5395" w:type="dxa"/>
              </w:tcPr>
            </w:tcPrChange>
          </w:tcPr>
          <w:p w14:paraId="466C69BA" w14:textId="329C5EA9" w:rsidR="005E2949" w:rsidRPr="00992146" w:rsidRDefault="003B5AB9">
            <w:pPr>
              <w:pStyle w:val="TableParagraph"/>
              <w:rPr>
                <w:ins w:id="314" w:author="Steve Wiggins" w:date="2022-08-01T12:26:00Z"/>
                <w:rStyle w:val="IntenseEmphasis"/>
                <w:lang w:val="en-US"/>
                <w:rPrChange w:id="315" w:author="Anusha De" w:date="2022-08-01T14:47:00Z">
                  <w:rPr>
                    <w:ins w:id="316" w:author="Steve Wiggins" w:date="2022-08-01T12:26:00Z"/>
                    <w:rStyle w:val="IntenseEmphasis"/>
                    <w:szCs w:val="22"/>
                    <w:lang w:eastAsia="en-US"/>
                  </w:rPr>
                </w:rPrChange>
              </w:rPr>
            </w:pPr>
            <w:ins w:id="317" w:author="Steve Wiggins" w:date="2022-07-30T18:39:00Z">
              <w:r w:rsidRPr="00992146">
                <w:rPr>
                  <w:rStyle w:val="IntenseEmphasis"/>
                  <w:lang w:val="en-US"/>
                  <w:rPrChange w:id="318" w:author="Anusha De" w:date="2022-08-01T14:47:00Z">
                    <w:rPr>
                      <w:rFonts w:ascii="Sweden Sans" w:hAnsi="Sweden Sans"/>
                      <w:b/>
                      <w:bCs/>
                      <w:iCs/>
                      <w:color w:val="003300"/>
                    </w:rPr>
                  </w:rPrChange>
                </w:rPr>
                <w:lastRenderedPageBreak/>
                <w:t xml:space="preserve">Policy implications: </w:t>
              </w:r>
            </w:ins>
          </w:p>
          <w:p w14:paraId="61257961" w14:textId="200D8799" w:rsidR="00650204" w:rsidRPr="00992146" w:rsidRDefault="005E2949">
            <w:pPr>
              <w:pStyle w:val="TableParagraph"/>
              <w:rPr>
                <w:ins w:id="319" w:author="Steve Wiggins" w:date="2022-08-01T12:35:00Z"/>
                <w:lang w:val="en-US"/>
                <w:rPrChange w:id="320" w:author="Anusha De" w:date="2022-08-01T14:47:00Z">
                  <w:rPr>
                    <w:ins w:id="321" w:author="Steve Wiggins" w:date="2022-08-01T12:35:00Z"/>
                  </w:rPr>
                </w:rPrChange>
              </w:rPr>
              <w:pPrChange w:id="322" w:author="Steve Wiggins" w:date="2022-08-01T12:36:00Z">
                <w:pPr/>
              </w:pPrChange>
            </w:pPr>
            <w:ins w:id="323" w:author="Steve Wiggins" w:date="2022-08-01T12:26:00Z">
              <w:r w:rsidRPr="00992146">
                <w:rPr>
                  <w:lang w:val="en-US"/>
                  <w:rPrChange w:id="324" w:author="Anusha De" w:date="2022-08-01T14:47:00Z">
                    <w:rPr>
                      <w:rFonts w:asciiTheme="minorHAnsi" w:hAnsiTheme="minorHAnsi"/>
                      <w:sz w:val="22"/>
                    </w:rPr>
                  </w:rPrChange>
                </w:rPr>
                <w:t xml:space="preserve">It is reassuring to see that in Eastern Uganda, </w:t>
              </w:r>
            </w:ins>
            <w:ins w:id="325" w:author="Steve Wiggins" w:date="2022-08-01T12:27:00Z">
              <w:r w:rsidR="009631E1" w:rsidRPr="00992146">
                <w:rPr>
                  <w:lang w:val="en-US"/>
                  <w:rPrChange w:id="326" w:author="Anusha De" w:date="2022-08-01T14:47:00Z">
                    <w:rPr>
                      <w:rFonts w:asciiTheme="minorHAnsi" w:hAnsiTheme="minorHAnsi"/>
                      <w:sz w:val="22"/>
                    </w:rPr>
                  </w:rPrChange>
                </w:rPr>
                <w:t xml:space="preserve">women as dealers, traders and processors were not rated lower than their male counterparts. </w:t>
              </w:r>
            </w:ins>
            <w:ins w:id="327" w:author="Steve Wiggins" w:date="2022-08-01T12:33:00Z">
              <w:r w:rsidR="00650204" w:rsidRPr="00992146">
                <w:rPr>
                  <w:lang w:val="en-US"/>
                  <w:rPrChange w:id="328" w:author="Anusha De" w:date="2022-08-01T14:47:00Z">
                    <w:rPr>
                      <w:rFonts w:asciiTheme="minorHAnsi" w:hAnsiTheme="minorHAnsi"/>
                      <w:sz w:val="22"/>
                    </w:rPr>
                  </w:rPrChange>
                </w:rPr>
                <w:t xml:space="preserve"> It was equally reassuring to see that dealers, trader</w:t>
              </w:r>
            </w:ins>
            <w:ins w:id="329" w:author="Steve Wiggins" w:date="2022-08-01T12:40:00Z">
              <w:r w:rsidR="00B32147" w:rsidRPr="00992146">
                <w:rPr>
                  <w:lang w:val="en-US"/>
                  <w:rPrChange w:id="330" w:author="Anusha De" w:date="2022-08-01T14:47:00Z">
                    <w:rPr>
                      <w:rFonts w:asciiTheme="minorHAnsi" w:hAnsiTheme="minorHAnsi"/>
                      <w:sz w:val="22"/>
                    </w:rPr>
                  </w:rPrChange>
                </w:rPr>
                <w:t>s</w:t>
              </w:r>
            </w:ins>
            <w:ins w:id="331" w:author="Steve Wiggins" w:date="2022-08-01T12:33:00Z">
              <w:r w:rsidR="00650204" w:rsidRPr="00992146">
                <w:rPr>
                  <w:lang w:val="en-US"/>
                  <w:rPrChange w:id="332" w:author="Anusha De" w:date="2022-08-01T14:47:00Z">
                    <w:rPr>
                      <w:rFonts w:asciiTheme="minorHAnsi" w:hAnsiTheme="minorHAnsi"/>
                      <w:sz w:val="22"/>
                    </w:rPr>
                  </w:rPrChange>
                </w:rPr>
                <w:t xml:space="preserve"> </w:t>
              </w:r>
              <w:r w:rsidR="00650204" w:rsidRPr="00992146">
                <w:rPr>
                  <w:lang w:val="en-US"/>
                  <w:rPrChange w:id="333" w:author="Anusha De" w:date="2022-08-01T14:47:00Z">
                    <w:rPr>
                      <w:rFonts w:asciiTheme="minorHAnsi" w:hAnsiTheme="minorHAnsi"/>
                      <w:sz w:val="22"/>
                    </w:rPr>
                  </w:rPrChange>
                </w:rPr>
                <w:lastRenderedPageBreak/>
                <w:t>and processors were rat</w:t>
              </w:r>
            </w:ins>
            <w:ins w:id="334" w:author="Steve Wiggins" w:date="2022-08-01T12:34:00Z">
              <w:r w:rsidR="00650204" w:rsidRPr="00992146">
                <w:rPr>
                  <w:lang w:val="en-US"/>
                  <w:rPrChange w:id="335" w:author="Anusha De" w:date="2022-08-01T14:47:00Z">
                    <w:rPr>
                      <w:rFonts w:asciiTheme="minorHAnsi" w:hAnsiTheme="minorHAnsi"/>
                      <w:sz w:val="22"/>
                    </w:rPr>
                  </w:rPrChange>
                </w:rPr>
                <w:t xml:space="preserve">ed well for quality by farmers </w:t>
              </w:r>
              <w:r w:rsidR="00650204" w:rsidRPr="00992146">
                <w:rPr>
                  <w:rFonts w:ascii="Sweden Sans" w:hAnsi="Sweden Sans"/>
                  <w:lang w:val="en-US"/>
                  <w:rPrChange w:id="336" w:author="Anusha De" w:date="2022-08-01T14:47:00Z">
                    <w:rPr>
                      <w:rFonts w:ascii="Sweden Sans" w:hAnsi="Sweden Sans"/>
                      <w:sz w:val="22"/>
                    </w:rPr>
                  </w:rPrChange>
                </w:rPr>
                <w:t>—</w:t>
              </w:r>
              <w:r w:rsidR="00650204" w:rsidRPr="00992146">
                <w:rPr>
                  <w:lang w:val="en-US"/>
                  <w:rPrChange w:id="337" w:author="Anusha De" w:date="2022-08-01T14:47:00Z">
                    <w:rPr>
                      <w:rFonts w:asciiTheme="minorHAnsi" w:hAnsiTheme="minorHAnsi"/>
                      <w:sz w:val="22"/>
                    </w:rPr>
                  </w:rPrChange>
                </w:rPr>
                <w:t xml:space="preserve"> a frequent </w:t>
              </w:r>
            </w:ins>
            <w:ins w:id="338" w:author="Steve Wiggins" w:date="2022-08-01T12:41:00Z">
              <w:r w:rsidR="00B32147" w:rsidRPr="00992146">
                <w:rPr>
                  <w:lang w:val="en-US"/>
                  <w:rPrChange w:id="339" w:author="Anusha De" w:date="2022-08-01T14:47:00Z">
                    <w:rPr>
                      <w:rFonts w:asciiTheme="minorHAnsi" w:hAnsiTheme="minorHAnsi"/>
                      <w:sz w:val="22"/>
                    </w:rPr>
                  </w:rPrChange>
                </w:rPr>
                <w:t>concern</w:t>
              </w:r>
            </w:ins>
            <w:ins w:id="340" w:author="Steve Wiggins" w:date="2022-08-01T12:34:00Z">
              <w:r w:rsidR="00650204" w:rsidRPr="00992146">
                <w:rPr>
                  <w:lang w:val="en-US"/>
                  <w:rPrChange w:id="341" w:author="Anusha De" w:date="2022-08-01T14:47:00Z">
                    <w:rPr>
                      <w:rFonts w:asciiTheme="minorHAnsi" w:hAnsiTheme="minorHAnsi"/>
                      <w:sz w:val="22"/>
                    </w:rPr>
                  </w:rPrChange>
                </w:rPr>
                <w:t xml:space="preserve"> in Uganda is that they provide poor services. They did not score so well, however, for competi</w:t>
              </w:r>
            </w:ins>
            <w:ins w:id="342" w:author="Steve Wiggins" w:date="2022-08-01T12:35:00Z">
              <w:r w:rsidR="00650204" w:rsidRPr="00992146">
                <w:rPr>
                  <w:lang w:val="en-US"/>
                  <w:rPrChange w:id="343" w:author="Anusha De" w:date="2022-08-01T14:47:00Z">
                    <w:rPr>
                      <w:rFonts w:asciiTheme="minorHAnsi" w:hAnsiTheme="minorHAnsi"/>
                      <w:sz w:val="22"/>
                    </w:rPr>
                  </w:rPrChange>
                </w:rPr>
                <w:t xml:space="preserve">tive prices. Policies to encourage competition and new entrants </w:t>
              </w:r>
            </w:ins>
            <w:ins w:id="344" w:author="Steve Wiggins" w:date="2022-08-01T12:36:00Z">
              <w:r w:rsidR="00650204" w:rsidRPr="00992146">
                <w:rPr>
                  <w:lang w:val="en-US"/>
                  <w:rPrChange w:id="345" w:author="Anusha De" w:date="2022-08-01T14:47:00Z">
                    <w:rPr>
                      <w:rFonts w:asciiTheme="minorHAnsi" w:hAnsiTheme="minorHAnsi"/>
                      <w:sz w:val="22"/>
                    </w:rPr>
                  </w:rPrChange>
                </w:rPr>
                <w:t xml:space="preserve">may help. </w:t>
              </w:r>
            </w:ins>
            <w:ins w:id="346" w:author="Steve Wiggins" w:date="2022-08-01T12:35:00Z">
              <w:r w:rsidR="00650204" w:rsidRPr="00992146">
                <w:rPr>
                  <w:lang w:val="en-US"/>
                  <w:rPrChange w:id="347" w:author="Anusha De" w:date="2022-08-01T14:47:00Z">
                    <w:rPr>
                      <w:rFonts w:asciiTheme="minorHAnsi" w:hAnsiTheme="minorHAnsi"/>
                      <w:sz w:val="22"/>
                    </w:rPr>
                  </w:rPrChange>
                </w:rPr>
                <w:t xml:space="preserve"> </w:t>
              </w:r>
            </w:ins>
          </w:p>
          <w:p w14:paraId="3D94F7F2" w14:textId="2C681635" w:rsidR="009631E1" w:rsidRPr="00992146" w:rsidRDefault="009631E1">
            <w:pPr>
              <w:pStyle w:val="TableParagraph"/>
              <w:rPr>
                <w:ins w:id="348" w:author="Steve Wiggins" w:date="2022-08-01T12:31:00Z"/>
                <w:lang w:val="en-US"/>
                <w:rPrChange w:id="349" w:author="Anusha De" w:date="2022-08-01T14:47:00Z">
                  <w:rPr>
                    <w:ins w:id="350" w:author="Steve Wiggins" w:date="2022-08-01T12:31:00Z"/>
                  </w:rPr>
                </w:rPrChange>
              </w:rPr>
              <w:pPrChange w:id="351" w:author="Steve Wiggins" w:date="2022-08-01T12:36:00Z">
                <w:pPr/>
              </w:pPrChange>
            </w:pPr>
            <w:ins w:id="352" w:author="Steve Wiggins" w:date="2022-08-01T12:28:00Z">
              <w:r w:rsidRPr="00992146">
                <w:rPr>
                  <w:lang w:val="en-US"/>
                  <w:rPrChange w:id="353" w:author="Anusha De" w:date="2022-08-01T14:47:00Z">
                    <w:rPr>
                      <w:rFonts w:asciiTheme="minorHAnsi" w:hAnsiTheme="minorHAnsi"/>
                      <w:sz w:val="22"/>
                    </w:rPr>
                  </w:rPrChange>
                </w:rPr>
                <w:t xml:space="preserve">That dealers, traders and processors rate themselves </w:t>
              </w:r>
              <w:commentRangeStart w:id="354"/>
              <w:r w:rsidRPr="00992146">
                <w:rPr>
                  <w:lang w:val="en-US"/>
                  <w:rPrChange w:id="355" w:author="Anusha De" w:date="2022-08-01T14:47:00Z">
                    <w:rPr>
                      <w:rFonts w:asciiTheme="minorHAnsi" w:hAnsiTheme="minorHAnsi"/>
                      <w:sz w:val="22"/>
                    </w:rPr>
                  </w:rPrChange>
                </w:rPr>
                <w:t>more highly</w:t>
              </w:r>
            </w:ins>
            <w:commentRangeEnd w:id="354"/>
            <w:r w:rsidR="00D6531A">
              <w:rPr>
                <w:rStyle w:val="CommentReference"/>
                <w:rFonts w:asciiTheme="minorHAnsi" w:eastAsiaTheme="minorHAnsi" w:hAnsiTheme="minorHAnsi" w:cs="Times New Roman"/>
                <w:color w:val="000000"/>
                <w:lang w:bidi="ar-SA"/>
              </w:rPr>
              <w:commentReference w:id="354"/>
            </w:r>
            <w:ins w:id="356" w:author="Steve Wiggins" w:date="2022-08-01T12:28:00Z">
              <w:r w:rsidRPr="00992146">
                <w:rPr>
                  <w:lang w:val="en-US"/>
                  <w:rPrChange w:id="357" w:author="Anusha De" w:date="2022-08-01T14:47:00Z">
                    <w:rPr>
                      <w:rFonts w:asciiTheme="minorHAnsi" w:hAnsiTheme="minorHAnsi"/>
                      <w:sz w:val="22"/>
                    </w:rPr>
                  </w:rPrChange>
                </w:rPr>
                <w:t xml:space="preserve"> than farmers do, could lead to complacency</w:t>
              </w:r>
            </w:ins>
            <w:ins w:id="358" w:author="Steve Wiggins" w:date="2022-08-01T12:29:00Z">
              <w:r w:rsidRPr="00992146">
                <w:rPr>
                  <w:lang w:val="en-US"/>
                  <w:rPrChange w:id="359" w:author="Anusha De" w:date="2022-08-01T14:47:00Z">
                    <w:rPr>
                      <w:rFonts w:asciiTheme="minorHAnsi" w:hAnsiTheme="minorHAnsi"/>
                      <w:sz w:val="22"/>
                    </w:rPr>
                  </w:rPrChange>
                </w:rPr>
                <w:t>, hindering investment and innovation. The gap in perceptions might be reduced if there were certi</w:t>
              </w:r>
            </w:ins>
            <w:ins w:id="360" w:author="Steve Wiggins" w:date="2022-08-01T12:30:00Z">
              <w:r w:rsidRPr="00992146">
                <w:rPr>
                  <w:lang w:val="en-US"/>
                  <w:rPrChange w:id="361" w:author="Anusha De" w:date="2022-08-01T14:47:00Z">
                    <w:rPr>
                      <w:rFonts w:asciiTheme="minorHAnsi" w:hAnsiTheme="minorHAnsi"/>
                      <w:sz w:val="22"/>
                    </w:rPr>
                  </w:rPrChange>
                </w:rPr>
                <w:t xml:space="preserve">fication by an independent agency, or if farmer ratings were crowd-sourced. </w:t>
              </w:r>
            </w:ins>
          </w:p>
          <w:p w14:paraId="50C86BB1" w14:textId="61DFF727" w:rsidR="003B5AB9" w:rsidRPr="00992146" w:rsidRDefault="009631E1">
            <w:pPr>
              <w:pStyle w:val="TableParagraph"/>
              <w:rPr>
                <w:ins w:id="362" w:author="Steve Wiggins" w:date="2022-07-30T18:37:00Z"/>
                <w:lang w:val="en-US"/>
                <w:rPrChange w:id="363" w:author="Anusha De" w:date="2022-08-01T14:47:00Z">
                  <w:rPr>
                    <w:ins w:id="364" w:author="Steve Wiggins" w:date="2022-07-30T18:37:00Z"/>
                  </w:rPr>
                </w:rPrChange>
              </w:rPr>
              <w:pPrChange w:id="365" w:author="Steve Wiggins" w:date="2022-08-01T12:36:00Z">
                <w:pPr/>
              </w:pPrChange>
            </w:pPr>
            <w:commentRangeStart w:id="366"/>
            <w:ins w:id="367" w:author="Steve Wiggins" w:date="2022-08-01T12:31:00Z">
              <w:r w:rsidRPr="00992146">
                <w:rPr>
                  <w:lang w:val="en-US"/>
                  <w:rPrChange w:id="368" w:author="Anusha De" w:date="2022-08-01T14:47:00Z">
                    <w:rPr>
                      <w:rFonts w:asciiTheme="minorHAnsi" w:hAnsiTheme="minorHAnsi"/>
                      <w:sz w:val="22"/>
                    </w:rPr>
                  </w:rPrChange>
                </w:rPr>
                <w:t xml:space="preserve">That women tend to rate dealers, traders and processors more highly than men, may mean </w:t>
              </w:r>
            </w:ins>
            <w:ins w:id="369" w:author="Steve Wiggins" w:date="2022-08-01T12:32:00Z">
              <w:r w:rsidR="00650204" w:rsidRPr="00992146">
                <w:rPr>
                  <w:lang w:val="en-US"/>
                  <w:rPrChange w:id="370" w:author="Anusha De" w:date="2022-08-01T14:47:00Z">
                    <w:rPr>
                      <w:rFonts w:asciiTheme="minorHAnsi" w:hAnsiTheme="minorHAnsi"/>
                      <w:sz w:val="22"/>
                    </w:rPr>
                  </w:rPrChange>
                </w:rPr>
                <w:t xml:space="preserve">those in the value chain take women farmers for granted and do not strive to serve them better. </w:t>
              </w:r>
            </w:ins>
            <w:commentRangeEnd w:id="366"/>
            <w:r w:rsidR="00E34071">
              <w:rPr>
                <w:rStyle w:val="CommentReference"/>
                <w:rFonts w:asciiTheme="minorHAnsi" w:eastAsiaTheme="minorHAnsi" w:hAnsiTheme="minorHAnsi" w:cs="Times New Roman"/>
                <w:color w:val="000000"/>
                <w:lang w:bidi="ar-SA"/>
              </w:rPr>
              <w:commentReference w:id="366"/>
            </w:r>
          </w:p>
        </w:tc>
      </w:tr>
      <w:tr w:rsidR="003B5AB9" w14:paraId="3B6C0A5D" w14:textId="77777777" w:rsidTr="003B5AB9">
        <w:trPr>
          <w:ins w:id="371" w:author="Steve Wiggins" w:date="2022-07-30T18:37:00Z"/>
        </w:trPr>
        <w:tc>
          <w:tcPr>
            <w:tcW w:w="4531" w:type="dxa"/>
            <w:tcPrChange w:id="372" w:author="Steve Wiggins" w:date="2022-07-30T18:40:00Z">
              <w:tcPr>
                <w:tcW w:w="5395" w:type="dxa"/>
              </w:tcPr>
            </w:tcPrChange>
          </w:tcPr>
          <w:p w14:paraId="0B094D99" w14:textId="7AC8AA98" w:rsidR="003B5AB9" w:rsidRPr="005017C0" w:rsidRDefault="003B5AB9">
            <w:pPr>
              <w:pStyle w:val="TableParagraph"/>
              <w:rPr>
                <w:ins w:id="373" w:author="Steve Wiggins" w:date="2022-07-30T18:37:00Z"/>
              </w:rPr>
              <w:pPrChange w:id="374" w:author="Steve Wiggins" w:date="2022-08-01T12:13:00Z">
                <w:pPr/>
              </w:pPrChange>
            </w:pPr>
            <w:proofErr w:type="spellStart"/>
            <w:ins w:id="375" w:author="Steve Wiggins" w:date="2022-07-30T18:38:00Z">
              <w:r w:rsidRPr="005360E6">
                <w:lastRenderedPageBreak/>
                <w:t>Keywords</w:t>
              </w:r>
              <w:proofErr w:type="spellEnd"/>
              <w:r w:rsidRPr="005360E6">
                <w:t xml:space="preserve">: gender, </w:t>
              </w:r>
              <w:proofErr w:type="spellStart"/>
              <w:r w:rsidRPr="005360E6">
                <w:t>maize</w:t>
              </w:r>
              <w:proofErr w:type="spellEnd"/>
              <w:r w:rsidRPr="005360E6">
                <w:t xml:space="preserve"> </w:t>
              </w:r>
              <w:proofErr w:type="spellStart"/>
              <w:r w:rsidRPr="005360E6">
                <w:t>supply</w:t>
              </w:r>
              <w:proofErr w:type="spellEnd"/>
              <w:r w:rsidRPr="005360E6">
                <w:t xml:space="preserve"> chain, perceptions, ratings, Uganda</w:t>
              </w:r>
            </w:ins>
          </w:p>
        </w:tc>
        <w:tc>
          <w:tcPr>
            <w:tcW w:w="6259" w:type="dxa"/>
            <w:tcPrChange w:id="376" w:author="Steve Wiggins" w:date="2022-07-30T18:40:00Z">
              <w:tcPr>
                <w:tcW w:w="5395" w:type="dxa"/>
              </w:tcPr>
            </w:tcPrChange>
          </w:tcPr>
          <w:p w14:paraId="7EF295DC" w14:textId="1B98F843" w:rsidR="003B5AB9" w:rsidRPr="005017C0" w:rsidRDefault="003B5AB9">
            <w:pPr>
              <w:pStyle w:val="TableParagraph"/>
              <w:rPr>
                <w:ins w:id="377" w:author="Steve Wiggins" w:date="2022-07-30T18:37:00Z"/>
              </w:rPr>
              <w:pPrChange w:id="378" w:author="Steve Wiggins" w:date="2022-07-30T18:38:00Z">
                <w:pPr/>
              </w:pPrChange>
            </w:pPr>
            <w:ins w:id="379" w:author="Steve Wiggins" w:date="2022-07-30T18:39:00Z">
              <w:r w:rsidRPr="0098234A">
                <w:t>Keywords: gender, maize supply chain, perceptions, Uganda</w:t>
              </w:r>
            </w:ins>
          </w:p>
        </w:tc>
      </w:tr>
    </w:tbl>
    <w:p w14:paraId="06FEE5A3" w14:textId="0A1AF5BC" w:rsidR="005017C0" w:rsidRDefault="005017C0" w:rsidP="005017C0">
      <w:pPr>
        <w:rPr>
          <w:ins w:id="380" w:author="Steve Wiggins" w:date="2022-07-30T18:37:00Z"/>
          <w:lang w:eastAsia="en-GB"/>
        </w:rPr>
      </w:pPr>
    </w:p>
    <w:p w14:paraId="4751E891" w14:textId="77777777" w:rsidR="005017C0" w:rsidRPr="005017C0" w:rsidRDefault="005017C0">
      <w:pPr>
        <w:spacing w:after="120" w:line="360" w:lineRule="exact"/>
        <w:rPr>
          <w:ins w:id="381" w:author="Steve Wiggins" w:date="2022-07-30T18:36:00Z"/>
          <w:lang w:eastAsia="en-GB"/>
          <w:rPrChange w:id="382" w:author="Steve Wiggins" w:date="2022-07-30T18:36:00Z">
            <w:rPr>
              <w:ins w:id="383" w:author="Steve Wiggins" w:date="2022-07-30T18:36:00Z"/>
            </w:rPr>
          </w:rPrChange>
        </w:rPr>
        <w:pPrChange w:id="384" w:author="Steve Wiggins" w:date="2022-07-30T18:36:00Z">
          <w:pPr>
            <w:widowControl w:val="0"/>
            <w:autoSpaceDE w:val="0"/>
            <w:autoSpaceDN w:val="0"/>
            <w:spacing w:after="0" w:line="240" w:lineRule="auto"/>
          </w:pPr>
        </w:pPrChange>
      </w:pPr>
    </w:p>
    <w:p w14:paraId="3B75D2EF" w14:textId="77777777" w:rsidR="005017C0" w:rsidRDefault="005017C0">
      <w:pPr>
        <w:widowControl w:val="0"/>
        <w:autoSpaceDE w:val="0"/>
        <w:autoSpaceDN w:val="0"/>
        <w:spacing w:after="0" w:line="240" w:lineRule="auto"/>
        <w:rPr>
          <w:ins w:id="385" w:author="Steve Wiggins" w:date="2022-07-30T18:36:00Z"/>
          <w:b/>
          <w:sz w:val="44"/>
          <w:szCs w:val="44"/>
        </w:rPr>
      </w:pPr>
      <w:ins w:id="386" w:author="Steve Wiggins" w:date="2022-07-30T18:36:00Z">
        <w:r>
          <w:rPr>
            <w:b/>
            <w:sz w:val="44"/>
            <w:szCs w:val="44"/>
          </w:rPr>
          <w:br w:type="page"/>
        </w:r>
      </w:ins>
    </w:p>
    <w:p w14:paraId="2A6A3CD2" w14:textId="77777777" w:rsidR="005017C0" w:rsidRDefault="005017C0">
      <w:pPr>
        <w:widowControl w:val="0"/>
        <w:autoSpaceDE w:val="0"/>
        <w:autoSpaceDN w:val="0"/>
        <w:spacing w:after="0" w:line="240" w:lineRule="auto"/>
        <w:rPr>
          <w:ins w:id="387" w:author="Steve Wiggins" w:date="2022-07-30T18:36:00Z"/>
          <w:b/>
          <w:sz w:val="44"/>
          <w:szCs w:val="44"/>
        </w:rPr>
        <w:sectPr w:rsidR="005017C0" w:rsidSect="005017C0">
          <w:type w:val="continuous"/>
          <w:pgSz w:w="12240" w:h="15840" w:code="1"/>
          <w:pgMar w:top="720" w:right="720" w:bottom="720" w:left="720" w:header="850" w:footer="850" w:gutter="0"/>
          <w:cols w:num="1" w:space="720"/>
          <w:docGrid w:linePitch="299"/>
          <w:sectPrChange w:id="388" w:author="Steve Wiggins" w:date="2022-07-30T18:36:00Z">
            <w:sectPr w:rsidR="005017C0" w:rsidSect="005017C0">
              <w:pgMar w:top="720" w:right="720" w:bottom="720" w:left="720" w:header="850" w:footer="850" w:gutter="0"/>
              <w:cols w:num="2"/>
            </w:sectPr>
          </w:sectPrChange>
        </w:sectPr>
      </w:pPr>
    </w:p>
    <w:p w14:paraId="7CAB267C" w14:textId="77777777" w:rsidR="005017C0" w:rsidRDefault="005017C0">
      <w:pPr>
        <w:widowControl w:val="0"/>
        <w:autoSpaceDE w:val="0"/>
        <w:autoSpaceDN w:val="0"/>
        <w:spacing w:after="0" w:line="240" w:lineRule="auto"/>
        <w:rPr>
          <w:ins w:id="389" w:author="Steve Wiggins" w:date="2022-07-30T18:36:00Z"/>
          <w:b/>
          <w:sz w:val="44"/>
          <w:szCs w:val="44"/>
        </w:rPr>
      </w:pPr>
    </w:p>
    <w:p w14:paraId="18B7E770" w14:textId="1636E972" w:rsidR="00643A43" w:rsidRPr="00992146" w:rsidRDefault="00643A43" w:rsidP="00643A43">
      <w:pPr>
        <w:spacing w:before="360" w:after="360" w:line="252" w:lineRule="auto"/>
        <w:ind w:right="856"/>
        <w:jc w:val="center"/>
        <w:rPr>
          <w:b/>
          <w:sz w:val="44"/>
          <w:szCs w:val="44"/>
          <w:lang w:val="en-US"/>
          <w:rPrChange w:id="390" w:author="Anusha De" w:date="2022-08-01T14:47:00Z">
            <w:rPr>
              <w:b/>
              <w:sz w:val="44"/>
              <w:szCs w:val="44"/>
            </w:rPr>
          </w:rPrChange>
        </w:rPr>
      </w:pPr>
      <w:r w:rsidRPr="00992146">
        <w:rPr>
          <w:b/>
          <w:sz w:val="44"/>
          <w:szCs w:val="44"/>
          <w:lang w:val="en-US"/>
          <w:rPrChange w:id="391" w:author="Anusha De" w:date="2022-08-01T14:47:00Z">
            <w:rPr>
              <w:b/>
              <w:sz w:val="44"/>
              <w:szCs w:val="44"/>
            </w:rPr>
          </w:rPrChange>
        </w:rPr>
        <w:t>Gendered Perceptions in Maize Supply Chains: Evidence from Uganda</w:t>
      </w:r>
    </w:p>
    <w:p w14:paraId="704BC7B1" w14:textId="29D9845F" w:rsidR="00DD55E4" w:rsidRPr="00992146" w:rsidRDefault="00DD55E4" w:rsidP="00643A43">
      <w:pPr>
        <w:spacing w:before="5"/>
        <w:jc w:val="both"/>
        <w:rPr>
          <w:rFonts w:eastAsia="Arial" w:cs="Arial"/>
          <w:b/>
          <w:sz w:val="24"/>
          <w:lang w:val="en-US"/>
          <w:rPrChange w:id="392" w:author="Anusha De" w:date="2022-08-01T14:47:00Z">
            <w:rPr>
              <w:rFonts w:eastAsia="Arial" w:cs="Arial"/>
              <w:b/>
              <w:sz w:val="24"/>
            </w:rPr>
          </w:rPrChange>
        </w:rPr>
      </w:pPr>
    </w:p>
    <w:p w14:paraId="2C03C52B" w14:textId="1A31E130" w:rsidR="005139B5" w:rsidRPr="00992146" w:rsidRDefault="00643A43" w:rsidP="00643A43">
      <w:pPr>
        <w:pStyle w:val="1Summary"/>
        <w:jc w:val="both"/>
        <w:rPr>
          <w:b/>
          <w:bCs/>
          <w:color w:val="auto"/>
          <w:u w:val="single"/>
          <w:lang w:val="en-US"/>
          <w:rPrChange w:id="393" w:author="Anusha De" w:date="2022-08-01T14:47:00Z">
            <w:rPr>
              <w:b/>
              <w:bCs/>
              <w:color w:val="auto"/>
              <w:u w:val="single"/>
            </w:rPr>
          </w:rPrChange>
        </w:rPr>
      </w:pPr>
      <w:r w:rsidRPr="00992146">
        <w:rPr>
          <w:b/>
          <w:bCs/>
          <w:color w:val="auto"/>
          <w:u w:val="single"/>
          <w:lang w:val="en-US"/>
          <w:rPrChange w:id="394" w:author="Anusha De" w:date="2022-08-01T14:47:00Z">
            <w:rPr>
              <w:b/>
              <w:bCs/>
              <w:color w:val="auto"/>
              <w:u w:val="single"/>
            </w:rPr>
          </w:rPrChange>
        </w:rPr>
        <w:t>Abstract</w:t>
      </w:r>
    </w:p>
    <w:p w14:paraId="0698B759" w14:textId="77777777" w:rsidR="00643A43" w:rsidRPr="00992146" w:rsidRDefault="00643A43" w:rsidP="00643A43">
      <w:pPr>
        <w:pStyle w:val="1Summary"/>
        <w:jc w:val="both"/>
        <w:rPr>
          <w:b/>
          <w:bCs/>
          <w:color w:val="auto"/>
          <w:u w:val="single"/>
          <w:lang w:val="en-US"/>
          <w:rPrChange w:id="395" w:author="Anusha De" w:date="2022-08-01T14:47:00Z">
            <w:rPr>
              <w:b/>
              <w:bCs/>
              <w:color w:val="auto"/>
              <w:u w:val="single"/>
            </w:rPr>
          </w:rPrChange>
        </w:rPr>
      </w:pPr>
    </w:p>
    <w:p w14:paraId="1D8D305D" w14:textId="14ADB6B6" w:rsidR="005139B5" w:rsidRPr="00992146" w:rsidRDefault="0081249E" w:rsidP="00643A43">
      <w:pPr>
        <w:pStyle w:val="1SP"/>
        <w:jc w:val="both"/>
        <w:rPr>
          <w:lang w:val="en-US"/>
          <w:rPrChange w:id="396" w:author="Anusha De" w:date="2022-08-01T14:48:00Z">
            <w:rPr/>
          </w:rPrChange>
        </w:rPr>
      </w:pPr>
      <w:r w:rsidRPr="00992146">
        <w:rPr>
          <w:b/>
          <w:bCs/>
          <w:sz w:val="24"/>
          <w:lang w:val="en-US"/>
          <w:rPrChange w:id="397" w:author="Anusha De" w:date="2022-08-01T14:47:00Z">
            <w:rPr>
              <w:b/>
              <w:bCs/>
              <w:sz w:val="24"/>
            </w:rPr>
          </w:rPrChange>
        </w:rPr>
        <w:t>Motivation:</w:t>
      </w:r>
      <w:r w:rsidR="00F73A4C" w:rsidRPr="00992146">
        <w:rPr>
          <w:lang w:val="en-US"/>
          <w:rPrChange w:id="398" w:author="Anusha De" w:date="2022-08-01T14:47:00Z">
            <w:rPr/>
          </w:rPrChange>
        </w:rPr>
        <w:t xml:space="preserve"> </w:t>
      </w:r>
      <w:r w:rsidRPr="00992146">
        <w:rPr>
          <w:lang w:val="en-US"/>
          <w:rPrChange w:id="399" w:author="Anusha De" w:date="2022-08-01T14:47:00Z">
            <w:rPr/>
          </w:rPrChange>
        </w:rPr>
        <w:t>Faced</w:t>
      </w:r>
      <w:r w:rsidR="00F73A4C" w:rsidRPr="00992146">
        <w:rPr>
          <w:lang w:val="en-US"/>
          <w:rPrChange w:id="400" w:author="Anusha De" w:date="2022-08-01T14:47:00Z">
            <w:rPr/>
          </w:rPrChange>
        </w:rPr>
        <w:t xml:space="preserve"> </w:t>
      </w:r>
      <w:r w:rsidRPr="00992146">
        <w:rPr>
          <w:lang w:val="en-US"/>
          <w:rPrChange w:id="401" w:author="Anusha De" w:date="2022-08-01T14:47:00Z">
            <w:rPr/>
          </w:rPrChange>
        </w:rPr>
        <w:t>with</w:t>
      </w:r>
      <w:r w:rsidR="00F73A4C" w:rsidRPr="00992146">
        <w:rPr>
          <w:lang w:val="en-US"/>
          <w:rPrChange w:id="402" w:author="Anusha De" w:date="2022-08-01T14:47:00Z">
            <w:rPr/>
          </w:rPrChange>
        </w:rPr>
        <w:t xml:space="preserve"> </w:t>
      </w:r>
      <w:r w:rsidRPr="00992146">
        <w:rPr>
          <w:lang w:val="en-US"/>
          <w:rPrChange w:id="403" w:author="Anusha De" w:date="2022-08-01T14:47:00Z">
            <w:rPr/>
          </w:rPrChange>
        </w:rPr>
        <w:t>imperfect</w:t>
      </w:r>
      <w:r w:rsidR="00F73A4C" w:rsidRPr="00992146">
        <w:rPr>
          <w:lang w:val="en-US"/>
          <w:rPrChange w:id="404" w:author="Anusha De" w:date="2022-08-01T14:47:00Z">
            <w:rPr/>
          </w:rPrChange>
        </w:rPr>
        <w:t xml:space="preserve"> </w:t>
      </w:r>
      <w:r w:rsidRPr="00992146">
        <w:rPr>
          <w:lang w:val="en-US"/>
          <w:rPrChange w:id="405" w:author="Anusha De" w:date="2022-08-01T14:47:00Z">
            <w:rPr/>
          </w:rPrChange>
        </w:rPr>
        <w:t>information</w:t>
      </w:r>
      <w:r w:rsidR="00F73A4C" w:rsidRPr="00992146">
        <w:rPr>
          <w:lang w:val="en-US"/>
          <w:rPrChange w:id="406" w:author="Anusha De" w:date="2022-08-01T14:47:00Z">
            <w:rPr/>
          </w:rPrChange>
        </w:rPr>
        <w:t xml:space="preserve"> </w:t>
      </w:r>
      <w:r w:rsidRPr="00992146">
        <w:rPr>
          <w:lang w:val="en-US"/>
          <w:rPrChange w:id="407" w:author="Anusha De" w:date="2022-08-01T14:47:00Z">
            <w:rPr/>
          </w:rPrChange>
        </w:rPr>
        <w:t>about</w:t>
      </w:r>
      <w:r w:rsidR="00F73A4C" w:rsidRPr="00992146">
        <w:rPr>
          <w:lang w:val="en-US"/>
          <w:rPrChange w:id="408" w:author="Anusha De" w:date="2022-08-01T14:47:00Z">
            <w:rPr/>
          </w:rPrChange>
        </w:rPr>
        <w:t xml:space="preserve"> </w:t>
      </w:r>
      <w:r w:rsidRPr="00992146">
        <w:rPr>
          <w:lang w:val="en-US"/>
          <w:rPrChange w:id="409" w:author="Anusha De" w:date="2022-08-01T14:47:00Z">
            <w:rPr/>
          </w:rPrChange>
        </w:rPr>
        <w:t>the</w:t>
      </w:r>
      <w:r w:rsidR="00F73A4C" w:rsidRPr="00992146">
        <w:rPr>
          <w:lang w:val="en-US"/>
          <w:rPrChange w:id="410" w:author="Anusha De" w:date="2022-08-01T14:47:00Z">
            <w:rPr/>
          </w:rPrChange>
        </w:rPr>
        <w:t xml:space="preserve"> </w:t>
      </w:r>
      <w:r w:rsidRPr="00992146">
        <w:rPr>
          <w:lang w:val="en-US"/>
          <w:rPrChange w:id="411" w:author="Anusha De" w:date="2022-08-01T14:47:00Z">
            <w:rPr/>
          </w:rPrChange>
        </w:rPr>
        <w:t>performance</w:t>
      </w:r>
      <w:r w:rsidR="00F73A4C" w:rsidRPr="00992146">
        <w:rPr>
          <w:lang w:val="en-US"/>
          <w:rPrChange w:id="412" w:author="Anusha De" w:date="2022-08-01T14:47:00Z">
            <w:rPr/>
          </w:rPrChange>
        </w:rPr>
        <w:t xml:space="preserve"> </w:t>
      </w:r>
      <w:r w:rsidRPr="00992146">
        <w:rPr>
          <w:lang w:val="en-US"/>
          <w:rPrChange w:id="413" w:author="Anusha De" w:date="2022-08-01T14:47:00Z">
            <w:rPr/>
          </w:rPrChange>
        </w:rPr>
        <w:t>of</w:t>
      </w:r>
      <w:r w:rsidR="00F73A4C" w:rsidRPr="00992146">
        <w:rPr>
          <w:lang w:val="en-US"/>
          <w:rPrChange w:id="414" w:author="Anusha De" w:date="2022-08-01T14:47:00Z">
            <w:rPr/>
          </w:rPrChange>
        </w:rPr>
        <w:t xml:space="preserve"> </w:t>
      </w:r>
      <w:r w:rsidRPr="00992146">
        <w:rPr>
          <w:lang w:val="en-US"/>
          <w:rPrChange w:id="415" w:author="Anusha De" w:date="2022-08-01T14:47:00Z">
            <w:rPr/>
          </w:rPrChange>
        </w:rPr>
        <w:t>value</w:t>
      </w:r>
      <w:r w:rsidR="00F73A4C" w:rsidRPr="00992146">
        <w:rPr>
          <w:lang w:val="en-US"/>
          <w:rPrChange w:id="416" w:author="Anusha De" w:date="2022-08-01T14:47:00Z">
            <w:rPr/>
          </w:rPrChange>
        </w:rPr>
        <w:t xml:space="preserve"> </w:t>
      </w:r>
      <w:r w:rsidRPr="00992146">
        <w:rPr>
          <w:lang w:val="en-US"/>
          <w:rPrChange w:id="417" w:author="Anusha De" w:date="2022-08-01T14:47:00Z">
            <w:rPr/>
          </w:rPrChange>
        </w:rPr>
        <w:t>chain</w:t>
      </w:r>
      <w:r w:rsidR="00F73A4C" w:rsidRPr="00992146">
        <w:rPr>
          <w:lang w:val="en-US"/>
          <w:rPrChange w:id="418" w:author="Anusha De" w:date="2022-08-01T14:47:00Z">
            <w:rPr/>
          </w:rPrChange>
        </w:rPr>
        <w:t xml:space="preserve"> </w:t>
      </w:r>
      <w:r w:rsidRPr="00992146">
        <w:rPr>
          <w:lang w:val="en-US"/>
          <w:rPrChange w:id="419" w:author="Anusha De" w:date="2022-08-01T14:47:00Z">
            <w:rPr/>
          </w:rPrChange>
        </w:rPr>
        <w:t>actors,</w:t>
      </w:r>
      <w:r w:rsidR="00F73A4C" w:rsidRPr="00992146">
        <w:rPr>
          <w:lang w:val="en-US"/>
          <w:rPrChange w:id="420" w:author="Anusha De" w:date="2022-08-01T14:47:00Z">
            <w:rPr/>
          </w:rPrChange>
        </w:rPr>
        <w:t xml:space="preserve"> </w:t>
      </w:r>
      <w:r w:rsidRPr="00992146">
        <w:rPr>
          <w:lang w:val="en-US"/>
          <w:rPrChange w:id="421" w:author="Anusha De" w:date="2022-08-01T14:47:00Z">
            <w:rPr/>
          </w:rPrChange>
        </w:rPr>
        <w:t>transactions</w:t>
      </w:r>
      <w:r w:rsidR="00F73A4C" w:rsidRPr="00992146">
        <w:rPr>
          <w:lang w:val="en-US"/>
          <w:rPrChange w:id="422" w:author="Anusha De" w:date="2022-08-01T14:47:00Z">
            <w:rPr/>
          </w:rPrChange>
        </w:rPr>
        <w:t xml:space="preserve"> </w:t>
      </w:r>
      <w:r w:rsidRPr="00992146">
        <w:rPr>
          <w:lang w:val="en-US"/>
          <w:rPrChange w:id="423" w:author="Anusha De" w:date="2022-08-01T14:47:00Z">
            <w:rPr/>
          </w:rPrChange>
        </w:rPr>
        <w:t>are</w:t>
      </w:r>
      <w:r w:rsidR="00F73A4C" w:rsidRPr="00992146">
        <w:rPr>
          <w:lang w:val="en-US"/>
          <w:rPrChange w:id="424" w:author="Anusha De" w:date="2022-08-01T14:47:00Z">
            <w:rPr/>
          </w:rPrChange>
        </w:rPr>
        <w:t xml:space="preserve"> </w:t>
      </w:r>
      <w:r w:rsidRPr="00992146">
        <w:rPr>
          <w:lang w:val="en-US"/>
          <w:rPrChange w:id="425" w:author="Anusha De" w:date="2022-08-01T14:47:00Z">
            <w:rPr/>
          </w:rPrChange>
        </w:rPr>
        <w:t>often</w:t>
      </w:r>
      <w:r w:rsidR="00F73A4C" w:rsidRPr="00992146">
        <w:rPr>
          <w:lang w:val="en-US"/>
          <w:rPrChange w:id="426" w:author="Anusha De" w:date="2022-08-01T14:47:00Z">
            <w:rPr/>
          </w:rPrChange>
        </w:rPr>
        <w:t xml:space="preserve"> </w:t>
      </w:r>
      <w:r w:rsidRPr="00992146">
        <w:rPr>
          <w:lang w:val="en-US"/>
          <w:rPrChange w:id="427" w:author="Anusha De" w:date="2022-08-01T14:47:00Z">
            <w:rPr/>
          </w:rPrChange>
        </w:rPr>
        <w:t>based</w:t>
      </w:r>
      <w:r w:rsidR="00F73A4C" w:rsidRPr="00992146">
        <w:rPr>
          <w:lang w:val="en-US"/>
          <w:rPrChange w:id="428" w:author="Anusha De" w:date="2022-08-01T14:47:00Z">
            <w:rPr/>
          </w:rPrChange>
        </w:rPr>
        <w:t xml:space="preserve"> </w:t>
      </w:r>
      <w:r w:rsidRPr="00992146">
        <w:rPr>
          <w:lang w:val="en-US"/>
          <w:rPrChange w:id="429" w:author="Anusha De" w:date="2022-08-01T14:47:00Z">
            <w:rPr/>
          </w:rPrChange>
        </w:rPr>
        <w:t>on</w:t>
      </w:r>
      <w:r w:rsidR="00F73A4C" w:rsidRPr="00992146">
        <w:rPr>
          <w:lang w:val="en-US"/>
          <w:rPrChange w:id="430" w:author="Anusha De" w:date="2022-08-01T14:47:00Z">
            <w:rPr/>
          </w:rPrChange>
        </w:rPr>
        <w:t xml:space="preserve"> </w:t>
      </w:r>
      <w:r w:rsidRPr="00992146">
        <w:rPr>
          <w:lang w:val="en-US"/>
          <w:rPrChange w:id="431" w:author="Anusha De" w:date="2022-08-01T14:47:00Z">
            <w:rPr/>
          </w:rPrChange>
        </w:rPr>
        <w:t>perceptions.</w:t>
      </w:r>
      <w:r w:rsidR="00F73A4C" w:rsidRPr="00992146">
        <w:rPr>
          <w:lang w:val="en-US"/>
          <w:rPrChange w:id="432" w:author="Anusha De" w:date="2022-08-01T14:47:00Z">
            <w:rPr/>
          </w:rPrChange>
        </w:rPr>
        <w:t xml:space="preserve"> </w:t>
      </w:r>
      <w:r w:rsidRPr="00992146">
        <w:rPr>
          <w:lang w:val="en-US"/>
          <w:rPrChange w:id="433" w:author="Anusha De" w:date="2022-08-01T14:48:00Z">
            <w:rPr/>
          </w:rPrChange>
        </w:rPr>
        <w:t>Inaccurate</w:t>
      </w:r>
      <w:r w:rsidR="00F73A4C" w:rsidRPr="00992146">
        <w:rPr>
          <w:lang w:val="en-US"/>
          <w:rPrChange w:id="434" w:author="Anusha De" w:date="2022-08-01T14:48:00Z">
            <w:rPr/>
          </w:rPrChange>
        </w:rPr>
        <w:t xml:space="preserve"> </w:t>
      </w:r>
      <w:r w:rsidRPr="00992146">
        <w:rPr>
          <w:lang w:val="en-US"/>
          <w:rPrChange w:id="435" w:author="Anusha De" w:date="2022-08-01T14:48:00Z">
            <w:rPr/>
          </w:rPrChange>
        </w:rPr>
        <w:t>perceptions</w:t>
      </w:r>
      <w:r w:rsidR="00F73A4C" w:rsidRPr="00992146">
        <w:rPr>
          <w:lang w:val="en-US"/>
          <w:rPrChange w:id="436" w:author="Anusha De" w:date="2022-08-01T14:48:00Z">
            <w:rPr/>
          </w:rPrChange>
        </w:rPr>
        <w:t xml:space="preserve"> </w:t>
      </w:r>
      <w:r w:rsidRPr="00992146">
        <w:rPr>
          <w:lang w:val="en-US"/>
          <w:rPrChange w:id="437" w:author="Anusha De" w:date="2022-08-01T14:48:00Z">
            <w:rPr/>
          </w:rPrChange>
        </w:rPr>
        <w:t>may</w:t>
      </w:r>
      <w:r w:rsidR="00F73A4C" w:rsidRPr="00992146">
        <w:rPr>
          <w:lang w:val="en-US"/>
          <w:rPrChange w:id="438" w:author="Anusha De" w:date="2022-08-01T14:48:00Z">
            <w:rPr/>
          </w:rPrChange>
        </w:rPr>
        <w:t xml:space="preserve"> </w:t>
      </w:r>
      <w:r w:rsidRPr="00992146">
        <w:rPr>
          <w:lang w:val="en-US"/>
          <w:rPrChange w:id="439" w:author="Anusha De" w:date="2022-08-01T14:48:00Z">
            <w:rPr/>
          </w:rPrChange>
        </w:rPr>
        <w:t>result</w:t>
      </w:r>
      <w:r w:rsidR="00F73A4C" w:rsidRPr="00992146">
        <w:rPr>
          <w:lang w:val="en-US"/>
          <w:rPrChange w:id="440" w:author="Anusha De" w:date="2022-08-01T14:48:00Z">
            <w:rPr/>
          </w:rPrChange>
        </w:rPr>
        <w:t xml:space="preserve"> </w:t>
      </w:r>
      <w:r w:rsidRPr="00992146">
        <w:rPr>
          <w:lang w:val="en-US"/>
          <w:rPrChange w:id="441" w:author="Anusha De" w:date="2022-08-01T14:48:00Z">
            <w:rPr/>
          </w:rPrChange>
        </w:rPr>
        <w:t>in</w:t>
      </w:r>
      <w:r w:rsidR="00F73A4C" w:rsidRPr="00992146">
        <w:rPr>
          <w:lang w:val="en-US"/>
          <w:rPrChange w:id="442" w:author="Anusha De" w:date="2022-08-01T14:48:00Z">
            <w:rPr/>
          </w:rPrChange>
        </w:rPr>
        <w:t xml:space="preserve"> </w:t>
      </w:r>
      <w:r w:rsidRPr="00992146">
        <w:rPr>
          <w:lang w:val="en-US"/>
          <w:rPrChange w:id="443" w:author="Anusha De" w:date="2022-08-01T14:48:00Z">
            <w:rPr/>
          </w:rPrChange>
        </w:rPr>
        <w:t>inefficient</w:t>
      </w:r>
      <w:r w:rsidR="00F73A4C" w:rsidRPr="00992146">
        <w:rPr>
          <w:lang w:val="en-US"/>
          <w:rPrChange w:id="444" w:author="Anusha De" w:date="2022-08-01T14:48:00Z">
            <w:rPr/>
          </w:rPrChange>
        </w:rPr>
        <w:t xml:space="preserve"> </w:t>
      </w:r>
      <w:r w:rsidRPr="00992146">
        <w:rPr>
          <w:lang w:val="en-US"/>
          <w:rPrChange w:id="445" w:author="Anusha De" w:date="2022-08-01T14:48:00Z">
            <w:rPr/>
          </w:rPrChange>
        </w:rPr>
        <w:t>value</w:t>
      </w:r>
      <w:r w:rsidR="00F73A4C" w:rsidRPr="00992146">
        <w:rPr>
          <w:lang w:val="en-US"/>
          <w:rPrChange w:id="446" w:author="Anusha De" w:date="2022-08-01T14:48:00Z">
            <w:rPr/>
          </w:rPrChange>
        </w:rPr>
        <w:t xml:space="preserve"> </w:t>
      </w:r>
      <w:r w:rsidRPr="00992146">
        <w:rPr>
          <w:lang w:val="en-US"/>
          <w:rPrChange w:id="447" w:author="Anusha De" w:date="2022-08-01T14:48:00Z">
            <w:rPr/>
          </w:rPrChange>
        </w:rPr>
        <w:t>chains</w:t>
      </w:r>
      <w:r w:rsidR="00F73A4C" w:rsidRPr="00992146">
        <w:rPr>
          <w:lang w:val="en-US"/>
          <w:rPrChange w:id="448" w:author="Anusha De" w:date="2022-08-01T14:48:00Z">
            <w:rPr/>
          </w:rPrChange>
        </w:rPr>
        <w:t xml:space="preserve"> </w:t>
      </w:r>
      <w:r w:rsidRPr="00992146">
        <w:rPr>
          <w:lang w:val="en-US"/>
          <w:rPrChange w:id="449" w:author="Anusha De" w:date="2022-08-01T14:48:00Z">
            <w:rPr/>
          </w:rPrChange>
        </w:rPr>
        <w:t>and</w:t>
      </w:r>
      <w:r w:rsidR="00F73A4C" w:rsidRPr="00992146">
        <w:rPr>
          <w:lang w:val="en-US"/>
          <w:rPrChange w:id="450" w:author="Anusha De" w:date="2022-08-01T14:48:00Z">
            <w:rPr/>
          </w:rPrChange>
        </w:rPr>
        <w:t xml:space="preserve"> </w:t>
      </w:r>
      <w:r w:rsidRPr="00992146">
        <w:rPr>
          <w:lang w:val="en-US"/>
          <w:rPrChange w:id="451" w:author="Anusha De" w:date="2022-08-01T14:48:00Z">
            <w:rPr/>
          </w:rPrChange>
        </w:rPr>
        <w:t>biased</w:t>
      </w:r>
      <w:r w:rsidR="00F73A4C" w:rsidRPr="00992146">
        <w:rPr>
          <w:lang w:val="en-US"/>
          <w:rPrChange w:id="452" w:author="Anusha De" w:date="2022-08-01T14:48:00Z">
            <w:rPr/>
          </w:rPrChange>
        </w:rPr>
        <w:t xml:space="preserve"> </w:t>
      </w:r>
      <w:r w:rsidRPr="00992146">
        <w:rPr>
          <w:lang w:val="en-US"/>
          <w:rPrChange w:id="453" w:author="Anusha De" w:date="2022-08-01T14:48:00Z">
            <w:rPr/>
          </w:rPrChange>
        </w:rPr>
        <w:t>perceptions</w:t>
      </w:r>
      <w:r w:rsidR="00F73A4C" w:rsidRPr="00992146">
        <w:rPr>
          <w:lang w:val="en-US"/>
          <w:rPrChange w:id="454" w:author="Anusha De" w:date="2022-08-01T14:48:00Z">
            <w:rPr/>
          </w:rPrChange>
        </w:rPr>
        <w:t xml:space="preserve"> </w:t>
      </w:r>
      <w:r w:rsidRPr="00992146">
        <w:rPr>
          <w:lang w:val="en-US"/>
          <w:rPrChange w:id="455" w:author="Anusha De" w:date="2022-08-01T14:48:00Z">
            <w:rPr/>
          </w:rPrChange>
        </w:rPr>
        <w:t>may</w:t>
      </w:r>
      <w:r w:rsidR="00F73A4C" w:rsidRPr="00992146">
        <w:rPr>
          <w:lang w:val="en-US"/>
          <w:rPrChange w:id="456" w:author="Anusha De" w:date="2022-08-01T14:48:00Z">
            <w:rPr/>
          </w:rPrChange>
        </w:rPr>
        <w:t xml:space="preserve"> </w:t>
      </w:r>
      <w:r w:rsidRPr="00992146">
        <w:rPr>
          <w:lang w:val="en-US"/>
          <w:rPrChange w:id="457" w:author="Anusha De" w:date="2022-08-01T14:48:00Z">
            <w:rPr/>
          </w:rPrChange>
        </w:rPr>
        <w:t>affect</w:t>
      </w:r>
      <w:r w:rsidR="00F73A4C" w:rsidRPr="00992146">
        <w:rPr>
          <w:lang w:val="en-US"/>
          <w:rPrChange w:id="458" w:author="Anusha De" w:date="2022-08-01T14:48:00Z">
            <w:rPr/>
          </w:rPrChange>
        </w:rPr>
        <w:t xml:space="preserve"> </w:t>
      </w:r>
      <w:r w:rsidRPr="00992146">
        <w:rPr>
          <w:lang w:val="en-US"/>
          <w:rPrChange w:id="459" w:author="Anusha De" w:date="2022-08-01T14:48:00Z">
            <w:rPr/>
          </w:rPrChange>
        </w:rPr>
        <w:t>inclusiveness.</w:t>
      </w:r>
    </w:p>
    <w:p w14:paraId="4C852FCF" w14:textId="19A06057" w:rsidR="005139B5" w:rsidRPr="00992146" w:rsidRDefault="0081249E" w:rsidP="00643A43">
      <w:pPr>
        <w:pStyle w:val="1SP"/>
        <w:jc w:val="both"/>
        <w:rPr>
          <w:lang w:val="en-US"/>
          <w:rPrChange w:id="460" w:author="Anusha De" w:date="2022-08-01T14:48:00Z">
            <w:rPr/>
          </w:rPrChange>
        </w:rPr>
      </w:pPr>
      <w:r w:rsidRPr="00992146">
        <w:rPr>
          <w:b/>
          <w:bCs/>
          <w:sz w:val="24"/>
          <w:lang w:val="en-US"/>
          <w:rPrChange w:id="461" w:author="Anusha De" w:date="2022-08-01T14:48:00Z">
            <w:rPr>
              <w:b/>
              <w:bCs/>
              <w:sz w:val="24"/>
            </w:rPr>
          </w:rPrChange>
        </w:rPr>
        <w:t>Purpose:</w:t>
      </w:r>
      <w:r w:rsidR="00F73A4C" w:rsidRPr="00992146">
        <w:rPr>
          <w:lang w:val="en-US"/>
          <w:rPrChange w:id="462" w:author="Anusha De" w:date="2022-08-01T14:48:00Z">
            <w:rPr/>
          </w:rPrChange>
        </w:rPr>
        <w:t xml:space="preserve"> </w:t>
      </w:r>
      <w:r w:rsidRPr="00992146">
        <w:rPr>
          <w:lang w:val="en-US"/>
          <w:rPrChange w:id="463" w:author="Anusha De" w:date="2022-08-01T14:48:00Z">
            <w:rPr/>
          </w:rPrChange>
        </w:rPr>
        <w:t>First,</w:t>
      </w:r>
      <w:r w:rsidR="00F73A4C" w:rsidRPr="00992146">
        <w:rPr>
          <w:lang w:val="en-US"/>
          <w:rPrChange w:id="464" w:author="Anusha De" w:date="2022-08-01T14:48:00Z">
            <w:rPr/>
          </w:rPrChange>
        </w:rPr>
        <w:t xml:space="preserve"> </w:t>
      </w:r>
      <w:r w:rsidRPr="00992146">
        <w:rPr>
          <w:lang w:val="en-US"/>
          <w:rPrChange w:id="465" w:author="Anusha De" w:date="2022-08-01T14:48:00Z">
            <w:rPr/>
          </w:rPrChange>
        </w:rPr>
        <w:t>we</w:t>
      </w:r>
      <w:r w:rsidR="00F73A4C" w:rsidRPr="00992146">
        <w:rPr>
          <w:lang w:val="en-US"/>
          <w:rPrChange w:id="466" w:author="Anusha De" w:date="2022-08-01T14:48:00Z">
            <w:rPr/>
          </w:rPrChange>
        </w:rPr>
        <w:t xml:space="preserve"> </w:t>
      </w:r>
      <w:r w:rsidRPr="00992146">
        <w:rPr>
          <w:lang w:val="en-US"/>
          <w:rPrChange w:id="467" w:author="Anusha De" w:date="2022-08-01T14:48:00Z">
            <w:rPr/>
          </w:rPrChange>
        </w:rPr>
        <w:t>establish</w:t>
      </w:r>
      <w:r w:rsidR="00F73A4C" w:rsidRPr="00992146">
        <w:rPr>
          <w:lang w:val="en-US"/>
          <w:rPrChange w:id="468" w:author="Anusha De" w:date="2022-08-01T14:48:00Z">
            <w:rPr/>
          </w:rPrChange>
        </w:rPr>
        <w:t xml:space="preserve"> </w:t>
      </w:r>
      <w:r w:rsidRPr="00992146">
        <w:rPr>
          <w:lang w:val="en-US"/>
          <w:rPrChange w:id="469" w:author="Anusha De" w:date="2022-08-01T14:48:00Z">
            <w:rPr/>
          </w:rPrChange>
        </w:rPr>
        <w:t>how</w:t>
      </w:r>
      <w:r w:rsidR="00F73A4C" w:rsidRPr="00992146">
        <w:rPr>
          <w:lang w:val="en-US"/>
          <w:rPrChange w:id="470" w:author="Anusha De" w:date="2022-08-01T14:48:00Z">
            <w:rPr/>
          </w:rPrChange>
        </w:rPr>
        <w:t xml:space="preserve"> </w:t>
      </w:r>
      <w:r w:rsidRPr="00992146">
        <w:rPr>
          <w:lang w:val="en-US"/>
          <w:rPrChange w:id="471" w:author="Anusha De" w:date="2022-08-01T14:48:00Z">
            <w:rPr/>
          </w:rPrChange>
        </w:rPr>
        <w:t>the</w:t>
      </w:r>
      <w:r w:rsidR="00F73A4C" w:rsidRPr="00992146">
        <w:rPr>
          <w:lang w:val="en-US"/>
          <w:rPrChange w:id="472" w:author="Anusha De" w:date="2022-08-01T14:48:00Z">
            <w:rPr/>
          </w:rPrChange>
        </w:rPr>
        <w:t xml:space="preserve"> </w:t>
      </w:r>
      <w:r w:rsidRPr="00992146">
        <w:rPr>
          <w:lang w:val="en-US"/>
          <w:rPrChange w:id="473" w:author="Anusha De" w:date="2022-08-01T14:48:00Z">
            <w:rPr/>
          </w:rPrChange>
        </w:rPr>
        <w:t>ratings</w:t>
      </w:r>
      <w:r w:rsidR="00F73A4C" w:rsidRPr="00992146">
        <w:rPr>
          <w:lang w:val="en-US"/>
          <w:rPrChange w:id="474" w:author="Anusha De" w:date="2022-08-01T14:48:00Z">
            <w:rPr/>
          </w:rPrChange>
        </w:rPr>
        <w:t xml:space="preserve"> </w:t>
      </w:r>
      <w:r w:rsidRPr="00992146">
        <w:rPr>
          <w:lang w:val="en-US"/>
          <w:rPrChange w:id="475" w:author="Anusha De" w:date="2022-08-01T14:48:00Z">
            <w:rPr/>
          </w:rPrChange>
        </w:rPr>
        <w:t>given</w:t>
      </w:r>
      <w:r w:rsidR="00F73A4C" w:rsidRPr="00992146">
        <w:rPr>
          <w:lang w:val="en-US"/>
          <w:rPrChange w:id="476" w:author="Anusha De" w:date="2022-08-01T14:48:00Z">
            <w:rPr/>
          </w:rPrChange>
        </w:rPr>
        <w:t xml:space="preserve"> </w:t>
      </w:r>
      <w:r w:rsidRPr="00992146">
        <w:rPr>
          <w:lang w:val="en-US"/>
          <w:rPrChange w:id="477" w:author="Anusha De" w:date="2022-08-01T14:48:00Z">
            <w:rPr/>
          </w:rPrChange>
        </w:rPr>
        <w:t>by</w:t>
      </w:r>
      <w:r w:rsidR="00F73A4C" w:rsidRPr="00992146">
        <w:rPr>
          <w:lang w:val="en-US"/>
          <w:rPrChange w:id="478" w:author="Anusha De" w:date="2022-08-01T14:48:00Z">
            <w:rPr/>
          </w:rPrChange>
        </w:rPr>
        <w:t xml:space="preserve"> </w:t>
      </w:r>
      <w:r w:rsidRPr="00992146">
        <w:rPr>
          <w:lang w:val="en-US"/>
          <w:rPrChange w:id="479" w:author="Anusha De" w:date="2022-08-01T14:48:00Z">
            <w:rPr/>
          </w:rPrChange>
        </w:rPr>
        <w:t>farmers</w:t>
      </w:r>
      <w:r w:rsidR="00F73A4C" w:rsidRPr="00992146">
        <w:rPr>
          <w:lang w:val="en-US"/>
          <w:rPrChange w:id="480" w:author="Anusha De" w:date="2022-08-01T14:48:00Z">
            <w:rPr/>
          </w:rPrChange>
        </w:rPr>
        <w:t xml:space="preserve"> </w:t>
      </w:r>
      <w:r w:rsidRPr="00992146">
        <w:rPr>
          <w:lang w:val="en-US"/>
          <w:rPrChange w:id="481" w:author="Anusha De" w:date="2022-08-01T14:48:00Z">
            <w:rPr/>
          </w:rPrChange>
        </w:rPr>
        <w:t>align</w:t>
      </w:r>
      <w:r w:rsidR="00F73A4C" w:rsidRPr="00992146">
        <w:rPr>
          <w:lang w:val="en-US"/>
          <w:rPrChange w:id="482" w:author="Anusha De" w:date="2022-08-01T14:48:00Z">
            <w:rPr/>
          </w:rPrChange>
        </w:rPr>
        <w:t xml:space="preserve"> </w:t>
      </w:r>
      <w:r w:rsidRPr="00992146">
        <w:rPr>
          <w:lang w:val="en-US"/>
          <w:rPrChange w:id="483" w:author="Anusha De" w:date="2022-08-01T14:48:00Z">
            <w:rPr/>
          </w:rPrChange>
        </w:rPr>
        <w:t>with</w:t>
      </w:r>
      <w:r w:rsidR="00F73A4C" w:rsidRPr="00992146">
        <w:rPr>
          <w:lang w:val="en-US"/>
          <w:rPrChange w:id="484" w:author="Anusha De" w:date="2022-08-01T14:48:00Z">
            <w:rPr/>
          </w:rPrChange>
        </w:rPr>
        <w:t xml:space="preserve"> </w:t>
      </w:r>
      <w:r w:rsidRPr="00992146">
        <w:rPr>
          <w:lang w:val="en-US"/>
          <w:rPrChange w:id="485" w:author="Anusha De" w:date="2022-08-01T14:48:00Z">
            <w:rPr/>
          </w:rPrChange>
        </w:rPr>
        <w:t>self-ratings</w:t>
      </w:r>
      <w:r w:rsidR="00F73A4C" w:rsidRPr="00992146">
        <w:rPr>
          <w:lang w:val="en-US"/>
          <w:rPrChange w:id="486" w:author="Anusha De" w:date="2022-08-01T14:48:00Z">
            <w:rPr/>
          </w:rPrChange>
        </w:rPr>
        <w:t xml:space="preserve"> </w:t>
      </w:r>
      <w:r w:rsidRPr="00992146">
        <w:rPr>
          <w:lang w:val="en-US"/>
          <w:rPrChange w:id="487" w:author="Anusha De" w:date="2022-08-01T14:48:00Z">
            <w:rPr/>
          </w:rPrChange>
        </w:rPr>
        <w:t>of</w:t>
      </w:r>
      <w:r w:rsidR="00F73A4C" w:rsidRPr="00992146">
        <w:rPr>
          <w:lang w:val="en-US"/>
          <w:rPrChange w:id="488" w:author="Anusha De" w:date="2022-08-01T14:48:00Z">
            <w:rPr/>
          </w:rPrChange>
        </w:rPr>
        <w:t xml:space="preserve"> </w:t>
      </w:r>
      <w:r w:rsidRPr="00992146">
        <w:rPr>
          <w:lang w:val="en-US"/>
          <w:rPrChange w:id="489" w:author="Anusha De" w:date="2022-08-01T14:48:00Z">
            <w:rPr/>
          </w:rPrChange>
        </w:rPr>
        <w:t>dealers,</w:t>
      </w:r>
      <w:r w:rsidR="00F73A4C" w:rsidRPr="00992146">
        <w:rPr>
          <w:lang w:val="en-US"/>
          <w:rPrChange w:id="490" w:author="Anusha De" w:date="2022-08-01T14:48:00Z">
            <w:rPr/>
          </w:rPrChange>
        </w:rPr>
        <w:t xml:space="preserve"> </w:t>
      </w:r>
      <w:r w:rsidRPr="00992146">
        <w:rPr>
          <w:lang w:val="en-US"/>
          <w:rPrChange w:id="491" w:author="Anusha De" w:date="2022-08-01T14:48:00Z">
            <w:rPr/>
          </w:rPrChange>
        </w:rPr>
        <w:t>traders</w:t>
      </w:r>
      <w:r w:rsidR="00F73A4C" w:rsidRPr="00992146">
        <w:rPr>
          <w:lang w:val="en-US"/>
          <w:rPrChange w:id="492" w:author="Anusha De" w:date="2022-08-01T14:48:00Z">
            <w:rPr/>
          </w:rPrChange>
        </w:rPr>
        <w:t xml:space="preserve"> </w:t>
      </w:r>
      <w:r w:rsidRPr="00992146">
        <w:rPr>
          <w:lang w:val="en-US"/>
          <w:rPrChange w:id="493" w:author="Anusha De" w:date="2022-08-01T14:48:00Z">
            <w:rPr/>
          </w:rPrChange>
        </w:rPr>
        <w:t>and</w:t>
      </w:r>
      <w:r w:rsidR="00F73A4C" w:rsidRPr="00992146">
        <w:rPr>
          <w:lang w:val="en-US"/>
          <w:rPrChange w:id="494" w:author="Anusha De" w:date="2022-08-01T14:48:00Z">
            <w:rPr/>
          </w:rPrChange>
        </w:rPr>
        <w:t xml:space="preserve"> </w:t>
      </w:r>
      <w:r w:rsidRPr="00992146">
        <w:rPr>
          <w:lang w:val="en-US"/>
          <w:rPrChange w:id="495" w:author="Anusha De" w:date="2022-08-01T14:48:00Z">
            <w:rPr/>
          </w:rPrChange>
        </w:rPr>
        <w:t>processors.</w:t>
      </w:r>
      <w:r w:rsidR="00F73A4C" w:rsidRPr="00992146">
        <w:rPr>
          <w:lang w:val="en-US"/>
          <w:rPrChange w:id="496" w:author="Anusha De" w:date="2022-08-01T14:48:00Z">
            <w:rPr/>
          </w:rPrChange>
        </w:rPr>
        <w:t xml:space="preserve"> </w:t>
      </w:r>
      <w:r w:rsidRPr="00992146">
        <w:rPr>
          <w:lang w:val="en-US"/>
          <w:rPrChange w:id="497" w:author="Anusha De" w:date="2022-08-01T14:48:00Z">
            <w:rPr/>
          </w:rPrChange>
        </w:rPr>
        <w:t>Second,</w:t>
      </w:r>
      <w:r w:rsidR="00F73A4C" w:rsidRPr="00992146">
        <w:rPr>
          <w:lang w:val="en-US"/>
          <w:rPrChange w:id="498" w:author="Anusha De" w:date="2022-08-01T14:48:00Z">
            <w:rPr/>
          </w:rPrChange>
        </w:rPr>
        <w:t xml:space="preserve"> </w:t>
      </w:r>
      <w:r w:rsidRPr="00992146">
        <w:rPr>
          <w:lang w:val="en-US"/>
          <w:rPrChange w:id="499" w:author="Anusha De" w:date="2022-08-01T14:48:00Z">
            <w:rPr/>
          </w:rPrChange>
        </w:rPr>
        <w:t>we</w:t>
      </w:r>
      <w:r w:rsidR="00F73A4C" w:rsidRPr="00992146">
        <w:rPr>
          <w:lang w:val="en-US"/>
          <w:rPrChange w:id="500" w:author="Anusha De" w:date="2022-08-01T14:48:00Z">
            <w:rPr/>
          </w:rPrChange>
        </w:rPr>
        <w:t xml:space="preserve"> </w:t>
      </w:r>
      <w:r w:rsidRPr="00992146">
        <w:rPr>
          <w:lang w:val="en-US"/>
          <w:rPrChange w:id="501" w:author="Anusha De" w:date="2022-08-01T14:48:00Z">
            <w:rPr/>
          </w:rPrChange>
        </w:rPr>
        <w:t>test</w:t>
      </w:r>
      <w:r w:rsidR="00F73A4C" w:rsidRPr="00992146">
        <w:rPr>
          <w:lang w:val="en-US"/>
          <w:rPrChange w:id="502" w:author="Anusha De" w:date="2022-08-01T14:48:00Z">
            <w:rPr/>
          </w:rPrChange>
        </w:rPr>
        <w:t xml:space="preserve"> </w:t>
      </w:r>
      <w:r w:rsidRPr="00992146">
        <w:rPr>
          <w:lang w:val="en-US"/>
          <w:rPrChange w:id="503" w:author="Anusha De" w:date="2022-08-01T14:48:00Z">
            <w:rPr/>
          </w:rPrChange>
        </w:rPr>
        <w:t>if</w:t>
      </w:r>
      <w:r w:rsidR="00F73A4C" w:rsidRPr="00992146">
        <w:rPr>
          <w:lang w:val="en-US"/>
          <w:rPrChange w:id="504" w:author="Anusha De" w:date="2022-08-01T14:48:00Z">
            <w:rPr/>
          </w:rPrChange>
        </w:rPr>
        <w:t xml:space="preserve"> </w:t>
      </w:r>
      <w:r w:rsidRPr="00992146">
        <w:rPr>
          <w:lang w:val="en-US"/>
          <w:rPrChange w:id="505" w:author="Anusha De" w:date="2022-08-01T14:48:00Z">
            <w:rPr/>
          </w:rPrChange>
        </w:rPr>
        <w:t>male</w:t>
      </w:r>
      <w:r w:rsidR="00F73A4C" w:rsidRPr="00992146">
        <w:rPr>
          <w:lang w:val="en-US"/>
          <w:rPrChange w:id="506" w:author="Anusha De" w:date="2022-08-01T14:48:00Z">
            <w:rPr/>
          </w:rPrChange>
        </w:rPr>
        <w:t xml:space="preserve"> </w:t>
      </w:r>
      <w:r w:rsidRPr="00992146">
        <w:rPr>
          <w:lang w:val="en-US"/>
          <w:rPrChange w:id="507" w:author="Anusha De" w:date="2022-08-01T14:48:00Z">
            <w:rPr/>
          </w:rPrChange>
        </w:rPr>
        <w:t>farmers</w:t>
      </w:r>
      <w:r w:rsidR="00F73A4C" w:rsidRPr="00992146">
        <w:rPr>
          <w:lang w:val="en-US"/>
          <w:rPrChange w:id="508" w:author="Anusha De" w:date="2022-08-01T14:48:00Z">
            <w:rPr/>
          </w:rPrChange>
        </w:rPr>
        <w:t xml:space="preserve"> </w:t>
      </w:r>
      <w:r w:rsidRPr="00992146">
        <w:rPr>
          <w:lang w:val="en-US"/>
          <w:rPrChange w:id="509" w:author="Anusha De" w:date="2022-08-01T14:48:00Z">
            <w:rPr/>
          </w:rPrChange>
        </w:rPr>
        <w:t>rate</w:t>
      </w:r>
      <w:r w:rsidR="00F73A4C" w:rsidRPr="00992146">
        <w:rPr>
          <w:lang w:val="en-US"/>
          <w:rPrChange w:id="510" w:author="Anusha De" w:date="2022-08-01T14:48:00Z">
            <w:rPr/>
          </w:rPrChange>
        </w:rPr>
        <w:t xml:space="preserve"> </w:t>
      </w:r>
      <w:r w:rsidRPr="00992146">
        <w:rPr>
          <w:lang w:val="en-US"/>
          <w:rPrChange w:id="511" w:author="Anusha De" w:date="2022-08-01T14:48:00Z">
            <w:rPr/>
          </w:rPrChange>
        </w:rPr>
        <w:t>systematically</w:t>
      </w:r>
      <w:r w:rsidR="00F73A4C" w:rsidRPr="00992146">
        <w:rPr>
          <w:lang w:val="en-US"/>
          <w:rPrChange w:id="512" w:author="Anusha De" w:date="2022-08-01T14:48:00Z">
            <w:rPr/>
          </w:rPrChange>
        </w:rPr>
        <w:t xml:space="preserve"> </w:t>
      </w:r>
      <w:r w:rsidRPr="00992146">
        <w:rPr>
          <w:lang w:val="en-US"/>
          <w:rPrChange w:id="513" w:author="Anusha De" w:date="2022-08-01T14:48:00Z">
            <w:rPr/>
          </w:rPrChange>
        </w:rPr>
        <w:t>different</w:t>
      </w:r>
      <w:r w:rsidR="00F73A4C" w:rsidRPr="00992146">
        <w:rPr>
          <w:lang w:val="en-US"/>
          <w:rPrChange w:id="514" w:author="Anusha De" w:date="2022-08-01T14:48:00Z">
            <w:rPr/>
          </w:rPrChange>
        </w:rPr>
        <w:t xml:space="preserve"> </w:t>
      </w:r>
      <w:r w:rsidRPr="00992146">
        <w:rPr>
          <w:lang w:val="en-US"/>
          <w:rPrChange w:id="515" w:author="Anusha De" w:date="2022-08-01T14:48:00Z">
            <w:rPr/>
          </w:rPrChange>
        </w:rPr>
        <w:t>than</w:t>
      </w:r>
      <w:r w:rsidR="00F73A4C" w:rsidRPr="00992146">
        <w:rPr>
          <w:lang w:val="en-US"/>
          <w:rPrChange w:id="516" w:author="Anusha De" w:date="2022-08-01T14:48:00Z">
            <w:rPr/>
          </w:rPrChange>
        </w:rPr>
        <w:t xml:space="preserve"> </w:t>
      </w:r>
      <w:r w:rsidRPr="00992146">
        <w:rPr>
          <w:lang w:val="en-US"/>
          <w:rPrChange w:id="517" w:author="Anusha De" w:date="2022-08-01T14:48:00Z">
            <w:rPr/>
          </w:rPrChange>
        </w:rPr>
        <w:t>female</w:t>
      </w:r>
      <w:r w:rsidR="00F73A4C" w:rsidRPr="00992146">
        <w:rPr>
          <w:lang w:val="en-US"/>
          <w:rPrChange w:id="518" w:author="Anusha De" w:date="2022-08-01T14:48:00Z">
            <w:rPr/>
          </w:rPrChange>
        </w:rPr>
        <w:t xml:space="preserve"> </w:t>
      </w:r>
      <w:r w:rsidRPr="00992146">
        <w:rPr>
          <w:lang w:val="en-US"/>
          <w:rPrChange w:id="519" w:author="Anusha De" w:date="2022-08-01T14:48:00Z">
            <w:rPr/>
          </w:rPrChange>
        </w:rPr>
        <w:t>farmers.</w:t>
      </w:r>
      <w:r w:rsidR="00F73A4C" w:rsidRPr="00992146">
        <w:rPr>
          <w:lang w:val="en-US"/>
          <w:rPrChange w:id="520" w:author="Anusha De" w:date="2022-08-01T14:48:00Z">
            <w:rPr/>
          </w:rPrChange>
        </w:rPr>
        <w:t xml:space="preserve"> </w:t>
      </w:r>
      <w:r w:rsidRPr="00992146">
        <w:rPr>
          <w:lang w:val="en-US"/>
          <w:rPrChange w:id="521" w:author="Anusha De" w:date="2022-08-01T14:48:00Z">
            <w:rPr/>
          </w:rPrChange>
        </w:rPr>
        <w:t>Third,</w:t>
      </w:r>
      <w:r w:rsidR="00F73A4C" w:rsidRPr="00992146">
        <w:rPr>
          <w:lang w:val="en-US"/>
          <w:rPrChange w:id="522" w:author="Anusha De" w:date="2022-08-01T14:48:00Z">
            <w:rPr/>
          </w:rPrChange>
        </w:rPr>
        <w:t xml:space="preserve"> </w:t>
      </w:r>
      <w:r w:rsidRPr="00992146">
        <w:rPr>
          <w:lang w:val="en-US"/>
          <w:rPrChange w:id="523" w:author="Anusha De" w:date="2022-08-01T14:48:00Z">
            <w:rPr/>
          </w:rPrChange>
        </w:rPr>
        <w:t>we</w:t>
      </w:r>
      <w:r w:rsidR="00F73A4C" w:rsidRPr="00992146">
        <w:rPr>
          <w:lang w:val="en-US"/>
          <w:rPrChange w:id="524" w:author="Anusha De" w:date="2022-08-01T14:48:00Z">
            <w:rPr/>
          </w:rPrChange>
        </w:rPr>
        <w:t xml:space="preserve"> </w:t>
      </w:r>
      <w:r w:rsidRPr="00992146">
        <w:rPr>
          <w:lang w:val="en-US"/>
          <w:rPrChange w:id="525" w:author="Anusha De" w:date="2022-08-01T14:48:00Z">
            <w:rPr/>
          </w:rPrChange>
        </w:rPr>
        <w:t>test</w:t>
      </w:r>
      <w:r w:rsidR="00F73A4C" w:rsidRPr="00992146">
        <w:rPr>
          <w:lang w:val="en-US"/>
          <w:rPrChange w:id="526" w:author="Anusha De" w:date="2022-08-01T14:48:00Z">
            <w:rPr/>
          </w:rPrChange>
        </w:rPr>
        <w:t xml:space="preserve"> </w:t>
      </w:r>
      <w:r w:rsidRPr="00992146">
        <w:rPr>
          <w:lang w:val="en-US"/>
          <w:rPrChange w:id="527" w:author="Anusha De" w:date="2022-08-01T14:48:00Z">
            <w:rPr/>
          </w:rPrChange>
        </w:rPr>
        <w:t>for</w:t>
      </w:r>
      <w:r w:rsidR="00F73A4C" w:rsidRPr="00992146">
        <w:rPr>
          <w:lang w:val="en-US"/>
          <w:rPrChange w:id="528" w:author="Anusha De" w:date="2022-08-01T14:48:00Z">
            <w:rPr/>
          </w:rPrChange>
        </w:rPr>
        <w:t xml:space="preserve"> </w:t>
      </w:r>
      <w:r w:rsidRPr="00992146">
        <w:rPr>
          <w:lang w:val="en-US"/>
          <w:rPrChange w:id="529" w:author="Anusha De" w:date="2022-08-01T14:48:00Z">
            <w:rPr/>
          </w:rPrChange>
        </w:rPr>
        <w:t>gender</w:t>
      </w:r>
      <w:r w:rsidR="00F73A4C" w:rsidRPr="00992146">
        <w:rPr>
          <w:lang w:val="en-US"/>
          <w:rPrChange w:id="530" w:author="Anusha De" w:date="2022-08-01T14:48:00Z">
            <w:rPr/>
          </w:rPrChange>
        </w:rPr>
        <w:t xml:space="preserve"> </w:t>
      </w:r>
      <w:r w:rsidRPr="00992146">
        <w:rPr>
          <w:lang w:val="en-US"/>
          <w:rPrChange w:id="531" w:author="Anusha De" w:date="2022-08-01T14:48:00Z">
            <w:rPr/>
          </w:rPrChange>
        </w:rPr>
        <w:t>related</w:t>
      </w:r>
      <w:r w:rsidR="00F73A4C" w:rsidRPr="00992146">
        <w:rPr>
          <w:lang w:val="en-US"/>
          <w:rPrChange w:id="532" w:author="Anusha De" w:date="2022-08-01T14:48:00Z">
            <w:rPr/>
          </w:rPrChange>
        </w:rPr>
        <w:t xml:space="preserve"> </w:t>
      </w:r>
      <w:r w:rsidRPr="00992146">
        <w:rPr>
          <w:lang w:val="en-US"/>
          <w:rPrChange w:id="533" w:author="Anusha De" w:date="2022-08-01T14:48:00Z">
            <w:rPr/>
          </w:rPrChange>
        </w:rPr>
        <w:t>differences</w:t>
      </w:r>
      <w:r w:rsidR="00F73A4C" w:rsidRPr="00992146">
        <w:rPr>
          <w:lang w:val="en-US"/>
          <w:rPrChange w:id="534" w:author="Anusha De" w:date="2022-08-01T14:48:00Z">
            <w:rPr/>
          </w:rPrChange>
        </w:rPr>
        <w:t xml:space="preserve"> </w:t>
      </w:r>
      <w:r w:rsidRPr="00992146">
        <w:rPr>
          <w:lang w:val="en-US"/>
          <w:rPrChange w:id="535" w:author="Anusha De" w:date="2022-08-01T14:48:00Z">
            <w:rPr/>
          </w:rPrChange>
        </w:rPr>
        <w:t>in</w:t>
      </w:r>
      <w:r w:rsidR="00F73A4C" w:rsidRPr="00992146">
        <w:rPr>
          <w:lang w:val="en-US"/>
          <w:rPrChange w:id="536" w:author="Anusha De" w:date="2022-08-01T14:48:00Z">
            <w:rPr/>
          </w:rPrChange>
        </w:rPr>
        <w:t xml:space="preserve"> </w:t>
      </w:r>
      <w:r w:rsidRPr="00992146">
        <w:rPr>
          <w:lang w:val="en-US"/>
          <w:rPrChange w:id="537" w:author="Anusha De" w:date="2022-08-01T14:48:00Z">
            <w:rPr/>
          </w:rPrChange>
        </w:rPr>
        <w:t>self-rating</w:t>
      </w:r>
      <w:r w:rsidR="00F73A4C" w:rsidRPr="00992146">
        <w:rPr>
          <w:lang w:val="en-US"/>
          <w:rPrChange w:id="538" w:author="Anusha De" w:date="2022-08-01T14:48:00Z">
            <w:rPr/>
          </w:rPrChange>
        </w:rPr>
        <w:t xml:space="preserve"> </w:t>
      </w:r>
      <w:r w:rsidRPr="00992146">
        <w:rPr>
          <w:lang w:val="en-US"/>
          <w:rPrChange w:id="539" w:author="Anusha De" w:date="2022-08-01T14:48:00Z">
            <w:rPr/>
          </w:rPrChange>
        </w:rPr>
        <w:t>and</w:t>
      </w:r>
      <w:r w:rsidR="00F73A4C" w:rsidRPr="00992146">
        <w:rPr>
          <w:lang w:val="en-US"/>
          <w:rPrChange w:id="540" w:author="Anusha De" w:date="2022-08-01T14:48:00Z">
            <w:rPr/>
          </w:rPrChange>
        </w:rPr>
        <w:t xml:space="preserve"> </w:t>
      </w:r>
      <w:r w:rsidRPr="00992146">
        <w:rPr>
          <w:lang w:val="en-US"/>
          <w:rPrChange w:id="541" w:author="Anusha De" w:date="2022-08-01T14:48:00Z">
            <w:rPr/>
          </w:rPrChange>
        </w:rPr>
        <w:t>fourth,</w:t>
      </w:r>
      <w:r w:rsidR="00F73A4C" w:rsidRPr="00992146">
        <w:rPr>
          <w:lang w:val="en-US"/>
          <w:rPrChange w:id="542" w:author="Anusha De" w:date="2022-08-01T14:48:00Z">
            <w:rPr/>
          </w:rPrChange>
        </w:rPr>
        <w:t xml:space="preserve"> </w:t>
      </w:r>
      <w:r w:rsidRPr="00992146">
        <w:rPr>
          <w:lang w:val="en-US"/>
          <w:rPrChange w:id="543" w:author="Anusha De" w:date="2022-08-01T14:48:00Z">
            <w:rPr/>
          </w:rPrChange>
        </w:rPr>
        <w:t>we</w:t>
      </w:r>
      <w:r w:rsidR="00F73A4C" w:rsidRPr="00992146">
        <w:rPr>
          <w:lang w:val="en-US"/>
          <w:rPrChange w:id="544" w:author="Anusha De" w:date="2022-08-01T14:48:00Z">
            <w:rPr/>
          </w:rPrChange>
        </w:rPr>
        <w:t xml:space="preserve"> </w:t>
      </w:r>
      <w:r w:rsidRPr="00992146">
        <w:rPr>
          <w:lang w:val="en-US"/>
          <w:rPrChange w:id="545" w:author="Anusha De" w:date="2022-08-01T14:48:00Z">
            <w:rPr/>
          </w:rPrChange>
        </w:rPr>
        <w:t>test</w:t>
      </w:r>
      <w:r w:rsidR="00F73A4C" w:rsidRPr="00992146">
        <w:rPr>
          <w:lang w:val="en-US"/>
          <w:rPrChange w:id="546" w:author="Anusha De" w:date="2022-08-01T14:48:00Z">
            <w:rPr/>
          </w:rPrChange>
        </w:rPr>
        <w:t xml:space="preserve"> </w:t>
      </w:r>
      <w:r w:rsidRPr="00992146">
        <w:rPr>
          <w:lang w:val="en-US"/>
          <w:rPrChange w:id="547" w:author="Anusha De" w:date="2022-08-01T14:48:00Z">
            <w:rPr/>
          </w:rPrChange>
        </w:rPr>
        <w:t>if</w:t>
      </w:r>
      <w:r w:rsidR="00F73A4C" w:rsidRPr="00992146">
        <w:rPr>
          <w:lang w:val="en-US"/>
          <w:rPrChange w:id="548" w:author="Anusha De" w:date="2022-08-01T14:48:00Z">
            <w:rPr/>
          </w:rPrChange>
        </w:rPr>
        <w:t xml:space="preserve"> </w:t>
      </w:r>
      <w:r w:rsidRPr="00992146">
        <w:rPr>
          <w:lang w:val="en-US"/>
          <w:rPrChange w:id="549" w:author="Anusha De" w:date="2022-08-01T14:48:00Z">
            <w:rPr/>
          </w:rPrChange>
        </w:rPr>
        <w:t>these</w:t>
      </w:r>
      <w:r w:rsidR="00F73A4C" w:rsidRPr="00992146">
        <w:rPr>
          <w:lang w:val="en-US"/>
          <w:rPrChange w:id="550" w:author="Anusha De" w:date="2022-08-01T14:48:00Z">
            <w:rPr/>
          </w:rPrChange>
        </w:rPr>
        <w:t xml:space="preserve"> </w:t>
      </w:r>
      <w:r w:rsidRPr="00992146">
        <w:rPr>
          <w:lang w:val="en-US"/>
          <w:rPrChange w:id="551" w:author="Anusha De" w:date="2022-08-01T14:48:00Z">
            <w:rPr/>
          </w:rPrChange>
        </w:rPr>
        <w:t>actors</w:t>
      </w:r>
      <w:r w:rsidR="00F73A4C" w:rsidRPr="00992146">
        <w:rPr>
          <w:lang w:val="en-US"/>
          <w:rPrChange w:id="552" w:author="Anusha De" w:date="2022-08-01T14:48:00Z">
            <w:rPr/>
          </w:rPrChange>
        </w:rPr>
        <w:t xml:space="preserve"> </w:t>
      </w:r>
      <w:r w:rsidRPr="00992146">
        <w:rPr>
          <w:lang w:val="en-US"/>
          <w:rPrChange w:id="553" w:author="Anusha De" w:date="2022-08-01T14:48:00Z">
            <w:rPr/>
          </w:rPrChange>
        </w:rPr>
        <w:t>are</w:t>
      </w:r>
      <w:r w:rsidR="00F73A4C" w:rsidRPr="00992146">
        <w:rPr>
          <w:lang w:val="en-US"/>
          <w:rPrChange w:id="554" w:author="Anusha De" w:date="2022-08-01T14:48:00Z">
            <w:rPr/>
          </w:rPrChange>
        </w:rPr>
        <w:t xml:space="preserve"> </w:t>
      </w:r>
      <w:r w:rsidRPr="00992146">
        <w:rPr>
          <w:lang w:val="en-US"/>
          <w:rPrChange w:id="555" w:author="Anusha De" w:date="2022-08-01T14:48:00Z">
            <w:rPr/>
          </w:rPrChange>
        </w:rPr>
        <w:t>rated</w:t>
      </w:r>
      <w:r w:rsidR="00F73A4C" w:rsidRPr="00992146">
        <w:rPr>
          <w:lang w:val="en-US"/>
          <w:rPrChange w:id="556" w:author="Anusha De" w:date="2022-08-01T14:48:00Z">
            <w:rPr/>
          </w:rPrChange>
        </w:rPr>
        <w:t xml:space="preserve"> </w:t>
      </w:r>
      <w:r w:rsidRPr="00992146">
        <w:rPr>
          <w:lang w:val="en-US"/>
          <w:rPrChange w:id="557" w:author="Anusha De" w:date="2022-08-01T14:48:00Z">
            <w:rPr/>
          </w:rPrChange>
        </w:rPr>
        <w:t>differently</w:t>
      </w:r>
      <w:r w:rsidR="00F73A4C" w:rsidRPr="00992146">
        <w:rPr>
          <w:lang w:val="en-US"/>
          <w:rPrChange w:id="558" w:author="Anusha De" w:date="2022-08-01T14:48:00Z">
            <w:rPr/>
          </w:rPrChange>
        </w:rPr>
        <w:t xml:space="preserve"> </w:t>
      </w:r>
      <w:r w:rsidRPr="00992146">
        <w:rPr>
          <w:lang w:val="en-US"/>
          <w:rPrChange w:id="559" w:author="Anusha De" w:date="2022-08-01T14:48:00Z">
            <w:rPr/>
          </w:rPrChange>
        </w:rPr>
        <w:t>because</w:t>
      </w:r>
      <w:r w:rsidR="00F73A4C" w:rsidRPr="00992146">
        <w:rPr>
          <w:lang w:val="en-US"/>
          <w:rPrChange w:id="560" w:author="Anusha De" w:date="2022-08-01T14:48:00Z">
            <w:rPr/>
          </w:rPrChange>
        </w:rPr>
        <w:t xml:space="preserve"> </w:t>
      </w:r>
      <w:r w:rsidRPr="00992146">
        <w:rPr>
          <w:lang w:val="en-US"/>
          <w:rPrChange w:id="561" w:author="Anusha De" w:date="2022-08-01T14:48:00Z">
            <w:rPr/>
          </w:rPrChange>
        </w:rPr>
        <w:t>of</w:t>
      </w:r>
      <w:r w:rsidR="00F73A4C" w:rsidRPr="00992146">
        <w:rPr>
          <w:lang w:val="en-US"/>
          <w:rPrChange w:id="562" w:author="Anusha De" w:date="2022-08-01T14:48:00Z">
            <w:rPr/>
          </w:rPrChange>
        </w:rPr>
        <w:t xml:space="preserve"> </w:t>
      </w:r>
      <w:r w:rsidRPr="00992146">
        <w:rPr>
          <w:lang w:val="en-US"/>
          <w:rPrChange w:id="563" w:author="Anusha De" w:date="2022-08-01T14:48:00Z">
            <w:rPr/>
          </w:rPrChange>
        </w:rPr>
        <w:t>their</w:t>
      </w:r>
      <w:r w:rsidR="00F73A4C" w:rsidRPr="00992146">
        <w:rPr>
          <w:lang w:val="en-US"/>
          <w:rPrChange w:id="564" w:author="Anusha De" w:date="2022-08-01T14:48:00Z">
            <w:rPr/>
          </w:rPrChange>
        </w:rPr>
        <w:t xml:space="preserve"> </w:t>
      </w:r>
      <w:r w:rsidRPr="00992146">
        <w:rPr>
          <w:lang w:val="en-US"/>
          <w:rPrChange w:id="565" w:author="Anusha De" w:date="2022-08-01T14:48:00Z">
            <w:rPr/>
          </w:rPrChange>
        </w:rPr>
        <w:t>gender.</w:t>
      </w:r>
      <w:r w:rsidR="00F73A4C" w:rsidRPr="00992146">
        <w:rPr>
          <w:lang w:val="en-US"/>
          <w:rPrChange w:id="566" w:author="Anusha De" w:date="2022-08-01T14:48:00Z">
            <w:rPr/>
          </w:rPrChange>
        </w:rPr>
        <w:t xml:space="preserve"> </w:t>
      </w:r>
      <w:r w:rsidRPr="00992146">
        <w:rPr>
          <w:lang w:val="en-US"/>
          <w:rPrChange w:id="567" w:author="Anusha De" w:date="2022-08-01T14:48:00Z">
            <w:rPr/>
          </w:rPrChange>
        </w:rPr>
        <w:t>Finally,</w:t>
      </w:r>
      <w:r w:rsidR="00F73A4C" w:rsidRPr="00992146">
        <w:rPr>
          <w:lang w:val="en-US"/>
          <w:rPrChange w:id="568" w:author="Anusha De" w:date="2022-08-01T14:48:00Z">
            <w:rPr/>
          </w:rPrChange>
        </w:rPr>
        <w:t xml:space="preserve"> </w:t>
      </w:r>
      <w:r w:rsidRPr="00992146">
        <w:rPr>
          <w:lang w:val="en-US"/>
          <w:rPrChange w:id="569" w:author="Anusha De" w:date="2022-08-01T14:48:00Z">
            <w:rPr/>
          </w:rPrChange>
        </w:rPr>
        <w:t>we</w:t>
      </w:r>
      <w:r w:rsidR="00F73A4C" w:rsidRPr="00992146">
        <w:rPr>
          <w:lang w:val="en-US"/>
          <w:rPrChange w:id="570" w:author="Anusha De" w:date="2022-08-01T14:48:00Z">
            <w:rPr/>
          </w:rPrChange>
        </w:rPr>
        <w:t xml:space="preserve"> </w:t>
      </w:r>
      <w:r w:rsidRPr="00992146">
        <w:rPr>
          <w:lang w:val="en-US"/>
          <w:rPrChange w:id="571" w:author="Anusha De" w:date="2022-08-01T14:48:00Z">
            <w:rPr/>
          </w:rPrChange>
        </w:rPr>
        <w:t>test</w:t>
      </w:r>
      <w:r w:rsidR="00F73A4C" w:rsidRPr="00992146">
        <w:rPr>
          <w:lang w:val="en-US"/>
          <w:rPrChange w:id="572" w:author="Anusha De" w:date="2022-08-01T14:48:00Z">
            <w:rPr/>
          </w:rPrChange>
        </w:rPr>
        <w:t xml:space="preserve"> </w:t>
      </w:r>
      <w:r w:rsidRPr="00992146">
        <w:rPr>
          <w:lang w:val="en-US"/>
          <w:rPrChange w:id="573" w:author="Anusha De" w:date="2022-08-01T14:48:00Z">
            <w:rPr/>
          </w:rPrChange>
        </w:rPr>
        <w:t>for</w:t>
      </w:r>
      <w:r w:rsidR="00F73A4C" w:rsidRPr="00992146">
        <w:rPr>
          <w:lang w:val="en-US"/>
          <w:rPrChange w:id="574" w:author="Anusha De" w:date="2022-08-01T14:48:00Z">
            <w:rPr/>
          </w:rPrChange>
        </w:rPr>
        <w:t xml:space="preserve"> </w:t>
      </w:r>
      <w:r w:rsidRPr="00992146">
        <w:rPr>
          <w:lang w:val="en-US"/>
          <w:rPrChange w:id="575" w:author="Anusha De" w:date="2022-08-01T14:48:00Z">
            <w:rPr/>
          </w:rPrChange>
        </w:rPr>
        <w:t>gender-based</w:t>
      </w:r>
      <w:r w:rsidR="00F73A4C" w:rsidRPr="00992146">
        <w:rPr>
          <w:lang w:val="en-US"/>
          <w:rPrChange w:id="576" w:author="Anusha De" w:date="2022-08-01T14:48:00Z">
            <w:rPr/>
          </w:rPrChange>
        </w:rPr>
        <w:t xml:space="preserve"> </w:t>
      </w:r>
      <w:r w:rsidRPr="00992146">
        <w:rPr>
          <w:lang w:val="en-US"/>
          <w:rPrChange w:id="577" w:author="Anusha De" w:date="2022-08-01T14:48:00Z">
            <w:rPr/>
          </w:rPrChange>
        </w:rPr>
        <w:t>homophily</w:t>
      </w:r>
      <w:r w:rsidR="00F73A4C" w:rsidRPr="00992146">
        <w:rPr>
          <w:lang w:val="en-US"/>
          <w:rPrChange w:id="578" w:author="Anusha De" w:date="2022-08-01T14:48:00Z">
            <w:rPr/>
          </w:rPrChange>
        </w:rPr>
        <w:t xml:space="preserve"> </w:t>
      </w:r>
      <w:r w:rsidRPr="00992146">
        <w:rPr>
          <w:lang w:val="en-US"/>
          <w:rPrChange w:id="579" w:author="Anusha De" w:date="2022-08-01T14:48:00Z">
            <w:rPr/>
          </w:rPrChange>
        </w:rPr>
        <w:t>among</w:t>
      </w:r>
      <w:r w:rsidR="00F73A4C" w:rsidRPr="00992146">
        <w:rPr>
          <w:lang w:val="en-US"/>
          <w:rPrChange w:id="580" w:author="Anusha De" w:date="2022-08-01T14:48:00Z">
            <w:rPr/>
          </w:rPrChange>
        </w:rPr>
        <w:t xml:space="preserve"> </w:t>
      </w:r>
      <w:r w:rsidRPr="00992146">
        <w:rPr>
          <w:lang w:val="en-US"/>
          <w:rPrChange w:id="581" w:author="Anusha De" w:date="2022-08-01T14:48:00Z">
            <w:rPr/>
          </w:rPrChange>
        </w:rPr>
        <w:t>women.</w:t>
      </w:r>
    </w:p>
    <w:p w14:paraId="2C87F1BD" w14:textId="0BCA2FD2" w:rsidR="005139B5" w:rsidRPr="00992146" w:rsidRDefault="00643A43" w:rsidP="00643A43">
      <w:pPr>
        <w:pStyle w:val="1SP"/>
        <w:jc w:val="both"/>
        <w:rPr>
          <w:lang w:val="en-US"/>
          <w:rPrChange w:id="582" w:author="Anusha De" w:date="2022-08-01T14:48:00Z">
            <w:rPr/>
          </w:rPrChange>
        </w:rPr>
      </w:pPr>
      <w:r w:rsidRPr="00992146">
        <w:rPr>
          <w:b/>
          <w:bCs/>
          <w:sz w:val="24"/>
          <w:lang w:val="en-US"/>
          <w:rPrChange w:id="583" w:author="Anusha De" w:date="2022-08-01T14:48:00Z">
            <w:rPr>
              <w:b/>
              <w:bCs/>
              <w:sz w:val="24"/>
            </w:rPr>
          </w:rPrChange>
        </w:rPr>
        <w:t>Approach and m</w:t>
      </w:r>
      <w:r w:rsidR="0081249E" w:rsidRPr="00992146">
        <w:rPr>
          <w:b/>
          <w:bCs/>
          <w:sz w:val="24"/>
          <w:lang w:val="en-US"/>
          <w:rPrChange w:id="584" w:author="Anusha De" w:date="2022-08-01T14:48:00Z">
            <w:rPr>
              <w:b/>
              <w:bCs/>
              <w:sz w:val="24"/>
            </w:rPr>
          </w:rPrChange>
        </w:rPr>
        <w:t>ethods:</w:t>
      </w:r>
      <w:r w:rsidR="00F73A4C" w:rsidRPr="00992146">
        <w:rPr>
          <w:lang w:val="en-US"/>
          <w:rPrChange w:id="585" w:author="Anusha De" w:date="2022-08-01T14:48:00Z">
            <w:rPr/>
          </w:rPrChange>
        </w:rPr>
        <w:t xml:space="preserve"> </w:t>
      </w:r>
      <w:r w:rsidR="0081249E" w:rsidRPr="00992146">
        <w:rPr>
          <w:lang w:val="en-US"/>
          <w:rPrChange w:id="586" w:author="Anusha De" w:date="2022-08-01T14:48:00Z">
            <w:rPr/>
          </w:rPrChange>
        </w:rPr>
        <w:t>A</w:t>
      </w:r>
      <w:r w:rsidR="00F73A4C" w:rsidRPr="00992146">
        <w:rPr>
          <w:lang w:val="en-US"/>
          <w:rPrChange w:id="587" w:author="Anusha De" w:date="2022-08-01T14:48:00Z">
            <w:rPr/>
          </w:rPrChange>
        </w:rPr>
        <w:t xml:space="preserve"> </w:t>
      </w:r>
      <w:r w:rsidR="0081249E" w:rsidRPr="00992146">
        <w:rPr>
          <w:lang w:val="en-US"/>
          <w:rPrChange w:id="588" w:author="Anusha De" w:date="2022-08-01T14:48:00Z">
            <w:rPr/>
          </w:rPrChange>
        </w:rPr>
        <w:t>random</w:t>
      </w:r>
      <w:r w:rsidR="00F73A4C" w:rsidRPr="00992146">
        <w:rPr>
          <w:lang w:val="en-US"/>
          <w:rPrChange w:id="589" w:author="Anusha De" w:date="2022-08-01T14:48:00Z">
            <w:rPr/>
          </w:rPrChange>
        </w:rPr>
        <w:t xml:space="preserve"> </w:t>
      </w:r>
      <w:r w:rsidR="0081249E" w:rsidRPr="00992146">
        <w:rPr>
          <w:lang w:val="en-US"/>
          <w:rPrChange w:id="590" w:author="Anusha De" w:date="2022-08-01T14:48:00Z">
            <w:rPr/>
          </w:rPrChange>
        </w:rPr>
        <w:t>sample</w:t>
      </w:r>
      <w:r w:rsidR="00F73A4C" w:rsidRPr="00992146">
        <w:rPr>
          <w:lang w:val="en-US"/>
          <w:rPrChange w:id="591" w:author="Anusha De" w:date="2022-08-01T14:48:00Z">
            <w:rPr/>
          </w:rPrChange>
        </w:rPr>
        <w:t xml:space="preserve"> </w:t>
      </w:r>
      <w:r w:rsidR="0081249E" w:rsidRPr="00992146">
        <w:rPr>
          <w:lang w:val="en-US"/>
          <w:rPrChange w:id="592" w:author="Anusha De" w:date="2022-08-01T14:48:00Z">
            <w:rPr/>
          </w:rPrChange>
        </w:rPr>
        <w:t>of</w:t>
      </w:r>
      <w:r w:rsidR="00F73A4C" w:rsidRPr="00992146">
        <w:rPr>
          <w:lang w:val="en-US"/>
          <w:rPrChange w:id="593" w:author="Anusha De" w:date="2022-08-01T14:48:00Z">
            <w:rPr/>
          </w:rPrChange>
        </w:rPr>
        <w:t xml:space="preserve"> </w:t>
      </w:r>
      <w:r w:rsidR="0081249E" w:rsidRPr="00992146">
        <w:rPr>
          <w:lang w:val="en-US"/>
          <w:rPrChange w:id="594" w:author="Anusha De" w:date="2022-08-01T14:48:00Z">
            <w:rPr/>
          </w:rPrChange>
        </w:rPr>
        <w:t>farmers</w:t>
      </w:r>
      <w:r w:rsidR="00F73A4C" w:rsidRPr="00992146">
        <w:rPr>
          <w:lang w:val="en-US"/>
          <w:rPrChange w:id="595" w:author="Anusha De" w:date="2022-08-01T14:48:00Z">
            <w:rPr/>
          </w:rPrChange>
        </w:rPr>
        <w:t xml:space="preserve"> </w:t>
      </w:r>
      <w:r w:rsidR="0081249E" w:rsidRPr="00992146">
        <w:rPr>
          <w:lang w:val="en-US"/>
          <w:rPrChange w:id="596" w:author="Anusha De" w:date="2022-08-01T14:48:00Z">
            <w:rPr/>
          </w:rPrChange>
        </w:rPr>
        <w:t>were</w:t>
      </w:r>
      <w:r w:rsidR="00F73A4C" w:rsidRPr="00992146">
        <w:rPr>
          <w:lang w:val="en-US"/>
          <w:rPrChange w:id="597" w:author="Anusha De" w:date="2022-08-01T14:48:00Z">
            <w:rPr/>
          </w:rPrChange>
        </w:rPr>
        <w:t xml:space="preserve"> </w:t>
      </w:r>
      <w:r w:rsidR="0081249E" w:rsidRPr="00992146">
        <w:rPr>
          <w:lang w:val="en-US"/>
          <w:rPrChange w:id="598" w:author="Anusha De" w:date="2022-08-01T14:48:00Z">
            <w:rPr/>
          </w:rPrChange>
        </w:rPr>
        <w:t>asked</w:t>
      </w:r>
      <w:r w:rsidR="00F73A4C" w:rsidRPr="00992146">
        <w:rPr>
          <w:lang w:val="en-US"/>
          <w:rPrChange w:id="599" w:author="Anusha De" w:date="2022-08-01T14:48:00Z">
            <w:rPr/>
          </w:rPrChange>
        </w:rPr>
        <w:t xml:space="preserve"> </w:t>
      </w:r>
      <w:r w:rsidR="0081249E" w:rsidRPr="00992146">
        <w:rPr>
          <w:lang w:val="en-US"/>
          <w:rPrChange w:id="600" w:author="Anusha De" w:date="2022-08-01T14:48:00Z">
            <w:rPr/>
          </w:rPrChange>
        </w:rPr>
        <w:t>to</w:t>
      </w:r>
      <w:r w:rsidR="00F73A4C" w:rsidRPr="00992146">
        <w:rPr>
          <w:lang w:val="en-US"/>
          <w:rPrChange w:id="601" w:author="Anusha De" w:date="2022-08-01T14:48:00Z">
            <w:rPr/>
          </w:rPrChange>
        </w:rPr>
        <w:t xml:space="preserve"> </w:t>
      </w:r>
      <w:r w:rsidR="0081249E" w:rsidRPr="00992146">
        <w:rPr>
          <w:lang w:val="en-US"/>
          <w:rPrChange w:id="602" w:author="Anusha De" w:date="2022-08-01T14:48:00Z">
            <w:rPr/>
          </w:rPrChange>
        </w:rPr>
        <w:t>rate</w:t>
      </w:r>
      <w:r w:rsidR="00F73A4C" w:rsidRPr="00992146">
        <w:rPr>
          <w:lang w:val="en-US"/>
          <w:rPrChange w:id="603" w:author="Anusha De" w:date="2022-08-01T14:48:00Z">
            <w:rPr/>
          </w:rPrChange>
        </w:rPr>
        <w:t xml:space="preserve"> </w:t>
      </w:r>
      <w:r w:rsidR="0081249E" w:rsidRPr="00992146">
        <w:rPr>
          <w:lang w:val="en-US"/>
          <w:rPrChange w:id="604" w:author="Anusha De" w:date="2022-08-01T14:48:00Z">
            <w:rPr/>
          </w:rPrChange>
        </w:rPr>
        <w:t>agro-input</w:t>
      </w:r>
      <w:r w:rsidR="00F73A4C" w:rsidRPr="00992146">
        <w:rPr>
          <w:lang w:val="en-US"/>
          <w:rPrChange w:id="605" w:author="Anusha De" w:date="2022-08-01T14:48:00Z">
            <w:rPr/>
          </w:rPrChange>
        </w:rPr>
        <w:t xml:space="preserve"> </w:t>
      </w:r>
      <w:r w:rsidR="0081249E" w:rsidRPr="00992146">
        <w:rPr>
          <w:lang w:val="en-US"/>
          <w:rPrChange w:id="606" w:author="Anusha De" w:date="2022-08-01T14:48:00Z">
            <w:rPr/>
          </w:rPrChange>
        </w:rPr>
        <w:t>dealers,</w:t>
      </w:r>
      <w:r w:rsidR="00F73A4C" w:rsidRPr="00992146">
        <w:rPr>
          <w:lang w:val="en-US"/>
          <w:rPrChange w:id="607" w:author="Anusha De" w:date="2022-08-01T14:48:00Z">
            <w:rPr/>
          </w:rPrChange>
        </w:rPr>
        <w:t xml:space="preserve"> </w:t>
      </w:r>
      <w:r w:rsidR="0081249E" w:rsidRPr="00992146">
        <w:rPr>
          <w:lang w:val="en-US"/>
          <w:rPrChange w:id="608" w:author="Anusha De" w:date="2022-08-01T14:48:00Z">
            <w:rPr/>
          </w:rPrChange>
        </w:rPr>
        <w:t>traders</w:t>
      </w:r>
      <w:r w:rsidR="00F73A4C" w:rsidRPr="00992146">
        <w:rPr>
          <w:lang w:val="en-US"/>
          <w:rPrChange w:id="609" w:author="Anusha De" w:date="2022-08-01T14:48:00Z">
            <w:rPr/>
          </w:rPrChange>
        </w:rPr>
        <w:t xml:space="preserve"> </w:t>
      </w:r>
      <w:r w:rsidR="0081249E" w:rsidRPr="00992146">
        <w:rPr>
          <w:lang w:val="en-US"/>
          <w:rPrChange w:id="610" w:author="Anusha De" w:date="2022-08-01T14:48:00Z">
            <w:rPr/>
          </w:rPrChange>
        </w:rPr>
        <w:t>and</w:t>
      </w:r>
      <w:r w:rsidR="00F73A4C" w:rsidRPr="00992146">
        <w:rPr>
          <w:lang w:val="en-US"/>
          <w:rPrChange w:id="611" w:author="Anusha De" w:date="2022-08-01T14:48:00Z">
            <w:rPr/>
          </w:rPrChange>
        </w:rPr>
        <w:t xml:space="preserve"> </w:t>
      </w:r>
      <w:r w:rsidR="0081249E" w:rsidRPr="00992146">
        <w:rPr>
          <w:lang w:val="en-US"/>
          <w:rPrChange w:id="612" w:author="Anusha De" w:date="2022-08-01T14:48:00Z">
            <w:rPr/>
          </w:rPrChange>
        </w:rPr>
        <w:t>processors</w:t>
      </w:r>
      <w:r w:rsidR="00F73A4C" w:rsidRPr="00992146">
        <w:rPr>
          <w:lang w:val="en-US"/>
          <w:rPrChange w:id="613" w:author="Anusha De" w:date="2022-08-01T14:48:00Z">
            <w:rPr/>
          </w:rPrChange>
        </w:rPr>
        <w:t xml:space="preserve"> </w:t>
      </w:r>
      <w:r w:rsidR="0081249E" w:rsidRPr="00992146">
        <w:rPr>
          <w:lang w:val="en-US"/>
          <w:rPrChange w:id="614" w:author="Anusha De" w:date="2022-08-01T14:48:00Z">
            <w:rPr/>
          </w:rPrChange>
        </w:rPr>
        <w:t>on</w:t>
      </w:r>
      <w:r w:rsidR="00F73A4C" w:rsidRPr="00992146">
        <w:rPr>
          <w:lang w:val="en-US"/>
          <w:rPrChange w:id="615" w:author="Anusha De" w:date="2022-08-01T14:48:00Z">
            <w:rPr/>
          </w:rPrChange>
        </w:rPr>
        <w:t xml:space="preserve"> </w:t>
      </w:r>
      <w:r w:rsidR="0081249E" w:rsidRPr="00992146">
        <w:rPr>
          <w:lang w:val="en-US"/>
          <w:rPrChange w:id="616" w:author="Anusha De" w:date="2022-08-01T14:48:00Z">
            <w:rPr/>
          </w:rPrChange>
        </w:rPr>
        <w:t>a</w:t>
      </w:r>
      <w:r w:rsidR="00F73A4C" w:rsidRPr="00992146">
        <w:rPr>
          <w:lang w:val="en-US"/>
          <w:rPrChange w:id="617" w:author="Anusha De" w:date="2022-08-01T14:48:00Z">
            <w:rPr/>
          </w:rPrChange>
        </w:rPr>
        <w:t xml:space="preserve"> </w:t>
      </w:r>
      <w:r w:rsidR="0081249E" w:rsidRPr="00992146">
        <w:rPr>
          <w:lang w:val="en-US"/>
          <w:rPrChange w:id="618" w:author="Anusha De" w:date="2022-08-01T14:48:00Z">
            <w:rPr/>
          </w:rPrChange>
        </w:rPr>
        <w:t>set</w:t>
      </w:r>
      <w:r w:rsidR="00F73A4C" w:rsidRPr="00992146">
        <w:rPr>
          <w:lang w:val="en-US"/>
          <w:rPrChange w:id="619" w:author="Anusha De" w:date="2022-08-01T14:48:00Z">
            <w:rPr/>
          </w:rPrChange>
        </w:rPr>
        <w:t xml:space="preserve"> </w:t>
      </w:r>
      <w:r w:rsidR="0081249E" w:rsidRPr="00992146">
        <w:rPr>
          <w:lang w:val="en-US"/>
          <w:rPrChange w:id="620" w:author="Anusha De" w:date="2022-08-01T14:48:00Z">
            <w:rPr/>
          </w:rPrChange>
        </w:rPr>
        <w:t>of</w:t>
      </w:r>
      <w:r w:rsidR="00F73A4C" w:rsidRPr="00992146">
        <w:rPr>
          <w:lang w:val="en-US"/>
          <w:rPrChange w:id="621" w:author="Anusha De" w:date="2022-08-01T14:48:00Z">
            <w:rPr/>
          </w:rPrChange>
        </w:rPr>
        <w:t xml:space="preserve"> </w:t>
      </w:r>
      <w:r w:rsidR="0081249E" w:rsidRPr="00992146">
        <w:rPr>
          <w:lang w:val="en-US"/>
          <w:rPrChange w:id="622" w:author="Anusha De" w:date="2022-08-01T14:48:00Z">
            <w:rPr/>
          </w:rPrChange>
        </w:rPr>
        <w:t>important</w:t>
      </w:r>
      <w:r w:rsidR="00F73A4C" w:rsidRPr="00992146">
        <w:rPr>
          <w:lang w:val="en-US"/>
          <w:rPrChange w:id="623" w:author="Anusha De" w:date="2022-08-01T14:48:00Z">
            <w:rPr/>
          </w:rPrChange>
        </w:rPr>
        <w:t xml:space="preserve"> </w:t>
      </w:r>
      <w:r w:rsidR="0081249E" w:rsidRPr="00992146">
        <w:rPr>
          <w:lang w:val="en-US"/>
          <w:rPrChange w:id="624" w:author="Anusha De" w:date="2022-08-01T14:48:00Z">
            <w:rPr/>
          </w:rPrChange>
        </w:rPr>
        <w:t>attributes-ease</w:t>
      </w:r>
      <w:r w:rsidR="00F73A4C" w:rsidRPr="00992146">
        <w:rPr>
          <w:lang w:val="en-US"/>
          <w:rPrChange w:id="625" w:author="Anusha De" w:date="2022-08-01T14:48:00Z">
            <w:rPr/>
          </w:rPrChange>
        </w:rPr>
        <w:t xml:space="preserve"> </w:t>
      </w:r>
      <w:r w:rsidR="0081249E" w:rsidRPr="00992146">
        <w:rPr>
          <w:lang w:val="en-US"/>
          <w:rPrChange w:id="626" w:author="Anusha De" w:date="2022-08-01T14:48:00Z">
            <w:rPr/>
          </w:rPrChange>
        </w:rPr>
        <w:t>of</w:t>
      </w:r>
      <w:r w:rsidR="00F73A4C" w:rsidRPr="00992146">
        <w:rPr>
          <w:lang w:val="en-US"/>
          <w:rPrChange w:id="627" w:author="Anusha De" w:date="2022-08-01T14:48:00Z">
            <w:rPr/>
          </w:rPrChange>
        </w:rPr>
        <w:t xml:space="preserve"> </w:t>
      </w:r>
      <w:r w:rsidR="0081249E" w:rsidRPr="00992146">
        <w:rPr>
          <w:lang w:val="en-US"/>
          <w:rPrChange w:id="628" w:author="Anusha De" w:date="2022-08-01T14:48:00Z">
            <w:rPr/>
          </w:rPrChange>
        </w:rPr>
        <w:t>access,</w:t>
      </w:r>
      <w:r w:rsidR="00F73A4C" w:rsidRPr="00992146">
        <w:rPr>
          <w:lang w:val="en-US"/>
          <w:rPrChange w:id="629" w:author="Anusha De" w:date="2022-08-01T14:48:00Z">
            <w:rPr/>
          </w:rPrChange>
        </w:rPr>
        <w:t xml:space="preserve"> </w:t>
      </w:r>
      <w:r w:rsidR="0081249E" w:rsidRPr="00992146">
        <w:rPr>
          <w:lang w:val="en-US"/>
          <w:rPrChange w:id="630" w:author="Anusha De" w:date="2022-08-01T14:48:00Z">
            <w:rPr/>
          </w:rPrChange>
        </w:rPr>
        <w:t>quality</w:t>
      </w:r>
      <w:r w:rsidR="00F73A4C" w:rsidRPr="00992146">
        <w:rPr>
          <w:lang w:val="en-US"/>
          <w:rPrChange w:id="631" w:author="Anusha De" w:date="2022-08-01T14:48:00Z">
            <w:rPr/>
          </w:rPrChange>
        </w:rPr>
        <w:t xml:space="preserve"> </w:t>
      </w:r>
      <w:r w:rsidR="0081249E" w:rsidRPr="00992146">
        <w:rPr>
          <w:lang w:val="en-US"/>
          <w:rPrChange w:id="632" w:author="Anusha De" w:date="2022-08-01T14:48:00Z">
            <w:rPr/>
          </w:rPrChange>
        </w:rPr>
        <w:t>of</w:t>
      </w:r>
      <w:r w:rsidR="00F73A4C" w:rsidRPr="00992146">
        <w:rPr>
          <w:lang w:val="en-US"/>
          <w:rPrChange w:id="633" w:author="Anusha De" w:date="2022-08-01T14:48:00Z">
            <w:rPr/>
          </w:rPrChange>
        </w:rPr>
        <w:t xml:space="preserve"> </w:t>
      </w:r>
      <w:r w:rsidR="0081249E" w:rsidRPr="00992146">
        <w:rPr>
          <w:lang w:val="en-US"/>
          <w:rPrChange w:id="634" w:author="Anusha De" w:date="2022-08-01T14:48:00Z">
            <w:rPr/>
          </w:rPrChange>
        </w:rPr>
        <w:t>services,</w:t>
      </w:r>
      <w:r w:rsidR="00F73A4C" w:rsidRPr="00992146">
        <w:rPr>
          <w:lang w:val="en-US"/>
          <w:rPrChange w:id="635" w:author="Anusha De" w:date="2022-08-01T14:48:00Z">
            <w:rPr/>
          </w:rPrChange>
        </w:rPr>
        <w:t xml:space="preserve"> </w:t>
      </w:r>
      <w:r w:rsidR="0081249E" w:rsidRPr="00992146">
        <w:rPr>
          <w:lang w:val="en-US"/>
          <w:rPrChange w:id="636" w:author="Anusha De" w:date="2022-08-01T14:48:00Z">
            <w:rPr/>
          </w:rPrChange>
        </w:rPr>
        <w:t>price</w:t>
      </w:r>
      <w:r w:rsidR="00F73A4C" w:rsidRPr="00992146">
        <w:rPr>
          <w:lang w:val="en-US"/>
          <w:rPrChange w:id="637" w:author="Anusha De" w:date="2022-08-01T14:48:00Z">
            <w:rPr/>
          </w:rPrChange>
        </w:rPr>
        <w:t xml:space="preserve"> </w:t>
      </w:r>
      <w:r w:rsidR="0081249E" w:rsidRPr="00992146">
        <w:rPr>
          <w:lang w:val="en-US"/>
          <w:rPrChange w:id="638" w:author="Anusha De" w:date="2022-08-01T14:48:00Z">
            <w:rPr/>
          </w:rPrChange>
        </w:rPr>
        <w:t>competitiveness,</w:t>
      </w:r>
      <w:r w:rsidR="00F73A4C" w:rsidRPr="00992146">
        <w:rPr>
          <w:lang w:val="en-US"/>
          <w:rPrChange w:id="639" w:author="Anusha De" w:date="2022-08-01T14:48:00Z">
            <w:rPr/>
          </w:rPrChange>
        </w:rPr>
        <w:t xml:space="preserve"> </w:t>
      </w:r>
      <w:r w:rsidR="0081249E" w:rsidRPr="00992146">
        <w:rPr>
          <w:lang w:val="en-US"/>
          <w:rPrChange w:id="640" w:author="Anusha De" w:date="2022-08-01T14:48:00Z">
            <w:rPr/>
          </w:rPrChange>
        </w:rPr>
        <w:t>and</w:t>
      </w:r>
      <w:r w:rsidR="00F73A4C" w:rsidRPr="00992146">
        <w:rPr>
          <w:lang w:val="en-US"/>
          <w:rPrChange w:id="641" w:author="Anusha De" w:date="2022-08-01T14:48:00Z">
            <w:rPr/>
          </w:rPrChange>
        </w:rPr>
        <w:t xml:space="preserve"> </w:t>
      </w:r>
      <w:r w:rsidR="0081249E" w:rsidRPr="00992146">
        <w:rPr>
          <w:lang w:val="en-US"/>
          <w:rPrChange w:id="642" w:author="Anusha De" w:date="2022-08-01T14:48:00Z">
            <w:rPr/>
          </w:rPrChange>
        </w:rPr>
        <w:t>reputation.</w:t>
      </w:r>
      <w:r w:rsidR="00F73A4C" w:rsidRPr="00992146">
        <w:rPr>
          <w:lang w:val="en-US"/>
          <w:rPrChange w:id="643" w:author="Anusha De" w:date="2022-08-01T14:48:00Z">
            <w:rPr/>
          </w:rPrChange>
        </w:rPr>
        <w:t xml:space="preserve"> </w:t>
      </w:r>
      <w:r w:rsidR="0081249E" w:rsidRPr="00992146">
        <w:rPr>
          <w:lang w:val="en-US"/>
          <w:rPrChange w:id="644" w:author="Anusha De" w:date="2022-08-01T14:48:00Z">
            <w:rPr/>
          </w:rPrChange>
        </w:rPr>
        <w:t>These</w:t>
      </w:r>
      <w:r w:rsidR="00F73A4C" w:rsidRPr="00992146">
        <w:rPr>
          <w:lang w:val="en-US"/>
          <w:rPrChange w:id="645" w:author="Anusha De" w:date="2022-08-01T14:48:00Z">
            <w:rPr/>
          </w:rPrChange>
        </w:rPr>
        <w:t xml:space="preserve"> </w:t>
      </w:r>
      <w:r w:rsidR="0081249E" w:rsidRPr="00992146">
        <w:rPr>
          <w:lang w:val="en-US"/>
          <w:rPrChange w:id="646" w:author="Anusha De" w:date="2022-08-01T14:48:00Z">
            <w:rPr/>
          </w:rPrChange>
        </w:rPr>
        <w:t>value</w:t>
      </w:r>
      <w:r w:rsidR="00F73A4C" w:rsidRPr="00992146">
        <w:rPr>
          <w:lang w:val="en-US"/>
          <w:rPrChange w:id="647" w:author="Anusha De" w:date="2022-08-01T14:48:00Z">
            <w:rPr/>
          </w:rPrChange>
        </w:rPr>
        <w:t xml:space="preserve"> </w:t>
      </w:r>
      <w:r w:rsidR="0081249E" w:rsidRPr="00992146">
        <w:rPr>
          <w:lang w:val="en-US"/>
          <w:rPrChange w:id="648" w:author="Anusha De" w:date="2022-08-01T14:48:00Z">
            <w:rPr/>
          </w:rPrChange>
        </w:rPr>
        <w:t>chain</w:t>
      </w:r>
      <w:r w:rsidR="00F73A4C" w:rsidRPr="00992146">
        <w:rPr>
          <w:lang w:val="en-US"/>
          <w:rPrChange w:id="649" w:author="Anusha De" w:date="2022-08-01T14:48:00Z">
            <w:rPr/>
          </w:rPrChange>
        </w:rPr>
        <w:t xml:space="preserve"> </w:t>
      </w:r>
      <w:r w:rsidR="0081249E" w:rsidRPr="00992146">
        <w:rPr>
          <w:lang w:val="en-US"/>
          <w:rPrChange w:id="650" w:author="Anusha De" w:date="2022-08-01T14:48:00Z">
            <w:rPr/>
          </w:rPrChange>
        </w:rPr>
        <w:t>actors</w:t>
      </w:r>
      <w:r w:rsidR="00F73A4C" w:rsidRPr="00992146">
        <w:rPr>
          <w:lang w:val="en-US"/>
          <w:rPrChange w:id="651" w:author="Anusha De" w:date="2022-08-01T14:48:00Z">
            <w:rPr/>
          </w:rPrChange>
        </w:rPr>
        <w:t xml:space="preserve"> </w:t>
      </w:r>
      <w:r w:rsidR="0081249E" w:rsidRPr="00992146">
        <w:rPr>
          <w:lang w:val="en-US"/>
          <w:rPrChange w:id="652" w:author="Anusha De" w:date="2022-08-01T14:48:00Z">
            <w:rPr/>
          </w:rPrChange>
        </w:rPr>
        <w:t>were</w:t>
      </w:r>
      <w:r w:rsidR="00F73A4C" w:rsidRPr="00992146">
        <w:rPr>
          <w:lang w:val="en-US"/>
          <w:rPrChange w:id="653" w:author="Anusha De" w:date="2022-08-01T14:48:00Z">
            <w:rPr/>
          </w:rPrChange>
        </w:rPr>
        <w:t xml:space="preserve"> </w:t>
      </w:r>
      <w:r w:rsidR="0081249E" w:rsidRPr="00992146">
        <w:rPr>
          <w:lang w:val="en-US"/>
          <w:rPrChange w:id="654" w:author="Anusha De" w:date="2022-08-01T14:48:00Z">
            <w:rPr/>
          </w:rPrChange>
        </w:rPr>
        <w:t>then</w:t>
      </w:r>
      <w:r w:rsidR="00F73A4C" w:rsidRPr="00992146">
        <w:rPr>
          <w:lang w:val="en-US"/>
          <w:rPrChange w:id="655" w:author="Anusha De" w:date="2022-08-01T14:48:00Z">
            <w:rPr/>
          </w:rPrChange>
        </w:rPr>
        <w:t xml:space="preserve"> </w:t>
      </w:r>
      <w:r w:rsidR="0081249E" w:rsidRPr="00992146">
        <w:rPr>
          <w:lang w:val="en-US"/>
          <w:rPrChange w:id="656" w:author="Anusha De" w:date="2022-08-01T14:48:00Z">
            <w:rPr/>
          </w:rPrChange>
        </w:rPr>
        <w:t>tracked</w:t>
      </w:r>
      <w:r w:rsidR="00F73A4C" w:rsidRPr="00992146">
        <w:rPr>
          <w:lang w:val="en-US"/>
          <w:rPrChange w:id="657" w:author="Anusha De" w:date="2022-08-01T14:48:00Z">
            <w:rPr/>
          </w:rPrChange>
        </w:rPr>
        <w:t xml:space="preserve"> </w:t>
      </w:r>
      <w:r w:rsidR="0081249E" w:rsidRPr="00992146">
        <w:rPr>
          <w:lang w:val="en-US"/>
          <w:rPrChange w:id="658" w:author="Anusha De" w:date="2022-08-01T14:48:00Z">
            <w:rPr/>
          </w:rPrChange>
        </w:rPr>
        <w:t>and</w:t>
      </w:r>
      <w:r w:rsidR="00F73A4C" w:rsidRPr="00992146">
        <w:rPr>
          <w:lang w:val="en-US"/>
          <w:rPrChange w:id="659" w:author="Anusha De" w:date="2022-08-01T14:48:00Z">
            <w:rPr/>
          </w:rPrChange>
        </w:rPr>
        <w:t xml:space="preserve"> </w:t>
      </w:r>
      <w:r w:rsidR="0081249E" w:rsidRPr="00992146">
        <w:rPr>
          <w:lang w:val="en-US"/>
          <w:rPrChange w:id="660" w:author="Anusha De" w:date="2022-08-01T14:48:00Z">
            <w:rPr/>
          </w:rPrChange>
        </w:rPr>
        <w:t>asked</w:t>
      </w:r>
      <w:r w:rsidR="00F73A4C" w:rsidRPr="00992146">
        <w:rPr>
          <w:lang w:val="en-US"/>
          <w:rPrChange w:id="661" w:author="Anusha De" w:date="2022-08-01T14:48:00Z">
            <w:rPr/>
          </w:rPrChange>
        </w:rPr>
        <w:t xml:space="preserve"> </w:t>
      </w:r>
      <w:r w:rsidR="0081249E" w:rsidRPr="00992146">
        <w:rPr>
          <w:lang w:val="en-US"/>
          <w:rPrChange w:id="662" w:author="Anusha De" w:date="2022-08-01T14:48:00Z">
            <w:rPr/>
          </w:rPrChange>
        </w:rPr>
        <w:t>to</w:t>
      </w:r>
      <w:r w:rsidR="00F73A4C" w:rsidRPr="00992146">
        <w:rPr>
          <w:lang w:val="en-US"/>
          <w:rPrChange w:id="663" w:author="Anusha De" w:date="2022-08-01T14:48:00Z">
            <w:rPr/>
          </w:rPrChange>
        </w:rPr>
        <w:t xml:space="preserve"> </w:t>
      </w:r>
      <w:r w:rsidR="0081249E" w:rsidRPr="00992146">
        <w:rPr>
          <w:lang w:val="en-US"/>
          <w:rPrChange w:id="664" w:author="Anusha De" w:date="2022-08-01T14:48:00Z">
            <w:rPr/>
          </w:rPrChange>
        </w:rPr>
        <w:t>assess</w:t>
      </w:r>
      <w:r w:rsidR="00F73A4C" w:rsidRPr="00992146">
        <w:rPr>
          <w:lang w:val="en-US"/>
          <w:rPrChange w:id="665" w:author="Anusha De" w:date="2022-08-01T14:48:00Z">
            <w:rPr/>
          </w:rPrChange>
        </w:rPr>
        <w:t xml:space="preserve"> </w:t>
      </w:r>
      <w:r w:rsidR="0081249E" w:rsidRPr="00992146">
        <w:rPr>
          <w:lang w:val="en-US"/>
          <w:rPrChange w:id="666" w:author="Anusha De" w:date="2022-08-01T14:48:00Z">
            <w:rPr/>
          </w:rPrChange>
        </w:rPr>
        <w:t>themselves.</w:t>
      </w:r>
      <w:r w:rsidR="00F73A4C" w:rsidRPr="00992146">
        <w:rPr>
          <w:lang w:val="en-US"/>
          <w:rPrChange w:id="667" w:author="Anusha De" w:date="2022-08-01T14:48:00Z">
            <w:rPr/>
          </w:rPrChange>
        </w:rPr>
        <w:t xml:space="preserve"> </w:t>
      </w:r>
      <w:r w:rsidR="0081249E" w:rsidRPr="00992146">
        <w:rPr>
          <w:lang w:val="en-US"/>
          <w:rPrChange w:id="668" w:author="Anusha De" w:date="2022-08-01T14:48:00Z">
            <w:rPr/>
          </w:rPrChange>
        </w:rPr>
        <w:t>Descriptive</w:t>
      </w:r>
      <w:r w:rsidR="00F73A4C" w:rsidRPr="00992146">
        <w:rPr>
          <w:lang w:val="en-US"/>
          <w:rPrChange w:id="669" w:author="Anusha De" w:date="2022-08-01T14:48:00Z">
            <w:rPr/>
          </w:rPrChange>
        </w:rPr>
        <w:t xml:space="preserve"> </w:t>
      </w:r>
      <w:r w:rsidR="0081249E" w:rsidRPr="00992146">
        <w:rPr>
          <w:lang w:val="en-US"/>
          <w:rPrChange w:id="670" w:author="Anusha De" w:date="2022-08-01T14:48:00Z">
            <w:rPr/>
          </w:rPrChange>
        </w:rPr>
        <w:t>analysis,</w:t>
      </w:r>
      <w:r w:rsidR="00F73A4C" w:rsidRPr="00992146">
        <w:rPr>
          <w:lang w:val="en-US"/>
          <w:rPrChange w:id="671" w:author="Anusha De" w:date="2022-08-01T14:48:00Z">
            <w:rPr/>
          </w:rPrChange>
        </w:rPr>
        <w:t xml:space="preserve"> </w:t>
      </w:r>
      <w:r w:rsidR="0081249E" w:rsidRPr="00992146">
        <w:rPr>
          <w:i/>
          <w:iCs/>
          <w:lang w:val="en-US"/>
          <w:rPrChange w:id="672" w:author="Anusha De" w:date="2022-08-01T14:48:00Z">
            <w:rPr>
              <w:i/>
              <w:iCs/>
            </w:rPr>
          </w:rPrChange>
        </w:rPr>
        <w:t>t</w:t>
      </w:r>
      <w:r w:rsidR="0081249E" w:rsidRPr="00992146">
        <w:rPr>
          <w:lang w:val="en-US"/>
          <w:rPrChange w:id="673" w:author="Anusha De" w:date="2022-08-01T14:48:00Z">
            <w:rPr/>
          </w:rPrChange>
        </w:rPr>
        <w:t>-</w:t>
      </w:r>
      <w:r w:rsidR="0081249E" w:rsidRPr="00992146">
        <w:rPr>
          <w:lang w:val="en-US"/>
          <w:rPrChange w:id="674" w:author="Anusha De" w:date="2022-08-01T14:48:00Z">
            <w:rPr/>
          </w:rPrChange>
        </w:rPr>
        <w:t>tests</w:t>
      </w:r>
      <w:r w:rsidR="00F73A4C" w:rsidRPr="00992146">
        <w:rPr>
          <w:lang w:val="en-US"/>
          <w:rPrChange w:id="675" w:author="Anusha De" w:date="2022-08-01T14:48:00Z">
            <w:rPr/>
          </w:rPrChange>
        </w:rPr>
        <w:t xml:space="preserve"> </w:t>
      </w:r>
      <w:r w:rsidR="0081249E" w:rsidRPr="00992146">
        <w:rPr>
          <w:lang w:val="en-US"/>
          <w:rPrChange w:id="676" w:author="Anusha De" w:date="2022-08-01T14:48:00Z">
            <w:rPr/>
          </w:rPrChange>
        </w:rPr>
        <w:t>and</w:t>
      </w:r>
      <w:r w:rsidR="00F73A4C" w:rsidRPr="00992146">
        <w:rPr>
          <w:lang w:val="en-US"/>
          <w:rPrChange w:id="677" w:author="Anusha De" w:date="2022-08-01T14:48:00Z">
            <w:rPr/>
          </w:rPrChange>
        </w:rPr>
        <w:t xml:space="preserve"> </w:t>
      </w:r>
      <w:r w:rsidR="0081249E" w:rsidRPr="00992146">
        <w:rPr>
          <w:lang w:val="en-US"/>
          <w:rPrChange w:id="678" w:author="Anusha De" w:date="2022-08-01T14:48:00Z">
            <w:rPr/>
          </w:rPrChange>
        </w:rPr>
        <w:t>multivariate</w:t>
      </w:r>
      <w:r w:rsidR="00F73A4C" w:rsidRPr="00992146">
        <w:rPr>
          <w:lang w:val="en-US"/>
          <w:rPrChange w:id="679" w:author="Anusha De" w:date="2022-08-01T14:48:00Z">
            <w:rPr/>
          </w:rPrChange>
        </w:rPr>
        <w:t xml:space="preserve"> </w:t>
      </w:r>
      <w:r w:rsidR="0081249E" w:rsidRPr="00992146">
        <w:rPr>
          <w:lang w:val="en-US"/>
          <w:rPrChange w:id="680" w:author="Anusha De" w:date="2022-08-01T14:48:00Z">
            <w:rPr/>
          </w:rPrChange>
        </w:rPr>
        <w:t>regression</w:t>
      </w:r>
      <w:r w:rsidR="00F73A4C" w:rsidRPr="00992146">
        <w:rPr>
          <w:lang w:val="en-US"/>
          <w:rPrChange w:id="681" w:author="Anusha De" w:date="2022-08-01T14:48:00Z">
            <w:rPr/>
          </w:rPrChange>
        </w:rPr>
        <w:t xml:space="preserve"> </w:t>
      </w:r>
      <w:r w:rsidR="0081249E" w:rsidRPr="00992146">
        <w:rPr>
          <w:lang w:val="en-US"/>
          <w:rPrChange w:id="682" w:author="Anusha De" w:date="2022-08-01T14:48:00Z">
            <w:rPr/>
          </w:rPrChange>
        </w:rPr>
        <w:t>models</w:t>
      </w:r>
      <w:r w:rsidR="00F73A4C" w:rsidRPr="00992146">
        <w:rPr>
          <w:lang w:val="en-US"/>
          <w:rPrChange w:id="683" w:author="Anusha De" w:date="2022-08-01T14:48:00Z">
            <w:rPr/>
          </w:rPrChange>
        </w:rPr>
        <w:t xml:space="preserve"> </w:t>
      </w:r>
      <w:r w:rsidR="0081249E" w:rsidRPr="00992146">
        <w:rPr>
          <w:lang w:val="en-US"/>
          <w:rPrChange w:id="684" w:author="Anusha De" w:date="2022-08-01T14:48:00Z">
            <w:rPr/>
          </w:rPrChange>
        </w:rPr>
        <w:t>with</w:t>
      </w:r>
      <w:r w:rsidR="00F73A4C" w:rsidRPr="00992146">
        <w:rPr>
          <w:lang w:val="en-US"/>
          <w:rPrChange w:id="685" w:author="Anusha De" w:date="2022-08-01T14:48:00Z">
            <w:rPr/>
          </w:rPrChange>
        </w:rPr>
        <w:t xml:space="preserve"> </w:t>
      </w:r>
      <w:r w:rsidR="0081249E" w:rsidRPr="00992146">
        <w:rPr>
          <w:lang w:val="en-US"/>
          <w:rPrChange w:id="686" w:author="Anusha De" w:date="2022-08-01T14:48:00Z">
            <w:rPr/>
          </w:rPrChange>
        </w:rPr>
        <w:t>two-way</w:t>
      </w:r>
      <w:r w:rsidR="00F73A4C" w:rsidRPr="00992146">
        <w:rPr>
          <w:lang w:val="en-US"/>
          <w:rPrChange w:id="687" w:author="Anusha De" w:date="2022-08-01T14:48:00Z">
            <w:rPr/>
          </w:rPrChange>
        </w:rPr>
        <w:t xml:space="preserve"> </w:t>
      </w:r>
      <w:r w:rsidR="0081249E" w:rsidRPr="00992146">
        <w:rPr>
          <w:lang w:val="en-US"/>
          <w:rPrChange w:id="688" w:author="Anusha De" w:date="2022-08-01T14:48:00Z">
            <w:rPr/>
          </w:rPrChange>
        </w:rPr>
        <w:t>non-nested</w:t>
      </w:r>
      <w:r w:rsidR="00F73A4C" w:rsidRPr="00992146">
        <w:rPr>
          <w:lang w:val="en-US"/>
          <w:rPrChange w:id="689" w:author="Anusha De" w:date="2022-08-01T14:48:00Z">
            <w:rPr/>
          </w:rPrChange>
        </w:rPr>
        <w:t xml:space="preserve"> </w:t>
      </w:r>
      <w:r w:rsidR="0081249E" w:rsidRPr="00992146">
        <w:rPr>
          <w:lang w:val="en-US"/>
          <w:rPrChange w:id="690" w:author="Anusha De" w:date="2022-08-01T14:48:00Z">
            <w:rPr/>
          </w:rPrChange>
        </w:rPr>
        <w:t>clustering</w:t>
      </w:r>
      <w:r w:rsidR="00F73A4C" w:rsidRPr="00992146">
        <w:rPr>
          <w:lang w:val="en-US"/>
          <w:rPrChange w:id="691" w:author="Anusha De" w:date="2022-08-01T14:48:00Z">
            <w:rPr/>
          </w:rPrChange>
        </w:rPr>
        <w:t xml:space="preserve"> </w:t>
      </w:r>
      <w:r w:rsidR="0081249E" w:rsidRPr="00992146">
        <w:rPr>
          <w:lang w:val="en-US"/>
          <w:rPrChange w:id="692" w:author="Anusha De" w:date="2022-08-01T14:48:00Z">
            <w:rPr/>
          </w:rPrChange>
        </w:rPr>
        <w:t>are</w:t>
      </w:r>
      <w:r w:rsidR="00F73A4C" w:rsidRPr="00992146">
        <w:rPr>
          <w:lang w:val="en-US"/>
          <w:rPrChange w:id="693" w:author="Anusha De" w:date="2022-08-01T14:48:00Z">
            <w:rPr/>
          </w:rPrChange>
        </w:rPr>
        <w:t xml:space="preserve"> </w:t>
      </w:r>
      <w:r w:rsidR="0081249E" w:rsidRPr="00992146">
        <w:rPr>
          <w:lang w:val="en-US"/>
          <w:rPrChange w:id="694" w:author="Anusha De" w:date="2022-08-01T14:48:00Z">
            <w:rPr/>
          </w:rPrChange>
        </w:rPr>
        <w:t>used</w:t>
      </w:r>
      <w:r w:rsidR="00162C15" w:rsidRPr="00992146">
        <w:rPr>
          <w:lang w:val="en-US"/>
          <w:rPrChange w:id="695" w:author="Anusha De" w:date="2022-08-01T14:48:00Z">
            <w:rPr/>
          </w:rPrChange>
        </w:rPr>
        <w:t>.</w:t>
      </w:r>
    </w:p>
    <w:p w14:paraId="7651BBD2" w14:textId="4262713F" w:rsidR="005139B5" w:rsidRPr="00992146" w:rsidRDefault="0081249E" w:rsidP="00643A43">
      <w:pPr>
        <w:pStyle w:val="1SP"/>
        <w:jc w:val="both"/>
        <w:rPr>
          <w:lang w:val="en-US"/>
          <w:rPrChange w:id="696" w:author="Anusha De" w:date="2022-08-01T14:48:00Z">
            <w:rPr/>
          </w:rPrChange>
        </w:rPr>
      </w:pPr>
      <w:r w:rsidRPr="00992146">
        <w:rPr>
          <w:b/>
          <w:bCs/>
          <w:sz w:val="24"/>
          <w:lang w:val="en-US"/>
          <w:rPrChange w:id="697" w:author="Anusha De" w:date="2022-08-01T14:48:00Z">
            <w:rPr>
              <w:b/>
              <w:bCs/>
              <w:sz w:val="24"/>
            </w:rPr>
          </w:rPrChange>
        </w:rPr>
        <w:t>Findings:</w:t>
      </w:r>
      <w:r w:rsidR="00F73A4C" w:rsidRPr="00992146">
        <w:rPr>
          <w:lang w:val="en-US"/>
          <w:rPrChange w:id="698" w:author="Anusha De" w:date="2022-08-01T14:48:00Z">
            <w:rPr/>
          </w:rPrChange>
        </w:rPr>
        <w:t xml:space="preserve"> </w:t>
      </w:r>
      <w:r w:rsidRPr="00992146">
        <w:rPr>
          <w:lang w:val="en-US"/>
          <w:rPrChange w:id="699" w:author="Anusha De" w:date="2022-08-01T14:48:00Z">
            <w:rPr/>
          </w:rPrChange>
        </w:rPr>
        <w:t>We</w:t>
      </w:r>
      <w:r w:rsidR="00F73A4C" w:rsidRPr="00992146">
        <w:rPr>
          <w:lang w:val="en-US"/>
          <w:rPrChange w:id="700" w:author="Anusha De" w:date="2022-08-01T14:48:00Z">
            <w:rPr/>
          </w:rPrChange>
        </w:rPr>
        <w:t xml:space="preserve"> </w:t>
      </w:r>
      <w:r w:rsidRPr="00992146">
        <w:rPr>
          <w:lang w:val="en-US"/>
          <w:rPrChange w:id="701" w:author="Anusha De" w:date="2022-08-01T14:48:00Z">
            <w:rPr/>
          </w:rPrChange>
        </w:rPr>
        <w:t>find</w:t>
      </w:r>
      <w:r w:rsidR="00F73A4C" w:rsidRPr="00992146">
        <w:rPr>
          <w:lang w:val="en-US"/>
          <w:rPrChange w:id="702" w:author="Anusha De" w:date="2022-08-01T14:48:00Z">
            <w:rPr/>
          </w:rPrChange>
        </w:rPr>
        <w:t xml:space="preserve"> </w:t>
      </w:r>
      <w:r w:rsidRPr="00992146">
        <w:rPr>
          <w:lang w:val="en-US"/>
          <w:rPrChange w:id="703" w:author="Anusha De" w:date="2022-08-01T14:48:00Z">
            <w:rPr/>
          </w:rPrChange>
        </w:rPr>
        <w:t>that</w:t>
      </w:r>
      <w:r w:rsidR="00F73A4C" w:rsidRPr="00992146">
        <w:rPr>
          <w:lang w:val="en-US"/>
          <w:rPrChange w:id="704" w:author="Anusha De" w:date="2022-08-01T14:48:00Z">
            <w:rPr/>
          </w:rPrChange>
        </w:rPr>
        <w:t xml:space="preserve"> </w:t>
      </w:r>
      <w:r w:rsidRPr="00992146">
        <w:rPr>
          <w:lang w:val="en-US"/>
          <w:rPrChange w:id="705" w:author="Anusha De" w:date="2022-08-01T14:48:00Z">
            <w:rPr/>
          </w:rPrChange>
        </w:rPr>
        <w:t>input</w:t>
      </w:r>
      <w:r w:rsidR="00F73A4C" w:rsidRPr="00992146">
        <w:rPr>
          <w:lang w:val="en-US"/>
          <w:rPrChange w:id="706" w:author="Anusha De" w:date="2022-08-01T14:48:00Z">
            <w:rPr/>
          </w:rPrChange>
        </w:rPr>
        <w:t xml:space="preserve"> </w:t>
      </w:r>
      <w:r w:rsidRPr="00992146">
        <w:rPr>
          <w:lang w:val="en-US"/>
          <w:rPrChange w:id="707" w:author="Anusha De" w:date="2022-08-01T14:48:00Z">
            <w:rPr/>
          </w:rPrChange>
        </w:rPr>
        <w:t>dealers,</w:t>
      </w:r>
      <w:r w:rsidR="00F73A4C" w:rsidRPr="00992146">
        <w:rPr>
          <w:lang w:val="en-US"/>
          <w:rPrChange w:id="708" w:author="Anusha De" w:date="2022-08-01T14:48:00Z">
            <w:rPr/>
          </w:rPrChange>
        </w:rPr>
        <w:t xml:space="preserve"> </w:t>
      </w:r>
      <w:r w:rsidRPr="00992146">
        <w:rPr>
          <w:lang w:val="en-US"/>
          <w:rPrChange w:id="709" w:author="Anusha De" w:date="2022-08-01T14:48:00Z">
            <w:rPr/>
          </w:rPrChange>
        </w:rPr>
        <w:t>traders</w:t>
      </w:r>
      <w:r w:rsidR="00F73A4C" w:rsidRPr="00992146">
        <w:rPr>
          <w:lang w:val="en-US"/>
          <w:rPrChange w:id="710" w:author="Anusha De" w:date="2022-08-01T14:48:00Z">
            <w:rPr/>
          </w:rPrChange>
        </w:rPr>
        <w:t xml:space="preserve"> </w:t>
      </w:r>
      <w:r w:rsidRPr="00992146">
        <w:rPr>
          <w:lang w:val="en-US"/>
          <w:rPrChange w:id="711" w:author="Anusha De" w:date="2022-08-01T14:48:00Z">
            <w:rPr/>
          </w:rPrChange>
        </w:rPr>
        <w:t>and</w:t>
      </w:r>
      <w:r w:rsidR="00F73A4C" w:rsidRPr="00992146">
        <w:rPr>
          <w:lang w:val="en-US"/>
          <w:rPrChange w:id="712" w:author="Anusha De" w:date="2022-08-01T14:48:00Z">
            <w:rPr/>
          </w:rPrChange>
        </w:rPr>
        <w:t xml:space="preserve"> </w:t>
      </w:r>
      <w:r w:rsidRPr="00992146">
        <w:rPr>
          <w:lang w:val="en-US"/>
          <w:rPrChange w:id="713" w:author="Anusha De" w:date="2022-08-01T14:48:00Z">
            <w:rPr/>
          </w:rPrChange>
        </w:rPr>
        <w:t>processors</w:t>
      </w:r>
      <w:r w:rsidR="00F73A4C" w:rsidRPr="00992146">
        <w:rPr>
          <w:lang w:val="en-US"/>
          <w:rPrChange w:id="714" w:author="Anusha De" w:date="2022-08-01T14:48:00Z">
            <w:rPr/>
          </w:rPrChange>
        </w:rPr>
        <w:t xml:space="preserve"> </w:t>
      </w:r>
      <w:r w:rsidRPr="00992146">
        <w:rPr>
          <w:lang w:val="en-US"/>
          <w:rPrChange w:id="715" w:author="Anusha De" w:date="2022-08-01T14:48:00Z">
            <w:rPr/>
          </w:rPrChange>
        </w:rPr>
        <w:t>assess</w:t>
      </w:r>
      <w:r w:rsidR="00F73A4C" w:rsidRPr="00992146">
        <w:rPr>
          <w:lang w:val="en-US"/>
          <w:rPrChange w:id="716" w:author="Anusha De" w:date="2022-08-01T14:48:00Z">
            <w:rPr/>
          </w:rPrChange>
        </w:rPr>
        <w:t xml:space="preserve"> </w:t>
      </w:r>
      <w:r w:rsidRPr="00992146">
        <w:rPr>
          <w:lang w:val="en-US"/>
          <w:rPrChange w:id="717" w:author="Anusha De" w:date="2022-08-01T14:48:00Z">
            <w:rPr/>
          </w:rPrChange>
        </w:rPr>
        <w:t>themselves</w:t>
      </w:r>
      <w:r w:rsidR="00F73A4C" w:rsidRPr="00992146">
        <w:rPr>
          <w:lang w:val="en-US"/>
          <w:rPrChange w:id="718" w:author="Anusha De" w:date="2022-08-01T14:48:00Z">
            <w:rPr/>
          </w:rPrChange>
        </w:rPr>
        <w:t xml:space="preserve"> </w:t>
      </w:r>
      <w:r w:rsidRPr="00992146">
        <w:rPr>
          <w:lang w:val="en-US"/>
          <w:rPrChange w:id="719" w:author="Anusha De" w:date="2022-08-01T14:48:00Z">
            <w:rPr/>
          </w:rPrChange>
        </w:rPr>
        <w:t>more</w:t>
      </w:r>
      <w:r w:rsidR="00F73A4C" w:rsidRPr="00992146">
        <w:rPr>
          <w:lang w:val="en-US"/>
          <w:rPrChange w:id="720" w:author="Anusha De" w:date="2022-08-01T14:48:00Z">
            <w:rPr/>
          </w:rPrChange>
        </w:rPr>
        <w:t xml:space="preserve"> </w:t>
      </w:r>
      <w:r w:rsidRPr="00992146">
        <w:rPr>
          <w:lang w:val="en-US"/>
          <w:rPrChange w:id="721" w:author="Anusha De" w:date="2022-08-01T14:48:00Z">
            <w:rPr/>
          </w:rPrChange>
        </w:rPr>
        <w:t>favourably</w:t>
      </w:r>
      <w:r w:rsidR="00F73A4C" w:rsidRPr="00992146">
        <w:rPr>
          <w:lang w:val="en-US"/>
          <w:rPrChange w:id="722" w:author="Anusha De" w:date="2022-08-01T14:48:00Z">
            <w:rPr/>
          </w:rPrChange>
        </w:rPr>
        <w:t xml:space="preserve"> </w:t>
      </w:r>
      <w:r w:rsidRPr="00992146">
        <w:rPr>
          <w:lang w:val="en-US"/>
          <w:rPrChange w:id="723" w:author="Anusha De" w:date="2022-08-01T14:48:00Z">
            <w:rPr/>
          </w:rPrChange>
        </w:rPr>
        <w:t>than</w:t>
      </w:r>
      <w:r w:rsidR="00F73A4C" w:rsidRPr="00992146">
        <w:rPr>
          <w:lang w:val="en-US"/>
          <w:rPrChange w:id="724" w:author="Anusha De" w:date="2022-08-01T14:48:00Z">
            <w:rPr/>
          </w:rPrChange>
        </w:rPr>
        <w:t xml:space="preserve"> </w:t>
      </w:r>
      <w:r w:rsidRPr="00992146">
        <w:rPr>
          <w:lang w:val="en-US"/>
          <w:rPrChange w:id="725" w:author="Anusha De" w:date="2022-08-01T14:48:00Z">
            <w:rPr/>
          </w:rPrChange>
        </w:rPr>
        <w:t>how</w:t>
      </w:r>
      <w:r w:rsidR="00F73A4C" w:rsidRPr="00992146">
        <w:rPr>
          <w:lang w:val="en-US"/>
          <w:rPrChange w:id="726" w:author="Anusha De" w:date="2022-08-01T14:48:00Z">
            <w:rPr/>
          </w:rPrChange>
        </w:rPr>
        <w:t xml:space="preserve"> </w:t>
      </w:r>
      <w:r w:rsidRPr="00992146">
        <w:rPr>
          <w:lang w:val="en-US"/>
          <w:rPrChange w:id="727" w:author="Anusha De" w:date="2022-08-01T14:48:00Z">
            <w:rPr/>
          </w:rPrChange>
        </w:rPr>
        <w:t>farmers</w:t>
      </w:r>
      <w:r w:rsidR="00F73A4C" w:rsidRPr="00992146">
        <w:rPr>
          <w:lang w:val="en-US"/>
          <w:rPrChange w:id="728" w:author="Anusha De" w:date="2022-08-01T14:48:00Z">
            <w:rPr/>
          </w:rPrChange>
        </w:rPr>
        <w:t xml:space="preserve"> </w:t>
      </w:r>
      <w:r w:rsidRPr="00992146">
        <w:rPr>
          <w:lang w:val="en-US"/>
          <w:rPrChange w:id="729" w:author="Anusha De" w:date="2022-08-01T14:48:00Z">
            <w:rPr/>
          </w:rPrChange>
        </w:rPr>
        <w:t>perceive</w:t>
      </w:r>
      <w:r w:rsidR="00F73A4C" w:rsidRPr="00992146">
        <w:rPr>
          <w:lang w:val="en-US"/>
          <w:rPrChange w:id="730" w:author="Anusha De" w:date="2022-08-01T14:48:00Z">
            <w:rPr/>
          </w:rPrChange>
        </w:rPr>
        <w:t xml:space="preserve"> </w:t>
      </w:r>
      <w:r w:rsidRPr="00992146">
        <w:rPr>
          <w:lang w:val="en-US"/>
          <w:rPrChange w:id="731" w:author="Anusha De" w:date="2022-08-01T14:48:00Z">
            <w:rPr/>
          </w:rPrChange>
        </w:rPr>
        <w:t>them</w:t>
      </w:r>
      <w:r w:rsidR="00F73A4C" w:rsidRPr="00992146">
        <w:rPr>
          <w:lang w:val="en-US"/>
          <w:rPrChange w:id="732" w:author="Anusha De" w:date="2022-08-01T14:48:00Z">
            <w:rPr/>
          </w:rPrChange>
        </w:rPr>
        <w:t xml:space="preserve"> </w:t>
      </w:r>
      <w:r w:rsidRPr="00992146">
        <w:rPr>
          <w:lang w:val="en-US"/>
          <w:rPrChange w:id="733" w:author="Anusha De" w:date="2022-08-01T14:48:00Z">
            <w:rPr/>
          </w:rPrChange>
        </w:rPr>
        <w:t>to</w:t>
      </w:r>
      <w:r w:rsidR="00F73A4C" w:rsidRPr="00992146">
        <w:rPr>
          <w:lang w:val="en-US"/>
          <w:rPrChange w:id="734" w:author="Anusha De" w:date="2022-08-01T14:48:00Z">
            <w:rPr/>
          </w:rPrChange>
        </w:rPr>
        <w:t xml:space="preserve"> </w:t>
      </w:r>
      <w:r w:rsidRPr="00992146">
        <w:rPr>
          <w:lang w:val="en-US"/>
          <w:rPrChange w:id="735" w:author="Anusha De" w:date="2022-08-01T14:48:00Z">
            <w:rPr/>
          </w:rPrChange>
        </w:rPr>
        <w:t>be.</w:t>
      </w:r>
      <w:r w:rsidR="00F73A4C" w:rsidRPr="00992146">
        <w:rPr>
          <w:lang w:val="en-US"/>
          <w:rPrChange w:id="736" w:author="Anusha De" w:date="2022-08-01T14:48:00Z">
            <w:rPr/>
          </w:rPrChange>
        </w:rPr>
        <w:t xml:space="preserve"> </w:t>
      </w:r>
      <w:r w:rsidRPr="00992146">
        <w:rPr>
          <w:lang w:val="en-US"/>
          <w:rPrChange w:id="737" w:author="Anusha De" w:date="2022-08-01T14:48:00Z">
            <w:rPr/>
          </w:rPrChange>
        </w:rPr>
        <w:t>For</w:t>
      </w:r>
      <w:r w:rsidR="00F73A4C" w:rsidRPr="00992146">
        <w:rPr>
          <w:lang w:val="en-US"/>
          <w:rPrChange w:id="738" w:author="Anusha De" w:date="2022-08-01T14:48:00Z">
            <w:rPr/>
          </w:rPrChange>
        </w:rPr>
        <w:t xml:space="preserve"> </w:t>
      </w:r>
      <w:r w:rsidRPr="00992146">
        <w:rPr>
          <w:lang w:val="en-US"/>
          <w:rPrChange w:id="739" w:author="Anusha De" w:date="2022-08-01T14:48:00Z">
            <w:rPr/>
          </w:rPrChange>
        </w:rPr>
        <w:t>self-assessments,</w:t>
      </w:r>
      <w:r w:rsidR="00F73A4C" w:rsidRPr="00992146">
        <w:rPr>
          <w:lang w:val="en-US"/>
          <w:rPrChange w:id="740" w:author="Anusha De" w:date="2022-08-01T14:48:00Z">
            <w:rPr/>
          </w:rPrChange>
        </w:rPr>
        <w:t xml:space="preserve"> </w:t>
      </w:r>
      <w:r w:rsidRPr="00992146">
        <w:rPr>
          <w:lang w:val="en-US"/>
          <w:rPrChange w:id="741" w:author="Anusha De" w:date="2022-08-01T14:48:00Z">
            <w:rPr/>
          </w:rPrChange>
        </w:rPr>
        <w:t>the</w:t>
      </w:r>
      <w:r w:rsidR="00F73A4C" w:rsidRPr="00992146">
        <w:rPr>
          <w:lang w:val="en-US"/>
          <w:rPrChange w:id="742" w:author="Anusha De" w:date="2022-08-01T14:48:00Z">
            <w:rPr/>
          </w:rPrChange>
        </w:rPr>
        <w:t xml:space="preserve"> </w:t>
      </w:r>
      <w:r w:rsidRPr="00992146">
        <w:rPr>
          <w:lang w:val="en-US"/>
          <w:rPrChange w:id="743" w:author="Anusha De" w:date="2022-08-01T14:48:00Z">
            <w:rPr/>
          </w:rPrChange>
        </w:rPr>
        <w:t>gender</w:t>
      </w:r>
      <w:r w:rsidR="00F73A4C" w:rsidRPr="00992146">
        <w:rPr>
          <w:lang w:val="en-US"/>
          <w:rPrChange w:id="744" w:author="Anusha De" w:date="2022-08-01T14:48:00Z">
            <w:rPr/>
          </w:rPrChange>
        </w:rPr>
        <w:t xml:space="preserve"> </w:t>
      </w:r>
      <w:r w:rsidRPr="00992146">
        <w:rPr>
          <w:lang w:val="en-US"/>
          <w:rPrChange w:id="745" w:author="Anusha De" w:date="2022-08-01T14:48:00Z">
            <w:rPr/>
          </w:rPrChange>
        </w:rPr>
        <w:t>of</w:t>
      </w:r>
      <w:r w:rsidR="00F73A4C" w:rsidRPr="00992146">
        <w:rPr>
          <w:lang w:val="en-US"/>
          <w:rPrChange w:id="746" w:author="Anusha De" w:date="2022-08-01T14:48:00Z">
            <w:rPr/>
          </w:rPrChange>
        </w:rPr>
        <w:t xml:space="preserve"> </w:t>
      </w:r>
      <w:r w:rsidRPr="00992146">
        <w:rPr>
          <w:lang w:val="en-US"/>
          <w:rPrChange w:id="747" w:author="Anusha De" w:date="2022-08-01T14:48:00Z">
            <w:rPr/>
          </w:rPrChange>
        </w:rPr>
        <w:t>the</w:t>
      </w:r>
      <w:r w:rsidR="00F73A4C" w:rsidRPr="00992146">
        <w:rPr>
          <w:lang w:val="en-US"/>
          <w:rPrChange w:id="748" w:author="Anusha De" w:date="2022-08-01T14:48:00Z">
            <w:rPr/>
          </w:rPrChange>
        </w:rPr>
        <w:t xml:space="preserve"> </w:t>
      </w:r>
      <w:r w:rsidRPr="00992146">
        <w:rPr>
          <w:lang w:val="en-US"/>
          <w:rPrChange w:id="749" w:author="Anusha De" w:date="2022-08-01T14:48:00Z">
            <w:rPr/>
          </w:rPrChange>
        </w:rPr>
        <w:t>value</w:t>
      </w:r>
      <w:r w:rsidR="00F73A4C" w:rsidRPr="00992146">
        <w:rPr>
          <w:lang w:val="en-US"/>
          <w:rPrChange w:id="750" w:author="Anusha De" w:date="2022-08-01T14:48:00Z">
            <w:rPr/>
          </w:rPrChange>
        </w:rPr>
        <w:t xml:space="preserve"> </w:t>
      </w:r>
      <w:r w:rsidRPr="00992146">
        <w:rPr>
          <w:lang w:val="en-US"/>
          <w:rPrChange w:id="751" w:author="Anusha De" w:date="2022-08-01T14:48:00Z">
            <w:rPr/>
          </w:rPrChange>
        </w:rPr>
        <w:t>chain</w:t>
      </w:r>
      <w:r w:rsidR="00F73A4C" w:rsidRPr="00992146">
        <w:rPr>
          <w:lang w:val="en-US"/>
          <w:rPrChange w:id="752" w:author="Anusha De" w:date="2022-08-01T14:48:00Z">
            <w:rPr/>
          </w:rPrChange>
        </w:rPr>
        <w:t xml:space="preserve"> </w:t>
      </w:r>
      <w:r w:rsidRPr="00992146">
        <w:rPr>
          <w:lang w:val="en-US"/>
          <w:rPrChange w:id="753" w:author="Anusha De" w:date="2022-08-01T14:48:00Z">
            <w:rPr/>
          </w:rPrChange>
        </w:rPr>
        <w:t>actor</w:t>
      </w:r>
      <w:r w:rsidR="00F73A4C" w:rsidRPr="00992146">
        <w:rPr>
          <w:lang w:val="en-US"/>
          <w:rPrChange w:id="754" w:author="Anusha De" w:date="2022-08-01T14:48:00Z">
            <w:rPr/>
          </w:rPrChange>
        </w:rPr>
        <w:t xml:space="preserve"> </w:t>
      </w:r>
      <w:r w:rsidRPr="00992146">
        <w:rPr>
          <w:lang w:val="en-US"/>
          <w:rPrChange w:id="755" w:author="Anusha De" w:date="2022-08-01T14:48:00Z">
            <w:rPr/>
          </w:rPrChange>
        </w:rPr>
        <w:t>does</w:t>
      </w:r>
      <w:r w:rsidR="00F73A4C" w:rsidRPr="00992146">
        <w:rPr>
          <w:lang w:val="en-US"/>
          <w:rPrChange w:id="756" w:author="Anusha De" w:date="2022-08-01T14:48:00Z">
            <w:rPr/>
          </w:rPrChange>
        </w:rPr>
        <w:t xml:space="preserve"> </w:t>
      </w:r>
      <w:r w:rsidRPr="00992146">
        <w:rPr>
          <w:lang w:val="en-US"/>
          <w:rPrChange w:id="757" w:author="Anusha De" w:date="2022-08-01T14:48:00Z">
            <w:rPr/>
          </w:rPrChange>
        </w:rPr>
        <w:t>not</w:t>
      </w:r>
      <w:r w:rsidR="00F73A4C" w:rsidRPr="00992146">
        <w:rPr>
          <w:lang w:val="en-US"/>
          <w:rPrChange w:id="758" w:author="Anusha De" w:date="2022-08-01T14:48:00Z">
            <w:rPr/>
          </w:rPrChange>
        </w:rPr>
        <w:t xml:space="preserve"> </w:t>
      </w:r>
      <w:r w:rsidRPr="00992146">
        <w:rPr>
          <w:lang w:val="en-US"/>
          <w:rPrChange w:id="759" w:author="Anusha De" w:date="2022-08-01T14:48:00Z">
            <w:rPr/>
          </w:rPrChange>
        </w:rPr>
        <w:t>matter.</w:t>
      </w:r>
      <w:r w:rsidR="00F73A4C" w:rsidRPr="00992146">
        <w:rPr>
          <w:lang w:val="en-US"/>
          <w:rPrChange w:id="760" w:author="Anusha De" w:date="2022-08-01T14:48:00Z">
            <w:rPr/>
          </w:rPrChange>
        </w:rPr>
        <w:t xml:space="preserve"> </w:t>
      </w:r>
      <w:r w:rsidRPr="00992146">
        <w:rPr>
          <w:lang w:val="en-US"/>
          <w:rPrChange w:id="761" w:author="Anusha De" w:date="2022-08-01T14:48:00Z">
            <w:rPr/>
          </w:rPrChange>
        </w:rPr>
        <w:t>However,</w:t>
      </w:r>
      <w:r w:rsidR="00F73A4C" w:rsidRPr="00992146">
        <w:rPr>
          <w:lang w:val="en-US"/>
          <w:rPrChange w:id="762" w:author="Anusha De" w:date="2022-08-01T14:48:00Z">
            <w:rPr/>
          </w:rPrChange>
        </w:rPr>
        <w:t xml:space="preserve"> </w:t>
      </w:r>
      <w:r w:rsidRPr="00992146">
        <w:rPr>
          <w:lang w:val="en-US"/>
          <w:rPrChange w:id="763" w:author="Anusha De" w:date="2022-08-01T14:48:00Z">
            <w:rPr/>
          </w:rPrChange>
        </w:rPr>
        <w:t>the</w:t>
      </w:r>
      <w:r w:rsidR="00F73A4C" w:rsidRPr="00992146">
        <w:rPr>
          <w:lang w:val="en-US"/>
          <w:rPrChange w:id="764" w:author="Anusha De" w:date="2022-08-01T14:48:00Z">
            <w:rPr/>
          </w:rPrChange>
        </w:rPr>
        <w:t xml:space="preserve"> </w:t>
      </w:r>
      <w:r w:rsidRPr="00992146">
        <w:rPr>
          <w:lang w:val="en-US"/>
          <w:rPrChange w:id="765" w:author="Anusha De" w:date="2022-08-01T14:48:00Z">
            <w:rPr/>
          </w:rPrChange>
        </w:rPr>
        <w:t>difference</w:t>
      </w:r>
      <w:r w:rsidR="00F73A4C" w:rsidRPr="00992146">
        <w:rPr>
          <w:lang w:val="en-US"/>
          <w:rPrChange w:id="766" w:author="Anusha De" w:date="2022-08-01T14:48:00Z">
            <w:rPr/>
          </w:rPrChange>
        </w:rPr>
        <w:t xml:space="preserve"> </w:t>
      </w:r>
      <w:r w:rsidRPr="00992146">
        <w:rPr>
          <w:lang w:val="en-US"/>
          <w:rPrChange w:id="767" w:author="Anusha De" w:date="2022-08-01T14:48:00Z">
            <w:rPr/>
          </w:rPrChange>
        </w:rPr>
        <w:t>between</w:t>
      </w:r>
      <w:r w:rsidR="00F73A4C" w:rsidRPr="00992146">
        <w:rPr>
          <w:lang w:val="en-US"/>
          <w:rPrChange w:id="768" w:author="Anusha De" w:date="2022-08-01T14:48:00Z">
            <w:rPr/>
          </w:rPrChange>
        </w:rPr>
        <w:t xml:space="preserve"> </w:t>
      </w:r>
      <w:r w:rsidRPr="00992146">
        <w:rPr>
          <w:lang w:val="en-US"/>
          <w:rPrChange w:id="769" w:author="Anusha De" w:date="2022-08-01T14:48:00Z">
            <w:rPr/>
          </w:rPrChange>
        </w:rPr>
        <w:t>self-assessments</w:t>
      </w:r>
      <w:r w:rsidR="00F73A4C" w:rsidRPr="00992146">
        <w:rPr>
          <w:lang w:val="en-US"/>
          <w:rPrChange w:id="770" w:author="Anusha De" w:date="2022-08-01T14:48:00Z">
            <w:rPr/>
          </w:rPrChange>
        </w:rPr>
        <w:t xml:space="preserve"> </w:t>
      </w:r>
      <w:r w:rsidRPr="00992146">
        <w:rPr>
          <w:lang w:val="en-US"/>
          <w:rPrChange w:id="771" w:author="Anusha De" w:date="2022-08-01T14:48:00Z">
            <w:rPr/>
          </w:rPrChange>
        </w:rPr>
        <w:t>and</w:t>
      </w:r>
      <w:r w:rsidR="00F73A4C" w:rsidRPr="00992146">
        <w:rPr>
          <w:lang w:val="en-US"/>
          <w:rPrChange w:id="772" w:author="Anusha De" w:date="2022-08-01T14:48:00Z">
            <w:rPr/>
          </w:rPrChange>
        </w:rPr>
        <w:t xml:space="preserve"> </w:t>
      </w:r>
      <w:r w:rsidRPr="00992146">
        <w:rPr>
          <w:lang w:val="en-US"/>
          <w:rPrChange w:id="773" w:author="Anusha De" w:date="2022-08-01T14:48:00Z">
            <w:rPr/>
          </w:rPrChange>
        </w:rPr>
        <w:t>farmer</w:t>
      </w:r>
      <w:r w:rsidR="00F73A4C" w:rsidRPr="00992146">
        <w:rPr>
          <w:lang w:val="en-US"/>
          <w:rPrChange w:id="774" w:author="Anusha De" w:date="2022-08-01T14:48:00Z">
            <w:rPr/>
          </w:rPrChange>
        </w:rPr>
        <w:t xml:space="preserve"> </w:t>
      </w:r>
      <w:r w:rsidRPr="00992146">
        <w:rPr>
          <w:lang w:val="en-US"/>
          <w:rPrChange w:id="775" w:author="Anusha De" w:date="2022-08-01T14:48:00Z">
            <w:rPr/>
          </w:rPrChange>
        </w:rPr>
        <w:t>ratings</w:t>
      </w:r>
      <w:r w:rsidR="00F73A4C" w:rsidRPr="00992146">
        <w:rPr>
          <w:lang w:val="en-US"/>
          <w:rPrChange w:id="776" w:author="Anusha De" w:date="2022-08-01T14:48:00Z">
            <w:rPr/>
          </w:rPrChange>
        </w:rPr>
        <w:t xml:space="preserve"> </w:t>
      </w:r>
      <w:r w:rsidRPr="00992146">
        <w:rPr>
          <w:lang w:val="en-US"/>
          <w:rPrChange w:id="777" w:author="Anusha De" w:date="2022-08-01T14:48:00Z">
            <w:rPr/>
          </w:rPrChange>
        </w:rPr>
        <w:t>is</w:t>
      </w:r>
      <w:r w:rsidR="00F73A4C" w:rsidRPr="00992146">
        <w:rPr>
          <w:lang w:val="en-US"/>
          <w:rPrChange w:id="778" w:author="Anusha De" w:date="2022-08-01T14:48:00Z">
            <w:rPr/>
          </w:rPrChange>
        </w:rPr>
        <w:t xml:space="preserve"> </w:t>
      </w:r>
      <w:r w:rsidRPr="00992146">
        <w:rPr>
          <w:lang w:val="en-US"/>
          <w:rPrChange w:id="779" w:author="Anusha De" w:date="2022-08-01T14:48:00Z">
            <w:rPr/>
          </w:rPrChange>
        </w:rPr>
        <w:t>larger</w:t>
      </w:r>
      <w:r w:rsidR="00F73A4C" w:rsidRPr="00992146">
        <w:rPr>
          <w:lang w:val="en-US"/>
          <w:rPrChange w:id="780" w:author="Anusha De" w:date="2022-08-01T14:48:00Z">
            <w:rPr/>
          </w:rPrChange>
        </w:rPr>
        <w:t xml:space="preserve"> </w:t>
      </w:r>
      <w:r w:rsidRPr="00992146">
        <w:rPr>
          <w:lang w:val="en-US"/>
          <w:rPrChange w:id="781" w:author="Anusha De" w:date="2022-08-01T14:48:00Z">
            <w:rPr/>
          </w:rPrChange>
        </w:rPr>
        <w:t>for</w:t>
      </w:r>
      <w:r w:rsidR="00F73A4C" w:rsidRPr="00992146">
        <w:rPr>
          <w:lang w:val="en-US"/>
          <w:rPrChange w:id="782" w:author="Anusha De" w:date="2022-08-01T14:48:00Z">
            <w:rPr/>
          </w:rPrChange>
        </w:rPr>
        <w:t xml:space="preserve"> </w:t>
      </w:r>
      <w:r w:rsidRPr="00992146">
        <w:rPr>
          <w:lang w:val="en-US"/>
          <w:rPrChange w:id="783" w:author="Anusha De" w:date="2022-08-01T14:48:00Z">
            <w:rPr/>
          </w:rPrChange>
        </w:rPr>
        <w:t>male</w:t>
      </w:r>
      <w:r w:rsidR="00F73A4C" w:rsidRPr="00992146">
        <w:rPr>
          <w:lang w:val="en-US"/>
          <w:rPrChange w:id="784" w:author="Anusha De" w:date="2022-08-01T14:48:00Z">
            <w:rPr/>
          </w:rPrChange>
        </w:rPr>
        <w:t xml:space="preserve"> </w:t>
      </w:r>
      <w:r w:rsidRPr="00992146">
        <w:rPr>
          <w:lang w:val="en-US"/>
          <w:rPrChange w:id="785" w:author="Anusha De" w:date="2022-08-01T14:48:00Z">
            <w:rPr/>
          </w:rPrChange>
        </w:rPr>
        <w:t>than</w:t>
      </w:r>
      <w:r w:rsidR="00F73A4C" w:rsidRPr="00992146">
        <w:rPr>
          <w:lang w:val="en-US"/>
          <w:rPrChange w:id="786" w:author="Anusha De" w:date="2022-08-01T14:48:00Z">
            <w:rPr/>
          </w:rPrChange>
        </w:rPr>
        <w:t xml:space="preserve"> </w:t>
      </w:r>
      <w:r w:rsidRPr="00992146">
        <w:rPr>
          <w:lang w:val="en-US"/>
          <w:rPrChange w:id="787" w:author="Anusha De" w:date="2022-08-01T14:48:00Z">
            <w:rPr/>
          </w:rPrChange>
        </w:rPr>
        <w:t>for</w:t>
      </w:r>
      <w:r w:rsidR="00F73A4C" w:rsidRPr="00992146">
        <w:rPr>
          <w:lang w:val="en-US"/>
          <w:rPrChange w:id="788" w:author="Anusha De" w:date="2022-08-01T14:48:00Z">
            <w:rPr/>
          </w:rPrChange>
        </w:rPr>
        <w:t xml:space="preserve"> </w:t>
      </w:r>
      <w:r w:rsidRPr="00992146">
        <w:rPr>
          <w:lang w:val="en-US"/>
          <w:rPrChange w:id="789" w:author="Anusha De" w:date="2022-08-01T14:48:00Z">
            <w:rPr/>
          </w:rPrChange>
        </w:rPr>
        <w:t>female</w:t>
      </w:r>
      <w:r w:rsidR="00F73A4C" w:rsidRPr="00992146">
        <w:rPr>
          <w:lang w:val="en-US"/>
          <w:rPrChange w:id="790" w:author="Anusha De" w:date="2022-08-01T14:48:00Z">
            <w:rPr/>
          </w:rPrChange>
        </w:rPr>
        <w:t xml:space="preserve"> </w:t>
      </w:r>
      <w:r w:rsidRPr="00992146">
        <w:rPr>
          <w:lang w:val="en-US"/>
          <w:rPrChange w:id="791" w:author="Anusha De" w:date="2022-08-01T14:48:00Z">
            <w:rPr/>
          </w:rPrChange>
        </w:rPr>
        <w:t>farmers,</w:t>
      </w:r>
      <w:r w:rsidR="00F73A4C" w:rsidRPr="00992146">
        <w:rPr>
          <w:lang w:val="en-US"/>
          <w:rPrChange w:id="792" w:author="Anusha De" w:date="2022-08-01T14:48:00Z">
            <w:rPr/>
          </w:rPrChange>
        </w:rPr>
        <w:t xml:space="preserve"> </w:t>
      </w:r>
      <w:r w:rsidRPr="00992146">
        <w:rPr>
          <w:lang w:val="en-US"/>
          <w:rPrChange w:id="793" w:author="Anusha De" w:date="2022-08-01T14:48:00Z">
            <w:rPr/>
          </w:rPrChange>
        </w:rPr>
        <w:t>as</w:t>
      </w:r>
      <w:r w:rsidR="00F73A4C" w:rsidRPr="00992146">
        <w:rPr>
          <w:lang w:val="en-US"/>
          <w:rPrChange w:id="794" w:author="Anusha De" w:date="2022-08-01T14:48:00Z">
            <w:rPr/>
          </w:rPrChange>
        </w:rPr>
        <w:t xml:space="preserve"> </w:t>
      </w:r>
      <w:r w:rsidRPr="00992146">
        <w:rPr>
          <w:lang w:val="en-US"/>
          <w:rPrChange w:id="795" w:author="Anusha De" w:date="2022-08-01T14:48:00Z">
            <w:rPr/>
          </w:rPrChange>
        </w:rPr>
        <w:t>female</w:t>
      </w:r>
      <w:r w:rsidR="00F73A4C" w:rsidRPr="00992146">
        <w:rPr>
          <w:lang w:val="en-US"/>
          <w:rPrChange w:id="796" w:author="Anusha De" w:date="2022-08-01T14:48:00Z">
            <w:rPr/>
          </w:rPrChange>
        </w:rPr>
        <w:t xml:space="preserve"> </w:t>
      </w:r>
      <w:r w:rsidRPr="00992146">
        <w:rPr>
          <w:lang w:val="en-US"/>
          <w:rPrChange w:id="797" w:author="Anusha De" w:date="2022-08-01T14:48:00Z">
            <w:rPr/>
          </w:rPrChange>
        </w:rPr>
        <w:t>farmers</w:t>
      </w:r>
      <w:r w:rsidR="00F73A4C" w:rsidRPr="00992146">
        <w:rPr>
          <w:lang w:val="en-US"/>
          <w:rPrChange w:id="798" w:author="Anusha De" w:date="2022-08-01T14:48:00Z">
            <w:rPr/>
          </w:rPrChange>
        </w:rPr>
        <w:t xml:space="preserve"> </w:t>
      </w:r>
      <w:r w:rsidRPr="00992146">
        <w:rPr>
          <w:lang w:val="en-US"/>
          <w:rPrChange w:id="799" w:author="Anusha De" w:date="2022-08-01T14:48:00Z">
            <w:rPr/>
          </w:rPrChange>
        </w:rPr>
        <w:t>appear</w:t>
      </w:r>
      <w:r w:rsidR="00F73A4C" w:rsidRPr="00992146">
        <w:rPr>
          <w:lang w:val="en-US"/>
          <w:rPrChange w:id="800" w:author="Anusha De" w:date="2022-08-01T14:48:00Z">
            <w:rPr/>
          </w:rPrChange>
        </w:rPr>
        <w:t xml:space="preserve"> </w:t>
      </w:r>
      <w:r w:rsidRPr="00992146">
        <w:rPr>
          <w:lang w:val="en-US"/>
          <w:rPrChange w:id="801" w:author="Anusha De" w:date="2022-08-01T14:48:00Z">
            <w:rPr/>
          </w:rPrChange>
        </w:rPr>
        <w:t>to</w:t>
      </w:r>
      <w:r w:rsidR="00F73A4C" w:rsidRPr="00992146">
        <w:rPr>
          <w:lang w:val="en-US"/>
          <w:rPrChange w:id="802" w:author="Anusha De" w:date="2022-08-01T14:48:00Z">
            <w:rPr/>
          </w:rPrChange>
        </w:rPr>
        <w:t xml:space="preserve"> </w:t>
      </w:r>
      <w:r w:rsidRPr="00992146">
        <w:rPr>
          <w:lang w:val="en-US"/>
          <w:rPrChange w:id="803" w:author="Anusha De" w:date="2022-08-01T14:48:00Z">
            <w:rPr/>
          </w:rPrChange>
        </w:rPr>
        <w:t>rate</w:t>
      </w:r>
      <w:r w:rsidR="00F73A4C" w:rsidRPr="00992146">
        <w:rPr>
          <w:lang w:val="en-US"/>
          <w:rPrChange w:id="804" w:author="Anusha De" w:date="2022-08-01T14:48:00Z">
            <w:rPr/>
          </w:rPrChange>
        </w:rPr>
        <w:t xml:space="preserve"> </w:t>
      </w:r>
      <w:r w:rsidRPr="00992146">
        <w:rPr>
          <w:lang w:val="en-US"/>
          <w:rPrChange w:id="805" w:author="Anusha De" w:date="2022-08-01T14:48:00Z">
            <w:rPr/>
          </w:rPrChange>
        </w:rPr>
        <w:t>significantly</w:t>
      </w:r>
      <w:r w:rsidR="00F73A4C" w:rsidRPr="00992146">
        <w:rPr>
          <w:lang w:val="en-US"/>
          <w:rPrChange w:id="806" w:author="Anusha De" w:date="2022-08-01T14:48:00Z">
            <w:rPr/>
          </w:rPrChange>
        </w:rPr>
        <w:t xml:space="preserve"> </w:t>
      </w:r>
      <w:r w:rsidRPr="00992146">
        <w:rPr>
          <w:lang w:val="en-US"/>
          <w:rPrChange w:id="807" w:author="Anusha De" w:date="2022-08-01T14:48:00Z">
            <w:rPr/>
          </w:rPrChange>
        </w:rPr>
        <w:t>higher</w:t>
      </w:r>
      <w:r w:rsidR="00F73A4C" w:rsidRPr="00992146">
        <w:rPr>
          <w:lang w:val="en-US"/>
          <w:rPrChange w:id="808" w:author="Anusha De" w:date="2022-08-01T14:48:00Z">
            <w:rPr/>
          </w:rPrChange>
        </w:rPr>
        <w:t xml:space="preserve"> </w:t>
      </w:r>
      <w:r w:rsidRPr="00992146">
        <w:rPr>
          <w:lang w:val="en-US"/>
          <w:rPrChange w:id="809" w:author="Anusha De" w:date="2022-08-01T14:48:00Z">
            <w:rPr/>
          </w:rPrChange>
        </w:rPr>
        <w:t>in</w:t>
      </w:r>
      <w:r w:rsidR="00F73A4C" w:rsidRPr="00992146">
        <w:rPr>
          <w:lang w:val="en-US"/>
          <w:rPrChange w:id="810" w:author="Anusha De" w:date="2022-08-01T14:48:00Z">
            <w:rPr/>
          </w:rPrChange>
        </w:rPr>
        <w:t xml:space="preserve"> </w:t>
      </w:r>
      <w:r w:rsidRPr="00992146">
        <w:rPr>
          <w:lang w:val="en-US"/>
          <w:rPrChange w:id="811" w:author="Anusha De" w:date="2022-08-01T14:48:00Z">
            <w:rPr/>
          </w:rPrChange>
        </w:rPr>
        <w:t>several</w:t>
      </w:r>
      <w:r w:rsidR="00F73A4C" w:rsidRPr="00992146">
        <w:rPr>
          <w:lang w:val="en-US"/>
          <w:rPrChange w:id="812" w:author="Anusha De" w:date="2022-08-01T14:48:00Z">
            <w:rPr/>
          </w:rPrChange>
        </w:rPr>
        <w:t xml:space="preserve"> </w:t>
      </w:r>
      <w:r w:rsidRPr="00992146">
        <w:rPr>
          <w:lang w:val="en-US"/>
          <w:rPrChange w:id="813" w:author="Anusha De" w:date="2022-08-01T14:48:00Z">
            <w:rPr/>
          </w:rPrChange>
        </w:rPr>
        <w:t>dimensions.</w:t>
      </w:r>
      <w:r w:rsidR="00F73A4C" w:rsidRPr="00992146">
        <w:rPr>
          <w:lang w:val="en-US"/>
          <w:rPrChange w:id="814" w:author="Anusha De" w:date="2022-08-01T14:48:00Z">
            <w:rPr/>
          </w:rPrChange>
        </w:rPr>
        <w:t xml:space="preserve"> </w:t>
      </w:r>
      <w:r w:rsidRPr="00992146">
        <w:rPr>
          <w:lang w:val="en-US"/>
          <w:rPrChange w:id="815" w:author="Anusha De" w:date="2022-08-01T14:48:00Z">
            <w:rPr/>
          </w:rPrChange>
        </w:rPr>
        <w:t>The</w:t>
      </w:r>
      <w:r w:rsidR="00F73A4C" w:rsidRPr="00992146">
        <w:rPr>
          <w:lang w:val="en-US"/>
          <w:rPrChange w:id="816" w:author="Anusha De" w:date="2022-08-01T14:48:00Z">
            <w:rPr/>
          </w:rPrChange>
        </w:rPr>
        <w:t xml:space="preserve"> </w:t>
      </w:r>
      <w:r w:rsidRPr="00992146">
        <w:rPr>
          <w:lang w:val="en-US"/>
          <w:rPrChange w:id="817" w:author="Anusha De" w:date="2022-08-01T14:48:00Z">
            <w:rPr/>
          </w:rPrChange>
        </w:rPr>
        <w:t>gender</w:t>
      </w:r>
      <w:r w:rsidR="00F73A4C" w:rsidRPr="00992146">
        <w:rPr>
          <w:lang w:val="en-US"/>
          <w:rPrChange w:id="818" w:author="Anusha De" w:date="2022-08-01T14:48:00Z">
            <w:rPr/>
          </w:rPrChange>
        </w:rPr>
        <w:t xml:space="preserve"> </w:t>
      </w:r>
      <w:r w:rsidRPr="00992146">
        <w:rPr>
          <w:lang w:val="en-US"/>
          <w:rPrChange w:id="819" w:author="Anusha De" w:date="2022-08-01T14:48:00Z">
            <w:rPr/>
          </w:rPrChange>
        </w:rPr>
        <w:t>of</w:t>
      </w:r>
      <w:r w:rsidR="00F73A4C" w:rsidRPr="00992146">
        <w:rPr>
          <w:lang w:val="en-US"/>
          <w:rPrChange w:id="820" w:author="Anusha De" w:date="2022-08-01T14:48:00Z">
            <w:rPr/>
          </w:rPrChange>
        </w:rPr>
        <w:t xml:space="preserve"> </w:t>
      </w:r>
      <w:r w:rsidRPr="00992146">
        <w:rPr>
          <w:lang w:val="en-US"/>
          <w:rPrChange w:id="821" w:author="Anusha De" w:date="2022-08-01T14:48:00Z">
            <w:rPr/>
          </w:rPrChange>
        </w:rPr>
        <w:t>the</w:t>
      </w:r>
      <w:r w:rsidR="00F73A4C" w:rsidRPr="00992146">
        <w:rPr>
          <w:lang w:val="en-US"/>
          <w:rPrChange w:id="822" w:author="Anusha De" w:date="2022-08-01T14:48:00Z">
            <w:rPr/>
          </w:rPrChange>
        </w:rPr>
        <w:t xml:space="preserve"> </w:t>
      </w:r>
      <w:r w:rsidRPr="00992146">
        <w:rPr>
          <w:lang w:val="en-US"/>
          <w:rPrChange w:id="823" w:author="Anusha De" w:date="2022-08-01T14:48:00Z">
            <w:rPr/>
          </w:rPrChange>
        </w:rPr>
        <w:t>actor</w:t>
      </w:r>
      <w:r w:rsidR="00F73A4C" w:rsidRPr="00992146">
        <w:rPr>
          <w:lang w:val="en-US"/>
          <w:rPrChange w:id="824" w:author="Anusha De" w:date="2022-08-01T14:48:00Z">
            <w:rPr/>
          </w:rPrChange>
        </w:rPr>
        <w:t xml:space="preserve"> </w:t>
      </w:r>
      <w:r w:rsidRPr="00992146">
        <w:rPr>
          <w:lang w:val="en-US"/>
          <w:rPrChange w:id="825" w:author="Anusha De" w:date="2022-08-01T14:48:00Z">
            <w:rPr/>
          </w:rPrChange>
        </w:rPr>
        <w:t>being</w:t>
      </w:r>
      <w:r w:rsidR="00F73A4C" w:rsidRPr="00992146">
        <w:rPr>
          <w:lang w:val="en-US"/>
          <w:rPrChange w:id="826" w:author="Anusha De" w:date="2022-08-01T14:48:00Z">
            <w:rPr/>
          </w:rPrChange>
        </w:rPr>
        <w:t xml:space="preserve"> </w:t>
      </w:r>
      <w:r w:rsidRPr="00992146">
        <w:rPr>
          <w:lang w:val="en-US"/>
          <w:rPrChange w:id="827" w:author="Anusha De" w:date="2022-08-01T14:48:00Z">
            <w:rPr/>
          </w:rPrChange>
        </w:rPr>
        <w:t>rated</w:t>
      </w:r>
      <w:r w:rsidR="00F73A4C" w:rsidRPr="00992146">
        <w:rPr>
          <w:lang w:val="en-US"/>
          <w:rPrChange w:id="828" w:author="Anusha De" w:date="2022-08-01T14:48:00Z">
            <w:rPr/>
          </w:rPrChange>
        </w:rPr>
        <w:t xml:space="preserve"> </w:t>
      </w:r>
      <w:r w:rsidRPr="00992146">
        <w:rPr>
          <w:lang w:val="en-US"/>
          <w:rPrChange w:id="829" w:author="Anusha De" w:date="2022-08-01T14:48:00Z">
            <w:rPr/>
          </w:rPrChange>
        </w:rPr>
        <w:t>does</w:t>
      </w:r>
      <w:r w:rsidR="00F73A4C" w:rsidRPr="00992146">
        <w:rPr>
          <w:lang w:val="en-US"/>
          <w:rPrChange w:id="830" w:author="Anusha De" w:date="2022-08-01T14:48:00Z">
            <w:rPr/>
          </w:rPrChange>
        </w:rPr>
        <w:t xml:space="preserve"> </w:t>
      </w:r>
      <w:r w:rsidRPr="00992146">
        <w:rPr>
          <w:lang w:val="en-US"/>
          <w:rPrChange w:id="831" w:author="Anusha De" w:date="2022-08-01T14:48:00Z">
            <w:rPr/>
          </w:rPrChange>
        </w:rPr>
        <w:t>not</w:t>
      </w:r>
      <w:r w:rsidR="00F73A4C" w:rsidRPr="00992146">
        <w:rPr>
          <w:lang w:val="en-US"/>
          <w:rPrChange w:id="832" w:author="Anusha De" w:date="2022-08-01T14:48:00Z">
            <w:rPr/>
          </w:rPrChange>
        </w:rPr>
        <w:t xml:space="preserve"> </w:t>
      </w:r>
      <w:r w:rsidRPr="00992146">
        <w:rPr>
          <w:lang w:val="en-US"/>
          <w:rPrChange w:id="833" w:author="Anusha De" w:date="2022-08-01T14:48:00Z">
            <w:rPr/>
          </w:rPrChange>
        </w:rPr>
        <w:t>affect</w:t>
      </w:r>
      <w:r w:rsidR="00F73A4C" w:rsidRPr="00992146">
        <w:rPr>
          <w:lang w:val="en-US"/>
          <w:rPrChange w:id="834" w:author="Anusha De" w:date="2022-08-01T14:48:00Z">
            <w:rPr/>
          </w:rPrChange>
        </w:rPr>
        <w:t xml:space="preserve"> </w:t>
      </w:r>
      <w:r w:rsidRPr="00992146">
        <w:rPr>
          <w:lang w:val="en-US"/>
          <w:rPrChange w:id="835" w:author="Anusha De" w:date="2022-08-01T14:48:00Z">
            <w:rPr/>
          </w:rPrChange>
        </w:rPr>
        <w:t>the</w:t>
      </w:r>
      <w:r w:rsidR="00F73A4C" w:rsidRPr="00992146">
        <w:rPr>
          <w:lang w:val="en-US"/>
          <w:rPrChange w:id="836" w:author="Anusha De" w:date="2022-08-01T14:48:00Z">
            <w:rPr/>
          </w:rPrChange>
        </w:rPr>
        <w:t xml:space="preserve"> </w:t>
      </w:r>
      <w:r w:rsidRPr="00992146">
        <w:rPr>
          <w:lang w:val="en-US"/>
          <w:rPrChange w:id="837" w:author="Anusha De" w:date="2022-08-01T14:48:00Z">
            <w:rPr/>
          </w:rPrChange>
        </w:rPr>
        <w:t>rating</w:t>
      </w:r>
      <w:r w:rsidR="00F73A4C" w:rsidRPr="00992146">
        <w:rPr>
          <w:lang w:val="en-US"/>
          <w:rPrChange w:id="838" w:author="Anusha De" w:date="2022-08-01T14:48:00Z">
            <w:rPr/>
          </w:rPrChange>
        </w:rPr>
        <w:t xml:space="preserve"> </w:t>
      </w:r>
      <w:r w:rsidRPr="00992146">
        <w:rPr>
          <w:lang w:val="en-US"/>
          <w:rPrChange w:id="839" w:author="Anusha De" w:date="2022-08-01T14:48:00Z">
            <w:rPr/>
          </w:rPrChange>
        </w:rPr>
        <w:t>they</w:t>
      </w:r>
      <w:r w:rsidR="00F73A4C" w:rsidRPr="00992146">
        <w:rPr>
          <w:lang w:val="en-US"/>
          <w:rPrChange w:id="840" w:author="Anusha De" w:date="2022-08-01T14:48:00Z">
            <w:rPr/>
          </w:rPrChange>
        </w:rPr>
        <w:t xml:space="preserve"> </w:t>
      </w:r>
      <w:r w:rsidRPr="00992146">
        <w:rPr>
          <w:lang w:val="en-US"/>
          <w:rPrChange w:id="841" w:author="Anusha De" w:date="2022-08-01T14:48:00Z">
            <w:rPr/>
          </w:rPrChange>
        </w:rPr>
        <w:t>get,</w:t>
      </w:r>
      <w:r w:rsidR="00F73A4C" w:rsidRPr="00992146">
        <w:rPr>
          <w:lang w:val="en-US"/>
          <w:rPrChange w:id="842" w:author="Anusha De" w:date="2022-08-01T14:48:00Z">
            <w:rPr/>
          </w:rPrChange>
        </w:rPr>
        <w:t xml:space="preserve"> </w:t>
      </w:r>
      <w:r w:rsidRPr="00992146">
        <w:rPr>
          <w:lang w:val="en-US"/>
          <w:rPrChange w:id="843" w:author="Anusha De" w:date="2022-08-01T14:48:00Z">
            <w:rPr/>
          </w:rPrChange>
        </w:rPr>
        <w:t>and</w:t>
      </w:r>
      <w:r w:rsidR="00F73A4C" w:rsidRPr="00992146">
        <w:rPr>
          <w:lang w:val="en-US"/>
          <w:rPrChange w:id="844" w:author="Anusha De" w:date="2022-08-01T14:48:00Z">
            <w:rPr/>
          </w:rPrChange>
        </w:rPr>
        <w:t xml:space="preserve"> </w:t>
      </w:r>
      <w:r w:rsidRPr="00992146">
        <w:rPr>
          <w:lang w:val="en-US"/>
          <w:rPrChange w:id="845" w:author="Anusha De" w:date="2022-08-01T14:48:00Z">
            <w:rPr/>
          </w:rPrChange>
        </w:rPr>
        <w:t>gender-based</w:t>
      </w:r>
      <w:r w:rsidR="00F73A4C" w:rsidRPr="00992146">
        <w:rPr>
          <w:lang w:val="en-US"/>
          <w:rPrChange w:id="846" w:author="Anusha De" w:date="2022-08-01T14:48:00Z">
            <w:rPr/>
          </w:rPrChange>
        </w:rPr>
        <w:t xml:space="preserve"> </w:t>
      </w:r>
      <w:r w:rsidRPr="00992146">
        <w:rPr>
          <w:lang w:val="en-US"/>
          <w:rPrChange w:id="847" w:author="Anusha De" w:date="2022-08-01T14:48:00Z">
            <w:rPr/>
          </w:rPrChange>
        </w:rPr>
        <w:t>homophily</w:t>
      </w:r>
      <w:r w:rsidR="00F73A4C" w:rsidRPr="00992146">
        <w:rPr>
          <w:lang w:val="en-US"/>
          <w:rPrChange w:id="848" w:author="Anusha De" w:date="2022-08-01T14:48:00Z">
            <w:rPr/>
          </w:rPrChange>
        </w:rPr>
        <w:t xml:space="preserve"> </w:t>
      </w:r>
      <w:r w:rsidRPr="00992146">
        <w:rPr>
          <w:lang w:val="en-US"/>
          <w:rPrChange w:id="849" w:author="Anusha De" w:date="2022-08-01T14:48:00Z">
            <w:rPr/>
          </w:rPrChange>
        </w:rPr>
        <w:t>among</w:t>
      </w:r>
      <w:r w:rsidR="00F73A4C" w:rsidRPr="00992146">
        <w:rPr>
          <w:lang w:val="en-US"/>
          <w:rPrChange w:id="850" w:author="Anusha De" w:date="2022-08-01T14:48:00Z">
            <w:rPr/>
          </w:rPrChange>
        </w:rPr>
        <w:t xml:space="preserve"> </w:t>
      </w:r>
      <w:r w:rsidRPr="00992146">
        <w:rPr>
          <w:lang w:val="en-US"/>
          <w:rPrChange w:id="851" w:author="Anusha De" w:date="2022-08-01T14:48:00Z">
            <w:rPr/>
          </w:rPrChange>
        </w:rPr>
        <w:t>women</w:t>
      </w:r>
      <w:r w:rsidR="00F73A4C" w:rsidRPr="00992146">
        <w:rPr>
          <w:lang w:val="en-US"/>
          <w:rPrChange w:id="852" w:author="Anusha De" w:date="2022-08-01T14:48:00Z">
            <w:rPr/>
          </w:rPrChange>
        </w:rPr>
        <w:t xml:space="preserve"> </w:t>
      </w:r>
      <w:r w:rsidRPr="00992146">
        <w:rPr>
          <w:lang w:val="en-US"/>
          <w:rPrChange w:id="853" w:author="Anusha De" w:date="2022-08-01T14:48:00Z">
            <w:rPr/>
          </w:rPrChange>
        </w:rPr>
        <w:t>is</w:t>
      </w:r>
      <w:r w:rsidR="00F73A4C" w:rsidRPr="00992146">
        <w:rPr>
          <w:lang w:val="en-US"/>
          <w:rPrChange w:id="854" w:author="Anusha De" w:date="2022-08-01T14:48:00Z">
            <w:rPr/>
          </w:rPrChange>
        </w:rPr>
        <w:t xml:space="preserve"> </w:t>
      </w:r>
      <w:r w:rsidRPr="00992146">
        <w:rPr>
          <w:lang w:val="en-US"/>
          <w:rPrChange w:id="855" w:author="Anusha De" w:date="2022-08-01T14:48:00Z">
            <w:rPr/>
          </w:rPrChange>
        </w:rPr>
        <w:t>not</w:t>
      </w:r>
      <w:r w:rsidR="00F73A4C" w:rsidRPr="00992146">
        <w:rPr>
          <w:lang w:val="en-US"/>
          <w:rPrChange w:id="856" w:author="Anusha De" w:date="2022-08-01T14:48:00Z">
            <w:rPr/>
          </w:rPrChange>
        </w:rPr>
        <w:t xml:space="preserve"> </w:t>
      </w:r>
      <w:r w:rsidRPr="00992146">
        <w:rPr>
          <w:lang w:val="en-US"/>
          <w:rPrChange w:id="857" w:author="Anusha De" w:date="2022-08-01T14:48:00Z">
            <w:rPr/>
          </w:rPrChange>
        </w:rPr>
        <w:t>present.</w:t>
      </w:r>
    </w:p>
    <w:p w14:paraId="389F512A" w14:textId="669949ED" w:rsidR="005139B5" w:rsidRPr="00992146" w:rsidRDefault="0081249E" w:rsidP="00643A43">
      <w:pPr>
        <w:pStyle w:val="1SP"/>
        <w:jc w:val="both"/>
        <w:rPr>
          <w:lang w:val="en-US"/>
          <w:rPrChange w:id="858" w:author="Anusha De" w:date="2022-08-01T14:48:00Z">
            <w:rPr/>
          </w:rPrChange>
        </w:rPr>
      </w:pPr>
      <w:r w:rsidRPr="00992146">
        <w:rPr>
          <w:b/>
          <w:bCs/>
          <w:sz w:val="24"/>
          <w:lang w:val="en-US"/>
          <w:rPrChange w:id="859" w:author="Anusha De" w:date="2022-08-01T14:48:00Z">
            <w:rPr>
              <w:b/>
              <w:bCs/>
              <w:sz w:val="24"/>
            </w:rPr>
          </w:rPrChange>
        </w:rPr>
        <w:t>Policy</w:t>
      </w:r>
      <w:r w:rsidR="00F73A4C" w:rsidRPr="00992146">
        <w:rPr>
          <w:b/>
          <w:bCs/>
          <w:sz w:val="24"/>
          <w:lang w:val="en-US"/>
          <w:rPrChange w:id="860" w:author="Anusha De" w:date="2022-08-01T14:48:00Z">
            <w:rPr>
              <w:b/>
              <w:bCs/>
              <w:sz w:val="24"/>
            </w:rPr>
          </w:rPrChange>
        </w:rPr>
        <w:t xml:space="preserve"> </w:t>
      </w:r>
      <w:r w:rsidRPr="00992146">
        <w:rPr>
          <w:b/>
          <w:bCs/>
          <w:sz w:val="24"/>
          <w:lang w:val="en-US"/>
          <w:rPrChange w:id="861" w:author="Anusha De" w:date="2022-08-01T14:48:00Z">
            <w:rPr>
              <w:b/>
              <w:bCs/>
              <w:sz w:val="24"/>
            </w:rPr>
          </w:rPrChange>
        </w:rPr>
        <w:t>implications:</w:t>
      </w:r>
      <w:r w:rsidR="00F73A4C" w:rsidRPr="00992146">
        <w:rPr>
          <w:lang w:val="en-US"/>
          <w:rPrChange w:id="862" w:author="Anusha De" w:date="2022-08-01T14:48:00Z">
            <w:rPr/>
          </w:rPrChange>
        </w:rPr>
        <w:t xml:space="preserve"> </w:t>
      </w:r>
      <w:r w:rsidRPr="00992146">
        <w:rPr>
          <w:lang w:val="en-US"/>
          <w:rPrChange w:id="863" w:author="Anusha De" w:date="2022-08-01T14:48:00Z">
            <w:rPr/>
          </w:rPrChange>
        </w:rPr>
        <w:t>Policy</w:t>
      </w:r>
      <w:r w:rsidR="00F73A4C" w:rsidRPr="00992146">
        <w:rPr>
          <w:lang w:val="en-US"/>
          <w:rPrChange w:id="864" w:author="Anusha De" w:date="2022-08-01T14:48:00Z">
            <w:rPr/>
          </w:rPrChange>
        </w:rPr>
        <w:t xml:space="preserve"> </w:t>
      </w:r>
      <w:r w:rsidRPr="00992146">
        <w:rPr>
          <w:lang w:val="en-US"/>
          <w:rPrChange w:id="865" w:author="Anusha De" w:date="2022-08-01T14:48:00Z">
            <w:rPr/>
          </w:rPrChange>
        </w:rPr>
        <w:t>interventions</w:t>
      </w:r>
      <w:r w:rsidR="00F73A4C" w:rsidRPr="00992146">
        <w:rPr>
          <w:lang w:val="en-US"/>
          <w:rPrChange w:id="866" w:author="Anusha De" w:date="2022-08-01T14:48:00Z">
            <w:rPr/>
          </w:rPrChange>
        </w:rPr>
        <w:t xml:space="preserve"> </w:t>
      </w:r>
      <w:r w:rsidRPr="00992146">
        <w:rPr>
          <w:lang w:val="en-US"/>
          <w:rPrChange w:id="867" w:author="Anusha De" w:date="2022-08-01T14:48:00Z">
            <w:rPr/>
          </w:rPrChange>
        </w:rPr>
        <w:t>that</w:t>
      </w:r>
      <w:r w:rsidR="00F73A4C" w:rsidRPr="00992146">
        <w:rPr>
          <w:lang w:val="en-US"/>
          <w:rPrChange w:id="868" w:author="Anusha De" w:date="2022-08-01T14:48:00Z">
            <w:rPr/>
          </w:rPrChange>
        </w:rPr>
        <w:t xml:space="preserve"> </w:t>
      </w:r>
      <w:r w:rsidRPr="00992146">
        <w:rPr>
          <w:lang w:val="en-US"/>
          <w:rPrChange w:id="869" w:author="Anusha De" w:date="2022-08-01T14:48:00Z">
            <w:rPr/>
          </w:rPrChange>
        </w:rPr>
        <w:t>reduce</w:t>
      </w:r>
      <w:r w:rsidR="00F73A4C" w:rsidRPr="00992146">
        <w:rPr>
          <w:lang w:val="en-US"/>
          <w:rPrChange w:id="870" w:author="Anusha De" w:date="2022-08-01T14:48:00Z">
            <w:rPr/>
          </w:rPrChange>
        </w:rPr>
        <w:t xml:space="preserve"> </w:t>
      </w:r>
      <w:r w:rsidRPr="00992146">
        <w:rPr>
          <w:lang w:val="en-US"/>
          <w:rPrChange w:id="871" w:author="Anusha De" w:date="2022-08-01T14:48:00Z">
            <w:rPr/>
          </w:rPrChange>
        </w:rPr>
        <w:t>the</w:t>
      </w:r>
      <w:r w:rsidR="00F73A4C" w:rsidRPr="00992146">
        <w:rPr>
          <w:lang w:val="en-US"/>
          <w:rPrChange w:id="872" w:author="Anusha De" w:date="2022-08-01T14:48:00Z">
            <w:rPr/>
          </w:rPrChange>
        </w:rPr>
        <w:t xml:space="preserve"> </w:t>
      </w:r>
      <w:r w:rsidRPr="00992146">
        <w:rPr>
          <w:lang w:val="en-US"/>
          <w:rPrChange w:id="873" w:author="Anusha De" w:date="2022-08-01T14:48:00Z">
            <w:rPr/>
          </w:rPrChange>
        </w:rPr>
        <w:t>gap</w:t>
      </w:r>
      <w:r w:rsidR="00F73A4C" w:rsidRPr="00992146">
        <w:rPr>
          <w:lang w:val="en-US"/>
          <w:rPrChange w:id="874" w:author="Anusha De" w:date="2022-08-01T14:48:00Z">
            <w:rPr/>
          </w:rPrChange>
        </w:rPr>
        <w:t xml:space="preserve"> </w:t>
      </w:r>
      <w:r w:rsidRPr="00992146">
        <w:rPr>
          <w:lang w:val="en-US"/>
          <w:rPrChange w:id="875" w:author="Anusha De" w:date="2022-08-01T14:48:00Z">
            <w:rPr/>
          </w:rPrChange>
        </w:rPr>
        <w:t>between</w:t>
      </w:r>
      <w:r w:rsidR="00F73A4C" w:rsidRPr="00992146">
        <w:rPr>
          <w:lang w:val="en-US"/>
          <w:rPrChange w:id="876" w:author="Anusha De" w:date="2022-08-01T14:48:00Z">
            <w:rPr/>
          </w:rPrChange>
        </w:rPr>
        <w:t xml:space="preserve"> </w:t>
      </w:r>
      <w:r w:rsidRPr="00992146">
        <w:rPr>
          <w:lang w:val="en-US"/>
          <w:rPrChange w:id="877" w:author="Anusha De" w:date="2022-08-01T14:48:00Z">
            <w:rPr/>
          </w:rPrChange>
        </w:rPr>
        <w:t>actor</w:t>
      </w:r>
      <w:r w:rsidR="00F73A4C" w:rsidRPr="00992146">
        <w:rPr>
          <w:lang w:val="en-US"/>
          <w:rPrChange w:id="878" w:author="Anusha De" w:date="2022-08-01T14:48:00Z">
            <w:rPr/>
          </w:rPrChange>
        </w:rPr>
        <w:t xml:space="preserve"> </w:t>
      </w:r>
      <w:r w:rsidRPr="00992146">
        <w:rPr>
          <w:lang w:val="en-US"/>
          <w:rPrChange w:id="879" w:author="Anusha De" w:date="2022-08-01T14:48:00Z">
            <w:rPr/>
          </w:rPrChange>
        </w:rPr>
        <w:t>self-assessments</w:t>
      </w:r>
      <w:r w:rsidR="00F73A4C" w:rsidRPr="00992146">
        <w:rPr>
          <w:lang w:val="en-US"/>
          <w:rPrChange w:id="880" w:author="Anusha De" w:date="2022-08-01T14:48:00Z">
            <w:rPr/>
          </w:rPrChange>
        </w:rPr>
        <w:t xml:space="preserve"> </w:t>
      </w:r>
      <w:r w:rsidRPr="00992146">
        <w:rPr>
          <w:lang w:val="en-US"/>
          <w:rPrChange w:id="881" w:author="Anusha De" w:date="2022-08-01T14:48:00Z">
            <w:rPr/>
          </w:rPrChange>
        </w:rPr>
        <w:t>and</w:t>
      </w:r>
      <w:r w:rsidR="00F73A4C" w:rsidRPr="00992146">
        <w:rPr>
          <w:lang w:val="en-US"/>
          <w:rPrChange w:id="882" w:author="Anusha De" w:date="2022-08-01T14:48:00Z">
            <w:rPr/>
          </w:rPrChange>
        </w:rPr>
        <w:t xml:space="preserve"> </w:t>
      </w:r>
      <w:r w:rsidRPr="00992146">
        <w:rPr>
          <w:lang w:val="en-US"/>
          <w:rPrChange w:id="883" w:author="Anusha De" w:date="2022-08-01T14:48:00Z">
            <w:rPr/>
          </w:rPrChange>
        </w:rPr>
        <w:t>farmer</w:t>
      </w:r>
      <w:r w:rsidR="00F73A4C" w:rsidRPr="00992146">
        <w:rPr>
          <w:lang w:val="en-US"/>
          <w:rPrChange w:id="884" w:author="Anusha De" w:date="2022-08-01T14:48:00Z">
            <w:rPr/>
          </w:rPrChange>
        </w:rPr>
        <w:t xml:space="preserve"> </w:t>
      </w:r>
      <w:r w:rsidRPr="00992146">
        <w:rPr>
          <w:lang w:val="en-US"/>
          <w:rPrChange w:id="885" w:author="Anusha De" w:date="2022-08-01T14:48:00Z">
            <w:rPr/>
          </w:rPrChange>
        </w:rPr>
        <w:t>ratings</w:t>
      </w:r>
      <w:r w:rsidR="00F73A4C" w:rsidRPr="00992146">
        <w:rPr>
          <w:lang w:val="en-US"/>
          <w:rPrChange w:id="886" w:author="Anusha De" w:date="2022-08-01T14:48:00Z">
            <w:rPr/>
          </w:rPrChange>
        </w:rPr>
        <w:t xml:space="preserve"> </w:t>
      </w:r>
      <w:r w:rsidRPr="00992146">
        <w:rPr>
          <w:lang w:val="en-US"/>
          <w:rPrChange w:id="887" w:author="Anusha De" w:date="2022-08-01T14:48:00Z">
            <w:rPr/>
          </w:rPrChange>
        </w:rPr>
        <w:t>can</w:t>
      </w:r>
      <w:r w:rsidR="00F73A4C" w:rsidRPr="00992146">
        <w:rPr>
          <w:lang w:val="en-US"/>
          <w:rPrChange w:id="888" w:author="Anusha De" w:date="2022-08-01T14:48:00Z">
            <w:rPr/>
          </w:rPrChange>
        </w:rPr>
        <w:t xml:space="preserve"> </w:t>
      </w:r>
      <w:r w:rsidRPr="00992146">
        <w:rPr>
          <w:lang w:val="en-US"/>
          <w:rPrChange w:id="889" w:author="Anusha De" w:date="2022-08-01T14:48:00Z">
            <w:rPr/>
          </w:rPrChange>
        </w:rPr>
        <w:t>increase</w:t>
      </w:r>
      <w:r w:rsidR="00F73A4C" w:rsidRPr="00992146">
        <w:rPr>
          <w:lang w:val="en-US"/>
          <w:rPrChange w:id="890" w:author="Anusha De" w:date="2022-08-01T14:48:00Z">
            <w:rPr/>
          </w:rPrChange>
        </w:rPr>
        <w:t xml:space="preserve"> </w:t>
      </w:r>
      <w:r w:rsidRPr="00992146">
        <w:rPr>
          <w:lang w:val="en-US"/>
          <w:rPrChange w:id="891" w:author="Anusha De" w:date="2022-08-01T14:48:00Z">
            <w:rPr/>
          </w:rPrChange>
        </w:rPr>
        <w:t>value</w:t>
      </w:r>
      <w:r w:rsidR="00F73A4C" w:rsidRPr="00992146">
        <w:rPr>
          <w:lang w:val="en-US"/>
          <w:rPrChange w:id="892" w:author="Anusha De" w:date="2022-08-01T14:48:00Z">
            <w:rPr/>
          </w:rPrChange>
        </w:rPr>
        <w:t xml:space="preserve"> </w:t>
      </w:r>
      <w:r w:rsidRPr="00992146">
        <w:rPr>
          <w:lang w:val="en-US"/>
          <w:rPrChange w:id="893" w:author="Anusha De" w:date="2022-08-01T14:48:00Z">
            <w:rPr/>
          </w:rPrChange>
        </w:rPr>
        <w:t>chain</w:t>
      </w:r>
      <w:r w:rsidR="00F73A4C" w:rsidRPr="00992146">
        <w:rPr>
          <w:lang w:val="en-US"/>
          <w:rPrChange w:id="894" w:author="Anusha De" w:date="2022-08-01T14:48:00Z">
            <w:rPr/>
          </w:rPrChange>
        </w:rPr>
        <w:t xml:space="preserve"> </w:t>
      </w:r>
      <w:r w:rsidRPr="00992146">
        <w:rPr>
          <w:lang w:val="en-US"/>
          <w:rPrChange w:id="895" w:author="Anusha De" w:date="2022-08-01T14:48:00Z">
            <w:rPr/>
          </w:rPrChange>
        </w:rPr>
        <w:t>efficiency.</w:t>
      </w:r>
      <w:r w:rsidR="00F73A4C" w:rsidRPr="00992146">
        <w:rPr>
          <w:lang w:val="en-US"/>
          <w:rPrChange w:id="896" w:author="Anusha De" w:date="2022-08-01T14:48:00Z">
            <w:rPr/>
          </w:rPrChange>
        </w:rPr>
        <w:t xml:space="preserve"> </w:t>
      </w:r>
      <w:r w:rsidRPr="00992146">
        <w:rPr>
          <w:lang w:val="en-US"/>
          <w:rPrChange w:id="897" w:author="Anusha De" w:date="2022-08-01T14:48:00Z">
            <w:rPr/>
          </w:rPrChange>
        </w:rPr>
        <w:t>Interventions</w:t>
      </w:r>
      <w:r w:rsidR="00F73A4C" w:rsidRPr="00992146">
        <w:rPr>
          <w:lang w:val="en-US"/>
          <w:rPrChange w:id="898" w:author="Anusha De" w:date="2022-08-01T14:48:00Z">
            <w:rPr/>
          </w:rPrChange>
        </w:rPr>
        <w:t xml:space="preserve"> </w:t>
      </w:r>
      <w:r w:rsidRPr="00992146">
        <w:rPr>
          <w:lang w:val="en-US"/>
          <w:rPrChange w:id="899" w:author="Anusha De" w:date="2022-08-01T14:48:00Z">
            <w:rPr/>
          </w:rPrChange>
        </w:rPr>
        <w:t>that</w:t>
      </w:r>
      <w:r w:rsidR="00F73A4C" w:rsidRPr="00992146">
        <w:rPr>
          <w:lang w:val="en-US"/>
          <w:rPrChange w:id="900" w:author="Anusha De" w:date="2022-08-01T14:48:00Z">
            <w:rPr/>
          </w:rPrChange>
        </w:rPr>
        <w:t xml:space="preserve"> </w:t>
      </w:r>
      <w:r w:rsidRPr="00992146">
        <w:rPr>
          <w:lang w:val="en-US"/>
          <w:rPrChange w:id="901" w:author="Anusha De" w:date="2022-08-01T14:48:00Z">
            <w:rPr/>
          </w:rPrChange>
        </w:rPr>
        <w:t>reduce</w:t>
      </w:r>
      <w:r w:rsidR="00F73A4C" w:rsidRPr="00992146">
        <w:rPr>
          <w:lang w:val="en-US"/>
          <w:rPrChange w:id="902" w:author="Anusha De" w:date="2022-08-01T14:48:00Z">
            <w:rPr/>
          </w:rPrChange>
        </w:rPr>
        <w:t xml:space="preserve"> </w:t>
      </w:r>
      <w:r w:rsidRPr="00992146">
        <w:rPr>
          <w:lang w:val="en-US"/>
          <w:rPrChange w:id="903" w:author="Anusha De" w:date="2022-08-01T14:48:00Z">
            <w:rPr/>
          </w:rPrChange>
        </w:rPr>
        <w:t>gender</w:t>
      </w:r>
      <w:r w:rsidR="00F73A4C" w:rsidRPr="00992146">
        <w:rPr>
          <w:lang w:val="en-US"/>
          <w:rPrChange w:id="904" w:author="Anusha De" w:date="2022-08-01T14:48:00Z">
            <w:rPr/>
          </w:rPrChange>
        </w:rPr>
        <w:t xml:space="preserve"> </w:t>
      </w:r>
      <w:r w:rsidRPr="00992146">
        <w:rPr>
          <w:lang w:val="en-US"/>
          <w:rPrChange w:id="905" w:author="Anusha De" w:date="2022-08-01T14:48:00Z">
            <w:rPr/>
          </w:rPrChange>
        </w:rPr>
        <w:t>bias,</w:t>
      </w:r>
      <w:r w:rsidR="00F73A4C" w:rsidRPr="00992146">
        <w:rPr>
          <w:lang w:val="en-US"/>
          <w:rPrChange w:id="906" w:author="Anusha De" w:date="2022-08-01T14:48:00Z">
            <w:rPr/>
          </w:rPrChange>
        </w:rPr>
        <w:t xml:space="preserve"> </w:t>
      </w:r>
      <w:r w:rsidRPr="00992146">
        <w:rPr>
          <w:lang w:val="en-US"/>
          <w:rPrChange w:id="907" w:author="Anusha De" w:date="2022-08-01T14:48:00Z">
            <w:rPr/>
          </w:rPrChange>
        </w:rPr>
        <w:t>such</w:t>
      </w:r>
      <w:r w:rsidR="00F73A4C" w:rsidRPr="00992146">
        <w:rPr>
          <w:lang w:val="en-US"/>
          <w:rPrChange w:id="908" w:author="Anusha De" w:date="2022-08-01T14:48:00Z">
            <w:rPr/>
          </w:rPrChange>
        </w:rPr>
        <w:t xml:space="preserve"> </w:t>
      </w:r>
      <w:r w:rsidRPr="00992146">
        <w:rPr>
          <w:lang w:val="en-US"/>
          <w:rPrChange w:id="909" w:author="Anusha De" w:date="2022-08-01T14:48:00Z">
            <w:rPr/>
          </w:rPrChange>
        </w:rPr>
        <w:t>as</w:t>
      </w:r>
      <w:r w:rsidR="00F73A4C" w:rsidRPr="00992146">
        <w:rPr>
          <w:lang w:val="en-US"/>
          <w:rPrChange w:id="910" w:author="Anusha De" w:date="2022-08-01T14:48:00Z">
            <w:rPr/>
          </w:rPrChange>
        </w:rPr>
        <w:t xml:space="preserve"> </w:t>
      </w:r>
      <w:r w:rsidRPr="00992146">
        <w:rPr>
          <w:lang w:val="en-US"/>
          <w:rPrChange w:id="911" w:author="Anusha De" w:date="2022-08-01T14:48:00Z">
            <w:rPr/>
          </w:rPrChange>
        </w:rPr>
        <w:t>certification</w:t>
      </w:r>
      <w:r w:rsidR="00F73A4C" w:rsidRPr="00992146">
        <w:rPr>
          <w:lang w:val="en-US"/>
          <w:rPrChange w:id="912" w:author="Anusha De" w:date="2022-08-01T14:48:00Z">
            <w:rPr/>
          </w:rPrChange>
        </w:rPr>
        <w:t xml:space="preserve"> </w:t>
      </w:r>
      <w:r w:rsidRPr="00992146">
        <w:rPr>
          <w:lang w:val="en-US"/>
          <w:rPrChange w:id="913" w:author="Anusha De" w:date="2022-08-01T14:48:00Z">
            <w:rPr/>
          </w:rPrChange>
        </w:rPr>
        <w:t>by</w:t>
      </w:r>
      <w:r w:rsidR="00F73A4C" w:rsidRPr="00992146">
        <w:rPr>
          <w:lang w:val="en-US"/>
          <w:rPrChange w:id="914" w:author="Anusha De" w:date="2022-08-01T14:48:00Z">
            <w:rPr/>
          </w:rPrChange>
        </w:rPr>
        <w:t xml:space="preserve"> </w:t>
      </w:r>
      <w:r w:rsidRPr="00992146">
        <w:rPr>
          <w:lang w:val="en-US"/>
          <w:rPrChange w:id="915" w:author="Anusha De" w:date="2022-08-01T14:48:00Z">
            <w:rPr/>
          </w:rPrChange>
        </w:rPr>
        <w:t>an</w:t>
      </w:r>
      <w:r w:rsidR="00F73A4C" w:rsidRPr="00992146">
        <w:rPr>
          <w:lang w:val="en-US"/>
          <w:rPrChange w:id="916" w:author="Anusha De" w:date="2022-08-01T14:48:00Z">
            <w:rPr/>
          </w:rPrChange>
        </w:rPr>
        <w:t xml:space="preserve"> </w:t>
      </w:r>
      <w:r w:rsidRPr="00992146">
        <w:rPr>
          <w:lang w:val="en-US"/>
          <w:rPrChange w:id="917" w:author="Anusha De" w:date="2022-08-01T14:48:00Z">
            <w:rPr/>
          </w:rPrChange>
        </w:rPr>
        <w:t>independent</w:t>
      </w:r>
      <w:r w:rsidR="00F73A4C" w:rsidRPr="00992146">
        <w:rPr>
          <w:lang w:val="en-US"/>
          <w:rPrChange w:id="918" w:author="Anusha De" w:date="2022-08-01T14:48:00Z">
            <w:rPr/>
          </w:rPrChange>
        </w:rPr>
        <w:t xml:space="preserve"> </w:t>
      </w:r>
      <w:r w:rsidRPr="00992146">
        <w:rPr>
          <w:lang w:val="en-US"/>
          <w:rPrChange w:id="919" w:author="Anusha De" w:date="2022-08-01T14:48:00Z">
            <w:rPr/>
          </w:rPrChange>
        </w:rPr>
        <w:t>agency,</w:t>
      </w:r>
      <w:r w:rsidR="00F73A4C" w:rsidRPr="00992146">
        <w:rPr>
          <w:lang w:val="en-US"/>
          <w:rPrChange w:id="920" w:author="Anusha De" w:date="2022-08-01T14:48:00Z">
            <w:rPr/>
          </w:rPrChange>
        </w:rPr>
        <w:t xml:space="preserve"> </w:t>
      </w:r>
      <w:r w:rsidRPr="00992146">
        <w:rPr>
          <w:lang w:val="en-US"/>
          <w:rPrChange w:id="921" w:author="Anusha De" w:date="2022-08-01T14:48:00Z">
            <w:rPr/>
          </w:rPrChange>
        </w:rPr>
        <w:t>may</w:t>
      </w:r>
      <w:r w:rsidR="00F73A4C" w:rsidRPr="00992146">
        <w:rPr>
          <w:lang w:val="en-US"/>
          <w:rPrChange w:id="922" w:author="Anusha De" w:date="2022-08-01T14:48:00Z">
            <w:rPr/>
          </w:rPrChange>
        </w:rPr>
        <w:t xml:space="preserve"> </w:t>
      </w:r>
      <w:r w:rsidRPr="00992146">
        <w:rPr>
          <w:lang w:val="en-US"/>
          <w:rPrChange w:id="923" w:author="Anusha De" w:date="2022-08-01T14:48:00Z">
            <w:rPr/>
          </w:rPrChange>
        </w:rPr>
        <w:t>prevent</w:t>
      </w:r>
      <w:r w:rsidR="00F73A4C" w:rsidRPr="00992146">
        <w:rPr>
          <w:lang w:val="en-US"/>
          <w:rPrChange w:id="924" w:author="Anusha De" w:date="2022-08-01T14:48:00Z">
            <w:rPr/>
          </w:rPrChange>
        </w:rPr>
        <w:t xml:space="preserve"> </w:t>
      </w:r>
      <w:r w:rsidRPr="00992146">
        <w:rPr>
          <w:lang w:val="en-US"/>
          <w:rPrChange w:id="925" w:author="Anusha De" w:date="2022-08-01T14:48:00Z">
            <w:rPr/>
          </w:rPrChange>
        </w:rPr>
        <w:t>gender</w:t>
      </w:r>
      <w:r w:rsidR="00F73A4C" w:rsidRPr="00992146">
        <w:rPr>
          <w:lang w:val="en-US"/>
          <w:rPrChange w:id="926" w:author="Anusha De" w:date="2022-08-01T14:48:00Z">
            <w:rPr/>
          </w:rPrChange>
        </w:rPr>
        <w:t xml:space="preserve"> </w:t>
      </w:r>
      <w:r w:rsidRPr="00992146">
        <w:rPr>
          <w:lang w:val="en-US"/>
          <w:rPrChange w:id="927" w:author="Anusha De" w:date="2022-08-01T14:48:00Z">
            <w:rPr/>
          </w:rPrChange>
        </w:rPr>
        <w:t>segregation</w:t>
      </w:r>
      <w:r w:rsidR="00F73A4C" w:rsidRPr="00992146">
        <w:rPr>
          <w:lang w:val="en-US"/>
          <w:rPrChange w:id="928" w:author="Anusha De" w:date="2022-08-01T14:48:00Z">
            <w:rPr/>
          </w:rPrChange>
        </w:rPr>
        <w:t xml:space="preserve"> </w:t>
      </w:r>
      <w:r w:rsidRPr="00992146">
        <w:rPr>
          <w:lang w:val="en-US"/>
          <w:rPrChange w:id="929" w:author="Anusha De" w:date="2022-08-01T14:48:00Z">
            <w:rPr/>
          </w:rPrChange>
        </w:rPr>
        <w:t>in</w:t>
      </w:r>
      <w:r w:rsidR="00F73A4C" w:rsidRPr="00992146">
        <w:rPr>
          <w:lang w:val="en-US"/>
          <w:rPrChange w:id="930" w:author="Anusha De" w:date="2022-08-01T14:48:00Z">
            <w:rPr/>
          </w:rPrChange>
        </w:rPr>
        <w:t xml:space="preserve"> </w:t>
      </w:r>
      <w:r w:rsidRPr="00992146">
        <w:rPr>
          <w:lang w:val="en-US"/>
          <w:rPrChange w:id="931" w:author="Anusha De" w:date="2022-08-01T14:48:00Z">
            <w:rPr/>
          </w:rPrChange>
        </w:rPr>
        <w:t>value</w:t>
      </w:r>
      <w:r w:rsidR="00F73A4C" w:rsidRPr="00992146">
        <w:rPr>
          <w:lang w:val="en-US"/>
          <w:rPrChange w:id="932" w:author="Anusha De" w:date="2022-08-01T14:48:00Z">
            <w:rPr/>
          </w:rPrChange>
        </w:rPr>
        <w:t xml:space="preserve"> </w:t>
      </w:r>
      <w:r w:rsidRPr="00992146">
        <w:rPr>
          <w:lang w:val="en-US"/>
          <w:rPrChange w:id="933" w:author="Anusha De" w:date="2022-08-01T14:48:00Z">
            <w:rPr/>
          </w:rPrChange>
        </w:rPr>
        <w:t>chains.</w:t>
      </w:r>
    </w:p>
    <w:p w14:paraId="21B6039C" w14:textId="77777777" w:rsidR="00643A43" w:rsidRPr="00992146" w:rsidRDefault="00643A43" w:rsidP="00643A43">
      <w:pPr>
        <w:pStyle w:val="1SP"/>
        <w:jc w:val="both"/>
        <w:rPr>
          <w:lang w:val="en-US"/>
          <w:rPrChange w:id="934" w:author="Anusha De" w:date="2022-08-01T14:48:00Z">
            <w:rPr/>
          </w:rPrChange>
        </w:rPr>
      </w:pPr>
    </w:p>
    <w:p w14:paraId="49727142" w14:textId="1A62A078" w:rsidR="005139B5" w:rsidRPr="00992146" w:rsidRDefault="0081249E" w:rsidP="00643A43">
      <w:pPr>
        <w:pStyle w:val="1SP"/>
        <w:jc w:val="both"/>
        <w:rPr>
          <w:lang w:val="en-US"/>
          <w:rPrChange w:id="935" w:author="Anusha De" w:date="2022-08-01T14:48:00Z">
            <w:rPr/>
          </w:rPrChange>
        </w:rPr>
      </w:pPr>
      <w:r w:rsidRPr="00992146">
        <w:rPr>
          <w:b/>
          <w:bCs/>
          <w:sz w:val="24"/>
          <w:lang w:val="en-US"/>
          <w:rPrChange w:id="936" w:author="Anusha De" w:date="2022-08-01T14:48:00Z">
            <w:rPr>
              <w:b/>
              <w:bCs/>
              <w:sz w:val="24"/>
            </w:rPr>
          </w:rPrChange>
        </w:rPr>
        <w:t>Keywords:</w:t>
      </w:r>
      <w:r w:rsidR="00F73A4C" w:rsidRPr="00992146">
        <w:rPr>
          <w:lang w:val="en-US"/>
          <w:rPrChange w:id="937" w:author="Anusha De" w:date="2022-08-01T14:48:00Z">
            <w:rPr/>
          </w:rPrChange>
        </w:rPr>
        <w:t xml:space="preserve"> </w:t>
      </w:r>
      <w:r w:rsidRPr="00992146">
        <w:rPr>
          <w:lang w:val="en-US"/>
          <w:rPrChange w:id="938" w:author="Anusha De" w:date="2022-08-01T14:48:00Z">
            <w:rPr/>
          </w:rPrChange>
        </w:rPr>
        <w:t>gender,</w:t>
      </w:r>
      <w:r w:rsidR="00F73A4C" w:rsidRPr="00992146">
        <w:rPr>
          <w:lang w:val="en-US"/>
          <w:rPrChange w:id="939" w:author="Anusha De" w:date="2022-08-01T14:48:00Z">
            <w:rPr/>
          </w:rPrChange>
        </w:rPr>
        <w:t xml:space="preserve"> </w:t>
      </w:r>
      <w:r w:rsidRPr="00992146">
        <w:rPr>
          <w:lang w:val="en-US"/>
          <w:rPrChange w:id="940" w:author="Anusha De" w:date="2022-08-01T14:48:00Z">
            <w:rPr/>
          </w:rPrChange>
        </w:rPr>
        <w:t>maize</w:t>
      </w:r>
      <w:r w:rsidR="00F73A4C" w:rsidRPr="00992146">
        <w:rPr>
          <w:lang w:val="en-US"/>
          <w:rPrChange w:id="941" w:author="Anusha De" w:date="2022-08-01T14:48:00Z">
            <w:rPr/>
          </w:rPrChange>
        </w:rPr>
        <w:t xml:space="preserve"> </w:t>
      </w:r>
      <w:r w:rsidRPr="00992146">
        <w:rPr>
          <w:lang w:val="en-US"/>
          <w:rPrChange w:id="942" w:author="Anusha De" w:date="2022-08-01T14:48:00Z">
            <w:rPr/>
          </w:rPrChange>
        </w:rPr>
        <w:t>supply</w:t>
      </w:r>
      <w:r w:rsidR="00F73A4C" w:rsidRPr="00992146">
        <w:rPr>
          <w:lang w:val="en-US"/>
          <w:rPrChange w:id="943" w:author="Anusha De" w:date="2022-08-01T14:48:00Z">
            <w:rPr/>
          </w:rPrChange>
        </w:rPr>
        <w:t xml:space="preserve"> </w:t>
      </w:r>
      <w:r w:rsidRPr="00992146">
        <w:rPr>
          <w:lang w:val="en-US"/>
          <w:rPrChange w:id="944" w:author="Anusha De" w:date="2022-08-01T14:48:00Z">
            <w:rPr/>
          </w:rPrChange>
        </w:rPr>
        <w:t>chain,</w:t>
      </w:r>
      <w:r w:rsidR="00F73A4C" w:rsidRPr="00992146">
        <w:rPr>
          <w:lang w:val="en-US"/>
          <w:rPrChange w:id="945" w:author="Anusha De" w:date="2022-08-01T14:48:00Z">
            <w:rPr/>
          </w:rPrChange>
        </w:rPr>
        <w:t xml:space="preserve"> </w:t>
      </w:r>
      <w:r w:rsidRPr="00992146">
        <w:rPr>
          <w:lang w:val="en-US"/>
          <w:rPrChange w:id="946" w:author="Anusha De" w:date="2022-08-01T14:48:00Z">
            <w:rPr/>
          </w:rPrChange>
        </w:rPr>
        <w:t>perceptions,</w:t>
      </w:r>
      <w:r w:rsidR="00F73A4C" w:rsidRPr="00992146">
        <w:rPr>
          <w:lang w:val="en-US"/>
          <w:rPrChange w:id="947" w:author="Anusha De" w:date="2022-08-01T14:48:00Z">
            <w:rPr/>
          </w:rPrChange>
        </w:rPr>
        <w:t xml:space="preserve"> </w:t>
      </w:r>
      <w:r w:rsidRPr="00992146">
        <w:rPr>
          <w:lang w:val="en-US"/>
          <w:rPrChange w:id="948" w:author="Anusha De" w:date="2022-08-01T14:48:00Z">
            <w:rPr/>
          </w:rPrChange>
        </w:rPr>
        <w:t>ratings,</w:t>
      </w:r>
      <w:r w:rsidR="00F73A4C" w:rsidRPr="00992146">
        <w:rPr>
          <w:lang w:val="en-US"/>
          <w:rPrChange w:id="949" w:author="Anusha De" w:date="2022-08-01T14:48:00Z">
            <w:rPr/>
          </w:rPrChange>
        </w:rPr>
        <w:t xml:space="preserve"> </w:t>
      </w:r>
      <w:r w:rsidRPr="00992146">
        <w:rPr>
          <w:lang w:val="en-US"/>
          <w:rPrChange w:id="950" w:author="Anusha De" w:date="2022-08-01T14:48:00Z">
            <w:rPr/>
          </w:rPrChange>
        </w:rPr>
        <w:t>Uganda</w:t>
      </w:r>
    </w:p>
    <w:p w14:paraId="54B2D058" w14:textId="6AEF9503" w:rsidR="00643A43" w:rsidRPr="00992146" w:rsidRDefault="00643A43" w:rsidP="00643A43">
      <w:pPr>
        <w:pStyle w:val="1SP"/>
        <w:jc w:val="both"/>
        <w:rPr>
          <w:lang w:val="en-US"/>
          <w:rPrChange w:id="951" w:author="Anusha De" w:date="2022-08-01T14:48:00Z">
            <w:rPr/>
          </w:rPrChange>
        </w:rPr>
      </w:pPr>
    </w:p>
    <w:p w14:paraId="04347427" w14:textId="6B58AA8C" w:rsidR="00643A43" w:rsidRPr="00992146" w:rsidRDefault="00643A43" w:rsidP="00643A43">
      <w:pPr>
        <w:pStyle w:val="1SP"/>
        <w:jc w:val="both"/>
        <w:rPr>
          <w:lang w:val="en-US"/>
          <w:rPrChange w:id="952" w:author="Anusha De" w:date="2022-08-01T14:48:00Z">
            <w:rPr/>
          </w:rPrChange>
        </w:rPr>
      </w:pPr>
    </w:p>
    <w:p w14:paraId="4393A768" w14:textId="128A2603" w:rsidR="00643A43" w:rsidRPr="00992146" w:rsidRDefault="00643A43" w:rsidP="00643A43">
      <w:pPr>
        <w:pStyle w:val="1SP"/>
        <w:jc w:val="both"/>
        <w:rPr>
          <w:lang w:val="en-US"/>
          <w:rPrChange w:id="953" w:author="Anusha De" w:date="2022-08-01T14:48:00Z">
            <w:rPr/>
          </w:rPrChange>
        </w:rPr>
      </w:pPr>
    </w:p>
    <w:p w14:paraId="58E103C6" w14:textId="77777777" w:rsidR="00643A43" w:rsidRPr="00992146" w:rsidRDefault="00643A43" w:rsidP="00643A43">
      <w:pPr>
        <w:pStyle w:val="1SP"/>
        <w:jc w:val="both"/>
        <w:rPr>
          <w:lang w:val="en-US"/>
          <w:rPrChange w:id="954" w:author="Anusha De" w:date="2022-08-01T14:48:00Z">
            <w:rPr/>
          </w:rPrChange>
        </w:rPr>
      </w:pPr>
    </w:p>
    <w:p w14:paraId="6A716D70" w14:textId="77777777" w:rsidR="00E9344B" w:rsidRPr="00992146" w:rsidRDefault="00E9344B">
      <w:pPr>
        <w:widowControl w:val="0"/>
        <w:autoSpaceDE w:val="0"/>
        <w:autoSpaceDN w:val="0"/>
        <w:spacing w:after="0" w:line="240" w:lineRule="auto"/>
        <w:rPr>
          <w:ins w:id="955" w:author="Steve Wiggins" w:date="2022-07-30T11:52:00Z"/>
          <w:rFonts w:ascii="Arial Rounded MT Bold" w:eastAsiaTheme="majorEastAsia" w:hAnsi="Arial Rounded MT Bold" w:cstheme="majorBidi"/>
          <w:bCs/>
          <w:spacing w:val="10"/>
          <w:sz w:val="32"/>
          <w:szCs w:val="28"/>
          <w:lang w:val="en-US" w:eastAsia="en-GB"/>
          <w:rPrChange w:id="956" w:author="Anusha De" w:date="2022-08-01T14:48:00Z">
            <w:rPr>
              <w:ins w:id="957" w:author="Steve Wiggins" w:date="2022-07-30T11:52:00Z"/>
              <w:rFonts w:ascii="Arial Rounded MT Bold" w:eastAsiaTheme="majorEastAsia" w:hAnsi="Arial Rounded MT Bold" w:cstheme="majorBidi"/>
              <w:bCs/>
              <w:spacing w:val="10"/>
              <w:sz w:val="32"/>
              <w:szCs w:val="28"/>
              <w:lang w:eastAsia="en-GB"/>
            </w:rPr>
          </w:rPrChange>
        </w:rPr>
      </w:pPr>
      <w:bookmarkStart w:id="958" w:name="Introduction"/>
      <w:bookmarkEnd w:id="958"/>
      <w:ins w:id="959" w:author="Steve Wiggins" w:date="2022-07-30T11:52:00Z">
        <w:r w:rsidRPr="00992146">
          <w:rPr>
            <w:lang w:val="en-US"/>
            <w:rPrChange w:id="960" w:author="Anusha De" w:date="2022-08-01T14:48:00Z">
              <w:rPr/>
            </w:rPrChange>
          </w:rPr>
          <w:br w:type="page"/>
        </w:r>
      </w:ins>
    </w:p>
    <w:p w14:paraId="662F186D" w14:textId="056763EF" w:rsidR="005139B5" w:rsidRPr="00992146" w:rsidRDefault="004818F5" w:rsidP="00643A43">
      <w:pPr>
        <w:pStyle w:val="Heading1"/>
        <w:jc w:val="both"/>
        <w:rPr>
          <w:color w:val="auto"/>
          <w:lang w:val="en-US"/>
          <w:rPrChange w:id="961" w:author="Anusha De" w:date="2022-08-01T14:48:00Z">
            <w:rPr>
              <w:color w:val="auto"/>
            </w:rPr>
          </w:rPrChange>
        </w:rPr>
      </w:pPr>
      <w:r w:rsidRPr="00992146">
        <w:rPr>
          <w:color w:val="auto"/>
          <w:lang w:val="en-US"/>
          <w:rPrChange w:id="962" w:author="Anusha De" w:date="2022-08-01T14:48:00Z">
            <w:rPr>
              <w:color w:val="auto"/>
            </w:rPr>
          </w:rPrChange>
        </w:rPr>
        <w:lastRenderedPageBreak/>
        <w:t>INTRODUCTION</w:t>
      </w:r>
    </w:p>
    <w:p w14:paraId="6C278829" w14:textId="7DA074FD" w:rsidR="005139B5" w:rsidRPr="00992146" w:rsidRDefault="0081249E">
      <w:pPr>
        <w:rPr>
          <w:lang w:val="en-US"/>
          <w:rPrChange w:id="963" w:author="Anusha De" w:date="2022-08-01T14:48:00Z">
            <w:rPr/>
          </w:rPrChange>
        </w:rPr>
        <w:pPrChange w:id="964" w:author="Steve Wiggins" w:date="2022-07-30T11:52:00Z">
          <w:pPr>
            <w:pStyle w:val="1PP"/>
            <w:jc w:val="both"/>
          </w:pPr>
        </w:pPrChange>
      </w:pPr>
      <w:r w:rsidRPr="00992146">
        <w:rPr>
          <w:lang w:val="en-US"/>
          <w:rPrChange w:id="965" w:author="Anusha De" w:date="2022-08-01T14:48:00Z">
            <w:rPr/>
          </w:rPrChange>
        </w:rPr>
        <w:t>Neoclassical</w:t>
      </w:r>
      <w:r w:rsidR="00F73A4C" w:rsidRPr="00992146">
        <w:rPr>
          <w:lang w:val="en-US"/>
          <w:rPrChange w:id="966" w:author="Anusha De" w:date="2022-08-01T14:48:00Z">
            <w:rPr/>
          </w:rPrChange>
        </w:rPr>
        <w:t xml:space="preserve"> </w:t>
      </w:r>
      <w:r w:rsidRPr="00992146">
        <w:rPr>
          <w:lang w:val="en-US"/>
          <w:rPrChange w:id="967" w:author="Anusha De" w:date="2022-08-01T14:48:00Z">
            <w:rPr/>
          </w:rPrChange>
        </w:rPr>
        <w:t>economic</w:t>
      </w:r>
      <w:r w:rsidR="00F73A4C" w:rsidRPr="00992146">
        <w:rPr>
          <w:lang w:val="en-US"/>
          <w:rPrChange w:id="968" w:author="Anusha De" w:date="2022-08-01T14:48:00Z">
            <w:rPr/>
          </w:rPrChange>
        </w:rPr>
        <w:t xml:space="preserve"> </w:t>
      </w:r>
      <w:r w:rsidRPr="00992146">
        <w:rPr>
          <w:lang w:val="en-US"/>
          <w:rPrChange w:id="969" w:author="Anusha De" w:date="2022-08-01T14:48:00Z">
            <w:rPr/>
          </w:rPrChange>
        </w:rPr>
        <w:t>theory</w:t>
      </w:r>
      <w:r w:rsidR="00F73A4C" w:rsidRPr="00992146">
        <w:rPr>
          <w:lang w:val="en-US"/>
          <w:rPrChange w:id="970" w:author="Anusha De" w:date="2022-08-01T14:48:00Z">
            <w:rPr/>
          </w:rPrChange>
        </w:rPr>
        <w:t xml:space="preserve"> </w:t>
      </w:r>
      <w:r w:rsidRPr="00992146">
        <w:rPr>
          <w:lang w:val="en-US"/>
          <w:rPrChange w:id="971" w:author="Anusha De" w:date="2022-08-01T14:48:00Z">
            <w:rPr/>
          </w:rPrChange>
        </w:rPr>
        <w:t>is</w:t>
      </w:r>
      <w:r w:rsidR="00F73A4C" w:rsidRPr="00992146">
        <w:rPr>
          <w:lang w:val="en-US"/>
          <w:rPrChange w:id="972" w:author="Anusha De" w:date="2022-08-01T14:48:00Z">
            <w:rPr/>
          </w:rPrChange>
        </w:rPr>
        <w:t xml:space="preserve"> </w:t>
      </w:r>
      <w:r w:rsidRPr="00992146">
        <w:rPr>
          <w:lang w:val="en-US"/>
          <w:rPrChange w:id="973" w:author="Anusha De" w:date="2022-08-01T14:48:00Z">
            <w:rPr/>
          </w:rPrChange>
        </w:rPr>
        <w:t>built</w:t>
      </w:r>
      <w:r w:rsidR="00F73A4C" w:rsidRPr="00992146">
        <w:rPr>
          <w:lang w:val="en-US"/>
          <w:rPrChange w:id="974" w:author="Anusha De" w:date="2022-08-01T14:48:00Z">
            <w:rPr/>
          </w:rPrChange>
        </w:rPr>
        <w:t xml:space="preserve"> </w:t>
      </w:r>
      <w:r w:rsidRPr="00992146">
        <w:rPr>
          <w:lang w:val="en-US"/>
          <w:rPrChange w:id="975" w:author="Anusha De" w:date="2022-08-01T14:48:00Z">
            <w:rPr/>
          </w:rPrChange>
        </w:rPr>
        <w:t>on</w:t>
      </w:r>
      <w:r w:rsidR="00F73A4C" w:rsidRPr="00992146">
        <w:rPr>
          <w:lang w:val="en-US"/>
          <w:rPrChange w:id="976" w:author="Anusha De" w:date="2022-08-01T14:48:00Z">
            <w:rPr/>
          </w:rPrChange>
        </w:rPr>
        <w:t xml:space="preserve"> </w:t>
      </w:r>
      <w:r w:rsidRPr="00992146">
        <w:rPr>
          <w:lang w:val="en-US"/>
          <w:rPrChange w:id="977" w:author="Anusha De" w:date="2022-08-01T14:48:00Z">
            <w:rPr/>
          </w:rPrChange>
        </w:rPr>
        <w:t>the</w:t>
      </w:r>
      <w:r w:rsidR="00F73A4C" w:rsidRPr="00992146">
        <w:rPr>
          <w:lang w:val="en-US"/>
          <w:rPrChange w:id="978" w:author="Anusha De" w:date="2022-08-01T14:48:00Z">
            <w:rPr/>
          </w:rPrChange>
        </w:rPr>
        <w:t xml:space="preserve"> </w:t>
      </w:r>
      <w:r w:rsidRPr="00992146">
        <w:rPr>
          <w:lang w:val="en-US"/>
          <w:rPrChange w:id="979" w:author="Anusha De" w:date="2022-08-01T14:48:00Z">
            <w:rPr/>
          </w:rPrChange>
        </w:rPr>
        <w:t>premise</w:t>
      </w:r>
      <w:r w:rsidR="00F73A4C" w:rsidRPr="00992146">
        <w:rPr>
          <w:lang w:val="en-US"/>
          <w:rPrChange w:id="980" w:author="Anusha De" w:date="2022-08-01T14:48:00Z">
            <w:rPr/>
          </w:rPrChange>
        </w:rPr>
        <w:t xml:space="preserve"> </w:t>
      </w:r>
      <w:r w:rsidRPr="00992146">
        <w:rPr>
          <w:lang w:val="en-US"/>
          <w:rPrChange w:id="981" w:author="Anusha De" w:date="2022-08-01T14:48:00Z">
            <w:rPr/>
          </w:rPrChange>
        </w:rPr>
        <w:t>that</w:t>
      </w:r>
      <w:r w:rsidR="00F73A4C" w:rsidRPr="00992146">
        <w:rPr>
          <w:lang w:val="en-US"/>
          <w:rPrChange w:id="982" w:author="Anusha De" w:date="2022-08-01T14:48:00Z">
            <w:rPr/>
          </w:rPrChange>
        </w:rPr>
        <w:t xml:space="preserve"> </w:t>
      </w:r>
      <w:r w:rsidRPr="00992146">
        <w:rPr>
          <w:lang w:val="en-US"/>
          <w:rPrChange w:id="983" w:author="Anusha De" w:date="2022-08-01T14:48:00Z">
            <w:rPr/>
          </w:rPrChange>
        </w:rPr>
        <w:t>rational</w:t>
      </w:r>
      <w:r w:rsidR="00F73A4C" w:rsidRPr="00992146">
        <w:rPr>
          <w:lang w:val="en-US"/>
          <w:rPrChange w:id="984" w:author="Anusha De" w:date="2022-08-01T14:48:00Z">
            <w:rPr/>
          </w:rPrChange>
        </w:rPr>
        <w:t xml:space="preserve"> </w:t>
      </w:r>
      <w:r w:rsidRPr="00992146">
        <w:rPr>
          <w:lang w:val="en-US"/>
          <w:rPrChange w:id="985" w:author="Anusha De" w:date="2022-08-01T14:48:00Z">
            <w:rPr/>
          </w:rPrChange>
        </w:rPr>
        <w:t>agents</w:t>
      </w:r>
      <w:r w:rsidR="00F73A4C" w:rsidRPr="00992146">
        <w:rPr>
          <w:lang w:val="en-US"/>
          <w:rPrChange w:id="986" w:author="Anusha De" w:date="2022-08-01T14:48:00Z">
            <w:rPr/>
          </w:rPrChange>
        </w:rPr>
        <w:t xml:space="preserve"> </w:t>
      </w:r>
      <w:r w:rsidRPr="00992146">
        <w:rPr>
          <w:lang w:val="en-US"/>
          <w:rPrChange w:id="987" w:author="Anusha De" w:date="2022-08-01T14:48:00Z">
            <w:rPr/>
          </w:rPrChange>
        </w:rPr>
        <w:t>interact</w:t>
      </w:r>
      <w:r w:rsidR="00F73A4C" w:rsidRPr="00992146">
        <w:rPr>
          <w:lang w:val="en-US"/>
          <w:rPrChange w:id="988" w:author="Anusha De" w:date="2022-08-01T14:48:00Z">
            <w:rPr/>
          </w:rPrChange>
        </w:rPr>
        <w:t xml:space="preserve"> </w:t>
      </w:r>
      <w:r w:rsidRPr="00992146">
        <w:rPr>
          <w:lang w:val="en-US"/>
          <w:rPrChange w:id="989" w:author="Anusha De" w:date="2022-08-01T14:48:00Z">
            <w:rPr/>
          </w:rPrChange>
        </w:rPr>
        <w:t>in</w:t>
      </w:r>
      <w:r w:rsidR="00F73A4C" w:rsidRPr="00992146">
        <w:rPr>
          <w:lang w:val="en-US"/>
          <w:rPrChange w:id="990" w:author="Anusha De" w:date="2022-08-01T14:48:00Z">
            <w:rPr/>
          </w:rPrChange>
        </w:rPr>
        <w:t xml:space="preserve"> </w:t>
      </w:r>
      <w:r w:rsidRPr="00992146">
        <w:rPr>
          <w:lang w:val="en-US"/>
          <w:rPrChange w:id="991" w:author="Anusha De" w:date="2022-08-01T14:48:00Z">
            <w:rPr/>
          </w:rPrChange>
        </w:rPr>
        <w:t>a</w:t>
      </w:r>
      <w:r w:rsidR="00F73A4C" w:rsidRPr="00992146">
        <w:rPr>
          <w:lang w:val="en-US"/>
          <w:rPrChange w:id="992" w:author="Anusha De" w:date="2022-08-01T14:48:00Z">
            <w:rPr/>
          </w:rPrChange>
        </w:rPr>
        <w:t xml:space="preserve"> </w:t>
      </w:r>
      <w:r w:rsidRPr="00992146">
        <w:rPr>
          <w:lang w:val="en-US"/>
          <w:rPrChange w:id="993" w:author="Anusha De" w:date="2022-08-01T14:48:00Z">
            <w:rPr/>
          </w:rPrChange>
        </w:rPr>
        <w:t>context</w:t>
      </w:r>
      <w:r w:rsidR="00F73A4C" w:rsidRPr="00992146">
        <w:rPr>
          <w:lang w:val="en-US"/>
          <w:rPrChange w:id="994" w:author="Anusha De" w:date="2022-08-01T14:48:00Z">
            <w:rPr/>
          </w:rPrChange>
        </w:rPr>
        <w:t xml:space="preserve"> </w:t>
      </w:r>
      <w:r w:rsidRPr="00992146">
        <w:rPr>
          <w:lang w:val="en-US"/>
          <w:rPrChange w:id="995" w:author="Anusha De" w:date="2022-08-01T14:48:00Z">
            <w:rPr/>
          </w:rPrChange>
        </w:rPr>
        <w:t>of</w:t>
      </w:r>
      <w:r w:rsidR="00F73A4C" w:rsidRPr="00992146">
        <w:rPr>
          <w:lang w:val="en-US"/>
          <w:rPrChange w:id="996" w:author="Anusha De" w:date="2022-08-01T14:48:00Z">
            <w:rPr/>
          </w:rPrChange>
        </w:rPr>
        <w:t xml:space="preserve"> </w:t>
      </w:r>
      <w:r w:rsidRPr="00992146">
        <w:rPr>
          <w:lang w:val="en-US"/>
          <w:rPrChange w:id="997" w:author="Anusha De" w:date="2022-08-01T14:48:00Z">
            <w:rPr/>
          </w:rPrChange>
        </w:rPr>
        <w:t>full</w:t>
      </w:r>
      <w:r w:rsidR="00F73A4C" w:rsidRPr="00992146">
        <w:rPr>
          <w:lang w:val="en-US"/>
          <w:rPrChange w:id="998" w:author="Anusha De" w:date="2022-08-01T14:48:00Z">
            <w:rPr/>
          </w:rPrChange>
        </w:rPr>
        <w:t xml:space="preserve"> </w:t>
      </w:r>
      <w:r w:rsidRPr="00992146">
        <w:rPr>
          <w:lang w:val="en-US"/>
          <w:rPrChange w:id="999" w:author="Anusha De" w:date="2022-08-01T14:48:00Z">
            <w:rPr/>
          </w:rPrChange>
        </w:rPr>
        <w:t>information.</w:t>
      </w:r>
      <w:r w:rsidR="00F73A4C" w:rsidRPr="00992146">
        <w:rPr>
          <w:lang w:val="en-US"/>
          <w:rPrChange w:id="1000" w:author="Anusha De" w:date="2022-08-01T14:48:00Z">
            <w:rPr/>
          </w:rPrChange>
        </w:rPr>
        <w:t xml:space="preserve"> </w:t>
      </w:r>
      <w:r w:rsidRPr="00992146">
        <w:rPr>
          <w:lang w:val="en-US"/>
          <w:rPrChange w:id="1001" w:author="Anusha De" w:date="2022-08-01T14:48:00Z">
            <w:rPr/>
          </w:rPrChange>
        </w:rPr>
        <w:t>However,</w:t>
      </w:r>
      <w:r w:rsidR="00F73A4C" w:rsidRPr="00992146">
        <w:rPr>
          <w:lang w:val="en-US"/>
          <w:rPrChange w:id="1002" w:author="Anusha De" w:date="2022-08-01T14:48:00Z">
            <w:rPr/>
          </w:rPrChange>
        </w:rPr>
        <w:t xml:space="preserve"> </w:t>
      </w:r>
      <w:r w:rsidRPr="00992146">
        <w:rPr>
          <w:lang w:val="en-US"/>
          <w:rPrChange w:id="1003" w:author="Anusha De" w:date="2022-08-01T14:48:00Z">
            <w:rPr/>
          </w:rPrChange>
        </w:rPr>
        <w:t>in</w:t>
      </w:r>
      <w:r w:rsidR="00F73A4C" w:rsidRPr="00992146">
        <w:rPr>
          <w:lang w:val="en-US"/>
          <w:rPrChange w:id="1004" w:author="Anusha De" w:date="2022-08-01T14:48:00Z">
            <w:rPr/>
          </w:rPrChange>
        </w:rPr>
        <w:t xml:space="preserve"> </w:t>
      </w:r>
      <w:r w:rsidRPr="00992146">
        <w:rPr>
          <w:lang w:val="en-US"/>
          <w:rPrChange w:id="1005" w:author="Anusha De" w:date="2022-08-01T14:48:00Z">
            <w:rPr/>
          </w:rPrChange>
        </w:rPr>
        <w:t>the</w:t>
      </w:r>
      <w:r w:rsidR="00F73A4C" w:rsidRPr="00992146">
        <w:rPr>
          <w:lang w:val="en-US"/>
          <w:rPrChange w:id="1006" w:author="Anusha De" w:date="2022-08-01T14:48:00Z">
            <w:rPr/>
          </w:rPrChange>
        </w:rPr>
        <w:t xml:space="preserve"> </w:t>
      </w:r>
      <w:r w:rsidRPr="00992146">
        <w:rPr>
          <w:lang w:val="en-US"/>
          <w:rPrChange w:id="1007" w:author="Anusha De" w:date="2022-08-01T14:48:00Z">
            <w:rPr/>
          </w:rPrChange>
        </w:rPr>
        <w:t>real</w:t>
      </w:r>
      <w:r w:rsidR="00F73A4C" w:rsidRPr="00992146">
        <w:rPr>
          <w:lang w:val="en-US"/>
          <w:rPrChange w:id="1008" w:author="Anusha De" w:date="2022-08-01T14:48:00Z">
            <w:rPr/>
          </w:rPrChange>
        </w:rPr>
        <w:t xml:space="preserve"> </w:t>
      </w:r>
      <w:r w:rsidRPr="00992146">
        <w:rPr>
          <w:lang w:val="en-US"/>
          <w:rPrChange w:id="1009" w:author="Anusha De" w:date="2022-08-01T14:48:00Z">
            <w:rPr/>
          </w:rPrChange>
        </w:rPr>
        <w:t>world,</w:t>
      </w:r>
      <w:r w:rsidR="00F73A4C" w:rsidRPr="00992146">
        <w:rPr>
          <w:lang w:val="en-US"/>
          <w:rPrChange w:id="1010" w:author="Anusha De" w:date="2022-08-01T14:48:00Z">
            <w:rPr/>
          </w:rPrChange>
        </w:rPr>
        <w:t xml:space="preserve"> </w:t>
      </w:r>
      <w:r w:rsidRPr="00992146">
        <w:rPr>
          <w:lang w:val="en-US"/>
          <w:rPrChange w:id="1011" w:author="Anusha De" w:date="2022-08-01T14:48:00Z">
            <w:rPr/>
          </w:rPrChange>
        </w:rPr>
        <w:t>both</w:t>
      </w:r>
      <w:r w:rsidR="00F73A4C" w:rsidRPr="00992146">
        <w:rPr>
          <w:lang w:val="en-US"/>
          <w:rPrChange w:id="1012" w:author="Anusha De" w:date="2022-08-01T14:48:00Z">
            <w:rPr/>
          </w:rPrChange>
        </w:rPr>
        <w:t xml:space="preserve"> </w:t>
      </w:r>
      <w:r w:rsidRPr="00992146">
        <w:rPr>
          <w:lang w:val="en-US"/>
          <w:rPrChange w:id="1013" w:author="Anusha De" w:date="2022-08-01T14:48:00Z">
            <w:rPr/>
          </w:rPrChange>
        </w:rPr>
        <w:t>consumers</w:t>
      </w:r>
      <w:r w:rsidR="00F73A4C" w:rsidRPr="00992146">
        <w:rPr>
          <w:lang w:val="en-US"/>
          <w:rPrChange w:id="1014" w:author="Anusha De" w:date="2022-08-01T14:48:00Z">
            <w:rPr/>
          </w:rPrChange>
        </w:rPr>
        <w:t xml:space="preserve"> </w:t>
      </w:r>
      <w:r w:rsidRPr="00992146">
        <w:rPr>
          <w:lang w:val="en-US"/>
          <w:rPrChange w:id="1015" w:author="Anusha De" w:date="2022-08-01T14:48:00Z">
            <w:rPr/>
          </w:rPrChange>
        </w:rPr>
        <w:t>and</w:t>
      </w:r>
      <w:r w:rsidR="00F73A4C" w:rsidRPr="00992146">
        <w:rPr>
          <w:lang w:val="en-US"/>
          <w:rPrChange w:id="1016" w:author="Anusha De" w:date="2022-08-01T14:48:00Z">
            <w:rPr/>
          </w:rPrChange>
        </w:rPr>
        <w:t xml:space="preserve"> </w:t>
      </w:r>
      <w:r w:rsidRPr="00992146">
        <w:rPr>
          <w:lang w:val="en-US"/>
          <w:rPrChange w:id="1017" w:author="Anusha De" w:date="2022-08-01T14:48:00Z">
            <w:rPr/>
          </w:rPrChange>
        </w:rPr>
        <w:t>producers</w:t>
      </w:r>
      <w:r w:rsidR="00F73A4C" w:rsidRPr="00992146">
        <w:rPr>
          <w:lang w:val="en-US"/>
          <w:rPrChange w:id="1018" w:author="Anusha De" w:date="2022-08-01T14:48:00Z">
            <w:rPr/>
          </w:rPrChange>
        </w:rPr>
        <w:t xml:space="preserve"> </w:t>
      </w:r>
      <w:r w:rsidRPr="00992146">
        <w:rPr>
          <w:lang w:val="en-US"/>
          <w:rPrChange w:id="1019" w:author="Anusha De" w:date="2022-08-01T14:48:00Z">
            <w:rPr/>
          </w:rPrChange>
        </w:rPr>
        <w:t>face</w:t>
      </w:r>
      <w:r w:rsidR="00F73A4C" w:rsidRPr="00992146">
        <w:rPr>
          <w:lang w:val="en-US"/>
          <w:rPrChange w:id="1020" w:author="Anusha De" w:date="2022-08-01T14:48:00Z">
            <w:rPr/>
          </w:rPrChange>
        </w:rPr>
        <w:t xml:space="preserve"> </w:t>
      </w:r>
      <w:r w:rsidRPr="00992146">
        <w:rPr>
          <w:lang w:val="en-US"/>
          <w:rPrChange w:id="1021" w:author="Anusha De" w:date="2022-08-01T14:48:00Z">
            <w:rPr/>
          </w:rPrChange>
        </w:rPr>
        <w:t>substantial</w:t>
      </w:r>
      <w:r w:rsidR="00F73A4C" w:rsidRPr="00992146">
        <w:rPr>
          <w:lang w:val="en-US"/>
          <w:rPrChange w:id="1022" w:author="Anusha De" w:date="2022-08-01T14:48:00Z">
            <w:rPr/>
          </w:rPrChange>
        </w:rPr>
        <w:t xml:space="preserve"> </w:t>
      </w:r>
      <w:r w:rsidRPr="00992146">
        <w:rPr>
          <w:lang w:val="en-US"/>
          <w:rPrChange w:id="1023" w:author="Anusha De" w:date="2022-08-01T14:48:00Z">
            <w:rPr/>
          </w:rPrChange>
        </w:rPr>
        <w:t>information</w:t>
      </w:r>
      <w:r w:rsidR="00F73A4C" w:rsidRPr="00992146">
        <w:rPr>
          <w:lang w:val="en-US"/>
          <w:rPrChange w:id="1024" w:author="Anusha De" w:date="2022-08-01T14:48:00Z">
            <w:rPr/>
          </w:rPrChange>
        </w:rPr>
        <w:t xml:space="preserve"> </w:t>
      </w:r>
      <w:r w:rsidRPr="00992146">
        <w:rPr>
          <w:lang w:val="en-US"/>
          <w:rPrChange w:id="1025" w:author="Anusha De" w:date="2022-08-01T14:48:00Z">
            <w:rPr/>
          </w:rPrChange>
        </w:rPr>
        <w:t>frictions.</w:t>
      </w:r>
      <w:r w:rsidR="00F73A4C" w:rsidRPr="00992146">
        <w:rPr>
          <w:lang w:val="en-US"/>
          <w:rPrChange w:id="1026" w:author="Anusha De" w:date="2022-08-01T14:48:00Z">
            <w:rPr/>
          </w:rPrChange>
        </w:rPr>
        <w:t xml:space="preserve"> </w:t>
      </w:r>
      <w:r w:rsidRPr="00992146">
        <w:rPr>
          <w:lang w:val="en-US"/>
          <w:rPrChange w:id="1027" w:author="Anusha De" w:date="2022-08-01T14:48:00Z">
            <w:rPr/>
          </w:rPrChange>
        </w:rPr>
        <w:t>Sometimes,</w:t>
      </w:r>
      <w:r w:rsidR="00F73A4C" w:rsidRPr="00992146">
        <w:rPr>
          <w:lang w:val="en-US"/>
          <w:rPrChange w:id="1028" w:author="Anusha De" w:date="2022-08-01T14:48:00Z">
            <w:rPr/>
          </w:rPrChange>
        </w:rPr>
        <w:t xml:space="preserve"> </w:t>
      </w:r>
      <w:r w:rsidRPr="00992146">
        <w:rPr>
          <w:lang w:val="en-US"/>
          <w:rPrChange w:id="1029" w:author="Anusha De" w:date="2022-08-01T14:48:00Z">
            <w:rPr/>
          </w:rPrChange>
        </w:rPr>
        <w:t>agents</w:t>
      </w:r>
      <w:r w:rsidR="00F73A4C" w:rsidRPr="00992146">
        <w:rPr>
          <w:lang w:val="en-US"/>
          <w:rPrChange w:id="1030" w:author="Anusha De" w:date="2022-08-01T14:48:00Z">
            <w:rPr/>
          </w:rPrChange>
        </w:rPr>
        <w:t xml:space="preserve"> </w:t>
      </w:r>
      <w:r w:rsidRPr="00992146">
        <w:rPr>
          <w:lang w:val="en-US"/>
          <w:rPrChange w:id="1031" w:author="Anusha De" w:date="2022-08-01T14:48:00Z">
            <w:rPr/>
          </w:rPrChange>
        </w:rPr>
        <w:t>lack</w:t>
      </w:r>
      <w:r w:rsidR="00F73A4C" w:rsidRPr="00992146">
        <w:rPr>
          <w:lang w:val="en-US"/>
          <w:rPrChange w:id="1032" w:author="Anusha De" w:date="2022-08-01T14:48:00Z">
            <w:rPr/>
          </w:rPrChange>
        </w:rPr>
        <w:t xml:space="preserve"> </w:t>
      </w:r>
      <w:r w:rsidRPr="00992146">
        <w:rPr>
          <w:lang w:val="en-US"/>
          <w:rPrChange w:id="1033" w:author="Anusha De" w:date="2022-08-01T14:48:00Z">
            <w:rPr/>
          </w:rPrChange>
        </w:rPr>
        <w:t>skills</w:t>
      </w:r>
      <w:r w:rsidR="00F73A4C" w:rsidRPr="00992146">
        <w:rPr>
          <w:lang w:val="en-US"/>
          <w:rPrChange w:id="1034" w:author="Anusha De" w:date="2022-08-01T14:48:00Z">
            <w:rPr/>
          </w:rPrChange>
        </w:rPr>
        <w:t xml:space="preserve"> </w:t>
      </w:r>
      <w:r w:rsidRPr="00992146">
        <w:rPr>
          <w:lang w:val="en-US"/>
          <w:rPrChange w:id="1035" w:author="Anusha De" w:date="2022-08-01T14:48:00Z">
            <w:rPr/>
          </w:rPrChange>
        </w:rPr>
        <w:t>to</w:t>
      </w:r>
      <w:r w:rsidR="00F73A4C" w:rsidRPr="00992146">
        <w:rPr>
          <w:lang w:val="en-US"/>
          <w:rPrChange w:id="1036" w:author="Anusha De" w:date="2022-08-01T14:48:00Z">
            <w:rPr/>
          </w:rPrChange>
        </w:rPr>
        <w:t xml:space="preserve"> </w:t>
      </w:r>
      <w:r w:rsidRPr="00992146">
        <w:rPr>
          <w:lang w:val="en-US"/>
          <w:rPrChange w:id="1037" w:author="Anusha De" w:date="2022-08-01T14:48:00Z">
            <w:rPr/>
          </w:rPrChange>
        </w:rPr>
        <w:t>correctly</w:t>
      </w:r>
      <w:r w:rsidR="00F73A4C" w:rsidRPr="00992146">
        <w:rPr>
          <w:lang w:val="en-US"/>
          <w:rPrChange w:id="1038" w:author="Anusha De" w:date="2022-08-01T14:48:00Z">
            <w:rPr/>
          </w:rPrChange>
        </w:rPr>
        <w:t xml:space="preserve"> </w:t>
      </w:r>
      <w:r w:rsidRPr="00992146">
        <w:rPr>
          <w:lang w:val="en-US"/>
          <w:rPrChange w:id="1039" w:author="Anusha De" w:date="2022-08-01T14:48:00Z">
            <w:rPr/>
          </w:rPrChange>
        </w:rPr>
        <w:t>assess</w:t>
      </w:r>
      <w:r w:rsidR="00F73A4C" w:rsidRPr="00992146">
        <w:rPr>
          <w:lang w:val="en-US"/>
          <w:rPrChange w:id="1040" w:author="Anusha De" w:date="2022-08-01T14:48:00Z">
            <w:rPr/>
          </w:rPrChange>
        </w:rPr>
        <w:t xml:space="preserve"> </w:t>
      </w:r>
      <w:r w:rsidRPr="00992146">
        <w:rPr>
          <w:lang w:val="en-US"/>
          <w:rPrChange w:id="1041" w:author="Anusha De" w:date="2022-08-01T14:48:00Z">
            <w:rPr/>
          </w:rPrChange>
        </w:rPr>
        <w:t>information</w:t>
      </w:r>
      <w:r w:rsidR="00F73A4C" w:rsidRPr="00992146">
        <w:rPr>
          <w:lang w:val="en-US"/>
          <w:rPrChange w:id="1042" w:author="Anusha De" w:date="2022-08-01T14:48:00Z">
            <w:rPr/>
          </w:rPrChange>
        </w:rPr>
        <w:t xml:space="preserve"> </w:t>
      </w:r>
      <w:r w:rsidRPr="00992146">
        <w:rPr>
          <w:lang w:val="en-US"/>
          <w:rPrChange w:id="1043" w:author="Anusha De" w:date="2022-08-01T14:48:00Z">
            <w:rPr/>
          </w:rPrChange>
        </w:rPr>
        <w:t>about</w:t>
      </w:r>
      <w:r w:rsidR="00F73A4C" w:rsidRPr="00992146">
        <w:rPr>
          <w:lang w:val="en-US"/>
          <w:rPrChange w:id="1044" w:author="Anusha De" w:date="2022-08-01T14:48:00Z">
            <w:rPr/>
          </w:rPrChange>
        </w:rPr>
        <w:t xml:space="preserve"> </w:t>
      </w:r>
      <w:r w:rsidRPr="00992146">
        <w:rPr>
          <w:lang w:val="en-US"/>
          <w:rPrChange w:id="1045" w:author="Anusha De" w:date="2022-08-01T14:48:00Z">
            <w:rPr/>
          </w:rPrChange>
        </w:rPr>
        <w:t>the</w:t>
      </w:r>
      <w:r w:rsidR="00F73A4C" w:rsidRPr="00992146">
        <w:rPr>
          <w:lang w:val="en-US"/>
          <w:rPrChange w:id="1046" w:author="Anusha De" w:date="2022-08-01T14:48:00Z">
            <w:rPr/>
          </w:rPrChange>
        </w:rPr>
        <w:t xml:space="preserve"> </w:t>
      </w:r>
      <w:r w:rsidRPr="00992146">
        <w:rPr>
          <w:lang w:val="en-US"/>
          <w:rPrChange w:id="1047" w:author="Anusha De" w:date="2022-08-01T14:48:00Z">
            <w:rPr/>
          </w:rPrChange>
        </w:rPr>
        <w:t>counterpart.</w:t>
      </w:r>
      <w:r w:rsidR="00F73A4C" w:rsidRPr="00992146">
        <w:rPr>
          <w:lang w:val="en-US"/>
          <w:rPrChange w:id="1048" w:author="Anusha De" w:date="2022-08-01T14:48:00Z">
            <w:rPr/>
          </w:rPrChange>
        </w:rPr>
        <w:t xml:space="preserve"> </w:t>
      </w:r>
      <w:r w:rsidRPr="00992146">
        <w:rPr>
          <w:lang w:val="en-US"/>
          <w:rPrChange w:id="1049" w:author="Anusha De" w:date="2022-08-01T14:48:00Z">
            <w:rPr/>
          </w:rPrChange>
        </w:rPr>
        <w:t>In</w:t>
      </w:r>
      <w:r w:rsidR="00F73A4C" w:rsidRPr="00992146">
        <w:rPr>
          <w:lang w:val="en-US"/>
          <w:rPrChange w:id="1050" w:author="Anusha De" w:date="2022-08-01T14:48:00Z">
            <w:rPr/>
          </w:rPrChange>
        </w:rPr>
        <w:t xml:space="preserve"> </w:t>
      </w:r>
      <w:r w:rsidRPr="00992146">
        <w:rPr>
          <w:lang w:val="en-US"/>
          <w:rPrChange w:id="1051" w:author="Anusha De" w:date="2022-08-01T14:48:00Z">
            <w:rPr/>
          </w:rPrChange>
        </w:rPr>
        <w:t>other</w:t>
      </w:r>
      <w:r w:rsidR="00F73A4C" w:rsidRPr="00992146">
        <w:rPr>
          <w:lang w:val="en-US"/>
          <w:rPrChange w:id="1052" w:author="Anusha De" w:date="2022-08-01T14:48:00Z">
            <w:rPr/>
          </w:rPrChange>
        </w:rPr>
        <w:t xml:space="preserve"> </w:t>
      </w:r>
      <w:r w:rsidRPr="00992146">
        <w:rPr>
          <w:lang w:val="en-US"/>
          <w:rPrChange w:id="1053" w:author="Anusha De" w:date="2022-08-01T14:48:00Z">
            <w:rPr/>
          </w:rPrChange>
        </w:rPr>
        <w:t>cases,</w:t>
      </w:r>
      <w:r w:rsidR="00F73A4C" w:rsidRPr="00992146">
        <w:rPr>
          <w:lang w:val="en-US"/>
          <w:rPrChange w:id="1054" w:author="Anusha De" w:date="2022-08-01T14:48:00Z">
            <w:rPr/>
          </w:rPrChange>
        </w:rPr>
        <w:t xml:space="preserve"> </w:t>
      </w:r>
      <w:r w:rsidRPr="00992146">
        <w:rPr>
          <w:lang w:val="en-US"/>
          <w:rPrChange w:id="1055" w:author="Anusha De" w:date="2022-08-01T14:48:00Z">
            <w:rPr/>
          </w:rPrChange>
        </w:rPr>
        <w:t>agents</w:t>
      </w:r>
      <w:r w:rsidR="00F73A4C" w:rsidRPr="00992146">
        <w:rPr>
          <w:lang w:val="en-US"/>
          <w:rPrChange w:id="1056" w:author="Anusha De" w:date="2022-08-01T14:48:00Z">
            <w:rPr/>
          </w:rPrChange>
        </w:rPr>
        <w:t xml:space="preserve"> </w:t>
      </w:r>
      <w:r w:rsidRPr="00992146">
        <w:rPr>
          <w:lang w:val="en-US"/>
          <w:rPrChange w:id="1057" w:author="Anusha De" w:date="2022-08-01T14:48:00Z">
            <w:rPr/>
          </w:rPrChange>
        </w:rPr>
        <w:t>may</w:t>
      </w:r>
      <w:r w:rsidR="00F73A4C" w:rsidRPr="00992146">
        <w:rPr>
          <w:lang w:val="en-US"/>
          <w:rPrChange w:id="1058" w:author="Anusha De" w:date="2022-08-01T14:48:00Z">
            <w:rPr/>
          </w:rPrChange>
        </w:rPr>
        <w:t xml:space="preserve"> </w:t>
      </w:r>
      <w:r w:rsidRPr="00992146">
        <w:rPr>
          <w:lang w:val="en-US"/>
          <w:rPrChange w:id="1059" w:author="Anusha De" w:date="2022-08-01T14:48:00Z">
            <w:rPr/>
          </w:rPrChange>
        </w:rPr>
        <w:t>strategically</w:t>
      </w:r>
      <w:r w:rsidR="00F73A4C" w:rsidRPr="00992146">
        <w:rPr>
          <w:lang w:val="en-US"/>
          <w:rPrChange w:id="1060" w:author="Anusha De" w:date="2022-08-01T14:48:00Z">
            <w:rPr/>
          </w:rPrChange>
        </w:rPr>
        <w:t xml:space="preserve"> </w:t>
      </w:r>
      <w:r w:rsidRPr="00992146">
        <w:rPr>
          <w:lang w:val="en-US"/>
          <w:rPrChange w:id="1061" w:author="Anusha De" w:date="2022-08-01T14:48:00Z">
            <w:rPr/>
          </w:rPrChange>
        </w:rPr>
        <w:t>decide</w:t>
      </w:r>
      <w:r w:rsidR="00F73A4C" w:rsidRPr="00992146">
        <w:rPr>
          <w:lang w:val="en-US"/>
          <w:rPrChange w:id="1062" w:author="Anusha De" w:date="2022-08-01T14:48:00Z">
            <w:rPr/>
          </w:rPrChange>
        </w:rPr>
        <w:t xml:space="preserve"> </w:t>
      </w:r>
      <w:r w:rsidRPr="00992146">
        <w:rPr>
          <w:lang w:val="en-US"/>
          <w:rPrChange w:id="1063" w:author="Anusha De" w:date="2022-08-01T14:48:00Z">
            <w:rPr/>
          </w:rPrChange>
        </w:rPr>
        <w:t>to</w:t>
      </w:r>
      <w:r w:rsidR="00F73A4C" w:rsidRPr="00992146">
        <w:rPr>
          <w:lang w:val="en-US"/>
          <w:rPrChange w:id="1064" w:author="Anusha De" w:date="2022-08-01T14:48:00Z">
            <w:rPr/>
          </w:rPrChange>
        </w:rPr>
        <w:t xml:space="preserve"> </w:t>
      </w:r>
      <w:r w:rsidRPr="00992146">
        <w:rPr>
          <w:lang w:val="en-US"/>
          <w:rPrChange w:id="1065" w:author="Anusha De" w:date="2022-08-01T14:48:00Z">
            <w:rPr/>
          </w:rPrChange>
        </w:rPr>
        <w:t>hide</w:t>
      </w:r>
      <w:r w:rsidR="00F73A4C" w:rsidRPr="00992146">
        <w:rPr>
          <w:lang w:val="en-US"/>
          <w:rPrChange w:id="1066" w:author="Anusha De" w:date="2022-08-01T14:48:00Z">
            <w:rPr/>
          </w:rPrChange>
        </w:rPr>
        <w:t xml:space="preserve"> </w:t>
      </w:r>
      <w:r w:rsidRPr="00992146">
        <w:rPr>
          <w:lang w:val="en-US"/>
          <w:rPrChange w:id="1067" w:author="Anusha De" w:date="2022-08-01T14:48:00Z">
            <w:rPr/>
          </w:rPrChange>
        </w:rPr>
        <w:t>valuable</w:t>
      </w:r>
      <w:r w:rsidR="00F73A4C" w:rsidRPr="00992146">
        <w:rPr>
          <w:lang w:val="en-US"/>
          <w:rPrChange w:id="1068" w:author="Anusha De" w:date="2022-08-01T14:48:00Z">
            <w:rPr/>
          </w:rPrChange>
        </w:rPr>
        <w:t xml:space="preserve"> </w:t>
      </w:r>
      <w:r w:rsidRPr="00992146">
        <w:rPr>
          <w:lang w:val="en-US"/>
          <w:rPrChange w:id="1069" w:author="Anusha De" w:date="2022-08-01T14:48:00Z">
            <w:rPr/>
          </w:rPrChange>
        </w:rPr>
        <w:t>information.</w:t>
      </w:r>
      <w:r w:rsidR="00F73A4C" w:rsidRPr="00992146">
        <w:rPr>
          <w:lang w:val="en-US"/>
          <w:rPrChange w:id="1070" w:author="Anusha De" w:date="2022-08-01T14:48:00Z">
            <w:rPr/>
          </w:rPrChange>
        </w:rPr>
        <w:t xml:space="preserve"> </w:t>
      </w:r>
      <w:r w:rsidRPr="00992146">
        <w:rPr>
          <w:lang w:val="en-US"/>
          <w:rPrChange w:id="1071" w:author="Anusha De" w:date="2022-08-01T14:48:00Z">
            <w:rPr/>
          </w:rPrChange>
        </w:rPr>
        <w:t>As</w:t>
      </w:r>
      <w:r w:rsidR="00F73A4C" w:rsidRPr="00992146">
        <w:rPr>
          <w:lang w:val="en-US"/>
          <w:rPrChange w:id="1072" w:author="Anusha De" w:date="2022-08-01T14:48:00Z">
            <w:rPr/>
          </w:rPrChange>
        </w:rPr>
        <w:t xml:space="preserve"> </w:t>
      </w:r>
      <w:r w:rsidRPr="00992146">
        <w:rPr>
          <w:lang w:val="en-US"/>
          <w:rPrChange w:id="1073" w:author="Anusha De" w:date="2022-08-01T14:48:00Z">
            <w:rPr/>
          </w:rPrChange>
        </w:rPr>
        <w:t>a</w:t>
      </w:r>
      <w:r w:rsidR="00F73A4C" w:rsidRPr="00992146">
        <w:rPr>
          <w:lang w:val="en-US"/>
          <w:rPrChange w:id="1074" w:author="Anusha De" w:date="2022-08-01T14:48:00Z">
            <w:rPr/>
          </w:rPrChange>
        </w:rPr>
        <w:t xml:space="preserve"> </w:t>
      </w:r>
      <w:r w:rsidRPr="00992146">
        <w:rPr>
          <w:lang w:val="en-US"/>
          <w:rPrChange w:id="1075" w:author="Anusha De" w:date="2022-08-01T14:48:00Z">
            <w:rPr/>
          </w:rPrChange>
        </w:rPr>
        <w:t>result,</w:t>
      </w:r>
      <w:r w:rsidR="00F73A4C" w:rsidRPr="00992146">
        <w:rPr>
          <w:lang w:val="en-US"/>
          <w:rPrChange w:id="1076" w:author="Anusha De" w:date="2022-08-01T14:48:00Z">
            <w:rPr/>
          </w:rPrChange>
        </w:rPr>
        <w:t xml:space="preserve"> </w:t>
      </w:r>
      <w:r w:rsidRPr="00992146">
        <w:rPr>
          <w:lang w:val="en-US"/>
          <w:rPrChange w:id="1077" w:author="Anusha De" w:date="2022-08-01T14:48:00Z">
            <w:rPr/>
          </w:rPrChange>
        </w:rPr>
        <w:t>when</w:t>
      </w:r>
      <w:r w:rsidR="00F73A4C" w:rsidRPr="00992146">
        <w:rPr>
          <w:lang w:val="en-US"/>
          <w:rPrChange w:id="1078" w:author="Anusha De" w:date="2022-08-01T14:48:00Z">
            <w:rPr/>
          </w:rPrChange>
        </w:rPr>
        <w:t xml:space="preserve"> </w:t>
      </w:r>
      <w:r w:rsidRPr="00992146">
        <w:rPr>
          <w:lang w:val="en-US"/>
          <w:rPrChange w:id="1079" w:author="Anusha De" w:date="2022-08-01T14:48:00Z">
            <w:rPr/>
          </w:rPrChange>
        </w:rPr>
        <w:t>decisions</w:t>
      </w:r>
      <w:r w:rsidR="00F73A4C" w:rsidRPr="00992146">
        <w:rPr>
          <w:lang w:val="en-US"/>
          <w:rPrChange w:id="1080" w:author="Anusha De" w:date="2022-08-01T14:48:00Z">
            <w:rPr/>
          </w:rPrChange>
        </w:rPr>
        <w:t xml:space="preserve"> </w:t>
      </w:r>
      <w:r w:rsidRPr="00992146">
        <w:rPr>
          <w:lang w:val="en-US"/>
          <w:rPrChange w:id="1081" w:author="Anusha De" w:date="2022-08-01T14:48:00Z">
            <w:rPr/>
          </w:rPrChange>
        </w:rPr>
        <w:t>need</w:t>
      </w:r>
      <w:r w:rsidR="00F73A4C" w:rsidRPr="00992146">
        <w:rPr>
          <w:lang w:val="en-US"/>
          <w:rPrChange w:id="1082" w:author="Anusha De" w:date="2022-08-01T14:48:00Z">
            <w:rPr/>
          </w:rPrChange>
        </w:rPr>
        <w:t xml:space="preserve"> </w:t>
      </w:r>
      <w:r w:rsidRPr="00992146">
        <w:rPr>
          <w:lang w:val="en-US"/>
          <w:rPrChange w:id="1083" w:author="Anusha De" w:date="2022-08-01T14:48:00Z">
            <w:rPr/>
          </w:rPrChange>
        </w:rPr>
        <w:t>to</w:t>
      </w:r>
      <w:r w:rsidR="00F73A4C" w:rsidRPr="00992146">
        <w:rPr>
          <w:lang w:val="en-US"/>
          <w:rPrChange w:id="1084" w:author="Anusha De" w:date="2022-08-01T14:48:00Z">
            <w:rPr/>
          </w:rPrChange>
        </w:rPr>
        <w:t xml:space="preserve"> </w:t>
      </w:r>
      <w:r w:rsidRPr="00992146">
        <w:rPr>
          <w:lang w:val="en-US"/>
          <w:rPrChange w:id="1085" w:author="Anusha De" w:date="2022-08-01T14:48:00Z">
            <w:rPr/>
          </w:rPrChange>
        </w:rPr>
        <w:t>be</w:t>
      </w:r>
      <w:r w:rsidR="00F73A4C" w:rsidRPr="00992146">
        <w:rPr>
          <w:lang w:val="en-US"/>
          <w:rPrChange w:id="1086" w:author="Anusha De" w:date="2022-08-01T14:48:00Z">
            <w:rPr/>
          </w:rPrChange>
        </w:rPr>
        <w:t xml:space="preserve"> </w:t>
      </w:r>
      <w:r w:rsidRPr="00992146">
        <w:rPr>
          <w:lang w:val="en-US"/>
          <w:rPrChange w:id="1087" w:author="Anusha De" w:date="2022-08-01T14:48:00Z">
            <w:rPr/>
          </w:rPrChange>
        </w:rPr>
        <w:t>made,</w:t>
      </w:r>
      <w:r w:rsidR="00F73A4C" w:rsidRPr="00992146">
        <w:rPr>
          <w:lang w:val="en-US"/>
          <w:rPrChange w:id="1088" w:author="Anusha De" w:date="2022-08-01T14:48:00Z">
            <w:rPr/>
          </w:rPrChange>
        </w:rPr>
        <w:t xml:space="preserve"> </w:t>
      </w:r>
      <w:r w:rsidRPr="00992146">
        <w:rPr>
          <w:lang w:val="en-US"/>
          <w:rPrChange w:id="1089" w:author="Anusha De" w:date="2022-08-01T14:48:00Z">
            <w:rPr/>
          </w:rPrChange>
        </w:rPr>
        <w:t>economic</w:t>
      </w:r>
      <w:r w:rsidR="00F73A4C" w:rsidRPr="00992146">
        <w:rPr>
          <w:lang w:val="en-US"/>
          <w:rPrChange w:id="1090" w:author="Anusha De" w:date="2022-08-01T14:48:00Z">
            <w:rPr/>
          </w:rPrChange>
        </w:rPr>
        <w:t xml:space="preserve"> </w:t>
      </w:r>
      <w:r w:rsidRPr="00992146">
        <w:rPr>
          <w:lang w:val="en-US"/>
          <w:rPrChange w:id="1091" w:author="Anusha De" w:date="2022-08-01T14:48:00Z">
            <w:rPr/>
          </w:rPrChange>
        </w:rPr>
        <w:t>agents</w:t>
      </w:r>
      <w:r w:rsidR="00F73A4C" w:rsidRPr="00992146">
        <w:rPr>
          <w:lang w:val="en-US"/>
          <w:rPrChange w:id="1092" w:author="Anusha De" w:date="2022-08-01T14:48:00Z">
            <w:rPr/>
          </w:rPrChange>
        </w:rPr>
        <w:t xml:space="preserve"> </w:t>
      </w:r>
      <w:r w:rsidRPr="00992146">
        <w:rPr>
          <w:lang w:val="en-US"/>
          <w:rPrChange w:id="1093" w:author="Anusha De" w:date="2022-08-01T14:48:00Z">
            <w:rPr/>
          </w:rPrChange>
        </w:rPr>
        <w:t>usually</w:t>
      </w:r>
      <w:r w:rsidR="00F73A4C" w:rsidRPr="00992146">
        <w:rPr>
          <w:lang w:val="en-US"/>
          <w:rPrChange w:id="1094" w:author="Anusha De" w:date="2022-08-01T14:48:00Z">
            <w:rPr/>
          </w:rPrChange>
        </w:rPr>
        <w:t xml:space="preserve"> </w:t>
      </w:r>
      <w:r w:rsidRPr="00992146">
        <w:rPr>
          <w:lang w:val="en-US"/>
          <w:rPrChange w:id="1095" w:author="Anusha De" w:date="2022-08-01T14:48:00Z">
            <w:rPr/>
          </w:rPrChange>
        </w:rPr>
        <w:t>rely</w:t>
      </w:r>
      <w:r w:rsidR="00F73A4C" w:rsidRPr="00992146">
        <w:rPr>
          <w:lang w:val="en-US"/>
          <w:rPrChange w:id="1096" w:author="Anusha De" w:date="2022-08-01T14:48:00Z">
            <w:rPr/>
          </w:rPrChange>
        </w:rPr>
        <w:t xml:space="preserve"> </w:t>
      </w:r>
      <w:r w:rsidRPr="00992146">
        <w:rPr>
          <w:lang w:val="en-US"/>
          <w:rPrChange w:id="1097" w:author="Anusha De" w:date="2022-08-01T14:48:00Z">
            <w:rPr/>
          </w:rPrChange>
        </w:rPr>
        <w:t>on</w:t>
      </w:r>
      <w:r w:rsidR="00F73A4C" w:rsidRPr="00992146">
        <w:rPr>
          <w:lang w:val="en-US"/>
          <w:rPrChange w:id="1098" w:author="Anusha De" w:date="2022-08-01T14:48:00Z">
            <w:rPr/>
          </w:rPrChange>
        </w:rPr>
        <w:t xml:space="preserve"> </w:t>
      </w:r>
      <w:r w:rsidRPr="00992146">
        <w:rPr>
          <w:lang w:val="en-US"/>
          <w:rPrChange w:id="1099" w:author="Anusha De" w:date="2022-08-01T14:48:00Z">
            <w:rPr/>
          </w:rPrChange>
        </w:rPr>
        <w:t>incomplete</w:t>
      </w:r>
      <w:r w:rsidR="00F73A4C" w:rsidRPr="00992146">
        <w:rPr>
          <w:lang w:val="en-US"/>
          <w:rPrChange w:id="1100" w:author="Anusha De" w:date="2022-08-01T14:48:00Z">
            <w:rPr/>
          </w:rPrChange>
        </w:rPr>
        <w:t xml:space="preserve"> </w:t>
      </w:r>
      <w:r w:rsidRPr="00992146">
        <w:rPr>
          <w:lang w:val="en-US"/>
          <w:rPrChange w:id="1101" w:author="Anusha De" w:date="2022-08-01T14:48:00Z">
            <w:rPr/>
          </w:rPrChange>
        </w:rPr>
        <w:t>information</w:t>
      </w:r>
      <w:r w:rsidR="00F73A4C" w:rsidRPr="00992146">
        <w:rPr>
          <w:lang w:val="en-US"/>
          <w:rPrChange w:id="1102" w:author="Anusha De" w:date="2022-08-01T14:48:00Z">
            <w:rPr/>
          </w:rPrChange>
        </w:rPr>
        <w:t xml:space="preserve"> </w:t>
      </w:r>
      <w:r w:rsidRPr="00992146">
        <w:rPr>
          <w:lang w:val="en-US"/>
          <w:rPrChange w:id="1103" w:author="Anusha De" w:date="2022-08-01T14:48:00Z">
            <w:rPr/>
          </w:rPrChange>
        </w:rPr>
        <w:t>that</w:t>
      </w:r>
      <w:r w:rsidR="00F73A4C" w:rsidRPr="00992146">
        <w:rPr>
          <w:lang w:val="en-US"/>
          <w:rPrChange w:id="1104" w:author="Anusha De" w:date="2022-08-01T14:48:00Z">
            <w:rPr/>
          </w:rPrChange>
        </w:rPr>
        <w:t xml:space="preserve"> </w:t>
      </w:r>
      <w:r w:rsidRPr="00992146">
        <w:rPr>
          <w:lang w:val="en-US"/>
          <w:rPrChange w:id="1105" w:author="Anusha De" w:date="2022-08-01T14:48:00Z">
            <w:rPr/>
          </w:rPrChange>
        </w:rPr>
        <w:t>is</w:t>
      </w:r>
      <w:r w:rsidR="00F73A4C" w:rsidRPr="00992146">
        <w:rPr>
          <w:lang w:val="en-US"/>
          <w:rPrChange w:id="1106" w:author="Anusha De" w:date="2022-08-01T14:48:00Z">
            <w:rPr/>
          </w:rPrChange>
        </w:rPr>
        <w:t xml:space="preserve"> </w:t>
      </w:r>
      <w:r w:rsidRPr="00992146">
        <w:rPr>
          <w:lang w:val="en-US"/>
          <w:rPrChange w:id="1107" w:author="Anusha De" w:date="2022-08-01T14:48:00Z">
            <w:rPr/>
          </w:rPrChange>
        </w:rPr>
        <w:t>combined</w:t>
      </w:r>
      <w:r w:rsidR="00F73A4C" w:rsidRPr="00992146">
        <w:rPr>
          <w:lang w:val="en-US"/>
          <w:rPrChange w:id="1108" w:author="Anusha De" w:date="2022-08-01T14:48:00Z">
            <w:rPr/>
          </w:rPrChange>
        </w:rPr>
        <w:t xml:space="preserve"> </w:t>
      </w:r>
      <w:r w:rsidRPr="00992146">
        <w:rPr>
          <w:lang w:val="en-US"/>
          <w:rPrChange w:id="1109" w:author="Anusha De" w:date="2022-08-01T14:48:00Z">
            <w:rPr/>
          </w:rPrChange>
        </w:rPr>
        <w:t>with</w:t>
      </w:r>
      <w:r w:rsidR="00F73A4C" w:rsidRPr="00992146">
        <w:rPr>
          <w:lang w:val="en-US"/>
          <w:rPrChange w:id="1110" w:author="Anusha De" w:date="2022-08-01T14:48:00Z">
            <w:rPr/>
          </w:rPrChange>
        </w:rPr>
        <w:t xml:space="preserve"> </w:t>
      </w:r>
      <w:r w:rsidRPr="00992146">
        <w:rPr>
          <w:lang w:val="en-US"/>
          <w:rPrChange w:id="1111" w:author="Anusha De" w:date="2022-08-01T14:48:00Z">
            <w:rPr/>
          </w:rPrChange>
        </w:rPr>
        <w:t>heuristic</w:t>
      </w:r>
      <w:r w:rsidR="00F73A4C" w:rsidRPr="00992146">
        <w:rPr>
          <w:lang w:val="en-US"/>
          <w:rPrChange w:id="1112" w:author="Anusha De" w:date="2022-08-01T14:48:00Z">
            <w:rPr/>
          </w:rPrChange>
        </w:rPr>
        <w:t xml:space="preserve"> </w:t>
      </w:r>
      <w:r w:rsidRPr="00992146">
        <w:rPr>
          <w:lang w:val="en-US"/>
          <w:rPrChange w:id="1113" w:author="Anusha De" w:date="2022-08-01T14:48:00Z">
            <w:rPr/>
          </w:rPrChange>
        </w:rPr>
        <w:t>techniques</w:t>
      </w:r>
      <w:r w:rsidR="00F73A4C" w:rsidRPr="00992146">
        <w:rPr>
          <w:lang w:val="en-US"/>
          <w:rPrChange w:id="1114" w:author="Anusha De" w:date="2022-08-01T14:48:00Z">
            <w:rPr/>
          </w:rPrChange>
        </w:rPr>
        <w:t xml:space="preserve"> </w:t>
      </w:r>
      <w:r w:rsidRPr="00992146">
        <w:rPr>
          <w:lang w:val="en-US"/>
          <w:rPrChange w:id="1115" w:author="Anusha De" w:date="2022-08-01T14:48:00Z">
            <w:rPr/>
          </w:rPrChange>
        </w:rPr>
        <w:t>prone</w:t>
      </w:r>
      <w:r w:rsidR="00F73A4C" w:rsidRPr="00992146">
        <w:rPr>
          <w:lang w:val="en-US"/>
          <w:rPrChange w:id="1116" w:author="Anusha De" w:date="2022-08-01T14:48:00Z">
            <w:rPr/>
          </w:rPrChange>
        </w:rPr>
        <w:t xml:space="preserve"> </w:t>
      </w:r>
      <w:r w:rsidRPr="00992146">
        <w:rPr>
          <w:lang w:val="en-US"/>
          <w:rPrChange w:id="1117" w:author="Anusha De" w:date="2022-08-01T14:48:00Z">
            <w:rPr/>
          </w:rPrChange>
        </w:rPr>
        <w:t>to</w:t>
      </w:r>
      <w:r w:rsidR="00F73A4C" w:rsidRPr="00992146">
        <w:rPr>
          <w:lang w:val="en-US"/>
          <w:rPrChange w:id="1118" w:author="Anusha De" w:date="2022-08-01T14:48:00Z">
            <w:rPr/>
          </w:rPrChange>
        </w:rPr>
        <w:t xml:space="preserve"> </w:t>
      </w:r>
      <w:r w:rsidRPr="00992146">
        <w:rPr>
          <w:lang w:val="en-US"/>
          <w:rPrChange w:id="1119" w:author="Anusha De" w:date="2022-08-01T14:48:00Z">
            <w:rPr/>
          </w:rPrChange>
        </w:rPr>
        <w:t>bias,</w:t>
      </w:r>
      <w:r w:rsidR="00F73A4C" w:rsidRPr="00992146">
        <w:rPr>
          <w:lang w:val="en-US"/>
          <w:rPrChange w:id="1120" w:author="Anusha De" w:date="2022-08-01T14:48:00Z">
            <w:rPr/>
          </w:rPrChange>
        </w:rPr>
        <w:t xml:space="preserve"> </w:t>
      </w:r>
      <w:r w:rsidRPr="00992146">
        <w:rPr>
          <w:lang w:val="en-US"/>
          <w:rPrChange w:id="1121" w:author="Anusha De" w:date="2022-08-01T14:48:00Z">
            <w:rPr/>
          </w:rPrChange>
        </w:rPr>
        <w:t>and</w:t>
      </w:r>
      <w:r w:rsidR="00F73A4C" w:rsidRPr="00992146">
        <w:rPr>
          <w:lang w:val="en-US"/>
          <w:rPrChange w:id="1122" w:author="Anusha De" w:date="2022-08-01T14:48:00Z">
            <w:rPr/>
          </w:rPrChange>
        </w:rPr>
        <w:t xml:space="preserve"> </w:t>
      </w:r>
      <w:r w:rsidRPr="00992146">
        <w:rPr>
          <w:lang w:val="en-US"/>
          <w:rPrChange w:id="1123" w:author="Anusha De" w:date="2022-08-01T14:48:00Z">
            <w:rPr/>
          </w:rPrChange>
        </w:rPr>
        <w:t>updated</w:t>
      </w:r>
      <w:r w:rsidR="00F73A4C" w:rsidRPr="00992146">
        <w:rPr>
          <w:lang w:val="en-US"/>
          <w:rPrChange w:id="1124" w:author="Anusha De" w:date="2022-08-01T14:48:00Z">
            <w:rPr/>
          </w:rPrChange>
        </w:rPr>
        <w:t xml:space="preserve"> </w:t>
      </w:r>
      <w:r w:rsidRPr="00992146">
        <w:rPr>
          <w:lang w:val="en-US"/>
          <w:rPrChange w:id="1125" w:author="Anusha De" w:date="2022-08-01T14:48:00Z">
            <w:rPr/>
          </w:rPrChange>
        </w:rPr>
        <w:t>as</w:t>
      </w:r>
      <w:r w:rsidR="00F73A4C" w:rsidRPr="00992146">
        <w:rPr>
          <w:lang w:val="en-US"/>
          <w:rPrChange w:id="1126" w:author="Anusha De" w:date="2022-08-01T14:48:00Z">
            <w:rPr/>
          </w:rPrChange>
        </w:rPr>
        <w:t xml:space="preserve"> </w:t>
      </w:r>
      <w:r w:rsidRPr="00992146">
        <w:rPr>
          <w:lang w:val="en-US"/>
          <w:rPrChange w:id="1127" w:author="Anusha De" w:date="2022-08-01T14:48:00Z">
            <w:rPr/>
          </w:rPrChange>
        </w:rPr>
        <w:t>new</w:t>
      </w:r>
      <w:r w:rsidR="00F73A4C" w:rsidRPr="00992146">
        <w:rPr>
          <w:lang w:val="en-US"/>
          <w:rPrChange w:id="1128" w:author="Anusha De" w:date="2022-08-01T14:48:00Z">
            <w:rPr/>
          </w:rPrChange>
        </w:rPr>
        <w:t xml:space="preserve"> </w:t>
      </w:r>
      <w:r w:rsidRPr="00992146">
        <w:rPr>
          <w:lang w:val="en-US"/>
          <w:rPrChange w:id="1129" w:author="Anusha De" w:date="2022-08-01T14:48:00Z">
            <w:rPr/>
          </w:rPrChange>
        </w:rPr>
        <w:t>information</w:t>
      </w:r>
      <w:r w:rsidR="00F73A4C" w:rsidRPr="00992146">
        <w:rPr>
          <w:lang w:val="en-US"/>
          <w:rPrChange w:id="1130" w:author="Anusha De" w:date="2022-08-01T14:48:00Z">
            <w:rPr/>
          </w:rPrChange>
        </w:rPr>
        <w:t xml:space="preserve"> </w:t>
      </w:r>
      <w:r w:rsidRPr="00992146">
        <w:rPr>
          <w:lang w:val="en-US"/>
          <w:rPrChange w:id="1131" w:author="Anusha De" w:date="2022-08-01T14:48:00Z">
            <w:rPr/>
          </w:rPrChange>
        </w:rPr>
        <w:t>becomes</w:t>
      </w:r>
      <w:r w:rsidR="00F73A4C" w:rsidRPr="00992146">
        <w:rPr>
          <w:lang w:val="en-US"/>
          <w:rPrChange w:id="1132" w:author="Anusha De" w:date="2022-08-01T14:48:00Z">
            <w:rPr/>
          </w:rPrChange>
        </w:rPr>
        <w:t xml:space="preserve"> </w:t>
      </w:r>
      <w:r w:rsidRPr="00992146">
        <w:rPr>
          <w:lang w:val="en-US"/>
          <w:rPrChange w:id="1133" w:author="Anusha De" w:date="2022-08-01T14:48:00Z">
            <w:rPr/>
          </w:rPrChange>
        </w:rPr>
        <w:t>available.</w:t>
      </w:r>
      <w:r w:rsidR="00F73A4C" w:rsidRPr="00992146">
        <w:rPr>
          <w:lang w:val="en-US"/>
          <w:rPrChange w:id="1134" w:author="Anusha De" w:date="2022-08-01T14:48:00Z">
            <w:rPr/>
          </w:rPrChange>
        </w:rPr>
        <w:t xml:space="preserve"> </w:t>
      </w:r>
      <w:r w:rsidRPr="00992146">
        <w:rPr>
          <w:lang w:val="en-US"/>
          <w:rPrChange w:id="1135" w:author="Anusha De" w:date="2022-08-01T14:48:00Z">
            <w:rPr/>
          </w:rPrChange>
        </w:rPr>
        <w:t>Similarly,</w:t>
      </w:r>
      <w:r w:rsidR="00F73A4C" w:rsidRPr="00992146">
        <w:rPr>
          <w:lang w:val="en-US"/>
          <w:rPrChange w:id="1136" w:author="Anusha De" w:date="2022-08-01T14:48:00Z">
            <w:rPr/>
          </w:rPrChange>
        </w:rPr>
        <w:t xml:space="preserve"> </w:t>
      </w:r>
      <w:r w:rsidRPr="00992146">
        <w:rPr>
          <w:lang w:val="en-US"/>
          <w:rPrChange w:id="1137" w:author="Anusha De" w:date="2022-08-01T14:48:00Z">
            <w:rPr/>
          </w:rPrChange>
        </w:rPr>
        <w:t>in</w:t>
      </w:r>
      <w:r w:rsidR="00F73A4C" w:rsidRPr="00992146">
        <w:rPr>
          <w:lang w:val="en-US"/>
          <w:rPrChange w:id="1138" w:author="Anusha De" w:date="2022-08-01T14:48:00Z">
            <w:rPr/>
          </w:rPrChange>
        </w:rPr>
        <w:t xml:space="preserve"> </w:t>
      </w:r>
      <w:r w:rsidRPr="00992146">
        <w:rPr>
          <w:lang w:val="en-US"/>
          <w:rPrChange w:id="1139" w:author="Anusha De" w:date="2022-08-01T14:48:00Z">
            <w:rPr/>
          </w:rPrChange>
        </w:rPr>
        <w:t>commodity</w:t>
      </w:r>
      <w:r w:rsidR="00F73A4C" w:rsidRPr="00992146">
        <w:rPr>
          <w:lang w:val="en-US"/>
          <w:rPrChange w:id="1140" w:author="Anusha De" w:date="2022-08-01T14:48:00Z">
            <w:rPr/>
          </w:rPrChange>
        </w:rPr>
        <w:t xml:space="preserve"> </w:t>
      </w:r>
      <w:r w:rsidRPr="00992146">
        <w:rPr>
          <w:lang w:val="en-US"/>
          <w:rPrChange w:id="1141" w:author="Anusha De" w:date="2022-08-01T14:48:00Z">
            <w:rPr/>
          </w:rPrChange>
        </w:rPr>
        <w:t>supply</w:t>
      </w:r>
      <w:r w:rsidR="00F73A4C" w:rsidRPr="00992146">
        <w:rPr>
          <w:lang w:val="en-US"/>
          <w:rPrChange w:id="1142" w:author="Anusha De" w:date="2022-08-01T14:48:00Z">
            <w:rPr/>
          </w:rPrChange>
        </w:rPr>
        <w:t xml:space="preserve"> </w:t>
      </w:r>
      <w:r w:rsidRPr="00992146">
        <w:rPr>
          <w:lang w:val="en-US"/>
          <w:rPrChange w:id="1143" w:author="Anusha De" w:date="2022-08-01T14:48:00Z">
            <w:rPr/>
          </w:rPrChange>
        </w:rPr>
        <w:t>chains,</w:t>
      </w:r>
      <w:r w:rsidR="00F73A4C" w:rsidRPr="00992146">
        <w:rPr>
          <w:lang w:val="en-US"/>
          <w:rPrChange w:id="1144" w:author="Anusha De" w:date="2022-08-01T14:48:00Z">
            <w:rPr/>
          </w:rPrChange>
        </w:rPr>
        <w:t xml:space="preserve"> </w:t>
      </w:r>
      <w:r w:rsidRPr="00992146">
        <w:rPr>
          <w:lang w:val="en-US"/>
          <w:rPrChange w:id="1145" w:author="Anusha De" w:date="2022-08-01T14:48:00Z">
            <w:rPr/>
          </w:rPrChange>
        </w:rPr>
        <w:t>information</w:t>
      </w:r>
      <w:r w:rsidR="00F73A4C" w:rsidRPr="00992146">
        <w:rPr>
          <w:lang w:val="en-US"/>
          <w:rPrChange w:id="1146" w:author="Anusha De" w:date="2022-08-01T14:48:00Z">
            <w:rPr/>
          </w:rPrChange>
        </w:rPr>
        <w:t xml:space="preserve"> </w:t>
      </w:r>
      <w:r w:rsidRPr="00992146">
        <w:rPr>
          <w:lang w:val="en-US"/>
          <w:rPrChange w:id="1147" w:author="Anusha De" w:date="2022-08-01T14:48:00Z">
            <w:rPr/>
          </w:rPrChange>
        </w:rPr>
        <w:t>frictions</w:t>
      </w:r>
      <w:r w:rsidR="00F73A4C" w:rsidRPr="00992146">
        <w:rPr>
          <w:lang w:val="en-US"/>
          <w:rPrChange w:id="1148" w:author="Anusha De" w:date="2022-08-01T14:48:00Z">
            <w:rPr/>
          </w:rPrChange>
        </w:rPr>
        <w:t xml:space="preserve"> </w:t>
      </w:r>
      <w:r w:rsidRPr="00992146">
        <w:rPr>
          <w:lang w:val="en-US"/>
          <w:rPrChange w:id="1149" w:author="Anusha De" w:date="2022-08-01T14:48:00Z">
            <w:rPr/>
          </w:rPrChange>
        </w:rPr>
        <w:t>may</w:t>
      </w:r>
      <w:r w:rsidR="00F73A4C" w:rsidRPr="00992146">
        <w:rPr>
          <w:lang w:val="en-US"/>
          <w:rPrChange w:id="1150" w:author="Anusha De" w:date="2022-08-01T14:48:00Z">
            <w:rPr/>
          </w:rPrChange>
        </w:rPr>
        <w:t xml:space="preserve"> </w:t>
      </w:r>
      <w:r w:rsidRPr="00992146">
        <w:rPr>
          <w:lang w:val="en-US"/>
          <w:rPrChange w:id="1151" w:author="Anusha De" w:date="2022-08-01T14:48:00Z">
            <w:rPr/>
          </w:rPrChange>
        </w:rPr>
        <w:t>exist,</w:t>
      </w:r>
      <w:r w:rsidR="00F73A4C" w:rsidRPr="00992146">
        <w:rPr>
          <w:lang w:val="en-US"/>
          <w:rPrChange w:id="1152" w:author="Anusha De" w:date="2022-08-01T14:48:00Z">
            <w:rPr/>
          </w:rPrChange>
        </w:rPr>
        <w:t xml:space="preserve"> </w:t>
      </w:r>
      <w:r w:rsidRPr="00992146">
        <w:rPr>
          <w:lang w:val="en-US"/>
          <w:rPrChange w:id="1153" w:author="Anusha De" w:date="2022-08-01T14:48:00Z">
            <w:rPr/>
          </w:rPrChange>
        </w:rPr>
        <w:t>especially</w:t>
      </w:r>
      <w:r w:rsidR="00F73A4C" w:rsidRPr="00992146">
        <w:rPr>
          <w:lang w:val="en-US"/>
          <w:rPrChange w:id="1154" w:author="Anusha De" w:date="2022-08-01T14:48:00Z">
            <w:rPr/>
          </w:rPrChange>
        </w:rPr>
        <w:t xml:space="preserve"> </w:t>
      </w:r>
      <w:r w:rsidRPr="00992146">
        <w:rPr>
          <w:lang w:val="en-US"/>
          <w:rPrChange w:id="1155" w:author="Anusha De" w:date="2022-08-01T14:48:00Z">
            <w:rPr/>
          </w:rPrChange>
        </w:rPr>
        <w:t>in</w:t>
      </w:r>
      <w:r w:rsidR="00F73A4C" w:rsidRPr="00992146">
        <w:rPr>
          <w:lang w:val="en-US"/>
          <w:rPrChange w:id="1156" w:author="Anusha De" w:date="2022-08-01T14:48:00Z">
            <w:rPr/>
          </w:rPrChange>
        </w:rPr>
        <w:t xml:space="preserve"> </w:t>
      </w:r>
      <w:r w:rsidRPr="00992146">
        <w:rPr>
          <w:lang w:val="en-US"/>
          <w:rPrChange w:id="1157" w:author="Anusha De" w:date="2022-08-01T14:48:00Z">
            <w:rPr/>
          </w:rPrChange>
        </w:rPr>
        <w:t>informal</w:t>
      </w:r>
      <w:r w:rsidR="00F73A4C" w:rsidRPr="00992146">
        <w:rPr>
          <w:lang w:val="en-US"/>
          <w:rPrChange w:id="1158" w:author="Anusha De" w:date="2022-08-01T14:48:00Z">
            <w:rPr/>
          </w:rPrChange>
        </w:rPr>
        <w:t xml:space="preserve"> </w:t>
      </w:r>
      <w:r w:rsidRPr="00992146">
        <w:rPr>
          <w:lang w:val="en-US"/>
          <w:rPrChange w:id="1159" w:author="Anusha De" w:date="2022-08-01T14:48:00Z">
            <w:rPr/>
          </w:rPrChange>
        </w:rPr>
        <w:t>value</w:t>
      </w:r>
      <w:r w:rsidR="00F73A4C" w:rsidRPr="00992146">
        <w:rPr>
          <w:lang w:val="en-US"/>
          <w:rPrChange w:id="1160" w:author="Anusha De" w:date="2022-08-01T14:48:00Z">
            <w:rPr/>
          </w:rPrChange>
        </w:rPr>
        <w:t xml:space="preserve"> </w:t>
      </w:r>
      <w:r w:rsidRPr="00992146">
        <w:rPr>
          <w:lang w:val="en-US"/>
          <w:rPrChange w:id="1161" w:author="Anusha De" w:date="2022-08-01T14:48:00Z">
            <w:rPr/>
          </w:rPrChange>
        </w:rPr>
        <w:t>chains</w:t>
      </w:r>
      <w:r w:rsidR="00F73A4C" w:rsidRPr="00992146">
        <w:rPr>
          <w:lang w:val="en-US"/>
          <w:rPrChange w:id="1162" w:author="Anusha De" w:date="2022-08-01T14:48:00Z">
            <w:rPr/>
          </w:rPrChange>
        </w:rPr>
        <w:t xml:space="preserve"> </w:t>
      </w:r>
      <w:r w:rsidRPr="00992146">
        <w:rPr>
          <w:lang w:val="en-US"/>
          <w:rPrChange w:id="1163" w:author="Anusha De" w:date="2022-08-01T14:48:00Z">
            <w:rPr/>
          </w:rPrChange>
        </w:rPr>
        <w:t>where</w:t>
      </w:r>
      <w:r w:rsidR="00F73A4C" w:rsidRPr="00992146">
        <w:rPr>
          <w:lang w:val="en-US"/>
          <w:rPrChange w:id="1164" w:author="Anusha De" w:date="2022-08-01T14:48:00Z">
            <w:rPr/>
          </w:rPrChange>
        </w:rPr>
        <w:t xml:space="preserve"> </w:t>
      </w:r>
      <w:r w:rsidRPr="00992146">
        <w:rPr>
          <w:lang w:val="en-US"/>
          <w:rPrChange w:id="1165" w:author="Anusha De" w:date="2022-08-01T14:48:00Z">
            <w:rPr/>
          </w:rPrChange>
        </w:rPr>
        <w:t>quality</w:t>
      </w:r>
      <w:r w:rsidR="00F73A4C" w:rsidRPr="00992146">
        <w:rPr>
          <w:lang w:val="en-US"/>
          <w:rPrChange w:id="1166" w:author="Anusha De" w:date="2022-08-01T14:48:00Z">
            <w:rPr/>
          </w:rPrChange>
        </w:rPr>
        <w:t xml:space="preserve"> </w:t>
      </w:r>
      <w:r w:rsidRPr="00992146">
        <w:rPr>
          <w:lang w:val="en-US"/>
          <w:rPrChange w:id="1167" w:author="Anusha De" w:date="2022-08-01T14:48:00Z">
            <w:rPr/>
          </w:rPrChange>
        </w:rPr>
        <w:t>is</w:t>
      </w:r>
      <w:r w:rsidR="00F73A4C" w:rsidRPr="00992146">
        <w:rPr>
          <w:lang w:val="en-US"/>
          <w:rPrChange w:id="1168" w:author="Anusha De" w:date="2022-08-01T14:48:00Z">
            <w:rPr/>
          </w:rPrChange>
        </w:rPr>
        <w:t xml:space="preserve"> </w:t>
      </w:r>
      <w:r w:rsidRPr="00992146">
        <w:rPr>
          <w:lang w:val="en-US"/>
          <w:rPrChange w:id="1169" w:author="Anusha De" w:date="2022-08-01T14:48:00Z">
            <w:rPr/>
          </w:rPrChange>
        </w:rPr>
        <w:t>hard</w:t>
      </w:r>
      <w:r w:rsidR="00F73A4C" w:rsidRPr="00992146">
        <w:rPr>
          <w:lang w:val="en-US"/>
          <w:rPrChange w:id="1170" w:author="Anusha De" w:date="2022-08-01T14:48:00Z">
            <w:rPr/>
          </w:rPrChange>
        </w:rPr>
        <w:t xml:space="preserve"> </w:t>
      </w:r>
      <w:r w:rsidRPr="00992146">
        <w:rPr>
          <w:lang w:val="en-US"/>
          <w:rPrChange w:id="1171" w:author="Anusha De" w:date="2022-08-01T14:48:00Z">
            <w:rPr/>
          </w:rPrChange>
        </w:rPr>
        <w:t>to</w:t>
      </w:r>
      <w:r w:rsidR="00F73A4C" w:rsidRPr="00992146">
        <w:rPr>
          <w:lang w:val="en-US"/>
          <w:rPrChange w:id="1172" w:author="Anusha De" w:date="2022-08-01T14:48:00Z">
            <w:rPr/>
          </w:rPrChange>
        </w:rPr>
        <w:t xml:space="preserve"> </w:t>
      </w:r>
      <w:r w:rsidRPr="00992146">
        <w:rPr>
          <w:lang w:val="en-US"/>
          <w:rPrChange w:id="1173" w:author="Anusha De" w:date="2022-08-01T14:48:00Z">
            <w:rPr/>
          </w:rPrChange>
        </w:rPr>
        <w:t>track</w:t>
      </w:r>
      <w:r w:rsidR="00F73A4C" w:rsidRPr="00992146">
        <w:rPr>
          <w:lang w:val="en-US"/>
          <w:rPrChange w:id="1174" w:author="Anusha De" w:date="2022-08-01T14:48:00Z">
            <w:rPr/>
          </w:rPrChange>
        </w:rPr>
        <w:t xml:space="preserve"> </w:t>
      </w:r>
      <w:r w:rsidRPr="00992146">
        <w:rPr>
          <w:lang w:val="en-US"/>
          <w:rPrChange w:id="1175" w:author="Anusha De" w:date="2022-08-01T14:48:00Z">
            <w:rPr/>
          </w:rPrChange>
        </w:rPr>
        <w:t>and</w:t>
      </w:r>
      <w:r w:rsidR="00F73A4C" w:rsidRPr="00992146">
        <w:rPr>
          <w:lang w:val="en-US"/>
          <w:rPrChange w:id="1176" w:author="Anusha De" w:date="2022-08-01T14:48:00Z">
            <w:rPr/>
          </w:rPrChange>
        </w:rPr>
        <w:t xml:space="preserve"> </w:t>
      </w:r>
      <w:r w:rsidRPr="00992146">
        <w:rPr>
          <w:lang w:val="en-US"/>
          <w:rPrChange w:id="1177" w:author="Anusha De" w:date="2022-08-01T14:48:00Z">
            <w:rPr/>
          </w:rPrChange>
        </w:rPr>
        <w:t>agreements</w:t>
      </w:r>
      <w:r w:rsidR="00F73A4C" w:rsidRPr="00992146">
        <w:rPr>
          <w:lang w:val="en-US"/>
          <w:rPrChange w:id="1178" w:author="Anusha De" w:date="2022-08-01T14:48:00Z">
            <w:rPr/>
          </w:rPrChange>
        </w:rPr>
        <w:t xml:space="preserve"> </w:t>
      </w:r>
      <w:r w:rsidRPr="00992146">
        <w:rPr>
          <w:lang w:val="en-US"/>
          <w:rPrChange w:id="1179" w:author="Anusha De" w:date="2022-08-01T14:48:00Z">
            <w:rPr/>
          </w:rPrChange>
        </w:rPr>
        <w:t>difficult</w:t>
      </w:r>
      <w:r w:rsidR="00F73A4C" w:rsidRPr="00992146">
        <w:rPr>
          <w:lang w:val="en-US"/>
          <w:rPrChange w:id="1180" w:author="Anusha De" w:date="2022-08-01T14:48:00Z">
            <w:rPr/>
          </w:rPrChange>
        </w:rPr>
        <w:t xml:space="preserve"> </w:t>
      </w:r>
      <w:r w:rsidRPr="00992146">
        <w:rPr>
          <w:lang w:val="en-US"/>
          <w:rPrChange w:id="1181" w:author="Anusha De" w:date="2022-08-01T14:48:00Z">
            <w:rPr/>
          </w:rPrChange>
        </w:rPr>
        <w:t>to</w:t>
      </w:r>
      <w:r w:rsidR="00F73A4C" w:rsidRPr="00992146">
        <w:rPr>
          <w:lang w:val="en-US"/>
          <w:rPrChange w:id="1182" w:author="Anusha De" w:date="2022-08-01T14:48:00Z">
            <w:rPr/>
          </w:rPrChange>
        </w:rPr>
        <w:t xml:space="preserve"> </w:t>
      </w:r>
      <w:r w:rsidRPr="00992146">
        <w:rPr>
          <w:lang w:val="en-US"/>
          <w:rPrChange w:id="1183" w:author="Anusha De" w:date="2022-08-01T14:48:00Z">
            <w:rPr/>
          </w:rPrChange>
        </w:rPr>
        <w:t>enforce.</w:t>
      </w:r>
      <w:r w:rsidR="00F73A4C" w:rsidRPr="00992146">
        <w:rPr>
          <w:lang w:val="en-US"/>
          <w:rPrChange w:id="1184" w:author="Anusha De" w:date="2022-08-01T14:48:00Z">
            <w:rPr/>
          </w:rPrChange>
        </w:rPr>
        <w:t xml:space="preserve"> </w:t>
      </w:r>
      <w:r w:rsidRPr="00992146">
        <w:rPr>
          <w:lang w:val="en-US"/>
          <w:rPrChange w:id="1185" w:author="Anusha De" w:date="2022-08-01T14:48:00Z">
            <w:rPr/>
          </w:rPrChange>
        </w:rPr>
        <w:t>As</w:t>
      </w:r>
      <w:r w:rsidR="00F73A4C" w:rsidRPr="00992146">
        <w:rPr>
          <w:lang w:val="en-US"/>
          <w:rPrChange w:id="1186" w:author="Anusha De" w:date="2022-08-01T14:48:00Z">
            <w:rPr/>
          </w:rPrChange>
        </w:rPr>
        <w:t xml:space="preserve"> </w:t>
      </w:r>
      <w:r w:rsidRPr="00992146">
        <w:rPr>
          <w:lang w:val="en-US"/>
          <w:rPrChange w:id="1187" w:author="Anusha De" w:date="2022-08-01T14:48:00Z">
            <w:rPr/>
          </w:rPrChange>
        </w:rPr>
        <w:t>a</w:t>
      </w:r>
      <w:r w:rsidR="00F73A4C" w:rsidRPr="00992146">
        <w:rPr>
          <w:lang w:val="en-US"/>
          <w:rPrChange w:id="1188" w:author="Anusha De" w:date="2022-08-01T14:48:00Z">
            <w:rPr/>
          </w:rPrChange>
        </w:rPr>
        <w:t xml:space="preserve"> </w:t>
      </w:r>
      <w:r w:rsidRPr="00992146">
        <w:rPr>
          <w:lang w:val="en-US"/>
          <w:rPrChange w:id="1189" w:author="Anusha De" w:date="2022-08-01T14:48:00Z">
            <w:rPr/>
          </w:rPrChange>
        </w:rPr>
        <w:t>result,</w:t>
      </w:r>
      <w:r w:rsidR="00F73A4C" w:rsidRPr="00992146">
        <w:rPr>
          <w:lang w:val="en-US"/>
          <w:rPrChange w:id="1190" w:author="Anusha De" w:date="2022-08-01T14:48:00Z">
            <w:rPr/>
          </w:rPrChange>
        </w:rPr>
        <w:t xml:space="preserve"> </w:t>
      </w:r>
      <w:r w:rsidRPr="00992146">
        <w:rPr>
          <w:lang w:val="en-US"/>
          <w:rPrChange w:id="1191" w:author="Anusha De" w:date="2022-08-01T14:48:00Z">
            <w:rPr/>
          </w:rPrChange>
        </w:rPr>
        <w:t>value</w:t>
      </w:r>
      <w:r w:rsidR="00F73A4C" w:rsidRPr="00992146">
        <w:rPr>
          <w:lang w:val="en-US"/>
          <w:rPrChange w:id="1192" w:author="Anusha De" w:date="2022-08-01T14:48:00Z">
            <w:rPr/>
          </w:rPrChange>
        </w:rPr>
        <w:t xml:space="preserve"> </w:t>
      </w:r>
      <w:r w:rsidRPr="00992146">
        <w:rPr>
          <w:lang w:val="en-US"/>
          <w:rPrChange w:id="1193" w:author="Anusha De" w:date="2022-08-01T14:48:00Z">
            <w:rPr/>
          </w:rPrChange>
        </w:rPr>
        <w:t>chain</w:t>
      </w:r>
      <w:r w:rsidR="00F73A4C" w:rsidRPr="00992146">
        <w:rPr>
          <w:lang w:val="en-US"/>
          <w:rPrChange w:id="1194" w:author="Anusha De" w:date="2022-08-01T14:48:00Z">
            <w:rPr/>
          </w:rPrChange>
        </w:rPr>
        <w:t xml:space="preserve"> </w:t>
      </w:r>
      <w:r w:rsidRPr="00992146">
        <w:rPr>
          <w:lang w:val="en-US"/>
          <w:rPrChange w:id="1195" w:author="Anusha De" w:date="2022-08-01T14:48:00Z">
            <w:rPr/>
          </w:rPrChange>
        </w:rPr>
        <w:t>actors</w:t>
      </w:r>
      <w:r w:rsidR="00F73A4C" w:rsidRPr="00992146">
        <w:rPr>
          <w:lang w:val="en-US"/>
          <w:rPrChange w:id="1196" w:author="Anusha De" w:date="2022-08-01T14:48:00Z">
            <w:rPr/>
          </w:rPrChange>
        </w:rPr>
        <w:t xml:space="preserve"> </w:t>
      </w:r>
      <w:r w:rsidRPr="00992146">
        <w:rPr>
          <w:lang w:val="en-US"/>
          <w:rPrChange w:id="1197" w:author="Anusha De" w:date="2022-08-01T14:48:00Z">
            <w:rPr/>
          </w:rPrChange>
        </w:rPr>
        <w:t>base</w:t>
      </w:r>
      <w:r w:rsidR="00F73A4C" w:rsidRPr="00992146">
        <w:rPr>
          <w:lang w:val="en-US"/>
          <w:rPrChange w:id="1198" w:author="Anusha De" w:date="2022-08-01T14:48:00Z">
            <w:rPr/>
          </w:rPrChange>
        </w:rPr>
        <w:t xml:space="preserve"> </w:t>
      </w:r>
      <w:r w:rsidRPr="00992146">
        <w:rPr>
          <w:lang w:val="en-US"/>
          <w:rPrChange w:id="1199" w:author="Anusha De" w:date="2022-08-01T14:48:00Z">
            <w:rPr/>
          </w:rPrChange>
        </w:rPr>
        <w:t>a</w:t>
      </w:r>
      <w:r w:rsidR="00F73A4C" w:rsidRPr="00992146">
        <w:rPr>
          <w:lang w:val="en-US"/>
          <w:rPrChange w:id="1200" w:author="Anusha De" w:date="2022-08-01T14:48:00Z">
            <w:rPr/>
          </w:rPrChange>
        </w:rPr>
        <w:t xml:space="preserve"> </w:t>
      </w:r>
      <w:r w:rsidRPr="00992146">
        <w:rPr>
          <w:lang w:val="en-US"/>
          <w:rPrChange w:id="1201" w:author="Anusha De" w:date="2022-08-01T14:48:00Z">
            <w:rPr/>
          </w:rPrChange>
        </w:rPr>
        <w:t>substantial</w:t>
      </w:r>
      <w:r w:rsidR="00F73A4C" w:rsidRPr="00992146">
        <w:rPr>
          <w:lang w:val="en-US"/>
          <w:rPrChange w:id="1202" w:author="Anusha De" w:date="2022-08-01T14:48:00Z">
            <w:rPr/>
          </w:rPrChange>
        </w:rPr>
        <w:t xml:space="preserve"> </w:t>
      </w:r>
      <w:r w:rsidRPr="00992146">
        <w:rPr>
          <w:lang w:val="en-US"/>
          <w:rPrChange w:id="1203" w:author="Anusha De" w:date="2022-08-01T14:48:00Z">
            <w:rPr/>
          </w:rPrChange>
        </w:rPr>
        <w:t>part</w:t>
      </w:r>
      <w:r w:rsidR="00F73A4C" w:rsidRPr="00992146">
        <w:rPr>
          <w:lang w:val="en-US"/>
          <w:rPrChange w:id="1204" w:author="Anusha De" w:date="2022-08-01T14:48:00Z">
            <w:rPr/>
          </w:rPrChange>
        </w:rPr>
        <w:t xml:space="preserve"> </w:t>
      </w:r>
      <w:r w:rsidRPr="00992146">
        <w:rPr>
          <w:lang w:val="en-US"/>
          <w:rPrChange w:id="1205" w:author="Anusha De" w:date="2022-08-01T14:48:00Z">
            <w:rPr/>
          </w:rPrChange>
        </w:rPr>
        <w:t>of</w:t>
      </w:r>
      <w:r w:rsidR="00F73A4C" w:rsidRPr="00992146">
        <w:rPr>
          <w:lang w:val="en-US"/>
          <w:rPrChange w:id="1206" w:author="Anusha De" w:date="2022-08-01T14:48:00Z">
            <w:rPr/>
          </w:rPrChange>
        </w:rPr>
        <w:t xml:space="preserve"> </w:t>
      </w:r>
      <w:r w:rsidRPr="00992146">
        <w:rPr>
          <w:lang w:val="en-US"/>
          <w:rPrChange w:id="1207" w:author="Anusha De" w:date="2022-08-01T14:48:00Z">
            <w:rPr/>
          </w:rPrChange>
        </w:rPr>
        <w:t>their</w:t>
      </w:r>
      <w:r w:rsidR="00F73A4C" w:rsidRPr="00992146">
        <w:rPr>
          <w:lang w:val="en-US"/>
          <w:rPrChange w:id="1208" w:author="Anusha De" w:date="2022-08-01T14:48:00Z">
            <w:rPr/>
          </w:rPrChange>
        </w:rPr>
        <w:t xml:space="preserve"> </w:t>
      </w:r>
      <w:r w:rsidRPr="00992146">
        <w:rPr>
          <w:lang w:val="en-US"/>
          <w:rPrChange w:id="1209" w:author="Anusha De" w:date="2022-08-01T14:48:00Z">
            <w:rPr/>
          </w:rPrChange>
        </w:rPr>
        <w:t>decisions</w:t>
      </w:r>
      <w:r w:rsidR="00F73A4C" w:rsidRPr="00992146">
        <w:rPr>
          <w:lang w:val="en-US"/>
          <w:rPrChange w:id="1210" w:author="Anusha De" w:date="2022-08-01T14:48:00Z">
            <w:rPr/>
          </w:rPrChange>
        </w:rPr>
        <w:t xml:space="preserve"> </w:t>
      </w:r>
      <w:r w:rsidRPr="00992146">
        <w:rPr>
          <w:lang w:val="en-US"/>
          <w:rPrChange w:id="1211" w:author="Anusha De" w:date="2022-08-01T14:48:00Z">
            <w:rPr/>
          </w:rPrChange>
        </w:rPr>
        <w:t>on</w:t>
      </w:r>
      <w:r w:rsidR="00F73A4C" w:rsidRPr="00992146">
        <w:rPr>
          <w:lang w:val="en-US"/>
          <w:rPrChange w:id="1212" w:author="Anusha De" w:date="2022-08-01T14:48:00Z">
            <w:rPr/>
          </w:rPrChange>
        </w:rPr>
        <w:t xml:space="preserve"> </w:t>
      </w:r>
      <w:r w:rsidRPr="00992146">
        <w:rPr>
          <w:lang w:val="en-US"/>
          <w:rPrChange w:id="1213" w:author="Anusha De" w:date="2022-08-01T14:48:00Z">
            <w:rPr/>
          </w:rPrChange>
        </w:rPr>
        <w:t>perceptions</w:t>
      </w:r>
      <w:r w:rsidR="00F73A4C" w:rsidRPr="00992146">
        <w:rPr>
          <w:lang w:val="en-US"/>
          <w:rPrChange w:id="1214" w:author="Anusha De" w:date="2022-08-01T14:48:00Z">
            <w:rPr/>
          </w:rPrChange>
        </w:rPr>
        <w:t xml:space="preserve"> </w:t>
      </w:r>
      <w:r w:rsidRPr="00992146">
        <w:rPr>
          <w:lang w:val="en-US"/>
          <w:rPrChange w:id="1215" w:author="Anusha De" w:date="2022-08-01T14:48:00Z">
            <w:rPr/>
          </w:rPrChange>
        </w:rPr>
        <w:t>and</w:t>
      </w:r>
      <w:r w:rsidR="00F73A4C" w:rsidRPr="00992146">
        <w:rPr>
          <w:lang w:val="en-US"/>
          <w:rPrChange w:id="1216" w:author="Anusha De" w:date="2022-08-01T14:48:00Z">
            <w:rPr/>
          </w:rPrChange>
        </w:rPr>
        <w:t xml:space="preserve"> </w:t>
      </w:r>
      <w:r w:rsidRPr="00992146">
        <w:rPr>
          <w:lang w:val="en-US"/>
          <w:rPrChange w:id="1217" w:author="Anusha De" w:date="2022-08-01T14:48:00Z">
            <w:rPr/>
          </w:rPrChange>
        </w:rPr>
        <w:t>beliefs</w:t>
      </w:r>
      <w:r w:rsidR="00F73A4C" w:rsidRPr="00992146">
        <w:rPr>
          <w:lang w:val="en-US"/>
          <w:rPrChange w:id="1218" w:author="Anusha De" w:date="2022-08-01T14:48:00Z">
            <w:rPr/>
          </w:rPrChange>
        </w:rPr>
        <w:t xml:space="preserve"> </w:t>
      </w:r>
      <w:r w:rsidRPr="00992146">
        <w:rPr>
          <w:lang w:val="en-US"/>
          <w:rPrChange w:id="1219" w:author="Anusha De" w:date="2022-08-01T14:48:00Z">
            <w:rPr/>
          </w:rPrChange>
        </w:rPr>
        <w:t>about</w:t>
      </w:r>
      <w:r w:rsidR="00F73A4C" w:rsidRPr="00992146">
        <w:rPr>
          <w:lang w:val="en-US"/>
          <w:rPrChange w:id="1220" w:author="Anusha De" w:date="2022-08-01T14:48:00Z">
            <w:rPr/>
          </w:rPrChange>
        </w:rPr>
        <w:t xml:space="preserve"> </w:t>
      </w:r>
      <w:r w:rsidRPr="00992146">
        <w:rPr>
          <w:lang w:val="en-US"/>
          <w:rPrChange w:id="1221" w:author="Anusha De" w:date="2022-08-01T14:48:00Z">
            <w:rPr/>
          </w:rPrChange>
        </w:rPr>
        <w:t>actors</w:t>
      </w:r>
      <w:r w:rsidR="00F73A4C" w:rsidRPr="00992146">
        <w:rPr>
          <w:lang w:val="en-US"/>
          <w:rPrChange w:id="1222" w:author="Anusha De" w:date="2022-08-01T14:48:00Z">
            <w:rPr/>
          </w:rPrChange>
        </w:rPr>
        <w:t xml:space="preserve"> </w:t>
      </w:r>
      <w:r w:rsidRPr="00992146">
        <w:rPr>
          <w:lang w:val="en-US"/>
          <w:rPrChange w:id="1223" w:author="Anusha De" w:date="2022-08-01T14:48:00Z">
            <w:rPr/>
          </w:rPrChange>
        </w:rPr>
        <w:t>up-</w:t>
      </w:r>
      <w:r w:rsidR="00F73A4C" w:rsidRPr="00992146">
        <w:rPr>
          <w:lang w:val="en-US"/>
          <w:rPrChange w:id="1224" w:author="Anusha De" w:date="2022-08-01T14:48:00Z">
            <w:rPr/>
          </w:rPrChange>
        </w:rPr>
        <w:t xml:space="preserve"> </w:t>
      </w:r>
      <w:r w:rsidRPr="00992146">
        <w:rPr>
          <w:lang w:val="en-US"/>
          <w:rPrChange w:id="1225" w:author="Anusha De" w:date="2022-08-01T14:48:00Z">
            <w:rPr/>
          </w:rPrChange>
        </w:rPr>
        <w:t>and</w:t>
      </w:r>
      <w:r w:rsidR="00F73A4C" w:rsidRPr="00992146">
        <w:rPr>
          <w:lang w:val="en-US"/>
          <w:rPrChange w:id="1226" w:author="Anusha De" w:date="2022-08-01T14:48:00Z">
            <w:rPr/>
          </w:rPrChange>
        </w:rPr>
        <w:t xml:space="preserve"> </w:t>
      </w:r>
      <w:r w:rsidRPr="00992146">
        <w:rPr>
          <w:lang w:val="en-US"/>
          <w:rPrChange w:id="1227" w:author="Anusha De" w:date="2022-08-01T14:48:00Z">
            <w:rPr/>
          </w:rPrChange>
        </w:rPr>
        <w:t>downstream.</w:t>
      </w:r>
    </w:p>
    <w:p w14:paraId="439F7306" w14:textId="253A8AAA" w:rsidR="005139B5" w:rsidRPr="00992146" w:rsidRDefault="0081249E">
      <w:pPr>
        <w:rPr>
          <w:lang w:val="en-US"/>
          <w:rPrChange w:id="1228" w:author="Anusha De" w:date="2022-08-01T14:48:00Z">
            <w:rPr/>
          </w:rPrChange>
        </w:rPr>
        <w:pPrChange w:id="1229" w:author="Steve Wiggins" w:date="2022-07-30T11:53:00Z">
          <w:pPr>
            <w:pStyle w:val="1PP"/>
            <w:jc w:val="both"/>
          </w:pPr>
        </w:pPrChange>
      </w:pPr>
      <w:r w:rsidRPr="00992146">
        <w:rPr>
          <w:lang w:val="en-US"/>
          <w:rPrChange w:id="1230" w:author="Anusha De" w:date="2022-08-01T14:48:00Z">
            <w:rPr/>
          </w:rPrChange>
        </w:rPr>
        <w:t>Perceptions</w:t>
      </w:r>
      <w:r w:rsidR="00F73A4C" w:rsidRPr="00992146">
        <w:rPr>
          <w:lang w:val="en-US"/>
          <w:rPrChange w:id="1231" w:author="Anusha De" w:date="2022-08-01T14:48:00Z">
            <w:rPr/>
          </w:rPrChange>
        </w:rPr>
        <w:t xml:space="preserve"> </w:t>
      </w:r>
      <w:r w:rsidRPr="00992146">
        <w:rPr>
          <w:lang w:val="en-US"/>
          <w:rPrChange w:id="1232" w:author="Anusha De" w:date="2022-08-01T14:48:00Z">
            <w:rPr/>
          </w:rPrChange>
        </w:rPr>
        <w:t>that</w:t>
      </w:r>
      <w:r w:rsidR="00F73A4C" w:rsidRPr="00992146">
        <w:rPr>
          <w:lang w:val="en-US"/>
          <w:rPrChange w:id="1233" w:author="Anusha De" w:date="2022-08-01T14:48:00Z">
            <w:rPr/>
          </w:rPrChange>
        </w:rPr>
        <w:t xml:space="preserve"> </w:t>
      </w:r>
      <w:r w:rsidRPr="00992146">
        <w:rPr>
          <w:lang w:val="en-US"/>
          <w:rPrChange w:id="1234" w:author="Anusha De" w:date="2022-08-01T14:48:00Z">
            <w:rPr/>
          </w:rPrChange>
        </w:rPr>
        <w:t>do</w:t>
      </w:r>
      <w:r w:rsidR="00F73A4C" w:rsidRPr="00992146">
        <w:rPr>
          <w:lang w:val="en-US"/>
          <w:rPrChange w:id="1235" w:author="Anusha De" w:date="2022-08-01T14:48:00Z">
            <w:rPr/>
          </w:rPrChange>
        </w:rPr>
        <w:t xml:space="preserve"> </w:t>
      </w:r>
      <w:r w:rsidRPr="00992146">
        <w:rPr>
          <w:lang w:val="en-US"/>
          <w:rPrChange w:id="1236" w:author="Anusha De" w:date="2022-08-01T14:48:00Z">
            <w:rPr/>
          </w:rPrChange>
        </w:rPr>
        <w:t>not</w:t>
      </w:r>
      <w:r w:rsidR="00F73A4C" w:rsidRPr="00992146">
        <w:rPr>
          <w:lang w:val="en-US"/>
          <w:rPrChange w:id="1237" w:author="Anusha De" w:date="2022-08-01T14:48:00Z">
            <w:rPr/>
          </w:rPrChange>
        </w:rPr>
        <w:t xml:space="preserve"> </w:t>
      </w:r>
      <w:r w:rsidRPr="00992146">
        <w:rPr>
          <w:lang w:val="en-US"/>
          <w:rPrChange w:id="1238" w:author="Anusha De" w:date="2022-08-01T14:48:00Z">
            <w:rPr/>
          </w:rPrChange>
        </w:rPr>
        <w:t>align</w:t>
      </w:r>
      <w:r w:rsidR="00F73A4C" w:rsidRPr="00992146">
        <w:rPr>
          <w:lang w:val="en-US"/>
          <w:rPrChange w:id="1239" w:author="Anusha De" w:date="2022-08-01T14:48:00Z">
            <w:rPr/>
          </w:rPrChange>
        </w:rPr>
        <w:t xml:space="preserve"> </w:t>
      </w:r>
      <w:r w:rsidRPr="00992146">
        <w:rPr>
          <w:lang w:val="en-US"/>
          <w:rPrChange w:id="1240" w:author="Anusha De" w:date="2022-08-01T14:48:00Z">
            <w:rPr/>
          </w:rPrChange>
        </w:rPr>
        <w:t>with</w:t>
      </w:r>
      <w:r w:rsidR="00F73A4C" w:rsidRPr="00992146">
        <w:rPr>
          <w:lang w:val="en-US"/>
          <w:rPrChange w:id="1241" w:author="Anusha De" w:date="2022-08-01T14:48:00Z">
            <w:rPr/>
          </w:rPrChange>
        </w:rPr>
        <w:t xml:space="preserve"> </w:t>
      </w:r>
      <w:r w:rsidRPr="00992146">
        <w:rPr>
          <w:lang w:val="en-US"/>
          <w:rPrChange w:id="1242" w:author="Anusha De" w:date="2022-08-01T14:48:00Z">
            <w:rPr/>
          </w:rPrChange>
        </w:rPr>
        <w:t>reality</w:t>
      </w:r>
      <w:r w:rsidR="00F73A4C" w:rsidRPr="00992146">
        <w:rPr>
          <w:lang w:val="en-US"/>
          <w:rPrChange w:id="1243" w:author="Anusha De" w:date="2022-08-01T14:48:00Z">
            <w:rPr/>
          </w:rPrChange>
        </w:rPr>
        <w:t xml:space="preserve"> </w:t>
      </w:r>
      <w:r w:rsidRPr="00992146">
        <w:rPr>
          <w:lang w:val="en-US"/>
          <w:rPrChange w:id="1244" w:author="Anusha De" w:date="2022-08-01T14:48:00Z">
            <w:rPr/>
          </w:rPrChange>
        </w:rPr>
        <w:t>can</w:t>
      </w:r>
      <w:r w:rsidR="00F73A4C" w:rsidRPr="00992146">
        <w:rPr>
          <w:lang w:val="en-US"/>
          <w:rPrChange w:id="1245" w:author="Anusha De" w:date="2022-08-01T14:48:00Z">
            <w:rPr/>
          </w:rPrChange>
        </w:rPr>
        <w:t xml:space="preserve"> </w:t>
      </w:r>
      <w:r w:rsidRPr="00992146">
        <w:rPr>
          <w:lang w:val="en-US"/>
          <w:rPrChange w:id="1246" w:author="Anusha De" w:date="2022-08-01T14:48:00Z">
            <w:rPr/>
          </w:rPrChange>
        </w:rPr>
        <w:t>have</w:t>
      </w:r>
      <w:r w:rsidR="00F73A4C" w:rsidRPr="00992146">
        <w:rPr>
          <w:lang w:val="en-US"/>
          <w:rPrChange w:id="1247" w:author="Anusha De" w:date="2022-08-01T14:48:00Z">
            <w:rPr/>
          </w:rPrChange>
        </w:rPr>
        <w:t xml:space="preserve"> </w:t>
      </w:r>
      <w:r w:rsidRPr="00992146">
        <w:rPr>
          <w:lang w:val="en-US"/>
          <w:rPrChange w:id="1248" w:author="Anusha De" w:date="2022-08-01T14:48:00Z">
            <w:rPr/>
          </w:rPrChange>
        </w:rPr>
        <w:t>significant</w:t>
      </w:r>
      <w:r w:rsidR="00F73A4C" w:rsidRPr="00992146">
        <w:rPr>
          <w:lang w:val="en-US"/>
          <w:rPrChange w:id="1249" w:author="Anusha De" w:date="2022-08-01T14:48:00Z">
            <w:rPr/>
          </w:rPrChange>
        </w:rPr>
        <w:t xml:space="preserve"> </w:t>
      </w:r>
      <w:r w:rsidRPr="00992146">
        <w:rPr>
          <w:lang w:val="en-US"/>
          <w:rPrChange w:id="1250" w:author="Anusha De" w:date="2022-08-01T14:48:00Z">
            <w:rPr/>
          </w:rPrChange>
        </w:rPr>
        <w:t>consequences</w:t>
      </w:r>
      <w:r w:rsidR="00F73A4C" w:rsidRPr="00992146">
        <w:rPr>
          <w:lang w:val="en-US"/>
          <w:rPrChange w:id="1251" w:author="Anusha De" w:date="2022-08-01T14:48:00Z">
            <w:rPr/>
          </w:rPrChange>
        </w:rPr>
        <w:t xml:space="preserve"> </w:t>
      </w:r>
      <w:r w:rsidRPr="00992146">
        <w:rPr>
          <w:lang w:val="en-US"/>
          <w:rPrChange w:id="1252" w:author="Anusha De" w:date="2022-08-01T14:48:00Z">
            <w:rPr/>
          </w:rPrChange>
        </w:rPr>
        <w:t>for</w:t>
      </w:r>
      <w:r w:rsidR="00F73A4C" w:rsidRPr="00992146">
        <w:rPr>
          <w:lang w:val="en-US"/>
          <w:rPrChange w:id="1253" w:author="Anusha De" w:date="2022-08-01T14:48:00Z">
            <w:rPr/>
          </w:rPrChange>
        </w:rPr>
        <w:t xml:space="preserve"> </w:t>
      </w:r>
      <w:r w:rsidRPr="00992146">
        <w:rPr>
          <w:lang w:val="en-US"/>
          <w:rPrChange w:id="1254" w:author="Anusha De" w:date="2022-08-01T14:48:00Z">
            <w:rPr/>
          </w:rPrChange>
        </w:rPr>
        <w:t>the</w:t>
      </w:r>
      <w:r w:rsidR="00F73A4C" w:rsidRPr="00992146">
        <w:rPr>
          <w:lang w:val="en-US"/>
          <w:rPrChange w:id="1255" w:author="Anusha De" w:date="2022-08-01T14:48:00Z">
            <w:rPr/>
          </w:rPrChange>
        </w:rPr>
        <w:t xml:space="preserve"> </w:t>
      </w:r>
      <w:r w:rsidRPr="00992146">
        <w:rPr>
          <w:lang w:val="en-US"/>
          <w:rPrChange w:id="1256" w:author="Anusha De" w:date="2022-08-01T14:48:00Z">
            <w:rPr/>
          </w:rPrChange>
        </w:rPr>
        <w:t>entire</w:t>
      </w:r>
      <w:r w:rsidR="00F73A4C" w:rsidRPr="00992146">
        <w:rPr>
          <w:lang w:val="en-US"/>
          <w:rPrChange w:id="1257" w:author="Anusha De" w:date="2022-08-01T14:48:00Z">
            <w:rPr/>
          </w:rPrChange>
        </w:rPr>
        <w:t xml:space="preserve"> </w:t>
      </w:r>
      <w:r w:rsidRPr="00992146">
        <w:rPr>
          <w:lang w:val="en-US"/>
          <w:rPrChange w:id="1258" w:author="Anusha De" w:date="2022-08-01T14:48:00Z">
            <w:rPr/>
          </w:rPrChange>
        </w:rPr>
        <w:t>supply</w:t>
      </w:r>
      <w:r w:rsidR="00F73A4C" w:rsidRPr="00992146">
        <w:rPr>
          <w:lang w:val="en-US"/>
          <w:rPrChange w:id="1259" w:author="Anusha De" w:date="2022-08-01T14:48:00Z">
            <w:rPr/>
          </w:rPrChange>
        </w:rPr>
        <w:t xml:space="preserve"> </w:t>
      </w:r>
      <w:r w:rsidRPr="00992146">
        <w:rPr>
          <w:lang w:val="en-US"/>
          <w:rPrChange w:id="1260" w:author="Anusha De" w:date="2022-08-01T14:48:00Z">
            <w:rPr/>
          </w:rPrChange>
        </w:rPr>
        <w:t>chain.</w:t>
      </w:r>
      <w:r w:rsidR="00F73A4C" w:rsidRPr="00992146">
        <w:rPr>
          <w:lang w:val="en-US"/>
          <w:rPrChange w:id="1261" w:author="Anusha De" w:date="2022-08-01T14:48:00Z">
            <w:rPr/>
          </w:rPrChange>
        </w:rPr>
        <w:t xml:space="preserve"> </w:t>
      </w:r>
      <w:r w:rsidRPr="00992146">
        <w:rPr>
          <w:lang w:val="en-US"/>
          <w:rPrChange w:id="1262" w:author="Anusha De" w:date="2022-08-01T14:48:00Z">
            <w:rPr/>
          </w:rPrChange>
        </w:rPr>
        <w:t>Erroneous</w:t>
      </w:r>
      <w:r w:rsidR="00F73A4C" w:rsidRPr="00992146">
        <w:rPr>
          <w:lang w:val="en-US"/>
          <w:rPrChange w:id="1263" w:author="Anusha De" w:date="2022-08-01T14:48:00Z">
            <w:rPr/>
          </w:rPrChange>
        </w:rPr>
        <w:t xml:space="preserve"> </w:t>
      </w:r>
      <w:r w:rsidRPr="00992146">
        <w:rPr>
          <w:lang w:val="en-US"/>
          <w:rPrChange w:id="1264" w:author="Anusha De" w:date="2022-08-01T14:48:00Z">
            <w:rPr/>
          </w:rPrChange>
        </w:rPr>
        <w:t>perceptions</w:t>
      </w:r>
      <w:r w:rsidR="00F73A4C" w:rsidRPr="00992146">
        <w:rPr>
          <w:lang w:val="en-US"/>
          <w:rPrChange w:id="1265" w:author="Anusha De" w:date="2022-08-01T14:48:00Z">
            <w:rPr/>
          </w:rPrChange>
        </w:rPr>
        <w:t xml:space="preserve"> </w:t>
      </w:r>
      <w:r w:rsidRPr="00992146">
        <w:rPr>
          <w:lang w:val="en-US"/>
          <w:rPrChange w:id="1266" w:author="Anusha De" w:date="2022-08-01T14:48:00Z">
            <w:rPr/>
          </w:rPrChange>
        </w:rPr>
        <w:t>may</w:t>
      </w:r>
      <w:r w:rsidR="00F73A4C" w:rsidRPr="00992146">
        <w:rPr>
          <w:lang w:val="en-US"/>
          <w:rPrChange w:id="1267" w:author="Anusha De" w:date="2022-08-01T14:48:00Z">
            <w:rPr/>
          </w:rPrChange>
        </w:rPr>
        <w:t xml:space="preserve"> </w:t>
      </w:r>
      <w:r w:rsidRPr="00992146">
        <w:rPr>
          <w:lang w:val="en-US"/>
          <w:rPrChange w:id="1268" w:author="Anusha De" w:date="2022-08-01T14:48:00Z">
            <w:rPr/>
          </w:rPrChange>
        </w:rPr>
        <w:t>lead</w:t>
      </w:r>
      <w:r w:rsidR="00F73A4C" w:rsidRPr="00992146">
        <w:rPr>
          <w:lang w:val="en-US"/>
          <w:rPrChange w:id="1269" w:author="Anusha De" w:date="2022-08-01T14:48:00Z">
            <w:rPr/>
          </w:rPrChange>
        </w:rPr>
        <w:t xml:space="preserve"> </w:t>
      </w:r>
      <w:r w:rsidRPr="00992146">
        <w:rPr>
          <w:lang w:val="en-US"/>
          <w:rPrChange w:id="1270" w:author="Anusha De" w:date="2022-08-01T14:48:00Z">
            <w:rPr/>
          </w:rPrChange>
        </w:rPr>
        <w:t>to</w:t>
      </w:r>
      <w:r w:rsidR="00F73A4C" w:rsidRPr="00992146">
        <w:rPr>
          <w:lang w:val="en-US"/>
          <w:rPrChange w:id="1271" w:author="Anusha De" w:date="2022-08-01T14:48:00Z">
            <w:rPr/>
          </w:rPrChange>
        </w:rPr>
        <w:t xml:space="preserve"> </w:t>
      </w:r>
      <w:r w:rsidRPr="00992146">
        <w:rPr>
          <w:lang w:val="en-US"/>
          <w:rPrChange w:id="1272" w:author="Anusha De" w:date="2022-08-01T14:48:00Z">
            <w:rPr/>
          </w:rPrChange>
        </w:rPr>
        <w:t>inefficient</w:t>
      </w:r>
      <w:r w:rsidR="00F73A4C" w:rsidRPr="00992146">
        <w:rPr>
          <w:lang w:val="en-US"/>
          <w:rPrChange w:id="1273" w:author="Anusha De" w:date="2022-08-01T14:48:00Z">
            <w:rPr/>
          </w:rPrChange>
        </w:rPr>
        <w:t xml:space="preserve"> </w:t>
      </w:r>
      <w:r w:rsidRPr="00992146">
        <w:rPr>
          <w:lang w:val="en-US"/>
          <w:rPrChange w:id="1274" w:author="Anusha De" w:date="2022-08-01T14:48:00Z">
            <w:rPr/>
          </w:rPrChange>
        </w:rPr>
        <w:t>supply</w:t>
      </w:r>
      <w:r w:rsidR="00F73A4C" w:rsidRPr="00992146">
        <w:rPr>
          <w:lang w:val="en-US"/>
          <w:rPrChange w:id="1275" w:author="Anusha De" w:date="2022-08-01T14:48:00Z">
            <w:rPr/>
          </w:rPrChange>
        </w:rPr>
        <w:t xml:space="preserve"> </w:t>
      </w:r>
      <w:r w:rsidRPr="00992146">
        <w:rPr>
          <w:lang w:val="en-US"/>
          <w:rPrChange w:id="1276" w:author="Anusha De" w:date="2022-08-01T14:48:00Z">
            <w:rPr/>
          </w:rPrChange>
        </w:rPr>
        <w:t>chains</w:t>
      </w:r>
      <w:r w:rsidR="00F73A4C" w:rsidRPr="00992146">
        <w:rPr>
          <w:lang w:val="en-US"/>
          <w:rPrChange w:id="1277" w:author="Anusha De" w:date="2022-08-01T14:48:00Z">
            <w:rPr/>
          </w:rPrChange>
        </w:rPr>
        <w:t xml:space="preserve"> </w:t>
      </w:r>
      <w:r w:rsidRPr="00992146">
        <w:rPr>
          <w:lang w:val="en-US"/>
          <w:rPrChange w:id="1278" w:author="Anusha De" w:date="2022-08-01T14:48:00Z">
            <w:rPr/>
          </w:rPrChange>
        </w:rPr>
        <w:t>and</w:t>
      </w:r>
      <w:r w:rsidR="00F73A4C" w:rsidRPr="00992146">
        <w:rPr>
          <w:lang w:val="en-US"/>
          <w:rPrChange w:id="1279" w:author="Anusha De" w:date="2022-08-01T14:48:00Z">
            <w:rPr/>
          </w:rPrChange>
        </w:rPr>
        <w:t xml:space="preserve"> </w:t>
      </w:r>
      <w:r w:rsidRPr="00992146">
        <w:rPr>
          <w:lang w:val="en-US"/>
          <w:rPrChange w:id="1280" w:author="Anusha De" w:date="2022-08-01T14:48:00Z">
            <w:rPr/>
          </w:rPrChange>
        </w:rPr>
        <w:t>can</w:t>
      </w:r>
      <w:r w:rsidR="00F73A4C" w:rsidRPr="00992146">
        <w:rPr>
          <w:lang w:val="en-US"/>
          <w:rPrChange w:id="1281" w:author="Anusha De" w:date="2022-08-01T14:48:00Z">
            <w:rPr/>
          </w:rPrChange>
        </w:rPr>
        <w:t xml:space="preserve"> </w:t>
      </w:r>
      <w:r w:rsidRPr="00992146">
        <w:rPr>
          <w:lang w:val="en-US"/>
          <w:rPrChange w:id="1282" w:author="Anusha De" w:date="2022-08-01T14:48:00Z">
            <w:rPr/>
          </w:rPrChange>
        </w:rPr>
        <w:t>hamper</w:t>
      </w:r>
      <w:r w:rsidR="00F73A4C" w:rsidRPr="00992146">
        <w:rPr>
          <w:lang w:val="en-US"/>
          <w:rPrChange w:id="1283" w:author="Anusha De" w:date="2022-08-01T14:48:00Z">
            <w:rPr/>
          </w:rPrChange>
        </w:rPr>
        <w:t xml:space="preserve"> </w:t>
      </w:r>
      <w:r w:rsidRPr="00992146">
        <w:rPr>
          <w:lang w:val="en-US"/>
          <w:rPrChange w:id="1284" w:author="Anusha De" w:date="2022-08-01T14:48:00Z">
            <w:rPr/>
          </w:rPrChange>
        </w:rPr>
        <w:t>value</w:t>
      </w:r>
      <w:r w:rsidR="00F73A4C" w:rsidRPr="00992146">
        <w:rPr>
          <w:lang w:val="en-US"/>
          <w:rPrChange w:id="1285" w:author="Anusha De" w:date="2022-08-01T14:48:00Z">
            <w:rPr/>
          </w:rPrChange>
        </w:rPr>
        <w:t xml:space="preserve"> </w:t>
      </w:r>
      <w:r w:rsidRPr="00992146">
        <w:rPr>
          <w:lang w:val="en-US"/>
          <w:rPrChange w:id="1286" w:author="Anusha De" w:date="2022-08-01T14:48:00Z">
            <w:rPr/>
          </w:rPrChange>
        </w:rPr>
        <w:t>chain</w:t>
      </w:r>
      <w:r w:rsidR="00F73A4C" w:rsidRPr="00992146">
        <w:rPr>
          <w:lang w:val="en-US"/>
          <w:rPrChange w:id="1287" w:author="Anusha De" w:date="2022-08-01T14:48:00Z">
            <w:rPr/>
          </w:rPrChange>
        </w:rPr>
        <w:t xml:space="preserve"> </w:t>
      </w:r>
      <w:r w:rsidRPr="00992146">
        <w:rPr>
          <w:lang w:val="en-US"/>
          <w:rPrChange w:id="1288" w:author="Anusha De" w:date="2022-08-01T14:48:00Z">
            <w:rPr/>
          </w:rPrChange>
        </w:rPr>
        <w:t>innovation.</w:t>
      </w:r>
      <w:r w:rsidR="00F73A4C" w:rsidRPr="00992146">
        <w:rPr>
          <w:lang w:val="en-US"/>
          <w:rPrChange w:id="1289" w:author="Anusha De" w:date="2022-08-01T14:48:00Z">
            <w:rPr/>
          </w:rPrChange>
        </w:rPr>
        <w:t xml:space="preserve"> </w:t>
      </w:r>
      <w:r w:rsidRPr="00992146">
        <w:rPr>
          <w:lang w:val="en-US"/>
          <w:rPrChange w:id="1290" w:author="Anusha De" w:date="2022-08-01T14:48:00Z">
            <w:rPr/>
          </w:rPrChange>
        </w:rPr>
        <w:t>More</w:t>
      </w:r>
      <w:r w:rsidR="00F73A4C" w:rsidRPr="00992146">
        <w:rPr>
          <w:lang w:val="en-US"/>
          <w:rPrChange w:id="1291" w:author="Anusha De" w:date="2022-08-01T14:48:00Z">
            <w:rPr/>
          </w:rPrChange>
        </w:rPr>
        <w:t xml:space="preserve"> </w:t>
      </w:r>
      <w:r w:rsidRPr="00992146">
        <w:rPr>
          <w:lang w:val="en-US"/>
          <w:rPrChange w:id="1292" w:author="Anusha De" w:date="2022-08-01T14:48:00Z">
            <w:rPr/>
          </w:rPrChange>
        </w:rPr>
        <w:t>importantly,</w:t>
      </w:r>
      <w:r w:rsidR="00F73A4C" w:rsidRPr="00992146">
        <w:rPr>
          <w:lang w:val="en-US"/>
          <w:rPrChange w:id="1293" w:author="Anusha De" w:date="2022-08-01T14:48:00Z">
            <w:rPr/>
          </w:rPrChange>
        </w:rPr>
        <w:t xml:space="preserve"> </w:t>
      </w:r>
      <w:r w:rsidRPr="00992146">
        <w:rPr>
          <w:lang w:val="en-US"/>
          <w:rPrChange w:id="1294" w:author="Anusha De" w:date="2022-08-01T14:48:00Z">
            <w:rPr/>
          </w:rPrChange>
        </w:rPr>
        <w:t>systematic</w:t>
      </w:r>
      <w:r w:rsidR="00F73A4C" w:rsidRPr="00992146">
        <w:rPr>
          <w:lang w:val="en-US"/>
          <w:rPrChange w:id="1295" w:author="Anusha De" w:date="2022-08-01T14:48:00Z">
            <w:rPr/>
          </w:rPrChange>
        </w:rPr>
        <w:t xml:space="preserve"> </w:t>
      </w:r>
      <w:r w:rsidRPr="00992146">
        <w:rPr>
          <w:lang w:val="en-US"/>
          <w:rPrChange w:id="1296" w:author="Anusha De" w:date="2022-08-01T14:48:00Z">
            <w:rPr/>
          </w:rPrChange>
        </w:rPr>
        <w:t>bias</w:t>
      </w:r>
      <w:r w:rsidR="00F73A4C" w:rsidRPr="00992146">
        <w:rPr>
          <w:lang w:val="en-US"/>
          <w:rPrChange w:id="1297" w:author="Anusha De" w:date="2022-08-01T14:48:00Z">
            <w:rPr/>
          </w:rPrChange>
        </w:rPr>
        <w:t xml:space="preserve"> </w:t>
      </w:r>
      <w:r w:rsidRPr="00992146">
        <w:rPr>
          <w:lang w:val="en-US"/>
          <w:rPrChange w:id="1298" w:author="Anusha De" w:date="2022-08-01T14:48:00Z">
            <w:rPr/>
          </w:rPrChange>
        </w:rPr>
        <w:t>in</w:t>
      </w:r>
      <w:r w:rsidR="00F73A4C" w:rsidRPr="00992146">
        <w:rPr>
          <w:lang w:val="en-US"/>
          <w:rPrChange w:id="1299" w:author="Anusha De" w:date="2022-08-01T14:48:00Z">
            <w:rPr/>
          </w:rPrChange>
        </w:rPr>
        <w:t xml:space="preserve"> </w:t>
      </w:r>
      <w:r w:rsidRPr="00992146">
        <w:rPr>
          <w:lang w:val="en-US"/>
          <w:rPrChange w:id="1300" w:author="Anusha De" w:date="2022-08-01T14:48:00Z">
            <w:rPr/>
          </w:rPrChange>
        </w:rPr>
        <w:t>perceptions</w:t>
      </w:r>
      <w:r w:rsidR="00F73A4C" w:rsidRPr="00992146">
        <w:rPr>
          <w:lang w:val="en-US"/>
          <w:rPrChange w:id="1301" w:author="Anusha De" w:date="2022-08-01T14:48:00Z">
            <w:rPr/>
          </w:rPrChange>
        </w:rPr>
        <w:t xml:space="preserve"> </w:t>
      </w:r>
      <w:r w:rsidRPr="00992146">
        <w:rPr>
          <w:lang w:val="en-US"/>
          <w:rPrChange w:id="1302" w:author="Anusha De" w:date="2022-08-01T14:48:00Z">
            <w:rPr/>
          </w:rPrChange>
        </w:rPr>
        <w:t>may</w:t>
      </w:r>
      <w:r w:rsidR="00F73A4C" w:rsidRPr="00992146">
        <w:rPr>
          <w:lang w:val="en-US"/>
          <w:rPrChange w:id="1303" w:author="Anusha De" w:date="2022-08-01T14:48:00Z">
            <w:rPr/>
          </w:rPrChange>
        </w:rPr>
        <w:t xml:space="preserve"> </w:t>
      </w:r>
      <w:r w:rsidRPr="00992146">
        <w:rPr>
          <w:lang w:val="en-US"/>
          <w:rPrChange w:id="1304" w:author="Anusha De" w:date="2022-08-01T14:48:00Z">
            <w:rPr/>
          </w:rPrChange>
        </w:rPr>
        <w:t>hamper</w:t>
      </w:r>
      <w:r w:rsidR="00F73A4C" w:rsidRPr="00992146">
        <w:rPr>
          <w:lang w:val="en-US"/>
          <w:rPrChange w:id="1305" w:author="Anusha De" w:date="2022-08-01T14:48:00Z">
            <w:rPr/>
          </w:rPrChange>
        </w:rPr>
        <w:t xml:space="preserve"> </w:t>
      </w:r>
      <w:r w:rsidRPr="00992146">
        <w:rPr>
          <w:lang w:val="en-US"/>
          <w:rPrChange w:id="1306" w:author="Anusha De" w:date="2022-08-01T14:48:00Z">
            <w:rPr/>
          </w:rPrChange>
        </w:rPr>
        <w:t>inclusiveness</w:t>
      </w:r>
      <w:r w:rsidR="00F73A4C" w:rsidRPr="00992146">
        <w:rPr>
          <w:lang w:val="en-US"/>
          <w:rPrChange w:id="1307" w:author="Anusha De" w:date="2022-08-01T14:48:00Z">
            <w:rPr/>
          </w:rPrChange>
        </w:rPr>
        <w:t xml:space="preserve"> </w:t>
      </w:r>
      <w:r w:rsidRPr="00992146">
        <w:rPr>
          <w:lang w:val="en-US"/>
          <w:rPrChange w:id="1308" w:author="Anusha De" w:date="2022-08-01T14:48:00Z">
            <w:rPr/>
          </w:rPrChange>
        </w:rPr>
        <w:t>of</w:t>
      </w:r>
      <w:r w:rsidR="00F73A4C" w:rsidRPr="00992146">
        <w:rPr>
          <w:lang w:val="en-US"/>
          <w:rPrChange w:id="1309" w:author="Anusha De" w:date="2022-08-01T14:48:00Z">
            <w:rPr/>
          </w:rPrChange>
        </w:rPr>
        <w:t xml:space="preserve"> </w:t>
      </w:r>
      <w:r w:rsidRPr="00992146">
        <w:rPr>
          <w:lang w:val="en-US"/>
          <w:rPrChange w:id="1310" w:author="Anusha De" w:date="2022-08-01T14:48:00Z">
            <w:rPr/>
          </w:rPrChange>
        </w:rPr>
        <w:t>value</w:t>
      </w:r>
      <w:r w:rsidR="00F73A4C" w:rsidRPr="00992146">
        <w:rPr>
          <w:lang w:val="en-US"/>
          <w:rPrChange w:id="1311" w:author="Anusha De" w:date="2022-08-01T14:48:00Z">
            <w:rPr/>
          </w:rPrChange>
        </w:rPr>
        <w:t xml:space="preserve"> </w:t>
      </w:r>
      <w:r w:rsidRPr="00992146">
        <w:rPr>
          <w:lang w:val="en-US"/>
          <w:rPrChange w:id="1312" w:author="Anusha De" w:date="2022-08-01T14:48:00Z">
            <w:rPr/>
          </w:rPrChange>
        </w:rPr>
        <w:t>chains.</w:t>
      </w:r>
      <w:r w:rsidR="00F73A4C" w:rsidRPr="00992146">
        <w:rPr>
          <w:lang w:val="en-US"/>
          <w:rPrChange w:id="1313" w:author="Anusha De" w:date="2022-08-01T14:48:00Z">
            <w:rPr/>
          </w:rPrChange>
        </w:rPr>
        <w:t xml:space="preserve"> </w:t>
      </w:r>
      <w:r w:rsidRPr="00992146">
        <w:rPr>
          <w:lang w:val="en-US"/>
          <w:rPrChange w:id="1314" w:author="Anusha De" w:date="2022-08-01T14:48:00Z">
            <w:rPr/>
          </w:rPrChange>
        </w:rPr>
        <w:t>For</w:t>
      </w:r>
      <w:r w:rsidR="00F73A4C" w:rsidRPr="00992146">
        <w:rPr>
          <w:lang w:val="en-US"/>
          <w:rPrChange w:id="1315" w:author="Anusha De" w:date="2022-08-01T14:48:00Z">
            <w:rPr/>
          </w:rPrChange>
        </w:rPr>
        <w:t xml:space="preserve"> </w:t>
      </w:r>
      <w:r w:rsidRPr="00992146">
        <w:rPr>
          <w:lang w:val="en-US"/>
          <w:rPrChange w:id="1316" w:author="Anusha De" w:date="2022-08-01T14:48:00Z">
            <w:rPr/>
          </w:rPrChange>
        </w:rPr>
        <w:t>instance,</w:t>
      </w:r>
      <w:r w:rsidR="00F73A4C" w:rsidRPr="00992146">
        <w:rPr>
          <w:lang w:val="en-US"/>
          <w:rPrChange w:id="1317" w:author="Anusha De" w:date="2022-08-01T14:48:00Z">
            <w:rPr/>
          </w:rPrChange>
        </w:rPr>
        <w:t xml:space="preserve"> </w:t>
      </w:r>
      <w:r w:rsidRPr="00992146">
        <w:rPr>
          <w:lang w:val="en-US"/>
          <w:rPrChange w:id="1318" w:author="Anusha De" w:date="2022-08-01T14:48:00Z">
            <w:rPr/>
          </w:rPrChange>
        </w:rPr>
        <w:t>if</w:t>
      </w:r>
      <w:r w:rsidR="00F73A4C" w:rsidRPr="00992146">
        <w:rPr>
          <w:lang w:val="en-US"/>
          <w:rPrChange w:id="1319" w:author="Anusha De" w:date="2022-08-01T14:48:00Z">
            <w:rPr/>
          </w:rPrChange>
        </w:rPr>
        <w:t xml:space="preserve"> </w:t>
      </w:r>
      <w:r w:rsidRPr="00992146">
        <w:rPr>
          <w:lang w:val="en-US"/>
          <w:rPrChange w:id="1320" w:author="Anusha De" w:date="2022-08-01T14:48:00Z">
            <w:rPr/>
          </w:rPrChange>
        </w:rPr>
        <w:t>traders</w:t>
      </w:r>
      <w:r w:rsidR="00F73A4C" w:rsidRPr="00992146">
        <w:rPr>
          <w:lang w:val="en-US"/>
          <w:rPrChange w:id="1321" w:author="Anusha De" w:date="2022-08-01T14:48:00Z">
            <w:rPr/>
          </w:rPrChange>
        </w:rPr>
        <w:t xml:space="preserve"> </w:t>
      </w:r>
      <w:r w:rsidRPr="00992146">
        <w:rPr>
          <w:lang w:val="en-US"/>
          <w:rPrChange w:id="1322" w:author="Anusha De" w:date="2022-08-01T14:48:00Z">
            <w:rPr/>
          </w:rPrChange>
        </w:rPr>
        <w:t>of</w:t>
      </w:r>
      <w:r w:rsidR="00F73A4C" w:rsidRPr="00992146">
        <w:rPr>
          <w:lang w:val="en-US"/>
          <w:rPrChange w:id="1323" w:author="Anusha De" w:date="2022-08-01T14:48:00Z">
            <w:rPr/>
          </w:rPrChange>
        </w:rPr>
        <w:t xml:space="preserve"> </w:t>
      </w:r>
      <w:r w:rsidRPr="00992146">
        <w:rPr>
          <w:lang w:val="en-US"/>
          <w:rPrChange w:id="1324" w:author="Anusha De" w:date="2022-08-01T14:48:00Z">
            <w:rPr/>
          </w:rPrChange>
        </w:rPr>
        <w:t>a</w:t>
      </w:r>
      <w:r w:rsidR="00F73A4C" w:rsidRPr="00992146">
        <w:rPr>
          <w:lang w:val="en-US"/>
          <w:rPrChange w:id="1325" w:author="Anusha De" w:date="2022-08-01T14:48:00Z">
            <w:rPr/>
          </w:rPrChange>
        </w:rPr>
        <w:t xml:space="preserve"> </w:t>
      </w:r>
      <w:r w:rsidRPr="00992146">
        <w:rPr>
          <w:lang w:val="en-US"/>
          <w:rPrChange w:id="1326" w:author="Anusha De" w:date="2022-08-01T14:48:00Z">
            <w:rPr/>
          </w:rPrChange>
        </w:rPr>
        <w:t>certain</w:t>
      </w:r>
      <w:r w:rsidR="00F73A4C" w:rsidRPr="00992146">
        <w:rPr>
          <w:lang w:val="en-US"/>
          <w:rPrChange w:id="1327" w:author="Anusha De" w:date="2022-08-01T14:48:00Z">
            <w:rPr/>
          </w:rPrChange>
        </w:rPr>
        <w:t xml:space="preserve"> </w:t>
      </w:r>
      <w:r w:rsidRPr="00992146">
        <w:rPr>
          <w:lang w:val="en-US"/>
          <w:rPrChange w:id="1328" w:author="Anusha De" w:date="2022-08-01T14:48:00Z">
            <w:rPr/>
          </w:rPrChange>
        </w:rPr>
        <w:t>clan</w:t>
      </w:r>
      <w:r w:rsidR="00F73A4C" w:rsidRPr="00992146">
        <w:rPr>
          <w:lang w:val="en-US"/>
          <w:rPrChange w:id="1329" w:author="Anusha De" w:date="2022-08-01T14:48:00Z">
            <w:rPr/>
          </w:rPrChange>
        </w:rPr>
        <w:t xml:space="preserve"> </w:t>
      </w:r>
      <w:r w:rsidRPr="00992146">
        <w:rPr>
          <w:lang w:val="en-US"/>
          <w:rPrChange w:id="1330" w:author="Anusha De" w:date="2022-08-01T14:48:00Z">
            <w:rPr/>
          </w:rPrChange>
        </w:rPr>
        <w:t>or</w:t>
      </w:r>
      <w:r w:rsidR="00F73A4C" w:rsidRPr="00992146">
        <w:rPr>
          <w:lang w:val="en-US"/>
          <w:rPrChange w:id="1331" w:author="Anusha De" w:date="2022-08-01T14:48:00Z">
            <w:rPr/>
          </w:rPrChange>
        </w:rPr>
        <w:t xml:space="preserve"> </w:t>
      </w:r>
      <w:r w:rsidRPr="00992146">
        <w:rPr>
          <w:lang w:val="en-US"/>
          <w:rPrChange w:id="1332" w:author="Anusha De" w:date="2022-08-01T14:48:00Z">
            <w:rPr/>
          </w:rPrChange>
        </w:rPr>
        <w:t>tribe</w:t>
      </w:r>
      <w:r w:rsidR="00F73A4C" w:rsidRPr="00992146">
        <w:rPr>
          <w:lang w:val="en-US"/>
          <w:rPrChange w:id="1333" w:author="Anusha De" w:date="2022-08-01T14:48:00Z">
            <w:rPr/>
          </w:rPrChange>
        </w:rPr>
        <w:t xml:space="preserve"> </w:t>
      </w:r>
      <w:r w:rsidRPr="00992146">
        <w:rPr>
          <w:lang w:val="en-US"/>
          <w:rPrChange w:id="1334" w:author="Anusha De" w:date="2022-08-01T14:48:00Z">
            <w:rPr/>
          </w:rPrChange>
        </w:rPr>
        <w:t>are</w:t>
      </w:r>
      <w:r w:rsidR="00F73A4C" w:rsidRPr="00992146">
        <w:rPr>
          <w:lang w:val="en-US"/>
          <w:rPrChange w:id="1335" w:author="Anusha De" w:date="2022-08-01T14:48:00Z">
            <w:rPr/>
          </w:rPrChange>
        </w:rPr>
        <w:t xml:space="preserve"> </w:t>
      </w:r>
      <w:r w:rsidRPr="00992146">
        <w:rPr>
          <w:lang w:val="en-US"/>
          <w:rPrChange w:id="1336" w:author="Anusha De" w:date="2022-08-01T14:48:00Z">
            <w:rPr/>
          </w:rPrChange>
        </w:rPr>
        <w:t>traditionally</w:t>
      </w:r>
      <w:r w:rsidR="00F73A4C" w:rsidRPr="00992146">
        <w:rPr>
          <w:lang w:val="en-US"/>
          <w:rPrChange w:id="1337" w:author="Anusha De" w:date="2022-08-01T14:48:00Z">
            <w:rPr/>
          </w:rPrChange>
        </w:rPr>
        <w:t xml:space="preserve"> </w:t>
      </w:r>
      <w:r w:rsidRPr="00992146">
        <w:rPr>
          <w:lang w:val="en-US"/>
          <w:rPrChange w:id="1338" w:author="Anusha De" w:date="2022-08-01T14:48:00Z">
            <w:rPr/>
          </w:rPrChange>
        </w:rPr>
        <w:t>regarded</w:t>
      </w:r>
      <w:r w:rsidR="00F73A4C" w:rsidRPr="00992146">
        <w:rPr>
          <w:lang w:val="en-US"/>
          <w:rPrChange w:id="1339" w:author="Anusha De" w:date="2022-08-01T14:48:00Z">
            <w:rPr/>
          </w:rPrChange>
        </w:rPr>
        <w:t xml:space="preserve"> </w:t>
      </w:r>
      <w:r w:rsidRPr="00992146">
        <w:rPr>
          <w:lang w:val="en-US"/>
          <w:rPrChange w:id="1340" w:author="Anusha De" w:date="2022-08-01T14:48:00Z">
            <w:rPr/>
          </w:rPrChange>
        </w:rPr>
        <w:t>as</w:t>
      </w:r>
      <w:r w:rsidR="00F73A4C" w:rsidRPr="00992146">
        <w:rPr>
          <w:lang w:val="en-US"/>
          <w:rPrChange w:id="1341" w:author="Anusha De" w:date="2022-08-01T14:48:00Z">
            <w:rPr/>
          </w:rPrChange>
        </w:rPr>
        <w:t xml:space="preserve"> </w:t>
      </w:r>
      <w:r w:rsidRPr="00992146">
        <w:rPr>
          <w:lang w:val="en-US"/>
          <w:rPrChange w:id="1342" w:author="Anusha De" w:date="2022-08-01T14:48:00Z">
            <w:rPr/>
          </w:rPrChange>
        </w:rPr>
        <w:t>good</w:t>
      </w:r>
      <w:r w:rsidR="00F73A4C" w:rsidRPr="00992146">
        <w:rPr>
          <w:lang w:val="en-US"/>
          <w:rPrChange w:id="1343" w:author="Anusha De" w:date="2022-08-01T14:48:00Z">
            <w:rPr/>
          </w:rPrChange>
        </w:rPr>
        <w:t xml:space="preserve"> </w:t>
      </w:r>
      <w:r w:rsidRPr="00992146">
        <w:rPr>
          <w:lang w:val="en-US"/>
          <w:rPrChange w:id="1344" w:author="Anusha De" w:date="2022-08-01T14:48:00Z">
            <w:rPr/>
          </w:rPrChange>
        </w:rPr>
        <w:t>traders,</w:t>
      </w:r>
      <w:r w:rsidR="00F73A4C" w:rsidRPr="00992146">
        <w:rPr>
          <w:lang w:val="en-US"/>
          <w:rPrChange w:id="1345" w:author="Anusha De" w:date="2022-08-01T14:48:00Z">
            <w:rPr/>
          </w:rPrChange>
        </w:rPr>
        <w:t xml:space="preserve"> </w:t>
      </w:r>
      <w:r w:rsidRPr="00992146">
        <w:rPr>
          <w:lang w:val="en-US"/>
          <w:rPrChange w:id="1346" w:author="Anusha De" w:date="2022-08-01T14:48:00Z">
            <w:rPr/>
          </w:rPrChange>
        </w:rPr>
        <w:t>other</w:t>
      </w:r>
      <w:r w:rsidR="00F73A4C" w:rsidRPr="00992146">
        <w:rPr>
          <w:lang w:val="en-US"/>
          <w:rPrChange w:id="1347" w:author="Anusha De" w:date="2022-08-01T14:48:00Z">
            <w:rPr/>
          </w:rPrChange>
        </w:rPr>
        <w:t xml:space="preserve"> </w:t>
      </w:r>
      <w:r w:rsidRPr="00992146">
        <w:rPr>
          <w:lang w:val="en-US"/>
          <w:rPrChange w:id="1348" w:author="Anusha De" w:date="2022-08-01T14:48:00Z">
            <w:rPr/>
          </w:rPrChange>
        </w:rPr>
        <w:t>actors</w:t>
      </w:r>
      <w:r w:rsidR="00F73A4C" w:rsidRPr="00992146">
        <w:rPr>
          <w:lang w:val="en-US"/>
          <w:rPrChange w:id="1349" w:author="Anusha De" w:date="2022-08-01T14:48:00Z">
            <w:rPr/>
          </w:rPrChange>
        </w:rPr>
        <w:t xml:space="preserve"> </w:t>
      </w:r>
      <w:r w:rsidRPr="00992146">
        <w:rPr>
          <w:lang w:val="en-US"/>
          <w:rPrChange w:id="1350" w:author="Anusha De" w:date="2022-08-01T14:48:00Z">
            <w:rPr/>
          </w:rPrChange>
        </w:rPr>
        <w:t>may</w:t>
      </w:r>
      <w:r w:rsidR="00F73A4C" w:rsidRPr="00992146">
        <w:rPr>
          <w:lang w:val="en-US"/>
          <w:rPrChange w:id="1351" w:author="Anusha De" w:date="2022-08-01T14:48:00Z">
            <w:rPr/>
          </w:rPrChange>
        </w:rPr>
        <w:t xml:space="preserve"> </w:t>
      </w:r>
      <w:r w:rsidRPr="00992146">
        <w:rPr>
          <w:lang w:val="en-US"/>
          <w:rPrChange w:id="1352" w:author="Anusha De" w:date="2022-08-01T14:48:00Z">
            <w:rPr/>
          </w:rPrChange>
        </w:rPr>
        <w:t>experience</w:t>
      </w:r>
      <w:r w:rsidR="00F73A4C" w:rsidRPr="00992146">
        <w:rPr>
          <w:lang w:val="en-US"/>
          <w:rPrChange w:id="1353" w:author="Anusha De" w:date="2022-08-01T14:48:00Z">
            <w:rPr/>
          </w:rPrChange>
        </w:rPr>
        <w:t xml:space="preserve"> </w:t>
      </w:r>
      <w:r w:rsidRPr="00992146">
        <w:rPr>
          <w:lang w:val="en-US"/>
          <w:rPrChange w:id="1354" w:author="Anusha De" w:date="2022-08-01T14:48:00Z">
            <w:rPr/>
          </w:rPrChange>
        </w:rPr>
        <w:t>barriers</w:t>
      </w:r>
      <w:r w:rsidR="00F73A4C" w:rsidRPr="00992146">
        <w:rPr>
          <w:lang w:val="en-US"/>
          <w:rPrChange w:id="1355" w:author="Anusha De" w:date="2022-08-01T14:48:00Z">
            <w:rPr/>
          </w:rPrChange>
        </w:rPr>
        <w:t xml:space="preserve"> </w:t>
      </w:r>
      <w:r w:rsidRPr="00992146">
        <w:rPr>
          <w:lang w:val="en-US"/>
          <w:rPrChange w:id="1356" w:author="Anusha De" w:date="2022-08-01T14:48:00Z">
            <w:rPr/>
          </w:rPrChange>
        </w:rPr>
        <w:t>to</w:t>
      </w:r>
      <w:r w:rsidR="00F73A4C" w:rsidRPr="00992146">
        <w:rPr>
          <w:lang w:val="en-US"/>
          <w:rPrChange w:id="1357" w:author="Anusha De" w:date="2022-08-01T14:48:00Z">
            <w:rPr/>
          </w:rPrChange>
        </w:rPr>
        <w:t xml:space="preserve"> </w:t>
      </w:r>
      <w:r w:rsidRPr="00992146">
        <w:rPr>
          <w:lang w:val="en-US"/>
          <w:rPrChange w:id="1358" w:author="Anusha De" w:date="2022-08-01T14:48:00Z">
            <w:rPr/>
          </w:rPrChange>
        </w:rPr>
        <w:t>entry.</w:t>
      </w:r>
      <w:r w:rsidR="00F73A4C" w:rsidRPr="00992146">
        <w:rPr>
          <w:lang w:val="en-US"/>
          <w:rPrChange w:id="1359" w:author="Anusha De" w:date="2022-08-01T14:48:00Z">
            <w:rPr/>
          </w:rPrChange>
        </w:rPr>
        <w:t xml:space="preserve"> </w:t>
      </w:r>
      <w:r w:rsidRPr="00992146">
        <w:rPr>
          <w:lang w:val="en-US"/>
          <w:rPrChange w:id="1360" w:author="Anusha De" w:date="2022-08-01T14:48:00Z">
            <w:rPr/>
          </w:rPrChange>
        </w:rPr>
        <w:t>Despite</w:t>
      </w:r>
      <w:r w:rsidR="00F73A4C" w:rsidRPr="00992146">
        <w:rPr>
          <w:lang w:val="en-US"/>
          <w:rPrChange w:id="1361" w:author="Anusha De" w:date="2022-08-01T14:48:00Z">
            <w:rPr/>
          </w:rPrChange>
        </w:rPr>
        <w:t xml:space="preserve"> </w:t>
      </w:r>
      <w:r w:rsidRPr="00992146">
        <w:rPr>
          <w:lang w:val="en-US"/>
          <w:rPrChange w:id="1362" w:author="Anusha De" w:date="2022-08-01T14:48:00Z">
            <w:rPr/>
          </w:rPrChange>
        </w:rPr>
        <w:t>the</w:t>
      </w:r>
      <w:r w:rsidR="00F73A4C" w:rsidRPr="00992146">
        <w:rPr>
          <w:lang w:val="en-US"/>
          <w:rPrChange w:id="1363" w:author="Anusha De" w:date="2022-08-01T14:48:00Z">
            <w:rPr/>
          </w:rPrChange>
        </w:rPr>
        <w:t xml:space="preserve"> </w:t>
      </w:r>
      <w:r w:rsidRPr="00992146">
        <w:rPr>
          <w:lang w:val="en-US"/>
          <w:rPrChange w:id="1364" w:author="Anusha De" w:date="2022-08-01T14:48:00Z">
            <w:rPr/>
          </w:rPrChange>
        </w:rPr>
        <w:t>importance</w:t>
      </w:r>
      <w:r w:rsidR="00F73A4C" w:rsidRPr="00992146">
        <w:rPr>
          <w:lang w:val="en-US"/>
          <w:rPrChange w:id="1365" w:author="Anusha De" w:date="2022-08-01T14:48:00Z">
            <w:rPr/>
          </w:rPrChange>
        </w:rPr>
        <w:t xml:space="preserve"> </w:t>
      </w:r>
      <w:r w:rsidRPr="00992146">
        <w:rPr>
          <w:lang w:val="en-US"/>
          <w:rPrChange w:id="1366" w:author="Anusha De" w:date="2022-08-01T14:48:00Z">
            <w:rPr/>
          </w:rPrChange>
        </w:rPr>
        <w:t>of</w:t>
      </w:r>
      <w:r w:rsidR="00F73A4C" w:rsidRPr="00992146">
        <w:rPr>
          <w:lang w:val="en-US"/>
          <w:rPrChange w:id="1367" w:author="Anusha De" w:date="2022-08-01T14:48:00Z">
            <w:rPr/>
          </w:rPrChange>
        </w:rPr>
        <w:t xml:space="preserve"> </w:t>
      </w:r>
      <w:r w:rsidRPr="00992146">
        <w:rPr>
          <w:lang w:val="en-US"/>
          <w:rPrChange w:id="1368" w:author="Anusha De" w:date="2022-08-01T14:48:00Z">
            <w:rPr/>
          </w:rPrChange>
        </w:rPr>
        <w:t>beliefs</w:t>
      </w:r>
      <w:r w:rsidR="00F73A4C" w:rsidRPr="00992146">
        <w:rPr>
          <w:lang w:val="en-US"/>
          <w:rPrChange w:id="1369" w:author="Anusha De" w:date="2022-08-01T14:48:00Z">
            <w:rPr/>
          </w:rPrChange>
        </w:rPr>
        <w:t xml:space="preserve"> </w:t>
      </w:r>
      <w:r w:rsidRPr="00992146">
        <w:rPr>
          <w:lang w:val="en-US"/>
          <w:rPrChange w:id="1370" w:author="Anusha De" w:date="2022-08-01T14:48:00Z">
            <w:rPr/>
          </w:rPrChange>
        </w:rPr>
        <w:t>and</w:t>
      </w:r>
      <w:r w:rsidR="00F73A4C" w:rsidRPr="00992146">
        <w:rPr>
          <w:lang w:val="en-US"/>
          <w:rPrChange w:id="1371" w:author="Anusha De" w:date="2022-08-01T14:48:00Z">
            <w:rPr/>
          </w:rPrChange>
        </w:rPr>
        <w:t xml:space="preserve"> </w:t>
      </w:r>
      <w:r w:rsidRPr="00992146">
        <w:rPr>
          <w:lang w:val="en-US"/>
          <w:rPrChange w:id="1372" w:author="Anusha De" w:date="2022-08-01T14:48:00Z">
            <w:rPr/>
          </w:rPrChange>
        </w:rPr>
        <w:t>perceptions</w:t>
      </w:r>
      <w:r w:rsidR="00F73A4C" w:rsidRPr="00992146">
        <w:rPr>
          <w:lang w:val="en-US"/>
          <w:rPrChange w:id="1373" w:author="Anusha De" w:date="2022-08-01T14:48:00Z">
            <w:rPr/>
          </w:rPrChange>
        </w:rPr>
        <w:t xml:space="preserve"> </w:t>
      </w:r>
      <w:r w:rsidRPr="00992146">
        <w:rPr>
          <w:lang w:val="en-US"/>
          <w:rPrChange w:id="1374" w:author="Anusha De" w:date="2022-08-01T14:48:00Z">
            <w:rPr/>
          </w:rPrChange>
        </w:rPr>
        <w:t>for</w:t>
      </w:r>
      <w:r w:rsidR="00F73A4C" w:rsidRPr="00992146">
        <w:rPr>
          <w:lang w:val="en-US"/>
          <w:rPrChange w:id="1375" w:author="Anusha De" w:date="2022-08-01T14:48:00Z">
            <w:rPr/>
          </w:rPrChange>
        </w:rPr>
        <w:t xml:space="preserve"> </w:t>
      </w:r>
      <w:r w:rsidRPr="00992146">
        <w:rPr>
          <w:lang w:val="en-US"/>
          <w:rPrChange w:id="1376" w:author="Anusha De" w:date="2022-08-01T14:48:00Z">
            <w:rPr/>
          </w:rPrChange>
        </w:rPr>
        <w:t>transactions</w:t>
      </w:r>
      <w:r w:rsidR="00F73A4C" w:rsidRPr="00992146">
        <w:rPr>
          <w:lang w:val="en-US"/>
          <w:rPrChange w:id="1377" w:author="Anusha De" w:date="2022-08-01T14:48:00Z">
            <w:rPr/>
          </w:rPrChange>
        </w:rPr>
        <w:t xml:space="preserve"> </w:t>
      </w:r>
      <w:r w:rsidRPr="00992146">
        <w:rPr>
          <w:lang w:val="en-US"/>
          <w:rPrChange w:id="1378" w:author="Anusha De" w:date="2022-08-01T14:48:00Z">
            <w:rPr/>
          </w:rPrChange>
        </w:rPr>
        <w:t>within</w:t>
      </w:r>
      <w:r w:rsidR="00F73A4C" w:rsidRPr="00992146">
        <w:rPr>
          <w:lang w:val="en-US"/>
          <w:rPrChange w:id="1379" w:author="Anusha De" w:date="2022-08-01T14:48:00Z">
            <w:rPr/>
          </w:rPrChange>
        </w:rPr>
        <w:t xml:space="preserve"> </w:t>
      </w:r>
      <w:r w:rsidRPr="00992146">
        <w:rPr>
          <w:lang w:val="en-US"/>
          <w:rPrChange w:id="1380" w:author="Anusha De" w:date="2022-08-01T14:48:00Z">
            <w:rPr/>
          </w:rPrChange>
        </w:rPr>
        <w:t>food</w:t>
      </w:r>
      <w:r w:rsidR="00F73A4C" w:rsidRPr="00992146">
        <w:rPr>
          <w:lang w:val="en-US"/>
          <w:rPrChange w:id="1381" w:author="Anusha De" w:date="2022-08-01T14:48:00Z">
            <w:rPr/>
          </w:rPrChange>
        </w:rPr>
        <w:t xml:space="preserve"> </w:t>
      </w:r>
      <w:r w:rsidRPr="00992146">
        <w:rPr>
          <w:lang w:val="en-US"/>
          <w:rPrChange w:id="1382" w:author="Anusha De" w:date="2022-08-01T14:48:00Z">
            <w:rPr/>
          </w:rPrChange>
        </w:rPr>
        <w:t>supply</w:t>
      </w:r>
      <w:r w:rsidR="00F73A4C" w:rsidRPr="00992146">
        <w:rPr>
          <w:lang w:val="en-US"/>
          <w:rPrChange w:id="1383" w:author="Anusha De" w:date="2022-08-01T14:48:00Z">
            <w:rPr/>
          </w:rPrChange>
        </w:rPr>
        <w:t xml:space="preserve"> </w:t>
      </w:r>
      <w:r w:rsidRPr="00992146">
        <w:rPr>
          <w:lang w:val="en-US"/>
          <w:rPrChange w:id="1384" w:author="Anusha De" w:date="2022-08-01T14:48:00Z">
            <w:rPr/>
          </w:rPrChange>
        </w:rPr>
        <w:t>chains,</w:t>
      </w:r>
      <w:r w:rsidR="00F73A4C" w:rsidRPr="00992146">
        <w:rPr>
          <w:lang w:val="en-US"/>
          <w:rPrChange w:id="1385" w:author="Anusha De" w:date="2022-08-01T14:48:00Z">
            <w:rPr/>
          </w:rPrChange>
        </w:rPr>
        <w:t xml:space="preserve"> </w:t>
      </w:r>
      <w:r w:rsidRPr="00992146">
        <w:rPr>
          <w:lang w:val="en-US"/>
          <w:rPrChange w:id="1386" w:author="Anusha De" w:date="2022-08-01T14:48:00Z">
            <w:rPr/>
          </w:rPrChange>
        </w:rPr>
        <w:t>there</w:t>
      </w:r>
      <w:r w:rsidR="00F73A4C" w:rsidRPr="00992146">
        <w:rPr>
          <w:lang w:val="en-US"/>
          <w:rPrChange w:id="1387" w:author="Anusha De" w:date="2022-08-01T14:48:00Z">
            <w:rPr/>
          </w:rPrChange>
        </w:rPr>
        <w:t xml:space="preserve"> </w:t>
      </w:r>
      <w:r w:rsidRPr="00992146">
        <w:rPr>
          <w:lang w:val="en-US"/>
          <w:rPrChange w:id="1388" w:author="Anusha De" w:date="2022-08-01T14:48:00Z">
            <w:rPr/>
          </w:rPrChange>
        </w:rPr>
        <w:t>are</w:t>
      </w:r>
      <w:r w:rsidR="00F73A4C" w:rsidRPr="00992146">
        <w:rPr>
          <w:lang w:val="en-US"/>
          <w:rPrChange w:id="1389" w:author="Anusha De" w:date="2022-08-01T14:48:00Z">
            <w:rPr/>
          </w:rPrChange>
        </w:rPr>
        <w:t xml:space="preserve"> </w:t>
      </w:r>
      <w:r w:rsidRPr="00992146">
        <w:rPr>
          <w:lang w:val="en-US"/>
          <w:rPrChange w:id="1390" w:author="Anusha De" w:date="2022-08-01T14:48:00Z">
            <w:rPr/>
          </w:rPrChange>
        </w:rPr>
        <w:t>few</w:t>
      </w:r>
      <w:r w:rsidR="00F73A4C" w:rsidRPr="00992146">
        <w:rPr>
          <w:lang w:val="en-US"/>
          <w:rPrChange w:id="1391" w:author="Anusha De" w:date="2022-08-01T14:48:00Z">
            <w:rPr/>
          </w:rPrChange>
        </w:rPr>
        <w:t xml:space="preserve"> </w:t>
      </w:r>
      <w:r w:rsidRPr="00992146">
        <w:rPr>
          <w:lang w:val="en-US"/>
          <w:rPrChange w:id="1392" w:author="Anusha De" w:date="2022-08-01T14:48:00Z">
            <w:rPr/>
          </w:rPrChange>
        </w:rPr>
        <w:t>studies</w:t>
      </w:r>
      <w:r w:rsidR="00F73A4C" w:rsidRPr="00992146">
        <w:rPr>
          <w:lang w:val="en-US"/>
          <w:rPrChange w:id="1393" w:author="Anusha De" w:date="2022-08-01T14:48:00Z">
            <w:rPr/>
          </w:rPrChange>
        </w:rPr>
        <w:t xml:space="preserve"> </w:t>
      </w:r>
      <w:r w:rsidRPr="00992146">
        <w:rPr>
          <w:lang w:val="en-US"/>
          <w:rPrChange w:id="1394" w:author="Anusha De" w:date="2022-08-01T14:48:00Z">
            <w:rPr/>
          </w:rPrChange>
        </w:rPr>
        <w:t>that</w:t>
      </w:r>
      <w:r w:rsidR="00F73A4C" w:rsidRPr="00992146">
        <w:rPr>
          <w:lang w:val="en-US"/>
          <w:rPrChange w:id="1395" w:author="Anusha De" w:date="2022-08-01T14:48:00Z">
            <w:rPr/>
          </w:rPrChange>
        </w:rPr>
        <w:t xml:space="preserve"> </w:t>
      </w:r>
      <w:r w:rsidRPr="00992146">
        <w:rPr>
          <w:lang w:val="en-US"/>
          <w:rPrChange w:id="1396" w:author="Anusha De" w:date="2022-08-01T14:48:00Z">
            <w:rPr/>
          </w:rPrChange>
        </w:rPr>
        <w:t>track</w:t>
      </w:r>
      <w:r w:rsidR="00F73A4C" w:rsidRPr="00992146">
        <w:rPr>
          <w:lang w:val="en-US"/>
          <w:rPrChange w:id="1397" w:author="Anusha De" w:date="2022-08-01T14:48:00Z">
            <w:rPr/>
          </w:rPrChange>
        </w:rPr>
        <w:t xml:space="preserve"> </w:t>
      </w:r>
      <w:r w:rsidRPr="00992146">
        <w:rPr>
          <w:lang w:val="en-US"/>
          <w:rPrChange w:id="1398" w:author="Anusha De" w:date="2022-08-01T14:48:00Z">
            <w:rPr/>
          </w:rPrChange>
        </w:rPr>
        <w:t>perceptions</w:t>
      </w:r>
      <w:r w:rsidR="00F73A4C" w:rsidRPr="00992146">
        <w:rPr>
          <w:lang w:val="en-US"/>
          <w:rPrChange w:id="1399" w:author="Anusha De" w:date="2022-08-01T14:48:00Z">
            <w:rPr/>
          </w:rPrChange>
        </w:rPr>
        <w:t xml:space="preserve"> </w:t>
      </w:r>
      <w:r w:rsidRPr="00992146">
        <w:rPr>
          <w:lang w:val="en-US"/>
          <w:rPrChange w:id="1400" w:author="Anusha De" w:date="2022-08-01T14:48:00Z">
            <w:rPr/>
          </w:rPrChange>
        </w:rPr>
        <w:t>throughout</w:t>
      </w:r>
      <w:r w:rsidR="00F73A4C" w:rsidRPr="00992146">
        <w:rPr>
          <w:lang w:val="en-US"/>
          <w:rPrChange w:id="1401" w:author="Anusha De" w:date="2022-08-01T14:48:00Z">
            <w:rPr/>
          </w:rPrChange>
        </w:rPr>
        <w:t xml:space="preserve"> </w:t>
      </w:r>
      <w:r w:rsidRPr="00992146">
        <w:rPr>
          <w:lang w:val="en-US"/>
          <w:rPrChange w:id="1402" w:author="Anusha De" w:date="2022-08-01T14:48:00Z">
            <w:rPr/>
          </w:rPrChange>
        </w:rPr>
        <w:t>the</w:t>
      </w:r>
      <w:r w:rsidR="00F73A4C" w:rsidRPr="00992146">
        <w:rPr>
          <w:lang w:val="en-US"/>
          <w:rPrChange w:id="1403" w:author="Anusha De" w:date="2022-08-01T14:48:00Z">
            <w:rPr/>
          </w:rPrChange>
        </w:rPr>
        <w:t xml:space="preserve"> </w:t>
      </w:r>
      <w:r w:rsidRPr="00992146">
        <w:rPr>
          <w:lang w:val="en-US"/>
          <w:rPrChange w:id="1404" w:author="Anusha De" w:date="2022-08-01T14:48:00Z">
            <w:rPr/>
          </w:rPrChange>
        </w:rPr>
        <w:t>chain,</w:t>
      </w:r>
      <w:r w:rsidR="00F73A4C" w:rsidRPr="00992146">
        <w:rPr>
          <w:lang w:val="en-US"/>
          <w:rPrChange w:id="1405" w:author="Anusha De" w:date="2022-08-01T14:48:00Z">
            <w:rPr/>
          </w:rPrChange>
        </w:rPr>
        <w:t xml:space="preserve"> </w:t>
      </w:r>
      <w:r w:rsidRPr="00992146">
        <w:rPr>
          <w:lang w:val="en-US"/>
          <w:rPrChange w:id="1406" w:author="Anusha De" w:date="2022-08-01T14:48:00Z">
            <w:rPr/>
          </w:rPrChange>
        </w:rPr>
        <w:t>partly</w:t>
      </w:r>
      <w:r w:rsidR="00F73A4C" w:rsidRPr="00992146">
        <w:rPr>
          <w:lang w:val="en-US"/>
          <w:rPrChange w:id="1407" w:author="Anusha De" w:date="2022-08-01T14:48:00Z">
            <w:rPr/>
          </w:rPrChange>
        </w:rPr>
        <w:t xml:space="preserve"> </w:t>
      </w:r>
      <w:r w:rsidRPr="00992146">
        <w:rPr>
          <w:lang w:val="en-US"/>
          <w:rPrChange w:id="1408" w:author="Anusha De" w:date="2022-08-01T14:48:00Z">
            <w:rPr/>
          </w:rPrChange>
        </w:rPr>
        <w:t>because</w:t>
      </w:r>
      <w:r w:rsidR="00F73A4C" w:rsidRPr="00992146">
        <w:rPr>
          <w:lang w:val="en-US"/>
          <w:rPrChange w:id="1409" w:author="Anusha De" w:date="2022-08-01T14:48:00Z">
            <w:rPr/>
          </w:rPrChange>
        </w:rPr>
        <w:t xml:space="preserve"> </w:t>
      </w:r>
      <w:r w:rsidRPr="00992146">
        <w:rPr>
          <w:lang w:val="en-US"/>
          <w:rPrChange w:id="1410" w:author="Anusha De" w:date="2022-08-01T14:48:00Z">
            <w:rPr/>
          </w:rPrChange>
        </w:rPr>
        <w:t>perceptions</w:t>
      </w:r>
      <w:r w:rsidR="00F73A4C" w:rsidRPr="00992146">
        <w:rPr>
          <w:lang w:val="en-US"/>
          <w:rPrChange w:id="1411" w:author="Anusha De" w:date="2022-08-01T14:48:00Z">
            <w:rPr/>
          </w:rPrChange>
        </w:rPr>
        <w:t xml:space="preserve"> </w:t>
      </w:r>
      <w:r w:rsidRPr="00992146">
        <w:rPr>
          <w:lang w:val="en-US"/>
          <w:rPrChange w:id="1412" w:author="Anusha De" w:date="2022-08-01T14:48:00Z">
            <w:rPr/>
          </w:rPrChange>
        </w:rPr>
        <w:t>are</w:t>
      </w:r>
      <w:r w:rsidR="00F73A4C" w:rsidRPr="00992146">
        <w:rPr>
          <w:lang w:val="en-US"/>
          <w:rPrChange w:id="1413" w:author="Anusha De" w:date="2022-08-01T14:48:00Z">
            <w:rPr/>
          </w:rPrChange>
        </w:rPr>
        <w:t xml:space="preserve"> </w:t>
      </w:r>
      <w:r w:rsidRPr="00992146">
        <w:rPr>
          <w:lang w:val="en-US"/>
          <w:rPrChange w:id="1414" w:author="Anusha De" w:date="2022-08-01T14:48:00Z">
            <w:rPr/>
          </w:rPrChange>
        </w:rPr>
        <w:t>not</w:t>
      </w:r>
      <w:r w:rsidR="00F73A4C" w:rsidRPr="00992146">
        <w:rPr>
          <w:lang w:val="en-US"/>
          <w:rPrChange w:id="1415" w:author="Anusha De" w:date="2022-08-01T14:48:00Z">
            <w:rPr/>
          </w:rPrChange>
        </w:rPr>
        <w:t xml:space="preserve"> </w:t>
      </w:r>
      <w:r w:rsidRPr="00992146">
        <w:rPr>
          <w:lang w:val="en-US"/>
          <w:rPrChange w:id="1416" w:author="Anusha De" w:date="2022-08-01T14:48:00Z">
            <w:rPr/>
          </w:rPrChange>
        </w:rPr>
        <w:t>easy</w:t>
      </w:r>
      <w:r w:rsidR="00F73A4C" w:rsidRPr="00992146">
        <w:rPr>
          <w:lang w:val="en-US"/>
          <w:rPrChange w:id="1417" w:author="Anusha De" w:date="2022-08-01T14:48:00Z">
            <w:rPr/>
          </w:rPrChange>
        </w:rPr>
        <w:t xml:space="preserve"> </w:t>
      </w:r>
      <w:r w:rsidRPr="00992146">
        <w:rPr>
          <w:lang w:val="en-US"/>
          <w:rPrChange w:id="1418" w:author="Anusha De" w:date="2022-08-01T14:48:00Z">
            <w:rPr/>
          </w:rPrChange>
        </w:rPr>
        <w:t>to</w:t>
      </w:r>
      <w:r w:rsidR="00F73A4C" w:rsidRPr="00992146">
        <w:rPr>
          <w:lang w:val="en-US"/>
          <w:rPrChange w:id="1419" w:author="Anusha De" w:date="2022-08-01T14:48:00Z">
            <w:rPr/>
          </w:rPrChange>
        </w:rPr>
        <w:t xml:space="preserve"> </w:t>
      </w:r>
      <w:r w:rsidRPr="00992146">
        <w:rPr>
          <w:lang w:val="en-US"/>
          <w:rPrChange w:id="1420" w:author="Anusha De" w:date="2022-08-01T14:48:00Z">
            <w:rPr/>
          </w:rPrChange>
        </w:rPr>
        <w:t>measure.</w:t>
      </w:r>
    </w:p>
    <w:p w14:paraId="570C76D5" w14:textId="08E9BB13" w:rsidR="005139B5" w:rsidRPr="00992146" w:rsidRDefault="0081249E">
      <w:pPr>
        <w:rPr>
          <w:lang w:val="en-US"/>
          <w:rPrChange w:id="1421" w:author="Anusha De" w:date="2022-08-01T14:48:00Z">
            <w:rPr/>
          </w:rPrChange>
        </w:rPr>
        <w:pPrChange w:id="1422" w:author="Steve Wiggins" w:date="2022-07-30T17:50:00Z">
          <w:pPr>
            <w:pStyle w:val="1PP"/>
            <w:jc w:val="both"/>
          </w:pPr>
        </w:pPrChange>
      </w:pPr>
      <w:r w:rsidRPr="00992146">
        <w:rPr>
          <w:lang w:val="en-US"/>
          <w:rPrChange w:id="1423" w:author="Anusha De" w:date="2022-08-01T14:48:00Z">
            <w:rPr/>
          </w:rPrChange>
        </w:rPr>
        <w:t>In</w:t>
      </w:r>
      <w:r w:rsidR="00F73A4C" w:rsidRPr="00992146">
        <w:rPr>
          <w:lang w:val="en-US"/>
          <w:rPrChange w:id="1424" w:author="Anusha De" w:date="2022-08-01T14:48:00Z">
            <w:rPr/>
          </w:rPrChange>
        </w:rPr>
        <w:t xml:space="preserve"> </w:t>
      </w:r>
      <w:r w:rsidRPr="00992146">
        <w:rPr>
          <w:lang w:val="en-US"/>
          <w:rPrChange w:id="1425" w:author="Anusha De" w:date="2022-08-01T14:48:00Z">
            <w:rPr/>
          </w:rPrChange>
        </w:rPr>
        <w:t>this</w:t>
      </w:r>
      <w:r w:rsidR="00F73A4C" w:rsidRPr="00992146">
        <w:rPr>
          <w:lang w:val="en-US"/>
          <w:rPrChange w:id="1426" w:author="Anusha De" w:date="2022-08-01T14:48:00Z">
            <w:rPr/>
          </w:rPrChange>
        </w:rPr>
        <w:t xml:space="preserve"> </w:t>
      </w:r>
      <w:r w:rsidRPr="00992146">
        <w:rPr>
          <w:lang w:val="en-US"/>
          <w:rPrChange w:id="1427" w:author="Anusha De" w:date="2022-08-01T14:48:00Z">
            <w:rPr/>
          </w:rPrChange>
        </w:rPr>
        <w:t>paper,</w:t>
      </w:r>
      <w:r w:rsidR="00F73A4C" w:rsidRPr="00992146">
        <w:rPr>
          <w:lang w:val="en-US"/>
          <w:rPrChange w:id="1428" w:author="Anusha De" w:date="2022-08-01T14:48:00Z">
            <w:rPr/>
          </w:rPrChange>
        </w:rPr>
        <w:t xml:space="preserve"> </w:t>
      </w:r>
      <w:r w:rsidRPr="00992146">
        <w:rPr>
          <w:lang w:val="en-US"/>
          <w:rPrChange w:id="1429" w:author="Anusha De" w:date="2022-08-01T14:48:00Z">
            <w:rPr/>
          </w:rPrChange>
        </w:rPr>
        <w:t>we</w:t>
      </w:r>
      <w:r w:rsidR="00F73A4C" w:rsidRPr="00992146">
        <w:rPr>
          <w:lang w:val="en-US"/>
          <w:rPrChange w:id="1430" w:author="Anusha De" w:date="2022-08-01T14:48:00Z">
            <w:rPr/>
          </w:rPrChange>
        </w:rPr>
        <w:t xml:space="preserve"> </w:t>
      </w:r>
      <w:r w:rsidRPr="00992146">
        <w:rPr>
          <w:lang w:val="en-US"/>
          <w:rPrChange w:id="1431" w:author="Anusha De" w:date="2022-08-01T14:48:00Z">
            <w:rPr/>
          </w:rPrChange>
        </w:rPr>
        <w:t>study</w:t>
      </w:r>
      <w:r w:rsidR="00F73A4C" w:rsidRPr="00992146">
        <w:rPr>
          <w:lang w:val="en-US"/>
          <w:rPrChange w:id="1432" w:author="Anusha De" w:date="2022-08-01T14:48:00Z">
            <w:rPr/>
          </w:rPrChange>
        </w:rPr>
        <w:t xml:space="preserve"> </w:t>
      </w:r>
      <w:r w:rsidRPr="00992146">
        <w:rPr>
          <w:lang w:val="en-US"/>
          <w:rPrChange w:id="1433" w:author="Anusha De" w:date="2022-08-01T14:48:00Z">
            <w:rPr/>
          </w:rPrChange>
        </w:rPr>
        <w:t>how</w:t>
      </w:r>
      <w:r w:rsidR="00F73A4C" w:rsidRPr="00992146">
        <w:rPr>
          <w:lang w:val="en-US"/>
          <w:rPrChange w:id="1434" w:author="Anusha De" w:date="2022-08-01T14:48:00Z">
            <w:rPr/>
          </w:rPrChange>
        </w:rPr>
        <w:t xml:space="preserve"> </w:t>
      </w:r>
      <w:r w:rsidRPr="00992146">
        <w:rPr>
          <w:lang w:val="en-US"/>
          <w:rPrChange w:id="1435" w:author="Anusha De" w:date="2022-08-01T14:48:00Z">
            <w:rPr/>
          </w:rPrChange>
        </w:rPr>
        <w:t>perceptions</w:t>
      </w:r>
      <w:r w:rsidR="00F73A4C" w:rsidRPr="00992146">
        <w:rPr>
          <w:lang w:val="en-US"/>
          <w:rPrChange w:id="1436" w:author="Anusha De" w:date="2022-08-01T14:48:00Z">
            <w:rPr/>
          </w:rPrChange>
        </w:rPr>
        <w:t xml:space="preserve"> </w:t>
      </w:r>
      <w:r w:rsidRPr="00992146">
        <w:rPr>
          <w:lang w:val="en-US"/>
          <w:rPrChange w:id="1437" w:author="Anusha De" w:date="2022-08-01T14:48:00Z">
            <w:rPr/>
          </w:rPrChange>
        </w:rPr>
        <w:t>align</w:t>
      </w:r>
      <w:r w:rsidR="00F73A4C" w:rsidRPr="00992146">
        <w:rPr>
          <w:lang w:val="en-US"/>
          <w:rPrChange w:id="1438" w:author="Anusha De" w:date="2022-08-01T14:48:00Z">
            <w:rPr/>
          </w:rPrChange>
        </w:rPr>
        <w:t xml:space="preserve"> </w:t>
      </w:r>
      <w:r w:rsidRPr="00992146">
        <w:rPr>
          <w:lang w:val="en-US"/>
          <w:rPrChange w:id="1439" w:author="Anusha De" w:date="2022-08-01T14:48:00Z">
            <w:rPr/>
          </w:rPrChange>
        </w:rPr>
        <w:t>throughout</w:t>
      </w:r>
      <w:r w:rsidR="00F73A4C" w:rsidRPr="00992146">
        <w:rPr>
          <w:lang w:val="en-US"/>
          <w:rPrChange w:id="1440" w:author="Anusha De" w:date="2022-08-01T14:48:00Z">
            <w:rPr/>
          </w:rPrChange>
        </w:rPr>
        <w:t xml:space="preserve"> </w:t>
      </w:r>
      <w:r w:rsidRPr="00992146">
        <w:rPr>
          <w:lang w:val="en-US"/>
          <w:rPrChange w:id="1441" w:author="Anusha De" w:date="2022-08-01T14:48:00Z">
            <w:rPr/>
          </w:rPrChange>
        </w:rPr>
        <w:t>maize</w:t>
      </w:r>
      <w:r w:rsidR="00F73A4C" w:rsidRPr="00992146">
        <w:rPr>
          <w:lang w:val="en-US"/>
          <w:rPrChange w:id="1442" w:author="Anusha De" w:date="2022-08-01T14:48:00Z">
            <w:rPr/>
          </w:rPrChange>
        </w:rPr>
        <w:t xml:space="preserve"> </w:t>
      </w:r>
      <w:r w:rsidRPr="00992146">
        <w:rPr>
          <w:lang w:val="en-US"/>
          <w:rPrChange w:id="1443" w:author="Anusha De" w:date="2022-08-01T14:48:00Z">
            <w:rPr/>
          </w:rPrChange>
        </w:rPr>
        <w:t>value</w:t>
      </w:r>
      <w:r w:rsidR="00F73A4C" w:rsidRPr="00992146">
        <w:rPr>
          <w:lang w:val="en-US"/>
          <w:rPrChange w:id="1444" w:author="Anusha De" w:date="2022-08-01T14:48:00Z">
            <w:rPr/>
          </w:rPrChange>
        </w:rPr>
        <w:t xml:space="preserve"> </w:t>
      </w:r>
      <w:r w:rsidRPr="00992146">
        <w:rPr>
          <w:lang w:val="en-US"/>
          <w:rPrChange w:id="1445" w:author="Anusha De" w:date="2022-08-01T14:48:00Z">
            <w:rPr/>
          </w:rPrChange>
        </w:rPr>
        <w:t>chains</w:t>
      </w:r>
      <w:r w:rsidR="00F73A4C" w:rsidRPr="00992146">
        <w:rPr>
          <w:lang w:val="en-US"/>
          <w:rPrChange w:id="1446" w:author="Anusha De" w:date="2022-08-01T14:48:00Z">
            <w:rPr/>
          </w:rPrChange>
        </w:rPr>
        <w:t xml:space="preserve"> </w:t>
      </w:r>
      <w:r w:rsidRPr="00992146">
        <w:rPr>
          <w:lang w:val="en-US"/>
          <w:rPrChange w:id="1447" w:author="Anusha De" w:date="2022-08-01T14:48:00Z">
            <w:rPr/>
          </w:rPrChange>
        </w:rPr>
        <w:t>in</w:t>
      </w:r>
      <w:r w:rsidR="00F73A4C" w:rsidRPr="00992146">
        <w:rPr>
          <w:lang w:val="en-US"/>
          <w:rPrChange w:id="1448" w:author="Anusha De" w:date="2022-08-01T14:48:00Z">
            <w:rPr/>
          </w:rPrChange>
        </w:rPr>
        <w:t xml:space="preserve"> </w:t>
      </w:r>
      <w:r w:rsidRPr="00992146">
        <w:rPr>
          <w:lang w:val="en-US"/>
          <w:rPrChange w:id="1449" w:author="Anusha De" w:date="2022-08-01T14:48:00Z">
            <w:rPr/>
          </w:rPrChange>
        </w:rPr>
        <w:t>Uganda</w:t>
      </w:r>
      <w:r w:rsidR="00F73A4C" w:rsidRPr="00992146">
        <w:rPr>
          <w:lang w:val="en-US"/>
          <w:rPrChange w:id="1450" w:author="Anusha De" w:date="2022-08-01T14:48:00Z">
            <w:rPr/>
          </w:rPrChange>
        </w:rPr>
        <w:t xml:space="preserve"> </w:t>
      </w:r>
      <w:r w:rsidRPr="00992146">
        <w:rPr>
          <w:lang w:val="en-US"/>
          <w:rPrChange w:id="1451" w:author="Anusha De" w:date="2022-08-01T14:48:00Z">
            <w:rPr/>
          </w:rPrChange>
        </w:rPr>
        <w:t>with</w:t>
      </w:r>
      <w:r w:rsidR="00F73A4C" w:rsidRPr="00992146">
        <w:rPr>
          <w:lang w:val="en-US"/>
          <w:rPrChange w:id="1452" w:author="Anusha De" w:date="2022-08-01T14:48:00Z">
            <w:rPr/>
          </w:rPrChange>
        </w:rPr>
        <w:t xml:space="preserve"> </w:t>
      </w:r>
      <w:r w:rsidRPr="00992146">
        <w:rPr>
          <w:lang w:val="en-US"/>
          <w:rPrChange w:id="1453" w:author="Anusha De" w:date="2022-08-01T14:48:00Z">
            <w:rPr/>
          </w:rPrChange>
        </w:rPr>
        <w:t>a</w:t>
      </w:r>
      <w:r w:rsidR="00F73A4C" w:rsidRPr="00992146">
        <w:rPr>
          <w:lang w:val="en-US"/>
          <w:rPrChange w:id="1454" w:author="Anusha De" w:date="2022-08-01T14:48:00Z">
            <w:rPr/>
          </w:rPrChange>
        </w:rPr>
        <w:t xml:space="preserve"> </w:t>
      </w:r>
      <w:r w:rsidRPr="00992146">
        <w:rPr>
          <w:lang w:val="en-US"/>
          <w:rPrChange w:id="1455" w:author="Anusha De" w:date="2022-08-01T14:48:00Z">
            <w:rPr/>
          </w:rPrChange>
        </w:rPr>
        <w:t>particular</w:t>
      </w:r>
      <w:r w:rsidR="00F73A4C" w:rsidRPr="00992146">
        <w:rPr>
          <w:lang w:val="en-US"/>
          <w:rPrChange w:id="1456" w:author="Anusha De" w:date="2022-08-01T14:48:00Z">
            <w:rPr/>
          </w:rPrChange>
        </w:rPr>
        <w:t xml:space="preserve"> </w:t>
      </w:r>
      <w:r w:rsidRPr="00992146">
        <w:rPr>
          <w:lang w:val="en-US"/>
          <w:rPrChange w:id="1457" w:author="Anusha De" w:date="2022-08-01T14:48:00Z">
            <w:rPr/>
          </w:rPrChange>
        </w:rPr>
        <w:t>focus</w:t>
      </w:r>
      <w:r w:rsidR="00F73A4C" w:rsidRPr="00992146">
        <w:rPr>
          <w:lang w:val="en-US"/>
          <w:rPrChange w:id="1458" w:author="Anusha De" w:date="2022-08-01T14:48:00Z">
            <w:rPr/>
          </w:rPrChange>
        </w:rPr>
        <w:t xml:space="preserve"> </w:t>
      </w:r>
      <w:r w:rsidRPr="00992146">
        <w:rPr>
          <w:lang w:val="en-US"/>
          <w:rPrChange w:id="1459" w:author="Anusha De" w:date="2022-08-01T14:48:00Z">
            <w:rPr/>
          </w:rPrChange>
        </w:rPr>
        <w:t>on</w:t>
      </w:r>
      <w:r w:rsidR="00F73A4C" w:rsidRPr="00992146">
        <w:rPr>
          <w:lang w:val="en-US"/>
          <w:rPrChange w:id="1460" w:author="Anusha De" w:date="2022-08-01T14:48:00Z">
            <w:rPr/>
          </w:rPrChange>
        </w:rPr>
        <w:t xml:space="preserve"> </w:t>
      </w:r>
      <w:r w:rsidRPr="00992146">
        <w:rPr>
          <w:lang w:val="en-US"/>
          <w:rPrChange w:id="1461" w:author="Anusha De" w:date="2022-08-01T14:48:00Z">
            <w:rPr/>
          </w:rPrChange>
        </w:rPr>
        <w:t>heterogeneity</w:t>
      </w:r>
      <w:r w:rsidR="00F73A4C" w:rsidRPr="00992146">
        <w:rPr>
          <w:lang w:val="en-US"/>
          <w:rPrChange w:id="1462" w:author="Anusha De" w:date="2022-08-01T14:48:00Z">
            <w:rPr/>
          </w:rPrChange>
        </w:rPr>
        <w:t xml:space="preserve"> </w:t>
      </w:r>
      <w:r w:rsidRPr="00992146">
        <w:rPr>
          <w:lang w:val="en-US"/>
          <w:rPrChange w:id="1463" w:author="Anusha De" w:date="2022-08-01T14:48:00Z">
            <w:rPr/>
          </w:rPrChange>
        </w:rPr>
        <w:t>related</w:t>
      </w:r>
      <w:r w:rsidR="00F73A4C" w:rsidRPr="00992146">
        <w:rPr>
          <w:lang w:val="en-US"/>
          <w:rPrChange w:id="1464" w:author="Anusha De" w:date="2022-08-01T14:48:00Z">
            <w:rPr/>
          </w:rPrChange>
        </w:rPr>
        <w:t xml:space="preserve"> </w:t>
      </w:r>
      <w:r w:rsidRPr="00992146">
        <w:rPr>
          <w:lang w:val="en-US"/>
          <w:rPrChange w:id="1465" w:author="Anusha De" w:date="2022-08-01T14:48:00Z">
            <w:rPr/>
          </w:rPrChange>
        </w:rPr>
        <w:t>to</w:t>
      </w:r>
      <w:r w:rsidR="00F73A4C" w:rsidRPr="00992146">
        <w:rPr>
          <w:lang w:val="en-US"/>
          <w:rPrChange w:id="1466" w:author="Anusha De" w:date="2022-08-01T14:48:00Z">
            <w:rPr/>
          </w:rPrChange>
        </w:rPr>
        <w:t xml:space="preserve"> </w:t>
      </w:r>
      <w:r w:rsidRPr="00992146">
        <w:rPr>
          <w:lang w:val="en-US"/>
          <w:rPrChange w:id="1467" w:author="Anusha De" w:date="2022-08-01T14:48:00Z">
            <w:rPr/>
          </w:rPrChange>
        </w:rPr>
        <w:t>gender.</w:t>
      </w:r>
      <w:r w:rsidR="00F73A4C" w:rsidRPr="00992146">
        <w:rPr>
          <w:lang w:val="en-US"/>
          <w:rPrChange w:id="1468" w:author="Anusha De" w:date="2022-08-01T14:48:00Z">
            <w:rPr/>
          </w:rPrChange>
        </w:rPr>
        <w:t xml:space="preserve"> </w:t>
      </w:r>
      <w:r w:rsidRPr="00992146">
        <w:rPr>
          <w:lang w:val="en-US"/>
          <w:rPrChange w:id="1469" w:author="Anusha De" w:date="2022-08-01T14:48:00Z">
            <w:rPr/>
          </w:rPrChange>
        </w:rPr>
        <w:t>To</w:t>
      </w:r>
      <w:r w:rsidR="00F73A4C" w:rsidRPr="00992146">
        <w:rPr>
          <w:lang w:val="en-US"/>
          <w:rPrChange w:id="1470" w:author="Anusha De" w:date="2022-08-01T14:48:00Z">
            <w:rPr/>
          </w:rPrChange>
        </w:rPr>
        <w:t xml:space="preserve"> </w:t>
      </w:r>
      <w:r w:rsidRPr="00992146">
        <w:rPr>
          <w:lang w:val="en-US"/>
          <w:rPrChange w:id="1471" w:author="Anusha De" w:date="2022-08-01T14:48:00Z">
            <w:rPr/>
          </w:rPrChange>
        </w:rPr>
        <w:t>do</w:t>
      </w:r>
      <w:r w:rsidR="00F73A4C" w:rsidRPr="00992146">
        <w:rPr>
          <w:lang w:val="en-US"/>
          <w:rPrChange w:id="1472" w:author="Anusha De" w:date="2022-08-01T14:48:00Z">
            <w:rPr/>
          </w:rPrChange>
        </w:rPr>
        <w:t xml:space="preserve"> </w:t>
      </w:r>
      <w:r w:rsidRPr="00992146">
        <w:rPr>
          <w:lang w:val="en-US"/>
          <w:rPrChange w:id="1473" w:author="Anusha De" w:date="2022-08-01T14:48:00Z">
            <w:rPr/>
          </w:rPrChange>
        </w:rPr>
        <w:t>so,</w:t>
      </w:r>
      <w:r w:rsidR="00F73A4C" w:rsidRPr="00992146">
        <w:rPr>
          <w:lang w:val="en-US"/>
          <w:rPrChange w:id="1474" w:author="Anusha De" w:date="2022-08-01T14:48:00Z">
            <w:rPr/>
          </w:rPrChange>
        </w:rPr>
        <w:t xml:space="preserve"> </w:t>
      </w:r>
      <w:r w:rsidRPr="00992146">
        <w:rPr>
          <w:lang w:val="en-US"/>
          <w:rPrChange w:id="1475" w:author="Anusha De" w:date="2022-08-01T14:48:00Z">
            <w:rPr/>
          </w:rPrChange>
        </w:rPr>
        <w:t>a</w:t>
      </w:r>
      <w:r w:rsidR="00F73A4C" w:rsidRPr="00992146">
        <w:rPr>
          <w:lang w:val="en-US"/>
          <w:rPrChange w:id="1476" w:author="Anusha De" w:date="2022-08-01T14:48:00Z">
            <w:rPr/>
          </w:rPrChange>
        </w:rPr>
        <w:t xml:space="preserve"> </w:t>
      </w:r>
      <w:r w:rsidRPr="00992146">
        <w:rPr>
          <w:lang w:val="en-US"/>
          <w:rPrChange w:id="1477" w:author="Anusha De" w:date="2022-08-01T14:48:00Z">
            <w:rPr/>
          </w:rPrChange>
        </w:rPr>
        <w:t>representative</w:t>
      </w:r>
      <w:r w:rsidR="00F73A4C" w:rsidRPr="00992146">
        <w:rPr>
          <w:lang w:val="en-US"/>
          <w:rPrChange w:id="1478" w:author="Anusha De" w:date="2022-08-01T14:48:00Z">
            <w:rPr/>
          </w:rPrChange>
        </w:rPr>
        <w:t xml:space="preserve"> </w:t>
      </w:r>
      <w:r w:rsidRPr="00992146">
        <w:rPr>
          <w:lang w:val="en-US"/>
          <w:rPrChange w:id="1479" w:author="Anusha De" w:date="2022-08-01T14:48:00Z">
            <w:rPr/>
          </w:rPrChange>
        </w:rPr>
        <w:t>sample</w:t>
      </w:r>
      <w:r w:rsidR="00F73A4C" w:rsidRPr="00992146">
        <w:rPr>
          <w:lang w:val="en-US"/>
          <w:rPrChange w:id="1480" w:author="Anusha De" w:date="2022-08-01T14:48:00Z">
            <w:rPr/>
          </w:rPrChange>
        </w:rPr>
        <w:t xml:space="preserve"> </w:t>
      </w:r>
      <w:r w:rsidRPr="00992146">
        <w:rPr>
          <w:lang w:val="en-US"/>
          <w:rPrChange w:id="1481" w:author="Anusha De" w:date="2022-08-01T14:48:00Z">
            <w:rPr/>
          </w:rPrChange>
        </w:rPr>
        <w:t>of</w:t>
      </w:r>
      <w:r w:rsidR="00F73A4C" w:rsidRPr="00992146">
        <w:rPr>
          <w:lang w:val="en-US"/>
          <w:rPrChange w:id="1482" w:author="Anusha De" w:date="2022-08-01T14:48:00Z">
            <w:rPr/>
          </w:rPrChange>
        </w:rPr>
        <w:t xml:space="preserve"> </w:t>
      </w:r>
      <w:r w:rsidRPr="00992146">
        <w:rPr>
          <w:lang w:val="en-US"/>
          <w:rPrChange w:id="1483" w:author="Anusha De" w:date="2022-08-01T14:48:00Z">
            <w:rPr/>
          </w:rPrChange>
        </w:rPr>
        <w:t>1,526</w:t>
      </w:r>
      <w:r w:rsidR="00F73A4C" w:rsidRPr="00992146">
        <w:rPr>
          <w:lang w:val="en-US"/>
          <w:rPrChange w:id="1484" w:author="Anusha De" w:date="2022-08-01T14:48:00Z">
            <w:rPr/>
          </w:rPrChange>
        </w:rPr>
        <w:t xml:space="preserve"> </w:t>
      </w:r>
      <w:r w:rsidRPr="00992146">
        <w:rPr>
          <w:lang w:val="en-US"/>
          <w:rPrChange w:id="1485" w:author="Anusha De" w:date="2022-08-01T14:48:00Z">
            <w:rPr/>
          </w:rPrChange>
        </w:rPr>
        <w:t>maize</w:t>
      </w:r>
      <w:r w:rsidR="00F73A4C" w:rsidRPr="00992146">
        <w:rPr>
          <w:lang w:val="en-US"/>
          <w:rPrChange w:id="1486" w:author="Anusha De" w:date="2022-08-01T14:48:00Z">
            <w:rPr/>
          </w:rPrChange>
        </w:rPr>
        <w:t xml:space="preserve"> </w:t>
      </w:r>
      <w:r w:rsidRPr="00992146">
        <w:rPr>
          <w:lang w:val="en-US"/>
          <w:rPrChange w:id="1487" w:author="Anusha De" w:date="2022-08-01T14:48:00Z">
            <w:rPr/>
          </w:rPrChange>
        </w:rPr>
        <w:t>farmers</w:t>
      </w:r>
      <w:r w:rsidR="00F73A4C" w:rsidRPr="00992146">
        <w:rPr>
          <w:lang w:val="en-US"/>
          <w:rPrChange w:id="1488" w:author="Anusha De" w:date="2022-08-01T14:48:00Z">
            <w:rPr/>
          </w:rPrChange>
        </w:rPr>
        <w:t xml:space="preserve"> </w:t>
      </w:r>
      <w:r w:rsidRPr="00992146">
        <w:rPr>
          <w:lang w:val="en-US"/>
          <w:rPrChange w:id="1489" w:author="Anusha De" w:date="2022-08-01T14:48:00Z">
            <w:rPr/>
          </w:rPrChange>
        </w:rPr>
        <w:t>were</w:t>
      </w:r>
      <w:r w:rsidR="00F73A4C" w:rsidRPr="00992146">
        <w:rPr>
          <w:lang w:val="en-US"/>
          <w:rPrChange w:id="1490" w:author="Anusha De" w:date="2022-08-01T14:48:00Z">
            <w:rPr/>
          </w:rPrChange>
        </w:rPr>
        <w:t xml:space="preserve"> </w:t>
      </w:r>
      <w:r w:rsidRPr="00992146">
        <w:rPr>
          <w:lang w:val="en-US"/>
          <w:rPrChange w:id="1491" w:author="Anusha De" w:date="2022-08-01T14:48:00Z">
            <w:rPr/>
          </w:rPrChange>
        </w:rPr>
        <w:t>asked</w:t>
      </w:r>
      <w:r w:rsidR="00F73A4C" w:rsidRPr="00992146">
        <w:rPr>
          <w:lang w:val="en-US"/>
          <w:rPrChange w:id="1492" w:author="Anusha De" w:date="2022-08-01T14:48:00Z">
            <w:rPr/>
          </w:rPrChange>
        </w:rPr>
        <w:t xml:space="preserve"> </w:t>
      </w:r>
      <w:r w:rsidRPr="00992146">
        <w:rPr>
          <w:lang w:val="en-US"/>
          <w:rPrChange w:id="1493" w:author="Anusha De" w:date="2022-08-01T14:48:00Z">
            <w:rPr/>
          </w:rPrChange>
        </w:rPr>
        <w:t>to</w:t>
      </w:r>
      <w:r w:rsidR="00F73A4C" w:rsidRPr="00992146">
        <w:rPr>
          <w:lang w:val="en-US"/>
          <w:rPrChange w:id="1494" w:author="Anusha De" w:date="2022-08-01T14:48:00Z">
            <w:rPr/>
          </w:rPrChange>
        </w:rPr>
        <w:t xml:space="preserve"> </w:t>
      </w:r>
      <w:r w:rsidRPr="00992146">
        <w:rPr>
          <w:lang w:val="en-US"/>
          <w:rPrChange w:id="1495" w:author="Anusha De" w:date="2022-08-01T14:48:00Z">
            <w:rPr/>
          </w:rPrChange>
        </w:rPr>
        <w:t>rate</w:t>
      </w:r>
      <w:r w:rsidR="00346025" w:rsidRPr="00992146">
        <w:rPr>
          <w:lang w:val="en-US"/>
          <w:rPrChange w:id="1496" w:author="Anusha De" w:date="2022-08-01T14:48:00Z">
            <w:rPr/>
          </w:rPrChange>
        </w:rPr>
        <w:t>—</w:t>
      </w:r>
      <w:r w:rsidRPr="00992146">
        <w:rPr>
          <w:lang w:val="en-US"/>
          <w:rPrChange w:id="1497" w:author="Anusha De" w:date="2022-08-01T14:48:00Z">
            <w:rPr/>
          </w:rPrChange>
        </w:rPr>
        <w:t>on</w:t>
      </w:r>
      <w:r w:rsidR="00F73A4C" w:rsidRPr="00992146">
        <w:rPr>
          <w:lang w:val="en-US"/>
          <w:rPrChange w:id="1498" w:author="Anusha De" w:date="2022-08-01T14:48:00Z">
            <w:rPr/>
          </w:rPrChange>
        </w:rPr>
        <w:t xml:space="preserve"> </w:t>
      </w:r>
      <w:r w:rsidRPr="00992146">
        <w:rPr>
          <w:lang w:val="en-US"/>
          <w:rPrChange w:id="1499" w:author="Anusha De" w:date="2022-08-01T14:48:00Z">
            <w:rPr/>
          </w:rPrChange>
        </w:rPr>
        <w:t>a</w:t>
      </w:r>
      <w:r w:rsidR="00F73A4C" w:rsidRPr="00992146">
        <w:rPr>
          <w:lang w:val="en-US"/>
          <w:rPrChange w:id="1500" w:author="Anusha De" w:date="2022-08-01T14:48:00Z">
            <w:rPr/>
          </w:rPrChange>
        </w:rPr>
        <w:t xml:space="preserve"> </w:t>
      </w:r>
      <w:r w:rsidRPr="00992146">
        <w:rPr>
          <w:lang w:val="en-US"/>
          <w:rPrChange w:id="1501" w:author="Anusha De" w:date="2022-08-01T14:48:00Z">
            <w:rPr/>
          </w:rPrChange>
        </w:rPr>
        <w:t>scale</w:t>
      </w:r>
      <w:r w:rsidR="00F73A4C" w:rsidRPr="00992146">
        <w:rPr>
          <w:lang w:val="en-US"/>
          <w:rPrChange w:id="1502" w:author="Anusha De" w:date="2022-08-01T14:48:00Z">
            <w:rPr/>
          </w:rPrChange>
        </w:rPr>
        <w:t xml:space="preserve"> </w:t>
      </w:r>
      <w:r w:rsidRPr="00992146">
        <w:rPr>
          <w:lang w:val="en-US"/>
          <w:rPrChange w:id="1503" w:author="Anusha De" w:date="2022-08-01T14:48:00Z">
            <w:rPr/>
          </w:rPrChange>
        </w:rPr>
        <w:t>of</w:t>
      </w:r>
      <w:r w:rsidR="00F73A4C" w:rsidRPr="00992146">
        <w:rPr>
          <w:lang w:val="en-US"/>
          <w:rPrChange w:id="1504" w:author="Anusha De" w:date="2022-08-01T14:48:00Z">
            <w:rPr/>
          </w:rPrChange>
        </w:rPr>
        <w:t xml:space="preserve"> </w:t>
      </w:r>
      <w:r w:rsidRPr="00992146">
        <w:rPr>
          <w:lang w:val="en-US"/>
          <w:rPrChange w:id="1505" w:author="Anusha De" w:date="2022-08-01T14:48:00Z">
            <w:rPr/>
          </w:rPrChange>
        </w:rPr>
        <w:t>1</w:t>
      </w:r>
      <w:r w:rsidR="00F73A4C" w:rsidRPr="00992146">
        <w:rPr>
          <w:lang w:val="en-US"/>
          <w:rPrChange w:id="1506" w:author="Anusha De" w:date="2022-08-01T14:48:00Z">
            <w:rPr/>
          </w:rPrChange>
        </w:rPr>
        <w:t xml:space="preserve"> </w:t>
      </w:r>
      <w:r w:rsidRPr="00992146">
        <w:rPr>
          <w:lang w:val="en-US"/>
          <w:rPrChange w:id="1507" w:author="Anusha De" w:date="2022-08-01T14:48:00Z">
            <w:rPr/>
          </w:rPrChange>
        </w:rPr>
        <w:t>being</w:t>
      </w:r>
      <w:r w:rsidR="00F73A4C" w:rsidRPr="00992146">
        <w:rPr>
          <w:lang w:val="en-US"/>
          <w:rPrChange w:id="1508" w:author="Anusha De" w:date="2022-08-01T14:48:00Z">
            <w:rPr/>
          </w:rPrChange>
        </w:rPr>
        <w:t xml:space="preserve"> </w:t>
      </w:r>
      <w:r w:rsidRPr="00992146">
        <w:rPr>
          <w:lang w:val="en-US"/>
          <w:rPrChange w:id="1509" w:author="Anusha De" w:date="2022-08-01T14:48:00Z">
            <w:rPr/>
          </w:rPrChange>
        </w:rPr>
        <w:t>very</w:t>
      </w:r>
      <w:r w:rsidR="00F73A4C" w:rsidRPr="00992146">
        <w:rPr>
          <w:lang w:val="en-US"/>
          <w:rPrChange w:id="1510" w:author="Anusha De" w:date="2022-08-01T14:48:00Z">
            <w:rPr/>
          </w:rPrChange>
        </w:rPr>
        <w:t xml:space="preserve"> </w:t>
      </w:r>
      <w:r w:rsidRPr="00992146">
        <w:rPr>
          <w:lang w:val="en-US"/>
          <w:rPrChange w:id="1511" w:author="Anusha De" w:date="2022-08-01T14:48:00Z">
            <w:rPr/>
          </w:rPrChange>
        </w:rPr>
        <w:t>poor</w:t>
      </w:r>
      <w:r w:rsidR="00F73A4C" w:rsidRPr="00992146">
        <w:rPr>
          <w:lang w:val="en-US"/>
          <w:rPrChange w:id="1512" w:author="Anusha De" w:date="2022-08-01T14:48:00Z">
            <w:rPr/>
          </w:rPrChange>
        </w:rPr>
        <w:t xml:space="preserve"> </w:t>
      </w:r>
      <w:r w:rsidRPr="00992146">
        <w:rPr>
          <w:lang w:val="en-US"/>
          <w:rPrChange w:id="1513" w:author="Anusha De" w:date="2022-08-01T14:48:00Z">
            <w:rPr/>
          </w:rPrChange>
        </w:rPr>
        <w:t>to</w:t>
      </w:r>
      <w:r w:rsidR="00F73A4C" w:rsidRPr="00992146">
        <w:rPr>
          <w:lang w:val="en-US"/>
          <w:rPrChange w:id="1514" w:author="Anusha De" w:date="2022-08-01T14:48:00Z">
            <w:rPr/>
          </w:rPrChange>
        </w:rPr>
        <w:t xml:space="preserve"> </w:t>
      </w:r>
      <w:r w:rsidRPr="00992146">
        <w:rPr>
          <w:lang w:val="en-US"/>
          <w:rPrChange w:id="1515" w:author="Anusha De" w:date="2022-08-01T14:48:00Z">
            <w:rPr/>
          </w:rPrChange>
        </w:rPr>
        <w:t>5</w:t>
      </w:r>
      <w:r w:rsidR="00F73A4C" w:rsidRPr="00992146">
        <w:rPr>
          <w:lang w:val="en-US"/>
          <w:rPrChange w:id="1516" w:author="Anusha De" w:date="2022-08-01T14:48:00Z">
            <w:rPr/>
          </w:rPrChange>
        </w:rPr>
        <w:t xml:space="preserve"> </w:t>
      </w:r>
      <w:r w:rsidRPr="00992146">
        <w:rPr>
          <w:lang w:val="en-US"/>
          <w:rPrChange w:id="1517" w:author="Anusha De" w:date="2022-08-01T14:48:00Z">
            <w:rPr/>
          </w:rPrChange>
        </w:rPr>
        <w:t>being</w:t>
      </w:r>
      <w:r w:rsidR="00F73A4C" w:rsidRPr="00992146">
        <w:rPr>
          <w:lang w:val="en-US"/>
          <w:rPrChange w:id="1518" w:author="Anusha De" w:date="2022-08-01T14:48:00Z">
            <w:rPr/>
          </w:rPrChange>
        </w:rPr>
        <w:t xml:space="preserve"> </w:t>
      </w:r>
      <w:r w:rsidRPr="00992146">
        <w:rPr>
          <w:lang w:val="en-US"/>
          <w:rPrChange w:id="1519" w:author="Anusha De" w:date="2022-08-01T14:48:00Z">
            <w:rPr/>
          </w:rPrChange>
        </w:rPr>
        <w:t>excellent</w:t>
      </w:r>
      <w:r w:rsidR="00346025" w:rsidRPr="00992146">
        <w:rPr>
          <w:lang w:val="en-US"/>
          <w:rPrChange w:id="1520" w:author="Anusha De" w:date="2022-08-01T14:48:00Z">
            <w:rPr/>
          </w:rPrChange>
        </w:rPr>
        <w:t>—</w:t>
      </w:r>
      <w:r w:rsidRPr="00992146">
        <w:rPr>
          <w:lang w:val="en-US"/>
          <w:rPrChange w:id="1521" w:author="Anusha De" w:date="2022-08-01T14:48:00Z">
            <w:rPr/>
          </w:rPrChange>
        </w:rPr>
        <w:t>agro-input</w:t>
      </w:r>
      <w:r w:rsidR="00F73A4C" w:rsidRPr="00992146">
        <w:rPr>
          <w:lang w:val="en-US"/>
          <w:rPrChange w:id="1522" w:author="Anusha De" w:date="2022-08-01T14:48:00Z">
            <w:rPr/>
          </w:rPrChange>
        </w:rPr>
        <w:t xml:space="preserve"> </w:t>
      </w:r>
      <w:r w:rsidRPr="00992146">
        <w:rPr>
          <w:lang w:val="en-US"/>
          <w:rPrChange w:id="1523" w:author="Anusha De" w:date="2022-08-01T14:48:00Z">
            <w:rPr/>
          </w:rPrChange>
        </w:rPr>
        <w:t>dealers,</w:t>
      </w:r>
      <w:r w:rsidR="00F73A4C" w:rsidRPr="00992146">
        <w:rPr>
          <w:lang w:val="en-US"/>
          <w:rPrChange w:id="1524" w:author="Anusha De" w:date="2022-08-01T14:48:00Z">
            <w:rPr/>
          </w:rPrChange>
        </w:rPr>
        <w:t xml:space="preserve"> </w:t>
      </w:r>
      <w:r w:rsidRPr="00992146">
        <w:rPr>
          <w:lang w:val="en-US"/>
          <w:rPrChange w:id="1525" w:author="Anusha De" w:date="2022-08-01T14:48:00Z">
            <w:rPr/>
          </w:rPrChange>
        </w:rPr>
        <w:t>maize</w:t>
      </w:r>
      <w:r w:rsidR="00F73A4C" w:rsidRPr="00992146">
        <w:rPr>
          <w:lang w:val="en-US"/>
          <w:rPrChange w:id="1526" w:author="Anusha De" w:date="2022-08-01T14:48:00Z">
            <w:rPr/>
          </w:rPrChange>
        </w:rPr>
        <w:t xml:space="preserve"> </w:t>
      </w:r>
      <w:r w:rsidRPr="00992146">
        <w:rPr>
          <w:lang w:val="en-US"/>
          <w:rPrChange w:id="1527" w:author="Anusha De" w:date="2022-08-01T14:48:00Z">
            <w:rPr/>
          </w:rPrChange>
        </w:rPr>
        <w:t>traders,</w:t>
      </w:r>
      <w:r w:rsidR="00F73A4C" w:rsidRPr="00992146">
        <w:rPr>
          <w:lang w:val="en-US"/>
          <w:rPrChange w:id="1528" w:author="Anusha De" w:date="2022-08-01T14:48:00Z">
            <w:rPr/>
          </w:rPrChange>
        </w:rPr>
        <w:t xml:space="preserve"> </w:t>
      </w:r>
      <w:r w:rsidRPr="00992146">
        <w:rPr>
          <w:lang w:val="en-US"/>
          <w:rPrChange w:id="1529" w:author="Anusha De" w:date="2022-08-01T14:48:00Z">
            <w:rPr/>
          </w:rPrChange>
        </w:rPr>
        <w:t>and</w:t>
      </w:r>
      <w:r w:rsidR="00F73A4C" w:rsidRPr="00992146">
        <w:rPr>
          <w:lang w:val="en-US"/>
          <w:rPrChange w:id="1530" w:author="Anusha De" w:date="2022-08-01T14:48:00Z">
            <w:rPr/>
          </w:rPrChange>
        </w:rPr>
        <w:t xml:space="preserve"> </w:t>
      </w:r>
      <w:r w:rsidRPr="00992146">
        <w:rPr>
          <w:lang w:val="en-US"/>
          <w:rPrChange w:id="1531" w:author="Anusha De" w:date="2022-08-01T14:48:00Z">
            <w:rPr/>
          </w:rPrChange>
        </w:rPr>
        <w:t>maize</w:t>
      </w:r>
      <w:r w:rsidR="00F73A4C" w:rsidRPr="00992146">
        <w:rPr>
          <w:lang w:val="en-US"/>
          <w:rPrChange w:id="1532" w:author="Anusha De" w:date="2022-08-01T14:48:00Z">
            <w:rPr/>
          </w:rPrChange>
        </w:rPr>
        <w:t xml:space="preserve"> </w:t>
      </w:r>
      <w:r w:rsidRPr="00992146">
        <w:rPr>
          <w:lang w:val="en-US"/>
          <w:rPrChange w:id="1533" w:author="Anusha De" w:date="2022-08-01T14:48:00Z">
            <w:rPr/>
          </w:rPrChange>
        </w:rPr>
        <w:t>processors,</w:t>
      </w:r>
      <w:r w:rsidR="00F73A4C" w:rsidRPr="00992146">
        <w:rPr>
          <w:lang w:val="en-US"/>
          <w:rPrChange w:id="1534" w:author="Anusha De" w:date="2022-08-01T14:48:00Z">
            <w:rPr/>
          </w:rPrChange>
        </w:rPr>
        <w:t xml:space="preserve"> </w:t>
      </w:r>
      <w:r w:rsidRPr="00992146">
        <w:rPr>
          <w:lang w:val="en-US"/>
          <w:rPrChange w:id="1535" w:author="Anusha De" w:date="2022-08-01T14:48:00Z">
            <w:rPr/>
          </w:rPrChange>
        </w:rPr>
        <w:t>on</w:t>
      </w:r>
      <w:r w:rsidR="00F73A4C" w:rsidRPr="00992146">
        <w:rPr>
          <w:lang w:val="en-US"/>
          <w:rPrChange w:id="1536" w:author="Anusha De" w:date="2022-08-01T14:48:00Z">
            <w:rPr/>
          </w:rPrChange>
        </w:rPr>
        <w:t xml:space="preserve"> </w:t>
      </w:r>
      <w:r w:rsidRPr="00992146">
        <w:rPr>
          <w:lang w:val="en-US"/>
          <w:rPrChange w:id="1537" w:author="Anusha De" w:date="2022-08-01T14:48:00Z">
            <w:rPr/>
          </w:rPrChange>
        </w:rPr>
        <w:t>dimensions</w:t>
      </w:r>
      <w:r w:rsidR="00F73A4C" w:rsidRPr="00992146">
        <w:rPr>
          <w:lang w:val="en-US"/>
          <w:rPrChange w:id="1538" w:author="Anusha De" w:date="2022-08-01T14:48:00Z">
            <w:rPr/>
          </w:rPrChange>
        </w:rPr>
        <w:t xml:space="preserve"> </w:t>
      </w:r>
      <w:r w:rsidRPr="00992146">
        <w:rPr>
          <w:lang w:val="en-US"/>
          <w:rPrChange w:id="1539" w:author="Anusha De" w:date="2022-08-01T14:48:00Z">
            <w:rPr/>
          </w:rPrChange>
        </w:rPr>
        <w:t>such</w:t>
      </w:r>
      <w:r w:rsidR="00F73A4C" w:rsidRPr="00992146">
        <w:rPr>
          <w:lang w:val="en-US"/>
          <w:rPrChange w:id="1540" w:author="Anusha De" w:date="2022-08-01T14:48:00Z">
            <w:rPr/>
          </w:rPrChange>
        </w:rPr>
        <w:t xml:space="preserve"> </w:t>
      </w:r>
      <w:r w:rsidRPr="00992146">
        <w:rPr>
          <w:lang w:val="en-US"/>
          <w:rPrChange w:id="1541" w:author="Anusha De" w:date="2022-08-01T14:48:00Z">
            <w:rPr/>
          </w:rPrChange>
        </w:rPr>
        <w:t>as</w:t>
      </w:r>
      <w:r w:rsidR="00F73A4C" w:rsidRPr="00992146">
        <w:rPr>
          <w:lang w:val="en-US"/>
          <w:rPrChange w:id="1542" w:author="Anusha De" w:date="2022-08-01T14:48:00Z">
            <w:rPr/>
          </w:rPrChange>
        </w:rPr>
        <w:t xml:space="preserve"> </w:t>
      </w:r>
      <w:r w:rsidRPr="00992146">
        <w:rPr>
          <w:lang w:val="en-US"/>
          <w:rPrChange w:id="1543" w:author="Anusha De" w:date="2022-08-01T14:48:00Z">
            <w:rPr/>
          </w:rPrChange>
        </w:rPr>
        <w:t>ease</w:t>
      </w:r>
      <w:r w:rsidR="00F73A4C" w:rsidRPr="00992146">
        <w:rPr>
          <w:lang w:val="en-US"/>
          <w:rPrChange w:id="1544" w:author="Anusha De" w:date="2022-08-01T14:48:00Z">
            <w:rPr/>
          </w:rPrChange>
        </w:rPr>
        <w:t xml:space="preserve"> </w:t>
      </w:r>
      <w:r w:rsidRPr="00992146">
        <w:rPr>
          <w:lang w:val="en-US"/>
          <w:rPrChange w:id="1545" w:author="Anusha De" w:date="2022-08-01T14:48:00Z">
            <w:rPr/>
          </w:rPrChange>
        </w:rPr>
        <w:t>of</w:t>
      </w:r>
      <w:r w:rsidR="00F73A4C" w:rsidRPr="00992146">
        <w:rPr>
          <w:lang w:val="en-US"/>
          <w:rPrChange w:id="1546" w:author="Anusha De" w:date="2022-08-01T14:48:00Z">
            <w:rPr/>
          </w:rPrChange>
        </w:rPr>
        <w:t xml:space="preserve"> </w:t>
      </w:r>
      <w:r w:rsidRPr="00992146">
        <w:rPr>
          <w:lang w:val="en-US"/>
          <w:rPrChange w:id="1547" w:author="Anusha De" w:date="2022-08-01T14:48:00Z">
            <w:rPr/>
          </w:rPrChange>
        </w:rPr>
        <w:t>access,</w:t>
      </w:r>
      <w:r w:rsidR="00F73A4C" w:rsidRPr="00992146">
        <w:rPr>
          <w:lang w:val="en-US"/>
          <w:rPrChange w:id="1548" w:author="Anusha De" w:date="2022-08-01T14:48:00Z">
            <w:rPr/>
          </w:rPrChange>
        </w:rPr>
        <w:t xml:space="preserve"> </w:t>
      </w:r>
      <w:r w:rsidRPr="00992146">
        <w:rPr>
          <w:lang w:val="en-US"/>
          <w:rPrChange w:id="1549" w:author="Anusha De" w:date="2022-08-01T14:48:00Z">
            <w:rPr/>
          </w:rPrChange>
        </w:rPr>
        <w:t>quality</w:t>
      </w:r>
      <w:r w:rsidR="00F73A4C" w:rsidRPr="00992146">
        <w:rPr>
          <w:lang w:val="en-US"/>
          <w:rPrChange w:id="1550" w:author="Anusha De" w:date="2022-08-01T14:48:00Z">
            <w:rPr/>
          </w:rPrChange>
        </w:rPr>
        <w:t xml:space="preserve"> </w:t>
      </w:r>
      <w:r w:rsidRPr="00992146">
        <w:rPr>
          <w:lang w:val="en-US"/>
          <w:rPrChange w:id="1551" w:author="Anusha De" w:date="2022-08-01T14:48:00Z">
            <w:rPr/>
          </w:rPrChange>
        </w:rPr>
        <w:t>of</w:t>
      </w:r>
      <w:r w:rsidR="00F73A4C" w:rsidRPr="00992146">
        <w:rPr>
          <w:lang w:val="en-US"/>
          <w:rPrChange w:id="1552" w:author="Anusha De" w:date="2022-08-01T14:48:00Z">
            <w:rPr/>
          </w:rPrChange>
        </w:rPr>
        <w:t xml:space="preserve"> </w:t>
      </w:r>
      <w:r w:rsidRPr="00992146">
        <w:rPr>
          <w:lang w:val="en-US"/>
          <w:rPrChange w:id="1553" w:author="Anusha De" w:date="2022-08-01T14:48:00Z">
            <w:rPr/>
          </w:rPrChange>
        </w:rPr>
        <w:t>services</w:t>
      </w:r>
      <w:r w:rsidR="00F73A4C" w:rsidRPr="00992146">
        <w:rPr>
          <w:lang w:val="en-US"/>
          <w:rPrChange w:id="1554" w:author="Anusha De" w:date="2022-08-01T14:48:00Z">
            <w:rPr/>
          </w:rPrChange>
        </w:rPr>
        <w:t xml:space="preserve"> </w:t>
      </w:r>
      <w:r w:rsidRPr="00992146">
        <w:rPr>
          <w:lang w:val="en-US"/>
          <w:rPrChange w:id="1555" w:author="Anusha De" w:date="2022-08-01T14:48:00Z">
            <w:rPr/>
          </w:rPrChange>
        </w:rPr>
        <w:t>rendered,</w:t>
      </w:r>
      <w:r w:rsidR="00F73A4C" w:rsidRPr="00992146">
        <w:rPr>
          <w:lang w:val="en-US"/>
          <w:rPrChange w:id="1556" w:author="Anusha De" w:date="2022-08-01T14:48:00Z">
            <w:rPr/>
          </w:rPrChange>
        </w:rPr>
        <w:t xml:space="preserve"> </w:t>
      </w:r>
      <w:r w:rsidRPr="00992146">
        <w:rPr>
          <w:lang w:val="en-US"/>
          <w:rPrChange w:id="1557" w:author="Anusha De" w:date="2022-08-01T14:48:00Z">
            <w:rPr/>
          </w:rPrChange>
        </w:rPr>
        <w:t>price</w:t>
      </w:r>
      <w:r w:rsidR="00F73A4C" w:rsidRPr="00992146">
        <w:rPr>
          <w:lang w:val="en-US"/>
          <w:rPrChange w:id="1558" w:author="Anusha De" w:date="2022-08-01T14:48:00Z">
            <w:rPr/>
          </w:rPrChange>
        </w:rPr>
        <w:t xml:space="preserve"> </w:t>
      </w:r>
      <w:r w:rsidRPr="00992146">
        <w:rPr>
          <w:lang w:val="en-US"/>
          <w:rPrChange w:id="1559" w:author="Anusha De" w:date="2022-08-01T14:48:00Z">
            <w:rPr/>
          </w:rPrChange>
        </w:rPr>
        <w:t>competitiveness,</w:t>
      </w:r>
      <w:r w:rsidR="00F73A4C" w:rsidRPr="00992146">
        <w:rPr>
          <w:lang w:val="en-US"/>
          <w:rPrChange w:id="1560" w:author="Anusha De" w:date="2022-08-01T14:48:00Z">
            <w:rPr/>
          </w:rPrChange>
        </w:rPr>
        <w:t xml:space="preserve"> </w:t>
      </w:r>
      <w:r w:rsidRPr="00992146">
        <w:rPr>
          <w:lang w:val="en-US"/>
          <w:rPrChange w:id="1561" w:author="Anusha De" w:date="2022-08-01T14:48:00Z">
            <w:rPr/>
          </w:rPrChange>
        </w:rPr>
        <w:t>and</w:t>
      </w:r>
      <w:r w:rsidR="00F73A4C" w:rsidRPr="00992146">
        <w:rPr>
          <w:lang w:val="en-US"/>
          <w:rPrChange w:id="1562" w:author="Anusha De" w:date="2022-08-01T14:48:00Z">
            <w:rPr/>
          </w:rPrChange>
        </w:rPr>
        <w:t xml:space="preserve"> </w:t>
      </w:r>
      <w:r w:rsidRPr="00992146">
        <w:rPr>
          <w:lang w:val="en-US"/>
          <w:rPrChange w:id="1563" w:author="Anusha De" w:date="2022-08-01T14:48:00Z">
            <w:rPr/>
          </w:rPrChange>
        </w:rPr>
        <w:t>overall</w:t>
      </w:r>
      <w:r w:rsidR="00F73A4C" w:rsidRPr="00992146">
        <w:rPr>
          <w:lang w:val="en-US"/>
          <w:rPrChange w:id="1564" w:author="Anusha De" w:date="2022-08-01T14:48:00Z">
            <w:rPr/>
          </w:rPrChange>
        </w:rPr>
        <w:t xml:space="preserve"> </w:t>
      </w:r>
      <w:r w:rsidRPr="00992146">
        <w:rPr>
          <w:lang w:val="en-US"/>
          <w:rPrChange w:id="1565" w:author="Anusha De" w:date="2022-08-01T14:48:00Z">
            <w:rPr/>
          </w:rPrChange>
        </w:rPr>
        <w:t>reputation.</w:t>
      </w:r>
      <w:r w:rsidR="00F73A4C" w:rsidRPr="00992146">
        <w:rPr>
          <w:lang w:val="en-US"/>
          <w:rPrChange w:id="1566" w:author="Anusha De" w:date="2022-08-01T14:48:00Z">
            <w:rPr/>
          </w:rPrChange>
        </w:rPr>
        <w:t xml:space="preserve"> </w:t>
      </w:r>
      <w:r w:rsidRPr="00992146">
        <w:rPr>
          <w:lang w:val="en-US"/>
          <w:rPrChange w:id="1567" w:author="Anusha De" w:date="2022-08-01T14:48:00Z">
            <w:rPr/>
          </w:rPrChange>
        </w:rPr>
        <w:t>These</w:t>
      </w:r>
      <w:r w:rsidR="00F73A4C" w:rsidRPr="00992146">
        <w:rPr>
          <w:lang w:val="en-US"/>
          <w:rPrChange w:id="1568" w:author="Anusha De" w:date="2022-08-01T14:48:00Z">
            <w:rPr/>
          </w:rPrChange>
        </w:rPr>
        <w:t xml:space="preserve"> </w:t>
      </w:r>
      <w:r w:rsidRPr="00992146">
        <w:rPr>
          <w:lang w:val="en-US"/>
          <w:rPrChange w:id="1569" w:author="Anusha De" w:date="2022-08-01T14:48:00Z">
            <w:rPr/>
          </w:rPrChange>
        </w:rPr>
        <w:t>agro-input</w:t>
      </w:r>
      <w:r w:rsidR="00F73A4C" w:rsidRPr="00992146">
        <w:rPr>
          <w:lang w:val="en-US"/>
          <w:rPrChange w:id="1570" w:author="Anusha De" w:date="2022-08-01T14:48:00Z">
            <w:rPr/>
          </w:rPrChange>
        </w:rPr>
        <w:t xml:space="preserve"> </w:t>
      </w:r>
      <w:r w:rsidRPr="00992146">
        <w:rPr>
          <w:lang w:val="en-US"/>
          <w:rPrChange w:id="1571" w:author="Anusha De" w:date="2022-08-01T14:48:00Z">
            <w:rPr/>
          </w:rPrChange>
        </w:rPr>
        <w:t>dealers,</w:t>
      </w:r>
      <w:r w:rsidR="00F73A4C" w:rsidRPr="00992146">
        <w:rPr>
          <w:lang w:val="en-US"/>
          <w:rPrChange w:id="1572" w:author="Anusha De" w:date="2022-08-01T14:48:00Z">
            <w:rPr/>
          </w:rPrChange>
        </w:rPr>
        <w:t xml:space="preserve"> </w:t>
      </w:r>
      <w:r w:rsidRPr="00992146">
        <w:rPr>
          <w:lang w:val="en-US"/>
          <w:rPrChange w:id="1573" w:author="Anusha De" w:date="2022-08-01T14:48:00Z">
            <w:rPr/>
          </w:rPrChange>
        </w:rPr>
        <w:t>traders</w:t>
      </w:r>
      <w:r w:rsidR="00F73A4C" w:rsidRPr="00992146">
        <w:rPr>
          <w:lang w:val="en-US"/>
          <w:rPrChange w:id="1574" w:author="Anusha De" w:date="2022-08-01T14:48:00Z">
            <w:rPr/>
          </w:rPrChange>
        </w:rPr>
        <w:t xml:space="preserve"> </w:t>
      </w:r>
      <w:r w:rsidRPr="00992146">
        <w:rPr>
          <w:lang w:val="en-US"/>
          <w:rPrChange w:id="1575" w:author="Anusha De" w:date="2022-08-01T14:48:00Z">
            <w:rPr/>
          </w:rPrChange>
        </w:rPr>
        <w:t>and</w:t>
      </w:r>
      <w:r w:rsidR="00F73A4C" w:rsidRPr="00992146">
        <w:rPr>
          <w:lang w:val="en-US"/>
          <w:rPrChange w:id="1576" w:author="Anusha De" w:date="2022-08-01T14:48:00Z">
            <w:rPr/>
          </w:rPrChange>
        </w:rPr>
        <w:t xml:space="preserve"> </w:t>
      </w:r>
      <w:r w:rsidRPr="00992146">
        <w:rPr>
          <w:lang w:val="en-US"/>
          <w:rPrChange w:id="1577" w:author="Anusha De" w:date="2022-08-01T14:48:00Z">
            <w:rPr/>
          </w:rPrChange>
        </w:rPr>
        <w:t>processors</w:t>
      </w:r>
      <w:r w:rsidR="00F73A4C" w:rsidRPr="00992146">
        <w:rPr>
          <w:lang w:val="en-US"/>
          <w:rPrChange w:id="1578" w:author="Anusha De" w:date="2022-08-01T14:48:00Z">
            <w:rPr/>
          </w:rPrChange>
        </w:rPr>
        <w:t xml:space="preserve"> </w:t>
      </w:r>
      <w:r w:rsidRPr="00992146">
        <w:rPr>
          <w:lang w:val="en-US"/>
          <w:rPrChange w:id="1579" w:author="Anusha De" w:date="2022-08-01T14:48:00Z">
            <w:rPr/>
          </w:rPrChange>
        </w:rPr>
        <w:t>were</w:t>
      </w:r>
      <w:r w:rsidR="00F73A4C" w:rsidRPr="00992146">
        <w:rPr>
          <w:lang w:val="en-US"/>
          <w:rPrChange w:id="1580" w:author="Anusha De" w:date="2022-08-01T14:48:00Z">
            <w:rPr/>
          </w:rPrChange>
        </w:rPr>
        <w:t xml:space="preserve"> </w:t>
      </w:r>
      <w:r w:rsidRPr="00992146">
        <w:rPr>
          <w:lang w:val="en-US"/>
          <w:rPrChange w:id="1581" w:author="Anusha De" w:date="2022-08-01T14:48:00Z">
            <w:rPr/>
          </w:rPrChange>
        </w:rPr>
        <w:t>then</w:t>
      </w:r>
      <w:r w:rsidR="00F73A4C" w:rsidRPr="00992146">
        <w:rPr>
          <w:lang w:val="en-US"/>
          <w:rPrChange w:id="1582" w:author="Anusha De" w:date="2022-08-01T14:48:00Z">
            <w:rPr/>
          </w:rPrChange>
        </w:rPr>
        <w:t xml:space="preserve"> </w:t>
      </w:r>
      <w:r w:rsidRPr="00992146">
        <w:rPr>
          <w:lang w:val="en-US"/>
          <w:rPrChange w:id="1583" w:author="Anusha De" w:date="2022-08-01T14:48:00Z">
            <w:rPr/>
          </w:rPrChange>
        </w:rPr>
        <w:t>traced</w:t>
      </w:r>
      <w:r w:rsidR="00F73A4C" w:rsidRPr="00992146">
        <w:rPr>
          <w:lang w:val="en-US"/>
          <w:rPrChange w:id="1584" w:author="Anusha De" w:date="2022-08-01T14:48:00Z">
            <w:rPr/>
          </w:rPrChange>
        </w:rPr>
        <w:t xml:space="preserve"> </w:t>
      </w:r>
      <w:r w:rsidRPr="00992146">
        <w:rPr>
          <w:lang w:val="en-US"/>
          <w:rPrChange w:id="1585" w:author="Anusha De" w:date="2022-08-01T14:48:00Z">
            <w:rPr/>
          </w:rPrChange>
        </w:rPr>
        <w:t>and</w:t>
      </w:r>
      <w:r w:rsidR="00F73A4C" w:rsidRPr="00992146">
        <w:rPr>
          <w:lang w:val="en-US"/>
          <w:rPrChange w:id="1586" w:author="Anusha De" w:date="2022-08-01T14:48:00Z">
            <w:rPr/>
          </w:rPrChange>
        </w:rPr>
        <w:t xml:space="preserve"> </w:t>
      </w:r>
      <w:r w:rsidRPr="00992146">
        <w:rPr>
          <w:lang w:val="en-US"/>
          <w:rPrChange w:id="1587" w:author="Anusha De" w:date="2022-08-01T14:48:00Z">
            <w:rPr/>
          </w:rPrChange>
        </w:rPr>
        <w:t>asked</w:t>
      </w:r>
      <w:r w:rsidR="00F73A4C" w:rsidRPr="00992146">
        <w:rPr>
          <w:lang w:val="en-US"/>
          <w:rPrChange w:id="1588" w:author="Anusha De" w:date="2022-08-01T14:48:00Z">
            <w:rPr/>
          </w:rPrChange>
        </w:rPr>
        <w:t xml:space="preserve"> </w:t>
      </w:r>
      <w:r w:rsidRPr="00992146">
        <w:rPr>
          <w:lang w:val="en-US"/>
          <w:rPrChange w:id="1589" w:author="Anusha De" w:date="2022-08-01T14:48:00Z">
            <w:rPr/>
          </w:rPrChange>
        </w:rPr>
        <w:t>to</w:t>
      </w:r>
      <w:r w:rsidR="00F73A4C" w:rsidRPr="00992146">
        <w:rPr>
          <w:lang w:val="en-US"/>
          <w:rPrChange w:id="1590" w:author="Anusha De" w:date="2022-08-01T14:48:00Z">
            <w:rPr/>
          </w:rPrChange>
        </w:rPr>
        <w:t xml:space="preserve"> </w:t>
      </w:r>
      <w:r w:rsidRPr="00992146">
        <w:rPr>
          <w:lang w:val="en-US"/>
          <w:rPrChange w:id="1591" w:author="Anusha De" w:date="2022-08-01T14:48:00Z">
            <w:rPr/>
          </w:rPrChange>
        </w:rPr>
        <w:t>assess</w:t>
      </w:r>
      <w:r w:rsidR="00F73A4C" w:rsidRPr="00992146">
        <w:rPr>
          <w:lang w:val="en-US"/>
          <w:rPrChange w:id="1592" w:author="Anusha De" w:date="2022-08-01T14:48:00Z">
            <w:rPr/>
          </w:rPrChange>
        </w:rPr>
        <w:t xml:space="preserve"> </w:t>
      </w:r>
      <w:r w:rsidRPr="00992146">
        <w:rPr>
          <w:lang w:val="en-US"/>
          <w:rPrChange w:id="1593" w:author="Anusha De" w:date="2022-08-01T14:48:00Z">
            <w:rPr/>
          </w:rPrChange>
        </w:rPr>
        <w:t>themselves</w:t>
      </w:r>
      <w:r w:rsidR="00F73A4C" w:rsidRPr="00992146">
        <w:rPr>
          <w:lang w:val="en-US"/>
          <w:rPrChange w:id="1594" w:author="Anusha De" w:date="2022-08-01T14:48:00Z">
            <w:rPr/>
          </w:rPrChange>
        </w:rPr>
        <w:t xml:space="preserve"> </w:t>
      </w:r>
      <w:r w:rsidRPr="00992146">
        <w:rPr>
          <w:lang w:val="en-US"/>
          <w:rPrChange w:id="1595" w:author="Anusha De" w:date="2022-08-01T14:48:00Z">
            <w:rPr/>
          </w:rPrChange>
        </w:rPr>
        <w:t>on</w:t>
      </w:r>
      <w:r w:rsidR="00F73A4C" w:rsidRPr="00992146">
        <w:rPr>
          <w:lang w:val="en-US"/>
          <w:rPrChange w:id="1596" w:author="Anusha De" w:date="2022-08-01T14:48:00Z">
            <w:rPr/>
          </w:rPrChange>
        </w:rPr>
        <w:t xml:space="preserve"> </w:t>
      </w:r>
      <w:r w:rsidRPr="00992146">
        <w:rPr>
          <w:lang w:val="en-US"/>
          <w:rPrChange w:id="1597" w:author="Anusha De" w:date="2022-08-01T14:48:00Z">
            <w:rPr/>
          </w:rPrChange>
        </w:rPr>
        <w:t>the</w:t>
      </w:r>
      <w:r w:rsidR="00F73A4C" w:rsidRPr="00992146">
        <w:rPr>
          <w:lang w:val="en-US"/>
          <w:rPrChange w:id="1598" w:author="Anusha De" w:date="2022-08-01T14:48:00Z">
            <w:rPr/>
          </w:rPrChange>
        </w:rPr>
        <w:t xml:space="preserve"> </w:t>
      </w:r>
      <w:r w:rsidRPr="00992146">
        <w:rPr>
          <w:lang w:val="en-US"/>
          <w:rPrChange w:id="1599" w:author="Anusha De" w:date="2022-08-01T14:48:00Z">
            <w:rPr/>
          </w:rPrChange>
        </w:rPr>
        <w:t>same</w:t>
      </w:r>
      <w:r w:rsidR="00F73A4C" w:rsidRPr="00992146">
        <w:rPr>
          <w:lang w:val="en-US"/>
          <w:rPrChange w:id="1600" w:author="Anusha De" w:date="2022-08-01T14:48:00Z">
            <w:rPr/>
          </w:rPrChange>
        </w:rPr>
        <w:t xml:space="preserve"> </w:t>
      </w:r>
      <w:r w:rsidRPr="00992146">
        <w:rPr>
          <w:lang w:val="en-US"/>
          <w:rPrChange w:id="1601" w:author="Anusha De" w:date="2022-08-01T14:48:00Z">
            <w:rPr/>
          </w:rPrChange>
        </w:rPr>
        <w:t>dimension,</w:t>
      </w:r>
      <w:r w:rsidR="00F73A4C" w:rsidRPr="00992146">
        <w:rPr>
          <w:lang w:val="en-US"/>
          <w:rPrChange w:id="1602" w:author="Anusha De" w:date="2022-08-01T14:48:00Z">
            <w:rPr/>
          </w:rPrChange>
        </w:rPr>
        <w:t xml:space="preserve"> </w:t>
      </w:r>
      <w:r w:rsidRPr="00992146">
        <w:rPr>
          <w:lang w:val="en-US"/>
          <w:rPrChange w:id="1603" w:author="Anusha De" w:date="2022-08-01T14:48:00Z">
            <w:rPr/>
          </w:rPrChange>
        </w:rPr>
        <w:t>resulting</w:t>
      </w:r>
      <w:r w:rsidR="00F73A4C" w:rsidRPr="00992146">
        <w:rPr>
          <w:lang w:val="en-US"/>
          <w:rPrChange w:id="1604" w:author="Anusha De" w:date="2022-08-01T14:48:00Z">
            <w:rPr/>
          </w:rPrChange>
        </w:rPr>
        <w:t xml:space="preserve"> </w:t>
      </w:r>
      <w:r w:rsidRPr="00992146">
        <w:rPr>
          <w:lang w:val="en-US"/>
          <w:rPrChange w:id="1605" w:author="Anusha De" w:date="2022-08-01T14:48:00Z">
            <w:rPr/>
          </w:rPrChange>
        </w:rPr>
        <w:t>in</w:t>
      </w:r>
      <w:r w:rsidR="00F73A4C" w:rsidRPr="00992146">
        <w:rPr>
          <w:lang w:val="en-US"/>
          <w:rPrChange w:id="1606" w:author="Anusha De" w:date="2022-08-01T14:48:00Z">
            <w:rPr/>
          </w:rPrChange>
        </w:rPr>
        <w:t xml:space="preserve"> </w:t>
      </w:r>
      <w:r w:rsidRPr="00992146">
        <w:rPr>
          <w:lang w:val="en-US"/>
          <w:rPrChange w:id="1607" w:author="Anusha De" w:date="2022-08-01T14:48:00Z">
            <w:rPr/>
          </w:rPrChange>
        </w:rPr>
        <w:t>self-assessments</w:t>
      </w:r>
      <w:r w:rsidR="00F73A4C" w:rsidRPr="00992146">
        <w:rPr>
          <w:lang w:val="en-US"/>
          <w:rPrChange w:id="1608" w:author="Anusha De" w:date="2022-08-01T14:48:00Z">
            <w:rPr/>
          </w:rPrChange>
        </w:rPr>
        <w:t xml:space="preserve"> </w:t>
      </w:r>
      <w:r w:rsidRPr="00992146">
        <w:rPr>
          <w:lang w:val="en-US"/>
          <w:rPrChange w:id="1609" w:author="Anusha De" w:date="2022-08-01T14:48:00Z">
            <w:rPr/>
          </w:rPrChange>
        </w:rPr>
        <w:t>of</w:t>
      </w:r>
      <w:r w:rsidR="00F73A4C" w:rsidRPr="00992146">
        <w:rPr>
          <w:lang w:val="en-US"/>
          <w:rPrChange w:id="1610" w:author="Anusha De" w:date="2022-08-01T14:48:00Z">
            <w:rPr/>
          </w:rPrChange>
        </w:rPr>
        <w:t xml:space="preserve"> </w:t>
      </w:r>
      <w:r w:rsidRPr="00992146">
        <w:rPr>
          <w:lang w:val="en-US"/>
          <w:rPrChange w:id="1611" w:author="Anusha De" w:date="2022-08-01T14:48:00Z">
            <w:rPr/>
          </w:rPrChange>
        </w:rPr>
        <w:t>78</w:t>
      </w:r>
      <w:r w:rsidR="00F73A4C" w:rsidRPr="00992146">
        <w:rPr>
          <w:lang w:val="en-US"/>
          <w:rPrChange w:id="1612" w:author="Anusha De" w:date="2022-08-01T14:48:00Z">
            <w:rPr/>
          </w:rPrChange>
        </w:rPr>
        <w:t xml:space="preserve"> </w:t>
      </w:r>
      <w:r w:rsidRPr="00992146">
        <w:rPr>
          <w:lang w:val="en-US"/>
          <w:rPrChange w:id="1613" w:author="Anusha De" w:date="2022-08-01T14:48:00Z">
            <w:rPr/>
          </w:rPrChange>
        </w:rPr>
        <w:t>agro-input</w:t>
      </w:r>
      <w:r w:rsidR="00F73A4C" w:rsidRPr="00992146">
        <w:rPr>
          <w:lang w:val="en-US"/>
          <w:rPrChange w:id="1614" w:author="Anusha De" w:date="2022-08-01T14:48:00Z">
            <w:rPr/>
          </w:rPrChange>
        </w:rPr>
        <w:t xml:space="preserve"> </w:t>
      </w:r>
      <w:r w:rsidRPr="00992146">
        <w:rPr>
          <w:lang w:val="en-US"/>
          <w:rPrChange w:id="1615" w:author="Anusha De" w:date="2022-08-01T14:48:00Z">
            <w:rPr/>
          </w:rPrChange>
        </w:rPr>
        <w:t>dealers,</w:t>
      </w:r>
      <w:r w:rsidR="00F73A4C" w:rsidRPr="00992146">
        <w:rPr>
          <w:lang w:val="en-US"/>
          <w:rPrChange w:id="1616" w:author="Anusha De" w:date="2022-08-01T14:48:00Z">
            <w:rPr/>
          </w:rPrChange>
        </w:rPr>
        <w:t xml:space="preserve"> </w:t>
      </w:r>
      <w:r w:rsidRPr="00992146">
        <w:rPr>
          <w:lang w:val="en-US"/>
          <w:rPrChange w:id="1617" w:author="Anusha De" w:date="2022-08-01T14:48:00Z">
            <w:rPr/>
          </w:rPrChange>
        </w:rPr>
        <w:t>341</w:t>
      </w:r>
      <w:r w:rsidR="00F73A4C" w:rsidRPr="00992146">
        <w:rPr>
          <w:lang w:val="en-US"/>
          <w:rPrChange w:id="1618" w:author="Anusha De" w:date="2022-08-01T14:48:00Z">
            <w:rPr/>
          </w:rPrChange>
        </w:rPr>
        <w:t xml:space="preserve"> </w:t>
      </w:r>
      <w:r w:rsidRPr="00992146">
        <w:rPr>
          <w:lang w:val="en-US"/>
          <w:rPrChange w:id="1619" w:author="Anusha De" w:date="2022-08-01T14:48:00Z">
            <w:rPr/>
          </w:rPrChange>
        </w:rPr>
        <w:t>assembly</w:t>
      </w:r>
      <w:r w:rsidR="00F73A4C" w:rsidRPr="00992146">
        <w:rPr>
          <w:lang w:val="en-US"/>
          <w:rPrChange w:id="1620" w:author="Anusha De" w:date="2022-08-01T14:48:00Z">
            <w:rPr/>
          </w:rPrChange>
        </w:rPr>
        <w:t xml:space="preserve"> </w:t>
      </w:r>
      <w:r w:rsidRPr="00992146">
        <w:rPr>
          <w:lang w:val="en-US"/>
          <w:rPrChange w:id="1621" w:author="Anusha De" w:date="2022-08-01T14:48:00Z">
            <w:rPr/>
          </w:rPrChange>
        </w:rPr>
        <w:t>traders,</w:t>
      </w:r>
      <w:r w:rsidR="00F73A4C" w:rsidRPr="00992146">
        <w:rPr>
          <w:lang w:val="en-US"/>
          <w:rPrChange w:id="1622" w:author="Anusha De" w:date="2022-08-01T14:48:00Z">
            <w:rPr/>
          </w:rPrChange>
        </w:rPr>
        <w:t xml:space="preserve"> </w:t>
      </w:r>
      <w:r w:rsidRPr="00992146">
        <w:rPr>
          <w:lang w:val="en-US"/>
          <w:rPrChange w:id="1623" w:author="Anusha De" w:date="2022-08-01T14:48:00Z">
            <w:rPr/>
          </w:rPrChange>
        </w:rPr>
        <w:t>and</w:t>
      </w:r>
      <w:r w:rsidR="00F73A4C" w:rsidRPr="00992146">
        <w:rPr>
          <w:lang w:val="en-US"/>
          <w:rPrChange w:id="1624" w:author="Anusha De" w:date="2022-08-01T14:48:00Z">
            <w:rPr/>
          </w:rPrChange>
        </w:rPr>
        <w:t xml:space="preserve"> </w:t>
      </w:r>
      <w:r w:rsidRPr="00992146">
        <w:rPr>
          <w:lang w:val="en-US"/>
          <w:rPrChange w:id="1625" w:author="Anusha De" w:date="2022-08-01T14:48:00Z">
            <w:rPr/>
          </w:rPrChange>
        </w:rPr>
        <w:t>174</w:t>
      </w:r>
      <w:r w:rsidR="00F73A4C" w:rsidRPr="00992146">
        <w:rPr>
          <w:lang w:val="en-US"/>
          <w:rPrChange w:id="1626" w:author="Anusha De" w:date="2022-08-01T14:48:00Z">
            <w:rPr/>
          </w:rPrChange>
        </w:rPr>
        <w:t xml:space="preserve"> </w:t>
      </w:r>
      <w:r w:rsidRPr="00992146">
        <w:rPr>
          <w:lang w:val="en-US"/>
          <w:rPrChange w:id="1627" w:author="Anusha De" w:date="2022-08-01T14:48:00Z">
            <w:rPr/>
          </w:rPrChange>
        </w:rPr>
        <w:t>processors.</w:t>
      </w:r>
      <w:r w:rsidR="00F73A4C" w:rsidRPr="00992146">
        <w:rPr>
          <w:lang w:val="en-US"/>
          <w:rPrChange w:id="1628" w:author="Anusha De" w:date="2022-08-01T14:48:00Z">
            <w:rPr/>
          </w:rPrChange>
        </w:rPr>
        <w:t xml:space="preserve"> </w:t>
      </w:r>
      <w:r w:rsidRPr="00992146">
        <w:rPr>
          <w:lang w:val="en-US"/>
          <w:rPrChange w:id="1629" w:author="Anusha De" w:date="2022-08-01T14:48:00Z">
            <w:rPr/>
          </w:rPrChange>
        </w:rPr>
        <w:t>This</w:t>
      </w:r>
      <w:r w:rsidR="00F73A4C" w:rsidRPr="00992146">
        <w:rPr>
          <w:lang w:val="en-US"/>
          <w:rPrChange w:id="1630" w:author="Anusha De" w:date="2022-08-01T14:48:00Z">
            <w:rPr/>
          </w:rPrChange>
        </w:rPr>
        <w:t xml:space="preserve"> </w:t>
      </w:r>
      <w:r w:rsidRPr="00992146">
        <w:rPr>
          <w:lang w:val="en-US"/>
          <w:rPrChange w:id="1631" w:author="Anusha De" w:date="2022-08-01T14:48:00Z">
            <w:rPr/>
          </w:rPrChange>
        </w:rPr>
        <w:t>information</w:t>
      </w:r>
      <w:r w:rsidR="00F73A4C" w:rsidRPr="00992146">
        <w:rPr>
          <w:lang w:val="en-US"/>
          <w:rPrChange w:id="1632" w:author="Anusha De" w:date="2022-08-01T14:48:00Z">
            <w:rPr/>
          </w:rPrChange>
        </w:rPr>
        <w:t xml:space="preserve"> </w:t>
      </w:r>
      <w:r w:rsidRPr="00992146">
        <w:rPr>
          <w:lang w:val="en-US"/>
          <w:rPrChange w:id="1633" w:author="Anusha De" w:date="2022-08-01T14:48:00Z">
            <w:rPr/>
          </w:rPrChange>
        </w:rPr>
        <w:t>is</w:t>
      </w:r>
      <w:r w:rsidR="00F73A4C" w:rsidRPr="00992146">
        <w:rPr>
          <w:lang w:val="en-US"/>
          <w:rPrChange w:id="1634" w:author="Anusha De" w:date="2022-08-01T14:48:00Z">
            <w:rPr/>
          </w:rPrChange>
        </w:rPr>
        <w:t xml:space="preserve"> </w:t>
      </w:r>
      <w:r w:rsidRPr="00992146">
        <w:rPr>
          <w:lang w:val="en-US"/>
          <w:rPrChange w:id="1635" w:author="Anusha De" w:date="2022-08-01T14:48:00Z">
            <w:rPr/>
          </w:rPrChange>
        </w:rPr>
        <w:t>then</w:t>
      </w:r>
      <w:r w:rsidR="00F73A4C" w:rsidRPr="00992146">
        <w:rPr>
          <w:lang w:val="en-US"/>
          <w:rPrChange w:id="1636" w:author="Anusha De" w:date="2022-08-01T14:48:00Z">
            <w:rPr/>
          </w:rPrChange>
        </w:rPr>
        <w:t xml:space="preserve"> </w:t>
      </w:r>
      <w:r w:rsidRPr="00992146">
        <w:rPr>
          <w:lang w:val="en-US"/>
          <w:rPrChange w:id="1637" w:author="Anusha De" w:date="2022-08-01T14:48:00Z">
            <w:rPr/>
          </w:rPrChange>
        </w:rPr>
        <w:t>used</w:t>
      </w:r>
      <w:r w:rsidR="00F73A4C" w:rsidRPr="00992146">
        <w:rPr>
          <w:lang w:val="en-US"/>
          <w:rPrChange w:id="1638" w:author="Anusha De" w:date="2022-08-01T14:48:00Z">
            <w:rPr/>
          </w:rPrChange>
        </w:rPr>
        <w:t xml:space="preserve"> </w:t>
      </w:r>
      <w:r w:rsidRPr="00992146">
        <w:rPr>
          <w:lang w:val="en-US"/>
          <w:rPrChange w:id="1639" w:author="Anusha De" w:date="2022-08-01T14:48:00Z">
            <w:rPr/>
          </w:rPrChange>
        </w:rPr>
        <w:t>to</w:t>
      </w:r>
      <w:r w:rsidR="00F73A4C" w:rsidRPr="00992146">
        <w:rPr>
          <w:lang w:val="en-US"/>
          <w:rPrChange w:id="1640" w:author="Anusha De" w:date="2022-08-01T14:48:00Z">
            <w:rPr/>
          </w:rPrChange>
        </w:rPr>
        <w:t xml:space="preserve"> </w:t>
      </w:r>
      <w:r w:rsidRPr="00992146">
        <w:rPr>
          <w:lang w:val="en-US"/>
          <w:rPrChange w:id="1641" w:author="Anusha De" w:date="2022-08-01T14:48:00Z">
            <w:rPr/>
          </w:rPrChange>
        </w:rPr>
        <w:t>document</w:t>
      </w:r>
      <w:r w:rsidR="00F73A4C" w:rsidRPr="00992146">
        <w:rPr>
          <w:lang w:val="en-US"/>
          <w:rPrChange w:id="1642" w:author="Anusha De" w:date="2022-08-01T14:48:00Z">
            <w:rPr/>
          </w:rPrChange>
        </w:rPr>
        <w:t xml:space="preserve"> </w:t>
      </w:r>
      <w:r w:rsidRPr="00992146">
        <w:rPr>
          <w:lang w:val="en-US"/>
          <w:rPrChange w:id="1643" w:author="Anusha De" w:date="2022-08-01T14:48:00Z">
            <w:rPr/>
          </w:rPrChange>
        </w:rPr>
        <w:t>(in)consistencies</w:t>
      </w:r>
      <w:r w:rsidR="00F73A4C" w:rsidRPr="00992146">
        <w:rPr>
          <w:lang w:val="en-US"/>
          <w:rPrChange w:id="1644" w:author="Anusha De" w:date="2022-08-01T14:48:00Z">
            <w:rPr/>
          </w:rPrChange>
        </w:rPr>
        <w:t xml:space="preserve"> </w:t>
      </w:r>
      <w:r w:rsidRPr="00992146">
        <w:rPr>
          <w:lang w:val="en-US"/>
          <w:rPrChange w:id="1645" w:author="Anusha De" w:date="2022-08-01T14:48:00Z">
            <w:rPr/>
          </w:rPrChange>
        </w:rPr>
        <w:t>between</w:t>
      </w:r>
      <w:r w:rsidR="00F73A4C" w:rsidRPr="00992146">
        <w:rPr>
          <w:lang w:val="en-US"/>
          <w:rPrChange w:id="1646" w:author="Anusha De" w:date="2022-08-01T14:48:00Z">
            <w:rPr/>
          </w:rPrChange>
        </w:rPr>
        <w:t xml:space="preserve"> </w:t>
      </w:r>
      <w:r w:rsidRPr="00992146">
        <w:rPr>
          <w:lang w:val="en-US"/>
          <w:rPrChange w:id="1647" w:author="Anusha De" w:date="2022-08-01T14:48:00Z">
            <w:rPr/>
          </w:rPrChange>
        </w:rPr>
        <w:t>how</w:t>
      </w:r>
      <w:r w:rsidR="00F73A4C" w:rsidRPr="00992146">
        <w:rPr>
          <w:lang w:val="en-US"/>
          <w:rPrChange w:id="1648" w:author="Anusha De" w:date="2022-08-01T14:48:00Z">
            <w:rPr/>
          </w:rPrChange>
        </w:rPr>
        <w:t xml:space="preserve"> </w:t>
      </w:r>
      <w:r w:rsidRPr="00992146">
        <w:rPr>
          <w:lang w:val="en-US"/>
          <w:rPrChange w:id="1649" w:author="Anusha De" w:date="2022-08-01T14:48:00Z">
            <w:rPr/>
          </w:rPrChange>
        </w:rPr>
        <w:t>farmers</w:t>
      </w:r>
      <w:r w:rsidR="00F73A4C" w:rsidRPr="00992146">
        <w:rPr>
          <w:lang w:val="en-US"/>
          <w:rPrChange w:id="1650" w:author="Anusha De" w:date="2022-08-01T14:48:00Z">
            <w:rPr/>
          </w:rPrChange>
        </w:rPr>
        <w:t xml:space="preserve"> </w:t>
      </w:r>
      <w:r w:rsidRPr="00992146">
        <w:rPr>
          <w:lang w:val="en-US"/>
          <w:rPrChange w:id="1651" w:author="Anusha De" w:date="2022-08-01T14:48:00Z">
            <w:rPr/>
          </w:rPrChange>
        </w:rPr>
        <w:t>perceive</w:t>
      </w:r>
      <w:r w:rsidR="00F73A4C" w:rsidRPr="00992146">
        <w:rPr>
          <w:lang w:val="en-US"/>
          <w:rPrChange w:id="1652" w:author="Anusha De" w:date="2022-08-01T14:48:00Z">
            <w:rPr/>
          </w:rPrChange>
        </w:rPr>
        <w:t xml:space="preserve"> </w:t>
      </w:r>
      <w:r w:rsidRPr="00992146">
        <w:rPr>
          <w:lang w:val="en-US"/>
          <w:rPrChange w:id="1653" w:author="Anusha De" w:date="2022-08-01T14:48:00Z">
            <w:rPr/>
          </w:rPrChange>
        </w:rPr>
        <w:t>input</w:t>
      </w:r>
      <w:r w:rsidR="00F73A4C" w:rsidRPr="00992146">
        <w:rPr>
          <w:lang w:val="en-US"/>
          <w:rPrChange w:id="1654" w:author="Anusha De" w:date="2022-08-01T14:48:00Z">
            <w:rPr/>
          </w:rPrChange>
        </w:rPr>
        <w:t xml:space="preserve"> </w:t>
      </w:r>
      <w:r w:rsidRPr="00992146">
        <w:rPr>
          <w:lang w:val="en-US"/>
          <w:rPrChange w:id="1655" w:author="Anusha De" w:date="2022-08-01T14:48:00Z">
            <w:rPr/>
          </w:rPrChange>
        </w:rPr>
        <w:t>dealers,</w:t>
      </w:r>
      <w:r w:rsidR="00F73A4C" w:rsidRPr="00992146">
        <w:rPr>
          <w:lang w:val="en-US"/>
          <w:rPrChange w:id="1656" w:author="Anusha De" w:date="2022-08-01T14:48:00Z">
            <w:rPr/>
          </w:rPrChange>
        </w:rPr>
        <w:t xml:space="preserve"> </w:t>
      </w:r>
      <w:r w:rsidRPr="00992146">
        <w:rPr>
          <w:lang w:val="en-US"/>
          <w:rPrChange w:id="1657" w:author="Anusha De" w:date="2022-08-01T14:48:00Z">
            <w:rPr/>
          </w:rPrChange>
        </w:rPr>
        <w:t>traders,</w:t>
      </w:r>
      <w:r w:rsidR="00F73A4C" w:rsidRPr="00992146">
        <w:rPr>
          <w:lang w:val="en-US"/>
          <w:rPrChange w:id="1658" w:author="Anusha De" w:date="2022-08-01T14:48:00Z">
            <w:rPr/>
          </w:rPrChange>
        </w:rPr>
        <w:t xml:space="preserve"> </w:t>
      </w:r>
      <w:r w:rsidRPr="00992146">
        <w:rPr>
          <w:lang w:val="en-US"/>
          <w:rPrChange w:id="1659" w:author="Anusha De" w:date="2022-08-01T14:48:00Z">
            <w:rPr/>
          </w:rPrChange>
        </w:rPr>
        <w:t>and</w:t>
      </w:r>
      <w:r w:rsidR="00F73A4C" w:rsidRPr="00992146">
        <w:rPr>
          <w:lang w:val="en-US"/>
          <w:rPrChange w:id="1660" w:author="Anusha De" w:date="2022-08-01T14:48:00Z">
            <w:rPr/>
          </w:rPrChange>
        </w:rPr>
        <w:t xml:space="preserve"> </w:t>
      </w:r>
      <w:r w:rsidRPr="00992146">
        <w:rPr>
          <w:lang w:val="en-US"/>
          <w:rPrChange w:id="1661" w:author="Anusha De" w:date="2022-08-01T14:48:00Z">
            <w:rPr/>
          </w:rPrChange>
        </w:rPr>
        <w:t>processors,</w:t>
      </w:r>
      <w:r w:rsidR="00F73A4C" w:rsidRPr="00992146">
        <w:rPr>
          <w:lang w:val="en-US"/>
          <w:rPrChange w:id="1662" w:author="Anusha De" w:date="2022-08-01T14:48:00Z">
            <w:rPr/>
          </w:rPrChange>
        </w:rPr>
        <w:t xml:space="preserve"> </w:t>
      </w:r>
      <w:r w:rsidRPr="00992146">
        <w:rPr>
          <w:lang w:val="en-US"/>
          <w:rPrChange w:id="1663" w:author="Anusha De" w:date="2022-08-01T14:48:00Z">
            <w:rPr/>
          </w:rPrChange>
        </w:rPr>
        <w:t>and</w:t>
      </w:r>
      <w:r w:rsidR="00F73A4C" w:rsidRPr="00992146">
        <w:rPr>
          <w:lang w:val="en-US"/>
          <w:rPrChange w:id="1664" w:author="Anusha De" w:date="2022-08-01T14:48:00Z">
            <w:rPr/>
          </w:rPrChange>
        </w:rPr>
        <w:t xml:space="preserve"> </w:t>
      </w:r>
      <w:r w:rsidRPr="00992146">
        <w:rPr>
          <w:lang w:val="en-US"/>
          <w:rPrChange w:id="1665" w:author="Anusha De" w:date="2022-08-01T14:48:00Z">
            <w:rPr/>
          </w:rPrChange>
        </w:rPr>
        <w:t>how</w:t>
      </w:r>
      <w:r w:rsidR="00F73A4C" w:rsidRPr="00992146">
        <w:rPr>
          <w:lang w:val="en-US"/>
          <w:rPrChange w:id="1666" w:author="Anusha De" w:date="2022-08-01T14:48:00Z">
            <w:rPr/>
          </w:rPrChange>
        </w:rPr>
        <w:t xml:space="preserve"> </w:t>
      </w:r>
      <w:r w:rsidRPr="00992146">
        <w:rPr>
          <w:lang w:val="en-US"/>
          <w:rPrChange w:id="1667" w:author="Anusha De" w:date="2022-08-01T14:48:00Z">
            <w:rPr/>
          </w:rPrChange>
        </w:rPr>
        <w:t>these</w:t>
      </w:r>
      <w:r w:rsidR="00F73A4C" w:rsidRPr="00992146">
        <w:rPr>
          <w:lang w:val="en-US"/>
          <w:rPrChange w:id="1668" w:author="Anusha De" w:date="2022-08-01T14:48:00Z">
            <w:rPr/>
          </w:rPrChange>
        </w:rPr>
        <w:t xml:space="preserve"> </w:t>
      </w:r>
      <w:r w:rsidRPr="00992146">
        <w:rPr>
          <w:lang w:val="en-US"/>
          <w:rPrChange w:id="1669" w:author="Anusha De" w:date="2022-08-01T14:48:00Z">
            <w:rPr/>
          </w:rPrChange>
        </w:rPr>
        <w:t>actors</w:t>
      </w:r>
      <w:r w:rsidR="00F73A4C" w:rsidRPr="00992146">
        <w:rPr>
          <w:lang w:val="en-US"/>
          <w:rPrChange w:id="1670" w:author="Anusha De" w:date="2022-08-01T14:48:00Z">
            <w:rPr/>
          </w:rPrChange>
        </w:rPr>
        <w:t xml:space="preserve"> </w:t>
      </w:r>
      <w:r w:rsidRPr="00992146">
        <w:rPr>
          <w:lang w:val="en-US"/>
          <w:rPrChange w:id="1671" w:author="Anusha De" w:date="2022-08-01T14:48:00Z">
            <w:rPr/>
          </w:rPrChange>
        </w:rPr>
        <w:t>perceive</w:t>
      </w:r>
      <w:r w:rsidR="00F73A4C" w:rsidRPr="00992146">
        <w:rPr>
          <w:lang w:val="en-US"/>
          <w:rPrChange w:id="1672" w:author="Anusha De" w:date="2022-08-01T14:48:00Z">
            <w:rPr/>
          </w:rPrChange>
        </w:rPr>
        <w:t xml:space="preserve"> </w:t>
      </w:r>
      <w:r w:rsidRPr="00992146">
        <w:rPr>
          <w:lang w:val="en-US"/>
          <w:rPrChange w:id="1673" w:author="Anusha De" w:date="2022-08-01T14:48:00Z">
            <w:rPr/>
          </w:rPrChange>
        </w:rPr>
        <w:t>themselves.</w:t>
      </w:r>
      <w:r w:rsidR="00F73A4C" w:rsidRPr="00992146">
        <w:rPr>
          <w:lang w:val="en-US"/>
          <w:rPrChange w:id="1674" w:author="Anusha De" w:date="2022-08-01T14:48:00Z">
            <w:rPr/>
          </w:rPrChange>
        </w:rPr>
        <w:t xml:space="preserve"> </w:t>
      </w:r>
      <w:r w:rsidRPr="00992146">
        <w:rPr>
          <w:lang w:val="en-US"/>
          <w:rPrChange w:id="1675" w:author="Anusha De" w:date="2022-08-01T14:48:00Z">
            <w:rPr/>
          </w:rPrChange>
        </w:rPr>
        <w:t>To</w:t>
      </w:r>
      <w:r w:rsidR="00F73A4C" w:rsidRPr="00992146">
        <w:rPr>
          <w:lang w:val="en-US"/>
          <w:rPrChange w:id="1676" w:author="Anusha De" w:date="2022-08-01T14:48:00Z">
            <w:rPr/>
          </w:rPrChange>
        </w:rPr>
        <w:t xml:space="preserve"> </w:t>
      </w:r>
      <w:r w:rsidRPr="00992146">
        <w:rPr>
          <w:lang w:val="en-US"/>
          <w:rPrChange w:id="1677" w:author="Anusha De" w:date="2022-08-01T14:48:00Z">
            <w:rPr/>
          </w:rPrChange>
        </w:rPr>
        <w:t>investigate</w:t>
      </w:r>
      <w:r w:rsidR="00F73A4C" w:rsidRPr="00992146">
        <w:rPr>
          <w:lang w:val="en-US"/>
          <w:rPrChange w:id="1678" w:author="Anusha De" w:date="2022-08-01T14:48:00Z">
            <w:rPr/>
          </w:rPrChange>
        </w:rPr>
        <w:t xml:space="preserve"> </w:t>
      </w:r>
      <w:r w:rsidRPr="00992146">
        <w:rPr>
          <w:lang w:val="en-US"/>
          <w:rPrChange w:id="1679" w:author="Anusha De" w:date="2022-08-01T14:48:00Z">
            <w:rPr/>
          </w:rPrChange>
        </w:rPr>
        <w:t>systematic</w:t>
      </w:r>
      <w:r w:rsidR="00F73A4C" w:rsidRPr="00992146">
        <w:rPr>
          <w:lang w:val="en-US"/>
          <w:rPrChange w:id="1680" w:author="Anusha De" w:date="2022-08-01T14:48:00Z">
            <w:rPr/>
          </w:rPrChange>
        </w:rPr>
        <w:t xml:space="preserve"> </w:t>
      </w:r>
      <w:r w:rsidRPr="00992146">
        <w:rPr>
          <w:lang w:val="en-US"/>
          <w:rPrChange w:id="1681" w:author="Anusha De" w:date="2022-08-01T14:48:00Z">
            <w:rPr/>
          </w:rPrChange>
        </w:rPr>
        <w:t>bias</w:t>
      </w:r>
      <w:r w:rsidR="00F73A4C" w:rsidRPr="00992146">
        <w:rPr>
          <w:lang w:val="en-US"/>
          <w:rPrChange w:id="1682" w:author="Anusha De" w:date="2022-08-01T14:48:00Z">
            <w:rPr/>
          </w:rPrChange>
        </w:rPr>
        <w:t xml:space="preserve"> </w:t>
      </w:r>
      <w:r w:rsidRPr="00992146">
        <w:rPr>
          <w:lang w:val="en-US"/>
          <w:rPrChange w:id="1683" w:author="Anusha De" w:date="2022-08-01T14:48:00Z">
            <w:rPr/>
          </w:rPrChange>
        </w:rPr>
        <w:t>along</w:t>
      </w:r>
      <w:r w:rsidR="00F73A4C" w:rsidRPr="00992146">
        <w:rPr>
          <w:lang w:val="en-US"/>
          <w:rPrChange w:id="1684" w:author="Anusha De" w:date="2022-08-01T14:48:00Z">
            <w:rPr/>
          </w:rPrChange>
        </w:rPr>
        <w:t xml:space="preserve"> </w:t>
      </w:r>
      <w:r w:rsidRPr="00992146">
        <w:rPr>
          <w:lang w:val="en-US"/>
          <w:rPrChange w:id="1685" w:author="Anusha De" w:date="2022-08-01T14:48:00Z">
            <w:rPr/>
          </w:rPrChange>
        </w:rPr>
        <w:t>gender</w:t>
      </w:r>
      <w:r w:rsidR="00F73A4C" w:rsidRPr="00992146">
        <w:rPr>
          <w:lang w:val="en-US"/>
          <w:rPrChange w:id="1686" w:author="Anusha De" w:date="2022-08-01T14:48:00Z">
            <w:rPr/>
          </w:rPrChange>
        </w:rPr>
        <w:t xml:space="preserve"> </w:t>
      </w:r>
      <w:r w:rsidRPr="00992146">
        <w:rPr>
          <w:lang w:val="en-US"/>
          <w:rPrChange w:id="1687" w:author="Anusha De" w:date="2022-08-01T14:48:00Z">
            <w:rPr/>
          </w:rPrChange>
        </w:rPr>
        <w:t>lines,</w:t>
      </w:r>
      <w:r w:rsidR="00F73A4C" w:rsidRPr="00992146">
        <w:rPr>
          <w:lang w:val="en-US"/>
          <w:rPrChange w:id="1688" w:author="Anusha De" w:date="2022-08-01T14:48:00Z">
            <w:rPr/>
          </w:rPrChange>
        </w:rPr>
        <w:t xml:space="preserve"> </w:t>
      </w:r>
      <w:r w:rsidRPr="00992146">
        <w:rPr>
          <w:lang w:val="en-US"/>
          <w:rPrChange w:id="1689" w:author="Anusha De" w:date="2022-08-01T14:48:00Z">
            <w:rPr/>
          </w:rPrChange>
        </w:rPr>
        <w:t>we</w:t>
      </w:r>
      <w:r w:rsidR="00F73A4C" w:rsidRPr="00992146">
        <w:rPr>
          <w:lang w:val="en-US"/>
          <w:rPrChange w:id="1690" w:author="Anusha De" w:date="2022-08-01T14:48:00Z">
            <w:rPr/>
          </w:rPrChange>
        </w:rPr>
        <w:t xml:space="preserve"> </w:t>
      </w:r>
      <w:r w:rsidRPr="00992146">
        <w:rPr>
          <w:lang w:val="en-US"/>
          <w:rPrChange w:id="1691" w:author="Anusha De" w:date="2022-08-01T14:48:00Z">
            <w:rPr/>
          </w:rPrChange>
        </w:rPr>
        <w:t>further</w:t>
      </w:r>
      <w:r w:rsidR="00F73A4C" w:rsidRPr="00992146">
        <w:rPr>
          <w:lang w:val="en-US"/>
          <w:rPrChange w:id="1692" w:author="Anusha De" w:date="2022-08-01T14:48:00Z">
            <w:rPr/>
          </w:rPrChange>
        </w:rPr>
        <w:t xml:space="preserve"> </w:t>
      </w:r>
      <w:r w:rsidRPr="00992146">
        <w:rPr>
          <w:lang w:val="en-US"/>
          <w:rPrChange w:id="1693" w:author="Anusha De" w:date="2022-08-01T14:48:00Z">
            <w:rPr/>
          </w:rPrChange>
        </w:rPr>
        <w:t>test</w:t>
      </w:r>
      <w:r w:rsidR="00F73A4C" w:rsidRPr="00992146">
        <w:rPr>
          <w:lang w:val="en-US"/>
          <w:rPrChange w:id="1694" w:author="Anusha De" w:date="2022-08-01T14:48:00Z">
            <w:rPr/>
          </w:rPrChange>
        </w:rPr>
        <w:t xml:space="preserve"> </w:t>
      </w:r>
      <w:r w:rsidRPr="00992146">
        <w:rPr>
          <w:lang w:val="en-US"/>
          <w:rPrChange w:id="1695" w:author="Anusha De" w:date="2022-08-01T14:48:00Z">
            <w:rPr/>
          </w:rPrChange>
        </w:rPr>
        <w:t>if</w:t>
      </w:r>
      <w:r w:rsidR="00F73A4C" w:rsidRPr="00992146">
        <w:rPr>
          <w:lang w:val="en-US"/>
          <w:rPrChange w:id="1696" w:author="Anusha De" w:date="2022-08-01T14:48:00Z">
            <w:rPr/>
          </w:rPrChange>
        </w:rPr>
        <w:t xml:space="preserve"> </w:t>
      </w:r>
      <w:r w:rsidRPr="00992146">
        <w:rPr>
          <w:lang w:val="en-US"/>
          <w:rPrChange w:id="1697" w:author="Anusha De" w:date="2022-08-01T14:48:00Z">
            <w:rPr/>
          </w:rPrChange>
        </w:rPr>
        <w:t>the</w:t>
      </w:r>
      <w:r w:rsidR="00F73A4C" w:rsidRPr="00992146">
        <w:rPr>
          <w:lang w:val="en-US"/>
          <w:rPrChange w:id="1698" w:author="Anusha De" w:date="2022-08-01T14:48:00Z">
            <w:rPr/>
          </w:rPrChange>
        </w:rPr>
        <w:t xml:space="preserve"> </w:t>
      </w:r>
      <w:r w:rsidRPr="00992146">
        <w:rPr>
          <w:lang w:val="en-US"/>
          <w:rPrChange w:id="1699" w:author="Anusha De" w:date="2022-08-01T14:48:00Z">
            <w:rPr/>
          </w:rPrChange>
        </w:rPr>
        <w:t>gender</w:t>
      </w:r>
      <w:r w:rsidR="00F73A4C" w:rsidRPr="00992146">
        <w:rPr>
          <w:lang w:val="en-US"/>
          <w:rPrChange w:id="1700" w:author="Anusha De" w:date="2022-08-01T14:48:00Z">
            <w:rPr/>
          </w:rPrChange>
        </w:rPr>
        <w:t xml:space="preserve"> </w:t>
      </w:r>
      <w:r w:rsidRPr="00992146">
        <w:rPr>
          <w:lang w:val="en-US"/>
          <w:rPrChange w:id="1701" w:author="Anusha De" w:date="2022-08-01T14:48:00Z">
            <w:rPr/>
          </w:rPrChange>
        </w:rPr>
        <w:t>of</w:t>
      </w:r>
      <w:r w:rsidR="00F73A4C" w:rsidRPr="00992146">
        <w:rPr>
          <w:lang w:val="en-US"/>
          <w:rPrChange w:id="1702" w:author="Anusha De" w:date="2022-08-01T14:48:00Z">
            <w:rPr/>
          </w:rPrChange>
        </w:rPr>
        <w:t xml:space="preserve"> </w:t>
      </w:r>
      <w:r w:rsidRPr="00992146">
        <w:rPr>
          <w:lang w:val="en-US"/>
          <w:rPrChange w:id="1703" w:author="Anusha De" w:date="2022-08-01T14:48:00Z">
            <w:rPr/>
          </w:rPrChange>
        </w:rPr>
        <w:t>the</w:t>
      </w:r>
      <w:r w:rsidR="00F73A4C" w:rsidRPr="00992146">
        <w:rPr>
          <w:lang w:val="en-US"/>
          <w:rPrChange w:id="1704" w:author="Anusha De" w:date="2022-08-01T14:48:00Z">
            <w:rPr/>
          </w:rPrChange>
        </w:rPr>
        <w:t xml:space="preserve"> </w:t>
      </w:r>
      <w:r w:rsidRPr="00992146">
        <w:rPr>
          <w:lang w:val="en-US"/>
          <w:rPrChange w:id="1705" w:author="Anusha De" w:date="2022-08-01T14:48:00Z">
            <w:rPr/>
          </w:rPrChange>
        </w:rPr>
        <w:t>farmer</w:t>
      </w:r>
      <w:r w:rsidR="00F73A4C" w:rsidRPr="00992146">
        <w:rPr>
          <w:lang w:val="en-US"/>
          <w:rPrChange w:id="1706" w:author="Anusha De" w:date="2022-08-01T14:48:00Z">
            <w:rPr/>
          </w:rPrChange>
        </w:rPr>
        <w:t xml:space="preserve"> </w:t>
      </w:r>
      <w:r w:rsidRPr="00992146">
        <w:rPr>
          <w:lang w:val="en-US"/>
          <w:rPrChange w:id="1707" w:author="Anusha De" w:date="2022-08-01T14:48:00Z">
            <w:rPr/>
          </w:rPrChange>
        </w:rPr>
        <w:t>and/or</w:t>
      </w:r>
      <w:r w:rsidR="00F73A4C" w:rsidRPr="00992146">
        <w:rPr>
          <w:lang w:val="en-US"/>
          <w:rPrChange w:id="1708" w:author="Anusha De" w:date="2022-08-01T14:48:00Z">
            <w:rPr/>
          </w:rPrChange>
        </w:rPr>
        <w:t xml:space="preserve"> </w:t>
      </w:r>
      <w:r w:rsidRPr="00992146">
        <w:rPr>
          <w:lang w:val="en-US"/>
          <w:rPrChange w:id="1709" w:author="Anusha De" w:date="2022-08-01T14:48:00Z">
            <w:rPr/>
          </w:rPrChange>
        </w:rPr>
        <w:t>the</w:t>
      </w:r>
      <w:r w:rsidR="00F73A4C" w:rsidRPr="00992146">
        <w:rPr>
          <w:lang w:val="en-US"/>
          <w:rPrChange w:id="1710" w:author="Anusha De" w:date="2022-08-01T14:48:00Z">
            <w:rPr/>
          </w:rPrChange>
        </w:rPr>
        <w:t xml:space="preserve"> </w:t>
      </w:r>
      <w:r w:rsidRPr="00992146">
        <w:rPr>
          <w:lang w:val="en-US"/>
          <w:rPrChange w:id="1711" w:author="Anusha De" w:date="2022-08-01T14:48:00Z">
            <w:rPr/>
          </w:rPrChange>
        </w:rPr>
        <w:t>actor</w:t>
      </w:r>
      <w:r w:rsidR="00F73A4C" w:rsidRPr="00992146">
        <w:rPr>
          <w:lang w:val="en-US"/>
          <w:rPrChange w:id="1712" w:author="Anusha De" w:date="2022-08-01T14:48:00Z">
            <w:rPr/>
          </w:rPrChange>
        </w:rPr>
        <w:t xml:space="preserve"> </w:t>
      </w:r>
      <w:r w:rsidRPr="00992146">
        <w:rPr>
          <w:lang w:val="en-US"/>
          <w:rPrChange w:id="1713" w:author="Anusha De" w:date="2022-08-01T14:48:00Z">
            <w:rPr/>
          </w:rPrChange>
        </w:rPr>
        <w:t>that</w:t>
      </w:r>
      <w:r w:rsidR="00F73A4C" w:rsidRPr="00992146">
        <w:rPr>
          <w:lang w:val="en-US"/>
          <w:rPrChange w:id="1714" w:author="Anusha De" w:date="2022-08-01T14:48:00Z">
            <w:rPr/>
          </w:rPrChange>
        </w:rPr>
        <w:t xml:space="preserve"> </w:t>
      </w:r>
      <w:r w:rsidRPr="00992146">
        <w:rPr>
          <w:lang w:val="en-US"/>
          <w:rPrChange w:id="1715" w:author="Anusha De" w:date="2022-08-01T14:48:00Z">
            <w:rPr/>
          </w:rPrChange>
        </w:rPr>
        <w:t>is</w:t>
      </w:r>
      <w:r w:rsidR="00F73A4C" w:rsidRPr="00992146">
        <w:rPr>
          <w:lang w:val="en-US"/>
          <w:rPrChange w:id="1716" w:author="Anusha De" w:date="2022-08-01T14:48:00Z">
            <w:rPr/>
          </w:rPrChange>
        </w:rPr>
        <w:t xml:space="preserve"> </w:t>
      </w:r>
      <w:r w:rsidRPr="00992146">
        <w:rPr>
          <w:lang w:val="en-US"/>
          <w:rPrChange w:id="1717" w:author="Anusha De" w:date="2022-08-01T14:48:00Z">
            <w:rPr/>
          </w:rPrChange>
        </w:rPr>
        <w:t>being</w:t>
      </w:r>
      <w:r w:rsidR="00F73A4C" w:rsidRPr="00992146">
        <w:rPr>
          <w:lang w:val="en-US"/>
          <w:rPrChange w:id="1718" w:author="Anusha De" w:date="2022-08-01T14:48:00Z">
            <w:rPr/>
          </w:rPrChange>
        </w:rPr>
        <w:t xml:space="preserve"> </w:t>
      </w:r>
      <w:r w:rsidRPr="00992146">
        <w:rPr>
          <w:lang w:val="en-US"/>
          <w:rPrChange w:id="1719" w:author="Anusha De" w:date="2022-08-01T14:48:00Z">
            <w:rPr/>
          </w:rPrChange>
        </w:rPr>
        <w:t>rated</w:t>
      </w:r>
      <w:r w:rsidR="00F73A4C" w:rsidRPr="00992146">
        <w:rPr>
          <w:lang w:val="en-US"/>
          <w:rPrChange w:id="1720" w:author="Anusha De" w:date="2022-08-01T14:48:00Z">
            <w:rPr/>
          </w:rPrChange>
        </w:rPr>
        <w:t xml:space="preserve"> </w:t>
      </w:r>
      <w:r w:rsidRPr="00992146">
        <w:rPr>
          <w:lang w:val="en-US"/>
          <w:rPrChange w:id="1721" w:author="Anusha De" w:date="2022-08-01T14:48:00Z">
            <w:rPr/>
          </w:rPrChange>
        </w:rPr>
        <w:t>has</w:t>
      </w:r>
      <w:r w:rsidR="00F73A4C" w:rsidRPr="00992146">
        <w:rPr>
          <w:lang w:val="en-US"/>
          <w:rPrChange w:id="1722" w:author="Anusha De" w:date="2022-08-01T14:48:00Z">
            <w:rPr/>
          </w:rPrChange>
        </w:rPr>
        <w:t xml:space="preserve"> </w:t>
      </w:r>
      <w:r w:rsidRPr="00992146">
        <w:rPr>
          <w:lang w:val="en-US"/>
          <w:rPrChange w:id="1723" w:author="Anusha De" w:date="2022-08-01T14:48:00Z">
            <w:rPr/>
          </w:rPrChange>
        </w:rPr>
        <w:t>an</w:t>
      </w:r>
      <w:r w:rsidR="00F73A4C" w:rsidRPr="00992146">
        <w:rPr>
          <w:lang w:val="en-US"/>
          <w:rPrChange w:id="1724" w:author="Anusha De" w:date="2022-08-01T14:48:00Z">
            <w:rPr/>
          </w:rPrChange>
        </w:rPr>
        <w:t xml:space="preserve"> </w:t>
      </w:r>
      <w:r w:rsidRPr="00992146">
        <w:rPr>
          <w:lang w:val="en-US"/>
          <w:rPrChange w:id="1725" w:author="Anusha De" w:date="2022-08-01T14:48:00Z">
            <w:rPr/>
          </w:rPrChange>
        </w:rPr>
        <w:t>impact</w:t>
      </w:r>
      <w:r w:rsidR="00F73A4C" w:rsidRPr="00992146">
        <w:rPr>
          <w:lang w:val="en-US"/>
          <w:rPrChange w:id="1726" w:author="Anusha De" w:date="2022-08-01T14:48:00Z">
            <w:rPr/>
          </w:rPrChange>
        </w:rPr>
        <w:t xml:space="preserve"> </w:t>
      </w:r>
      <w:r w:rsidRPr="00992146">
        <w:rPr>
          <w:lang w:val="en-US"/>
          <w:rPrChange w:id="1727" w:author="Anusha De" w:date="2022-08-01T14:48:00Z">
            <w:rPr/>
          </w:rPrChange>
        </w:rPr>
        <w:t>on</w:t>
      </w:r>
      <w:r w:rsidR="00F73A4C" w:rsidRPr="00992146">
        <w:rPr>
          <w:lang w:val="en-US"/>
          <w:rPrChange w:id="1728" w:author="Anusha De" w:date="2022-08-01T14:48:00Z">
            <w:rPr/>
          </w:rPrChange>
        </w:rPr>
        <w:t xml:space="preserve"> </w:t>
      </w:r>
      <w:r w:rsidRPr="00992146">
        <w:rPr>
          <w:lang w:val="en-US"/>
          <w:rPrChange w:id="1729" w:author="Anusha De" w:date="2022-08-01T14:48:00Z">
            <w:rPr/>
          </w:rPrChange>
        </w:rPr>
        <w:t>the</w:t>
      </w:r>
      <w:r w:rsidR="00F73A4C" w:rsidRPr="00992146">
        <w:rPr>
          <w:lang w:val="en-US"/>
          <w:rPrChange w:id="1730" w:author="Anusha De" w:date="2022-08-01T14:48:00Z">
            <w:rPr/>
          </w:rPrChange>
        </w:rPr>
        <w:t xml:space="preserve"> </w:t>
      </w:r>
      <w:r w:rsidRPr="00992146">
        <w:rPr>
          <w:lang w:val="en-US"/>
          <w:rPrChange w:id="1731" w:author="Anusha De" w:date="2022-08-01T14:48:00Z">
            <w:rPr/>
          </w:rPrChange>
        </w:rPr>
        <w:t>ratings.</w:t>
      </w:r>
    </w:p>
    <w:p w14:paraId="1437B86D" w14:textId="4AEC9000" w:rsidR="005139B5" w:rsidRPr="00992146" w:rsidRDefault="0081249E" w:rsidP="00643A43">
      <w:pPr>
        <w:pStyle w:val="1SP"/>
        <w:jc w:val="both"/>
        <w:rPr>
          <w:lang w:val="en-US"/>
          <w:rPrChange w:id="1732" w:author="Anusha De" w:date="2022-08-01T14:48:00Z">
            <w:rPr/>
          </w:rPrChange>
        </w:rPr>
      </w:pPr>
      <w:r w:rsidRPr="00992146">
        <w:rPr>
          <w:lang w:val="en-US"/>
          <w:rPrChange w:id="1733" w:author="Anusha De" w:date="2022-08-01T14:48:00Z">
            <w:rPr/>
          </w:rPrChange>
        </w:rPr>
        <w:t>Ratings</w:t>
      </w:r>
      <w:r w:rsidR="00F73A4C" w:rsidRPr="00992146">
        <w:rPr>
          <w:lang w:val="en-US"/>
          <w:rPrChange w:id="1734" w:author="Anusha De" w:date="2022-08-01T14:48:00Z">
            <w:rPr/>
          </w:rPrChange>
        </w:rPr>
        <w:t xml:space="preserve"> </w:t>
      </w:r>
      <w:r w:rsidRPr="00992146">
        <w:rPr>
          <w:lang w:val="en-US"/>
          <w:rPrChange w:id="1735" w:author="Anusha De" w:date="2022-08-01T14:48:00Z">
            <w:rPr/>
          </w:rPrChange>
        </w:rPr>
        <w:t>are</w:t>
      </w:r>
      <w:r w:rsidR="00F73A4C" w:rsidRPr="00992146">
        <w:rPr>
          <w:lang w:val="en-US"/>
          <w:rPrChange w:id="1736" w:author="Anusha De" w:date="2022-08-01T14:48:00Z">
            <w:rPr/>
          </w:rPrChange>
        </w:rPr>
        <w:t xml:space="preserve"> </w:t>
      </w:r>
      <w:r w:rsidRPr="00992146">
        <w:rPr>
          <w:lang w:val="en-US"/>
          <w:rPrChange w:id="1737" w:author="Anusha De" w:date="2022-08-01T14:48:00Z">
            <w:rPr/>
          </w:rPrChange>
        </w:rPr>
        <w:t>often</w:t>
      </w:r>
      <w:r w:rsidR="00F73A4C" w:rsidRPr="00992146">
        <w:rPr>
          <w:lang w:val="en-US"/>
          <w:rPrChange w:id="1738" w:author="Anusha De" w:date="2022-08-01T14:48:00Z">
            <w:rPr/>
          </w:rPrChange>
        </w:rPr>
        <w:t xml:space="preserve"> </w:t>
      </w:r>
      <w:r w:rsidRPr="00992146">
        <w:rPr>
          <w:lang w:val="en-US"/>
          <w:rPrChange w:id="1739" w:author="Anusha De" w:date="2022-08-01T14:48:00Z">
            <w:rPr/>
          </w:rPrChange>
        </w:rPr>
        <w:t>used</w:t>
      </w:r>
      <w:r w:rsidR="00F73A4C" w:rsidRPr="00992146">
        <w:rPr>
          <w:lang w:val="en-US"/>
          <w:rPrChange w:id="1740" w:author="Anusha De" w:date="2022-08-01T14:48:00Z">
            <w:rPr/>
          </w:rPrChange>
        </w:rPr>
        <w:t xml:space="preserve"> </w:t>
      </w:r>
      <w:r w:rsidRPr="00992146">
        <w:rPr>
          <w:lang w:val="en-US"/>
          <w:rPrChange w:id="1741" w:author="Anusha De" w:date="2022-08-01T14:48:00Z">
            <w:rPr/>
          </w:rPrChange>
        </w:rPr>
        <w:t>to</w:t>
      </w:r>
      <w:r w:rsidR="00F73A4C" w:rsidRPr="00992146">
        <w:rPr>
          <w:lang w:val="en-US"/>
          <w:rPrChange w:id="1742" w:author="Anusha De" w:date="2022-08-01T14:48:00Z">
            <w:rPr/>
          </w:rPrChange>
        </w:rPr>
        <w:t xml:space="preserve"> </w:t>
      </w:r>
      <w:r w:rsidRPr="00992146">
        <w:rPr>
          <w:lang w:val="en-US"/>
          <w:rPrChange w:id="1743" w:author="Anusha De" w:date="2022-08-01T14:48:00Z">
            <w:rPr/>
          </w:rPrChange>
        </w:rPr>
        <w:t>reveal</w:t>
      </w:r>
      <w:r w:rsidR="00F73A4C" w:rsidRPr="00992146">
        <w:rPr>
          <w:lang w:val="en-US"/>
          <w:rPrChange w:id="1744" w:author="Anusha De" w:date="2022-08-01T14:48:00Z">
            <w:rPr/>
          </w:rPrChange>
        </w:rPr>
        <w:t xml:space="preserve"> </w:t>
      </w:r>
      <w:r w:rsidRPr="00992146">
        <w:rPr>
          <w:lang w:val="en-US"/>
          <w:rPrChange w:id="1745" w:author="Anusha De" w:date="2022-08-01T14:48:00Z">
            <w:rPr/>
          </w:rPrChange>
        </w:rPr>
        <w:t>perceptions.</w:t>
      </w:r>
      <w:r w:rsidR="00F73A4C" w:rsidRPr="00992146">
        <w:rPr>
          <w:lang w:val="en-US"/>
          <w:rPrChange w:id="1746" w:author="Anusha De" w:date="2022-08-01T14:48:00Z">
            <w:rPr/>
          </w:rPrChange>
        </w:rPr>
        <w:t xml:space="preserve"> </w:t>
      </w:r>
      <w:r w:rsidRPr="00992146">
        <w:rPr>
          <w:lang w:val="en-US"/>
          <w:rPrChange w:id="1747" w:author="Anusha De" w:date="2022-08-01T14:48:00Z">
            <w:rPr/>
          </w:rPrChange>
        </w:rPr>
        <w:t>Advances</w:t>
      </w:r>
      <w:r w:rsidR="00F73A4C" w:rsidRPr="00992146">
        <w:rPr>
          <w:lang w:val="en-US"/>
          <w:rPrChange w:id="1748" w:author="Anusha De" w:date="2022-08-01T14:48:00Z">
            <w:rPr/>
          </w:rPrChange>
        </w:rPr>
        <w:t xml:space="preserve"> </w:t>
      </w:r>
      <w:r w:rsidRPr="00992146">
        <w:rPr>
          <w:lang w:val="en-US"/>
          <w:rPrChange w:id="1749" w:author="Anusha De" w:date="2022-08-01T14:48:00Z">
            <w:rPr/>
          </w:rPrChange>
        </w:rPr>
        <w:t>in</w:t>
      </w:r>
      <w:r w:rsidR="00F73A4C" w:rsidRPr="00992146">
        <w:rPr>
          <w:lang w:val="en-US"/>
          <w:rPrChange w:id="1750" w:author="Anusha De" w:date="2022-08-01T14:48:00Z">
            <w:rPr/>
          </w:rPrChange>
        </w:rPr>
        <w:t xml:space="preserve"> </w:t>
      </w:r>
      <w:r w:rsidRPr="00992146">
        <w:rPr>
          <w:lang w:val="en-US"/>
          <w:rPrChange w:id="1751" w:author="Anusha De" w:date="2022-08-01T14:48:00Z">
            <w:rPr/>
          </w:rPrChange>
        </w:rPr>
        <w:t>information</w:t>
      </w:r>
      <w:r w:rsidR="00F73A4C" w:rsidRPr="00992146">
        <w:rPr>
          <w:lang w:val="en-US"/>
          <w:rPrChange w:id="1752" w:author="Anusha De" w:date="2022-08-01T14:48:00Z">
            <w:rPr/>
          </w:rPrChange>
        </w:rPr>
        <w:t xml:space="preserve"> </w:t>
      </w:r>
      <w:r w:rsidRPr="00992146">
        <w:rPr>
          <w:lang w:val="en-US"/>
          <w:rPrChange w:id="1753" w:author="Anusha De" w:date="2022-08-01T14:48:00Z">
            <w:rPr/>
          </w:rPrChange>
        </w:rPr>
        <w:t>and</w:t>
      </w:r>
      <w:r w:rsidR="00F73A4C" w:rsidRPr="00992146">
        <w:rPr>
          <w:lang w:val="en-US"/>
          <w:rPrChange w:id="1754" w:author="Anusha De" w:date="2022-08-01T14:48:00Z">
            <w:rPr/>
          </w:rPrChange>
        </w:rPr>
        <w:t xml:space="preserve"> </w:t>
      </w:r>
      <w:r w:rsidRPr="00992146">
        <w:rPr>
          <w:lang w:val="en-US"/>
          <w:rPrChange w:id="1755" w:author="Anusha De" w:date="2022-08-01T14:48:00Z">
            <w:rPr/>
          </w:rPrChange>
        </w:rPr>
        <w:t>communication</w:t>
      </w:r>
      <w:r w:rsidR="00F73A4C" w:rsidRPr="00992146">
        <w:rPr>
          <w:lang w:val="en-US"/>
          <w:rPrChange w:id="1756" w:author="Anusha De" w:date="2022-08-01T14:48:00Z">
            <w:rPr/>
          </w:rPrChange>
        </w:rPr>
        <w:t xml:space="preserve"> </w:t>
      </w:r>
      <w:r w:rsidRPr="00992146">
        <w:rPr>
          <w:lang w:val="en-US"/>
          <w:rPrChange w:id="1757" w:author="Anusha De" w:date="2022-08-01T14:48:00Z">
            <w:rPr/>
          </w:rPrChange>
        </w:rPr>
        <w:t>technology</w:t>
      </w:r>
      <w:r w:rsidR="00F73A4C" w:rsidRPr="00992146">
        <w:rPr>
          <w:lang w:val="en-US"/>
          <w:rPrChange w:id="1758" w:author="Anusha De" w:date="2022-08-01T14:48:00Z">
            <w:rPr/>
          </w:rPrChange>
        </w:rPr>
        <w:t xml:space="preserve"> </w:t>
      </w:r>
      <w:r w:rsidRPr="00992146">
        <w:rPr>
          <w:lang w:val="en-US"/>
          <w:rPrChange w:id="1759" w:author="Anusha De" w:date="2022-08-01T14:48:00Z">
            <w:rPr/>
          </w:rPrChange>
        </w:rPr>
        <w:t>has</w:t>
      </w:r>
      <w:r w:rsidR="00F73A4C" w:rsidRPr="00992146">
        <w:rPr>
          <w:lang w:val="en-US"/>
          <w:rPrChange w:id="1760" w:author="Anusha De" w:date="2022-08-01T14:48:00Z">
            <w:rPr/>
          </w:rPrChange>
        </w:rPr>
        <w:t xml:space="preserve"> </w:t>
      </w:r>
      <w:r w:rsidRPr="00992146">
        <w:rPr>
          <w:lang w:val="en-US"/>
          <w:rPrChange w:id="1761" w:author="Anusha De" w:date="2022-08-01T14:48:00Z">
            <w:rPr/>
          </w:rPrChange>
        </w:rPr>
        <w:t>facilitated</w:t>
      </w:r>
      <w:r w:rsidR="00F73A4C" w:rsidRPr="00992146">
        <w:rPr>
          <w:lang w:val="en-US"/>
          <w:rPrChange w:id="1762" w:author="Anusha De" w:date="2022-08-01T14:48:00Z">
            <w:rPr/>
          </w:rPrChange>
        </w:rPr>
        <w:t xml:space="preserve"> </w:t>
      </w:r>
      <w:r w:rsidRPr="00992146">
        <w:rPr>
          <w:lang w:val="en-US"/>
          <w:rPrChange w:id="1763" w:author="Anusha De" w:date="2022-08-01T14:48:00Z">
            <w:rPr/>
          </w:rPrChange>
        </w:rPr>
        <w:t>the</w:t>
      </w:r>
      <w:r w:rsidR="00F73A4C" w:rsidRPr="00992146">
        <w:rPr>
          <w:lang w:val="en-US"/>
          <w:rPrChange w:id="1764" w:author="Anusha De" w:date="2022-08-01T14:48:00Z">
            <w:rPr/>
          </w:rPrChange>
        </w:rPr>
        <w:t xml:space="preserve"> </w:t>
      </w:r>
      <w:r w:rsidRPr="00992146">
        <w:rPr>
          <w:lang w:val="en-US"/>
          <w:rPrChange w:id="1765" w:author="Anusha De" w:date="2022-08-01T14:48:00Z">
            <w:rPr/>
          </w:rPrChange>
        </w:rPr>
        <w:t>use</w:t>
      </w:r>
      <w:r w:rsidR="00F73A4C" w:rsidRPr="00992146">
        <w:rPr>
          <w:lang w:val="en-US"/>
          <w:rPrChange w:id="1766" w:author="Anusha De" w:date="2022-08-01T14:48:00Z">
            <w:rPr/>
          </w:rPrChange>
        </w:rPr>
        <w:t xml:space="preserve"> </w:t>
      </w:r>
      <w:r w:rsidRPr="00992146">
        <w:rPr>
          <w:lang w:val="en-US"/>
          <w:rPrChange w:id="1767" w:author="Anusha De" w:date="2022-08-01T14:48:00Z">
            <w:rPr/>
          </w:rPrChange>
        </w:rPr>
        <w:t>of</w:t>
      </w:r>
      <w:r w:rsidR="00F73A4C" w:rsidRPr="00992146">
        <w:rPr>
          <w:lang w:val="en-US"/>
          <w:rPrChange w:id="1768" w:author="Anusha De" w:date="2022-08-01T14:48:00Z">
            <w:rPr/>
          </w:rPrChange>
        </w:rPr>
        <w:t xml:space="preserve"> </w:t>
      </w:r>
      <w:r w:rsidRPr="00992146">
        <w:rPr>
          <w:lang w:val="en-US"/>
          <w:rPrChange w:id="1769" w:author="Anusha De" w:date="2022-08-01T14:48:00Z">
            <w:rPr/>
          </w:rPrChange>
        </w:rPr>
        <w:t>simple</w:t>
      </w:r>
      <w:r w:rsidR="00F73A4C" w:rsidRPr="00992146">
        <w:rPr>
          <w:lang w:val="en-US"/>
          <w:rPrChange w:id="1770" w:author="Anusha De" w:date="2022-08-01T14:48:00Z">
            <w:rPr/>
          </w:rPrChange>
        </w:rPr>
        <w:t xml:space="preserve"> </w:t>
      </w:r>
      <w:r w:rsidRPr="00992146">
        <w:rPr>
          <w:lang w:val="en-US"/>
          <w:rPrChange w:id="1771" w:author="Anusha De" w:date="2022-08-01T14:48:00Z">
            <w:rPr/>
          </w:rPrChange>
        </w:rPr>
        <w:t>rating</w:t>
      </w:r>
      <w:r w:rsidR="00F73A4C" w:rsidRPr="00992146">
        <w:rPr>
          <w:lang w:val="en-US"/>
          <w:rPrChange w:id="1772" w:author="Anusha De" w:date="2022-08-01T14:48:00Z">
            <w:rPr/>
          </w:rPrChange>
        </w:rPr>
        <w:t xml:space="preserve"> </w:t>
      </w:r>
      <w:r w:rsidRPr="00992146">
        <w:rPr>
          <w:lang w:val="en-US"/>
          <w:rPrChange w:id="1773" w:author="Anusha De" w:date="2022-08-01T14:48:00Z">
            <w:rPr/>
          </w:rPrChange>
        </w:rPr>
        <w:t>applications</w:t>
      </w:r>
      <w:r w:rsidR="00F73A4C" w:rsidRPr="00992146">
        <w:rPr>
          <w:lang w:val="en-US"/>
          <w:rPrChange w:id="1774" w:author="Anusha De" w:date="2022-08-01T14:48:00Z">
            <w:rPr/>
          </w:rPrChange>
        </w:rPr>
        <w:t xml:space="preserve"> </w:t>
      </w:r>
      <w:r w:rsidRPr="00992146">
        <w:rPr>
          <w:lang w:val="en-US"/>
          <w:rPrChange w:id="1775" w:author="Anusha De" w:date="2022-08-01T14:48:00Z">
            <w:rPr/>
          </w:rPrChange>
        </w:rPr>
        <w:t>at</w:t>
      </w:r>
      <w:r w:rsidR="00F73A4C" w:rsidRPr="00992146">
        <w:rPr>
          <w:lang w:val="en-US"/>
          <w:rPrChange w:id="1776" w:author="Anusha De" w:date="2022-08-01T14:48:00Z">
            <w:rPr/>
          </w:rPrChange>
        </w:rPr>
        <w:t xml:space="preserve"> </w:t>
      </w:r>
      <w:r w:rsidRPr="00992146">
        <w:rPr>
          <w:lang w:val="en-US"/>
          <w:rPrChange w:id="1777" w:author="Anusha De" w:date="2022-08-01T14:48:00Z">
            <w:rPr/>
          </w:rPrChange>
        </w:rPr>
        <w:t>a</w:t>
      </w:r>
      <w:r w:rsidR="00F73A4C" w:rsidRPr="00992146">
        <w:rPr>
          <w:lang w:val="en-US"/>
          <w:rPrChange w:id="1778" w:author="Anusha De" w:date="2022-08-01T14:48:00Z">
            <w:rPr/>
          </w:rPrChange>
        </w:rPr>
        <w:t xml:space="preserve"> </w:t>
      </w:r>
      <w:r w:rsidRPr="00992146">
        <w:rPr>
          <w:lang w:val="en-US"/>
          <w:rPrChange w:id="1779" w:author="Anusha De" w:date="2022-08-01T14:48:00Z">
            <w:rPr/>
          </w:rPrChange>
        </w:rPr>
        <w:t>large</w:t>
      </w:r>
      <w:r w:rsidR="00F73A4C" w:rsidRPr="00992146">
        <w:rPr>
          <w:lang w:val="en-US"/>
          <w:rPrChange w:id="1780" w:author="Anusha De" w:date="2022-08-01T14:48:00Z">
            <w:rPr/>
          </w:rPrChange>
        </w:rPr>
        <w:t xml:space="preserve"> </w:t>
      </w:r>
      <w:r w:rsidRPr="00992146">
        <w:rPr>
          <w:lang w:val="en-US"/>
          <w:rPrChange w:id="1781" w:author="Anusha De" w:date="2022-08-01T14:48:00Z">
            <w:rPr/>
          </w:rPrChange>
        </w:rPr>
        <w:t>scale</w:t>
      </w:r>
      <w:r w:rsidR="00F73A4C" w:rsidRPr="00992146">
        <w:rPr>
          <w:lang w:val="en-US"/>
          <w:rPrChange w:id="1782" w:author="Anusha De" w:date="2022-08-01T14:48:00Z">
            <w:rPr/>
          </w:rPrChange>
        </w:rPr>
        <w:t xml:space="preserve"> </w:t>
      </w:r>
      <w:r w:rsidRPr="00992146">
        <w:rPr>
          <w:lang w:val="en-US"/>
          <w:rPrChange w:id="1783" w:author="Anusha De" w:date="2022-08-01T14:48:00Z">
            <w:rPr/>
          </w:rPrChange>
        </w:rPr>
        <w:t>to</w:t>
      </w:r>
      <w:r w:rsidR="00F73A4C" w:rsidRPr="00992146">
        <w:rPr>
          <w:lang w:val="en-US"/>
          <w:rPrChange w:id="1784" w:author="Anusha De" w:date="2022-08-01T14:48:00Z">
            <w:rPr/>
          </w:rPrChange>
        </w:rPr>
        <w:t xml:space="preserve"> </w:t>
      </w:r>
      <w:r w:rsidRPr="00992146">
        <w:rPr>
          <w:lang w:val="en-US"/>
          <w:rPrChange w:id="1785" w:author="Anusha De" w:date="2022-08-01T14:48:00Z">
            <w:rPr/>
          </w:rPrChange>
        </w:rPr>
        <w:t>reveal</w:t>
      </w:r>
      <w:r w:rsidR="00F73A4C" w:rsidRPr="00992146">
        <w:rPr>
          <w:lang w:val="en-US"/>
          <w:rPrChange w:id="1786" w:author="Anusha De" w:date="2022-08-01T14:48:00Z">
            <w:rPr/>
          </w:rPrChange>
        </w:rPr>
        <w:t xml:space="preserve"> </w:t>
      </w:r>
      <w:r w:rsidRPr="00992146">
        <w:rPr>
          <w:lang w:val="en-US"/>
          <w:rPrChange w:id="1787" w:author="Anusha De" w:date="2022-08-01T14:48:00Z">
            <w:rPr/>
          </w:rPrChange>
        </w:rPr>
        <w:t>consumer</w:t>
      </w:r>
      <w:r w:rsidR="00F73A4C" w:rsidRPr="00992146">
        <w:rPr>
          <w:lang w:val="en-US"/>
          <w:rPrChange w:id="1788" w:author="Anusha De" w:date="2022-08-01T14:48:00Z">
            <w:rPr/>
          </w:rPrChange>
        </w:rPr>
        <w:t xml:space="preserve"> </w:t>
      </w:r>
      <w:r w:rsidRPr="00992146">
        <w:rPr>
          <w:lang w:val="en-US"/>
          <w:rPrChange w:id="1789" w:author="Anusha De" w:date="2022-08-01T14:48:00Z">
            <w:rPr/>
          </w:rPrChange>
        </w:rPr>
        <w:t>perceptions</w:t>
      </w:r>
      <w:r w:rsidR="00F73A4C" w:rsidRPr="00992146">
        <w:rPr>
          <w:lang w:val="en-US"/>
          <w:rPrChange w:id="1790" w:author="Anusha De" w:date="2022-08-01T14:48:00Z">
            <w:rPr/>
          </w:rPrChange>
        </w:rPr>
        <w:t xml:space="preserve"> </w:t>
      </w:r>
      <w:r w:rsidRPr="00992146">
        <w:rPr>
          <w:lang w:val="en-US"/>
          <w:rPrChange w:id="1791" w:author="Anusha De" w:date="2022-08-01T14:48:00Z">
            <w:rPr/>
          </w:rPrChange>
        </w:rPr>
        <w:t>of</w:t>
      </w:r>
      <w:r w:rsidR="00F73A4C" w:rsidRPr="00992146">
        <w:rPr>
          <w:lang w:val="en-US"/>
          <w:rPrChange w:id="1792" w:author="Anusha De" w:date="2022-08-01T14:48:00Z">
            <w:rPr/>
          </w:rPrChange>
        </w:rPr>
        <w:t xml:space="preserve"> </w:t>
      </w:r>
      <w:r w:rsidRPr="00992146">
        <w:rPr>
          <w:lang w:val="en-US"/>
          <w:rPrChange w:id="1793" w:author="Anusha De" w:date="2022-08-01T14:48:00Z">
            <w:rPr/>
          </w:rPrChange>
        </w:rPr>
        <w:t>a</w:t>
      </w:r>
      <w:r w:rsidR="00F73A4C" w:rsidRPr="00992146">
        <w:rPr>
          <w:lang w:val="en-US"/>
          <w:rPrChange w:id="1794" w:author="Anusha De" w:date="2022-08-01T14:48:00Z">
            <w:rPr/>
          </w:rPrChange>
        </w:rPr>
        <w:t xml:space="preserve"> </w:t>
      </w:r>
      <w:r w:rsidRPr="00992146">
        <w:rPr>
          <w:lang w:val="en-US"/>
          <w:rPrChange w:id="1795" w:author="Anusha De" w:date="2022-08-01T14:48:00Z">
            <w:rPr/>
          </w:rPrChange>
        </w:rPr>
        <w:t>variety</w:t>
      </w:r>
      <w:r w:rsidR="00F73A4C" w:rsidRPr="00992146">
        <w:rPr>
          <w:lang w:val="en-US"/>
          <w:rPrChange w:id="1796" w:author="Anusha De" w:date="2022-08-01T14:48:00Z">
            <w:rPr/>
          </w:rPrChange>
        </w:rPr>
        <w:t xml:space="preserve"> </w:t>
      </w:r>
      <w:r w:rsidRPr="00992146">
        <w:rPr>
          <w:lang w:val="en-US"/>
          <w:rPrChange w:id="1797" w:author="Anusha De" w:date="2022-08-01T14:48:00Z">
            <w:rPr/>
          </w:rPrChange>
        </w:rPr>
        <w:t>of</w:t>
      </w:r>
      <w:r w:rsidR="00F73A4C" w:rsidRPr="00992146">
        <w:rPr>
          <w:lang w:val="en-US"/>
          <w:rPrChange w:id="1798" w:author="Anusha De" w:date="2022-08-01T14:48:00Z">
            <w:rPr/>
          </w:rPrChange>
        </w:rPr>
        <w:t xml:space="preserve"> </w:t>
      </w:r>
      <w:r w:rsidRPr="00992146">
        <w:rPr>
          <w:lang w:val="en-US"/>
          <w:rPrChange w:id="1799" w:author="Anusha De" w:date="2022-08-01T14:48:00Z">
            <w:rPr/>
          </w:rPrChange>
        </w:rPr>
        <w:t>products</w:t>
      </w:r>
      <w:r w:rsidR="00F73A4C" w:rsidRPr="00992146">
        <w:rPr>
          <w:lang w:val="en-US"/>
          <w:rPrChange w:id="1800" w:author="Anusha De" w:date="2022-08-01T14:48:00Z">
            <w:rPr/>
          </w:rPrChange>
        </w:rPr>
        <w:t xml:space="preserve"> </w:t>
      </w:r>
      <w:r w:rsidRPr="00992146">
        <w:rPr>
          <w:lang w:val="en-US"/>
          <w:rPrChange w:id="1801" w:author="Anusha De" w:date="2022-08-01T14:48:00Z">
            <w:rPr/>
          </w:rPrChange>
        </w:rPr>
        <w:t>and</w:t>
      </w:r>
      <w:r w:rsidR="00F73A4C" w:rsidRPr="00992146">
        <w:rPr>
          <w:lang w:val="en-US"/>
          <w:rPrChange w:id="1802" w:author="Anusha De" w:date="2022-08-01T14:48:00Z">
            <w:rPr/>
          </w:rPrChange>
        </w:rPr>
        <w:t xml:space="preserve"> </w:t>
      </w:r>
      <w:r w:rsidRPr="00992146">
        <w:rPr>
          <w:lang w:val="en-US"/>
          <w:rPrChange w:id="1803" w:author="Anusha De" w:date="2022-08-01T14:48:00Z">
            <w:rPr/>
          </w:rPrChange>
        </w:rPr>
        <w:t>services</w:t>
      </w:r>
      <w:r w:rsidR="00F73A4C" w:rsidRPr="00992146">
        <w:rPr>
          <w:lang w:val="en-US"/>
          <w:rPrChange w:id="1804" w:author="Anusha De" w:date="2022-08-01T14:48:00Z">
            <w:rPr/>
          </w:rPrChange>
        </w:rPr>
        <w:t xml:space="preserve"> </w:t>
      </w:r>
      <w:r w:rsidRPr="00992146">
        <w:rPr>
          <w:lang w:val="en-US"/>
          <w:rPrChange w:id="1805" w:author="Anusha De" w:date="2022-08-01T14:48:00Z">
            <w:rPr/>
          </w:rPrChange>
        </w:rPr>
        <w:t>(</w:t>
      </w:r>
      <w:r>
        <w:fldChar w:fldCharType="begin"/>
      </w:r>
      <w:r w:rsidRPr="00992146">
        <w:rPr>
          <w:lang w:val="en-US"/>
          <w:rPrChange w:id="1806" w:author="Anusha De" w:date="2022-08-01T14:48:00Z">
            <w:rPr/>
          </w:rPrChange>
        </w:rPr>
        <w:instrText xml:space="preserve"> HYPERLINK \l "_bookmark60" </w:instrText>
      </w:r>
      <w:r>
        <w:fldChar w:fldCharType="separate"/>
      </w:r>
      <w:r w:rsidR="00346025" w:rsidRPr="00992146">
        <w:rPr>
          <w:lang w:val="en-US"/>
          <w:rPrChange w:id="1807" w:author="Anusha De" w:date="2022-08-01T14:48:00Z">
            <w:rPr/>
          </w:rPrChange>
        </w:rPr>
        <w:t>Reimers</w:t>
      </w:r>
      <w:r w:rsidR="00F73A4C" w:rsidRPr="00992146">
        <w:rPr>
          <w:lang w:val="en-US"/>
          <w:rPrChange w:id="1808" w:author="Anusha De" w:date="2022-08-01T14:48:00Z">
            <w:rPr/>
          </w:rPrChange>
        </w:rPr>
        <w:t xml:space="preserve"> </w:t>
      </w:r>
      <w:r w:rsidR="00346025" w:rsidRPr="00992146">
        <w:rPr>
          <w:lang w:val="en-US"/>
          <w:rPrChange w:id="1809" w:author="Anusha De" w:date="2022-08-01T14:48:00Z">
            <w:rPr/>
          </w:rPrChange>
        </w:rPr>
        <w:t>&amp;</w:t>
      </w:r>
      <w:r w:rsidR="00F73A4C" w:rsidRPr="00992146">
        <w:rPr>
          <w:lang w:val="en-US"/>
          <w:rPrChange w:id="1810" w:author="Anusha De" w:date="2022-08-01T14:48:00Z">
            <w:rPr/>
          </w:rPrChange>
        </w:rPr>
        <w:t xml:space="preserve"> </w:t>
      </w:r>
      <w:proofErr w:type="spellStart"/>
      <w:r w:rsidR="00346025" w:rsidRPr="00992146">
        <w:rPr>
          <w:lang w:val="en-US"/>
          <w:rPrChange w:id="1811" w:author="Anusha De" w:date="2022-08-01T14:48:00Z">
            <w:rPr/>
          </w:rPrChange>
        </w:rPr>
        <w:t>Waldfogel</w:t>
      </w:r>
      <w:proofErr w:type="spellEnd"/>
      <w:r>
        <w:fldChar w:fldCharType="end"/>
      </w:r>
      <w:r w:rsidRPr="00992146">
        <w:rPr>
          <w:lang w:val="en-US"/>
          <w:rPrChange w:id="1812" w:author="Anusha De" w:date="2022-08-01T14:48:00Z">
            <w:rPr/>
          </w:rPrChange>
        </w:rPr>
        <w:t>,</w:t>
      </w:r>
      <w:r w:rsidR="00F73A4C" w:rsidRPr="00992146">
        <w:rPr>
          <w:lang w:val="en-US"/>
          <w:rPrChange w:id="1813" w:author="Anusha De" w:date="2022-08-01T14:48:00Z">
            <w:rPr/>
          </w:rPrChange>
        </w:rPr>
        <w:t xml:space="preserve"> </w:t>
      </w:r>
      <w:r>
        <w:fldChar w:fldCharType="begin"/>
      </w:r>
      <w:r w:rsidRPr="00992146">
        <w:rPr>
          <w:lang w:val="en-US"/>
          <w:rPrChange w:id="1814" w:author="Anusha De" w:date="2022-08-01T14:48:00Z">
            <w:rPr/>
          </w:rPrChange>
        </w:rPr>
        <w:instrText xml:space="preserve"> HYPERLINK \l "_bookmark60" </w:instrText>
      </w:r>
      <w:r>
        <w:fldChar w:fldCharType="separate"/>
      </w:r>
      <w:r w:rsidRPr="00992146">
        <w:rPr>
          <w:lang w:val="en-US"/>
          <w:rPrChange w:id="1815" w:author="Anusha De" w:date="2022-08-01T14:48:00Z">
            <w:rPr/>
          </w:rPrChange>
        </w:rPr>
        <w:t>2021</w:t>
      </w:r>
      <w:r>
        <w:fldChar w:fldCharType="end"/>
      </w:r>
      <w:r w:rsidRPr="00992146">
        <w:rPr>
          <w:lang w:val="en-US"/>
          <w:rPrChange w:id="1816" w:author="Anusha De" w:date="2022-08-01T14:48:00Z">
            <w:rPr/>
          </w:rPrChange>
        </w:rPr>
        <w:t>).</w:t>
      </w:r>
      <w:r w:rsidR="00F73A4C" w:rsidRPr="00992146">
        <w:rPr>
          <w:lang w:val="en-US"/>
          <w:rPrChange w:id="1817" w:author="Anusha De" w:date="2022-08-01T14:48:00Z">
            <w:rPr/>
          </w:rPrChange>
        </w:rPr>
        <w:t xml:space="preserve"> </w:t>
      </w:r>
      <w:r w:rsidRPr="00992146">
        <w:rPr>
          <w:lang w:val="en-US"/>
          <w:rPrChange w:id="1818" w:author="Anusha De" w:date="2022-08-01T14:48:00Z">
            <w:rPr/>
          </w:rPrChange>
        </w:rPr>
        <w:t>Self-ratings</w:t>
      </w:r>
      <w:r w:rsidR="00F73A4C" w:rsidRPr="00992146">
        <w:rPr>
          <w:lang w:val="en-US"/>
          <w:rPrChange w:id="1819" w:author="Anusha De" w:date="2022-08-01T14:48:00Z">
            <w:rPr/>
          </w:rPrChange>
        </w:rPr>
        <w:t xml:space="preserve"> </w:t>
      </w:r>
      <w:r w:rsidRPr="00992146">
        <w:rPr>
          <w:lang w:val="en-US"/>
          <w:rPrChange w:id="1820" w:author="Anusha De" w:date="2022-08-01T14:48:00Z">
            <w:rPr/>
          </w:rPrChange>
        </w:rPr>
        <w:t>have</w:t>
      </w:r>
      <w:r w:rsidR="00F73A4C" w:rsidRPr="00992146">
        <w:rPr>
          <w:lang w:val="en-US"/>
          <w:rPrChange w:id="1821" w:author="Anusha De" w:date="2022-08-01T14:48:00Z">
            <w:rPr/>
          </w:rPrChange>
        </w:rPr>
        <w:t xml:space="preserve"> </w:t>
      </w:r>
      <w:r w:rsidRPr="00992146">
        <w:rPr>
          <w:lang w:val="en-US"/>
          <w:rPrChange w:id="1822" w:author="Anusha De" w:date="2022-08-01T14:48:00Z">
            <w:rPr/>
          </w:rPrChange>
        </w:rPr>
        <w:t>also</w:t>
      </w:r>
      <w:r w:rsidR="00F73A4C" w:rsidRPr="00992146">
        <w:rPr>
          <w:lang w:val="en-US"/>
          <w:rPrChange w:id="1823" w:author="Anusha De" w:date="2022-08-01T14:48:00Z">
            <w:rPr/>
          </w:rPrChange>
        </w:rPr>
        <w:t xml:space="preserve"> </w:t>
      </w:r>
      <w:r w:rsidRPr="00992146">
        <w:rPr>
          <w:lang w:val="en-US"/>
          <w:rPrChange w:id="1824" w:author="Anusha De" w:date="2022-08-01T14:48:00Z">
            <w:rPr/>
          </w:rPrChange>
        </w:rPr>
        <w:t>been</w:t>
      </w:r>
      <w:r w:rsidR="00F73A4C" w:rsidRPr="00992146">
        <w:rPr>
          <w:lang w:val="en-US"/>
          <w:rPrChange w:id="1825" w:author="Anusha De" w:date="2022-08-01T14:48:00Z">
            <w:rPr/>
          </w:rPrChange>
        </w:rPr>
        <w:t xml:space="preserve"> </w:t>
      </w:r>
      <w:r w:rsidRPr="00992146">
        <w:rPr>
          <w:lang w:val="en-US"/>
          <w:rPrChange w:id="1826" w:author="Anusha De" w:date="2022-08-01T14:48:00Z">
            <w:rPr/>
          </w:rPrChange>
        </w:rPr>
        <w:t>used</w:t>
      </w:r>
      <w:r w:rsidR="00F73A4C" w:rsidRPr="00992146">
        <w:rPr>
          <w:lang w:val="en-US"/>
          <w:rPrChange w:id="1827" w:author="Anusha De" w:date="2022-08-01T14:48:00Z">
            <w:rPr/>
          </w:rPrChange>
        </w:rPr>
        <w:t xml:space="preserve"> </w:t>
      </w:r>
      <w:r w:rsidRPr="00992146">
        <w:rPr>
          <w:lang w:val="en-US"/>
          <w:rPrChange w:id="1828" w:author="Anusha De" w:date="2022-08-01T14:48:00Z">
            <w:rPr/>
          </w:rPrChange>
        </w:rPr>
        <w:t>to</w:t>
      </w:r>
      <w:r w:rsidR="00F73A4C" w:rsidRPr="00992146">
        <w:rPr>
          <w:lang w:val="en-US"/>
          <w:rPrChange w:id="1829" w:author="Anusha De" w:date="2022-08-01T14:48:00Z">
            <w:rPr/>
          </w:rPrChange>
        </w:rPr>
        <w:t xml:space="preserve"> </w:t>
      </w:r>
      <w:r w:rsidRPr="00992146">
        <w:rPr>
          <w:lang w:val="en-US"/>
          <w:rPrChange w:id="1830" w:author="Anusha De" w:date="2022-08-01T14:48:00Z">
            <w:rPr/>
          </w:rPrChange>
        </w:rPr>
        <w:t>assess</w:t>
      </w:r>
      <w:r w:rsidR="00F73A4C" w:rsidRPr="00992146">
        <w:rPr>
          <w:lang w:val="en-US"/>
          <w:rPrChange w:id="1831" w:author="Anusha De" w:date="2022-08-01T14:48:00Z">
            <w:rPr/>
          </w:rPrChange>
        </w:rPr>
        <w:t xml:space="preserve"> </w:t>
      </w:r>
      <w:r w:rsidRPr="00992146">
        <w:rPr>
          <w:lang w:val="en-US"/>
          <w:rPrChange w:id="1832" w:author="Anusha De" w:date="2022-08-01T14:48:00Z">
            <w:rPr/>
          </w:rPrChange>
        </w:rPr>
        <w:t>own</w:t>
      </w:r>
      <w:r w:rsidR="00F73A4C" w:rsidRPr="00992146">
        <w:rPr>
          <w:lang w:val="en-US"/>
          <w:rPrChange w:id="1833" w:author="Anusha De" w:date="2022-08-01T14:48:00Z">
            <w:rPr/>
          </w:rPrChange>
        </w:rPr>
        <w:t xml:space="preserve"> </w:t>
      </w:r>
      <w:r w:rsidRPr="00992146">
        <w:rPr>
          <w:lang w:val="en-US"/>
          <w:rPrChange w:id="1834" w:author="Anusha De" w:date="2022-08-01T14:48:00Z">
            <w:rPr/>
          </w:rPrChange>
        </w:rPr>
        <w:t>performance</w:t>
      </w:r>
      <w:r w:rsidR="00F73A4C" w:rsidRPr="00992146">
        <w:rPr>
          <w:lang w:val="en-US"/>
          <w:rPrChange w:id="1835" w:author="Anusha De" w:date="2022-08-01T14:48:00Z">
            <w:rPr/>
          </w:rPrChange>
        </w:rPr>
        <w:t xml:space="preserve"> </w:t>
      </w:r>
      <w:r w:rsidRPr="00992146">
        <w:rPr>
          <w:lang w:val="en-US"/>
          <w:rPrChange w:id="1836" w:author="Anusha De" w:date="2022-08-01T14:48:00Z">
            <w:rPr/>
          </w:rPrChange>
        </w:rPr>
        <w:t>in</w:t>
      </w:r>
      <w:r w:rsidR="00F73A4C" w:rsidRPr="00992146">
        <w:rPr>
          <w:lang w:val="en-US"/>
          <w:rPrChange w:id="1837" w:author="Anusha De" w:date="2022-08-01T14:48:00Z">
            <w:rPr/>
          </w:rPrChange>
        </w:rPr>
        <w:t xml:space="preserve"> </w:t>
      </w:r>
      <w:r w:rsidRPr="00992146">
        <w:rPr>
          <w:lang w:val="en-US"/>
          <w:rPrChange w:id="1838" w:author="Anusha De" w:date="2022-08-01T14:48:00Z">
            <w:rPr/>
          </w:rPrChange>
        </w:rPr>
        <w:t>various</w:t>
      </w:r>
      <w:r w:rsidR="00F73A4C" w:rsidRPr="00992146">
        <w:rPr>
          <w:lang w:val="en-US"/>
          <w:rPrChange w:id="1839" w:author="Anusha De" w:date="2022-08-01T14:48:00Z">
            <w:rPr/>
          </w:rPrChange>
        </w:rPr>
        <w:t xml:space="preserve"> </w:t>
      </w:r>
      <w:r w:rsidRPr="00992146">
        <w:rPr>
          <w:lang w:val="en-US"/>
          <w:rPrChange w:id="1840" w:author="Anusha De" w:date="2022-08-01T14:48:00Z">
            <w:rPr/>
          </w:rPrChange>
        </w:rPr>
        <w:t>settings</w:t>
      </w:r>
      <w:r w:rsidR="00F73A4C" w:rsidRPr="00992146">
        <w:rPr>
          <w:lang w:val="en-US"/>
          <w:rPrChange w:id="1841" w:author="Anusha De" w:date="2022-08-01T14:48:00Z">
            <w:rPr/>
          </w:rPrChange>
        </w:rPr>
        <w:t xml:space="preserve"> </w:t>
      </w:r>
      <w:r w:rsidRPr="00992146">
        <w:rPr>
          <w:lang w:val="en-US"/>
          <w:rPrChange w:id="1842" w:author="Anusha De" w:date="2022-08-01T14:48:00Z">
            <w:rPr/>
          </w:rPrChange>
        </w:rPr>
        <w:t>(eg.</w:t>
      </w:r>
      <w:r w:rsidR="00F73A4C" w:rsidRPr="00992146">
        <w:rPr>
          <w:lang w:val="en-US"/>
          <w:rPrChange w:id="1843" w:author="Anusha De" w:date="2022-08-01T14:48:00Z">
            <w:rPr/>
          </w:rPrChange>
        </w:rPr>
        <w:t xml:space="preserve"> </w:t>
      </w:r>
      <w:r>
        <w:fldChar w:fldCharType="begin"/>
      </w:r>
      <w:r w:rsidRPr="00992146">
        <w:rPr>
          <w:lang w:val="en-US"/>
          <w:rPrChange w:id="1844" w:author="Anusha De" w:date="2022-08-01T14:48:00Z">
            <w:rPr/>
          </w:rPrChange>
        </w:rPr>
        <w:instrText xml:space="preserve"> HYPERLINK \l "_bookmark38" </w:instrText>
      </w:r>
      <w:r>
        <w:fldChar w:fldCharType="separate"/>
      </w:r>
      <w:proofErr w:type="spellStart"/>
      <w:r w:rsidRPr="00992146">
        <w:rPr>
          <w:lang w:val="en-US"/>
          <w:rPrChange w:id="1845" w:author="Anusha De" w:date="2022-08-01T14:48:00Z">
            <w:rPr/>
          </w:rPrChange>
        </w:rPr>
        <w:t>Horswill</w:t>
      </w:r>
      <w:proofErr w:type="spellEnd"/>
      <w:r w:rsidR="00F73A4C" w:rsidRPr="00992146">
        <w:rPr>
          <w:lang w:val="en-US"/>
          <w:rPrChange w:id="1846" w:author="Anusha De" w:date="2022-08-01T14:48:00Z">
            <w:rPr/>
          </w:rPrChange>
        </w:rPr>
        <w:t xml:space="preserve"> </w:t>
      </w:r>
      <w:r w:rsidRPr="00992146">
        <w:rPr>
          <w:lang w:val="en-US"/>
          <w:rPrChange w:id="1847" w:author="Anusha De" w:date="2022-08-01T14:48:00Z">
            <w:rPr/>
          </w:rPrChange>
        </w:rPr>
        <w:t>et</w:t>
      </w:r>
      <w:r w:rsidR="00F73A4C" w:rsidRPr="00992146">
        <w:rPr>
          <w:lang w:val="en-US"/>
          <w:rPrChange w:id="1848" w:author="Anusha De" w:date="2022-08-01T14:48:00Z">
            <w:rPr/>
          </w:rPrChange>
        </w:rPr>
        <w:t xml:space="preserve"> </w:t>
      </w:r>
      <w:r w:rsidRPr="00992146">
        <w:rPr>
          <w:lang w:val="en-US"/>
          <w:rPrChange w:id="1849" w:author="Anusha De" w:date="2022-08-01T14:48:00Z">
            <w:rPr/>
          </w:rPrChange>
        </w:rPr>
        <w:t>al.</w:t>
      </w:r>
      <w:r>
        <w:fldChar w:fldCharType="end"/>
      </w:r>
      <w:r w:rsidRPr="00992146">
        <w:rPr>
          <w:lang w:val="en-US"/>
          <w:rPrChange w:id="1850" w:author="Anusha De" w:date="2022-08-01T14:48:00Z">
            <w:rPr/>
          </w:rPrChange>
        </w:rPr>
        <w:t>,</w:t>
      </w:r>
      <w:r w:rsidR="00F73A4C" w:rsidRPr="00992146">
        <w:rPr>
          <w:lang w:val="en-US"/>
          <w:rPrChange w:id="1851" w:author="Anusha De" w:date="2022-08-01T14:48:00Z">
            <w:rPr/>
          </w:rPrChange>
        </w:rPr>
        <w:t xml:space="preserve"> </w:t>
      </w:r>
      <w:r>
        <w:fldChar w:fldCharType="begin"/>
      </w:r>
      <w:r w:rsidRPr="00992146">
        <w:rPr>
          <w:lang w:val="en-US"/>
          <w:rPrChange w:id="1852" w:author="Anusha De" w:date="2022-08-01T14:48:00Z">
            <w:rPr/>
          </w:rPrChange>
        </w:rPr>
        <w:instrText xml:space="preserve"> HYPERLINK \l "_bookmark38" </w:instrText>
      </w:r>
      <w:r>
        <w:fldChar w:fldCharType="separate"/>
      </w:r>
      <w:r w:rsidRPr="00992146">
        <w:rPr>
          <w:lang w:val="en-US"/>
          <w:rPrChange w:id="1853" w:author="Anusha De" w:date="2022-08-01T14:48:00Z">
            <w:rPr/>
          </w:rPrChange>
        </w:rPr>
        <w:t>2013</w:t>
      </w:r>
      <w:r>
        <w:fldChar w:fldCharType="end"/>
      </w:r>
      <w:r w:rsidRPr="00992146">
        <w:rPr>
          <w:lang w:val="en-US"/>
          <w:rPrChange w:id="1854" w:author="Anusha De" w:date="2022-08-01T14:48:00Z">
            <w:rPr/>
          </w:rPrChange>
        </w:rPr>
        <w:t>).</w:t>
      </w:r>
      <w:r w:rsidR="00F73A4C" w:rsidRPr="00992146">
        <w:rPr>
          <w:lang w:val="en-US"/>
          <w:rPrChange w:id="1855" w:author="Anusha De" w:date="2022-08-01T14:48:00Z">
            <w:rPr/>
          </w:rPrChange>
        </w:rPr>
        <w:t xml:space="preserve"> </w:t>
      </w:r>
      <w:r w:rsidRPr="00992146">
        <w:rPr>
          <w:lang w:val="en-US"/>
          <w:rPrChange w:id="1856" w:author="Anusha De" w:date="2022-08-01T14:48:00Z">
            <w:rPr/>
          </w:rPrChange>
        </w:rPr>
        <w:t>Perceptions</w:t>
      </w:r>
      <w:r w:rsidR="00F73A4C" w:rsidRPr="00992146">
        <w:rPr>
          <w:lang w:val="en-US"/>
          <w:rPrChange w:id="1857" w:author="Anusha De" w:date="2022-08-01T14:48:00Z">
            <w:rPr/>
          </w:rPrChange>
        </w:rPr>
        <w:t xml:space="preserve"> </w:t>
      </w:r>
      <w:r w:rsidRPr="00992146">
        <w:rPr>
          <w:lang w:val="en-US"/>
          <w:rPrChange w:id="1858" w:author="Anusha De" w:date="2022-08-01T14:48:00Z">
            <w:rPr/>
          </w:rPrChange>
        </w:rPr>
        <w:t>have</w:t>
      </w:r>
      <w:r w:rsidR="00F73A4C" w:rsidRPr="00992146">
        <w:rPr>
          <w:lang w:val="en-US"/>
          <w:rPrChange w:id="1859" w:author="Anusha De" w:date="2022-08-01T14:48:00Z">
            <w:rPr/>
          </w:rPrChange>
        </w:rPr>
        <w:t xml:space="preserve"> </w:t>
      </w:r>
      <w:r w:rsidRPr="00992146">
        <w:rPr>
          <w:lang w:val="en-US"/>
          <w:rPrChange w:id="1860" w:author="Anusha De" w:date="2022-08-01T14:48:00Z">
            <w:rPr/>
          </w:rPrChange>
        </w:rPr>
        <w:t>been</w:t>
      </w:r>
      <w:r w:rsidR="00F73A4C" w:rsidRPr="00992146">
        <w:rPr>
          <w:lang w:val="en-US"/>
          <w:rPrChange w:id="1861" w:author="Anusha De" w:date="2022-08-01T14:48:00Z">
            <w:rPr/>
          </w:rPrChange>
        </w:rPr>
        <w:t xml:space="preserve"> </w:t>
      </w:r>
      <w:r w:rsidRPr="00992146">
        <w:rPr>
          <w:lang w:val="en-US"/>
          <w:rPrChange w:id="1862" w:author="Anusha De" w:date="2022-08-01T14:48:00Z">
            <w:rPr/>
          </w:rPrChange>
        </w:rPr>
        <w:t>found</w:t>
      </w:r>
      <w:r w:rsidR="00F73A4C" w:rsidRPr="00992146">
        <w:rPr>
          <w:lang w:val="en-US"/>
          <w:rPrChange w:id="1863" w:author="Anusha De" w:date="2022-08-01T14:48:00Z">
            <w:rPr/>
          </w:rPrChange>
        </w:rPr>
        <w:t xml:space="preserve"> </w:t>
      </w:r>
      <w:r w:rsidRPr="00992146">
        <w:rPr>
          <w:lang w:val="en-US"/>
          <w:rPrChange w:id="1864" w:author="Anusha De" w:date="2022-08-01T14:48:00Z">
            <w:rPr/>
          </w:rPrChange>
        </w:rPr>
        <w:t>to</w:t>
      </w:r>
      <w:r w:rsidR="00F73A4C" w:rsidRPr="00992146">
        <w:rPr>
          <w:lang w:val="en-US"/>
          <w:rPrChange w:id="1865" w:author="Anusha De" w:date="2022-08-01T14:48:00Z">
            <w:rPr/>
          </w:rPrChange>
        </w:rPr>
        <w:t xml:space="preserve"> </w:t>
      </w:r>
      <w:r w:rsidRPr="00992146">
        <w:rPr>
          <w:lang w:val="en-US"/>
          <w:rPrChange w:id="1866" w:author="Anusha De" w:date="2022-08-01T14:48:00Z">
            <w:rPr/>
          </w:rPrChange>
        </w:rPr>
        <w:t>correlate</w:t>
      </w:r>
      <w:r w:rsidR="00F73A4C" w:rsidRPr="00992146">
        <w:rPr>
          <w:lang w:val="en-US"/>
          <w:rPrChange w:id="1867" w:author="Anusha De" w:date="2022-08-01T14:48:00Z">
            <w:rPr/>
          </w:rPrChange>
        </w:rPr>
        <w:t xml:space="preserve"> </w:t>
      </w:r>
      <w:r w:rsidRPr="00992146">
        <w:rPr>
          <w:lang w:val="en-US"/>
          <w:rPrChange w:id="1868" w:author="Anusha De" w:date="2022-08-01T14:48:00Z">
            <w:rPr/>
          </w:rPrChange>
        </w:rPr>
        <w:t>with</w:t>
      </w:r>
      <w:r w:rsidR="00F73A4C" w:rsidRPr="00992146">
        <w:rPr>
          <w:lang w:val="en-US"/>
          <w:rPrChange w:id="1869" w:author="Anusha De" w:date="2022-08-01T14:48:00Z">
            <w:rPr/>
          </w:rPrChange>
        </w:rPr>
        <w:t xml:space="preserve"> </w:t>
      </w:r>
      <w:r w:rsidRPr="00992146">
        <w:rPr>
          <w:lang w:val="en-US"/>
          <w:rPrChange w:id="1870" w:author="Anusha De" w:date="2022-08-01T14:48:00Z">
            <w:rPr/>
          </w:rPrChange>
        </w:rPr>
        <w:t>innovations</w:t>
      </w:r>
      <w:r w:rsidR="00F73A4C" w:rsidRPr="00992146">
        <w:rPr>
          <w:lang w:val="en-US"/>
          <w:rPrChange w:id="1871" w:author="Anusha De" w:date="2022-08-01T14:48:00Z">
            <w:rPr/>
          </w:rPrChange>
        </w:rPr>
        <w:t xml:space="preserve"> </w:t>
      </w:r>
      <w:r w:rsidRPr="00992146">
        <w:rPr>
          <w:lang w:val="en-US"/>
          <w:rPrChange w:id="1872" w:author="Anusha De" w:date="2022-08-01T14:48:00Z">
            <w:rPr/>
          </w:rPrChange>
        </w:rPr>
        <w:t>in</w:t>
      </w:r>
      <w:r w:rsidR="00F73A4C" w:rsidRPr="00992146">
        <w:rPr>
          <w:lang w:val="en-US"/>
          <w:rPrChange w:id="1873" w:author="Anusha De" w:date="2022-08-01T14:48:00Z">
            <w:rPr/>
          </w:rPrChange>
        </w:rPr>
        <w:t xml:space="preserve"> </w:t>
      </w:r>
      <w:r w:rsidRPr="00992146">
        <w:rPr>
          <w:lang w:val="en-US"/>
          <w:rPrChange w:id="1874" w:author="Anusha De" w:date="2022-08-01T14:48:00Z">
            <w:rPr/>
          </w:rPrChange>
        </w:rPr>
        <w:t>food</w:t>
      </w:r>
      <w:r w:rsidR="00F73A4C" w:rsidRPr="00992146">
        <w:rPr>
          <w:lang w:val="en-US"/>
          <w:rPrChange w:id="1875" w:author="Anusha De" w:date="2022-08-01T14:48:00Z">
            <w:rPr/>
          </w:rPrChange>
        </w:rPr>
        <w:t xml:space="preserve"> </w:t>
      </w:r>
      <w:r w:rsidRPr="00992146">
        <w:rPr>
          <w:lang w:val="en-US"/>
          <w:rPrChange w:id="1876" w:author="Anusha De" w:date="2022-08-01T14:48:00Z">
            <w:rPr/>
          </w:rPrChange>
        </w:rPr>
        <w:t>supply</w:t>
      </w:r>
      <w:r w:rsidR="00F73A4C" w:rsidRPr="00992146">
        <w:rPr>
          <w:lang w:val="en-US"/>
          <w:rPrChange w:id="1877" w:author="Anusha De" w:date="2022-08-01T14:48:00Z">
            <w:rPr/>
          </w:rPrChange>
        </w:rPr>
        <w:t xml:space="preserve"> </w:t>
      </w:r>
      <w:r w:rsidRPr="00992146">
        <w:rPr>
          <w:lang w:val="en-US"/>
          <w:rPrChange w:id="1878" w:author="Anusha De" w:date="2022-08-01T14:48:00Z">
            <w:rPr/>
          </w:rPrChange>
        </w:rPr>
        <w:t>chains</w:t>
      </w:r>
      <w:r w:rsidR="00F73A4C" w:rsidRPr="00992146">
        <w:rPr>
          <w:lang w:val="en-US"/>
          <w:rPrChange w:id="1879" w:author="Anusha De" w:date="2022-08-01T14:48:00Z">
            <w:rPr/>
          </w:rPrChange>
        </w:rPr>
        <w:t xml:space="preserve"> </w:t>
      </w:r>
      <w:r w:rsidRPr="00992146">
        <w:rPr>
          <w:lang w:val="en-US"/>
          <w:rPrChange w:id="1880" w:author="Anusha De" w:date="2022-08-01T14:48:00Z">
            <w:rPr/>
          </w:rPrChange>
        </w:rPr>
        <w:t>and</w:t>
      </w:r>
      <w:r w:rsidR="00F73A4C" w:rsidRPr="00992146">
        <w:rPr>
          <w:lang w:val="en-US"/>
          <w:rPrChange w:id="1881" w:author="Anusha De" w:date="2022-08-01T14:48:00Z">
            <w:rPr/>
          </w:rPrChange>
        </w:rPr>
        <w:t xml:space="preserve"> </w:t>
      </w:r>
      <w:r w:rsidRPr="00992146">
        <w:rPr>
          <w:lang w:val="en-US"/>
          <w:rPrChange w:id="1882" w:author="Anusha De" w:date="2022-08-01T14:48:00Z">
            <w:rPr/>
          </w:rPrChange>
        </w:rPr>
        <w:t>identify</w:t>
      </w:r>
      <w:r w:rsidR="00F73A4C" w:rsidRPr="00992146">
        <w:rPr>
          <w:lang w:val="en-US"/>
          <w:rPrChange w:id="1883" w:author="Anusha De" w:date="2022-08-01T14:48:00Z">
            <w:rPr/>
          </w:rPrChange>
        </w:rPr>
        <w:t xml:space="preserve"> </w:t>
      </w:r>
      <w:r w:rsidRPr="00992146">
        <w:rPr>
          <w:lang w:val="en-US"/>
          <w:rPrChange w:id="1884" w:author="Anusha De" w:date="2022-08-01T14:48:00Z">
            <w:rPr/>
          </w:rPrChange>
        </w:rPr>
        <w:t>performance</w:t>
      </w:r>
      <w:r w:rsidR="00F73A4C" w:rsidRPr="00992146">
        <w:rPr>
          <w:lang w:val="en-US"/>
          <w:rPrChange w:id="1885" w:author="Anusha De" w:date="2022-08-01T14:48:00Z">
            <w:rPr/>
          </w:rPrChange>
        </w:rPr>
        <w:t xml:space="preserve"> </w:t>
      </w:r>
      <w:r w:rsidRPr="00992146">
        <w:rPr>
          <w:lang w:val="en-US"/>
          <w:rPrChange w:id="1886" w:author="Anusha De" w:date="2022-08-01T14:48:00Z">
            <w:rPr/>
          </w:rPrChange>
        </w:rPr>
        <w:t>issues</w:t>
      </w:r>
      <w:r w:rsidR="00F73A4C" w:rsidRPr="00992146">
        <w:rPr>
          <w:lang w:val="en-US"/>
          <w:rPrChange w:id="1887" w:author="Anusha De" w:date="2022-08-01T14:48:00Z">
            <w:rPr/>
          </w:rPrChange>
        </w:rPr>
        <w:t xml:space="preserve"> </w:t>
      </w:r>
      <w:r w:rsidRPr="00992146">
        <w:rPr>
          <w:lang w:val="en-US"/>
          <w:rPrChange w:id="1888" w:author="Anusha De" w:date="2022-08-01T14:48:00Z">
            <w:rPr/>
          </w:rPrChange>
        </w:rPr>
        <w:t>of</w:t>
      </w:r>
      <w:r w:rsidR="00F73A4C" w:rsidRPr="00992146">
        <w:rPr>
          <w:lang w:val="en-US"/>
          <w:rPrChange w:id="1889" w:author="Anusha De" w:date="2022-08-01T14:48:00Z">
            <w:rPr/>
          </w:rPrChange>
        </w:rPr>
        <w:t xml:space="preserve"> </w:t>
      </w:r>
      <w:r w:rsidRPr="00992146">
        <w:rPr>
          <w:lang w:val="en-US"/>
          <w:rPrChange w:id="1890" w:author="Anusha De" w:date="2022-08-01T14:48:00Z">
            <w:rPr/>
          </w:rPrChange>
        </w:rPr>
        <w:t>actors</w:t>
      </w:r>
      <w:r w:rsidR="00F73A4C" w:rsidRPr="00992146">
        <w:rPr>
          <w:lang w:val="en-US"/>
          <w:rPrChange w:id="1891" w:author="Anusha De" w:date="2022-08-01T14:48:00Z">
            <w:rPr/>
          </w:rPrChange>
        </w:rPr>
        <w:t xml:space="preserve"> </w:t>
      </w:r>
      <w:r w:rsidRPr="00992146">
        <w:rPr>
          <w:lang w:val="en-US"/>
          <w:rPrChange w:id="1892" w:author="Anusha De" w:date="2022-08-01T14:48:00Z">
            <w:rPr/>
          </w:rPrChange>
        </w:rPr>
        <w:t>involved</w:t>
      </w:r>
      <w:r w:rsidR="00F73A4C" w:rsidRPr="00992146">
        <w:rPr>
          <w:lang w:val="en-US"/>
          <w:rPrChange w:id="1893" w:author="Anusha De" w:date="2022-08-01T14:48:00Z">
            <w:rPr/>
          </w:rPrChange>
        </w:rPr>
        <w:t xml:space="preserve"> </w:t>
      </w:r>
      <w:r w:rsidRPr="00992146">
        <w:rPr>
          <w:lang w:val="en-US"/>
          <w:rPrChange w:id="1894" w:author="Anusha De" w:date="2022-08-01T14:48:00Z">
            <w:rPr/>
          </w:rPrChange>
        </w:rPr>
        <w:t>(</w:t>
      </w:r>
      <w:r>
        <w:fldChar w:fldCharType="begin"/>
      </w:r>
      <w:r w:rsidRPr="00992146">
        <w:rPr>
          <w:lang w:val="en-US"/>
          <w:rPrChange w:id="1895" w:author="Anusha De" w:date="2022-08-01T14:48:00Z">
            <w:rPr/>
          </w:rPrChange>
        </w:rPr>
        <w:instrText xml:space="preserve"> HYPERLINK \l "_bookmark58" </w:instrText>
      </w:r>
      <w:r>
        <w:fldChar w:fldCharType="separate"/>
      </w:r>
      <w:r w:rsidR="00346025" w:rsidRPr="00992146">
        <w:rPr>
          <w:lang w:val="en-US"/>
          <w:rPrChange w:id="1896" w:author="Anusha De" w:date="2022-08-01T14:48:00Z">
            <w:rPr/>
          </w:rPrChange>
        </w:rPr>
        <w:t>Ola</w:t>
      </w:r>
      <w:r w:rsidR="00F73A4C" w:rsidRPr="00992146">
        <w:rPr>
          <w:lang w:val="en-US"/>
          <w:rPrChange w:id="1897" w:author="Anusha De" w:date="2022-08-01T14:48:00Z">
            <w:rPr/>
          </w:rPrChange>
        </w:rPr>
        <w:t xml:space="preserve"> </w:t>
      </w:r>
      <w:r w:rsidR="00346025" w:rsidRPr="00992146">
        <w:rPr>
          <w:lang w:val="en-US"/>
          <w:rPrChange w:id="1898" w:author="Anusha De" w:date="2022-08-01T14:48:00Z">
            <w:rPr/>
          </w:rPrChange>
        </w:rPr>
        <w:t>&amp;</w:t>
      </w:r>
      <w:r w:rsidR="00F73A4C" w:rsidRPr="00992146">
        <w:rPr>
          <w:lang w:val="en-US"/>
          <w:rPrChange w:id="1899" w:author="Anusha De" w:date="2022-08-01T14:48:00Z">
            <w:rPr/>
          </w:rPrChange>
        </w:rPr>
        <w:t xml:space="preserve"> </w:t>
      </w:r>
      <w:proofErr w:type="spellStart"/>
      <w:r w:rsidR="00346025" w:rsidRPr="00992146">
        <w:rPr>
          <w:lang w:val="en-US"/>
          <w:rPrChange w:id="1900" w:author="Anusha De" w:date="2022-08-01T14:48:00Z">
            <w:rPr/>
          </w:rPrChange>
        </w:rPr>
        <w:t>Menapace</w:t>
      </w:r>
      <w:proofErr w:type="spellEnd"/>
      <w:r>
        <w:fldChar w:fldCharType="end"/>
      </w:r>
      <w:r w:rsidRPr="00992146">
        <w:rPr>
          <w:lang w:val="en-US"/>
          <w:rPrChange w:id="1901" w:author="Anusha De" w:date="2022-08-01T14:48:00Z">
            <w:rPr/>
          </w:rPrChange>
        </w:rPr>
        <w:t>,</w:t>
      </w:r>
      <w:r w:rsidR="00F73A4C" w:rsidRPr="00992146">
        <w:rPr>
          <w:lang w:val="en-US"/>
          <w:rPrChange w:id="1902" w:author="Anusha De" w:date="2022-08-01T14:48:00Z">
            <w:rPr/>
          </w:rPrChange>
        </w:rPr>
        <w:t xml:space="preserve"> </w:t>
      </w:r>
      <w:r>
        <w:fldChar w:fldCharType="begin"/>
      </w:r>
      <w:r w:rsidRPr="00992146">
        <w:rPr>
          <w:lang w:val="en-US"/>
          <w:rPrChange w:id="1903" w:author="Anusha De" w:date="2022-08-01T14:48:00Z">
            <w:rPr/>
          </w:rPrChange>
        </w:rPr>
        <w:instrText xml:space="preserve"> HYPERLINK \l "_bookmark58" </w:instrText>
      </w:r>
      <w:r>
        <w:fldChar w:fldCharType="separate"/>
      </w:r>
      <w:r w:rsidRPr="00992146">
        <w:rPr>
          <w:lang w:val="en-US"/>
          <w:rPrChange w:id="1904" w:author="Anusha De" w:date="2022-08-01T14:48:00Z">
            <w:rPr/>
          </w:rPrChange>
        </w:rPr>
        <w:t>2020</w:t>
      </w:r>
      <w:r>
        <w:fldChar w:fldCharType="end"/>
      </w:r>
      <w:r w:rsidRPr="00992146">
        <w:rPr>
          <w:lang w:val="en-US"/>
          <w:rPrChange w:id="1905" w:author="Anusha De" w:date="2022-08-01T14:48:00Z">
            <w:rPr/>
          </w:rPrChange>
        </w:rPr>
        <w:t>;</w:t>
      </w:r>
      <w:r w:rsidR="00F73A4C" w:rsidRPr="00992146">
        <w:rPr>
          <w:lang w:val="en-US"/>
          <w:rPrChange w:id="1906" w:author="Anusha De" w:date="2022-08-01T14:48:00Z">
            <w:rPr/>
          </w:rPrChange>
        </w:rPr>
        <w:t xml:space="preserve"> </w:t>
      </w:r>
      <w:r>
        <w:fldChar w:fldCharType="begin"/>
      </w:r>
      <w:r w:rsidRPr="00992146">
        <w:rPr>
          <w:lang w:val="en-US"/>
          <w:rPrChange w:id="1907" w:author="Anusha De" w:date="2022-08-01T14:48:00Z">
            <w:rPr/>
          </w:rPrChange>
        </w:rPr>
        <w:instrText xml:space="preserve"> HYPERLINK \l "_bookmark57" </w:instrText>
      </w:r>
      <w:r>
        <w:fldChar w:fldCharType="separate"/>
      </w:r>
      <w:r w:rsidRPr="00992146">
        <w:rPr>
          <w:lang w:val="en-US"/>
          <w:rPrChange w:id="1908" w:author="Anusha De" w:date="2022-08-01T14:48:00Z">
            <w:rPr/>
          </w:rPrChange>
        </w:rPr>
        <w:t>Odongo</w:t>
      </w:r>
      <w:r w:rsidR="00F73A4C" w:rsidRPr="00992146">
        <w:rPr>
          <w:lang w:val="en-US"/>
          <w:rPrChange w:id="1909" w:author="Anusha De" w:date="2022-08-01T14:48:00Z">
            <w:rPr/>
          </w:rPrChange>
        </w:rPr>
        <w:t xml:space="preserve"> </w:t>
      </w:r>
      <w:r w:rsidRPr="00992146">
        <w:rPr>
          <w:lang w:val="en-US"/>
          <w:rPrChange w:id="1910" w:author="Anusha De" w:date="2022-08-01T14:48:00Z">
            <w:rPr/>
          </w:rPrChange>
        </w:rPr>
        <w:t>et</w:t>
      </w:r>
      <w:r w:rsidR="00F73A4C" w:rsidRPr="00992146">
        <w:rPr>
          <w:lang w:val="en-US"/>
          <w:rPrChange w:id="1911" w:author="Anusha De" w:date="2022-08-01T14:48:00Z">
            <w:rPr/>
          </w:rPrChange>
        </w:rPr>
        <w:t xml:space="preserve"> </w:t>
      </w:r>
      <w:r w:rsidRPr="00992146">
        <w:rPr>
          <w:lang w:val="en-US"/>
          <w:rPrChange w:id="1912" w:author="Anusha De" w:date="2022-08-01T14:48:00Z">
            <w:rPr/>
          </w:rPrChange>
        </w:rPr>
        <w:t>al.</w:t>
      </w:r>
      <w:r>
        <w:fldChar w:fldCharType="end"/>
      </w:r>
      <w:r w:rsidRPr="00992146">
        <w:rPr>
          <w:lang w:val="en-US"/>
          <w:rPrChange w:id="1913" w:author="Anusha De" w:date="2022-08-01T14:48:00Z">
            <w:rPr/>
          </w:rPrChange>
        </w:rPr>
        <w:t>,</w:t>
      </w:r>
      <w:r w:rsidR="00F73A4C" w:rsidRPr="00992146">
        <w:rPr>
          <w:lang w:val="en-US"/>
          <w:rPrChange w:id="1914" w:author="Anusha De" w:date="2022-08-01T14:48:00Z">
            <w:rPr/>
          </w:rPrChange>
        </w:rPr>
        <w:t xml:space="preserve"> </w:t>
      </w:r>
      <w:r>
        <w:fldChar w:fldCharType="begin"/>
      </w:r>
      <w:r w:rsidRPr="00992146">
        <w:rPr>
          <w:lang w:val="en-US"/>
          <w:rPrChange w:id="1915" w:author="Anusha De" w:date="2022-08-01T14:48:00Z">
            <w:rPr/>
          </w:rPrChange>
        </w:rPr>
        <w:instrText xml:space="preserve"> HYPERLINK \l "_bookmark57" </w:instrText>
      </w:r>
      <w:r>
        <w:fldChar w:fldCharType="separate"/>
      </w:r>
      <w:r w:rsidRPr="00992146">
        <w:rPr>
          <w:lang w:val="en-US"/>
          <w:rPrChange w:id="1916" w:author="Anusha De" w:date="2022-08-01T14:48:00Z">
            <w:rPr/>
          </w:rPrChange>
        </w:rPr>
        <w:t>2016</w:t>
      </w:r>
      <w:r>
        <w:fldChar w:fldCharType="end"/>
      </w:r>
      <w:r w:rsidRPr="00992146">
        <w:rPr>
          <w:lang w:val="en-US"/>
          <w:rPrChange w:id="1917" w:author="Anusha De" w:date="2022-08-01T14:48:00Z">
            <w:rPr/>
          </w:rPrChange>
        </w:rPr>
        <w:t>).</w:t>
      </w:r>
    </w:p>
    <w:p w14:paraId="38AAE86B" w14:textId="15F9353A" w:rsidR="005139B5" w:rsidRPr="00992146" w:rsidRDefault="0081249E">
      <w:pPr>
        <w:rPr>
          <w:lang w:val="en-US"/>
          <w:rPrChange w:id="1918" w:author="Anusha De" w:date="2022-08-01T14:48:00Z">
            <w:rPr/>
          </w:rPrChange>
        </w:rPr>
        <w:pPrChange w:id="1919" w:author="Steve Wiggins" w:date="2022-07-30T17:51:00Z">
          <w:pPr>
            <w:pStyle w:val="1PP"/>
            <w:jc w:val="both"/>
          </w:pPr>
        </w:pPrChange>
      </w:pPr>
      <w:r w:rsidRPr="00992146">
        <w:rPr>
          <w:lang w:val="en-US"/>
          <w:rPrChange w:id="1920" w:author="Anusha De" w:date="2022-08-01T14:48:00Z">
            <w:rPr/>
          </w:rPrChange>
        </w:rPr>
        <w:t>Women</w:t>
      </w:r>
      <w:r w:rsidR="00F73A4C" w:rsidRPr="00992146">
        <w:rPr>
          <w:lang w:val="en-US"/>
          <w:rPrChange w:id="1921" w:author="Anusha De" w:date="2022-08-01T14:48:00Z">
            <w:rPr/>
          </w:rPrChange>
        </w:rPr>
        <w:t xml:space="preserve"> </w:t>
      </w:r>
      <w:r w:rsidRPr="00992146">
        <w:rPr>
          <w:lang w:val="en-US"/>
          <w:rPrChange w:id="1922" w:author="Anusha De" w:date="2022-08-01T14:48:00Z">
            <w:rPr/>
          </w:rPrChange>
        </w:rPr>
        <w:t>are</w:t>
      </w:r>
      <w:r w:rsidR="00F73A4C" w:rsidRPr="00992146">
        <w:rPr>
          <w:lang w:val="en-US"/>
          <w:rPrChange w:id="1923" w:author="Anusha De" w:date="2022-08-01T14:48:00Z">
            <w:rPr/>
          </w:rPrChange>
        </w:rPr>
        <w:t xml:space="preserve"> </w:t>
      </w:r>
      <w:r w:rsidRPr="00992146">
        <w:rPr>
          <w:lang w:val="en-US"/>
          <w:rPrChange w:id="1924" w:author="Anusha De" w:date="2022-08-01T14:48:00Z">
            <w:rPr/>
          </w:rPrChange>
        </w:rPr>
        <w:t>important</w:t>
      </w:r>
      <w:r w:rsidR="00F73A4C" w:rsidRPr="00992146">
        <w:rPr>
          <w:lang w:val="en-US"/>
          <w:rPrChange w:id="1925" w:author="Anusha De" w:date="2022-08-01T14:48:00Z">
            <w:rPr/>
          </w:rPrChange>
        </w:rPr>
        <w:t xml:space="preserve"> </w:t>
      </w:r>
      <w:r w:rsidRPr="00992146">
        <w:rPr>
          <w:lang w:val="en-US"/>
          <w:rPrChange w:id="1926" w:author="Anusha De" w:date="2022-08-01T14:48:00Z">
            <w:rPr/>
          </w:rPrChange>
        </w:rPr>
        <w:t>actors</w:t>
      </w:r>
      <w:r w:rsidR="00F73A4C" w:rsidRPr="00992146">
        <w:rPr>
          <w:lang w:val="en-US"/>
          <w:rPrChange w:id="1927" w:author="Anusha De" w:date="2022-08-01T14:48:00Z">
            <w:rPr/>
          </w:rPrChange>
        </w:rPr>
        <w:t xml:space="preserve"> </w:t>
      </w:r>
      <w:r w:rsidRPr="00992146">
        <w:rPr>
          <w:lang w:val="en-US"/>
          <w:rPrChange w:id="1928" w:author="Anusha De" w:date="2022-08-01T14:48:00Z">
            <w:rPr/>
          </w:rPrChange>
        </w:rPr>
        <w:t>in</w:t>
      </w:r>
      <w:r w:rsidR="00F73A4C" w:rsidRPr="00992146">
        <w:rPr>
          <w:lang w:val="en-US"/>
          <w:rPrChange w:id="1929" w:author="Anusha De" w:date="2022-08-01T14:48:00Z">
            <w:rPr/>
          </w:rPrChange>
        </w:rPr>
        <w:t xml:space="preserve"> </w:t>
      </w:r>
      <w:r w:rsidRPr="00992146">
        <w:rPr>
          <w:lang w:val="en-US"/>
          <w:rPrChange w:id="1930" w:author="Anusha De" w:date="2022-08-01T14:48:00Z">
            <w:rPr/>
          </w:rPrChange>
        </w:rPr>
        <w:t>food</w:t>
      </w:r>
      <w:r w:rsidR="00F73A4C" w:rsidRPr="00992146">
        <w:rPr>
          <w:lang w:val="en-US"/>
          <w:rPrChange w:id="1931" w:author="Anusha De" w:date="2022-08-01T14:48:00Z">
            <w:rPr/>
          </w:rPrChange>
        </w:rPr>
        <w:t xml:space="preserve"> </w:t>
      </w:r>
      <w:r w:rsidRPr="00992146">
        <w:rPr>
          <w:lang w:val="en-US"/>
          <w:rPrChange w:id="1932" w:author="Anusha De" w:date="2022-08-01T14:48:00Z">
            <w:rPr/>
          </w:rPrChange>
        </w:rPr>
        <w:t>supply</w:t>
      </w:r>
      <w:r w:rsidR="00F73A4C" w:rsidRPr="00992146">
        <w:rPr>
          <w:lang w:val="en-US"/>
          <w:rPrChange w:id="1933" w:author="Anusha De" w:date="2022-08-01T14:48:00Z">
            <w:rPr/>
          </w:rPrChange>
        </w:rPr>
        <w:t xml:space="preserve"> </w:t>
      </w:r>
      <w:r w:rsidRPr="00992146">
        <w:rPr>
          <w:lang w:val="en-US"/>
          <w:rPrChange w:id="1934" w:author="Anusha De" w:date="2022-08-01T14:48:00Z">
            <w:rPr/>
          </w:rPrChange>
        </w:rPr>
        <w:t>chain.</w:t>
      </w:r>
      <w:r w:rsidR="00F73A4C" w:rsidRPr="00992146">
        <w:rPr>
          <w:lang w:val="en-US"/>
          <w:rPrChange w:id="1935" w:author="Anusha De" w:date="2022-08-01T14:48:00Z">
            <w:rPr/>
          </w:rPrChange>
        </w:rPr>
        <w:t xml:space="preserve"> </w:t>
      </w:r>
      <w:r w:rsidRPr="00992146">
        <w:rPr>
          <w:lang w:val="en-US"/>
          <w:rPrChange w:id="1936" w:author="Anusha De" w:date="2022-08-01T14:48:00Z">
            <w:rPr/>
          </w:rPrChange>
        </w:rPr>
        <w:t>In</w:t>
      </w:r>
      <w:r w:rsidR="00F73A4C" w:rsidRPr="00992146">
        <w:rPr>
          <w:lang w:val="en-US"/>
          <w:rPrChange w:id="1937" w:author="Anusha De" w:date="2022-08-01T14:48:00Z">
            <w:rPr/>
          </w:rPrChange>
        </w:rPr>
        <w:t xml:space="preserve"> </w:t>
      </w:r>
      <w:r w:rsidRPr="00992146">
        <w:rPr>
          <w:lang w:val="en-US"/>
          <w:rPrChange w:id="1938" w:author="Anusha De" w:date="2022-08-01T14:48:00Z">
            <w:rPr/>
          </w:rPrChange>
        </w:rPr>
        <w:t>many</w:t>
      </w:r>
      <w:r w:rsidR="00F73A4C" w:rsidRPr="00992146">
        <w:rPr>
          <w:lang w:val="en-US"/>
          <w:rPrChange w:id="1939" w:author="Anusha De" w:date="2022-08-01T14:48:00Z">
            <w:rPr/>
          </w:rPrChange>
        </w:rPr>
        <w:t xml:space="preserve"> </w:t>
      </w:r>
      <w:r w:rsidRPr="00992146">
        <w:rPr>
          <w:lang w:val="en-US"/>
          <w:rPrChange w:id="1940" w:author="Anusha De" w:date="2022-08-01T14:48:00Z">
            <w:rPr/>
          </w:rPrChange>
        </w:rPr>
        <w:t>places,</w:t>
      </w:r>
      <w:r w:rsidR="00F73A4C" w:rsidRPr="00992146">
        <w:rPr>
          <w:lang w:val="en-US"/>
          <w:rPrChange w:id="1941" w:author="Anusha De" w:date="2022-08-01T14:48:00Z">
            <w:rPr/>
          </w:rPrChange>
        </w:rPr>
        <w:t xml:space="preserve"> </w:t>
      </w:r>
      <w:r w:rsidRPr="00992146">
        <w:rPr>
          <w:lang w:val="en-US"/>
          <w:rPrChange w:id="1942" w:author="Anusha De" w:date="2022-08-01T14:48:00Z">
            <w:rPr/>
          </w:rPrChange>
        </w:rPr>
        <w:t>we</w:t>
      </w:r>
      <w:r w:rsidR="00F73A4C" w:rsidRPr="00992146">
        <w:rPr>
          <w:lang w:val="en-US"/>
          <w:rPrChange w:id="1943" w:author="Anusha De" w:date="2022-08-01T14:48:00Z">
            <w:rPr/>
          </w:rPrChange>
        </w:rPr>
        <w:t xml:space="preserve"> </w:t>
      </w:r>
      <w:r w:rsidRPr="00992146">
        <w:rPr>
          <w:lang w:val="en-US"/>
          <w:rPrChange w:id="1944" w:author="Anusha De" w:date="2022-08-01T14:48:00Z">
            <w:rPr/>
          </w:rPrChange>
        </w:rPr>
        <w:t>see</w:t>
      </w:r>
      <w:r w:rsidR="00F73A4C" w:rsidRPr="00992146">
        <w:rPr>
          <w:lang w:val="en-US"/>
          <w:rPrChange w:id="1945" w:author="Anusha De" w:date="2022-08-01T14:48:00Z">
            <w:rPr/>
          </w:rPrChange>
        </w:rPr>
        <w:t xml:space="preserve"> </w:t>
      </w:r>
      <w:r w:rsidRPr="00992146">
        <w:rPr>
          <w:lang w:val="en-US"/>
          <w:rPrChange w:id="1946" w:author="Anusha De" w:date="2022-08-01T14:48:00Z">
            <w:rPr/>
          </w:rPrChange>
        </w:rPr>
        <w:t>patterns</w:t>
      </w:r>
      <w:r w:rsidR="00F73A4C" w:rsidRPr="00992146">
        <w:rPr>
          <w:lang w:val="en-US"/>
          <w:rPrChange w:id="1947" w:author="Anusha De" w:date="2022-08-01T14:48:00Z">
            <w:rPr/>
          </w:rPrChange>
        </w:rPr>
        <w:t xml:space="preserve"> </w:t>
      </w:r>
      <w:r w:rsidRPr="00992146">
        <w:rPr>
          <w:lang w:val="en-US"/>
          <w:rPrChange w:id="1948" w:author="Anusha De" w:date="2022-08-01T14:48:00Z">
            <w:rPr/>
          </w:rPrChange>
        </w:rPr>
        <w:t>of</w:t>
      </w:r>
      <w:r w:rsidR="00F73A4C" w:rsidRPr="00992146">
        <w:rPr>
          <w:lang w:val="en-US"/>
          <w:rPrChange w:id="1949" w:author="Anusha De" w:date="2022-08-01T14:48:00Z">
            <w:rPr/>
          </w:rPrChange>
        </w:rPr>
        <w:t xml:space="preserve"> </w:t>
      </w:r>
      <w:r w:rsidRPr="00992146">
        <w:rPr>
          <w:lang w:val="en-US"/>
          <w:rPrChange w:id="1950" w:author="Anusha De" w:date="2022-08-01T14:48:00Z">
            <w:rPr/>
          </w:rPrChange>
        </w:rPr>
        <w:t>women's</w:t>
      </w:r>
      <w:r w:rsidR="00F73A4C" w:rsidRPr="00992146">
        <w:rPr>
          <w:lang w:val="en-US"/>
          <w:rPrChange w:id="1951" w:author="Anusha De" w:date="2022-08-01T14:48:00Z">
            <w:rPr/>
          </w:rPrChange>
        </w:rPr>
        <w:t xml:space="preserve"> </w:t>
      </w:r>
      <w:r w:rsidRPr="00992146">
        <w:rPr>
          <w:lang w:val="en-US"/>
          <w:rPrChange w:id="1952" w:author="Anusha De" w:date="2022-08-01T14:48:00Z">
            <w:rPr/>
          </w:rPrChange>
        </w:rPr>
        <w:t>share</w:t>
      </w:r>
      <w:r w:rsidR="00F73A4C" w:rsidRPr="00992146">
        <w:rPr>
          <w:lang w:val="en-US"/>
          <w:rPrChange w:id="1953" w:author="Anusha De" w:date="2022-08-01T14:48:00Z">
            <w:rPr/>
          </w:rPrChange>
        </w:rPr>
        <w:t xml:space="preserve"> </w:t>
      </w:r>
      <w:r w:rsidRPr="00992146">
        <w:rPr>
          <w:lang w:val="en-US"/>
          <w:rPrChange w:id="1954" w:author="Anusha De" w:date="2022-08-01T14:48:00Z">
            <w:rPr/>
          </w:rPrChange>
        </w:rPr>
        <w:t>in</w:t>
      </w:r>
      <w:r w:rsidR="00F73A4C" w:rsidRPr="00992146">
        <w:rPr>
          <w:lang w:val="en-US"/>
          <w:rPrChange w:id="1955" w:author="Anusha De" w:date="2022-08-01T14:48:00Z">
            <w:rPr/>
          </w:rPrChange>
        </w:rPr>
        <w:t xml:space="preserve"> </w:t>
      </w:r>
      <w:r w:rsidRPr="00992146">
        <w:rPr>
          <w:lang w:val="en-US"/>
          <w:rPrChange w:id="1956" w:author="Anusha De" w:date="2022-08-01T14:48:00Z">
            <w:rPr/>
          </w:rPrChange>
        </w:rPr>
        <w:t>agricultural</w:t>
      </w:r>
      <w:r w:rsidR="00F73A4C" w:rsidRPr="00992146">
        <w:rPr>
          <w:lang w:val="en-US"/>
          <w:rPrChange w:id="1957" w:author="Anusha De" w:date="2022-08-01T14:48:00Z">
            <w:rPr/>
          </w:rPrChange>
        </w:rPr>
        <w:t xml:space="preserve"> </w:t>
      </w:r>
      <w:r w:rsidRPr="00992146">
        <w:rPr>
          <w:lang w:val="en-US"/>
          <w:rPrChange w:id="1958" w:author="Anusha De" w:date="2022-08-01T14:48:00Z">
            <w:rPr/>
          </w:rPrChange>
        </w:rPr>
        <w:t>labor</w:t>
      </w:r>
      <w:r w:rsidR="00F73A4C" w:rsidRPr="00992146">
        <w:rPr>
          <w:lang w:val="en-US"/>
          <w:rPrChange w:id="1959" w:author="Anusha De" w:date="2022-08-01T14:48:00Z">
            <w:rPr/>
          </w:rPrChange>
        </w:rPr>
        <w:t xml:space="preserve"> </w:t>
      </w:r>
      <w:r w:rsidRPr="00992146">
        <w:rPr>
          <w:lang w:val="en-US"/>
          <w:rPrChange w:id="1960" w:author="Anusha De" w:date="2022-08-01T14:48:00Z">
            <w:rPr/>
          </w:rPrChange>
        </w:rPr>
        <w:t>increasing,</w:t>
      </w:r>
      <w:r w:rsidR="00F73A4C" w:rsidRPr="00992146">
        <w:rPr>
          <w:lang w:val="en-US"/>
          <w:rPrChange w:id="1961" w:author="Anusha De" w:date="2022-08-01T14:48:00Z">
            <w:rPr/>
          </w:rPrChange>
        </w:rPr>
        <w:t xml:space="preserve"> </w:t>
      </w:r>
      <w:r w:rsidRPr="00992146">
        <w:rPr>
          <w:lang w:val="en-US"/>
          <w:rPrChange w:id="1962" w:author="Anusha De" w:date="2022-08-01T14:48:00Z">
            <w:rPr/>
          </w:rPrChange>
        </w:rPr>
        <w:t>creating</w:t>
      </w:r>
      <w:r w:rsidR="00F73A4C" w:rsidRPr="00992146">
        <w:rPr>
          <w:lang w:val="en-US"/>
          <w:rPrChange w:id="1963" w:author="Anusha De" w:date="2022-08-01T14:48:00Z">
            <w:rPr/>
          </w:rPrChange>
        </w:rPr>
        <w:t xml:space="preserve"> </w:t>
      </w:r>
      <w:r w:rsidRPr="00992146">
        <w:rPr>
          <w:lang w:val="en-US"/>
          <w:rPrChange w:id="1964" w:author="Anusha De" w:date="2022-08-01T14:48:00Z">
            <w:rPr/>
          </w:rPrChange>
        </w:rPr>
        <w:t>more</w:t>
      </w:r>
      <w:r w:rsidR="00F73A4C" w:rsidRPr="00992146">
        <w:rPr>
          <w:lang w:val="en-US"/>
          <w:rPrChange w:id="1965" w:author="Anusha De" w:date="2022-08-01T14:48:00Z">
            <w:rPr/>
          </w:rPrChange>
        </w:rPr>
        <w:t xml:space="preserve"> </w:t>
      </w:r>
      <w:r w:rsidRPr="00992146">
        <w:rPr>
          <w:lang w:val="en-US"/>
          <w:rPrChange w:id="1966" w:author="Anusha De" w:date="2022-08-01T14:48:00Z">
            <w:rPr/>
          </w:rPrChange>
        </w:rPr>
        <w:t>space</w:t>
      </w:r>
      <w:r w:rsidR="00F73A4C" w:rsidRPr="00992146">
        <w:rPr>
          <w:lang w:val="en-US"/>
          <w:rPrChange w:id="1967" w:author="Anusha De" w:date="2022-08-01T14:48:00Z">
            <w:rPr/>
          </w:rPrChange>
        </w:rPr>
        <w:t xml:space="preserve"> </w:t>
      </w:r>
      <w:r w:rsidRPr="00992146">
        <w:rPr>
          <w:lang w:val="en-US"/>
          <w:rPrChange w:id="1968" w:author="Anusha De" w:date="2022-08-01T14:48:00Z">
            <w:rPr/>
          </w:rPrChange>
        </w:rPr>
        <w:t>for</w:t>
      </w:r>
      <w:r w:rsidR="00F73A4C" w:rsidRPr="00992146">
        <w:rPr>
          <w:lang w:val="en-US"/>
          <w:rPrChange w:id="1969" w:author="Anusha De" w:date="2022-08-01T14:48:00Z">
            <w:rPr/>
          </w:rPrChange>
        </w:rPr>
        <w:t xml:space="preserve"> </w:t>
      </w:r>
      <w:r w:rsidRPr="00992146">
        <w:rPr>
          <w:lang w:val="en-US"/>
          <w:rPrChange w:id="1970" w:author="Anusha De" w:date="2022-08-01T14:48:00Z">
            <w:rPr/>
          </w:rPrChange>
        </w:rPr>
        <w:t>women</w:t>
      </w:r>
      <w:r w:rsidR="00F73A4C" w:rsidRPr="00992146">
        <w:rPr>
          <w:lang w:val="en-US"/>
          <w:rPrChange w:id="1971" w:author="Anusha De" w:date="2022-08-01T14:48:00Z">
            <w:rPr/>
          </w:rPrChange>
        </w:rPr>
        <w:t xml:space="preserve"> </w:t>
      </w:r>
      <w:r w:rsidRPr="00992146">
        <w:rPr>
          <w:lang w:val="en-US"/>
          <w:rPrChange w:id="1972" w:author="Anusha De" w:date="2022-08-01T14:48:00Z">
            <w:rPr/>
          </w:rPrChange>
        </w:rPr>
        <w:t>to</w:t>
      </w:r>
      <w:r w:rsidR="00F73A4C" w:rsidRPr="00992146">
        <w:rPr>
          <w:lang w:val="en-US"/>
          <w:rPrChange w:id="1973" w:author="Anusha De" w:date="2022-08-01T14:48:00Z">
            <w:rPr/>
          </w:rPrChange>
        </w:rPr>
        <w:t xml:space="preserve"> </w:t>
      </w:r>
      <w:r w:rsidRPr="00992146">
        <w:rPr>
          <w:lang w:val="en-US"/>
          <w:rPrChange w:id="1974" w:author="Anusha De" w:date="2022-08-01T14:48:00Z">
            <w:rPr/>
          </w:rPrChange>
        </w:rPr>
        <w:t>engage</w:t>
      </w:r>
      <w:r w:rsidR="00F73A4C" w:rsidRPr="00992146">
        <w:rPr>
          <w:lang w:val="en-US"/>
          <w:rPrChange w:id="1975" w:author="Anusha De" w:date="2022-08-01T14:48:00Z">
            <w:rPr/>
          </w:rPrChange>
        </w:rPr>
        <w:t xml:space="preserve"> </w:t>
      </w:r>
      <w:r w:rsidRPr="00992146">
        <w:rPr>
          <w:lang w:val="en-US"/>
          <w:rPrChange w:id="1976" w:author="Anusha De" w:date="2022-08-01T14:48:00Z">
            <w:rPr/>
          </w:rPrChange>
        </w:rPr>
        <w:t>in</w:t>
      </w:r>
      <w:r w:rsidR="00F73A4C" w:rsidRPr="00992146">
        <w:rPr>
          <w:lang w:val="en-US"/>
          <w:rPrChange w:id="1977" w:author="Anusha De" w:date="2022-08-01T14:48:00Z">
            <w:rPr/>
          </w:rPrChange>
        </w:rPr>
        <w:t xml:space="preserve"> </w:t>
      </w:r>
      <w:r w:rsidRPr="00992146">
        <w:rPr>
          <w:lang w:val="en-US"/>
          <w:rPrChange w:id="1978" w:author="Anusha De" w:date="2022-08-01T14:48:00Z">
            <w:rPr/>
          </w:rPrChange>
        </w:rPr>
        <w:t>a</w:t>
      </w:r>
      <w:r w:rsidR="00F73A4C" w:rsidRPr="00992146">
        <w:rPr>
          <w:lang w:val="en-US"/>
          <w:rPrChange w:id="1979" w:author="Anusha De" w:date="2022-08-01T14:48:00Z">
            <w:rPr/>
          </w:rPrChange>
        </w:rPr>
        <w:t xml:space="preserve"> </w:t>
      </w:r>
      <w:r w:rsidRPr="00992146">
        <w:rPr>
          <w:lang w:val="en-US"/>
          <w:rPrChange w:id="1980" w:author="Anusha De" w:date="2022-08-01T14:48:00Z">
            <w:rPr/>
          </w:rPrChange>
        </w:rPr>
        <w:t>sector</w:t>
      </w:r>
      <w:r w:rsidR="00F73A4C" w:rsidRPr="00992146">
        <w:rPr>
          <w:lang w:val="en-US"/>
          <w:rPrChange w:id="1981" w:author="Anusha De" w:date="2022-08-01T14:48:00Z">
            <w:rPr/>
          </w:rPrChange>
        </w:rPr>
        <w:t xml:space="preserve"> </w:t>
      </w:r>
      <w:r w:rsidRPr="00992146">
        <w:rPr>
          <w:lang w:val="en-US"/>
          <w:rPrChange w:id="1982" w:author="Anusha De" w:date="2022-08-01T14:48:00Z">
            <w:rPr/>
          </w:rPrChange>
        </w:rPr>
        <w:t>that</w:t>
      </w:r>
      <w:r w:rsidR="00F73A4C" w:rsidRPr="00992146">
        <w:rPr>
          <w:lang w:val="en-US"/>
          <w:rPrChange w:id="1983" w:author="Anusha De" w:date="2022-08-01T14:48:00Z">
            <w:rPr/>
          </w:rPrChange>
        </w:rPr>
        <w:t xml:space="preserve"> </w:t>
      </w:r>
      <w:r w:rsidRPr="00992146">
        <w:rPr>
          <w:lang w:val="en-US"/>
          <w:rPrChange w:id="1984" w:author="Anusha De" w:date="2022-08-01T14:48:00Z">
            <w:rPr/>
          </w:rPrChange>
        </w:rPr>
        <w:t>is</w:t>
      </w:r>
      <w:r w:rsidR="00F73A4C" w:rsidRPr="00992146">
        <w:rPr>
          <w:lang w:val="en-US"/>
          <w:rPrChange w:id="1985" w:author="Anusha De" w:date="2022-08-01T14:48:00Z">
            <w:rPr/>
          </w:rPrChange>
        </w:rPr>
        <w:t xml:space="preserve"> </w:t>
      </w:r>
      <w:r w:rsidRPr="00992146">
        <w:rPr>
          <w:lang w:val="en-US"/>
          <w:rPrChange w:id="1986" w:author="Anusha De" w:date="2022-08-01T14:48:00Z">
            <w:rPr/>
          </w:rPrChange>
        </w:rPr>
        <w:t>considered</w:t>
      </w:r>
      <w:r w:rsidR="00F73A4C" w:rsidRPr="00992146">
        <w:rPr>
          <w:lang w:val="en-US"/>
          <w:rPrChange w:id="1987" w:author="Anusha De" w:date="2022-08-01T14:48:00Z">
            <w:rPr/>
          </w:rPrChange>
        </w:rPr>
        <w:t xml:space="preserve"> </w:t>
      </w:r>
      <w:r w:rsidRPr="00992146">
        <w:rPr>
          <w:lang w:val="en-US"/>
          <w:rPrChange w:id="1988" w:author="Anusha De" w:date="2022-08-01T14:48:00Z">
            <w:rPr/>
          </w:rPrChange>
        </w:rPr>
        <w:t>important</w:t>
      </w:r>
      <w:r w:rsidR="00F73A4C" w:rsidRPr="00992146">
        <w:rPr>
          <w:lang w:val="en-US"/>
          <w:rPrChange w:id="1989" w:author="Anusha De" w:date="2022-08-01T14:48:00Z">
            <w:rPr/>
          </w:rPrChange>
        </w:rPr>
        <w:t xml:space="preserve"> </w:t>
      </w:r>
      <w:r w:rsidRPr="00992146">
        <w:rPr>
          <w:lang w:val="en-US"/>
          <w:rPrChange w:id="1990" w:author="Anusha De" w:date="2022-08-01T14:48:00Z">
            <w:rPr/>
          </w:rPrChange>
        </w:rPr>
        <w:t>for</w:t>
      </w:r>
      <w:r w:rsidR="00F73A4C" w:rsidRPr="00992146">
        <w:rPr>
          <w:lang w:val="en-US"/>
          <w:rPrChange w:id="1991" w:author="Anusha De" w:date="2022-08-01T14:48:00Z">
            <w:rPr/>
          </w:rPrChange>
        </w:rPr>
        <w:t xml:space="preserve"> </w:t>
      </w:r>
      <w:r w:rsidRPr="00992146">
        <w:rPr>
          <w:lang w:val="en-US"/>
          <w:rPrChange w:id="1992" w:author="Anusha De" w:date="2022-08-01T14:48:00Z">
            <w:rPr/>
          </w:rPrChange>
        </w:rPr>
        <w:t>poverty</w:t>
      </w:r>
      <w:r w:rsidR="00F73A4C" w:rsidRPr="00992146">
        <w:rPr>
          <w:lang w:val="en-US"/>
          <w:rPrChange w:id="1993" w:author="Anusha De" w:date="2022-08-01T14:48:00Z">
            <w:rPr/>
          </w:rPrChange>
        </w:rPr>
        <w:t xml:space="preserve"> </w:t>
      </w:r>
      <w:r w:rsidRPr="00992146">
        <w:rPr>
          <w:lang w:val="en-US"/>
          <w:rPrChange w:id="1994" w:author="Anusha De" w:date="2022-08-01T14:48:00Z">
            <w:rPr/>
          </w:rPrChange>
        </w:rPr>
        <w:t>reduction</w:t>
      </w:r>
      <w:r w:rsidR="00F73A4C" w:rsidRPr="00992146">
        <w:rPr>
          <w:lang w:val="en-US"/>
          <w:rPrChange w:id="1995" w:author="Anusha De" w:date="2022-08-01T14:48:00Z">
            <w:rPr/>
          </w:rPrChange>
        </w:rPr>
        <w:t xml:space="preserve"> </w:t>
      </w:r>
      <w:r w:rsidRPr="00992146">
        <w:rPr>
          <w:lang w:val="en-US"/>
          <w:rPrChange w:id="1996" w:author="Anusha De" w:date="2022-08-01T14:48:00Z">
            <w:rPr/>
          </w:rPrChange>
        </w:rPr>
        <w:t>(</w:t>
      </w:r>
      <w:proofErr w:type="spellStart"/>
      <w:r w:rsidR="006B0D07" w:rsidRPr="00643A43">
        <w:fldChar w:fldCharType="begin"/>
      </w:r>
      <w:r w:rsidR="006B0D07" w:rsidRPr="00992146">
        <w:rPr>
          <w:lang w:val="en-US"/>
          <w:rPrChange w:id="1997" w:author="Anusha De" w:date="2022-08-01T14:48:00Z">
            <w:rPr/>
          </w:rPrChange>
        </w:rPr>
        <w:instrText xml:space="preserve"> HYPERLINK \l "_bookmark41" </w:instrText>
      </w:r>
      <w:r w:rsidR="006B0D07" w:rsidRPr="00643A43">
        <w:fldChar w:fldCharType="separate"/>
      </w:r>
      <w:r w:rsidRPr="00992146">
        <w:rPr>
          <w:lang w:val="en-US"/>
          <w:rPrChange w:id="1998" w:author="Anusha De" w:date="2022-08-01T14:48:00Z">
            <w:rPr/>
          </w:rPrChange>
        </w:rPr>
        <w:t>Kawarazuka</w:t>
      </w:r>
      <w:proofErr w:type="spellEnd"/>
      <w:r w:rsidR="00F73A4C" w:rsidRPr="00992146">
        <w:rPr>
          <w:lang w:val="en-US"/>
          <w:rPrChange w:id="1999" w:author="Anusha De" w:date="2022-08-01T14:48:00Z">
            <w:rPr/>
          </w:rPrChange>
        </w:rPr>
        <w:t xml:space="preserve"> </w:t>
      </w:r>
      <w:r w:rsidRPr="00992146">
        <w:rPr>
          <w:lang w:val="en-US"/>
          <w:rPrChange w:id="2000" w:author="Anusha De" w:date="2022-08-01T14:48:00Z">
            <w:rPr/>
          </w:rPrChange>
        </w:rPr>
        <w:t>et</w:t>
      </w:r>
      <w:r w:rsidR="00F73A4C" w:rsidRPr="00992146">
        <w:rPr>
          <w:lang w:val="en-US"/>
          <w:rPrChange w:id="2001" w:author="Anusha De" w:date="2022-08-01T14:48:00Z">
            <w:rPr/>
          </w:rPrChange>
        </w:rPr>
        <w:t xml:space="preserve"> </w:t>
      </w:r>
      <w:r w:rsidRPr="00992146">
        <w:rPr>
          <w:lang w:val="en-US"/>
          <w:rPrChange w:id="2002" w:author="Anusha De" w:date="2022-08-01T14:48:00Z">
            <w:rPr/>
          </w:rPrChange>
        </w:rPr>
        <w:t>al.</w:t>
      </w:r>
      <w:r w:rsidR="006B0D07" w:rsidRPr="00643A43">
        <w:fldChar w:fldCharType="end"/>
      </w:r>
      <w:r w:rsidRPr="00992146">
        <w:rPr>
          <w:lang w:val="en-US"/>
          <w:rPrChange w:id="2003" w:author="Anusha De" w:date="2022-08-01T14:48:00Z">
            <w:rPr/>
          </w:rPrChange>
        </w:rPr>
        <w:t>,</w:t>
      </w:r>
      <w:r w:rsidR="00F73A4C" w:rsidRPr="00992146">
        <w:rPr>
          <w:lang w:val="en-US"/>
          <w:rPrChange w:id="2004" w:author="Anusha De" w:date="2022-08-01T14:48:00Z">
            <w:rPr/>
          </w:rPrChange>
        </w:rPr>
        <w:t xml:space="preserve"> </w:t>
      </w:r>
      <w:r>
        <w:fldChar w:fldCharType="begin"/>
      </w:r>
      <w:r w:rsidRPr="00992146">
        <w:rPr>
          <w:lang w:val="en-US"/>
          <w:rPrChange w:id="2005" w:author="Anusha De" w:date="2022-08-01T14:48:00Z">
            <w:rPr/>
          </w:rPrChange>
        </w:rPr>
        <w:instrText xml:space="preserve"> HYPERLINK \l "_bookmark41" </w:instrText>
      </w:r>
      <w:r>
        <w:fldChar w:fldCharType="separate"/>
      </w:r>
      <w:r w:rsidRPr="00992146">
        <w:rPr>
          <w:lang w:val="en-US"/>
          <w:rPrChange w:id="2006" w:author="Anusha De" w:date="2022-08-01T14:48:00Z">
            <w:rPr/>
          </w:rPrChange>
        </w:rPr>
        <w:t>2021</w:t>
      </w:r>
      <w:r>
        <w:fldChar w:fldCharType="end"/>
      </w:r>
      <w:r w:rsidRPr="00992146">
        <w:rPr>
          <w:lang w:val="en-US"/>
          <w:rPrChange w:id="2007" w:author="Anusha De" w:date="2022-08-01T14:48:00Z">
            <w:rPr/>
          </w:rPrChange>
        </w:rPr>
        <w:t>).</w:t>
      </w:r>
      <w:r w:rsidR="00F73A4C" w:rsidRPr="00992146">
        <w:rPr>
          <w:lang w:val="en-US"/>
          <w:rPrChange w:id="2008" w:author="Anusha De" w:date="2022-08-01T14:48:00Z">
            <w:rPr/>
          </w:rPrChange>
        </w:rPr>
        <w:t xml:space="preserve"> </w:t>
      </w:r>
      <w:r w:rsidRPr="00992146">
        <w:rPr>
          <w:lang w:val="en-US"/>
          <w:rPrChange w:id="2009" w:author="Anusha De" w:date="2022-08-01T14:48:00Z">
            <w:rPr/>
          </w:rPrChange>
        </w:rPr>
        <w:t>Furthermore,</w:t>
      </w:r>
      <w:r w:rsidR="00F73A4C" w:rsidRPr="00992146">
        <w:rPr>
          <w:lang w:val="en-US"/>
          <w:rPrChange w:id="2010" w:author="Anusha De" w:date="2022-08-01T14:48:00Z">
            <w:rPr/>
          </w:rPrChange>
        </w:rPr>
        <w:t xml:space="preserve"> </w:t>
      </w:r>
      <w:r w:rsidRPr="00992146">
        <w:rPr>
          <w:lang w:val="en-US"/>
          <w:rPrChange w:id="2011" w:author="Anusha De" w:date="2022-08-01T14:48:00Z">
            <w:rPr/>
          </w:rPrChange>
        </w:rPr>
        <w:t>while</w:t>
      </w:r>
      <w:r w:rsidR="00F73A4C" w:rsidRPr="00992146">
        <w:rPr>
          <w:lang w:val="en-US"/>
          <w:rPrChange w:id="2012" w:author="Anusha De" w:date="2022-08-01T14:48:00Z">
            <w:rPr/>
          </w:rPrChange>
        </w:rPr>
        <w:t xml:space="preserve"> </w:t>
      </w:r>
      <w:r w:rsidRPr="00992146">
        <w:rPr>
          <w:lang w:val="en-US"/>
          <w:rPrChange w:id="2013" w:author="Anusha De" w:date="2022-08-01T14:48:00Z">
            <w:rPr/>
          </w:rPrChange>
        </w:rPr>
        <w:t>in</w:t>
      </w:r>
      <w:r w:rsidR="00F73A4C" w:rsidRPr="00992146">
        <w:rPr>
          <w:lang w:val="en-US"/>
          <w:rPrChange w:id="2014" w:author="Anusha De" w:date="2022-08-01T14:48:00Z">
            <w:rPr/>
          </w:rPrChange>
        </w:rPr>
        <w:t xml:space="preserve"> </w:t>
      </w:r>
      <w:r w:rsidRPr="00992146">
        <w:rPr>
          <w:lang w:val="en-US"/>
          <w:rPrChange w:id="2015" w:author="Anusha De" w:date="2022-08-01T14:48:00Z">
            <w:rPr/>
          </w:rPrChange>
        </w:rPr>
        <w:t>smallholder</w:t>
      </w:r>
      <w:r w:rsidR="00F73A4C" w:rsidRPr="00992146">
        <w:rPr>
          <w:lang w:val="en-US"/>
          <w:rPrChange w:id="2016" w:author="Anusha De" w:date="2022-08-01T14:48:00Z">
            <w:rPr/>
          </w:rPrChange>
        </w:rPr>
        <w:t xml:space="preserve"> </w:t>
      </w:r>
      <w:r w:rsidRPr="00992146">
        <w:rPr>
          <w:lang w:val="en-US"/>
          <w:rPrChange w:id="2017" w:author="Anusha De" w:date="2022-08-01T14:48:00Z">
            <w:rPr/>
          </w:rPrChange>
        </w:rPr>
        <w:t>agriculture,</w:t>
      </w:r>
      <w:r w:rsidR="00F73A4C" w:rsidRPr="00992146">
        <w:rPr>
          <w:lang w:val="en-US"/>
          <w:rPrChange w:id="2018" w:author="Anusha De" w:date="2022-08-01T14:48:00Z">
            <w:rPr/>
          </w:rPrChange>
        </w:rPr>
        <w:t xml:space="preserve"> </w:t>
      </w:r>
      <w:r w:rsidRPr="00992146">
        <w:rPr>
          <w:lang w:val="en-US"/>
          <w:rPrChange w:id="2019" w:author="Anusha De" w:date="2022-08-01T14:48:00Z">
            <w:rPr/>
          </w:rPrChange>
        </w:rPr>
        <w:t>women</w:t>
      </w:r>
      <w:r w:rsidR="00F73A4C" w:rsidRPr="00992146">
        <w:rPr>
          <w:lang w:val="en-US"/>
          <w:rPrChange w:id="2020" w:author="Anusha De" w:date="2022-08-01T14:48:00Z">
            <w:rPr/>
          </w:rPrChange>
        </w:rPr>
        <w:t xml:space="preserve"> </w:t>
      </w:r>
      <w:r w:rsidRPr="00992146">
        <w:rPr>
          <w:lang w:val="en-US"/>
          <w:rPrChange w:id="2021" w:author="Anusha De" w:date="2022-08-01T14:48:00Z">
            <w:rPr/>
          </w:rPrChange>
        </w:rPr>
        <w:t>often</w:t>
      </w:r>
      <w:r w:rsidR="00F73A4C" w:rsidRPr="00992146">
        <w:rPr>
          <w:lang w:val="en-US"/>
          <w:rPrChange w:id="2022" w:author="Anusha De" w:date="2022-08-01T14:48:00Z">
            <w:rPr/>
          </w:rPrChange>
        </w:rPr>
        <w:t xml:space="preserve"> </w:t>
      </w:r>
      <w:r w:rsidRPr="00992146">
        <w:rPr>
          <w:lang w:val="en-US"/>
          <w:rPrChange w:id="2023" w:author="Anusha De" w:date="2022-08-01T14:48:00Z">
            <w:rPr/>
          </w:rPrChange>
        </w:rPr>
        <w:t>only</w:t>
      </w:r>
      <w:r w:rsidR="00F73A4C" w:rsidRPr="00992146">
        <w:rPr>
          <w:lang w:val="en-US"/>
          <w:rPrChange w:id="2024" w:author="Anusha De" w:date="2022-08-01T14:48:00Z">
            <w:rPr/>
          </w:rPrChange>
        </w:rPr>
        <w:t xml:space="preserve"> </w:t>
      </w:r>
      <w:r w:rsidRPr="00992146">
        <w:rPr>
          <w:lang w:val="en-US"/>
          <w:rPrChange w:id="2025" w:author="Anusha De" w:date="2022-08-01T14:48:00Z">
            <w:rPr/>
          </w:rPrChange>
        </w:rPr>
        <w:t>participate</w:t>
      </w:r>
      <w:r w:rsidR="00F73A4C" w:rsidRPr="00992146">
        <w:rPr>
          <w:lang w:val="en-US"/>
          <w:rPrChange w:id="2026" w:author="Anusha De" w:date="2022-08-01T14:48:00Z">
            <w:rPr/>
          </w:rPrChange>
        </w:rPr>
        <w:t xml:space="preserve"> </w:t>
      </w:r>
      <w:r w:rsidRPr="00992146">
        <w:rPr>
          <w:lang w:val="en-US"/>
          <w:rPrChange w:id="2027" w:author="Anusha De" w:date="2022-08-01T14:48:00Z">
            <w:rPr/>
          </w:rPrChange>
        </w:rPr>
        <w:t>in</w:t>
      </w:r>
      <w:r w:rsidR="00F73A4C" w:rsidRPr="00992146">
        <w:rPr>
          <w:lang w:val="en-US"/>
          <w:rPrChange w:id="2028" w:author="Anusha De" w:date="2022-08-01T14:48:00Z">
            <w:rPr/>
          </w:rPrChange>
        </w:rPr>
        <w:t xml:space="preserve"> </w:t>
      </w:r>
      <w:r w:rsidRPr="00992146">
        <w:rPr>
          <w:lang w:val="en-US"/>
          <w:rPrChange w:id="2029" w:author="Anusha De" w:date="2022-08-01T14:48:00Z">
            <w:rPr/>
          </w:rPrChange>
        </w:rPr>
        <w:t>agricultural</w:t>
      </w:r>
      <w:r w:rsidR="00F73A4C" w:rsidRPr="00992146">
        <w:rPr>
          <w:lang w:val="en-US"/>
          <w:rPrChange w:id="2030" w:author="Anusha De" w:date="2022-08-01T14:48:00Z">
            <w:rPr/>
          </w:rPrChange>
        </w:rPr>
        <w:t xml:space="preserve"> </w:t>
      </w:r>
      <w:r w:rsidRPr="00992146">
        <w:rPr>
          <w:lang w:val="en-US"/>
          <w:rPrChange w:id="2031" w:author="Anusha De" w:date="2022-08-01T14:48:00Z">
            <w:rPr/>
          </w:rPrChange>
        </w:rPr>
        <w:t>production</w:t>
      </w:r>
      <w:r w:rsidR="00F73A4C" w:rsidRPr="00992146">
        <w:rPr>
          <w:lang w:val="en-US"/>
          <w:rPrChange w:id="2032" w:author="Anusha De" w:date="2022-08-01T14:48:00Z">
            <w:rPr/>
          </w:rPrChange>
        </w:rPr>
        <w:t xml:space="preserve"> </w:t>
      </w:r>
      <w:r w:rsidRPr="00992146">
        <w:rPr>
          <w:lang w:val="en-US"/>
          <w:rPrChange w:id="2033" w:author="Anusha De" w:date="2022-08-01T14:48:00Z">
            <w:rPr/>
          </w:rPrChange>
        </w:rPr>
        <w:t>as</w:t>
      </w:r>
      <w:r w:rsidR="00F73A4C" w:rsidRPr="00992146">
        <w:rPr>
          <w:lang w:val="en-US"/>
          <w:rPrChange w:id="2034" w:author="Anusha De" w:date="2022-08-01T14:48:00Z">
            <w:rPr/>
          </w:rPrChange>
        </w:rPr>
        <w:t xml:space="preserve"> </w:t>
      </w:r>
      <w:r w:rsidRPr="00992146">
        <w:rPr>
          <w:lang w:val="en-US"/>
          <w:rPrChange w:id="2035" w:author="Anusha De" w:date="2022-08-01T14:48:00Z">
            <w:rPr/>
          </w:rPrChange>
        </w:rPr>
        <w:t>unpaid</w:t>
      </w:r>
      <w:r w:rsidR="00F73A4C" w:rsidRPr="00992146">
        <w:rPr>
          <w:lang w:val="en-US"/>
          <w:rPrChange w:id="2036" w:author="Anusha De" w:date="2022-08-01T14:48:00Z">
            <w:rPr/>
          </w:rPrChange>
        </w:rPr>
        <w:t xml:space="preserve"> </w:t>
      </w:r>
      <w:r w:rsidRPr="00992146">
        <w:rPr>
          <w:lang w:val="en-US"/>
          <w:rPrChange w:id="2037" w:author="Anusha De" w:date="2022-08-01T14:48:00Z">
            <w:rPr/>
          </w:rPrChange>
        </w:rPr>
        <w:t>family</w:t>
      </w:r>
      <w:r w:rsidR="00F73A4C" w:rsidRPr="00992146">
        <w:rPr>
          <w:lang w:val="en-US"/>
          <w:rPrChange w:id="2038" w:author="Anusha De" w:date="2022-08-01T14:48:00Z">
            <w:rPr/>
          </w:rPrChange>
        </w:rPr>
        <w:t xml:space="preserve"> </w:t>
      </w:r>
      <w:r w:rsidRPr="00992146">
        <w:rPr>
          <w:lang w:val="en-US"/>
          <w:rPrChange w:id="2039" w:author="Anusha De" w:date="2022-08-01T14:48:00Z">
            <w:rPr/>
          </w:rPrChange>
        </w:rPr>
        <w:t>laborers,</w:t>
      </w:r>
      <w:r w:rsidR="00F73A4C" w:rsidRPr="00992146">
        <w:rPr>
          <w:lang w:val="en-US"/>
          <w:rPrChange w:id="2040" w:author="Anusha De" w:date="2022-08-01T14:48:00Z">
            <w:rPr/>
          </w:rPrChange>
        </w:rPr>
        <w:t xml:space="preserve"> </w:t>
      </w:r>
      <w:r w:rsidRPr="00992146">
        <w:rPr>
          <w:lang w:val="en-US"/>
          <w:rPrChange w:id="2041" w:author="Anusha De" w:date="2022-08-01T14:48:00Z">
            <w:rPr/>
          </w:rPrChange>
        </w:rPr>
        <w:t>they</w:t>
      </w:r>
      <w:r w:rsidR="00F73A4C" w:rsidRPr="00992146">
        <w:rPr>
          <w:lang w:val="en-US"/>
          <w:rPrChange w:id="2042" w:author="Anusha De" w:date="2022-08-01T14:48:00Z">
            <w:rPr/>
          </w:rPrChange>
        </w:rPr>
        <w:t xml:space="preserve"> </w:t>
      </w:r>
      <w:r w:rsidRPr="00992146">
        <w:rPr>
          <w:lang w:val="en-US"/>
          <w:rPrChange w:id="2043" w:author="Anusha De" w:date="2022-08-01T14:48:00Z">
            <w:rPr/>
          </w:rPrChange>
        </w:rPr>
        <w:t>often</w:t>
      </w:r>
      <w:r w:rsidR="00F73A4C" w:rsidRPr="00992146">
        <w:rPr>
          <w:lang w:val="en-US"/>
          <w:rPrChange w:id="2044" w:author="Anusha De" w:date="2022-08-01T14:48:00Z">
            <w:rPr/>
          </w:rPrChange>
        </w:rPr>
        <w:t xml:space="preserve"> </w:t>
      </w:r>
      <w:r w:rsidRPr="00992146">
        <w:rPr>
          <w:lang w:val="en-US"/>
          <w:rPrChange w:id="2045" w:author="Anusha De" w:date="2022-08-01T14:48:00Z">
            <w:rPr/>
          </w:rPrChange>
        </w:rPr>
        <w:t>have</w:t>
      </w:r>
      <w:r w:rsidR="00F73A4C" w:rsidRPr="00992146">
        <w:rPr>
          <w:lang w:val="en-US"/>
          <w:rPrChange w:id="2046" w:author="Anusha De" w:date="2022-08-01T14:48:00Z">
            <w:rPr/>
          </w:rPrChange>
        </w:rPr>
        <w:t xml:space="preserve"> </w:t>
      </w:r>
      <w:r w:rsidRPr="00992146">
        <w:rPr>
          <w:lang w:val="en-US"/>
          <w:rPrChange w:id="2047" w:author="Anusha De" w:date="2022-08-01T14:48:00Z">
            <w:rPr/>
          </w:rPrChange>
        </w:rPr>
        <w:t>considerably</w:t>
      </w:r>
      <w:r w:rsidR="00F73A4C" w:rsidRPr="00992146">
        <w:rPr>
          <w:lang w:val="en-US"/>
          <w:rPrChange w:id="2048" w:author="Anusha De" w:date="2022-08-01T14:48:00Z">
            <w:rPr/>
          </w:rPrChange>
        </w:rPr>
        <w:t xml:space="preserve"> </w:t>
      </w:r>
      <w:r w:rsidRPr="00992146">
        <w:rPr>
          <w:lang w:val="en-US"/>
          <w:rPrChange w:id="2049" w:author="Anusha De" w:date="2022-08-01T14:48:00Z">
            <w:rPr/>
          </w:rPrChange>
        </w:rPr>
        <w:t>more</w:t>
      </w:r>
      <w:r w:rsidR="00F73A4C" w:rsidRPr="00992146">
        <w:rPr>
          <w:lang w:val="en-US"/>
          <w:rPrChange w:id="2050" w:author="Anusha De" w:date="2022-08-01T14:48:00Z">
            <w:rPr/>
          </w:rPrChange>
        </w:rPr>
        <w:t xml:space="preserve"> </w:t>
      </w:r>
      <w:r w:rsidRPr="00992146">
        <w:rPr>
          <w:lang w:val="en-US"/>
          <w:rPrChange w:id="2051" w:author="Anusha De" w:date="2022-08-01T14:48:00Z">
            <w:rPr/>
          </w:rPrChange>
        </w:rPr>
        <w:t>agency</w:t>
      </w:r>
      <w:r w:rsidR="00F73A4C" w:rsidRPr="00992146">
        <w:rPr>
          <w:lang w:val="en-US"/>
          <w:rPrChange w:id="2052" w:author="Anusha De" w:date="2022-08-01T14:48:00Z">
            <w:rPr/>
          </w:rPrChange>
        </w:rPr>
        <w:t xml:space="preserve"> </w:t>
      </w:r>
      <w:r w:rsidRPr="00992146">
        <w:rPr>
          <w:lang w:val="en-US"/>
          <w:rPrChange w:id="2053" w:author="Anusha De" w:date="2022-08-01T14:48:00Z">
            <w:rPr/>
          </w:rPrChange>
        </w:rPr>
        <w:t>in</w:t>
      </w:r>
      <w:r w:rsidR="00F73A4C" w:rsidRPr="00992146">
        <w:rPr>
          <w:lang w:val="en-US"/>
          <w:rPrChange w:id="2054" w:author="Anusha De" w:date="2022-08-01T14:48:00Z">
            <w:rPr/>
          </w:rPrChange>
        </w:rPr>
        <w:t xml:space="preserve"> </w:t>
      </w:r>
      <w:r w:rsidRPr="00992146">
        <w:rPr>
          <w:lang w:val="en-US"/>
          <w:rPrChange w:id="2055" w:author="Anusha De" w:date="2022-08-01T14:48:00Z">
            <w:rPr/>
          </w:rPrChange>
        </w:rPr>
        <w:t>other</w:t>
      </w:r>
      <w:r w:rsidR="00F73A4C" w:rsidRPr="00992146">
        <w:rPr>
          <w:lang w:val="en-US"/>
          <w:rPrChange w:id="2056" w:author="Anusha De" w:date="2022-08-01T14:48:00Z">
            <w:rPr/>
          </w:rPrChange>
        </w:rPr>
        <w:t xml:space="preserve"> </w:t>
      </w:r>
      <w:r w:rsidRPr="00992146">
        <w:rPr>
          <w:lang w:val="en-US"/>
          <w:rPrChange w:id="2057" w:author="Anusha De" w:date="2022-08-01T14:48:00Z">
            <w:rPr/>
          </w:rPrChange>
        </w:rPr>
        <w:t>nodes</w:t>
      </w:r>
      <w:r w:rsidR="00F73A4C" w:rsidRPr="00992146">
        <w:rPr>
          <w:lang w:val="en-US"/>
          <w:rPrChange w:id="2058" w:author="Anusha De" w:date="2022-08-01T14:48:00Z">
            <w:rPr/>
          </w:rPrChange>
        </w:rPr>
        <w:t xml:space="preserve"> </w:t>
      </w:r>
      <w:r w:rsidRPr="00992146">
        <w:rPr>
          <w:lang w:val="en-US"/>
          <w:rPrChange w:id="2059" w:author="Anusha De" w:date="2022-08-01T14:48:00Z">
            <w:rPr/>
          </w:rPrChange>
        </w:rPr>
        <w:t>of</w:t>
      </w:r>
      <w:r w:rsidR="00F73A4C" w:rsidRPr="00992146">
        <w:rPr>
          <w:lang w:val="en-US"/>
          <w:rPrChange w:id="2060" w:author="Anusha De" w:date="2022-08-01T14:48:00Z">
            <w:rPr/>
          </w:rPrChange>
        </w:rPr>
        <w:t xml:space="preserve"> </w:t>
      </w:r>
      <w:r w:rsidRPr="00992146">
        <w:rPr>
          <w:lang w:val="en-US"/>
          <w:rPrChange w:id="2061" w:author="Anusha De" w:date="2022-08-01T14:48:00Z">
            <w:rPr/>
          </w:rPrChange>
        </w:rPr>
        <w:t>the</w:t>
      </w:r>
      <w:r w:rsidR="00F73A4C" w:rsidRPr="00992146">
        <w:rPr>
          <w:lang w:val="en-US"/>
          <w:rPrChange w:id="2062" w:author="Anusha De" w:date="2022-08-01T14:48:00Z">
            <w:rPr/>
          </w:rPrChange>
        </w:rPr>
        <w:t xml:space="preserve"> </w:t>
      </w:r>
      <w:r w:rsidRPr="00992146">
        <w:rPr>
          <w:lang w:val="en-US"/>
          <w:rPrChange w:id="2063" w:author="Anusha De" w:date="2022-08-01T14:48:00Z">
            <w:rPr/>
          </w:rPrChange>
        </w:rPr>
        <w:t>value</w:t>
      </w:r>
      <w:r w:rsidR="00F73A4C" w:rsidRPr="00992146">
        <w:rPr>
          <w:lang w:val="en-US"/>
          <w:rPrChange w:id="2064" w:author="Anusha De" w:date="2022-08-01T14:48:00Z">
            <w:rPr/>
          </w:rPrChange>
        </w:rPr>
        <w:t xml:space="preserve"> </w:t>
      </w:r>
      <w:r w:rsidRPr="00992146">
        <w:rPr>
          <w:lang w:val="en-US"/>
          <w:rPrChange w:id="2065" w:author="Anusha De" w:date="2022-08-01T14:48:00Z">
            <w:rPr/>
          </w:rPrChange>
        </w:rPr>
        <w:t>chain.</w:t>
      </w:r>
      <w:r w:rsidR="00F73A4C" w:rsidRPr="00992146">
        <w:rPr>
          <w:lang w:val="en-US"/>
          <w:rPrChange w:id="2066" w:author="Anusha De" w:date="2022-08-01T14:48:00Z">
            <w:rPr/>
          </w:rPrChange>
        </w:rPr>
        <w:t xml:space="preserve"> </w:t>
      </w:r>
      <w:r w:rsidRPr="00992146">
        <w:rPr>
          <w:lang w:val="en-US"/>
          <w:rPrChange w:id="2067" w:author="Anusha De" w:date="2022-08-01T14:48:00Z">
            <w:rPr/>
          </w:rPrChange>
        </w:rPr>
        <w:t>For</w:t>
      </w:r>
      <w:r w:rsidR="00F73A4C" w:rsidRPr="00992146">
        <w:rPr>
          <w:lang w:val="en-US"/>
          <w:rPrChange w:id="2068" w:author="Anusha De" w:date="2022-08-01T14:48:00Z">
            <w:rPr/>
          </w:rPrChange>
        </w:rPr>
        <w:t xml:space="preserve"> </w:t>
      </w:r>
      <w:r w:rsidRPr="00992146">
        <w:rPr>
          <w:lang w:val="en-US"/>
          <w:rPrChange w:id="2069" w:author="Anusha De" w:date="2022-08-01T14:48:00Z">
            <w:rPr/>
          </w:rPrChange>
        </w:rPr>
        <w:t>instance,</w:t>
      </w:r>
      <w:r w:rsidR="00F73A4C" w:rsidRPr="00992146">
        <w:rPr>
          <w:lang w:val="en-US"/>
          <w:rPrChange w:id="2070" w:author="Anusha De" w:date="2022-08-01T14:48:00Z">
            <w:rPr/>
          </w:rPrChange>
        </w:rPr>
        <w:t xml:space="preserve"> </w:t>
      </w:r>
      <w:r>
        <w:fldChar w:fldCharType="begin"/>
      </w:r>
      <w:r w:rsidRPr="00992146">
        <w:rPr>
          <w:lang w:val="en-US"/>
          <w:rPrChange w:id="2071" w:author="Anusha De" w:date="2022-08-01T14:48:00Z">
            <w:rPr/>
          </w:rPrChange>
        </w:rPr>
        <w:instrText xml:space="preserve"> HYPERLINK \l "_bookmark45" </w:instrText>
      </w:r>
      <w:r>
        <w:fldChar w:fldCharType="separate"/>
      </w:r>
      <w:proofErr w:type="spellStart"/>
      <w:r w:rsidRPr="00992146">
        <w:rPr>
          <w:lang w:val="en-US"/>
          <w:rPrChange w:id="2072" w:author="Anusha De" w:date="2022-08-01T14:48:00Z">
            <w:rPr/>
          </w:rPrChange>
        </w:rPr>
        <w:t>Maertens</w:t>
      </w:r>
      <w:proofErr w:type="spellEnd"/>
      <w:r w:rsidR="00F73A4C" w:rsidRPr="00992146">
        <w:rPr>
          <w:lang w:val="en-US"/>
          <w:rPrChange w:id="2073" w:author="Anusha De" w:date="2022-08-01T14:48:00Z">
            <w:rPr/>
          </w:rPrChange>
        </w:rPr>
        <w:t xml:space="preserve"> </w:t>
      </w:r>
      <w:r w:rsidRPr="00992146">
        <w:rPr>
          <w:lang w:val="en-US"/>
          <w:rPrChange w:id="2074" w:author="Anusha De" w:date="2022-08-01T14:48:00Z">
            <w:rPr/>
          </w:rPrChange>
        </w:rPr>
        <w:t>and</w:t>
      </w:r>
      <w:r w:rsidR="00F73A4C" w:rsidRPr="00992146">
        <w:rPr>
          <w:lang w:val="en-US"/>
          <w:rPrChange w:id="2075" w:author="Anusha De" w:date="2022-08-01T14:48:00Z">
            <w:rPr/>
          </w:rPrChange>
        </w:rPr>
        <w:t xml:space="preserve"> </w:t>
      </w:r>
      <w:proofErr w:type="spellStart"/>
      <w:r w:rsidRPr="00992146">
        <w:rPr>
          <w:lang w:val="en-US"/>
          <w:rPrChange w:id="2076" w:author="Anusha De" w:date="2022-08-01T14:48:00Z">
            <w:rPr/>
          </w:rPrChange>
        </w:rPr>
        <w:t>Swinnen</w:t>
      </w:r>
      <w:proofErr w:type="spellEnd"/>
      <w:r w:rsidR="00F73A4C" w:rsidRPr="00992146">
        <w:rPr>
          <w:lang w:val="en-US"/>
          <w:rPrChange w:id="2077" w:author="Anusha De" w:date="2022-08-01T14:48:00Z">
            <w:rPr/>
          </w:rPrChange>
        </w:rPr>
        <w:t xml:space="preserve"> </w:t>
      </w:r>
      <w:r>
        <w:fldChar w:fldCharType="end"/>
      </w:r>
      <w:r w:rsidRPr="00992146">
        <w:rPr>
          <w:lang w:val="en-US"/>
          <w:rPrChange w:id="2078" w:author="Anusha De" w:date="2022-08-01T14:48:00Z">
            <w:rPr/>
          </w:rPrChange>
        </w:rPr>
        <w:t>(</w:t>
      </w:r>
      <w:r>
        <w:fldChar w:fldCharType="begin"/>
      </w:r>
      <w:r w:rsidRPr="00992146">
        <w:rPr>
          <w:lang w:val="en-US"/>
          <w:rPrChange w:id="2079" w:author="Anusha De" w:date="2022-08-01T14:48:00Z">
            <w:rPr/>
          </w:rPrChange>
        </w:rPr>
        <w:instrText xml:space="preserve"> HYPERLINK \l "_bookmark45" </w:instrText>
      </w:r>
      <w:r>
        <w:fldChar w:fldCharType="separate"/>
      </w:r>
      <w:r w:rsidRPr="00992146">
        <w:rPr>
          <w:lang w:val="en-US"/>
          <w:rPrChange w:id="2080" w:author="Anusha De" w:date="2022-08-01T14:48:00Z">
            <w:rPr/>
          </w:rPrChange>
        </w:rPr>
        <w:t>2012</w:t>
      </w:r>
      <w:r>
        <w:fldChar w:fldCharType="end"/>
      </w:r>
      <w:r w:rsidRPr="00992146">
        <w:rPr>
          <w:lang w:val="en-US"/>
          <w:rPrChange w:id="2081" w:author="Anusha De" w:date="2022-08-01T14:48:00Z">
            <w:rPr/>
          </w:rPrChange>
        </w:rPr>
        <w:t>)</w:t>
      </w:r>
      <w:r w:rsidR="00F73A4C" w:rsidRPr="00992146">
        <w:rPr>
          <w:lang w:val="en-US"/>
          <w:rPrChange w:id="2082" w:author="Anusha De" w:date="2022-08-01T14:48:00Z">
            <w:rPr/>
          </w:rPrChange>
        </w:rPr>
        <w:t xml:space="preserve"> </w:t>
      </w:r>
      <w:r w:rsidRPr="00992146">
        <w:rPr>
          <w:lang w:val="en-US"/>
          <w:rPrChange w:id="2083" w:author="Anusha De" w:date="2022-08-01T14:48:00Z">
            <w:rPr/>
          </w:rPrChange>
        </w:rPr>
        <w:t>find</w:t>
      </w:r>
      <w:r w:rsidR="00F73A4C" w:rsidRPr="00992146">
        <w:rPr>
          <w:lang w:val="en-US"/>
          <w:rPrChange w:id="2084" w:author="Anusha De" w:date="2022-08-01T14:48:00Z">
            <w:rPr/>
          </w:rPrChange>
        </w:rPr>
        <w:t xml:space="preserve"> </w:t>
      </w:r>
      <w:r w:rsidRPr="00992146">
        <w:rPr>
          <w:lang w:val="en-US"/>
          <w:rPrChange w:id="2085" w:author="Anusha De" w:date="2022-08-01T14:48:00Z">
            <w:rPr/>
          </w:rPrChange>
        </w:rPr>
        <w:t>that</w:t>
      </w:r>
      <w:r w:rsidR="00F73A4C" w:rsidRPr="00992146">
        <w:rPr>
          <w:lang w:val="en-US"/>
          <w:rPrChange w:id="2086" w:author="Anusha De" w:date="2022-08-01T14:48:00Z">
            <w:rPr/>
          </w:rPrChange>
        </w:rPr>
        <w:t xml:space="preserve"> </w:t>
      </w:r>
      <w:r w:rsidRPr="00992146">
        <w:rPr>
          <w:lang w:val="en-US"/>
          <w:rPrChange w:id="2087" w:author="Anusha De" w:date="2022-08-01T14:48:00Z">
            <w:rPr/>
          </w:rPrChange>
        </w:rPr>
        <w:t>in</w:t>
      </w:r>
      <w:r w:rsidR="00F73A4C" w:rsidRPr="00992146">
        <w:rPr>
          <w:lang w:val="en-US"/>
          <w:rPrChange w:id="2088" w:author="Anusha De" w:date="2022-08-01T14:48:00Z">
            <w:rPr/>
          </w:rPrChange>
        </w:rPr>
        <w:t xml:space="preserve"> </w:t>
      </w:r>
      <w:r w:rsidRPr="00992146">
        <w:rPr>
          <w:lang w:val="en-US"/>
          <w:rPrChange w:id="2089" w:author="Anusha De" w:date="2022-08-01T14:48:00Z">
            <w:rPr/>
          </w:rPrChange>
        </w:rPr>
        <w:t>Senegal's</w:t>
      </w:r>
      <w:r w:rsidR="00F73A4C" w:rsidRPr="00992146">
        <w:rPr>
          <w:lang w:val="en-US"/>
          <w:rPrChange w:id="2090" w:author="Anusha De" w:date="2022-08-01T14:48:00Z">
            <w:rPr/>
          </w:rPrChange>
        </w:rPr>
        <w:t xml:space="preserve"> </w:t>
      </w:r>
      <w:r w:rsidRPr="00992146">
        <w:rPr>
          <w:lang w:val="en-US"/>
          <w:rPrChange w:id="2091" w:author="Anusha De" w:date="2022-08-01T14:48:00Z">
            <w:rPr/>
          </w:rPrChange>
        </w:rPr>
        <w:t>emerging</w:t>
      </w:r>
      <w:r w:rsidR="00F73A4C" w:rsidRPr="00992146">
        <w:rPr>
          <w:lang w:val="en-US"/>
          <w:rPrChange w:id="2092" w:author="Anusha De" w:date="2022-08-01T14:48:00Z">
            <w:rPr/>
          </w:rPrChange>
        </w:rPr>
        <w:t xml:space="preserve"> </w:t>
      </w:r>
      <w:r w:rsidRPr="00992146">
        <w:rPr>
          <w:lang w:val="en-US"/>
          <w:rPrChange w:id="2093" w:author="Anusha De" w:date="2022-08-01T14:48:00Z">
            <w:rPr/>
          </w:rPrChange>
        </w:rPr>
        <w:t>high-value</w:t>
      </w:r>
      <w:r w:rsidR="00F73A4C" w:rsidRPr="00992146">
        <w:rPr>
          <w:lang w:val="en-US"/>
          <w:rPrChange w:id="2094" w:author="Anusha De" w:date="2022-08-01T14:48:00Z">
            <w:rPr/>
          </w:rPrChange>
        </w:rPr>
        <w:t xml:space="preserve"> </w:t>
      </w:r>
      <w:r w:rsidRPr="00992146">
        <w:rPr>
          <w:lang w:val="en-US"/>
          <w:rPrChange w:id="2095" w:author="Anusha De" w:date="2022-08-01T14:48:00Z">
            <w:rPr/>
          </w:rPrChange>
        </w:rPr>
        <w:t>horticulture</w:t>
      </w:r>
      <w:r w:rsidR="00F73A4C" w:rsidRPr="00992146">
        <w:rPr>
          <w:lang w:val="en-US"/>
          <w:rPrChange w:id="2096" w:author="Anusha De" w:date="2022-08-01T14:48:00Z">
            <w:rPr/>
          </w:rPrChange>
        </w:rPr>
        <w:t xml:space="preserve"> </w:t>
      </w:r>
      <w:r w:rsidRPr="00992146">
        <w:rPr>
          <w:lang w:val="en-US"/>
          <w:rPrChange w:id="2097" w:author="Anusha De" w:date="2022-08-01T14:48:00Z">
            <w:rPr/>
          </w:rPrChange>
        </w:rPr>
        <w:t>supply</w:t>
      </w:r>
      <w:r w:rsidR="00F73A4C" w:rsidRPr="00992146">
        <w:rPr>
          <w:lang w:val="en-US"/>
          <w:rPrChange w:id="2098" w:author="Anusha De" w:date="2022-08-01T14:48:00Z">
            <w:rPr/>
          </w:rPrChange>
        </w:rPr>
        <w:t xml:space="preserve"> </w:t>
      </w:r>
      <w:r w:rsidRPr="00992146">
        <w:rPr>
          <w:lang w:val="en-US"/>
          <w:rPrChange w:id="2099" w:author="Anusha De" w:date="2022-08-01T14:48:00Z">
            <w:rPr/>
          </w:rPrChange>
        </w:rPr>
        <w:t>chains,</w:t>
      </w:r>
      <w:r w:rsidR="00F73A4C" w:rsidRPr="00992146">
        <w:rPr>
          <w:lang w:val="en-US"/>
          <w:rPrChange w:id="2100" w:author="Anusha De" w:date="2022-08-01T14:48:00Z">
            <w:rPr/>
          </w:rPrChange>
        </w:rPr>
        <w:t xml:space="preserve"> </w:t>
      </w:r>
      <w:r w:rsidRPr="00992146">
        <w:rPr>
          <w:lang w:val="en-US"/>
          <w:rPrChange w:id="2101" w:author="Anusha De" w:date="2022-08-01T14:48:00Z">
            <w:rPr/>
          </w:rPrChange>
        </w:rPr>
        <w:t>women</w:t>
      </w:r>
      <w:r w:rsidR="00F73A4C" w:rsidRPr="00992146">
        <w:rPr>
          <w:lang w:val="en-US"/>
          <w:rPrChange w:id="2102" w:author="Anusha De" w:date="2022-08-01T14:48:00Z">
            <w:rPr/>
          </w:rPrChange>
        </w:rPr>
        <w:t xml:space="preserve"> </w:t>
      </w:r>
      <w:r w:rsidRPr="00992146">
        <w:rPr>
          <w:lang w:val="en-US"/>
          <w:rPrChange w:id="2103" w:author="Anusha De" w:date="2022-08-01T14:48:00Z">
            <w:rPr/>
          </w:rPrChange>
        </w:rPr>
        <w:t>participate</w:t>
      </w:r>
      <w:r w:rsidR="00F73A4C" w:rsidRPr="00992146">
        <w:rPr>
          <w:lang w:val="en-US"/>
          <w:rPrChange w:id="2104" w:author="Anusha De" w:date="2022-08-01T14:48:00Z">
            <w:rPr/>
          </w:rPrChange>
        </w:rPr>
        <w:t xml:space="preserve"> </w:t>
      </w:r>
      <w:r w:rsidRPr="00992146">
        <w:rPr>
          <w:lang w:val="en-US"/>
          <w:rPrChange w:id="2105" w:author="Anusha De" w:date="2022-08-01T14:48:00Z">
            <w:rPr/>
          </w:rPrChange>
        </w:rPr>
        <w:t>as</w:t>
      </w:r>
      <w:r w:rsidR="00F73A4C" w:rsidRPr="00992146">
        <w:rPr>
          <w:lang w:val="en-US"/>
          <w:rPrChange w:id="2106" w:author="Anusha De" w:date="2022-08-01T14:48:00Z">
            <w:rPr/>
          </w:rPrChange>
        </w:rPr>
        <w:t xml:space="preserve"> </w:t>
      </w:r>
      <w:r w:rsidRPr="00992146">
        <w:rPr>
          <w:lang w:val="en-US"/>
          <w:rPrChange w:id="2107" w:author="Anusha De" w:date="2022-08-01T14:48:00Z">
            <w:rPr/>
          </w:rPrChange>
        </w:rPr>
        <w:t>paid</w:t>
      </w:r>
      <w:r w:rsidR="00F73A4C" w:rsidRPr="00992146">
        <w:rPr>
          <w:lang w:val="en-US"/>
          <w:rPrChange w:id="2108" w:author="Anusha De" w:date="2022-08-01T14:48:00Z">
            <w:rPr/>
          </w:rPrChange>
        </w:rPr>
        <w:t xml:space="preserve"> </w:t>
      </w:r>
      <w:r w:rsidRPr="00992146">
        <w:rPr>
          <w:lang w:val="en-US"/>
          <w:rPrChange w:id="2109" w:author="Anusha De" w:date="2022-08-01T14:48:00Z">
            <w:rPr/>
          </w:rPrChange>
        </w:rPr>
        <w:t>wage</w:t>
      </w:r>
      <w:r w:rsidR="00F73A4C" w:rsidRPr="00992146">
        <w:rPr>
          <w:lang w:val="en-US"/>
          <w:rPrChange w:id="2110" w:author="Anusha De" w:date="2022-08-01T14:48:00Z">
            <w:rPr/>
          </w:rPrChange>
        </w:rPr>
        <w:t xml:space="preserve"> </w:t>
      </w:r>
      <w:r w:rsidRPr="00992146">
        <w:rPr>
          <w:lang w:val="en-US"/>
          <w:rPrChange w:id="2111" w:author="Anusha De" w:date="2022-08-01T14:48:00Z">
            <w:rPr/>
          </w:rPrChange>
        </w:rPr>
        <w:t>laborers</w:t>
      </w:r>
      <w:r w:rsidR="00F73A4C" w:rsidRPr="00992146">
        <w:rPr>
          <w:lang w:val="en-US"/>
          <w:rPrChange w:id="2112" w:author="Anusha De" w:date="2022-08-01T14:48:00Z">
            <w:rPr/>
          </w:rPrChange>
        </w:rPr>
        <w:t xml:space="preserve"> </w:t>
      </w:r>
      <w:r w:rsidRPr="00992146">
        <w:rPr>
          <w:lang w:val="en-US"/>
          <w:rPrChange w:id="2113" w:author="Anusha De" w:date="2022-08-01T14:48:00Z">
            <w:rPr/>
          </w:rPrChange>
        </w:rPr>
        <w:t>on</w:t>
      </w:r>
      <w:r w:rsidR="00F73A4C" w:rsidRPr="00992146">
        <w:rPr>
          <w:lang w:val="en-US"/>
          <w:rPrChange w:id="2114" w:author="Anusha De" w:date="2022-08-01T14:48:00Z">
            <w:rPr/>
          </w:rPrChange>
        </w:rPr>
        <w:t xml:space="preserve"> </w:t>
      </w:r>
      <w:r w:rsidRPr="00992146">
        <w:rPr>
          <w:lang w:val="en-US"/>
          <w:rPrChange w:id="2115" w:author="Anusha De" w:date="2022-08-01T14:48:00Z">
            <w:rPr/>
          </w:rPrChange>
        </w:rPr>
        <w:t>large-scale</w:t>
      </w:r>
      <w:r w:rsidR="00F73A4C" w:rsidRPr="00992146">
        <w:rPr>
          <w:lang w:val="en-US"/>
          <w:rPrChange w:id="2116" w:author="Anusha De" w:date="2022-08-01T14:48:00Z">
            <w:rPr/>
          </w:rPrChange>
        </w:rPr>
        <w:t xml:space="preserve"> </w:t>
      </w:r>
      <w:r w:rsidRPr="00992146">
        <w:rPr>
          <w:lang w:val="en-US"/>
          <w:rPrChange w:id="2117" w:author="Anusha De" w:date="2022-08-01T14:48:00Z">
            <w:rPr/>
          </w:rPrChange>
        </w:rPr>
        <w:t>estates</w:t>
      </w:r>
      <w:r w:rsidR="00F73A4C" w:rsidRPr="00992146">
        <w:rPr>
          <w:lang w:val="en-US"/>
          <w:rPrChange w:id="2118" w:author="Anusha De" w:date="2022-08-01T14:48:00Z">
            <w:rPr/>
          </w:rPrChange>
        </w:rPr>
        <w:t xml:space="preserve"> </w:t>
      </w:r>
      <w:r w:rsidRPr="00992146">
        <w:rPr>
          <w:lang w:val="en-US"/>
          <w:rPrChange w:id="2119" w:author="Anusha De" w:date="2022-08-01T14:48:00Z">
            <w:rPr/>
          </w:rPrChange>
        </w:rPr>
        <w:t>and</w:t>
      </w:r>
      <w:r w:rsidR="00F73A4C" w:rsidRPr="00992146">
        <w:rPr>
          <w:lang w:val="en-US"/>
          <w:rPrChange w:id="2120" w:author="Anusha De" w:date="2022-08-01T14:48:00Z">
            <w:rPr/>
          </w:rPrChange>
        </w:rPr>
        <w:t xml:space="preserve"> </w:t>
      </w:r>
      <w:r w:rsidRPr="00992146">
        <w:rPr>
          <w:lang w:val="en-US"/>
          <w:rPrChange w:id="2121" w:author="Anusha De" w:date="2022-08-01T14:48:00Z">
            <w:rPr/>
          </w:rPrChange>
        </w:rPr>
        <w:t>in</w:t>
      </w:r>
      <w:r w:rsidR="00F73A4C" w:rsidRPr="00992146">
        <w:rPr>
          <w:lang w:val="en-US"/>
          <w:rPrChange w:id="2122" w:author="Anusha De" w:date="2022-08-01T14:48:00Z">
            <w:rPr/>
          </w:rPrChange>
        </w:rPr>
        <w:t xml:space="preserve"> </w:t>
      </w:r>
      <w:r w:rsidRPr="00992146">
        <w:rPr>
          <w:lang w:val="en-US"/>
          <w:rPrChange w:id="2123" w:author="Anusha De" w:date="2022-08-01T14:48:00Z">
            <w:rPr/>
          </w:rPrChange>
        </w:rPr>
        <w:t>agro-industrial</w:t>
      </w:r>
      <w:r w:rsidR="00F73A4C" w:rsidRPr="00992146">
        <w:rPr>
          <w:lang w:val="en-US"/>
          <w:rPrChange w:id="2124" w:author="Anusha De" w:date="2022-08-01T14:48:00Z">
            <w:rPr/>
          </w:rPrChange>
        </w:rPr>
        <w:t xml:space="preserve"> </w:t>
      </w:r>
      <w:r w:rsidRPr="00992146">
        <w:rPr>
          <w:lang w:val="en-US"/>
          <w:rPrChange w:id="2125" w:author="Anusha De" w:date="2022-08-01T14:48:00Z">
            <w:rPr/>
          </w:rPrChange>
        </w:rPr>
        <w:t>processing.</w:t>
      </w:r>
      <w:r w:rsidR="00F73A4C" w:rsidRPr="00992146">
        <w:rPr>
          <w:lang w:val="en-US"/>
          <w:rPrChange w:id="2126" w:author="Anusha De" w:date="2022-08-01T14:48:00Z">
            <w:rPr/>
          </w:rPrChange>
        </w:rPr>
        <w:t xml:space="preserve"> </w:t>
      </w:r>
      <w:r w:rsidRPr="00992146">
        <w:rPr>
          <w:lang w:val="en-US"/>
          <w:rPrChange w:id="2127" w:author="Anusha De" w:date="2022-08-01T14:48:00Z">
            <w:rPr/>
          </w:rPrChange>
        </w:rPr>
        <w:t>A</w:t>
      </w:r>
      <w:r w:rsidR="00F73A4C" w:rsidRPr="00992146">
        <w:rPr>
          <w:lang w:val="en-US"/>
          <w:rPrChange w:id="2128" w:author="Anusha De" w:date="2022-08-01T14:48:00Z">
            <w:rPr/>
          </w:rPrChange>
        </w:rPr>
        <w:t xml:space="preserve"> </w:t>
      </w:r>
      <w:r w:rsidRPr="00992146">
        <w:rPr>
          <w:lang w:val="en-US"/>
          <w:rPrChange w:id="2129" w:author="Anusha De" w:date="2022-08-01T14:48:00Z">
            <w:rPr/>
          </w:rPrChange>
        </w:rPr>
        <w:t>range</w:t>
      </w:r>
      <w:r w:rsidR="00F73A4C" w:rsidRPr="00992146">
        <w:rPr>
          <w:lang w:val="en-US"/>
          <w:rPrChange w:id="2130" w:author="Anusha De" w:date="2022-08-01T14:48:00Z">
            <w:rPr/>
          </w:rPrChange>
        </w:rPr>
        <w:t xml:space="preserve"> </w:t>
      </w:r>
      <w:r w:rsidRPr="00992146">
        <w:rPr>
          <w:lang w:val="en-US"/>
          <w:rPrChange w:id="2131" w:author="Anusha De" w:date="2022-08-01T14:48:00Z">
            <w:rPr/>
          </w:rPrChange>
        </w:rPr>
        <w:t>of</w:t>
      </w:r>
      <w:r w:rsidR="00F73A4C" w:rsidRPr="00992146">
        <w:rPr>
          <w:lang w:val="en-US"/>
          <w:rPrChange w:id="2132" w:author="Anusha De" w:date="2022-08-01T14:48:00Z">
            <w:rPr/>
          </w:rPrChange>
        </w:rPr>
        <w:t xml:space="preserve"> </w:t>
      </w:r>
      <w:r w:rsidRPr="00992146">
        <w:rPr>
          <w:lang w:val="en-US"/>
          <w:rPrChange w:id="2133" w:author="Anusha De" w:date="2022-08-01T14:48:00Z">
            <w:rPr/>
          </w:rPrChange>
        </w:rPr>
        <w:t>studies</w:t>
      </w:r>
      <w:r w:rsidR="00F73A4C" w:rsidRPr="00992146">
        <w:rPr>
          <w:lang w:val="en-US"/>
          <w:rPrChange w:id="2134" w:author="Anusha De" w:date="2022-08-01T14:48:00Z">
            <w:rPr/>
          </w:rPrChange>
        </w:rPr>
        <w:t xml:space="preserve"> </w:t>
      </w:r>
      <w:r w:rsidRPr="00992146">
        <w:rPr>
          <w:lang w:val="en-US"/>
          <w:rPrChange w:id="2135" w:author="Anusha De" w:date="2022-08-01T14:48:00Z">
            <w:rPr/>
          </w:rPrChange>
        </w:rPr>
        <w:t>looks</w:t>
      </w:r>
      <w:r w:rsidR="00F73A4C" w:rsidRPr="00992146">
        <w:rPr>
          <w:lang w:val="en-US"/>
          <w:rPrChange w:id="2136" w:author="Anusha De" w:date="2022-08-01T14:48:00Z">
            <w:rPr/>
          </w:rPrChange>
        </w:rPr>
        <w:t xml:space="preserve"> </w:t>
      </w:r>
      <w:r w:rsidRPr="00992146">
        <w:rPr>
          <w:lang w:val="en-US"/>
          <w:rPrChange w:id="2137" w:author="Anusha De" w:date="2022-08-01T14:48:00Z">
            <w:rPr/>
          </w:rPrChange>
        </w:rPr>
        <w:t>at</w:t>
      </w:r>
      <w:r w:rsidR="00F73A4C" w:rsidRPr="00992146">
        <w:rPr>
          <w:lang w:val="en-US"/>
          <w:rPrChange w:id="2138" w:author="Anusha De" w:date="2022-08-01T14:48:00Z">
            <w:rPr/>
          </w:rPrChange>
        </w:rPr>
        <w:t xml:space="preserve"> </w:t>
      </w:r>
      <w:r w:rsidRPr="00992146">
        <w:rPr>
          <w:lang w:val="en-US"/>
          <w:rPrChange w:id="2139" w:author="Anusha De" w:date="2022-08-01T14:48:00Z">
            <w:rPr/>
          </w:rPrChange>
        </w:rPr>
        <w:t>the</w:t>
      </w:r>
      <w:r w:rsidR="00F73A4C" w:rsidRPr="00992146">
        <w:rPr>
          <w:lang w:val="en-US"/>
          <w:rPrChange w:id="2140" w:author="Anusha De" w:date="2022-08-01T14:48:00Z">
            <w:rPr/>
          </w:rPrChange>
        </w:rPr>
        <w:t xml:space="preserve"> </w:t>
      </w:r>
      <w:r w:rsidRPr="00992146">
        <w:rPr>
          <w:lang w:val="en-US"/>
          <w:rPrChange w:id="2141" w:author="Anusha De" w:date="2022-08-01T14:48:00Z">
            <w:rPr/>
          </w:rPrChange>
        </w:rPr>
        <w:t>opportunities</w:t>
      </w:r>
      <w:r w:rsidR="00F73A4C" w:rsidRPr="00992146">
        <w:rPr>
          <w:lang w:val="en-US"/>
          <w:rPrChange w:id="2142" w:author="Anusha De" w:date="2022-08-01T14:48:00Z">
            <w:rPr/>
          </w:rPrChange>
        </w:rPr>
        <w:t xml:space="preserve"> </w:t>
      </w:r>
      <w:r w:rsidRPr="00992146">
        <w:rPr>
          <w:lang w:val="en-US"/>
          <w:rPrChange w:id="2143" w:author="Anusha De" w:date="2022-08-01T14:48:00Z">
            <w:rPr/>
          </w:rPrChange>
        </w:rPr>
        <w:t>of</w:t>
      </w:r>
      <w:r w:rsidR="00F73A4C" w:rsidRPr="00992146">
        <w:rPr>
          <w:lang w:val="en-US"/>
          <w:rPrChange w:id="2144" w:author="Anusha De" w:date="2022-08-01T14:48:00Z">
            <w:rPr/>
          </w:rPrChange>
        </w:rPr>
        <w:t xml:space="preserve"> </w:t>
      </w:r>
      <w:r w:rsidRPr="00992146">
        <w:rPr>
          <w:lang w:val="en-US"/>
          <w:rPrChange w:id="2145" w:author="Anusha De" w:date="2022-08-01T14:48:00Z">
            <w:rPr/>
          </w:rPrChange>
        </w:rPr>
        <w:t>and</w:t>
      </w:r>
      <w:r w:rsidR="00F73A4C" w:rsidRPr="00992146">
        <w:rPr>
          <w:lang w:val="en-US"/>
          <w:rPrChange w:id="2146" w:author="Anusha De" w:date="2022-08-01T14:48:00Z">
            <w:rPr/>
          </w:rPrChange>
        </w:rPr>
        <w:t xml:space="preserve"> </w:t>
      </w:r>
      <w:r w:rsidRPr="00992146">
        <w:rPr>
          <w:lang w:val="en-US"/>
          <w:rPrChange w:id="2147" w:author="Anusha De" w:date="2022-08-01T14:48:00Z">
            <w:rPr/>
          </w:rPrChange>
        </w:rPr>
        <w:t>constraints</w:t>
      </w:r>
      <w:r w:rsidR="00F73A4C" w:rsidRPr="00992146">
        <w:rPr>
          <w:lang w:val="en-US"/>
          <w:rPrChange w:id="2148" w:author="Anusha De" w:date="2022-08-01T14:48:00Z">
            <w:rPr/>
          </w:rPrChange>
        </w:rPr>
        <w:t xml:space="preserve"> </w:t>
      </w:r>
      <w:r w:rsidRPr="00992146">
        <w:rPr>
          <w:lang w:val="en-US"/>
          <w:rPrChange w:id="2149" w:author="Anusha De" w:date="2022-08-01T14:48:00Z">
            <w:rPr/>
          </w:rPrChange>
        </w:rPr>
        <w:t>faced</w:t>
      </w:r>
      <w:r w:rsidR="00F73A4C" w:rsidRPr="00992146">
        <w:rPr>
          <w:lang w:val="en-US"/>
          <w:rPrChange w:id="2150" w:author="Anusha De" w:date="2022-08-01T14:48:00Z">
            <w:rPr/>
          </w:rPrChange>
        </w:rPr>
        <w:t xml:space="preserve"> </w:t>
      </w:r>
      <w:r w:rsidRPr="00992146">
        <w:rPr>
          <w:lang w:val="en-US"/>
          <w:rPrChange w:id="2151" w:author="Anusha De" w:date="2022-08-01T14:48:00Z">
            <w:rPr/>
          </w:rPrChange>
        </w:rPr>
        <w:t>by</w:t>
      </w:r>
      <w:r w:rsidR="00F73A4C" w:rsidRPr="00992146">
        <w:rPr>
          <w:lang w:val="en-US"/>
          <w:rPrChange w:id="2152" w:author="Anusha De" w:date="2022-08-01T14:48:00Z">
            <w:rPr/>
          </w:rPrChange>
        </w:rPr>
        <w:t xml:space="preserve"> </w:t>
      </w:r>
      <w:r w:rsidRPr="00992146">
        <w:rPr>
          <w:lang w:val="en-US"/>
          <w:rPrChange w:id="2153" w:author="Anusha De" w:date="2022-08-01T14:48:00Z">
            <w:rPr/>
          </w:rPrChange>
        </w:rPr>
        <w:t>women</w:t>
      </w:r>
      <w:r w:rsidR="00F73A4C" w:rsidRPr="00992146">
        <w:rPr>
          <w:lang w:val="en-US"/>
          <w:rPrChange w:id="2154" w:author="Anusha De" w:date="2022-08-01T14:48:00Z">
            <w:rPr/>
          </w:rPrChange>
        </w:rPr>
        <w:t xml:space="preserve"> </w:t>
      </w:r>
      <w:r w:rsidRPr="00992146">
        <w:rPr>
          <w:lang w:val="en-US"/>
          <w:rPrChange w:id="2155" w:author="Anusha De" w:date="2022-08-01T14:48:00Z">
            <w:rPr/>
          </w:rPrChange>
        </w:rPr>
        <w:t>in</w:t>
      </w:r>
      <w:r w:rsidR="00F73A4C" w:rsidRPr="00992146">
        <w:rPr>
          <w:lang w:val="en-US"/>
          <w:rPrChange w:id="2156" w:author="Anusha De" w:date="2022-08-01T14:48:00Z">
            <w:rPr/>
          </w:rPrChange>
        </w:rPr>
        <w:t xml:space="preserve"> </w:t>
      </w:r>
      <w:r w:rsidRPr="00992146">
        <w:rPr>
          <w:lang w:val="en-US"/>
          <w:rPrChange w:id="2157" w:author="Anusha De" w:date="2022-08-01T14:48:00Z">
            <w:rPr/>
          </w:rPrChange>
        </w:rPr>
        <w:t>agricultural</w:t>
      </w:r>
      <w:r w:rsidR="00F73A4C" w:rsidRPr="00992146">
        <w:rPr>
          <w:lang w:val="en-US"/>
          <w:rPrChange w:id="2158" w:author="Anusha De" w:date="2022-08-01T14:48:00Z">
            <w:rPr/>
          </w:rPrChange>
        </w:rPr>
        <w:t xml:space="preserve"> </w:t>
      </w:r>
      <w:r w:rsidRPr="00992146">
        <w:rPr>
          <w:lang w:val="en-US"/>
          <w:rPrChange w:id="2159" w:author="Anusha De" w:date="2022-08-01T14:48:00Z">
            <w:rPr/>
          </w:rPrChange>
        </w:rPr>
        <w:t>value</w:t>
      </w:r>
      <w:r w:rsidR="00F73A4C" w:rsidRPr="00992146">
        <w:rPr>
          <w:lang w:val="en-US"/>
          <w:rPrChange w:id="2160" w:author="Anusha De" w:date="2022-08-01T14:48:00Z">
            <w:rPr/>
          </w:rPrChange>
        </w:rPr>
        <w:t xml:space="preserve"> </w:t>
      </w:r>
      <w:r w:rsidRPr="00992146">
        <w:rPr>
          <w:lang w:val="en-US"/>
          <w:rPrChange w:id="2161" w:author="Anusha De" w:date="2022-08-01T14:48:00Z">
            <w:rPr/>
          </w:rPrChange>
        </w:rPr>
        <w:t>chains</w:t>
      </w:r>
      <w:r w:rsidR="00F73A4C" w:rsidRPr="00992146">
        <w:rPr>
          <w:lang w:val="en-US"/>
          <w:rPrChange w:id="2162" w:author="Anusha De" w:date="2022-08-01T14:48:00Z">
            <w:rPr/>
          </w:rPrChange>
        </w:rPr>
        <w:t xml:space="preserve"> </w:t>
      </w:r>
      <w:r w:rsidRPr="00992146">
        <w:rPr>
          <w:lang w:val="en-US"/>
          <w:rPrChange w:id="2163" w:author="Anusha De" w:date="2022-08-01T14:48:00Z">
            <w:rPr/>
          </w:rPrChange>
        </w:rPr>
        <w:t>(</w:t>
      </w:r>
      <w:r>
        <w:fldChar w:fldCharType="begin"/>
      </w:r>
      <w:r w:rsidRPr="00992146">
        <w:rPr>
          <w:lang w:val="en-US"/>
          <w:rPrChange w:id="2164" w:author="Anusha De" w:date="2022-08-01T14:48:00Z">
            <w:rPr/>
          </w:rPrChange>
        </w:rPr>
        <w:instrText xml:space="preserve"> HYPERLINK \l "_bookmark15" </w:instrText>
      </w:r>
      <w:r>
        <w:fldChar w:fldCharType="separate"/>
      </w:r>
      <w:r w:rsidRPr="00992146">
        <w:rPr>
          <w:lang w:val="en-US"/>
          <w:rPrChange w:id="2165" w:author="Anusha De" w:date="2022-08-01T14:48:00Z">
            <w:rPr/>
          </w:rPrChange>
        </w:rPr>
        <w:t>Barrientos</w:t>
      </w:r>
      <w:r>
        <w:fldChar w:fldCharType="end"/>
      </w:r>
      <w:r w:rsidRPr="00992146">
        <w:rPr>
          <w:lang w:val="en-US"/>
          <w:rPrChange w:id="2166" w:author="Anusha De" w:date="2022-08-01T14:48:00Z">
            <w:rPr/>
          </w:rPrChange>
        </w:rPr>
        <w:t>,</w:t>
      </w:r>
      <w:r w:rsidR="00F73A4C" w:rsidRPr="00992146">
        <w:rPr>
          <w:lang w:val="en-US"/>
          <w:rPrChange w:id="2167" w:author="Anusha De" w:date="2022-08-01T14:48:00Z">
            <w:rPr/>
          </w:rPrChange>
        </w:rPr>
        <w:t xml:space="preserve"> </w:t>
      </w:r>
      <w:r>
        <w:fldChar w:fldCharType="begin"/>
      </w:r>
      <w:r w:rsidRPr="00992146">
        <w:rPr>
          <w:lang w:val="en-US"/>
          <w:rPrChange w:id="2168" w:author="Anusha De" w:date="2022-08-01T14:48:00Z">
            <w:rPr/>
          </w:rPrChange>
        </w:rPr>
        <w:instrText xml:space="preserve"> HYPERLINK \l "_bookmark15" </w:instrText>
      </w:r>
      <w:r>
        <w:fldChar w:fldCharType="separate"/>
      </w:r>
      <w:r w:rsidRPr="00992146">
        <w:rPr>
          <w:lang w:val="en-US"/>
          <w:rPrChange w:id="2169" w:author="Anusha De" w:date="2022-08-01T14:48:00Z">
            <w:rPr/>
          </w:rPrChange>
        </w:rPr>
        <w:t>2019</w:t>
      </w:r>
      <w:r>
        <w:fldChar w:fldCharType="end"/>
      </w:r>
      <w:r w:rsidRPr="00992146">
        <w:rPr>
          <w:lang w:val="en-US"/>
          <w:rPrChange w:id="2170" w:author="Anusha De" w:date="2022-08-01T14:48:00Z">
            <w:rPr/>
          </w:rPrChange>
        </w:rPr>
        <w:t>;</w:t>
      </w:r>
      <w:r w:rsidR="00F73A4C" w:rsidRPr="00992146">
        <w:rPr>
          <w:lang w:val="en-US"/>
          <w:rPrChange w:id="2171" w:author="Anusha De" w:date="2022-08-01T14:48:00Z">
            <w:rPr/>
          </w:rPrChange>
        </w:rPr>
        <w:t xml:space="preserve"> </w:t>
      </w:r>
      <w:r>
        <w:fldChar w:fldCharType="begin"/>
      </w:r>
      <w:r w:rsidRPr="00992146">
        <w:rPr>
          <w:lang w:val="en-US"/>
          <w:rPrChange w:id="2172" w:author="Anusha De" w:date="2022-08-01T14:48:00Z">
            <w:rPr/>
          </w:rPrChange>
        </w:rPr>
        <w:instrText xml:space="preserve"> HYPERLINK \l "_bookmark42" </w:instrText>
      </w:r>
      <w:r>
        <w:fldChar w:fldCharType="separate"/>
      </w:r>
      <w:proofErr w:type="spellStart"/>
      <w:r w:rsidRPr="00992146">
        <w:rPr>
          <w:lang w:val="en-US"/>
          <w:rPrChange w:id="2173" w:author="Anusha De" w:date="2022-08-01T14:48:00Z">
            <w:rPr/>
          </w:rPrChange>
        </w:rPr>
        <w:t>Kruijssen</w:t>
      </w:r>
      <w:proofErr w:type="spellEnd"/>
      <w:r w:rsidR="00F73A4C" w:rsidRPr="00992146">
        <w:rPr>
          <w:lang w:val="en-US"/>
          <w:rPrChange w:id="2174" w:author="Anusha De" w:date="2022-08-01T14:48:00Z">
            <w:rPr/>
          </w:rPrChange>
        </w:rPr>
        <w:t xml:space="preserve"> </w:t>
      </w:r>
      <w:r w:rsidRPr="00992146">
        <w:rPr>
          <w:lang w:val="en-US"/>
          <w:rPrChange w:id="2175" w:author="Anusha De" w:date="2022-08-01T14:48:00Z">
            <w:rPr/>
          </w:rPrChange>
        </w:rPr>
        <w:t>et</w:t>
      </w:r>
      <w:r w:rsidR="00F73A4C" w:rsidRPr="00992146">
        <w:rPr>
          <w:lang w:val="en-US"/>
          <w:rPrChange w:id="2176" w:author="Anusha De" w:date="2022-08-01T14:48:00Z">
            <w:rPr/>
          </w:rPrChange>
        </w:rPr>
        <w:t xml:space="preserve"> </w:t>
      </w:r>
      <w:r w:rsidRPr="00992146">
        <w:rPr>
          <w:lang w:val="en-US"/>
          <w:rPrChange w:id="2177" w:author="Anusha De" w:date="2022-08-01T14:48:00Z">
            <w:rPr/>
          </w:rPrChange>
        </w:rPr>
        <w:t>al.</w:t>
      </w:r>
      <w:r>
        <w:fldChar w:fldCharType="end"/>
      </w:r>
      <w:r w:rsidRPr="00992146">
        <w:rPr>
          <w:lang w:val="en-US"/>
          <w:rPrChange w:id="2178" w:author="Anusha De" w:date="2022-08-01T14:48:00Z">
            <w:rPr/>
          </w:rPrChange>
        </w:rPr>
        <w:t>,</w:t>
      </w:r>
      <w:r w:rsidR="00F73A4C" w:rsidRPr="00992146">
        <w:rPr>
          <w:lang w:val="en-US"/>
          <w:rPrChange w:id="2179" w:author="Anusha De" w:date="2022-08-01T14:48:00Z">
            <w:rPr/>
          </w:rPrChange>
        </w:rPr>
        <w:t xml:space="preserve"> </w:t>
      </w:r>
      <w:r>
        <w:fldChar w:fldCharType="begin"/>
      </w:r>
      <w:r w:rsidRPr="00992146">
        <w:rPr>
          <w:lang w:val="en-US"/>
          <w:rPrChange w:id="2180" w:author="Anusha De" w:date="2022-08-01T14:48:00Z">
            <w:rPr/>
          </w:rPrChange>
        </w:rPr>
        <w:instrText xml:space="preserve"> HYPERLINK \l "_bookmark42" </w:instrText>
      </w:r>
      <w:r>
        <w:fldChar w:fldCharType="separate"/>
      </w:r>
      <w:r w:rsidRPr="00992146">
        <w:rPr>
          <w:lang w:val="en-US"/>
          <w:rPrChange w:id="2181" w:author="Anusha De" w:date="2022-08-01T14:48:00Z">
            <w:rPr/>
          </w:rPrChange>
        </w:rPr>
        <w:t>2018</w:t>
      </w:r>
      <w:r>
        <w:fldChar w:fldCharType="end"/>
      </w:r>
      <w:r w:rsidRPr="00992146">
        <w:rPr>
          <w:lang w:val="en-US"/>
          <w:rPrChange w:id="2182" w:author="Anusha De" w:date="2022-08-01T14:48:00Z">
            <w:rPr/>
          </w:rPrChange>
        </w:rPr>
        <w:t>;</w:t>
      </w:r>
      <w:r w:rsidR="00F73A4C" w:rsidRPr="00992146">
        <w:rPr>
          <w:lang w:val="en-US"/>
          <w:rPrChange w:id="2183" w:author="Anusha De" w:date="2022-08-01T14:48:00Z">
            <w:rPr/>
          </w:rPrChange>
        </w:rPr>
        <w:t xml:space="preserve"> </w:t>
      </w:r>
      <w:r>
        <w:fldChar w:fldCharType="begin"/>
      </w:r>
      <w:r w:rsidRPr="00992146">
        <w:rPr>
          <w:lang w:val="en-US"/>
          <w:rPrChange w:id="2184" w:author="Anusha De" w:date="2022-08-01T14:48:00Z">
            <w:rPr/>
          </w:rPrChange>
        </w:rPr>
        <w:instrText xml:space="preserve"> HYPERLINK \l "_bookmark55" </w:instrText>
      </w:r>
      <w:r>
        <w:fldChar w:fldCharType="separate"/>
      </w:r>
      <w:proofErr w:type="spellStart"/>
      <w:r w:rsidRPr="00992146">
        <w:rPr>
          <w:lang w:val="en-US"/>
          <w:rPrChange w:id="2185" w:author="Anusha De" w:date="2022-08-01T14:48:00Z">
            <w:rPr/>
          </w:rPrChange>
        </w:rPr>
        <w:t>Mnimbo</w:t>
      </w:r>
      <w:proofErr w:type="spellEnd"/>
      <w:r w:rsidR="00F73A4C" w:rsidRPr="00992146">
        <w:rPr>
          <w:lang w:val="en-US"/>
          <w:rPrChange w:id="2186" w:author="Anusha De" w:date="2022-08-01T14:48:00Z">
            <w:rPr/>
          </w:rPrChange>
        </w:rPr>
        <w:t xml:space="preserve"> </w:t>
      </w:r>
      <w:r w:rsidRPr="00992146">
        <w:rPr>
          <w:lang w:val="en-US"/>
          <w:rPrChange w:id="2187" w:author="Anusha De" w:date="2022-08-01T14:48:00Z">
            <w:rPr/>
          </w:rPrChange>
        </w:rPr>
        <w:t>et</w:t>
      </w:r>
      <w:r w:rsidR="00F73A4C" w:rsidRPr="00992146">
        <w:rPr>
          <w:lang w:val="en-US"/>
          <w:rPrChange w:id="2188" w:author="Anusha De" w:date="2022-08-01T14:48:00Z">
            <w:rPr/>
          </w:rPrChange>
        </w:rPr>
        <w:t xml:space="preserve"> </w:t>
      </w:r>
      <w:r w:rsidRPr="00992146">
        <w:rPr>
          <w:lang w:val="en-US"/>
          <w:rPrChange w:id="2189" w:author="Anusha De" w:date="2022-08-01T14:48:00Z">
            <w:rPr/>
          </w:rPrChange>
        </w:rPr>
        <w:t>al.</w:t>
      </w:r>
      <w:r>
        <w:fldChar w:fldCharType="end"/>
      </w:r>
      <w:r w:rsidRPr="00992146">
        <w:rPr>
          <w:lang w:val="en-US"/>
          <w:rPrChange w:id="2190" w:author="Anusha De" w:date="2022-08-01T14:48:00Z">
            <w:rPr/>
          </w:rPrChange>
        </w:rPr>
        <w:t>,</w:t>
      </w:r>
      <w:r w:rsidR="00F73A4C" w:rsidRPr="00992146">
        <w:rPr>
          <w:lang w:val="en-US"/>
          <w:rPrChange w:id="2191" w:author="Anusha De" w:date="2022-08-01T14:48:00Z">
            <w:rPr/>
          </w:rPrChange>
        </w:rPr>
        <w:t xml:space="preserve"> </w:t>
      </w:r>
      <w:r>
        <w:fldChar w:fldCharType="begin"/>
      </w:r>
      <w:r w:rsidRPr="00992146">
        <w:rPr>
          <w:lang w:val="en-US"/>
          <w:rPrChange w:id="2192" w:author="Anusha De" w:date="2022-08-01T14:48:00Z">
            <w:rPr/>
          </w:rPrChange>
        </w:rPr>
        <w:instrText xml:space="preserve"> HYPERLINK \l "_bookmark55" </w:instrText>
      </w:r>
      <w:r>
        <w:fldChar w:fldCharType="separate"/>
      </w:r>
      <w:r w:rsidRPr="00992146">
        <w:rPr>
          <w:lang w:val="en-US"/>
          <w:rPrChange w:id="2193" w:author="Anusha De" w:date="2022-08-01T14:48:00Z">
            <w:rPr/>
          </w:rPrChange>
        </w:rPr>
        <w:t>2017</w:t>
      </w:r>
      <w:r>
        <w:fldChar w:fldCharType="end"/>
      </w:r>
      <w:r w:rsidRPr="00992146">
        <w:rPr>
          <w:lang w:val="en-US"/>
          <w:rPrChange w:id="2194" w:author="Anusha De" w:date="2022-08-01T14:48:00Z">
            <w:rPr/>
          </w:rPrChange>
        </w:rPr>
        <w:t>).</w:t>
      </w:r>
      <w:r w:rsidR="00F73A4C" w:rsidRPr="00992146">
        <w:rPr>
          <w:lang w:val="en-US"/>
          <w:rPrChange w:id="2195" w:author="Anusha De" w:date="2022-08-01T14:48:00Z">
            <w:rPr/>
          </w:rPrChange>
        </w:rPr>
        <w:t xml:space="preserve"> </w:t>
      </w:r>
      <w:r w:rsidRPr="00992146">
        <w:rPr>
          <w:lang w:val="en-US"/>
          <w:rPrChange w:id="2196" w:author="Anusha De" w:date="2022-08-01T14:48:00Z">
            <w:rPr/>
          </w:rPrChange>
        </w:rPr>
        <w:t>While</w:t>
      </w:r>
      <w:r w:rsidR="00F73A4C" w:rsidRPr="00992146">
        <w:rPr>
          <w:lang w:val="en-US"/>
          <w:rPrChange w:id="2197" w:author="Anusha De" w:date="2022-08-01T14:48:00Z">
            <w:rPr/>
          </w:rPrChange>
        </w:rPr>
        <w:t xml:space="preserve"> </w:t>
      </w:r>
      <w:r w:rsidRPr="00992146">
        <w:rPr>
          <w:lang w:val="en-US"/>
          <w:rPrChange w:id="2198" w:author="Anusha De" w:date="2022-08-01T14:48:00Z">
            <w:rPr/>
          </w:rPrChange>
        </w:rPr>
        <w:t>the</w:t>
      </w:r>
      <w:r w:rsidR="00F73A4C" w:rsidRPr="00992146">
        <w:rPr>
          <w:lang w:val="en-US"/>
          <w:rPrChange w:id="2199" w:author="Anusha De" w:date="2022-08-01T14:48:00Z">
            <w:rPr/>
          </w:rPrChange>
        </w:rPr>
        <w:t xml:space="preserve"> </w:t>
      </w:r>
      <w:r w:rsidRPr="00992146">
        <w:rPr>
          <w:lang w:val="en-US"/>
          <w:rPrChange w:id="2200" w:author="Anusha De" w:date="2022-08-01T14:48:00Z">
            <w:rPr/>
          </w:rPrChange>
        </w:rPr>
        <w:t>inclusion</w:t>
      </w:r>
      <w:r w:rsidR="00F73A4C" w:rsidRPr="00992146">
        <w:rPr>
          <w:lang w:val="en-US"/>
          <w:rPrChange w:id="2201" w:author="Anusha De" w:date="2022-08-01T14:48:00Z">
            <w:rPr/>
          </w:rPrChange>
        </w:rPr>
        <w:t xml:space="preserve"> </w:t>
      </w:r>
      <w:r w:rsidRPr="00992146">
        <w:rPr>
          <w:lang w:val="en-US"/>
          <w:rPrChange w:id="2202" w:author="Anusha De" w:date="2022-08-01T14:48:00Z">
            <w:rPr/>
          </w:rPrChange>
        </w:rPr>
        <w:t>of</w:t>
      </w:r>
      <w:r w:rsidR="00F73A4C" w:rsidRPr="00992146">
        <w:rPr>
          <w:lang w:val="en-US"/>
          <w:rPrChange w:id="2203" w:author="Anusha De" w:date="2022-08-01T14:48:00Z">
            <w:rPr/>
          </w:rPrChange>
        </w:rPr>
        <w:t xml:space="preserve"> </w:t>
      </w:r>
      <w:r w:rsidRPr="00992146">
        <w:rPr>
          <w:lang w:val="en-US"/>
          <w:rPrChange w:id="2204" w:author="Anusha De" w:date="2022-08-01T14:48:00Z">
            <w:rPr/>
          </w:rPrChange>
        </w:rPr>
        <w:t>women</w:t>
      </w:r>
      <w:r w:rsidR="00F73A4C" w:rsidRPr="00992146">
        <w:rPr>
          <w:lang w:val="en-US"/>
          <w:rPrChange w:id="2205" w:author="Anusha De" w:date="2022-08-01T14:48:00Z">
            <w:rPr/>
          </w:rPrChange>
        </w:rPr>
        <w:t xml:space="preserve"> </w:t>
      </w:r>
      <w:r w:rsidRPr="00992146">
        <w:rPr>
          <w:lang w:val="en-US"/>
          <w:rPrChange w:id="2206" w:author="Anusha De" w:date="2022-08-01T14:48:00Z">
            <w:rPr/>
          </w:rPrChange>
        </w:rPr>
        <w:t>in</w:t>
      </w:r>
      <w:r w:rsidR="00F73A4C" w:rsidRPr="00992146">
        <w:rPr>
          <w:lang w:val="en-US"/>
          <w:rPrChange w:id="2207" w:author="Anusha De" w:date="2022-08-01T14:48:00Z">
            <w:rPr/>
          </w:rPrChange>
        </w:rPr>
        <w:t xml:space="preserve"> </w:t>
      </w:r>
      <w:r w:rsidRPr="00992146">
        <w:rPr>
          <w:lang w:val="en-US"/>
          <w:rPrChange w:id="2208" w:author="Anusha De" w:date="2022-08-01T14:48:00Z">
            <w:rPr/>
          </w:rPrChange>
        </w:rPr>
        <w:t>food</w:t>
      </w:r>
      <w:r w:rsidR="00F73A4C" w:rsidRPr="00992146">
        <w:rPr>
          <w:lang w:val="en-US"/>
          <w:rPrChange w:id="2209" w:author="Anusha De" w:date="2022-08-01T14:48:00Z">
            <w:rPr/>
          </w:rPrChange>
        </w:rPr>
        <w:t xml:space="preserve"> </w:t>
      </w:r>
      <w:r w:rsidRPr="00992146">
        <w:rPr>
          <w:lang w:val="en-US"/>
          <w:rPrChange w:id="2210" w:author="Anusha De" w:date="2022-08-01T14:48:00Z">
            <w:rPr/>
          </w:rPrChange>
        </w:rPr>
        <w:t>supply</w:t>
      </w:r>
      <w:r w:rsidR="00F73A4C" w:rsidRPr="00992146">
        <w:rPr>
          <w:lang w:val="en-US"/>
          <w:rPrChange w:id="2211" w:author="Anusha De" w:date="2022-08-01T14:48:00Z">
            <w:rPr/>
          </w:rPrChange>
        </w:rPr>
        <w:t xml:space="preserve"> </w:t>
      </w:r>
      <w:r w:rsidRPr="00992146">
        <w:rPr>
          <w:lang w:val="en-US"/>
          <w:rPrChange w:id="2212" w:author="Anusha De" w:date="2022-08-01T14:48:00Z">
            <w:rPr/>
          </w:rPrChange>
        </w:rPr>
        <w:t>chains</w:t>
      </w:r>
      <w:r w:rsidR="00F73A4C" w:rsidRPr="00992146">
        <w:rPr>
          <w:lang w:val="en-US"/>
          <w:rPrChange w:id="2213" w:author="Anusha De" w:date="2022-08-01T14:48:00Z">
            <w:rPr/>
          </w:rPrChange>
        </w:rPr>
        <w:t xml:space="preserve"> </w:t>
      </w:r>
      <w:r w:rsidRPr="00992146">
        <w:rPr>
          <w:lang w:val="en-US"/>
          <w:rPrChange w:id="2214" w:author="Anusha De" w:date="2022-08-01T14:48:00Z">
            <w:rPr/>
          </w:rPrChange>
        </w:rPr>
        <w:t>is</w:t>
      </w:r>
      <w:r w:rsidR="00F73A4C" w:rsidRPr="00992146">
        <w:rPr>
          <w:lang w:val="en-US"/>
          <w:rPrChange w:id="2215" w:author="Anusha De" w:date="2022-08-01T14:48:00Z">
            <w:rPr/>
          </w:rPrChange>
        </w:rPr>
        <w:t xml:space="preserve"> </w:t>
      </w:r>
      <w:r w:rsidRPr="00992146">
        <w:rPr>
          <w:lang w:val="en-US"/>
          <w:rPrChange w:id="2216" w:author="Anusha De" w:date="2022-08-01T14:48:00Z">
            <w:rPr/>
          </w:rPrChange>
        </w:rPr>
        <w:t>important</w:t>
      </w:r>
      <w:r w:rsidR="00F73A4C" w:rsidRPr="00992146">
        <w:rPr>
          <w:lang w:val="en-US"/>
          <w:rPrChange w:id="2217" w:author="Anusha De" w:date="2022-08-01T14:48:00Z">
            <w:rPr/>
          </w:rPrChange>
        </w:rPr>
        <w:t xml:space="preserve"> </w:t>
      </w:r>
      <w:r w:rsidRPr="00992146">
        <w:rPr>
          <w:lang w:val="en-US"/>
          <w:rPrChange w:id="2218" w:author="Anusha De" w:date="2022-08-01T14:48:00Z">
            <w:rPr/>
          </w:rPrChange>
        </w:rPr>
        <w:t>for</w:t>
      </w:r>
      <w:r w:rsidR="00F73A4C" w:rsidRPr="00992146">
        <w:rPr>
          <w:lang w:val="en-US"/>
          <w:rPrChange w:id="2219" w:author="Anusha De" w:date="2022-08-01T14:48:00Z">
            <w:rPr/>
          </w:rPrChange>
        </w:rPr>
        <w:t xml:space="preserve"> </w:t>
      </w:r>
      <w:r w:rsidRPr="00992146">
        <w:rPr>
          <w:lang w:val="en-US"/>
          <w:rPrChange w:id="2220" w:author="Anusha De" w:date="2022-08-01T14:48:00Z">
            <w:rPr/>
          </w:rPrChange>
        </w:rPr>
        <w:t>food</w:t>
      </w:r>
      <w:r w:rsidR="00F73A4C" w:rsidRPr="00992146">
        <w:rPr>
          <w:lang w:val="en-US"/>
          <w:rPrChange w:id="2221" w:author="Anusha De" w:date="2022-08-01T14:48:00Z">
            <w:rPr/>
          </w:rPrChange>
        </w:rPr>
        <w:t xml:space="preserve"> </w:t>
      </w:r>
      <w:r w:rsidRPr="00992146">
        <w:rPr>
          <w:lang w:val="en-US"/>
          <w:rPrChange w:id="2222" w:author="Anusha De" w:date="2022-08-01T14:48:00Z">
            <w:rPr/>
          </w:rPrChange>
        </w:rPr>
        <w:t>and</w:t>
      </w:r>
      <w:r w:rsidR="00F73A4C" w:rsidRPr="00992146">
        <w:rPr>
          <w:lang w:val="en-US"/>
          <w:rPrChange w:id="2223" w:author="Anusha De" w:date="2022-08-01T14:48:00Z">
            <w:rPr/>
          </w:rPrChange>
        </w:rPr>
        <w:t xml:space="preserve"> </w:t>
      </w:r>
      <w:r w:rsidRPr="00992146">
        <w:rPr>
          <w:lang w:val="en-US"/>
          <w:rPrChange w:id="2224" w:author="Anusha De" w:date="2022-08-01T14:48:00Z">
            <w:rPr/>
          </w:rPrChange>
        </w:rPr>
        <w:t>nutrition</w:t>
      </w:r>
      <w:r w:rsidR="00F73A4C" w:rsidRPr="00992146">
        <w:rPr>
          <w:lang w:val="en-US"/>
          <w:rPrChange w:id="2225" w:author="Anusha De" w:date="2022-08-01T14:48:00Z">
            <w:rPr/>
          </w:rPrChange>
        </w:rPr>
        <w:t xml:space="preserve"> </w:t>
      </w:r>
      <w:r w:rsidRPr="00992146">
        <w:rPr>
          <w:lang w:val="en-US"/>
          <w:rPrChange w:id="2226" w:author="Anusha De" w:date="2022-08-01T14:48:00Z">
            <w:rPr/>
          </w:rPrChange>
        </w:rPr>
        <w:t>security,</w:t>
      </w:r>
      <w:r w:rsidR="00F73A4C" w:rsidRPr="00992146">
        <w:rPr>
          <w:lang w:val="en-US"/>
          <w:rPrChange w:id="2227" w:author="Anusha De" w:date="2022-08-01T14:48:00Z">
            <w:rPr/>
          </w:rPrChange>
        </w:rPr>
        <w:t xml:space="preserve"> </w:t>
      </w:r>
      <w:r w:rsidRPr="00992146">
        <w:rPr>
          <w:lang w:val="en-US"/>
          <w:rPrChange w:id="2228" w:author="Anusha De" w:date="2022-08-01T14:48:00Z">
            <w:rPr/>
          </w:rPrChange>
        </w:rPr>
        <w:t>there</w:t>
      </w:r>
      <w:r w:rsidR="00F73A4C" w:rsidRPr="00992146">
        <w:rPr>
          <w:lang w:val="en-US"/>
          <w:rPrChange w:id="2229" w:author="Anusha De" w:date="2022-08-01T14:48:00Z">
            <w:rPr/>
          </w:rPrChange>
        </w:rPr>
        <w:t xml:space="preserve"> </w:t>
      </w:r>
      <w:r w:rsidRPr="00992146">
        <w:rPr>
          <w:lang w:val="en-US"/>
          <w:rPrChange w:id="2230" w:author="Anusha De" w:date="2022-08-01T14:48:00Z">
            <w:rPr/>
          </w:rPrChange>
        </w:rPr>
        <w:t>is</w:t>
      </w:r>
      <w:r w:rsidR="00F73A4C" w:rsidRPr="00992146">
        <w:rPr>
          <w:lang w:val="en-US"/>
          <w:rPrChange w:id="2231" w:author="Anusha De" w:date="2022-08-01T14:48:00Z">
            <w:rPr/>
          </w:rPrChange>
        </w:rPr>
        <w:t xml:space="preserve"> </w:t>
      </w:r>
      <w:r w:rsidRPr="00992146">
        <w:rPr>
          <w:lang w:val="en-US"/>
          <w:rPrChange w:id="2232" w:author="Anusha De" w:date="2022-08-01T14:48:00Z">
            <w:rPr/>
          </w:rPrChange>
        </w:rPr>
        <w:t>also</w:t>
      </w:r>
      <w:r w:rsidR="00F73A4C" w:rsidRPr="00992146">
        <w:rPr>
          <w:lang w:val="en-US"/>
          <w:rPrChange w:id="2233" w:author="Anusha De" w:date="2022-08-01T14:48:00Z">
            <w:rPr/>
          </w:rPrChange>
        </w:rPr>
        <w:t xml:space="preserve"> </w:t>
      </w:r>
      <w:r w:rsidRPr="00992146">
        <w:rPr>
          <w:lang w:val="en-US"/>
          <w:rPrChange w:id="2234" w:author="Anusha De" w:date="2022-08-01T14:48:00Z">
            <w:rPr/>
          </w:rPrChange>
        </w:rPr>
        <w:t>intrinsic</w:t>
      </w:r>
      <w:r w:rsidR="00F73A4C" w:rsidRPr="00992146">
        <w:rPr>
          <w:lang w:val="en-US"/>
          <w:rPrChange w:id="2235" w:author="Anusha De" w:date="2022-08-01T14:48:00Z">
            <w:rPr/>
          </w:rPrChange>
        </w:rPr>
        <w:t xml:space="preserve"> </w:t>
      </w:r>
      <w:r w:rsidRPr="00992146">
        <w:rPr>
          <w:lang w:val="en-US"/>
          <w:rPrChange w:id="2236" w:author="Anusha De" w:date="2022-08-01T14:48:00Z">
            <w:rPr/>
          </w:rPrChange>
        </w:rPr>
        <w:t>value</w:t>
      </w:r>
      <w:r w:rsidR="00F73A4C" w:rsidRPr="00992146">
        <w:rPr>
          <w:lang w:val="en-US"/>
          <w:rPrChange w:id="2237" w:author="Anusha De" w:date="2022-08-01T14:48:00Z">
            <w:rPr/>
          </w:rPrChange>
        </w:rPr>
        <w:t xml:space="preserve"> </w:t>
      </w:r>
      <w:r w:rsidRPr="00992146">
        <w:rPr>
          <w:lang w:val="en-US"/>
          <w:rPrChange w:id="2238" w:author="Anusha De" w:date="2022-08-01T14:48:00Z">
            <w:rPr/>
          </w:rPrChange>
        </w:rPr>
        <w:t>in</w:t>
      </w:r>
      <w:r w:rsidR="00F73A4C" w:rsidRPr="00992146">
        <w:rPr>
          <w:lang w:val="en-US"/>
          <w:rPrChange w:id="2239" w:author="Anusha De" w:date="2022-08-01T14:48:00Z">
            <w:rPr/>
          </w:rPrChange>
        </w:rPr>
        <w:t xml:space="preserve"> </w:t>
      </w:r>
      <w:r w:rsidRPr="00992146">
        <w:rPr>
          <w:lang w:val="en-US"/>
          <w:rPrChange w:id="2240" w:author="Anusha De" w:date="2022-08-01T14:48:00Z">
            <w:rPr/>
          </w:rPrChange>
        </w:rPr>
        <w:t>more</w:t>
      </w:r>
      <w:r w:rsidR="00F73A4C" w:rsidRPr="00992146">
        <w:rPr>
          <w:lang w:val="en-US"/>
          <w:rPrChange w:id="2241" w:author="Anusha De" w:date="2022-08-01T14:48:00Z">
            <w:rPr/>
          </w:rPrChange>
        </w:rPr>
        <w:t xml:space="preserve"> </w:t>
      </w:r>
      <w:r w:rsidRPr="00992146">
        <w:rPr>
          <w:lang w:val="en-US"/>
          <w:rPrChange w:id="2242" w:author="Anusha De" w:date="2022-08-01T14:48:00Z">
            <w:rPr/>
          </w:rPrChange>
        </w:rPr>
        <w:t>inclusive</w:t>
      </w:r>
      <w:r w:rsidR="00F73A4C" w:rsidRPr="00992146">
        <w:rPr>
          <w:lang w:val="en-US"/>
          <w:rPrChange w:id="2243" w:author="Anusha De" w:date="2022-08-01T14:48:00Z">
            <w:rPr/>
          </w:rPrChange>
        </w:rPr>
        <w:t xml:space="preserve"> </w:t>
      </w:r>
      <w:r w:rsidRPr="00992146">
        <w:rPr>
          <w:lang w:val="en-US"/>
          <w:rPrChange w:id="2244" w:author="Anusha De" w:date="2022-08-01T14:48:00Z">
            <w:rPr/>
          </w:rPrChange>
        </w:rPr>
        <w:t>agricultural</w:t>
      </w:r>
      <w:r w:rsidR="00F73A4C" w:rsidRPr="00992146">
        <w:rPr>
          <w:lang w:val="en-US"/>
          <w:rPrChange w:id="2245" w:author="Anusha De" w:date="2022-08-01T14:48:00Z">
            <w:rPr/>
          </w:rPrChange>
        </w:rPr>
        <w:t xml:space="preserve"> </w:t>
      </w:r>
      <w:r w:rsidRPr="00992146">
        <w:rPr>
          <w:lang w:val="en-US"/>
          <w:rPrChange w:id="2246" w:author="Anusha De" w:date="2022-08-01T14:48:00Z">
            <w:rPr/>
          </w:rPrChange>
        </w:rPr>
        <w:t>value</w:t>
      </w:r>
      <w:r w:rsidR="00F73A4C" w:rsidRPr="00992146">
        <w:rPr>
          <w:lang w:val="en-US"/>
          <w:rPrChange w:id="2247" w:author="Anusha De" w:date="2022-08-01T14:48:00Z">
            <w:rPr/>
          </w:rPrChange>
        </w:rPr>
        <w:t xml:space="preserve"> </w:t>
      </w:r>
      <w:r w:rsidRPr="00992146">
        <w:rPr>
          <w:lang w:val="en-US"/>
          <w:rPrChange w:id="2248" w:author="Anusha De" w:date="2022-08-01T14:48:00Z">
            <w:rPr/>
          </w:rPrChange>
        </w:rPr>
        <w:t>chains.</w:t>
      </w:r>
    </w:p>
    <w:p w14:paraId="0FA31AE7" w14:textId="7BDB7895" w:rsidR="005139B5" w:rsidRPr="00992146" w:rsidRDefault="0081249E">
      <w:pPr>
        <w:rPr>
          <w:lang w:val="en-US"/>
          <w:rPrChange w:id="2249" w:author="Anusha De" w:date="2022-08-01T14:48:00Z">
            <w:rPr/>
          </w:rPrChange>
        </w:rPr>
        <w:pPrChange w:id="2250" w:author="Steve Wiggins" w:date="2022-07-30T17:51:00Z">
          <w:pPr>
            <w:pStyle w:val="1PP"/>
            <w:jc w:val="both"/>
          </w:pPr>
        </w:pPrChange>
      </w:pPr>
      <w:r w:rsidRPr="00992146">
        <w:rPr>
          <w:lang w:val="en-US"/>
          <w:rPrChange w:id="2251" w:author="Anusha De" w:date="2022-08-01T14:48:00Z">
            <w:rPr/>
          </w:rPrChange>
        </w:rPr>
        <w:lastRenderedPageBreak/>
        <w:t>In</w:t>
      </w:r>
      <w:r w:rsidR="00F73A4C" w:rsidRPr="00992146">
        <w:rPr>
          <w:lang w:val="en-US"/>
          <w:rPrChange w:id="2252" w:author="Anusha De" w:date="2022-08-01T14:48:00Z">
            <w:rPr/>
          </w:rPrChange>
        </w:rPr>
        <w:t xml:space="preserve"> </w:t>
      </w:r>
      <w:r w:rsidRPr="00992146">
        <w:rPr>
          <w:lang w:val="en-US"/>
          <w:rPrChange w:id="2253" w:author="Anusha De" w:date="2022-08-01T14:48:00Z">
            <w:rPr/>
          </w:rPrChange>
        </w:rPr>
        <w:t>light</w:t>
      </w:r>
      <w:r w:rsidR="00F73A4C" w:rsidRPr="00992146">
        <w:rPr>
          <w:lang w:val="en-US"/>
          <w:rPrChange w:id="2254" w:author="Anusha De" w:date="2022-08-01T14:48:00Z">
            <w:rPr/>
          </w:rPrChange>
        </w:rPr>
        <w:t xml:space="preserve"> </w:t>
      </w:r>
      <w:r w:rsidRPr="00992146">
        <w:rPr>
          <w:lang w:val="en-US"/>
          <w:rPrChange w:id="2255" w:author="Anusha De" w:date="2022-08-01T14:48:00Z">
            <w:rPr/>
          </w:rPrChange>
        </w:rPr>
        <w:t>of</w:t>
      </w:r>
      <w:r w:rsidR="00F73A4C" w:rsidRPr="00992146">
        <w:rPr>
          <w:lang w:val="en-US"/>
          <w:rPrChange w:id="2256" w:author="Anusha De" w:date="2022-08-01T14:48:00Z">
            <w:rPr/>
          </w:rPrChange>
        </w:rPr>
        <w:t xml:space="preserve"> </w:t>
      </w:r>
      <w:r w:rsidRPr="00992146">
        <w:rPr>
          <w:lang w:val="en-US"/>
          <w:rPrChange w:id="2257" w:author="Anusha De" w:date="2022-08-01T14:48:00Z">
            <w:rPr/>
          </w:rPrChange>
        </w:rPr>
        <w:t>the</w:t>
      </w:r>
      <w:r w:rsidR="00F73A4C" w:rsidRPr="00992146">
        <w:rPr>
          <w:lang w:val="en-US"/>
          <w:rPrChange w:id="2258" w:author="Anusha De" w:date="2022-08-01T14:48:00Z">
            <w:rPr/>
          </w:rPrChange>
        </w:rPr>
        <w:t xml:space="preserve"> </w:t>
      </w:r>
      <w:r w:rsidRPr="00992146">
        <w:rPr>
          <w:lang w:val="en-US"/>
          <w:rPrChange w:id="2259" w:author="Anusha De" w:date="2022-08-01T14:48:00Z">
            <w:rPr/>
          </w:rPrChange>
        </w:rPr>
        <w:t>importance</w:t>
      </w:r>
      <w:r w:rsidR="00F73A4C" w:rsidRPr="00992146">
        <w:rPr>
          <w:lang w:val="en-US"/>
          <w:rPrChange w:id="2260" w:author="Anusha De" w:date="2022-08-01T14:48:00Z">
            <w:rPr/>
          </w:rPrChange>
        </w:rPr>
        <w:t xml:space="preserve"> </w:t>
      </w:r>
      <w:r w:rsidRPr="00992146">
        <w:rPr>
          <w:lang w:val="en-US"/>
          <w:rPrChange w:id="2261" w:author="Anusha De" w:date="2022-08-01T14:48:00Z">
            <w:rPr/>
          </w:rPrChange>
        </w:rPr>
        <w:t>of</w:t>
      </w:r>
      <w:r w:rsidR="00F73A4C" w:rsidRPr="00992146">
        <w:rPr>
          <w:lang w:val="en-US"/>
          <w:rPrChange w:id="2262" w:author="Anusha De" w:date="2022-08-01T14:48:00Z">
            <w:rPr/>
          </w:rPrChange>
        </w:rPr>
        <w:t xml:space="preserve"> </w:t>
      </w:r>
      <w:r w:rsidRPr="00992146">
        <w:rPr>
          <w:lang w:val="en-US"/>
          <w:rPrChange w:id="2263" w:author="Anusha De" w:date="2022-08-01T14:48:00Z">
            <w:rPr/>
          </w:rPrChange>
        </w:rPr>
        <w:t>perceptions</w:t>
      </w:r>
      <w:r w:rsidR="00F73A4C" w:rsidRPr="00992146">
        <w:rPr>
          <w:lang w:val="en-US"/>
          <w:rPrChange w:id="2264" w:author="Anusha De" w:date="2022-08-01T14:48:00Z">
            <w:rPr/>
          </w:rPrChange>
        </w:rPr>
        <w:t xml:space="preserve"> </w:t>
      </w:r>
      <w:r w:rsidRPr="00992146">
        <w:rPr>
          <w:lang w:val="en-US"/>
          <w:rPrChange w:id="2265" w:author="Anusha De" w:date="2022-08-01T14:48:00Z">
            <w:rPr/>
          </w:rPrChange>
        </w:rPr>
        <w:t>in</w:t>
      </w:r>
      <w:r w:rsidR="00F73A4C" w:rsidRPr="00992146">
        <w:rPr>
          <w:lang w:val="en-US"/>
          <w:rPrChange w:id="2266" w:author="Anusha De" w:date="2022-08-01T14:48:00Z">
            <w:rPr/>
          </w:rPrChange>
        </w:rPr>
        <w:t xml:space="preserve"> </w:t>
      </w:r>
      <w:r w:rsidRPr="00992146">
        <w:rPr>
          <w:lang w:val="en-US"/>
          <w:rPrChange w:id="2267" w:author="Anusha De" w:date="2022-08-01T14:48:00Z">
            <w:rPr/>
          </w:rPrChange>
        </w:rPr>
        <w:t>informal</w:t>
      </w:r>
      <w:r w:rsidR="00F73A4C" w:rsidRPr="00992146">
        <w:rPr>
          <w:lang w:val="en-US"/>
          <w:rPrChange w:id="2268" w:author="Anusha De" w:date="2022-08-01T14:48:00Z">
            <w:rPr/>
          </w:rPrChange>
        </w:rPr>
        <w:t xml:space="preserve"> </w:t>
      </w:r>
      <w:r w:rsidRPr="00992146">
        <w:rPr>
          <w:lang w:val="en-US"/>
          <w:rPrChange w:id="2269" w:author="Anusha De" w:date="2022-08-01T14:48:00Z">
            <w:rPr/>
          </w:rPrChange>
        </w:rPr>
        <w:t>value</w:t>
      </w:r>
      <w:r w:rsidR="00F73A4C" w:rsidRPr="00992146">
        <w:rPr>
          <w:lang w:val="en-US"/>
          <w:rPrChange w:id="2270" w:author="Anusha De" w:date="2022-08-01T14:48:00Z">
            <w:rPr/>
          </w:rPrChange>
        </w:rPr>
        <w:t xml:space="preserve"> </w:t>
      </w:r>
      <w:r w:rsidRPr="00992146">
        <w:rPr>
          <w:lang w:val="en-US"/>
          <w:rPrChange w:id="2271" w:author="Anusha De" w:date="2022-08-01T14:48:00Z">
            <w:rPr/>
          </w:rPrChange>
        </w:rPr>
        <w:t>chains,</w:t>
      </w:r>
      <w:r w:rsidR="00F73A4C" w:rsidRPr="00992146">
        <w:rPr>
          <w:lang w:val="en-US"/>
          <w:rPrChange w:id="2272" w:author="Anusha De" w:date="2022-08-01T14:48:00Z">
            <w:rPr/>
          </w:rPrChange>
        </w:rPr>
        <w:t xml:space="preserve"> </w:t>
      </w:r>
      <w:r w:rsidRPr="00992146">
        <w:rPr>
          <w:lang w:val="en-US"/>
          <w:rPrChange w:id="2273" w:author="Anusha De" w:date="2022-08-01T14:48:00Z">
            <w:rPr/>
          </w:rPrChange>
        </w:rPr>
        <w:t>an</w:t>
      </w:r>
      <w:r w:rsidR="00F73A4C" w:rsidRPr="00992146">
        <w:rPr>
          <w:lang w:val="en-US"/>
          <w:rPrChange w:id="2274" w:author="Anusha De" w:date="2022-08-01T14:48:00Z">
            <w:rPr/>
          </w:rPrChange>
        </w:rPr>
        <w:t xml:space="preserve"> </w:t>
      </w:r>
      <w:r w:rsidRPr="00992146">
        <w:rPr>
          <w:lang w:val="en-US"/>
          <w:rPrChange w:id="2275" w:author="Anusha De" w:date="2022-08-01T14:48:00Z">
            <w:rPr/>
          </w:rPrChange>
        </w:rPr>
        <w:t>important</w:t>
      </w:r>
      <w:r w:rsidR="00F73A4C" w:rsidRPr="00992146">
        <w:rPr>
          <w:lang w:val="en-US"/>
          <w:rPrChange w:id="2276" w:author="Anusha De" w:date="2022-08-01T14:48:00Z">
            <w:rPr/>
          </w:rPrChange>
        </w:rPr>
        <w:t xml:space="preserve"> </w:t>
      </w:r>
      <w:r w:rsidRPr="00992146">
        <w:rPr>
          <w:lang w:val="en-US"/>
          <w:rPrChange w:id="2277" w:author="Anusha De" w:date="2022-08-01T14:48:00Z">
            <w:rPr/>
          </w:rPrChange>
        </w:rPr>
        <w:t>barrier</w:t>
      </w:r>
      <w:r w:rsidR="00F73A4C" w:rsidRPr="00992146">
        <w:rPr>
          <w:lang w:val="en-US"/>
          <w:rPrChange w:id="2278" w:author="Anusha De" w:date="2022-08-01T14:48:00Z">
            <w:rPr/>
          </w:rPrChange>
        </w:rPr>
        <w:t xml:space="preserve"> </w:t>
      </w:r>
      <w:r w:rsidRPr="00992146">
        <w:rPr>
          <w:lang w:val="en-US"/>
          <w:rPrChange w:id="2279" w:author="Anusha De" w:date="2022-08-01T14:48:00Z">
            <w:rPr/>
          </w:rPrChange>
        </w:rPr>
        <w:t>to</w:t>
      </w:r>
      <w:r w:rsidR="00F73A4C" w:rsidRPr="00992146">
        <w:rPr>
          <w:lang w:val="en-US"/>
          <w:rPrChange w:id="2280" w:author="Anusha De" w:date="2022-08-01T14:48:00Z">
            <w:rPr/>
          </w:rPrChange>
        </w:rPr>
        <w:t xml:space="preserve"> </w:t>
      </w:r>
      <w:r w:rsidRPr="00992146">
        <w:rPr>
          <w:lang w:val="en-US"/>
          <w:rPrChange w:id="2281" w:author="Anusha De" w:date="2022-08-01T14:48:00Z">
            <w:rPr/>
          </w:rPrChange>
        </w:rPr>
        <w:t>increased</w:t>
      </w:r>
      <w:r w:rsidR="00F73A4C" w:rsidRPr="00992146">
        <w:rPr>
          <w:lang w:val="en-US"/>
          <w:rPrChange w:id="2282" w:author="Anusha De" w:date="2022-08-01T14:48:00Z">
            <w:rPr/>
          </w:rPrChange>
        </w:rPr>
        <w:t xml:space="preserve"> </w:t>
      </w:r>
      <w:r w:rsidRPr="00992146">
        <w:rPr>
          <w:lang w:val="en-US"/>
          <w:rPrChange w:id="2283" w:author="Anusha De" w:date="2022-08-01T14:48:00Z">
            <w:rPr/>
          </w:rPrChange>
        </w:rPr>
        <w:t>participation</w:t>
      </w:r>
      <w:r w:rsidR="00F73A4C" w:rsidRPr="00992146">
        <w:rPr>
          <w:lang w:val="en-US"/>
          <w:rPrChange w:id="2284" w:author="Anusha De" w:date="2022-08-01T14:48:00Z">
            <w:rPr/>
          </w:rPrChange>
        </w:rPr>
        <w:t xml:space="preserve"> </w:t>
      </w:r>
      <w:r w:rsidRPr="00992146">
        <w:rPr>
          <w:lang w:val="en-US"/>
          <w:rPrChange w:id="2285" w:author="Anusha De" w:date="2022-08-01T14:48:00Z">
            <w:rPr/>
          </w:rPrChange>
        </w:rPr>
        <w:t>of</w:t>
      </w:r>
      <w:r w:rsidR="00F73A4C" w:rsidRPr="00992146">
        <w:rPr>
          <w:lang w:val="en-US"/>
          <w:rPrChange w:id="2286" w:author="Anusha De" w:date="2022-08-01T14:48:00Z">
            <w:rPr/>
          </w:rPrChange>
        </w:rPr>
        <w:t xml:space="preserve"> </w:t>
      </w:r>
      <w:r w:rsidRPr="00992146">
        <w:rPr>
          <w:lang w:val="en-US"/>
          <w:rPrChange w:id="2287" w:author="Anusha De" w:date="2022-08-01T14:48:00Z">
            <w:rPr/>
          </w:rPrChange>
        </w:rPr>
        <w:t>women</w:t>
      </w:r>
      <w:r w:rsidR="00F73A4C" w:rsidRPr="00992146">
        <w:rPr>
          <w:lang w:val="en-US"/>
          <w:rPrChange w:id="2288" w:author="Anusha De" w:date="2022-08-01T14:48:00Z">
            <w:rPr/>
          </w:rPrChange>
        </w:rPr>
        <w:t xml:space="preserve"> </w:t>
      </w:r>
      <w:r w:rsidRPr="00992146">
        <w:rPr>
          <w:lang w:val="en-US"/>
          <w:rPrChange w:id="2289" w:author="Anusha De" w:date="2022-08-01T14:48:00Z">
            <w:rPr/>
          </w:rPrChange>
        </w:rPr>
        <w:t>may</w:t>
      </w:r>
      <w:r w:rsidR="00F73A4C" w:rsidRPr="00992146">
        <w:rPr>
          <w:lang w:val="en-US"/>
          <w:rPrChange w:id="2290" w:author="Anusha De" w:date="2022-08-01T14:48:00Z">
            <w:rPr/>
          </w:rPrChange>
        </w:rPr>
        <w:t xml:space="preserve"> </w:t>
      </w:r>
      <w:r w:rsidRPr="00992146">
        <w:rPr>
          <w:lang w:val="en-US"/>
          <w:rPrChange w:id="2291" w:author="Anusha De" w:date="2022-08-01T14:48:00Z">
            <w:rPr/>
          </w:rPrChange>
        </w:rPr>
        <w:t>be</w:t>
      </w:r>
      <w:r w:rsidR="00F73A4C" w:rsidRPr="00992146">
        <w:rPr>
          <w:lang w:val="en-US"/>
          <w:rPrChange w:id="2292" w:author="Anusha De" w:date="2022-08-01T14:48:00Z">
            <w:rPr/>
          </w:rPrChange>
        </w:rPr>
        <w:t xml:space="preserve"> </w:t>
      </w:r>
      <w:r w:rsidRPr="00992146">
        <w:rPr>
          <w:lang w:val="en-US"/>
          <w:rPrChange w:id="2293" w:author="Anusha De" w:date="2022-08-01T14:48:00Z">
            <w:rPr/>
          </w:rPrChange>
        </w:rPr>
        <w:t>related</w:t>
      </w:r>
      <w:r w:rsidR="00F73A4C" w:rsidRPr="00992146">
        <w:rPr>
          <w:lang w:val="en-US"/>
          <w:rPrChange w:id="2294" w:author="Anusha De" w:date="2022-08-01T14:48:00Z">
            <w:rPr/>
          </w:rPrChange>
        </w:rPr>
        <w:t xml:space="preserve"> </w:t>
      </w:r>
      <w:r w:rsidRPr="00992146">
        <w:rPr>
          <w:lang w:val="en-US"/>
          <w:rPrChange w:id="2295" w:author="Anusha De" w:date="2022-08-01T14:48:00Z">
            <w:rPr/>
          </w:rPrChange>
        </w:rPr>
        <w:t>to</w:t>
      </w:r>
      <w:r w:rsidR="00F73A4C" w:rsidRPr="00992146">
        <w:rPr>
          <w:lang w:val="en-US"/>
          <w:rPrChange w:id="2296" w:author="Anusha De" w:date="2022-08-01T14:48:00Z">
            <w:rPr/>
          </w:rPrChange>
        </w:rPr>
        <w:t xml:space="preserve"> </w:t>
      </w:r>
      <w:r w:rsidRPr="00992146">
        <w:rPr>
          <w:lang w:val="en-US"/>
          <w:rPrChange w:id="2297" w:author="Anusha De" w:date="2022-08-01T14:48:00Z">
            <w:rPr/>
          </w:rPrChange>
        </w:rPr>
        <w:t>gender</w:t>
      </w:r>
      <w:r w:rsidR="00F73A4C" w:rsidRPr="00992146">
        <w:rPr>
          <w:lang w:val="en-US"/>
          <w:rPrChange w:id="2298" w:author="Anusha De" w:date="2022-08-01T14:48:00Z">
            <w:rPr/>
          </w:rPrChange>
        </w:rPr>
        <w:t xml:space="preserve"> </w:t>
      </w:r>
      <w:r w:rsidRPr="00992146">
        <w:rPr>
          <w:lang w:val="en-US"/>
          <w:rPrChange w:id="2299" w:author="Anusha De" w:date="2022-08-01T14:48:00Z">
            <w:rPr/>
          </w:rPrChange>
        </w:rPr>
        <w:t>related</w:t>
      </w:r>
      <w:r w:rsidR="00F73A4C" w:rsidRPr="00992146">
        <w:rPr>
          <w:lang w:val="en-US"/>
          <w:rPrChange w:id="2300" w:author="Anusha De" w:date="2022-08-01T14:48:00Z">
            <w:rPr/>
          </w:rPrChange>
        </w:rPr>
        <w:t xml:space="preserve"> </w:t>
      </w:r>
      <w:r w:rsidRPr="00992146">
        <w:rPr>
          <w:lang w:val="en-US"/>
          <w:rPrChange w:id="2301" w:author="Anusha De" w:date="2022-08-01T14:48:00Z">
            <w:rPr/>
          </w:rPrChange>
        </w:rPr>
        <w:t>biases.</w:t>
      </w:r>
      <w:r w:rsidR="00F73A4C" w:rsidRPr="00992146">
        <w:rPr>
          <w:lang w:val="en-US"/>
          <w:rPrChange w:id="2302" w:author="Anusha De" w:date="2022-08-01T14:48:00Z">
            <w:rPr/>
          </w:rPrChange>
        </w:rPr>
        <w:t xml:space="preserve"> </w:t>
      </w:r>
      <w:r w:rsidRPr="00992146">
        <w:rPr>
          <w:lang w:val="en-US"/>
          <w:rPrChange w:id="2303" w:author="Anusha De" w:date="2022-08-01T14:48:00Z">
            <w:rPr/>
          </w:rPrChange>
        </w:rPr>
        <w:t>Systematic</w:t>
      </w:r>
      <w:r w:rsidR="00F73A4C" w:rsidRPr="00992146">
        <w:rPr>
          <w:lang w:val="en-US"/>
          <w:rPrChange w:id="2304" w:author="Anusha De" w:date="2022-08-01T14:48:00Z">
            <w:rPr/>
          </w:rPrChange>
        </w:rPr>
        <w:t xml:space="preserve"> </w:t>
      </w:r>
      <w:r w:rsidRPr="00992146">
        <w:rPr>
          <w:lang w:val="en-US"/>
          <w:rPrChange w:id="2305" w:author="Anusha De" w:date="2022-08-01T14:48:00Z">
            <w:rPr/>
          </w:rPrChange>
        </w:rPr>
        <w:t>differences</w:t>
      </w:r>
      <w:r w:rsidR="00F73A4C" w:rsidRPr="00992146">
        <w:rPr>
          <w:lang w:val="en-US"/>
          <w:rPrChange w:id="2306" w:author="Anusha De" w:date="2022-08-01T14:48:00Z">
            <w:rPr/>
          </w:rPrChange>
        </w:rPr>
        <w:t xml:space="preserve"> </w:t>
      </w:r>
      <w:r w:rsidRPr="00992146">
        <w:rPr>
          <w:lang w:val="en-US"/>
          <w:rPrChange w:id="2307" w:author="Anusha De" w:date="2022-08-01T14:48:00Z">
            <w:rPr/>
          </w:rPrChange>
        </w:rPr>
        <w:t>in</w:t>
      </w:r>
      <w:r w:rsidR="00F73A4C" w:rsidRPr="00992146">
        <w:rPr>
          <w:lang w:val="en-US"/>
          <w:rPrChange w:id="2308" w:author="Anusha De" w:date="2022-08-01T14:48:00Z">
            <w:rPr/>
          </w:rPrChange>
        </w:rPr>
        <w:t xml:space="preserve"> </w:t>
      </w:r>
      <w:r w:rsidRPr="00992146">
        <w:rPr>
          <w:lang w:val="en-US"/>
          <w:rPrChange w:id="2309" w:author="Anusha De" w:date="2022-08-01T14:48:00Z">
            <w:rPr/>
          </w:rPrChange>
        </w:rPr>
        <w:t>ratings</w:t>
      </w:r>
      <w:r w:rsidR="00F73A4C" w:rsidRPr="00992146">
        <w:rPr>
          <w:lang w:val="en-US"/>
          <w:rPrChange w:id="2310" w:author="Anusha De" w:date="2022-08-01T14:48:00Z">
            <w:rPr/>
          </w:rPrChange>
        </w:rPr>
        <w:t xml:space="preserve"> </w:t>
      </w:r>
      <w:r w:rsidRPr="00992146">
        <w:rPr>
          <w:lang w:val="en-US"/>
          <w:rPrChange w:id="2311" w:author="Anusha De" w:date="2022-08-01T14:48:00Z">
            <w:rPr/>
          </w:rPrChange>
        </w:rPr>
        <w:t>related</w:t>
      </w:r>
      <w:r w:rsidR="00F73A4C" w:rsidRPr="00992146">
        <w:rPr>
          <w:lang w:val="en-US"/>
          <w:rPrChange w:id="2312" w:author="Anusha De" w:date="2022-08-01T14:48:00Z">
            <w:rPr/>
          </w:rPrChange>
        </w:rPr>
        <w:t xml:space="preserve"> </w:t>
      </w:r>
      <w:r w:rsidRPr="00992146">
        <w:rPr>
          <w:lang w:val="en-US"/>
          <w:rPrChange w:id="2313" w:author="Anusha De" w:date="2022-08-01T14:48:00Z">
            <w:rPr/>
          </w:rPrChange>
        </w:rPr>
        <w:t>to</w:t>
      </w:r>
      <w:r w:rsidR="00F73A4C" w:rsidRPr="00992146">
        <w:rPr>
          <w:lang w:val="en-US"/>
          <w:rPrChange w:id="2314" w:author="Anusha De" w:date="2022-08-01T14:48:00Z">
            <w:rPr/>
          </w:rPrChange>
        </w:rPr>
        <w:t xml:space="preserve"> </w:t>
      </w:r>
      <w:r w:rsidRPr="00992146">
        <w:rPr>
          <w:lang w:val="en-US"/>
          <w:rPrChange w:id="2315" w:author="Anusha De" w:date="2022-08-01T14:48:00Z">
            <w:rPr/>
          </w:rPrChange>
        </w:rPr>
        <w:t>gender,</w:t>
      </w:r>
      <w:r w:rsidR="00F73A4C" w:rsidRPr="00992146">
        <w:rPr>
          <w:lang w:val="en-US"/>
          <w:rPrChange w:id="2316" w:author="Anusha De" w:date="2022-08-01T14:48:00Z">
            <w:rPr/>
          </w:rPrChange>
        </w:rPr>
        <w:t xml:space="preserve"> </w:t>
      </w:r>
      <w:r w:rsidRPr="00992146">
        <w:rPr>
          <w:lang w:val="en-US"/>
          <w:rPrChange w:id="2317" w:author="Anusha De" w:date="2022-08-01T14:48:00Z">
            <w:rPr/>
          </w:rPrChange>
        </w:rPr>
        <w:t>where</w:t>
      </w:r>
      <w:r w:rsidR="00F73A4C" w:rsidRPr="00992146">
        <w:rPr>
          <w:lang w:val="en-US"/>
          <w:rPrChange w:id="2318" w:author="Anusha De" w:date="2022-08-01T14:48:00Z">
            <w:rPr/>
          </w:rPrChange>
        </w:rPr>
        <w:t xml:space="preserve"> </w:t>
      </w:r>
      <w:r w:rsidRPr="00992146">
        <w:rPr>
          <w:lang w:val="en-US"/>
          <w:rPrChange w:id="2319" w:author="Anusha De" w:date="2022-08-01T14:48:00Z">
            <w:rPr/>
          </w:rPrChange>
        </w:rPr>
        <w:t>women</w:t>
      </w:r>
      <w:r w:rsidR="00F73A4C" w:rsidRPr="00992146">
        <w:rPr>
          <w:lang w:val="en-US"/>
          <w:rPrChange w:id="2320" w:author="Anusha De" w:date="2022-08-01T14:48:00Z">
            <w:rPr/>
          </w:rPrChange>
        </w:rPr>
        <w:t xml:space="preserve"> </w:t>
      </w:r>
      <w:r w:rsidRPr="00992146">
        <w:rPr>
          <w:lang w:val="en-US"/>
          <w:rPrChange w:id="2321" w:author="Anusha De" w:date="2022-08-01T14:48:00Z">
            <w:rPr/>
          </w:rPrChange>
        </w:rPr>
        <w:t>are</w:t>
      </w:r>
      <w:r w:rsidR="00F73A4C" w:rsidRPr="00992146">
        <w:rPr>
          <w:lang w:val="en-US"/>
          <w:rPrChange w:id="2322" w:author="Anusha De" w:date="2022-08-01T14:48:00Z">
            <w:rPr/>
          </w:rPrChange>
        </w:rPr>
        <w:t xml:space="preserve"> </w:t>
      </w:r>
      <w:r w:rsidRPr="00992146">
        <w:rPr>
          <w:lang w:val="en-US"/>
          <w:rPrChange w:id="2323" w:author="Anusha De" w:date="2022-08-01T14:48:00Z">
            <w:rPr/>
          </w:rPrChange>
        </w:rPr>
        <w:t>rated</w:t>
      </w:r>
      <w:r w:rsidR="00F73A4C" w:rsidRPr="00992146">
        <w:rPr>
          <w:lang w:val="en-US"/>
          <w:rPrChange w:id="2324" w:author="Anusha De" w:date="2022-08-01T14:48:00Z">
            <w:rPr/>
          </w:rPrChange>
        </w:rPr>
        <w:t xml:space="preserve"> </w:t>
      </w:r>
      <w:r w:rsidRPr="00992146">
        <w:rPr>
          <w:lang w:val="en-US"/>
          <w:rPrChange w:id="2325" w:author="Anusha De" w:date="2022-08-01T14:48:00Z">
            <w:rPr/>
          </w:rPrChange>
        </w:rPr>
        <w:t>significantly</w:t>
      </w:r>
      <w:r w:rsidR="00F73A4C" w:rsidRPr="00992146">
        <w:rPr>
          <w:lang w:val="en-US"/>
          <w:rPrChange w:id="2326" w:author="Anusha De" w:date="2022-08-01T14:48:00Z">
            <w:rPr/>
          </w:rPrChange>
        </w:rPr>
        <w:t xml:space="preserve"> </w:t>
      </w:r>
      <w:r w:rsidRPr="00992146">
        <w:rPr>
          <w:lang w:val="en-US"/>
          <w:rPrChange w:id="2327" w:author="Anusha De" w:date="2022-08-01T14:48:00Z">
            <w:rPr/>
          </w:rPrChange>
        </w:rPr>
        <w:t>lower</w:t>
      </w:r>
      <w:r w:rsidR="00F73A4C" w:rsidRPr="00992146">
        <w:rPr>
          <w:lang w:val="en-US"/>
          <w:rPrChange w:id="2328" w:author="Anusha De" w:date="2022-08-01T14:48:00Z">
            <w:rPr/>
          </w:rPrChange>
        </w:rPr>
        <w:t xml:space="preserve"> </w:t>
      </w:r>
      <w:r w:rsidRPr="00992146">
        <w:rPr>
          <w:lang w:val="en-US"/>
          <w:rPrChange w:id="2329" w:author="Anusha De" w:date="2022-08-01T14:48:00Z">
            <w:rPr/>
          </w:rPrChange>
        </w:rPr>
        <w:t>than</w:t>
      </w:r>
      <w:r w:rsidR="00F73A4C" w:rsidRPr="00992146">
        <w:rPr>
          <w:lang w:val="en-US"/>
          <w:rPrChange w:id="2330" w:author="Anusha De" w:date="2022-08-01T14:48:00Z">
            <w:rPr/>
          </w:rPrChange>
        </w:rPr>
        <w:t xml:space="preserve"> </w:t>
      </w:r>
      <w:r w:rsidRPr="00992146">
        <w:rPr>
          <w:lang w:val="en-US"/>
          <w:rPrChange w:id="2331" w:author="Anusha De" w:date="2022-08-01T14:48:00Z">
            <w:rPr/>
          </w:rPrChange>
        </w:rPr>
        <w:t>their</w:t>
      </w:r>
      <w:r w:rsidR="00F73A4C" w:rsidRPr="00992146">
        <w:rPr>
          <w:lang w:val="en-US"/>
          <w:rPrChange w:id="2332" w:author="Anusha De" w:date="2022-08-01T14:48:00Z">
            <w:rPr/>
          </w:rPrChange>
        </w:rPr>
        <w:t xml:space="preserve"> </w:t>
      </w:r>
      <w:r w:rsidRPr="00992146">
        <w:rPr>
          <w:lang w:val="en-US"/>
          <w:rPrChange w:id="2333" w:author="Anusha De" w:date="2022-08-01T14:48:00Z">
            <w:rPr/>
          </w:rPrChange>
        </w:rPr>
        <w:t>male</w:t>
      </w:r>
      <w:r w:rsidR="00F73A4C" w:rsidRPr="00992146">
        <w:rPr>
          <w:lang w:val="en-US"/>
          <w:rPrChange w:id="2334" w:author="Anusha De" w:date="2022-08-01T14:48:00Z">
            <w:rPr/>
          </w:rPrChange>
        </w:rPr>
        <w:t xml:space="preserve"> </w:t>
      </w:r>
      <w:r w:rsidRPr="00992146">
        <w:rPr>
          <w:lang w:val="en-US"/>
          <w:rPrChange w:id="2335" w:author="Anusha De" w:date="2022-08-01T14:48:00Z">
            <w:rPr/>
          </w:rPrChange>
        </w:rPr>
        <w:t>counterparts,</w:t>
      </w:r>
      <w:r w:rsidR="00F73A4C" w:rsidRPr="00992146">
        <w:rPr>
          <w:lang w:val="en-US"/>
          <w:rPrChange w:id="2336" w:author="Anusha De" w:date="2022-08-01T14:48:00Z">
            <w:rPr/>
          </w:rPrChange>
        </w:rPr>
        <w:t xml:space="preserve"> </w:t>
      </w:r>
      <w:r w:rsidRPr="00992146">
        <w:rPr>
          <w:lang w:val="en-US"/>
          <w:rPrChange w:id="2337" w:author="Anusha De" w:date="2022-08-01T14:48:00Z">
            <w:rPr/>
          </w:rPrChange>
        </w:rPr>
        <w:t>have</w:t>
      </w:r>
      <w:r w:rsidR="00F73A4C" w:rsidRPr="00992146">
        <w:rPr>
          <w:lang w:val="en-US"/>
          <w:rPrChange w:id="2338" w:author="Anusha De" w:date="2022-08-01T14:48:00Z">
            <w:rPr/>
          </w:rPrChange>
        </w:rPr>
        <w:t xml:space="preserve"> </w:t>
      </w:r>
      <w:r w:rsidRPr="00992146">
        <w:rPr>
          <w:lang w:val="en-US"/>
          <w:rPrChange w:id="2339" w:author="Anusha De" w:date="2022-08-01T14:48:00Z">
            <w:rPr/>
          </w:rPrChange>
        </w:rPr>
        <w:t>been</w:t>
      </w:r>
      <w:r w:rsidR="00F73A4C" w:rsidRPr="00992146">
        <w:rPr>
          <w:lang w:val="en-US"/>
          <w:rPrChange w:id="2340" w:author="Anusha De" w:date="2022-08-01T14:48:00Z">
            <w:rPr/>
          </w:rPrChange>
        </w:rPr>
        <w:t xml:space="preserve"> </w:t>
      </w:r>
      <w:r w:rsidRPr="00992146">
        <w:rPr>
          <w:lang w:val="en-US"/>
          <w:rPrChange w:id="2341" w:author="Anusha De" w:date="2022-08-01T14:48:00Z">
            <w:rPr/>
          </w:rPrChange>
        </w:rPr>
        <w:t>found</w:t>
      </w:r>
      <w:r w:rsidR="00F73A4C" w:rsidRPr="00992146">
        <w:rPr>
          <w:lang w:val="en-US"/>
          <w:rPrChange w:id="2342" w:author="Anusha De" w:date="2022-08-01T14:48:00Z">
            <w:rPr/>
          </w:rPrChange>
        </w:rPr>
        <w:t xml:space="preserve"> </w:t>
      </w:r>
      <w:r w:rsidRPr="00992146">
        <w:rPr>
          <w:lang w:val="en-US"/>
          <w:rPrChange w:id="2343" w:author="Anusha De" w:date="2022-08-01T14:48:00Z">
            <w:rPr/>
          </w:rPrChange>
        </w:rPr>
        <w:t>in</w:t>
      </w:r>
      <w:r w:rsidR="00F73A4C" w:rsidRPr="00992146">
        <w:rPr>
          <w:lang w:val="en-US"/>
          <w:rPrChange w:id="2344" w:author="Anusha De" w:date="2022-08-01T14:48:00Z">
            <w:rPr/>
          </w:rPrChange>
        </w:rPr>
        <w:t xml:space="preserve"> </w:t>
      </w:r>
      <w:r w:rsidRPr="00992146">
        <w:rPr>
          <w:lang w:val="en-US"/>
          <w:rPrChange w:id="2345" w:author="Anusha De" w:date="2022-08-01T14:48:00Z">
            <w:rPr/>
          </w:rPrChange>
        </w:rPr>
        <w:t>a</w:t>
      </w:r>
      <w:r w:rsidR="00F73A4C" w:rsidRPr="00992146">
        <w:rPr>
          <w:lang w:val="en-US"/>
          <w:rPrChange w:id="2346" w:author="Anusha De" w:date="2022-08-01T14:48:00Z">
            <w:rPr/>
          </w:rPrChange>
        </w:rPr>
        <w:t xml:space="preserve"> </w:t>
      </w:r>
      <w:r w:rsidRPr="00992146">
        <w:rPr>
          <w:lang w:val="en-US"/>
          <w:rPrChange w:id="2347" w:author="Anusha De" w:date="2022-08-01T14:48:00Z">
            <w:rPr/>
          </w:rPrChange>
        </w:rPr>
        <w:t>variety</w:t>
      </w:r>
      <w:r w:rsidR="00F73A4C" w:rsidRPr="00992146">
        <w:rPr>
          <w:lang w:val="en-US"/>
          <w:rPrChange w:id="2348" w:author="Anusha De" w:date="2022-08-01T14:48:00Z">
            <w:rPr/>
          </w:rPrChange>
        </w:rPr>
        <w:t xml:space="preserve"> </w:t>
      </w:r>
      <w:r w:rsidRPr="00992146">
        <w:rPr>
          <w:lang w:val="en-US"/>
          <w:rPrChange w:id="2349" w:author="Anusha De" w:date="2022-08-01T14:48:00Z">
            <w:rPr/>
          </w:rPrChange>
        </w:rPr>
        <w:t>of</w:t>
      </w:r>
      <w:r w:rsidR="00F73A4C" w:rsidRPr="00992146">
        <w:rPr>
          <w:lang w:val="en-US"/>
          <w:rPrChange w:id="2350" w:author="Anusha De" w:date="2022-08-01T14:48:00Z">
            <w:rPr/>
          </w:rPrChange>
        </w:rPr>
        <w:t xml:space="preserve"> </w:t>
      </w:r>
      <w:r w:rsidRPr="00992146">
        <w:rPr>
          <w:lang w:val="en-US"/>
          <w:rPrChange w:id="2351" w:author="Anusha De" w:date="2022-08-01T14:48:00Z">
            <w:rPr/>
          </w:rPrChange>
        </w:rPr>
        <w:t>contexts</w:t>
      </w:r>
      <w:r w:rsidR="00F73A4C" w:rsidRPr="00992146">
        <w:rPr>
          <w:lang w:val="en-US"/>
          <w:rPrChange w:id="2352" w:author="Anusha De" w:date="2022-08-01T14:48:00Z">
            <w:rPr/>
          </w:rPrChange>
        </w:rPr>
        <w:t xml:space="preserve"> </w:t>
      </w:r>
      <w:r w:rsidRPr="00992146">
        <w:rPr>
          <w:lang w:val="en-US"/>
          <w:rPrChange w:id="2353" w:author="Anusha De" w:date="2022-08-01T14:48:00Z">
            <w:rPr/>
          </w:rPrChange>
        </w:rPr>
        <w:t>(</w:t>
      </w:r>
      <w:r>
        <w:fldChar w:fldCharType="begin"/>
      </w:r>
      <w:r w:rsidRPr="00992146">
        <w:rPr>
          <w:lang w:val="en-US"/>
          <w:rPrChange w:id="2354" w:author="Anusha De" w:date="2022-08-01T14:48:00Z">
            <w:rPr/>
          </w:rPrChange>
        </w:rPr>
        <w:instrText xml:space="preserve"> HYPERLINK \l "_bookmark54" </w:instrText>
      </w:r>
      <w:r>
        <w:fldChar w:fldCharType="separate"/>
      </w:r>
      <w:r w:rsidR="006D62E5" w:rsidRPr="00992146">
        <w:rPr>
          <w:lang w:val="en-US"/>
          <w:rPrChange w:id="2355" w:author="Anusha De" w:date="2022-08-01T14:48:00Z">
            <w:rPr/>
          </w:rPrChange>
        </w:rPr>
        <w:t>Mitchell</w:t>
      </w:r>
      <w:r w:rsidR="00F73A4C" w:rsidRPr="00992146">
        <w:rPr>
          <w:lang w:val="en-US"/>
          <w:rPrChange w:id="2356" w:author="Anusha De" w:date="2022-08-01T14:48:00Z">
            <w:rPr/>
          </w:rPrChange>
        </w:rPr>
        <w:t xml:space="preserve"> </w:t>
      </w:r>
      <w:r w:rsidR="006D62E5" w:rsidRPr="00992146">
        <w:rPr>
          <w:lang w:val="en-US"/>
          <w:rPrChange w:id="2357" w:author="Anusha De" w:date="2022-08-01T14:48:00Z">
            <w:rPr/>
          </w:rPrChange>
        </w:rPr>
        <w:t>&amp;</w:t>
      </w:r>
      <w:r w:rsidR="00F73A4C" w:rsidRPr="00992146">
        <w:rPr>
          <w:lang w:val="en-US"/>
          <w:rPrChange w:id="2358" w:author="Anusha De" w:date="2022-08-01T14:48:00Z">
            <w:rPr/>
          </w:rPrChange>
        </w:rPr>
        <w:t xml:space="preserve"> </w:t>
      </w:r>
      <w:r w:rsidR="006D62E5" w:rsidRPr="00992146">
        <w:rPr>
          <w:lang w:val="en-US"/>
          <w:rPrChange w:id="2359" w:author="Anusha De" w:date="2022-08-01T14:48:00Z">
            <w:rPr/>
          </w:rPrChange>
        </w:rPr>
        <w:t>Martin</w:t>
      </w:r>
      <w:r>
        <w:fldChar w:fldCharType="end"/>
      </w:r>
      <w:r w:rsidRPr="00992146">
        <w:rPr>
          <w:lang w:val="en-US"/>
          <w:rPrChange w:id="2360" w:author="Anusha De" w:date="2022-08-01T14:48:00Z">
            <w:rPr/>
          </w:rPrChange>
        </w:rPr>
        <w:t>,</w:t>
      </w:r>
      <w:r w:rsidR="00F73A4C" w:rsidRPr="00992146">
        <w:rPr>
          <w:lang w:val="en-US"/>
          <w:rPrChange w:id="2361" w:author="Anusha De" w:date="2022-08-01T14:48:00Z">
            <w:rPr/>
          </w:rPrChange>
        </w:rPr>
        <w:t xml:space="preserve"> </w:t>
      </w:r>
      <w:r>
        <w:fldChar w:fldCharType="begin"/>
      </w:r>
      <w:r w:rsidRPr="00992146">
        <w:rPr>
          <w:lang w:val="en-US"/>
          <w:rPrChange w:id="2362" w:author="Anusha De" w:date="2022-08-01T14:48:00Z">
            <w:rPr/>
          </w:rPrChange>
        </w:rPr>
        <w:instrText xml:space="preserve"> HYPERLINK \l "_bookmark54" </w:instrText>
      </w:r>
      <w:r>
        <w:fldChar w:fldCharType="separate"/>
      </w:r>
      <w:r w:rsidRPr="00992146">
        <w:rPr>
          <w:lang w:val="en-US"/>
          <w:rPrChange w:id="2363" w:author="Anusha De" w:date="2022-08-01T14:48:00Z">
            <w:rPr/>
          </w:rPrChange>
        </w:rPr>
        <w:t>2018</w:t>
      </w:r>
      <w:r>
        <w:fldChar w:fldCharType="end"/>
      </w:r>
      <w:r w:rsidRPr="00992146">
        <w:rPr>
          <w:lang w:val="en-US"/>
          <w:rPrChange w:id="2364" w:author="Anusha De" w:date="2022-08-01T14:48:00Z">
            <w:rPr/>
          </w:rPrChange>
        </w:rPr>
        <w:t>;</w:t>
      </w:r>
      <w:r w:rsidR="00F73A4C" w:rsidRPr="00992146">
        <w:rPr>
          <w:lang w:val="en-US"/>
          <w:rPrChange w:id="2365" w:author="Anusha De" w:date="2022-08-01T14:48:00Z">
            <w:rPr/>
          </w:rPrChange>
        </w:rPr>
        <w:t xml:space="preserve"> </w:t>
      </w:r>
      <w:r>
        <w:fldChar w:fldCharType="begin"/>
      </w:r>
      <w:r w:rsidRPr="00992146">
        <w:rPr>
          <w:lang w:val="en-US"/>
          <w:rPrChange w:id="2366" w:author="Anusha De" w:date="2022-08-01T14:48:00Z">
            <w:rPr/>
          </w:rPrChange>
        </w:rPr>
        <w:instrText xml:space="preserve"> HYPERLINK \l "_bookmark31" </w:instrText>
      </w:r>
      <w:r>
        <w:fldChar w:fldCharType="separate"/>
      </w:r>
      <w:r w:rsidRPr="00992146">
        <w:rPr>
          <w:lang w:val="en-US"/>
          <w:rPrChange w:id="2367" w:author="Anusha De" w:date="2022-08-01T14:48:00Z">
            <w:rPr/>
          </w:rPrChange>
        </w:rPr>
        <w:t>Furnham</w:t>
      </w:r>
      <w:r>
        <w:fldChar w:fldCharType="end"/>
      </w:r>
      <w:r w:rsidRPr="00992146">
        <w:rPr>
          <w:lang w:val="en-US"/>
          <w:rPrChange w:id="2368" w:author="Anusha De" w:date="2022-08-01T14:48:00Z">
            <w:rPr/>
          </w:rPrChange>
        </w:rPr>
        <w:t>,</w:t>
      </w:r>
      <w:r w:rsidR="00F73A4C" w:rsidRPr="00992146">
        <w:rPr>
          <w:lang w:val="en-US"/>
          <w:rPrChange w:id="2369" w:author="Anusha De" w:date="2022-08-01T14:48:00Z">
            <w:rPr/>
          </w:rPrChange>
        </w:rPr>
        <w:t xml:space="preserve"> </w:t>
      </w:r>
      <w:r>
        <w:fldChar w:fldCharType="begin"/>
      </w:r>
      <w:r w:rsidRPr="00992146">
        <w:rPr>
          <w:lang w:val="en-US"/>
          <w:rPrChange w:id="2370" w:author="Anusha De" w:date="2022-08-01T14:48:00Z">
            <w:rPr/>
          </w:rPrChange>
        </w:rPr>
        <w:instrText xml:space="preserve"> HYPERLINK \l "_bookmark31" </w:instrText>
      </w:r>
      <w:r>
        <w:fldChar w:fldCharType="separate"/>
      </w:r>
      <w:r w:rsidRPr="00992146">
        <w:rPr>
          <w:lang w:val="en-US"/>
          <w:rPrChange w:id="2371" w:author="Anusha De" w:date="2022-08-01T14:48:00Z">
            <w:rPr/>
          </w:rPrChange>
        </w:rPr>
        <w:t>2005</w:t>
      </w:r>
      <w:r>
        <w:fldChar w:fldCharType="end"/>
      </w:r>
      <w:r w:rsidRPr="00992146">
        <w:rPr>
          <w:lang w:val="en-US"/>
          <w:rPrChange w:id="2372" w:author="Anusha De" w:date="2022-08-01T14:48:00Z">
            <w:rPr/>
          </w:rPrChange>
        </w:rPr>
        <w:t>;</w:t>
      </w:r>
      <w:r w:rsidR="00F73A4C" w:rsidRPr="00992146">
        <w:rPr>
          <w:lang w:val="en-US"/>
          <w:rPrChange w:id="2373" w:author="Anusha De" w:date="2022-08-01T14:48:00Z">
            <w:rPr/>
          </w:rPrChange>
        </w:rPr>
        <w:t xml:space="preserve"> </w:t>
      </w:r>
      <w:r>
        <w:fldChar w:fldCharType="begin"/>
      </w:r>
      <w:r w:rsidRPr="00992146">
        <w:rPr>
          <w:lang w:val="en-US"/>
          <w:rPrChange w:id="2374" w:author="Anusha De" w:date="2022-08-01T14:48:00Z">
            <w:rPr/>
          </w:rPrChange>
        </w:rPr>
        <w:instrText xml:space="preserve"> HYPERLINK \l "_bookmark59" </w:instrText>
      </w:r>
      <w:r>
        <w:fldChar w:fldCharType="separate"/>
      </w:r>
      <w:proofErr w:type="spellStart"/>
      <w:r w:rsidR="006D62E5" w:rsidRPr="00992146">
        <w:rPr>
          <w:lang w:val="en-US"/>
          <w:rPrChange w:id="2375" w:author="Anusha De" w:date="2022-08-01T14:48:00Z">
            <w:rPr/>
          </w:rPrChange>
        </w:rPr>
        <w:t>Patiar</w:t>
      </w:r>
      <w:proofErr w:type="spellEnd"/>
      <w:r w:rsidR="00F73A4C" w:rsidRPr="00992146">
        <w:rPr>
          <w:lang w:val="en-US"/>
          <w:rPrChange w:id="2376" w:author="Anusha De" w:date="2022-08-01T14:48:00Z">
            <w:rPr/>
          </w:rPrChange>
        </w:rPr>
        <w:t xml:space="preserve"> </w:t>
      </w:r>
      <w:r w:rsidR="006D62E5" w:rsidRPr="00992146">
        <w:rPr>
          <w:lang w:val="en-US"/>
          <w:rPrChange w:id="2377" w:author="Anusha De" w:date="2022-08-01T14:48:00Z">
            <w:rPr/>
          </w:rPrChange>
        </w:rPr>
        <w:t>&amp;</w:t>
      </w:r>
      <w:r w:rsidR="00F73A4C" w:rsidRPr="00992146">
        <w:rPr>
          <w:lang w:val="en-US"/>
          <w:rPrChange w:id="2378" w:author="Anusha De" w:date="2022-08-01T14:48:00Z">
            <w:rPr/>
          </w:rPrChange>
        </w:rPr>
        <w:t xml:space="preserve"> </w:t>
      </w:r>
      <w:r w:rsidR="006D62E5" w:rsidRPr="00992146">
        <w:rPr>
          <w:lang w:val="en-US"/>
          <w:rPrChange w:id="2379" w:author="Anusha De" w:date="2022-08-01T14:48:00Z">
            <w:rPr/>
          </w:rPrChange>
        </w:rPr>
        <w:t>Mia</w:t>
      </w:r>
      <w:r>
        <w:fldChar w:fldCharType="end"/>
      </w:r>
      <w:r w:rsidRPr="00992146">
        <w:rPr>
          <w:lang w:val="en-US"/>
          <w:rPrChange w:id="2380" w:author="Anusha De" w:date="2022-08-01T14:48:00Z">
            <w:rPr/>
          </w:rPrChange>
        </w:rPr>
        <w:t>,</w:t>
      </w:r>
      <w:r w:rsidR="00F73A4C" w:rsidRPr="00992146">
        <w:rPr>
          <w:lang w:val="en-US"/>
          <w:rPrChange w:id="2381" w:author="Anusha De" w:date="2022-08-01T14:48:00Z">
            <w:rPr/>
          </w:rPrChange>
        </w:rPr>
        <w:t xml:space="preserve"> </w:t>
      </w:r>
      <w:r>
        <w:fldChar w:fldCharType="begin"/>
      </w:r>
      <w:r w:rsidRPr="00992146">
        <w:rPr>
          <w:lang w:val="en-US"/>
          <w:rPrChange w:id="2382" w:author="Anusha De" w:date="2022-08-01T14:48:00Z">
            <w:rPr/>
          </w:rPrChange>
        </w:rPr>
        <w:instrText xml:space="preserve"> HYPERLINK \l "_bookmark59" </w:instrText>
      </w:r>
      <w:r>
        <w:fldChar w:fldCharType="separate"/>
      </w:r>
      <w:r w:rsidRPr="00992146">
        <w:rPr>
          <w:lang w:val="en-US"/>
          <w:rPrChange w:id="2383" w:author="Anusha De" w:date="2022-08-01T14:48:00Z">
            <w:rPr/>
          </w:rPrChange>
        </w:rPr>
        <w:t>2008</w:t>
      </w:r>
      <w:r>
        <w:fldChar w:fldCharType="end"/>
      </w:r>
      <w:r w:rsidRPr="00992146">
        <w:rPr>
          <w:lang w:val="en-US"/>
          <w:rPrChange w:id="2384" w:author="Anusha De" w:date="2022-08-01T14:48:00Z">
            <w:rPr/>
          </w:rPrChange>
        </w:rPr>
        <w:t>).</w:t>
      </w:r>
      <w:r w:rsidR="00F73A4C" w:rsidRPr="00992146">
        <w:rPr>
          <w:lang w:val="en-US"/>
          <w:rPrChange w:id="2385" w:author="Anusha De" w:date="2022-08-01T14:48:00Z">
            <w:rPr/>
          </w:rPrChange>
        </w:rPr>
        <w:t xml:space="preserve"> </w:t>
      </w:r>
      <w:r w:rsidRPr="00992146">
        <w:rPr>
          <w:lang w:val="en-US"/>
          <w:rPrChange w:id="2386" w:author="Anusha De" w:date="2022-08-01T14:48:00Z">
            <w:rPr/>
          </w:rPrChange>
        </w:rPr>
        <w:t>Gender</w:t>
      </w:r>
      <w:r w:rsidR="00F73A4C" w:rsidRPr="00992146">
        <w:rPr>
          <w:lang w:val="en-US"/>
          <w:rPrChange w:id="2387" w:author="Anusha De" w:date="2022-08-01T14:48:00Z">
            <w:rPr/>
          </w:rPrChange>
        </w:rPr>
        <w:t xml:space="preserve"> </w:t>
      </w:r>
      <w:r w:rsidRPr="00992146">
        <w:rPr>
          <w:lang w:val="en-US"/>
          <w:rPrChange w:id="2388" w:author="Anusha De" w:date="2022-08-01T14:48:00Z">
            <w:rPr/>
          </w:rPrChange>
        </w:rPr>
        <w:t>bias</w:t>
      </w:r>
      <w:r w:rsidR="00F73A4C" w:rsidRPr="00992146">
        <w:rPr>
          <w:lang w:val="en-US"/>
          <w:rPrChange w:id="2389" w:author="Anusha De" w:date="2022-08-01T14:48:00Z">
            <w:rPr/>
          </w:rPrChange>
        </w:rPr>
        <w:t xml:space="preserve"> </w:t>
      </w:r>
      <w:r w:rsidRPr="00992146">
        <w:rPr>
          <w:lang w:val="en-US"/>
          <w:rPrChange w:id="2390" w:author="Anusha De" w:date="2022-08-01T14:48:00Z">
            <w:rPr/>
          </w:rPrChange>
        </w:rPr>
        <w:t>in</w:t>
      </w:r>
      <w:r w:rsidR="00F73A4C" w:rsidRPr="00992146">
        <w:rPr>
          <w:lang w:val="en-US"/>
          <w:rPrChange w:id="2391" w:author="Anusha De" w:date="2022-08-01T14:48:00Z">
            <w:rPr/>
          </w:rPrChange>
        </w:rPr>
        <w:t xml:space="preserve"> </w:t>
      </w:r>
      <w:r w:rsidRPr="00992146">
        <w:rPr>
          <w:lang w:val="en-US"/>
          <w:rPrChange w:id="2392" w:author="Anusha De" w:date="2022-08-01T14:48:00Z">
            <w:rPr/>
          </w:rPrChange>
        </w:rPr>
        <w:t>perceptions</w:t>
      </w:r>
      <w:r w:rsidR="00F73A4C" w:rsidRPr="00992146">
        <w:rPr>
          <w:lang w:val="en-US"/>
          <w:rPrChange w:id="2393" w:author="Anusha De" w:date="2022-08-01T14:48:00Z">
            <w:rPr/>
          </w:rPrChange>
        </w:rPr>
        <w:t xml:space="preserve"> </w:t>
      </w:r>
      <w:r w:rsidRPr="00992146">
        <w:rPr>
          <w:lang w:val="en-US"/>
          <w:rPrChange w:id="2394" w:author="Anusha De" w:date="2022-08-01T14:48:00Z">
            <w:rPr/>
          </w:rPrChange>
        </w:rPr>
        <w:t>can</w:t>
      </w:r>
      <w:r w:rsidR="00F73A4C" w:rsidRPr="00992146">
        <w:rPr>
          <w:lang w:val="en-US"/>
          <w:rPrChange w:id="2395" w:author="Anusha De" w:date="2022-08-01T14:48:00Z">
            <w:rPr/>
          </w:rPrChange>
        </w:rPr>
        <w:t xml:space="preserve"> </w:t>
      </w:r>
      <w:r w:rsidRPr="00992146">
        <w:rPr>
          <w:lang w:val="en-US"/>
          <w:rPrChange w:id="2396" w:author="Anusha De" w:date="2022-08-01T14:48:00Z">
            <w:rPr/>
          </w:rPrChange>
        </w:rPr>
        <w:t>constitute</w:t>
      </w:r>
      <w:r w:rsidR="00F73A4C" w:rsidRPr="00992146">
        <w:rPr>
          <w:lang w:val="en-US"/>
          <w:rPrChange w:id="2397" w:author="Anusha De" w:date="2022-08-01T14:48:00Z">
            <w:rPr/>
          </w:rPrChange>
        </w:rPr>
        <w:t xml:space="preserve"> </w:t>
      </w:r>
      <w:r w:rsidRPr="00992146">
        <w:rPr>
          <w:lang w:val="en-US"/>
          <w:rPrChange w:id="2398" w:author="Anusha De" w:date="2022-08-01T14:48:00Z">
            <w:rPr/>
          </w:rPrChange>
        </w:rPr>
        <w:t>important</w:t>
      </w:r>
      <w:r w:rsidR="00F73A4C" w:rsidRPr="00992146">
        <w:rPr>
          <w:lang w:val="en-US"/>
          <w:rPrChange w:id="2399" w:author="Anusha De" w:date="2022-08-01T14:48:00Z">
            <w:rPr/>
          </w:rPrChange>
        </w:rPr>
        <w:t xml:space="preserve"> </w:t>
      </w:r>
      <w:r w:rsidRPr="00992146">
        <w:rPr>
          <w:lang w:val="en-US"/>
          <w:rPrChange w:id="2400" w:author="Anusha De" w:date="2022-08-01T14:48:00Z">
            <w:rPr/>
          </w:rPrChange>
        </w:rPr>
        <w:t>barriers</w:t>
      </w:r>
      <w:r w:rsidR="00F73A4C" w:rsidRPr="00992146">
        <w:rPr>
          <w:lang w:val="en-US"/>
          <w:rPrChange w:id="2401" w:author="Anusha De" w:date="2022-08-01T14:48:00Z">
            <w:rPr/>
          </w:rPrChange>
        </w:rPr>
        <w:t xml:space="preserve"> </w:t>
      </w:r>
      <w:r w:rsidRPr="00992146">
        <w:rPr>
          <w:lang w:val="en-US"/>
          <w:rPrChange w:id="2402" w:author="Anusha De" w:date="2022-08-01T14:48:00Z">
            <w:rPr/>
          </w:rPrChange>
        </w:rPr>
        <w:t>to</w:t>
      </w:r>
      <w:r w:rsidR="00F73A4C" w:rsidRPr="00992146">
        <w:rPr>
          <w:lang w:val="en-US"/>
          <w:rPrChange w:id="2403" w:author="Anusha De" w:date="2022-08-01T14:48:00Z">
            <w:rPr/>
          </w:rPrChange>
        </w:rPr>
        <w:t xml:space="preserve"> </w:t>
      </w:r>
      <w:r w:rsidRPr="00992146">
        <w:rPr>
          <w:lang w:val="en-US"/>
          <w:rPrChange w:id="2404" w:author="Anusha De" w:date="2022-08-01T14:48:00Z">
            <w:rPr/>
          </w:rPrChange>
        </w:rPr>
        <w:t>market</w:t>
      </w:r>
      <w:r w:rsidR="00F73A4C" w:rsidRPr="00992146">
        <w:rPr>
          <w:lang w:val="en-US"/>
          <w:rPrChange w:id="2405" w:author="Anusha De" w:date="2022-08-01T14:48:00Z">
            <w:rPr/>
          </w:rPrChange>
        </w:rPr>
        <w:t xml:space="preserve"> </w:t>
      </w:r>
      <w:r w:rsidRPr="00992146">
        <w:rPr>
          <w:lang w:val="en-US"/>
          <w:rPrChange w:id="2406" w:author="Anusha De" w:date="2022-08-01T14:48:00Z">
            <w:rPr/>
          </w:rPrChange>
        </w:rPr>
        <w:t>access</w:t>
      </w:r>
      <w:r w:rsidR="00F73A4C" w:rsidRPr="00992146">
        <w:rPr>
          <w:lang w:val="en-US"/>
          <w:rPrChange w:id="2407" w:author="Anusha De" w:date="2022-08-01T14:48:00Z">
            <w:rPr/>
          </w:rPrChange>
        </w:rPr>
        <w:t xml:space="preserve"> </w:t>
      </w:r>
      <w:r w:rsidRPr="00992146">
        <w:rPr>
          <w:lang w:val="en-US"/>
          <w:rPrChange w:id="2408" w:author="Anusha De" w:date="2022-08-01T14:48:00Z">
            <w:rPr/>
          </w:rPrChange>
        </w:rPr>
        <w:t>for</w:t>
      </w:r>
      <w:r w:rsidR="00F73A4C" w:rsidRPr="00992146">
        <w:rPr>
          <w:lang w:val="en-US"/>
          <w:rPrChange w:id="2409" w:author="Anusha De" w:date="2022-08-01T14:48:00Z">
            <w:rPr/>
          </w:rPrChange>
        </w:rPr>
        <w:t xml:space="preserve"> </w:t>
      </w:r>
      <w:r w:rsidRPr="00992146">
        <w:rPr>
          <w:lang w:val="en-US"/>
          <w:rPrChange w:id="2410" w:author="Anusha De" w:date="2022-08-01T14:48:00Z">
            <w:rPr/>
          </w:rPrChange>
        </w:rPr>
        <w:t>women,</w:t>
      </w:r>
      <w:r w:rsidR="00F73A4C" w:rsidRPr="00992146">
        <w:rPr>
          <w:lang w:val="en-US"/>
          <w:rPrChange w:id="2411" w:author="Anusha De" w:date="2022-08-01T14:48:00Z">
            <w:rPr/>
          </w:rPrChange>
        </w:rPr>
        <w:t xml:space="preserve"> </w:t>
      </w:r>
      <w:r w:rsidRPr="00992146">
        <w:rPr>
          <w:lang w:val="en-US"/>
          <w:rPrChange w:id="2412" w:author="Anusha De" w:date="2022-08-01T14:48:00Z">
            <w:rPr/>
          </w:rPrChange>
        </w:rPr>
        <w:t>leading</w:t>
      </w:r>
      <w:r w:rsidR="00F73A4C" w:rsidRPr="00992146">
        <w:rPr>
          <w:lang w:val="en-US"/>
          <w:rPrChange w:id="2413" w:author="Anusha De" w:date="2022-08-01T14:48:00Z">
            <w:rPr/>
          </w:rPrChange>
        </w:rPr>
        <w:t xml:space="preserve"> </w:t>
      </w:r>
      <w:r w:rsidRPr="00992146">
        <w:rPr>
          <w:lang w:val="en-US"/>
          <w:rPrChange w:id="2414" w:author="Anusha De" w:date="2022-08-01T14:48:00Z">
            <w:rPr/>
          </w:rPrChange>
        </w:rPr>
        <w:t>to</w:t>
      </w:r>
      <w:r w:rsidR="00F73A4C" w:rsidRPr="00992146">
        <w:rPr>
          <w:lang w:val="en-US"/>
          <w:rPrChange w:id="2415" w:author="Anusha De" w:date="2022-08-01T14:48:00Z">
            <w:rPr/>
          </w:rPrChange>
        </w:rPr>
        <w:t xml:space="preserve"> </w:t>
      </w:r>
      <w:r w:rsidRPr="00992146">
        <w:rPr>
          <w:lang w:val="en-US"/>
          <w:rPrChange w:id="2416" w:author="Anusha De" w:date="2022-08-01T14:48:00Z">
            <w:rPr/>
          </w:rPrChange>
        </w:rPr>
        <w:t>mistrust,</w:t>
      </w:r>
      <w:r w:rsidR="00F73A4C" w:rsidRPr="00992146">
        <w:rPr>
          <w:lang w:val="en-US"/>
          <w:rPrChange w:id="2417" w:author="Anusha De" w:date="2022-08-01T14:48:00Z">
            <w:rPr/>
          </w:rPrChange>
        </w:rPr>
        <w:t xml:space="preserve"> </w:t>
      </w:r>
      <w:r w:rsidRPr="00992146">
        <w:rPr>
          <w:lang w:val="en-US"/>
          <w:rPrChange w:id="2418" w:author="Anusha De" w:date="2022-08-01T14:48:00Z">
            <w:rPr/>
          </w:rPrChange>
        </w:rPr>
        <w:t>lower</w:t>
      </w:r>
      <w:r w:rsidR="00F73A4C" w:rsidRPr="00992146">
        <w:rPr>
          <w:lang w:val="en-US"/>
          <w:rPrChange w:id="2419" w:author="Anusha De" w:date="2022-08-01T14:48:00Z">
            <w:rPr/>
          </w:rPrChange>
        </w:rPr>
        <w:t xml:space="preserve"> </w:t>
      </w:r>
      <w:r w:rsidRPr="00992146">
        <w:rPr>
          <w:lang w:val="en-US"/>
          <w:rPrChange w:id="2420" w:author="Anusha De" w:date="2022-08-01T14:48:00Z">
            <w:rPr/>
          </w:rPrChange>
        </w:rPr>
        <w:t>access</w:t>
      </w:r>
      <w:r w:rsidR="00F73A4C" w:rsidRPr="00992146">
        <w:rPr>
          <w:lang w:val="en-US"/>
          <w:rPrChange w:id="2421" w:author="Anusha De" w:date="2022-08-01T14:48:00Z">
            <w:rPr/>
          </w:rPrChange>
        </w:rPr>
        <w:t xml:space="preserve"> </w:t>
      </w:r>
      <w:r w:rsidRPr="00992146">
        <w:rPr>
          <w:lang w:val="en-US"/>
          <w:rPrChange w:id="2422" w:author="Anusha De" w:date="2022-08-01T14:48:00Z">
            <w:rPr/>
          </w:rPrChange>
        </w:rPr>
        <w:t>to</w:t>
      </w:r>
      <w:r w:rsidR="00F73A4C" w:rsidRPr="00992146">
        <w:rPr>
          <w:lang w:val="en-US"/>
          <w:rPrChange w:id="2423" w:author="Anusha De" w:date="2022-08-01T14:48:00Z">
            <w:rPr/>
          </w:rPrChange>
        </w:rPr>
        <w:t xml:space="preserve"> </w:t>
      </w:r>
      <w:r w:rsidRPr="00992146">
        <w:rPr>
          <w:lang w:val="en-US"/>
          <w:rPrChange w:id="2424" w:author="Anusha De" w:date="2022-08-01T14:48:00Z">
            <w:rPr/>
          </w:rPrChange>
        </w:rPr>
        <w:t>credit,</w:t>
      </w:r>
      <w:r w:rsidR="00F73A4C" w:rsidRPr="00992146">
        <w:rPr>
          <w:lang w:val="en-US"/>
          <w:rPrChange w:id="2425" w:author="Anusha De" w:date="2022-08-01T14:48:00Z">
            <w:rPr/>
          </w:rPrChange>
        </w:rPr>
        <w:t xml:space="preserve"> </w:t>
      </w:r>
      <w:r w:rsidRPr="00992146">
        <w:rPr>
          <w:lang w:val="en-US"/>
          <w:rPrChange w:id="2426" w:author="Anusha De" w:date="2022-08-01T14:48:00Z">
            <w:rPr/>
          </w:rPrChange>
        </w:rPr>
        <w:t>etc.</w:t>
      </w:r>
      <w:r w:rsidR="00F73A4C" w:rsidRPr="00992146">
        <w:rPr>
          <w:lang w:val="en-US"/>
          <w:rPrChange w:id="2427" w:author="Anusha De" w:date="2022-08-01T14:48:00Z">
            <w:rPr/>
          </w:rPrChange>
        </w:rPr>
        <w:t xml:space="preserve"> </w:t>
      </w:r>
      <w:r w:rsidRPr="00992146">
        <w:rPr>
          <w:lang w:val="en-US"/>
          <w:rPrChange w:id="2428" w:author="Anusha De" w:date="2022-08-01T14:48:00Z">
            <w:rPr/>
          </w:rPrChange>
        </w:rPr>
        <w:t>Bias</w:t>
      </w:r>
      <w:r w:rsidR="00F73A4C" w:rsidRPr="00992146">
        <w:rPr>
          <w:lang w:val="en-US"/>
          <w:rPrChange w:id="2429" w:author="Anusha De" w:date="2022-08-01T14:48:00Z">
            <w:rPr/>
          </w:rPrChange>
        </w:rPr>
        <w:t xml:space="preserve"> </w:t>
      </w:r>
      <w:r w:rsidRPr="00992146">
        <w:rPr>
          <w:lang w:val="en-US"/>
          <w:rPrChange w:id="2430" w:author="Anusha De" w:date="2022-08-01T14:48:00Z">
            <w:rPr/>
          </w:rPrChange>
        </w:rPr>
        <w:t>in</w:t>
      </w:r>
      <w:r w:rsidR="00F73A4C" w:rsidRPr="00992146">
        <w:rPr>
          <w:lang w:val="en-US"/>
          <w:rPrChange w:id="2431" w:author="Anusha De" w:date="2022-08-01T14:48:00Z">
            <w:rPr/>
          </w:rPrChange>
        </w:rPr>
        <w:t xml:space="preserve"> </w:t>
      </w:r>
      <w:r w:rsidRPr="00992146">
        <w:rPr>
          <w:lang w:val="en-US"/>
          <w:rPrChange w:id="2432" w:author="Anusha De" w:date="2022-08-01T14:48:00Z">
            <w:rPr/>
          </w:rPrChange>
        </w:rPr>
        <w:t>self-rating</w:t>
      </w:r>
      <w:r w:rsidR="00F73A4C" w:rsidRPr="00992146">
        <w:rPr>
          <w:lang w:val="en-US"/>
          <w:rPrChange w:id="2433" w:author="Anusha De" w:date="2022-08-01T14:48:00Z">
            <w:rPr/>
          </w:rPrChange>
        </w:rPr>
        <w:t xml:space="preserve"> </w:t>
      </w:r>
      <w:r w:rsidRPr="00992146">
        <w:rPr>
          <w:lang w:val="en-US"/>
          <w:rPrChange w:id="2434" w:author="Anusha De" w:date="2022-08-01T14:48:00Z">
            <w:rPr/>
          </w:rPrChange>
        </w:rPr>
        <w:t>along</w:t>
      </w:r>
      <w:r w:rsidR="00F73A4C" w:rsidRPr="00992146">
        <w:rPr>
          <w:lang w:val="en-US"/>
          <w:rPrChange w:id="2435" w:author="Anusha De" w:date="2022-08-01T14:48:00Z">
            <w:rPr/>
          </w:rPrChange>
        </w:rPr>
        <w:t xml:space="preserve"> </w:t>
      </w:r>
      <w:r w:rsidRPr="00992146">
        <w:rPr>
          <w:lang w:val="en-US"/>
          <w:rPrChange w:id="2436" w:author="Anusha De" w:date="2022-08-01T14:48:00Z">
            <w:rPr/>
          </w:rPrChange>
        </w:rPr>
        <w:t>gender</w:t>
      </w:r>
      <w:r w:rsidR="00F73A4C" w:rsidRPr="00992146">
        <w:rPr>
          <w:lang w:val="en-US"/>
          <w:rPrChange w:id="2437" w:author="Anusha De" w:date="2022-08-01T14:48:00Z">
            <w:rPr/>
          </w:rPrChange>
        </w:rPr>
        <w:t xml:space="preserve"> </w:t>
      </w:r>
      <w:r w:rsidRPr="00992146">
        <w:rPr>
          <w:lang w:val="en-US"/>
          <w:rPrChange w:id="2438" w:author="Anusha De" w:date="2022-08-01T14:48:00Z">
            <w:rPr/>
          </w:rPrChange>
        </w:rPr>
        <w:t>lines</w:t>
      </w:r>
      <w:r w:rsidR="00F73A4C" w:rsidRPr="00992146">
        <w:rPr>
          <w:lang w:val="en-US"/>
          <w:rPrChange w:id="2439" w:author="Anusha De" w:date="2022-08-01T14:48:00Z">
            <w:rPr/>
          </w:rPrChange>
        </w:rPr>
        <w:t xml:space="preserve"> </w:t>
      </w:r>
      <w:r w:rsidRPr="00992146">
        <w:rPr>
          <w:lang w:val="en-US"/>
          <w:rPrChange w:id="2440" w:author="Anusha De" w:date="2022-08-01T14:48:00Z">
            <w:rPr/>
          </w:rPrChange>
        </w:rPr>
        <w:t>may</w:t>
      </w:r>
      <w:r w:rsidR="00F73A4C" w:rsidRPr="00992146">
        <w:rPr>
          <w:lang w:val="en-US"/>
          <w:rPrChange w:id="2441" w:author="Anusha De" w:date="2022-08-01T14:48:00Z">
            <w:rPr/>
          </w:rPrChange>
        </w:rPr>
        <w:t xml:space="preserve"> </w:t>
      </w:r>
      <w:r w:rsidRPr="00992146">
        <w:rPr>
          <w:lang w:val="en-US"/>
          <w:rPrChange w:id="2442" w:author="Anusha De" w:date="2022-08-01T14:48:00Z">
            <w:rPr/>
          </w:rPrChange>
        </w:rPr>
        <w:t>also</w:t>
      </w:r>
      <w:r w:rsidR="00F73A4C" w:rsidRPr="00992146">
        <w:rPr>
          <w:lang w:val="en-US"/>
          <w:rPrChange w:id="2443" w:author="Anusha De" w:date="2022-08-01T14:48:00Z">
            <w:rPr/>
          </w:rPrChange>
        </w:rPr>
        <w:t xml:space="preserve"> </w:t>
      </w:r>
      <w:r w:rsidRPr="00992146">
        <w:rPr>
          <w:lang w:val="en-US"/>
          <w:rPrChange w:id="2444" w:author="Anusha De" w:date="2022-08-01T14:48:00Z">
            <w:rPr/>
          </w:rPrChange>
        </w:rPr>
        <w:t>constrain</w:t>
      </w:r>
      <w:r w:rsidR="00F73A4C" w:rsidRPr="00992146">
        <w:rPr>
          <w:lang w:val="en-US"/>
          <w:rPrChange w:id="2445" w:author="Anusha De" w:date="2022-08-01T14:48:00Z">
            <w:rPr/>
          </w:rPrChange>
        </w:rPr>
        <w:t xml:space="preserve"> </w:t>
      </w:r>
      <w:r w:rsidRPr="00992146">
        <w:rPr>
          <w:lang w:val="en-US"/>
          <w:rPrChange w:id="2446" w:author="Anusha De" w:date="2022-08-01T14:48:00Z">
            <w:rPr/>
          </w:rPrChange>
        </w:rPr>
        <w:t>women's</w:t>
      </w:r>
      <w:r w:rsidR="00F73A4C" w:rsidRPr="00992146">
        <w:rPr>
          <w:lang w:val="en-US"/>
          <w:rPrChange w:id="2447" w:author="Anusha De" w:date="2022-08-01T14:48:00Z">
            <w:rPr/>
          </w:rPrChange>
        </w:rPr>
        <w:t xml:space="preserve"> </w:t>
      </w:r>
      <w:r w:rsidRPr="00992146">
        <w:rPr>
          <w:lang w:val="en-US"/>
          <w:rPrChange w:id="2448" w:author="Anusha De" w:date="2022-08-01T14:48:00Z">
            <w:rPr/>
          </w:rPrChange>
        </w:rPr>
        <w:t>entry</w:t>
      </w:r>
      <w:r w:rsidR="00F73A4C" w:rsidRPr="00992146">
        <w:rPr>
          <w:lang w:val="en-US"/>
          <w:rPrChange w:id="2449" w:author="Anusha De" w:date="2022-08-01T14:48:00Z">
            <w:rPr/>
          </w:rPrChange>
        </w:rPr>
        <w:t xml:space="preserve"> </w:t>
      </w:r>
      <w:r w:rsidRPr="00992146">
        <w:rPr>
          <w:lang w:val="en-US"/>
          <w:rPrChange w:id="2450" w:author="Anusha De" w:date="2022-08-01T14:48:00Z">
            <w:rPr/>
          </w:rPrChange>
        </w:rPr>
        <w:t>and</w:t>
      </w:r>
      <w:r w:rsidR="00F73A4C" w:rsidRPr="00992146">
        <w:rPr>
          <w:lang w:val="en-US"/>
          <w:rPrChange w:id="2451" w:author="Anusha De" w:date="2022-08-01T14:48:00Z">
            <w:rPr/>
          </w:rPrChange>
        </w:rPr>
        <w:t xml:space="preserve"> </w:t>
      </w:r>
      <w:r w:rsidRPr="00992146">
        <w:rPr>
          <w:lang w:val="en-US"/>
          <w:rPrChange w:id="2452" w:author="Anusha De" w:date="2022-08-01T14:48:00Z">
            <w:rPr/>
          </w:rPrChange>
        </w:rPr>
        <w:t>performance,</w:t>
      </w:r>
      <w:r w:rsidR="00F73A4C" w:rsidRPr="00992146">
        <w:rPr>
          <w:lang w:val="en-US"/>
          <w:rPrChange w:id="2453" w:author="Anusha De" w:date="2022-08-01T14:48:00Z">
            <w:rPr/>
          </w:rPrChange>
        </w:rPr>
        <w:t xml:space="preserve"> </w:t>
      </w:r>
      <w:r w:rsidRPr="00992146">
        <w:rPr>
          <w:lang w:val="en-US"/>
          <w:rPrChange w:id="2454" w:author="Anusha De" w:date="2022-08-01T14:48:00Z">
            <w:rPr/>
          </w:rPrChange>
        </w:rPr>
        <w:t>as</w:t>
      </w:r>
      <w:r w:rsidR="00F73A4C" w:rsidRPr="00992146">
        <w:rPr>
          <w:lang w:val="en-US"/>
          <w:rPrChange w:id="2455" w:author="Anusha De" w:date="2022-08-01T14:48:00Z">
            <w:rPr/>
          </w:rPrChange>
        </w:rPr>
        <w:t xml:space="preserve"> </w:t>
      </w:r>
      <w:r w:rsidRPr="00992146">
        <w:rPr>
          <w:lang w:val="en-US"/>
          <w:rPrChange w:id="2456" w:author="Anusha De" w:date="2022-08-01T14:48:00Z">
            <w:rPr/>
          </w:rPrChange>
        </w:rPr>
        <w:t>this</w:t>
      </w:r>
      <w:r w:rsidR="00F73A4C" w:rsidRPr="00992146">
        <w:rPr>
          <w:lang w:val="en-US"/>
          <w:rPrChange w:id="2457" w:author="Anusha De" w:date="2022-08-01T14:48:00Z">
            <w:rPr/>
          </w:rPrChange>
        </w:rPr>
        <w:t xml:space="preserve"> </w:t>
      </w:r>
      <w:r w:rsidRPr="00992146">
        <w:rPr>
          <w:lang w:val="en-US"/>
          <w:rPrChange w:id="2458" w:author="Anusha De" w:date="2022-08-01T14:48:00Z">
            <w:rPr/>
          </w:rPrChange>
        </w:rPr>
        <w:t>may</w:t>
      </w:r>
      <w:r w:rsidR="00F73A4C" w:rsidRPr="00992146">
        <w:rPr>
          <w:lang w:val="en-US"/>
          <w:rPrChange w:id="2459" w:author="Anusha De" w:date="2022-08-01T14:48:00Z">
            <w:rPr/>
          </w:rPrChange>
        </w:rPr>
        <w:t xml:space="preserve"> </w:t>
      </w:r>
      <w:r w:rsidRPr="00992146">
        <w:rPr>
          <w:lang w:val="en-US"/>
          <w:rPrChange w:id="2460" w:author="Anusha De" w:date="2022-08-01T14:48:00Z">
            <w:rPr/>
          </w:rPrChange>
        </w:rPr>
        <w:t>affect</w:t>
      </w:r>
      <w:r w:rsidR="00F73A4C" w:rsidRPr="00992146">
        <w:rPr>
          <w:lang w:val="en-US"/>
          <w:rPrChange w:id="2461" w:author="Anusha De" w:date="2022-08-01T14:48:00Z">
            <w:rPr/>
          </w:rPrChange>
        </w:rPr>
        <w:t xml:space="preserve"> </w:t>
      </w:r>
      <w:r w:rsidRPr="00992146">
        <w:rPr>
          <w:lang w:val="en-US"/>
          <w:rPrChange w:id="2462" w:author="Anusha De" w:date="2022-08-01T14:48:00Z">
            <w:rPr/>
          </w:rPrChange>
        </w:rPr>
        <w:t>aspirations</w:t>
      </w:r>
      <w:r w:rsidR="00F73A4C" w:rsidRPr="00992146">
        <w:rPr>
          <w:lang w:val="en-US"/>
          <w:rPrChange w:id="2463" w:author="Anusha De" w:date="2022-08-01T14:48:00Z">
            <w:rPr/>
          </w:rPrChange>
        </w:rPr>
        <w:t xml:space="preserve"> </w:t>
      </w:r>
      <w:r w:rsidRPr="00992146">
        <w:rPr>
          <w:lang w:val="en-US"/>
          <w:rPrChange w:id="2464" w:author="Anusha De" w:date="2022-08-01T14:48:00Z">
            <w:rPr/>
          </w:rPrChange>
        </w:rPr>
        <w:t>which</w:t>
      </w:r>
      <w:r w:rsidR="00F73A4C" w:rsidRPr="00992146">
        <w:rPr>
          <w:lang w:val="en-US"/>
          <w:rPrChange w:id="2465" w:author="Anusha De" w:date="2022-08-01T14:48:00Z">
            <w:rPr/>
          </w:rPrChange>
        </w:rPr>
        <w:t xml:space="preserve"> </w:t>
      </w:r>
      <w:r w:rsidRPr="00992146">
        <w:rPr>
          <w:lang w:val="en-US"/>
          <w:rPrChange w:id="2466" w:author="Anusha De" w:date="2022-08-01T14:48:00Z">
            <w:rPr/>
          </w:rPrChange>
        </w:rPr>
        <w:t>have</w:t>
      </w:r>
      <w:r w:rsidR="00F73A4C" w:rsidRPr="00992146">
        <w:rPr>
          <w:lang w:val="en-US"/>
          <w:rPrChange w:id="2467" w:author="Anusha De" w:date="2022-08-01T14:48:00Z">
            <w:rPr/>
          </w:rPrChange>
        </w:rPr>
        <w:t xml:space="preserve"> </w:t>
      </w:r>
      <w:r w:rsidRPr="00992146">
        <w:rPr>
          <w:lang w:val="en-US"/>
          <w:rPrChange w:id="2468" w:author="Anusha De" w:date="2022-08-01T14:48:00Z">
            <w:rPr/>
          </w:rPrChange>
        </w:rPr>
        <w:t>been</w:t>
      </w:r>
      <w:r w:rsidR="00F73A4C" w:rsidRPr="00992146">
        <w:rPr>
          <w:lang w:val="en-US"/>
          <w:rPrChange w:id="2469" w:author="Anusha De" w:date="2022-08-01T14:48:00Z">
            <w:rPr/>
          </w:rPrChange>
        </w:rPr>
        <w:t xml:space="preserve"> </w:t>
      </w:r>
      <w:r w:rsidRPr="00992146">
        <w:rPr>
          <w:lang w:val="en-US"/>
          <w:rPrChange w:id="2470" w:author="Anusha De" w:date="2022-08-01T14:48:00Z">
            <w:rPr/>
          </w:rPrChange>
        </w:rPr>
        <w:t>found</w:t>
      </w:r>
      <w:r w:rsidR="00F73A4C" w:rsidRPr="00992146">
        <w:rPr>
          <w:lang w:val="en-US"/>
          <w:rPrChange w:id="2471" w:author="Anusha De" w:date="2022-08-01T14:48:00Z">
            <w:rPr/>
          </w:rPrChange>
        </w:rPr>
        <w:t xml:space="preserve"> </w:t>
      </w:r>
      <w:r w:rsidRPr="00992146">
        <w:rPr>
          <w:lang w:val="en-US"/>
          <w:rPrChange w:id="2472" w:author="Anusha De" w:date="2022-08-01T14:48:00Z">
            <w:rPr/>
          </w:rPrChange>
        </w:rPr>
        <w:t>to</w:t>
      </w:r>
      <w:r w:rsidR="00F73A4C" w:rsidRPr="00992146">
        <w:rPr>
          <w:lang w:val="en-US"/>
          <w:rPrChange w:id="2473" w:author="Anusha De" w:date="2022-08-01T14:48:00Z">
            <w:rPr/>
          </w:rPrChange>
        </w:rPr>
        <w:t xml:space="preserve"> </w:t>
      </w:r>
      <w:r w:rsidRPr="00992146">
        <w:rPr>
          <w:lang w:val="en-US"/>
          <w:rPrChange w:id="2474" w:author="Anusha De" w:date="2022-08-01T14:48:00Z">
            <w:rPr/>
          </w:rPrChange>
        </w:rPr>
        <w:t>be</w:t>
      </w:r>
      <w:r w:rsidR="00F73A4C" w:rsidRPr="00992146">
        <w:rPr>
          <w:lang w:val="en-US"/>
          <w:rPrChange w:id="2475" w:author="Anusha De" w:date="2022-08-01T14:48:00Z">
            <w:rPr/>
          </w:rPrChange>
        </w:rPr>
        <w:t xml:space="preserve"> </w:t>
      </w:r>
      <w:r w:rsidRPr="00992146">
        <w:rPr>
          <w:lang w:val="en-US"/>
          <w:rPrChange w:id="2476" w:author="Anusha De" w:date="2022-08-01T14:48:00Z">
            <w:rPr/>
          </w:rPrChange>
        </w:rPr>
        <w:t>an</w:t>
      </w:r>
      <w:r w:rsidR="00F73A4C" w:rsidRPr="00992146">
        <w:rPr>
          <w:lang w:val="en-US"/>
          <w:rPrChange w:id="2477" w:author="Anusha De" w:date="2022-08-01T14:48:00Z">
            <w:rPr/>
          </w:rPrChange>
        </w:rPr>
        <w:t xml:space="preserve"> </w:t>
      </w:r>
      <w:r w:rsidRPr="00992146">
        <w:rPr>
          <w:lang w:val="en-US"/>
          <w:rPrChange w:id="2478" w:author="Anusha De" w:date="2022-08-01T14:48:00Z">
            <w:rPr/>
          </w:rPrChange>
        </w:rPr>
        <w:t>important</w:t>
      </w:r>
      <w:r w:rsidR="00F73A4C" w:rsidRPr="00992146">
        <w:rPr>
          <w:lang w:val="en-US"/>
          <w:rPrChange w:id="2479" w:author="Anusha De" w:date="2022-08-01T14:48:00Z">
            <w:rPr/>
          </w:rPrChange>
        </w:rPr>
        <w:t xml:space="preserve"> </w:t>
      </w:r>
      <w:r w:rsidRPr="00992146">
        <w:rPr>
          <w:lang w:val="en-US"/>
          <w:rPrChange w:id="2480" w:author="Anusha De" w:date="2022-08-01T14:48:00Z">
            <w:rPr/>
          </w:rPrChange>
        </w:rPr>
        <w:t>determinant</w:t>
      </w:r>
      <w:r w:rsidR="00F73A4C" w:rsidRPr="00992146">
        <w:rPr>
          <w:lang w:val="en-US"/>
          <w:rPrChange w:id="2481" w:author="Anusha De" w:date="2022-08-01T14:48:00Z">
            <w:rPr/>
          </w:rPrChange>
        </w:rPr>
        <w:t xml:space="preserve"> </w:t>
      </w:r>
      <w:r w:rsidRPr="00992146">
        <w:rPr>
          <w:lang w:val="en-US"/>
          <w:rPrChange w:id="2482" w:author="Anusha De" w:date="2022-08-01T14:48:00Z">
            <w:rPr/>
          </w:rPrChange>
        </w:rPr>
        <w:t>for</w:t>
      </w:r>
      <w:r w:rsidR="00F73A4C" w:rsidRPr="00992146">
        <w:rPr>
          <w:lang w:val="en-US"/>
          <w:rPrChange w:id="2483" w:author="Anusha De" w:date="2022-08-01T14:48:00Z">
            <w:rPr/>
          </w:rPrChange>
        </w:rPr>
        <w:t xml:space="preserve"> </w:t>
      </w:r>
      <w:r w:rsidRPr="00992146">
        <w:rPr>
          <w:lang w:val="en-US"/>
          <w:rPrChange w:id="2484" w:author="Anusha De" w:date="2022-08-01T14:48:00Z">
            <w:rPr/>
          </w:rPrChange>
        </w:rPr>
        <w:t>success</w:t>
      </w:r>
      <w:r w:rsidR="00F73A4C" w:rsidRPr="00992146">
        <w:rPr>
          <w:lang w:val="en-US"/>
          <w:rPrChange w:id="2485" w:author="Anusha De" w:date="2022-08-01T14:48:00Z">
            <w:rPr/>
          </w:rPrChange>
        </w:rPr>
        <w:t xml:space="preserve"> </w:t>
      </w:r>
      <w:r w:rsidRPr="00992146">
        <w:rPr>
          <w:lang w:val="en-US"/>
          <w:rPrChange w:id="2486" w:author="Anusha De" w:date="2022-08-01T14:48:00Z">
            <w:rPr/>
          </w:rPrChange>
        </w:rPr>
        <w:t>(eg.</w:t>
      </w:r>
      <w:r w:rsidR="00F73A4C" w:rsidRPr="00992146">
        <w:rPr>
          <w:lang w:val="en-US"/>
          <w:rPrChange w:id="2487" w:author="Anusha De" w:date="2022-08-01T14:48:00Z">
            <w:rPr/>
          </w:rPrChange>
        </w:rPr>
        <w:t xml:space="preserve"> </w:t>
      </w:r>
      <w:r>
        <w:fldChar w:fldCharType="begin"/>
      </w:r>
      <w:r w:rsidRPr="00992146">
        <w:rPr>
          <w:lang w:val="en-US"/>
          <w:rPrChange w:id="2488" w:author="Anusha De" w:date="2022-08-01T14:48:00Z">
            <w:rPr/>
          </w:rPrChange>
        </w:rPr>
        <w:instrText xml:space="preserve"> HYPERLINK \l "_bookmark61" </w:instrText>
      </w:r>
      <w:r>
        <w:fldChar w:fldCharType="separate"/>
      </w:r>
      <w:r w:rsidRPr="00992146">
        <w:rPr>
          <w:lang w:val="en-US"/>
          <w:rPrChange w:id="2489" w:author="Anusha De" w:date="2022-08-01T14:48:00Z">
            <w:rPr/>
          </w:rPrChange>
        </w:rPr>
        <w:t>Riley</w:t>
      </w:r>
      <w:r>
        <w:fldChar w:fldCharType="end"/>
      </w:r>
      <w:r w:rsidRPr="00992146">
        <w:rPr>
          <w:lang w:val="en-US"/>
          <w:rPrChange w:id="2490" w:author="Anusha De" w:date="2022-08-01T14:48:00Z">
            <w:rPr/>
          </w:rPrChange>
        </w:rPr>
        <w:t>,</w:t>
      </w:r>
      <w:r w:rsidR="00F73A4C" w:rsidRPr="00992146">
        <w:rPr>
          <w:lang w:val="en-US"/>
          <w:rPrChange w:id="2491" w:author="Anusha De" w:date="2022-08-01T14:48:00Z">
            <w:rPr/>
          </w:rPrChange>
        </w:rPr>
        <w:t xml:space="preserve"> </w:t>
      </w:r>
      <w:r>
        <w:fldChar w:fldCharType="begin"/>
      </w:r>
      <w:r w:rsidRPr="00992146">
        <w:rPr>
          <w:lang w:val="en-US"/>
          <w:rPrChange w:id="2492" w:author="Anusha De" w:date="2022-08-01T14:48:00Z">
            <w:rPr/>
          </w:rPrChange>
        </w:rPr>
        <w:instrText xml:space="preserve"> HYPERLINK \l "_bookmark61" </w:instrText>
      </w:r>
      <w:r>
        <w:fldChar w:fldCharType="separate"/>
      </w:r>
      <w:r w:rsidRPr="00992146">
        <w:rPr>
          <w:lang w:val="en-US"/>
          <w:rPrChange w:id="2493" w:author="Anusha De" w:date="2022-08-01T14:48:00Z">
            <w:rPr/>
          </w:rPrChange>
        </w:rPr>
        <w:t>2017</w:t>
      </w:r>
      <w:r>
        <w:fldChar w:fldCharType="end"/>
      </w:r>
      <w:r w:rsidRPr="00992146">
        <w:rPr>
          <w:lang w:val="en-US"/>
          <w:rPrChange w:id="2494" w:author="Anusha De" w:date="2022-08-01T14:48:00Z">
            <w:rPr/>
          </w:rPrChange>
        </w:rPr>
        <w:t>).</w:t>
      </w:r>
    </w:p>
    <w:p w14:paraId="21D72686" w14:textId="0945EF72" w:rsidR="005139B5" w:rsidRPr="00992146" w:rsidRDefault="0081249E">
      <w:pPr>
        <w:rPr>
          <w:lang w:val="en-US"/>
          <w:rPrChange w:id="2495" w:author="Anusha De" w:date="2022-08-01T14:48:00Z">
            <w:rPr/>
          </w:rPrChange>
        </w:rPr>
        <w:pPrChange w:id="2496" w:author="Steve Wiggins" w:date="2022-07-30T17:52:00Z">
          <w:pPr>
            <w:pStyle w:val="1PP"/>
            <w:jc w:val="both"/>
          </w:pPr>
        </w:pPrChange>
      </w:pPr>
      <w:r w:rsidRPr="00992146">
        <w:rPr>
          <w:lang w:val="en-US"/>
          <w:rPrChange w:id="2497" w:author="Anusha De" w:date="2022-08-01T14:48:00Z">
            <w:rPr/>
          </w:rPrChange>
        </w:rPr>
        <w:t>The</w:t>
      </w:r>
      <w:r w:rsidR="00F73A4C" w:rsidRPr="00992146">
        <w:rPr>
          <w:lang w:val="en-US"/>
          <w:rPrChange w:id="2498" w:author="Anusha De" w:date="2022-08-01T14:48:00Z">
            <w:rPr/>
          </w:rPrChange>
        </w:rPr>
        <w:t xml:space="preserve"> </w:t>
      </w:r>
      <w:r w:rsidRPr="00992146">
        <w:rPr>
          <w:lang w:val="en-US"/>
          <w:rPrChange w:id="2499" w:author="Anusha De" w:date="2022-08-01T14:48:00Z">
            <w:rPr/>
          </w:rPrChange>
        </w:rPr>
        <w:t>first</w:t>
      </w:r>
      <w:r w:rsidR="00F73A4C" w:rsidRPr="00992146">
        <w:rPr>
          <w:lang w:val="en-US"/>
          <w:rPrChange w:id="2500" w:author="Anusha De" w:date="2022-08-01T14:48:00Z">
            <w:rPr/>
          </w:rPrChange>
        </w:rPr>
        <w:t xml:space="preserve"> </w:t>
      </w:r>
      <w:r w:rsidRPr="00992146">
        <w:rPr>
          <w:lang w:val="en-US"/>
          <w:rPrChange w:id="2501" w:author="Anusha De" w:date="2022-08-01T14:48:00Z">
            <w:rPr/>
          </w:rPrChange>
        </w:rPr>
        <w:t>objective</w:t>
      </w:r>
      <w:r w:rsidR="00F73A4C" w:rsidRPr="00992146">
        <w:rPr>
          <w:lang w:val="en-US"/>
          <w:rPrChange w:id="2502" w:author="Anusha De" w:date="2022-08-01T14:48:00Z">
            <w:rPr/>
          </w:rPrChange>
        </w:rPr>
        <w:t xml:space="preserve"> </w:t>
      </w:r>
      <w:r w:rsidRPr="00992146">
        <w:rPr>
          <w:lang w:val="en-US"/>
          <w:rPrChange w:id="2503" w:author="Anusha De" w:date="2022-08-01T14:48:00Z">
            <w:rPr/>
          </w:rPrChange>
        </w:rPr>
        <w:t>of</w:t>
      </w:r>
      <w:r w:rsidR="00F73A4C" w:rsidRPr="00992146">
        <w:rPr>
          <w:lang w:val="en-US"/>
          <w:rPrChange w:id="2504" w:author="Anusha De" w:date="2022-08-01T14:48:00Z">
            <w:rPr/>
          </w:rPrChange>
        </w:rPr>
        <w:t xml:space="preserve"> </w:t>
      </w:r>
      <w:r w:rsidRPr="00992146">
        <w:rPr>
          <w:lang w:val="en-US"/>
          <w:rPrChange w:id="2505" w:author="Anusha De" w:date="2022-08-01T14:48:00Z">
            <w:rPr/>
          </w:rPrChange>
        </w:rPr>
        <w:t>this</w:t>
      </w:r>
      <w:r w:rsidR="00F73A4C" w:rsidRPr="00992146">
        <w:rPr>
          <w:lang w:val="en-US"/>
          <w:rPrChange w:id="2506" w:author="Anusha De" w:date="2022-08-01T14:48:00Z">
            <w:rPr/>
          </w:rPrChange>
        </w:rPr>
        <w:t xml:space="preserve"> </w:t>
      </w:r>
      <w:r w:rsidRPr="00992146">
        <w:rPr>
          <w:lang w:val="en-US"/>
          <w:rPrChange w:id="2507" w:author="Anusha De" w:date="2022-08-01T14:48:00Z">
            <w:rPr/>
          </w:rPrChange>
        </w:rPr>
        <w:t>study</w:t>
      </w:r>
      <w:r w:rsidR="00F73A4C" w:rsidRPr="00992146">
        <w:rPr>
          <w:lang w:val="en-US"/>
          <w:rPrChange w:id="2508" w:author="Anusha De" w:date="2022-08-01T14:48:00Z">
            <w:rPr/>
          </w:rPrChange>
        </w:rPr>
        <w:t xml:space="preserve"> </w:t>
      </w:r>
      <w:r w:rsidRPr="00992146">
        <w:rPr>
          <w:lang w:val="en-US"/>
          <w:rPrChange w:id="2509" w:author="Anusha De" w:date="2022-08-01T14:48:00Z">
            <w:rPr/>
          </w:rPrChange>
        </w:rPr>
        <w:t>is</w:t>
      </w:r>
      <w:r w:rsidR="00F73A4C" w:rsidRPr="00992146">
        <w:rPr>
          <w:lang w:val="en-US"/>
          <w:rPrChange w:id="2510" w:author="Anusha De" w:date="2022-08-01T14:48:00Z">
            <w:rPr/>
          </w:rPrChange>
        </w:rPr>
        <w:t xml:space="preserve"> </w:t>
      </w:r>
      <w:r w:rsidRPr="00992146">
        <w:rPr>
          <w:lang w:val="en-US"/>
          <w:rPrChange w:id="2511" w:author="Anusha De" w:date="2022-08-01T14:48:00Z">
            <w:rPr/>
          </w:rPrChange>
        </w:rPr>
        <w:t>to</w:t>
      </w:r>
      <w:r w:rsidR="00F73A4C" w:rsidRPr="00992146">
        <w:rPr>
          <w:lang w:val="en-US"/>
          <w:rPrChange w:id="2512" w:author="Anusha De" w:date="2022-08-01T14:48:00Z">
            <w:rPr/>
          </w:rPrChange>
        </w:rPr>
        <w:t xml:space="preserve"> </w:t>
      </w:r>
      <w:r w:rsidRPr="00992146">
        <w:rPr>
          <w:lang w:val="en-US"/>
          <w:rPrChange w:id="2513" w:author="Anusha De" w:date="2022-08-01T14:48:00Z">
            <w:rPr/>
          </w:rPrChange>
        </w:rPr>
        <w:t>establish</w:t>
      </w:r>
      <w:r w:rsidR="00F73A4C" w:rsidRPr="00992146">
        <w:rPr>
          <w:lang w:val="en-US"/>
          <w:rPrChange w:id="2514" w:author="Anusha De" w:date="2022-08-01T14:48:00Z">
            <w:rPr/>
          </w:rPrChange>
        </w:rPr>
        <w:t xml:space="preserve"> </w:t>
      </w:r>
      <w:r w:rsidRPr="00992146">
        <w:rPr>
          <w:lang w:val="en-US"/>
          <w:rPrChange w:id="2515" w:author="Anusha De" w:date="2022-08-01T14:48:00Z">
            <w:rPr/>
          </w:rPrChange>
        </w:rPr>
        <w:t>how</w:t>
      </w:r>
      <w:r w:rsidR="00F73A4C" w:rsidRPr="00992146">
        <w:rPr>
          <w:lang w:val="en-US"/>
          <w:rPrChange w:id="2516" w:author="Anusha De" w:date="2022-08-01T14:48:00Z">
            <w:rPr/>
          </w:rPrChange>
        </w:rPr>
        <w:t xml:space="preserve"> </w:t>
      </w:r>
      <w:r w:rsidRPr="00992146">
        <w:rPr>
          <w:lang w:val="en-US"/>
          <w:rPrChange w:id="2517" w:author="Anusha De" w:date="2022-08-01T14:48:00Z">
            <w:rPr/>
          </w:rPrChange>
        </w:rPr>
        <w:t>the</w:t>
      </w:r>
      <w:r w:rsidR="00F73A4C" w:rsidRPr="00992146">
        <w:rPr>
          <w:lang w:val="en-US"/>
          <w:rPrChange w:id="2518" w:author="Anusha De" w:date="2022-08-01T14:48:00Z">
            <w:rPr/>
          </w:rPrChange>
        </w:rPr>
        <w:t xml:space="preserve"> </w:t>
      </w:r>
      <w:r w:rsidRPr="00992146">
        <w:rPr>
          <w:lang w:val="en-US"/>
          <w:rPrChange w:id="2519" w:author="Anusha De" w:date="2022-08-01T14:48:00Z">
            <w:rPr/>
          </w:rPrChange>
        </w:rPr>
        <w:t>ratings</w:t>
      </w:r>
      <w:r w:rsidR="00F73A4C" w:rsidRPr="00992146">
        <w:rPr>
          <w:lang w:val="en-US"/>
          <w:rPrChange w:id="2520" w:author="Anusha De" w:date="2022-08-01T14:48:00Z">
            <w:rPr/>
          </w:rPrChange>
        </w:rPr>
        <w:t xml:space="preserve"> </w:t>
      </w:r>
      <w:r w:rsidRPr="00992146">
        <w:rPr>
          <w:lang w:val="en-US"/>
          <w:rPrChange w:id="2521" w:author="Anusha De" w:date="2022-08-01T14:48:00Z">
            <w:rPr/>
          </w:rPrChange>
        </w:rPr>
        <w:t>given</w:t>
      </w:r>
      <w:r w:rsidR="00F73A4C" w:rsidRPr="00992146">
        <w:rPr>
          <w:lang w:val="en-US"/>
          <w:rPrChange w:id="2522" w:author="Anusha De" w:date="2022-08-01T14:48:00Z">
            <w:rPr/>
          </w:rPrChange>
        </w:rPr>
        <w:t xml:space="preserve"> </w:t>
      </w:r>
      <w:r w:rsidRPr="00992146">
        <w:rPr>
          <w:lang w:val="en-US"/>
          <w:rPrChange w:id="2523" w:author="Anusha De" w:date="2022-08-01T14:48:00Z">
            <w:rPr/>
          </w:rPrChange>
        </w:rPr>
        <w:t>by</w:t>
      </w:r>
      <w:r w:rsidR="00F73A4C" w:rsidRPr="00992146">
        <w:rPr>
          <w:lang w:val="en-US"/>
          <w:rPrChange w:id="2524" w:author="Anusha De" w:date="2022-08-01T14:48:00Z">
            <w:rPr/>
          </w:rPrChange>
        </w:rPr>
        <w:t xml:space="preserve"> </w:t>
      </w:r>
      <w:r w:rsidRPr="00992146">
        <w:rPr>
          <w:lang w:val="en-US"/>
          <w:rPrChange w:id="2525" w:author="Anusha De" w:date="2022-08-01T14:48:00Z">
            <w:rPr/>
          </w:rPrChange>
        </w:rPr>
        <w:t>farmers</w:t>
      </w:r>
      <w:r w:rsidR="00F73A4C" w:rsidRPr="00992146">
        <w:rPr>
          <w:lang w:val="en-US"/>
          <w:rPrChange w:id="2526" w:author="Anusha De" w:date="2022-08-01T14:48:00Z">
            <w:rPr/>
          </w:rPrChange>
        </w:rPr>
        <w:t xml:space="preserve"> </w:t>
      </w:r>
      <w:r w:rsidRPr="00992146">
        <w:rPr>
          <w:lang w:val="en-US"/>
          <w:rPrChange w:id="2527" w:author="Anusha De" w:date="2022-08-01T14:48:00Z">
            <w:rPr/>
          </w:rPrChange>
        </w:rPr>
        <w:t>align</w:t>
      </w:r>
      <w:r w:rsidR="00F73A4C" w:rsidRPr="00992146">
        <w:rPr>
          <w:lang w:val="en-US"/>
          <w:rPrChange w:id="2528" w:author="Anusha De" w:date="2022-08-01T14:48:00Z">
            <w:rPr/>
          </w:rPrChange>
        </w:rPr>
        <w:t xml:space="preserve"> </w:t>
      </w:r>
      <w:r w:rsidRPr="00992146">
        <w:rPr>
          <w:lang w:val="en-US"/>
          <w:rPrChange w:id="2529" w:author="Anusha De" w:date="2022-08-01T14:48:00Z">
            <w:rPr/>
          </w:rPrChange>
        </w:rPr>
        <w:t>with</w:t>
      </w:r>
      <w:r w:rsidR="00F73A4C" w:rsidRPr="00992146">
        <w:rPr>
          <w:lang w:val="en-US"/>
          <w:rPrChange w:id="2530" w:author="Anusha De" w:date="2022-08-01T14:48:00Z">
            <w:rPr/>
          </w:rPrChange>
        </w:rPr>
        <w:t xml:space="preserve"> </w:t>
      </w:r>
      <w:r w:rsidRPr="00992146">
        <w:rPr>
          <w:lang w:val="en-US"/>
          <w:rPrChange w:id="2531" w:author="Anusha De" w:date="2022-08-01T14:48:00Z">
            <w:rPr/>
          </w:rPrChange>
        </w:rPr>
        <w:t>self-ratings</w:t>
      </w:r>
      <w:r w:rsidR="00F73A4C" w:rsidRPr="00992146">
        <w:rPr>
          <w:lang w:val="en-US"/>
          <w:rPrChange w:id="2532" w:author="Anusha De" w:date="2022-08-01T14:48:00Z">
            <w:rPr/>
          </w:rPrChange>
        </w:rPr>
        <w:t xml:space="preserve"> </w:t>
      </w:r>
      <w:r w:rsidRPr="00992146">
        <w:rPr>
          <w:lang w:val="en-US"/>
          <w:rPrChange w:id="2533" w:author="Anusha De" w:date="2022-08-01T14:48:00Z">
            <w:rPr/>
          </w:rPrChange>
        </w:rPr>
        <w:t>of</w:t>
      </w:r>
      <w:r w:rsidR="00F73A4C" w:rsidRPr="00992146">
        <w:rPr>
          <w:lang w:val="en-US"/>
          <w:rPrChange w:id="2534" w:author="Anusha De" w:date="2022-08-01T14:48:00Z">
            <w:rPr/>
          </w:rPrChange>
        </w:rPr>
        <w:t xml:space="preserve"> </w:t>
      </w:r>
      <w:r w:rsidRPr="00992146">
        <w:rPr>
          <w:lang w:val="en-US"/>
          <w:rPrChange w:id="2535" w:author="Anusha De" w:date="2022-08-01T14:48:00Z">
            <w:rPr/>
          </w:rPrChange>
        </w:rPr>
        <w:t>dealers,</w:t>
      </w:r>
      <w:r w:rsidR="00F73A4C" w:rsidRPr="00992146">
        <w:rPr>
          <w:lang w:val="en-US"/>
          <w:rPrChange w:id="2536" w:author="Anusha De" w:date="2022-08-01T14:48:00Z">
            <w:rPr/>
          </w:rPrChange>
        </w:rPr>
        <w:t xml:space="preserve"> </w:t>
      </w:r>
      <w:r w:rsidRPr="00992146">
        <w:rPr>
          <w:lang w:val="en-US"/>
          <w:rPrChange w:id="2537" w:author="Anusha De" w:date="2022-08-01T14:48:00Z">
            <w:rPr/>
          </w:rPrChange>
        </w:rPr>
        <w:t>traders</w:t>
      </w:r>
      <w:r w:rsidR="00F73A4C" w:rsidRPr="00992146">
        <w:rPr>
          <w:lang w:val="en-US"/>
          <w:rPrChange w:id="2538" w:author="Anusha De" w:date="2022-08-01T14:48:00Z">
            <w:rPr/>
          </w:rPrChange>
        </w:rPr>
        <w:t xml:space="preserve"> </w:t>
      </w:r>
      <w:r w:rsidRPr="00992146">
        <w:rPr>
          <w:lang w:val="en-US"/>
          <w:rPrChange w:id="2539" w:author="Anusha De" w:date="2022-08-01T14:48:00Z">
            <w:rPr/>
          </w:rPrChange>
        </w:rPr>
        <w:t>and</w:t>
      </w:r>
      <w:r w:rsidR="00F73A4C" w:rsidRPr="00992146">
        <w:rPr>
          <w:lang w:val="en-US"/>
          <w:rPrChange w:id="2540" w:author="Anusha De" w:date="2022-08-01T14:48:00Z">
            <w:rPr/>
          </w:rPrChange>
        </w:rPr>
        <w:t xml:space="preserve"> </w:t>
      </w:r>
      <w:r w:rsidRPr="00992146">
        <w:rPr>
          <w:lang w:val="en-US"/>
          <w:rPrChange w:id="2541" w:author="Anusha De" w:date="2022-08-01T14:48:00Z">
            <w:rPr/>
          </w:rPrChange>
        </w:rPr>
        <w:t>processors.</w:t>
      </w:r>
      <w:r w:rsidR="00F73A4C" w:rsidRPr="00992146">
        <w:rPr>
          <w:lang w:val="en-US"/>
          <w:rPrChange w:id="2542" w:author="Anusha De" w:date="2022-08-01T14:48:00Z">
            <w:rPr/>
          </w:rPrChange>
        </w:rPr>
        <w:t xml:space="preserve"> </w:t>
      </w:r>
      <w:r w:rsidRPr="00992146">
        <w:rPr>
          <w:lang w:val="en-US"/>
          <w:rPrChange w:id="2543" w:author="Anusha De" w:date="2022-08-01T14:48:00Z">
            <w:rPr/>
          </w:rPrChange>
        </w:rPr>
        <w:t>Here</w:t>
      </w:r>
      <w:r w:rsidR="00F73A4C" w:rsidRPr="00992146">
        <w:rPr>
          <w:lang w:val="en-US"/>
          <w:rPrChange w:id="2544" w:author="Anusha De" w:date="2022-08-01T14:48:00Z">
            <w:rPr/>
          </w:rPrChange>
        </w:rPr>
        <w:t xml:space="preserve"> </w:t>
      </w:r>
      <w:r w:rsidRPr="00992146">
        <w:rPr>
          <w:lang w:val="en-US"/>
          <w:rPrChange w:id="2545" w:author="Anusha De" w:date="2022-08-01T14:48:00Z">
            <w:rPr/>
          </w:rPrChange>
        </w:rPr>
        <w:t>we</w:t>
      </w:r>
      <w:r w:rsidR="00F73A4C" w:rsidRPr="00992146">
        <w:rPr>
          <w:lang w:val="en-US"/>
          <w:rPrChange w:id="2546" w:author="Anusha De" w:date="2022-08-01T14:48:00Z">
            <w:rPr/>
          </w:rPrChange>
        </w:rPr>
        <w:t xml:space="preserve"> </w:t>
      </w:r>
      <w:r w:rsidRPr="00992146">
        <w:rPr>
          <w:lang w:val="en-US"/>
          <w:rPrChange w:id="2547" w:author="Anusha De" w:date="2022-08-01T14:48:00Z">
            <w:rPr/>
          </w:rPrChange>
        </w:rPr>
        <w:t>answer</w:t>
      </w:r>
      <w:r w:rsidR="00F73A4C" w:rsidRPr="00992146">
        <w:rPr>
          <w:lang w:val="en-US"/>
          <w:rPrChange w:id="2548" w:author="Anusha De" w:date="2022-08-01T14:48:00Z">
            <w:rPr/>
          </w:rPrChange>
        </w:rPr>
        <w:t xml:space="preserve"> </w:t>
      </w:r>
      <w:r w:rsidRPr="00992146">
        <w:rPr>
          <w:lang w:val="en-US"/>
          <w:rPrChange w:id="2549" w:author="Anusha De" w:date="2022-08-01T14:48:00Z">
            <w:rPr/>
          </w:rPrChange>
        </w:rPr>
        <w:t>questions</w:t>
      </w:r>
      <w:r w:rsidR="00F73A4C" w:rsidRPr="00992146">
        <w:rPr>
          <w:lang w:val="en-US"/>
          <w:rPrChange w:id="2550" w:author="Anusha De" w:date="2022-08-01T14:48:00Z">
            <w:rPr/>
          </w:rPrChange>
        </w:rPr>
        <w:t xml:space="preserve"> </w:t>
      </w:r>
      <w:r w:rsidRPr="00992146">
        <w:rPr>
          <w:lang w:val="en-US"/>
          <w:rPrChange w:id="2551" w:author="Anusha De" w:date="2022-08-01T14:48:00Z">
            <w:rPr/>
          </w:rPrChange>
        </w:rPr>
        <w:t>such</w:t>
      </w:r>
      <w:r w:rsidR="00F73A4C" w:rsidRPr="00992146">
        <w:rPr>
          <w:lang w:val="en-US"/>
          <w:rPrChange w:id="2552" w:author="Anusha De" w:date="2022-08-01T14:48:00Z">
            <w:rPr/>
          </w:rPrChange>
        </w:rPr>
        <w:t xml:space="preserve"> </w:t>
      </w:r>
      <w:r w:rsidRPr="00992146">
        <w:rPr>
          <w:lang w:val="en-US"/>
          <w:rPrChange w:id="2553" w:author="Anusha De" w:date="2022-08-01T14:48:00Z">
            <w:rPr/>
          </w:rPrChange>
        </w:rPr>
        <w:t>as:</w:t>
      </w:r>
      <w:r w:rsidR="00F73A4C" w:rsidRPr="00992146">
        <w:rPr>
          <w:lang w:val="en-US"/>
          <w:rPrChange w:id="2554" w:author="Anusha De" w:date="2022-08-01T14:48:00Z">
            <w:rPr/>
          </w:rPrChange>
        </w:rPr>
        <w:t xml:space="preserve"> </w:t>
      </w:r>
      <w:r w:rsidRPr="00992146">
        <w:rPr>
          <w:lang w:val="en-US"/>
          <w:rPrChange w:id="2555" w:author="Anusha De" w:date="2022-08-01T14:48:00Z">
            <w:rPr/>
          </w:rPrChange>
        </w:rPr>
        <w:t>Do</w:t>
      </w:r>
      <w:r w:rsidR="00F73A4C" w:rsidRPr="00992146">
        <w:rPr>
          <w:lang w:val="en-US"/>
          <w:rPrChange w:id="2556" w:author="Anusha De" w:date="2022-08-01T14:48:00Z">
            <w:rPr/>
          </w:rPrChange>
        </w:rPr>
        <w:t xml:space="preserve"> </w:t>
      </w:r>
      <w:r w:rsidRPr="00992146">
        <w:rPr>
          <w:lang w:val="en-US"/>
          <w:rPrChange w:id="2557" w:author="Anusha De" w:date="2022-08-01T14:48:00Z">
            <w:rPr/>
          </w:rPrChange>
        </w:rPr>
        <w:t>agro-input</w:t>
      </w:r>
      <w:r w:rsidR="00F73A4C" w:rsidRPr="00992146">
        <w:rPr>
          <w:lang w:val="en-US"/>
          <w:rPrChange w:id="2558" w:author="Anusha De" w:date="2022-08-01T14:48:00Z">
            <w:rPr/>
          </w:rPrChange>
        </w:rPr>
        <w:t xml:space="preserve"> </w:t>
      </w:r>
      <w:r w:rsidRPr="00992146">
        <w:rPr>
          <w:lang w:val="en-US"/>
          <w:rPrChange w:id="2559" w:author="Anusha De" w:date="2022-08-01T14:48:00Z">
            <w:rPr/>
          </w:rPrChange>
        </w:rPr>
        <w:t>dealers</w:t>
      </w:r>
      <w:r w:rsidR="00F73A4C" w:rsidRPr="00992146">
        <w:rPr>
          <w:lang w:val="en-US"/>
          <w:rPrChange w:id="2560" w:author="Anusha De" w:date="2022-08-01T14:48:00Z">
            <w:rPr/>
          </w:rPrChange>
        </w:rPr>
        <w:t xml:space="preserve"> </w:t>
      </w:r>
      <w:r w:rsidRPr="00992146">
        <w:rPr>
          <w:lang w:val="en-US"/>
          <w:rPrChange w:id="2561" w:author="Anusha De" w:date="2022-08-01T14:48:00Z">
            <w:rPr/>
          </w:rPrChange>
        </w:rPr>
        <w:t>think</w:t>
      </w:r>
      <w:r w:rsidR="00F73A4C" w:rsidRPr="00992146">
        <w:rPr>
          <w:lang w:val="en-US"/>
          <w:rPrChange w:id="2562" w:author="Anusha De" w:date="2022-08-01T14:48:00Z">
            <w:rPr/>
          </w:rPrChange>
        </w:rPr>
        <w:t xml:space="preserve"> </w:t>
      </w:r>
      <w:r w:rsidRPr="00992146">
        <w:rPr>
          <w:lang w:val="en-US"/>
          <w:rPrChange w:id="2563" w:author="Anusha De" w:date="2022-08-01T14:48:00Z">
            <w:rPr/>
          </w:rPrChange>
        </w:rPr>
        <w:t>they</w:t>
      </w:r>
      <w:r w:rsidR="00F73A4C" w:rsidRPr="00992146">
        <w:rPr>
          <w:lang w:val="en-US"/>
          <w:rPrChange w:id="2564" w:author="Anusha De" w:date="2022-08-01T14:48:00Z">
            <w:rPr/>
          </w:rPrChange>
        </w:rPr>
        <w:t xml:space="preserve"> </w:t>
      </w:r>
      <w:r w:rsidRPr="00992146">
        <w:rPr>
          <w:lang w:val="en-US"/>
          <w:rPrChange w:id="2565" w:author="Anusha De" w:date="2022-08-01T14:48:00Z">
            <w:rPr/>
          </w:rPrChange>
        </w:rPr>
        <w:t>sell</w:t>
      </w:r>
      <w:r w:rsidR="00F73A4C" w:rsidRPr="00992146">
        <w:rPr>
          <w:lang w:val="en-US"/>
          <w:rPrChange w:id="2566" w:author="Anusha De" w:date="2022-08-01T14:48:00Z">
            <w:rPr/>
          </w:rPrChange>
        </w:rPr>
        <w:t xml:space="preserve"> </w:t>
      </w:r>
      <w:r w:rsidRPr="00992146">
        <w:rPr>
          <w:lang w:val="en-US"/>
          <w:rPrChange w:id="2567" w:author="Anusha De" w:date="2022-08-01T14:48:00Z">
            <w:rPr/>
          </w:rPrChange>
        </w:rPr>
        <w:t>better</w:t>
      </w:r>
      <w:r w:rsidR="00F73A4C" w:rsidRPr="00992146">
        <w:rPr>
          <w:lang w:val="en-US"/>
          <w:rPrChange w:id="2568" w:author="Anusha De" w:date="2022-08-01T14:48:00Z">
            <w:rPr/>
          </w:rPrChange>
        </w:rPr>
        <w:t xml:space="preserve"> </w:t>
      </w:r>
      <w:r w:rsidRPr="00992146">
        <w:rPr>
          <w:lang w:val="en-US"/>
          <w:rPrChange w:id="2569" w:author="Anusha De" w:date="2022-08-01T14:48:00Z">
            <w:rPr/>
          </w:rPrChange>
        </w:rPr>
        <w:t>quality</w:t>
      </w:r>
      <w:r w:rsidR="00F73A4C" w:rsidRPr="00992146">
        <w:rPr>
          <w:lang w:val="en-US"/>
          <w:rPrChange w:id="2570" w:author="Anusha De" w:date="2022-08-01T14:48:00Z">
            <w:rPr/>
          </w:rPrChange>
        </w:rPr>
        <w:t xml:space="preserve"> </w:t>
      </w:r>
      <w:r w:rsidRPr="00992146">
        <w:rPr>
          <w:lang w:val="en-US"/>
          <w:rPrChange w:id="2571" w:author="Anusha De" w:date="2022-08-01T14:48:00Z">
            <w:rPr/>
          </w:rPrChange>
        </w:rPr>
        <w:t>seed</w:t>
      </w:r>
      <w:r w:rsidR="00F73A4C" w:rsidRPr="00992146">
        <w:rPr>
          <w:lang w:val="en-US"/>
          <w:rPrChange w:id="2572" w:author="Anusha De" w:date="2022-08-01T14:48:00Z">
            <w:rPr/>
          </w:rPrChange>
        </w:rPr>
        <w:t xml:space="preserve"> </w:t>
      </w:r>
      <w:r w:rsidRPr="00992146">
        <w:rPr>
          <w:lang w:val="en-US"/>
          <w:rPrChange w:id="2573" w:author="Anusha De" w:date="2022-08-01T14:48:00Z">
            <w:rPr/>
          </w:rPrChange>
        </w:rPr>
        <w:t>than</w:t>
      </w:r>
      <w:r w:rsidR="00F73A4C" w:rsidRPr="00992146">
        <w:rPr>
          <w:lang w:val="en-US"/>
          <w:rPrChange w:id="2574" w:author="Anusha De" w:date="2022-08-01T14:48:00Z">
            <w:rPr/>
          </w:rPrChange>
        </w:rPr>
        <w:t xml:space="preserve"> </w:t>
      </w:r>
      <w:r w:rsidRPr="00992146">
        <w:rPr>
          <w:lang w:val="en-US"/>
          <w:rPrChange w:id="2575" w:author="Anusha De" w:date="2022-08-01T14:48:00Z">
            <w:rPr/>
          </w:rPrChange>
        </w:rPr>
        <w:t>what</w:t>
      </w:r>
      <w:r w:rsidR="00F73A4C" w:rsidRPr="00992146">
        <w:rPr>
          <w:lang w:val="en-US"/>
          <w:rPrChange w:id="2576" w:author="Anusha De" w:date="2022-08-01T14:48:00Z">
            <w:rPr/>
          </w:rPrChange>
        </w:rPr>
        <w:t xml:space="preserve"> </w:t>
      </w:r>
      <w:r w:rsidRPr="00992146">
        <w:rPr>
          <w:lang w:val="en-US"/>
          <w:rPrChange w:id="2577" w:author="Anusha De" w:date="2022-08-01T14:48:00Z">
            <w:rPr/>
          </w:rPrChange>
        </w:rPr>
        <w:t>farmers</w:t>
      </w:r>
      <w:r w:rsidR="00F73A4C" w:rsidRPr="00992146">
        <w:rPr>
          <w:lang w:val="en-US"/>
          <w:rPrChange w:id="2578" w:author="Anusha De" w:date="2022-08-01T14:48:00Z">
            <w:rPr/>
          </w:rPrChange>
        </w:rPr>
        <w:t xml:space="preserve"> </w:t>
      </w:r>
      <w:r w:rsidRPr="00992146">
        <w:rPr>
          <w:lang w:val="en-US"/>
          <w:rPrChange w:id="2579" w:author="Anusha De" w:date="2022-08-01T14:48:00Z">
            <w:rPr/>
          </w:rPrChange>
        </w:rPr>
        <w:t>think?</w:t>
      </w:r>
      <w:r w:rsidR="00F73A4C" w:rsidRPr="00992146">
        <w:rPr>
          <w:lang w:val="en-US"/>
          <w:rPrChange w:id="2580" w:author="Anusha De" w:date="2022-08-01T14:48:00Z">
            <w:rPr/>
          </w:rPrChange>
        </w:rPr>
        <w:t xml:space="preserve"> </w:t>
      </w:r>
      <w:r w:rsidRPr="00992146">
        <w:rPr>
          <w:lang w:val="en-US"/>
          <w:rPrChange w:id="2581" w:author="Anusha De" w:date="2022-08-01T14:48:00Z">
            <w:rPr/>
          </w:rPrChange>
        </w:rPr>
        <w:t>Do</w:t>
      </w:r>
      <w:r w:rsidR="00F73A4C" w:rsidRPr="00992146">
        <w:rPr>
          <w:lang w:val="en-US"/>
          <w:rPrChange w:id="2582" w:author="Anusha De" w:date="2022-08-01T14:48:00Z">
            <w:rPr/>
          </w:rPrChange>
        </w:rPr>
        <w:t xml:space="preserve"> </w:t>
      </w:r>
      <w:r w:rsidRPr="00992146">
        <w:rPr>
          <w:lang w:val="en-US"/>
          <w:rPrChange w:id="2583" w:author="Anusha De" w:date="2022-08-01T14:48:00Z">
            <w:rPr/>
          </w:rPrChange>
        </w:rPr>
        <w:t>farmers</w:t>
      </w:r>
      <w:r w:rsidR="00F73A4C" w:rsidRPr="00992146">
        <w:rPr>
          <w:lang w:val="en-US"/>
          <w:rPrChange w:id="2584" w:author="Anusha De" w:date="2022-08-01T14:48:00Z">
            <w:rPr/>
          </w:rPrChange>
        </w:rPr>
        <w:t xml:space="preserve"> </w:t>
      </w:r>
      <w:r w:rsidRPr="00992146">
        <w:rPr>
          <w:lang w:val="en-US"/>
          <w:rPrChange w:id="2585" w:author="Anusha De" w:date="2022-08-01T14:48:00Z">
            <w:rPr/>
          </w:rPrChange>
        </w:rPr>
        <w:t>agree</w:t>
      </w:r>
      <w:r w:rsidR="00F73A4C" w:rsidRPr="00992146">
        <w:rPr>
          <w:lang w:val="en-US"/>
          <w:rPrChange w:id="2586" w:author="Anusha De" w:date="2022-08-01T14:48:00Z">
            <w:rPr/>
          </w:rPrChange>
        </w:rPr>
        <w:t xml:space="preserve"> </w:t>
      </w:r>
      <w:r w:rsidRPr="00992146">
        <w:rPr>
          <w:lang w:val="en-US"/>
          <w:rPrChange w:id="2587" w:author="Anusha De" w:date="2022-08-01T14:48:00Z">
            <w:rPr/>
          </w:rPrChange>
        </w:rPr>
        <w:t>that</w:t>
      </w:r>
      <w:r w:rsidR="00F73A4C" w:rsidRPr="00992146">
        <w:rPr>
          <w:lang w:val="en-US"/>
          <w:rPrChange w:id="2588" w:author="Anusha De" w:date="2022-08-01T14:48:00Z">
            <w:rPr/>
          </w:rPrChange>
        </w:rPr>
        <w:t xml:space="preserve"> </w:t>
      </w:r>
      <w:r w:rsidRPr="00992146">
        <w:rPr>
          <w:lang w:val="en-US"/>
          <w:rPrChange w:id="2589" w:author="Anusha De" w:date="2022-08-01T14:48:00Z">
            <w:rPr/>
          </w:rPrChange>
        </w:rPr>
        <w:t>traders</w:t>
      </w:r>
      <w:r w:rsidR="00F73A4C" w:rsidRPr="00992146">
        <w:rPr>
          <w:lang w:val="en-US"/>
          <w:rPrChange w:id="2590" w:author="Anusha De" w:date="2022-08-01T14:48:00Z">
            <w:rPr/>
          </w:rPrChange>
        </w:rPr>
        <w:t xml:space="preserve"> </w:t>
      </w:r>
      <w:r w:rsidRPr="00992146">
        <w:rPr>
          <w:lang w:val="en-US"/>
          <w:rPrChange w:id="2591" w:author="Anusha De" w:date="2022-08-01T14:48:00Z">
            <w:rPr/>
          </w:rPrChange>
        </w:rPr>
        <w:t>offer</w:t>
      </w:r>
      <w:r w:rsidR="00F73A4C" w:rsidRPr="00992146">
        <w:rPr>
          <w:lang w:val="en-US"/>
          <w:rPrChange w:id="2592" w:author="Anusha De" w:date="2022-08-01T14:48:00Z">
            <w:rPr/>
          </w:rPrChange>
        </w:rPr>
        <w:t xml:space="preserve"> </w:t>
      </w:r>
      <w:r w:rsidRPr="00992146">
        <w:rPr>
          <w:lang w:val="en-US"/>
          <w:rPrChange w:id="2593" w:author="Anusha De" w:date="2022-08-01T14:48:00Z">
            <w:rPr/>
          </w:rPrChange>
        </w:rPr>
        <w:t>a</w:t>
      </w:r>
      <w:r w:rsidR="00F73A4C" w:rsidRPr="00992146">
        <w:rPr>
          <w:lang w:val="en-US"/>
          <w:rPrChange w:id="2594" w:author="Anusha De" w:date="2022-08-01T14:48:00Z">
            <w:rPr/>
          </w:rPrChange>
        </w:rPr>
        <w:t xml:space="preserve"> </w:t>
      </w:r>
      <w:r w:rsidRPr="00992146">
        <w:rPr>
          <w:lang w:val="en-US"/>
          <w:rPrChange w:id="2595" w:author="Anusha De" w:date="2022-08-01T14:48:00Z">
            <w:rPr/>
          </w:rPrChange>
        </w:rPr>
        <w:t>good</w:t>
      </w:r>
      <w:r w:rsidR="00F73A4C" w:rsidRPr="00992146">
        <w:rPr>
          <w:lang w:val="en-US"/>
          <w:rPrChange w:id="2596" w:author="Anusha De" w:date="2022-08-01T14:48:00Z">
            <w:rPr/>
          </w:rPrChange>
        </w:rPr>
        <w:t xml:space="preserve"> </w:t>
      </w:r>
      <w:r w:rsidRPr="00992146">
        <w:rPr>
          <w:lang w:val="en-US"/>
          <w:rPrChange w:id="2597" w:author="Anusha De" w:date="2022-08-01T14:48:00Z">
            <w:rPr/>
          </w:rPrChange>
        </w:rPr>
        <w:t>price</w:t>
      </w:r>
      <w:r w:rsidR="00F73A4C" w:rsidRPr="00992146">
        <w:rPr>
          <w:lang w:val="en-US"/>
          <w:rPrChange w:id="2598" w:author="Anusha De" w:date="2022-08-01T14:48:00Z">
            <w:rPr/>
          </w:rPrChange>
        </w:rPr>
        <w:t xml:space="preserve"> </w:t>
      </w:r>
      <w:r w:rsidRPr="00992146">
        <w:rPr>
          <w:lang w:val="en-US"/>
          <w:rPrChange w:id="2599" w:author="Anusha De" w:date="2022-08-01T14:48:00Z">
            <w:rPr/>
          </w:rPrChange>
        </w:rPr>
        <w:t>when</w:t>
      </w:r>
      <w:r w:rsidR="00F73A4C" w:rsidRPr="00992146">
        <w:rPr>
          <w:lang w:val="en-US"/>
          <w:rPrChange w:id="2600" w:author="Anusha De" w:date="2022-08-01T14:48:00Z">
            <w:rPr/>
          </w:rPrChange>
        </w:rPr>
        <w:t xml:space="preserve"> </w:t>
      </w:r>
      <w:r w:rsidRPr="00992146">
        <w:rPr>
          <w:lang w:val="en-US"/>
          <w:rPrChange w:id="2601" w:author="Anusha De" w:date="2022-08-01T14:48:00Z">
            <w:rPr/>
          </w:rPrChange>
        </w:rPr>
        <w:t>they</w:t>
      </w:r>
      <w:r w:rsidR="00F73A4C" w:rsidRPr="00992146">
        <w:rPr>
          <w:lang w:val="en-US"/>
          <w:rPrChange w:id="2602" w:author="Anusha De" w:date="2022-08-01T14:48:00Z">
            <w:rPr/>
          </w:rPrChange>
        </w:rPr>
        <w:t xml:space="preserve"> </w:t>
      </w:r>
      <w:r w:rsidRPr="00992146">
        <w:rPr>
          <w:lang w:val="en-US"/>
          <w:rPrChange w:id="2603" w:author="Anusha De" w:date="2022-08-01T14:48:00Z">
            <w:rPr/>
          </w:rPrChange>
        </w:rPr>
        <w:t>buy</w:t>
      </w:r>
      <w:r w:rsidR="00F73A4C" w:rsidRPr="00992146">
        <w:rPr>
          <w:lang w:val="en-US"/>
          <w:rPrChange w:id="2604" w:author="Anusha De" w:date="2022-08-01T14:48:00Z">
            <w:rPr/>
          </w:rPrChange>
        </w:rPr>
        <w:t xml:space="preserve"> </w:t>
      </w:r>
      <w:r w:rsidRPr="00992146">
        <w:rPr>
          <w:lang w:val="en-US"/>
          <w:rPrChange w:id="2605" w:author="Anusha De" w:date="2022-08-01T14:48:00Z">
            <w:rPr/>
          </w:rPrChange>
        </w:rPr>
        <w:t>at</w:t>
      </w:r>
      <w:r w:rsidR="00F73A4C" w:rsidRPr="00992146">
        <w:rPr>
          <w:lang w:val="en-US"/>
          <w:rPrChange w:id="2606" w:author="Anusha De" w:date="2022-08-01T14:48:00Z">
            <w:rPr/>
          </w:rPrChange>
        </w:rPr>
        <w:t xml:space="preserve"> </w:t>
      </w:r>
      <w:r w:rsidRPr="00992146">
        <w:rPr>
          <w:lang w:val="en-US"/>
          <w:rPrChange w:id="2607" w:author="Anusha De" w:date="2022-08-01T14:48:00Z">
            <w:rPr/>
          </w:rPrChange>
        </w:rPr>
        <w:t>the</w:t>
      </w:r>
      <w:r w:rsidR="00F73A4C" w:rsidRPr="00992146">
        <w:rPr>
          <w:lang w:val="en-US"/>
          <w:rPrChange w:id="2608" w:author="Anusha De" w:date="2022-08-01T14:48:00Z">
            <w:rPr/>
          </w:rPrChange>
        </w:rPr>
        <w:t xml:space="preserve"> </w:t>
      </w:r>
      <w:r w:rsidRPr="00992146">
        <w:rPr>
          <w:lang w:val="en-US"/>
          <w:rPrChange w:id="2609" w:author="Anusha De" w:date="2022-08-01T14:48:00Z">
            <w:rPr/>
          </w:rPrChange>
        </w:rPr>
        <w:t>farm-gate?</w:t>
      </w:r>
      <w:r w:rsidR="00F73A4C" w:rsidRPr="00992146">
        <w:rPr>
          <w:lang w:val="en-US"/>
          <w:rPrChange w:id="2610" w:author="Anusha De" w:date="2022-08-01T14:48:00Z">
            <w:rPr/>
          </w:rPrChange>
        </w:rPr>
        <w:t xml:space="preserve"> </w:t>
      </w:r>
      <w:r w:rsidRPr="00992146">
        <w:rPr>
          <w:lang w:val="en-US"/>
          <w:rPrChange w:id="2611" w:author="Anusha De" w:date="2022-08-01T14:48:00Z">
            <w:rPr/>
          </w:rPrChange>
        </w:rPr>
        <w:t>Do</w:t>
      </w:r>
      <w:r w:rsidR="00F73A4C" w:rsidRPr="00992146">
        <w:rPr>
          <w:lang w:val="en-US"/>
          <w:rPrChange w:id="2612" w:author="Anusha De" w:date="2022-08-01T14:48:00Z">
            <w:rPr/>
          </w:rPrChange>
        </w:rPr>
        <w:t xml:space="preserve"> </w:t>
      </w:r>
      <w:r w:rsidRPr="00992146">
        <w:rPr>
          <w:lang w:val="en-US"/>
          <w:rPrChange w:id="2613" w:author="Anusha De" w:date="2022-08-01T14:48:00Z">
            <w:rPr/>
          </w:rPrChange>
        </w:rPr>
        <w:t>processors</w:t>
      </w:r>
      <w:r w:rsidR="00F73A4C" w:rsidRPr="00992146">
        <w:rPr>
          <w:lang w:val="en-US"/>
          <w:rPrChange w:id="2614" w:author="Anusha De" w:date="2022-08-01T14:48:00Z">
            <w:rPr/>
          </w:rPrChange>
        </w:rPr>
        <w:t xml:space="preserve"> </w:t>
      </w:r>
      <w:r w:rsidRPr="00992146">
        <w:rPr>
          <w:lang w:val="en-US"/>
          <w:rPrChange w:id="2615" w:author="Anusha De" w:date="2022-08-01T14:48:00Z">
            <w:rPr/>
          </w:rPrChange>
        </w:rPr>
        <w:t>know</w:t>
      </w:r>
      <w:r w:rsidR="00F73A4C" w:rsidRPr="00992146">
        <w:rPr>
          <w:lang w:val="en-US"/>
          <w:rPrChange w:id="2616" w:author="Anusha De" w:date="2022-08-01T14:48:00Z">
            <w:rPr/>
          </w:rPrChange>
        </w:rPr>
        <w:t xml:space="preserve"> </w:t>
      </w:r>
      <w:r w:rsidRPr="00992146">
        <w:rPr>
          <w:lang w:val="en-US"/>
          <w:rPrChange w:id="2617" w:author="Anusha De" w:date="2022-08-01T14:48:00Z">
            <w:rPr/>
          </w:rPrChange>
        </w:rPr>
        <w:t>that</w:t>
      </w:r>
      <w:r w:rsidR="00F73A4C" w:rsidRPr="00992146">
        <w:rPr>
          <w:lang w:val="en-US"/>
          <w:rPrChange w:id="2618" w:author="Anusha De" w:date="2022-08-01T14:48:00Z">
            <w:rPr/>
          </w:rPrChange>
        </w:rPr>
        <w:t xml:space="preserve"> </w:t>
      </w:r>
      <w:r w:rsidRPr="00992146">
        <w:rPr>
          <w:lang w:val="en-US"/>
          <w:rPrChange w:id="2619" w:author="Anusha De" w:date="2022-08-01T14:48:00Z">
            <w:rPr/>
          </w:rPrChange>
        </w:rPr>
        <w:t>they</w:t>
      </w:r>
      <w:r w:rsidR="00F73A4C" w:rsidRPr="00992146">
        <w:rPr>
          <w:lang w:val="en-US"/>
          <w:rPrChange w:id="2620" w:author="Anusha De" w:date="2022-08-01T14:48:00Z">
            <w:rPr/>
          </w:rPrChange>
        </w:rPr>
        <w:t xml:space="preserve"> </w:t>
      </w:r>
      <w:r w:rsidRPr="00992146">
        <w:rPr>
          <w:lang w:val="en-US"/>
          <w:rPrChange w:id="2621" w:author="Anusha De" w:date="2022-08-01T14:48:00Z">
            <w:rPr/>
          </w:rPrChange>
        </w:rPr>
        <w:t>are</w:t>
      </w:r>
      <w:r w:rsidR="00F73A4C" w:rsidRPr="00992146">
        <w:rPr>
          <w:lang w:val="en-US"/>
          <w:rPrChange w:id="2622" w:author="Anusha De" w:date="2022-08-01T14:48:00Z">
            <w:rPr/>
          </w:rPrChange>
        </w:rPr>
        <w:t xml:space="preserve"> </w:t>
      </w:r>
      <w:r w:rsidRPr="00992146">
        <w:rPr>
          <w:lang w:val="en-US"/>
          <w:rPrChange w:id="2623" w:author="Anusha De" w:date="2022-08-01T14:48:00Z">
            <w:rPr/>
          </w:rPrChange>
        </w:rPr>
        <w:t>difficult</w:t>
      </w:r>
      <w:r w:rsidR="00F73A4C" w:rsidRPr="00992146">
        <w:rPr>
          <w:lang w:val="en-US"/>
          <w:rPrChange w:id="2624" w:author="Anusha De" w:date="2022-08-01T14:48:00Z">
            <w:rPr/>
          </w:rPrChange>
        </w:rPr>
        <w:t xml:space="preserve"> </w:t>
      </w:r>
      <w:r w:rsidRPr="00992146">
        <w:rPr>
          <w:lang w:val="en-US"/>
          <w:rPrChange w:id="2625" w:author="Anusha De" w:date="2022-08-01T14:48:00Z">
            <w:rPr/>
          </w:rPrChange>
        </w:rPr>
        <w:t>to</w:t>
      </w:r>
      <w:r w:rsidR="00F73A4C" w:rsidRPr="00992146">
        <w:rPr>
          <w:lang w:val="en-US"/>
          <w:rPrChange w:id="2626" w:author="Anusha De" w:date="2022-08-01T14:48:00Z">
            <w:rPr/>
          </w:rPrChange>
        </w:rPr>
        <w:t xml:space="preserve"> </w:t>
      </w:r>
      <w:r w:rsidRPr="00992146">
        <w:rPr>
          <w:lang w:val="en-US"/>
          <w:rPrChange w:id="2627" w:author="Anusha De" w:date="2022-08-01T14:48:00Z">
            <w:rPr/>
          </w:rPrChange>
        </w:rPr>
        <w:t>reach</w:t>
      </w:r>
      <w:r w:rsidR="00F73A4C" w:rsidRPr="00992146">
        <w:rPr>
          <w:lang w:val="en-US"/>
          <w:rPrChange w:id="2628" w:author="Anusha De" w:date="2022-08-01T14:48:00Z">
            <w:rPr/>
          </w:rPrChange>
        </w:rPr>
        <w:t xml:space="preserve"> </w:t>
      </w:r>
      <w:r w:rsidRPr="00992146">
        <w:rPr>
          <w:lang w:val="en-US"/>
          <w:rPrChange w:id="2629" w:author="Anusha De" w:date="2022-08-01T14:48:00Z">
            <w:rPr/>
          </w:rPrChange>
        </w:rPr>
        <w:t>if</w:t>
      </w:r>
      <w:r w:rsidR="00F73A4C" w:rsidRPr="00992146">
        <w:rPr>
          <w:lang w:val="en-US"/>
          <w:rPrChange w:id="2630" w:author="Anusha De" w:date="2022-08-01T14:48:00Z">
            <w:rPr/>
          </w:rPrChange>
        </w:rPr>
        <w:t xml:space="preserve"> </w:t>
      </w:r>
      <w:r w:rsidRPr="00992146">
        <w:rPr>
          <w:lang w:val="en-US"/>
          <w:rPrChange w:id="2631" w:author="Anusha De" w:date="2022-08-01T14:48:00Z">
            <w:rPr/>
          </w:rPrChange>
        </w:rPr>
        <w:t>farmers</w:t>
      </w:r>
      <w:r w:rsidR="00F73A4C" w:rsidRPr="00992146">
        <w:rPr>
          <w:lang w:val="en-US"/>
          <w:rPrChange w:id="2632" w:author="Anusha De" w:date="2022-08-01T14:48:00Z">
            <w:rPr/>
          </w:rPrChange>
        </w:rPr>
        <w:t xml:space="preserve"> </w:t>
      </w:r>
      <w:r w:rsidRPr="00992146">
        <w:rPr>
          <w:lang w:val="en-US"/>
          <w:rPrChange w:id="2633" w:author="Anusha De" w:date="2022-08-01T14:48:00Z">
            <w:rPr/>
          </w:rPrChange>
        </w:rPr>
        <w:t>think</w:t>
      </w:r>
      <w:r w:rsidR="00F73A4C" w:rsidRPr="00992146">
        <w:rPr>
          <w:lang w:val="en-US"/>
          <w:rPrChange w:id="2634" w:author="Anusha De" w:date="2022-08-01T14:48:00Z">
            <w:rPr/>
          </w:rPrChange>
        </w:rPr>
        <w:t xml:space="preserve"> </w:t>
      </w:r>
      <w:r w:rsidRPr="00992146">
        <w:rPr>
          <w:lang w:val="en-US"/>
          <w:rPrChange w:id="2635" w:author="Anusha De" w:date="2022-08-01T14:48:00Z">
            <w:rPr/>
          </w:rPrChange>
        </w:rPr>
        <w:t>this</w:t>
      </w:r>
      <w:r w:rsidR="00F73A4C" w:rsidRPr="00992146">
        <w:rPr>
          <w:lang w:val="en-US"/>
          <w:rPrChange w:id="2636" w:author="Anusha De" w:date="2022-08-01T14:48:00Z">
            <w:rPr/>
          </w:rPrChange>
        </w:rPr>
        <w:t xml:space="preserve"> </w:t>
      </w:r>
      <w:r w:rsidRPr="00992146">
        <w:rPr>
          <w:lang w:val="en-US"/>
          <w:rPrChange w:id="2637" w:author="Anusha De" w:date="2022-08-01T14:48:00Z">
            <w:rPr/>
          </w:rPrChange>
        </w:rPr>
        <w:t>is</w:t>
      </w:r>
      <w:r w:rsidR="00F73A4C" w:rsidRPr="00992146">
        <w:rPr>
          <w:lang w:val="en-US"/>
          <w:rPrChange w:id="2638" w:author="Anusha De" w:date="2022-08-01T14:48:00Z">
            <w:rPr/>
          </w:rPrChange>
        </w:rPr>
        <w:t xml:space="preserve"> </w:t>
      </w:r>
      <w:r w:rsidRPr="00992146">
        <w:rPr>
          <w:lang w:val="en-US"/>
          <w:rPrChange w:id="2639" w:author="Anusha De" w:date="2022-08-01T14:48:00Z">
            <w:rPr/>
          </w:rPrChange>
        </w:rPr>
        <w:t>a</w:t>
      </w:r>
      <w:r w:rsidR="00F73A4C" w:rsidRPr="00992146">
        <w:rPr>
          <w:lang w:val="en-US"/>
          <w:rPrChange w:id="2640" w:author="Anusha De" w:date="2022-08-01T14:48:00Z">
            <w:rPr/>
          </w:rPrChange>
        </w:rPr>
        <w:t xml:space="preserve"> </w:t>
      </w:r>
      <w:r w:rsidRPr="00992146">
        <w:rPr>
          <w:lang w:val="en-US"/>
          <w:rPrChange w:id="2641" w:author="Anusha De" w:date="2022-08-01T14:48:00Z">
            <w:rPr/>
          </w:rPrChange>
        </w:rPr>
        <w:t>problem?</w:t>
      </w:r>
      <w:r w:rsidR="00F73A4C" w:rsidRPr="00992146">
        <w:rPr>
          <w:lang w:val="en-US"/>
          <w:rPrChange w:id="2642" w:author="Anusha De" w:date="2022-08-01T14:48:00Z">
            <w:rPr/>
          </w:rPrChange>
        </w:rPr>
        <w:t xml:space="preserve"> </w:t>
      </w:r>
      <w:r w:rsidRPr="00992146">
        <w:rPr>
          <w:lang w:val="en-US"/>
          <w:rPrChange w:id="2643" w:author="Anusha De" w:date="2022-08-01T14:48:00Z">
            <w:rPr/>
          </w:rPrChange>
        </w:rPr>
        <w:t>Second,</w:t>
      </w:r>
      <w:r w:rsidR="00F73A4C" w:rsidRPr="00992146">
        <w:rPr>
          <w:lang w:val="en-US"/>
          <w:rPrChange w:id="2644" w:author="Anusha De" w:date="2022-08-01T14:48:00Z">
            <w:rPr/>
          </w:rPrChange>
        </w:rPr>
        <w:t xml:space="preserve"> </w:t>
      </w:r>
      <w:r w:rsidRPr="00992146">
        <w:rPr>
          <w:lang w:val="en-US"/>
          <w:rPrChange w:id="2645" w:author="Anusha De" w:date="2022-08-01T14:48:00Z">
            <w:rPr/>
          </w:rPrChange>
        </w:rPr>
        <w:t>we</w:t>
      </w:r>
      <w:r w:rsidR="00F73A4C" w:rsidRPr="00992146">
        <w:rPr>
          <w:lang w:val="en-US"/>
          <w:rPrChange w:id="2646" w:author="Anusha De" w:date="2022-08-01T14:48:00Z">
            <w:rPr/>
          </w:rPrChange>
        </w:rPr>
        <w:t xml:space="preserve"> </w:t>
      </w:r>
      <w:r w:rsidRPr="00992146">
        <w:rPr>
          <w:lang w:val="en-US"/>
          <w:rPrChange w:id="2647" w:author="Anusha De" w:date="2022-08-01T14:48:00Z">
            <w:rPr/>
          </w:rPrChange>
        </w:rPr>
        <w:t>focus</w:t>
      </w:r>
      <w:r w:rsidR="00F73A4C" w:rsidRPr="00992146">
        <w:rPr>
          <w:lang w:val="en-US"/>
          <w:rPrChange w:id="2648" w:author="Anusha De" w:date="2022-08-01T14:48:00Z">
            <w:rPr/>
          </w:rPrChange>
        </w:rPr>
        <w:t xml:space="preserve"> </w:t>
      </w:r>
      <w:r w:rsidRPr="00992146">
        <w:rPr>
          <w:lang w:val="en-US"/>
          <w:rPrChange w:id="2649" w:author="Anusha De" w:date="2022-08-01T14:48:00Z">
            <w:rPr/>
          </w:rPrChange>
        </w:rPr>
        <w:t>on</w:t>
      </w:r>
      <w:r w:rsidR="00F73A4C" w:rsidRPr="00992146">
        <w:rPr>
          <w:lang w:val="en-US"/>
          <w:rPrChange w:id="2650" w:author="Anusha De" w:date="2022-08-01T14:48:00Z">
            <w:rPr/>
          </w:rPrChange>
        </w:rPr>
        <w:t xml:space="preserve"> </w:t>
      </w:r>
      <w:r w:rsidRPr="00992146">
        <w:rPr>
          <w:lang w:val="en-US"/>
          <w:rPrChange w:id="2651" w:author="Anusha De" w:date="2022-08-01T14:48:00Z">
            <w:rPr/>
          </w:rPrChange>
        </w:rPr>
        <w:t>the</w:t>
      </w:r>
      <w:r w:rsidR="00F73A4C" w:rsidRPr="00992146">
        <w:rPr>
          <w:lang w:val="en-US"/>
          <w:rPrChange w:id="2652" w:author="Anusha De" w:date="2022-08-01T14:48:00Z">
            <w:rPr/>
          </w:rPrChange>
        </w:rPr>
        <w:t xml:space="preserve"> </w:t>
      </w:r>
      <w:r w:rsidRPr="00992146">
        <w:rPr>
          <w:lang w:val="en-US"/>
          <w:rPrChange w:id="2653" w:author="Anusha De" w:date="2022-08-01T14:48:00Z">
            <w:rPr/>
          </w:rPrChange>
        </w:rPr>
        <w:t>rater</w:t>
      </w:r>
      <w:r w:rsidR="00F73A4C" w:rsidRPr="00992146">
        <w:rPr>
          <w:lang w:val="en-US"/>
          <w:rPrChange w:id="2654" w:author="Anusha De" w:date="2022-08-01T14:48:00Z">
            <w:rPr/>
          </w:rPrChange>
        </w:rPr>
        <w:t xml:space="preserve"> </w:t>
      </w:r>
      <w:r w:rsidRPr="00992146">
        <w:rPr>
          <w:lang w:val="en-US"/>
          <w:rPrChange w:id="2655" w:author="Anusha De" w:date="2022-08-01T14:48:00Z">
            <w:rPr/>
          </w:rPrChange>
        </w:rPr>
        <w:t>gender</w:t>
      </w:r>
      <w:r w:rsidR="00F73A4C" w:rsidRPr="00992146">
        <w:rPr>
          <w:lang w:val="en-US"/>
          <w:rPrChange w:id="2656" w:author="Anusha De" w:date="2022-08-01T14:48:00Z">
            <w:rPr/>
          </w:rPrChange>
        </w:rPr>
        <w:t xml:space="preserve"> </w:t>
      </w:r>
      <w:r w:rsidRPr="00992146">
        <w:rPr>
          <w:lang w:val="en-US"/>
          <w:rPrChange w:id="2657" w:author="Anusha De" w:date="2022-08-01T14:48:00Z">
            <w:rPr/>
          </w:rPrChange>
        </w:rPr>
        <w:t>effect</w:t>
      </w:r>
      <w:r w:rsidR="00F73A4C" w:rsidRPr="00992146">
        <w:rPr>
          <w:lang w:val="en-US"/>
          <w:rPrChange w:id="2658" w:author="Anusha De" w:date="2022-08-01T14:48:00Z">
            <w:rPr/>
          </w:rPrChange>
        </w:rPr>
        <w:t xml:space="preserve"> </w:t>
      </w:r>
      <w:r w:rsidRPr="00992146">
        <w:rPr>
          <w:lang w:val="en-US"/>
          <w:rPrChange w:id="2659" w:author="Anusha De" w:date="2022-08-01T14:48:00Z">
            <w:rPr/>
          </w:rPrChange>
        </w:rPr>
        <w:t>and</w:t>
      </w:r>
      <w:r w:rsidR="00F73A4C" w:rsidRPr="00992146">
        <w:rPr>
          <w:lang w:val="en-US"/>
          <w:rPrChange w:id="2660" w:author="Anusha De" w:date="2022-08-01T14:48:00Z">
            <w:rPr/>
          </w:rPrChange>
        </w:rPr>
        <w:t xml:space="preserve"> </w:t>
      </w:r>
      <w:r w:rsidRPr="00992146">
        <w:rPr>
          <w:lang w:val="en-US"/>
          <w:rPrChange w:id="2661" w:author="Anusha De" w:date="2022-08-01T14:48:00Z">
            <w:rPr/>
          </w:rPrChange>
        </w:rPr>
        <w:t>test</w:t>
      </w:r>
      <w:r w:rsidR="00F73A4C" w:rsidRPr="00992146">
        <w:rPr>
          <w:lang w:val="en-US"/>
          <w:rPrChange w:id="2662" w:author="Anusha De" w:date="2022-08-01T14:48:00Z">
            <w:rPr/>
          </w:rPrChange>
        </w:rPr>
        <w:t xml:space="preserve"> </w:t>
      </w:r>
      <w:r w:rsidRPr="00992146">
        <w:rPr>
          <w:lang w:val="en-US"/>
          <w:rPrChange w:id="2663" w:author="Anusha De" w:date="2022-08-01T14:48:00Z">
            <w:rPr/>
          </w:rPrChange>
        </w:rPr>
        <w:t>if</w:t>
      </w:r>
      <w:r w:rsidR="00F73A4C" w:rsidRPr="00992146">
        <w:rPr>
          <w:lang w:val="en-US"/>
          <w:rPrChange w:id="2664" w:author="Anusha De" w:date="2022-08-01T14:48:00Z">
            <w:rPr/>
          </w:rPrChange>
        </w:rPr>
        <w:t xml:space="preserve"> </w:t>
      </w:r>
      <w:r w:rsidRPr="00992146">
        <w:rPr>
          <w:lang w:val="en-US"/>
          <w:rPrChange w:id="2665" w:author="Anusha De" w:date="2022-08-01T14:48:00Z">
            <w:rPr/>
          </w:rPrChange>
        </w:rPr>
        <w:t>male</w:t>
      </w:r>
      <w:r w:rsidR="00F73A4C" w:rsidRPr="00992146">
        <w:rPr>
          <w:lang w:val="en-US"/>
          <w:rPrChange w:id="2666" w:author="Anusha De" w:date="2022-08-01T14:48:00Z">
            <w:rPr/>
          </w:rPrChange>
        </w:rPr>
        <w:t xml:space="preserve"> </w:t>
      </w:r>
      <w:r w:rsidRPr="00992146">
        <w:rPr>
          <w:lang w:val="en-US"/>
          <w:rPrChange w:id="2667" w:author="Anusha De" w:date="2022-08-01T14:48:00Z">
            <w:rPr/>
          </w:rPrChange>
        </w:rPr>
        <w:t>farmers</w:t>
      </w:r>
      <w:r w:rsidR="00F73A4C" w:rsidRPr="00992146">
        <w:rPr>
          <w:lang w:val="en-US"/>
          <w:rPrChange w:id="2668" w:author="Anusha De" w:date="2022-08-01T14:48:00Z">
            <w:rPr/>
          </w:rPrChange>
        </w:rPr>
        <w:t xml:space="preserve"> </w:t>
      </w:r>
      <w:r w:rsidRPr="00992146">
        <w:rPr>
          <w:lang w:val="en-US"/>
          <w:rPrChange w:id="2669" w:author="Anusha De" w:date="2022-08-01T14:48:00Z">
            <w:rPr/>
          </w:rPrChange>
        </w:rPr>
        <w:t>rate</w:t>
      </w:r>
      <w:r w:rsidR="00F73A4C" w:rsidRPr="00992146">
        <w:rPr>
          <w:lang w:val="en-US"/>
          <w:rPrChange w:id="2670" w:author="Anusha De" w:date="2022-08-01T14:48:00Z">
            <w:rPr/>
          </w:rPrChange>
        </w:rPr>
        <w:t xml:space="preserve"> </w:t>
      </w:r>
      <w:r w:rsidRPr="00992146">
        <w:rPr>
          <w:lang w:val="en-US"/>
          <w:rPrChange w:id="2671" w:author="Anusha De" w:date="2022-08-01T14:48:00Z">
            <w:rPr/>
          </w:rPrChange>
        </w:rPr>
        <w:t>systematically</w:t>
      </w:r>
      <w:r w:rsidR="00F73A4C" w:rsidRPr="00992146">
        <w:rPr>
          <w:lang w:val="en-US"/>
          <w:rPrChange w:id="2672" w:author="Anusha De" w:date="2022-08-01T14:48:00Z">
            <w:rPr/>
          </w:rPrChange>
        </w:rPr>
        <w:t xml:space="preserve"> </w:t>
      </w:r>
      <w:r w:rsidRPr="00992146">
        <w:rPr>
          <w:lang w:val="en-US"/>
          <w:rPrChange w:id="2673" w:author="Anusha De" w:date="2022-08-01T14:48:00Z">
            <w:rPr/>
          </w:rPrChange>
        </w:rPr>
        <w:t>different</w:t>
      </w:r>
      <w:r w:rsidR="00F73A4C" w:rsidRPr="00992146">
        <w:rPr>
          <w:lang w:val="en-US"/>
          <w:rPrChange w:id="2674" w:author="Anusha De" w:date="2022-08-01T14:48:00Z">
            <w:rPr/>
          </w:rPrChange>
        </w:rPr>
        <w:t xml:space="preserve"> </w:t>
      </w:r>
      <w:r w:rsidRPr="00992146">
        <w:rPr>
          <w:lang w:val="en-US"/>
          <w:rPrChange w:id="2675" w:author="Anusha De" w:date="2022-08-01T14:48:00Z">
            <w:rPr/>
          </w:rPrChange>
        </w:rPr>
        <w:t>than</w:t>
      </w:r>
      <w:r w:rsidR="00F73A4C" w:rsidRPr="00992146">
        <w:rPr>
          <w:lang w:val="en-US"/>
          <w:rPrChange w:id="2676" w:author="Anusha De" w:date="2022-08-01T14:48:00Z">
            <w:rPr/>
          </w:rPrChange>
        </w:rPr>
        <w:t xml:space="preserve"> </w:t>
      </w:r>
      <w:r w:rsidRPr="00992146">
        <w:rPr>
          <w:lang w:val="en-US"/>
          <w:rPrChange w:id="2677" w:author="Anusha De" w:date="2022-08-01T14:48:00Z">
            <w:rPr/>
          </w:rPrChange>
        </w:rPr>
        <w:t>female</w:t>
      </w:r>
      <w:r w:rsidR="00F73A4C" w:rsidRPr="00992146">
        <w:rPr>
          <w:lang w:val="en-US"/>
          <w:rPrChange w:id="2678" w:author="Anusha De" w:date="2022-08-01T14:48:00Z">
            <w:rPr/>
          </w:rPrChange>
        </w:rPr>
        <w:t xml:space="preserve"> </w:t>
      </w:r>
      <w:r w:rsidRPr="00992146">
        <w:rPr>
          <w:lang w:val="en-US"/>
          <w:rPrChange w:id="2679" w:author="Anusha De" w:date="2022-08-01T14:48:00Z">
            <w:rPr/>
          </w:rPrChange>
        </w:rPr>
        <w:t>farmers.</w:t>
      </w:r>
      <w:r w:rsidR="00F73A4C" w:rsidRPr="00992146">
        <w:rPr>
          <w:lang w:val="en-US"/>
          <w:rPrChange w:id="2680" w:author="Anusha De" w:date="2022-08-01T14:48:00Z">
            <w:rPr/>
          </w:rPrChange>
        </w:rPr>
        <w:t xml:space="preserve"> </w:t>
      </w:r>
      <w:r w:rsidRPr="00992146">
        <w:rPr>
          <w:lang w:val="en-US"/>
          <w:rPrChange w:id="2681" w:author="Anusha De" w:date="2022-08-01T14:48:00Z">
            <w:rPr/>
          </w:rPrChange>
        </w:rPr>
        <w:t>The</w:t>
      </w:r>
      <w:r w:rsidR="00F73A4C" w:rsidRPr="00992146">
        <w:rPr>
          <w:lang w:val="en-US"/>
          <w:rPrChange w:id="2682" w:author="Anusha De" w:date="2022-08-01T14:48:00Z">
            <w:rPr/>
          </w:rPrChange>
        </w:rPr>
        <w:t xml:space="preserve"> </w:t>
      </w:r>
      <w:r w:rsidRPr="00992146">
        <w:rPr>
          <w:lang w:val="en-US"/>
          <w:rPrChange w:id="2683" w:author="Anusha De" w:date="2022-08-01T14:48:00Z">
            <w:rPr/>
          </w:rPrChange>
        </w:rPr>
        <w:t>third</w:t>
      </w:r>
      <w:r w:rsidR="00F73A4C" w:rsidRPr="00992146">
        <w:rPr>
          <w:lang w:val="en-US"/>
          <w:rPrChange w:id="2684" w:author="Anusha De" w:date="2022-08-01T14:48:00Z">
            <w:rPr/>
          </w:rPrChange>
        </w:rPr>
        <w:t xml:space="preserve"> </w:t>
      </w:r>
      <w:r w:rsidRPr="00992146">
        <w:rPr>
          <w:lang w:val="en-US"/>
          <w:rPrChange w:id="2685" w:author="Anusha De" w:date="2022-08-01T14:48:00Z">
            <w:rPr/>
          </w:rPrChange>
        </w:rPr>
        <w:t>objective</w:t>
      </w:r>
      <w:r w:rsidR="00F73A4C" w:rsidRPr="00992146">
        <w:rPr>
          <w:lang w:val="en-US"/>
          <w:rPrChange w:id="2686" w:author="Anusha De" w:date="2022-08-01T14:48:00Z">
            <w:rPr/>
          </w:rPrChange>
        </w:rPr>
        <w:t xml:space="preserve"> </w:t>
      </w:r>
      <w:r w:rsidRPr="00992146">
        <w:rPr>
          <w:lang w:val="en-US"/>
          <w:rPrChange w:id="2687" w:author="Anusha De" w:date="2022-08-01T14:48:00Z">
            <w:rPr/>
          </w:rPrChange>
        </w:rPr>
        <w:t>is</w:t>
      </w:r>
      <w:r w:rsidR="00F73A4C" w:rsidRPr="00992146">
        <w:rPr>
          <w:lang w:val="en-US"/>
          <w:rPrChange w:id="2688" w:author="Anusha De" w:date="2022-08-01T14:48:00Z">
            <w:rPr/>
          </w:rPrChange>
        </w:rPr>
        <w:t xml:space="preserve"> </w:t>
      </w:r>
      <w:r w:rsidRPr="00992146">
        <w:rPr>
          <w:lang w:val="en-US"/>
          <w:rPrChange w:id="2689" w:author="Anusha De" w:date="2022-08-01T14:48:00Z">
            <w:rPr/>
          </w:rPrChange>
        </w:rPr>
        <w:t>to</w:t>
      </w:r>
      <w:r w:rsidR="00F73A4C" w:rsidRPr="00992146">
        <w:rPr>
          <w:lang w:val="en-US"/>
          <w:rPrChange w:id="2690" w:author="Anusha De" w:date="2022-08-01T14:48:00Z">
            <w:rPr/>
          </w:rPrChange>
        </w:rPr>
        <w:t xml:space="preserve"> </w:t>
      </w:r>
      <w:r w:rsidRPr="00992146">
        <w:rPr>
          <w:lang w:val="en-US"/>
          <w:rPrChange w:id="2691" w:author="Anusha De" w:date="2022-08-01T14:48:00Z">
            <w:rPr/>
          </w:rPrChange>
        </w:rPr>
        <w:t>test</w:t>
      </w:r>
      <w:r w:rsidR="00F73A4C" w:rsidRPr="00992146">
        <w:rPr>
          <w:lang w:val="en-US"/>
          <w:rPrChange w:id="2692" w:author="Anusha De" w:date="2022-08-01T14:48:00Z">
            <w:rPr/>
          </w:rPrChange>
        </w:rPr>
        <w:t xml:space="preserve"> </w:t>
      </w:r>
      <w:r w:rsidRPr="00992146">
        <w:rPr>
          <w:lang w:val="en-US"/>
          <w:rPrChange w:id="2693" w:author="Anusha De" w:date="2022-08-01T14:48:00Z">
            <w:rPr/>
          </w:rPrChange>
        </w:rPr>
        <w:t>for</w:t>
      </w:r>
      <w:r w:rsidR="00F73A4C" w:rsidRPr="00992146">
        <w:rPr>
          <w:lang w:val="en-US"/>
          <w:rPrChange w:id="2694" w:author="Anusha De" w:date="2022-08-01T14:48:00Z">
            <w:rPr/>
          </w:rPrChange>
        </w:rPr>
        <w:t xml:space="preserve"> </w:t>
      </w:r>
      <w:r w:rsidRPr="00992146">
        <w:rPr>
          <w:lang w:val="en-US"/>
          <w:rPrChange w:id="2695" w:author="Anusha De" w:date="2022-08-01T14:48:00Z">
            <w:rPr/>
          </w:rPrChange>
        </w:rPr>
        <w:t>gender</w:t>
      </w:r>
      <w:r w:rsidR="00F73A4C" w:rsidRPr="00992146">
        <w:rPr>
          <w:lang w:val="en-US"/>
          <w:rPrChange w:id="2696" w:author="Anusha De" w:date="2022-08-01T14:48:00Z">
            <w:rPr/>
          </w:rPrChange>
        </w:rPr>
        <w:t xml:space="preserve"> </w:t>
      </w:r>
      <w:r w:rsidRPr="00992146">
        <w:rPr>
          <w:lang w:val="en-US"/>
          <w:rPrChange w:id="2697" w:author="Anusha De" w:date="2022-08-01T14:48:00Z">
            <w:rPr/>
          </w:rPrChange>
        </w:rPr>
        <w:t>related</w:t>
      </w:r>
      <w:r w:rsidR="00F73A4C" w:rsidRPr="00992146">
        <w:rPr>
          <w:lang w:val="en-US"/>
          <w:rPrChange w:id="2698" w:author="Anusha De" w:date="2022-08-01T14:48:00Z">
            <w:rPr/>
          </w:rPrChange>
        </w:rPr>
        <w:t xml:space="preserve"> </w:t>
      </w:r>
      <w:r w:rsidRPr="00992146">
        <w:rPr>
          <w:lang w:val="en-US"/>
          <w:rPrChange w:id="2699" w:author="Anusha De" w:date="2022-08-01T14:48:00Z">
            <w:rPr/>
          </w:rPrChange>
        </w:rPr>
        <w:t>differences</w:t>
      </w:r>
      <w:r w:rsidR="00F73A4C" w:rsidRPr="00992146">
        <w:rPr>
          <w:lang w:val="en-US"/>
          <w:rPrChange w:id="2700" w:author="Anusha De" w:date="2022-08-01T14:48:00Z">
            <w:rPr/>
          </w:rPrChange>
        </w:rPr>
        <w:t xml:space="preserve"> </w:t>
      </w:r>
      <w:r w:rsidRPr="00992146">
        <w:rPr>
          <w:lang w:val="en-US"/>
          <w:rPrChange w:id="2701" w:author="Anusha De" w:date="2022-08-01T14:48:00Z">
            <w:rPr/>
          </w:rPrChange>
        </w:rPr>
        <w:t>in</w:t>
      </w:r>
      <w:r w:rsidR="00F73A4C" w:rsidRPr="00992146">
        <w:rPr>
          <w:lang w:val="en-US"/>
          <w:rPrChange w:id="2702" w:author="Anusha De" w:date="2022-08-01T14:48:00Z">
            <w:rPr/>
          </w:rPrChange>
        </w:rPr>
        <w:t xml:space="preserve"> </w:t>
      </w:r>
      <w:r w:rsidRPr="00992146">
        <w:rPr>
          <w:lang w:val="en-US"/>
          <w:rPrChange w:id="2703" w:author="Anusha De" w:date="2022-08-01T14:48:00Z">
            <w:rPr/>
          </w:rPrChange>
        </w:rPr>
        <w:t>self-rating</w:t>
      </w:r>
      <w:r w:rsidR="00F73A4C" w:rsidRPr="00992146">
        <w:rPr>
          <w:lang w:val="en-US"/>
          <w:rPrChange w:id="2704" w:author="Anusha De" w:date="2022-08-01T14:48:00Z">
            <w:rPr/>
          </w:rPrChange>
        </w:rPr>
        <w:t xml:space="preserve"> </w:t>
      </w:r>
      <w:r w:rsidRPr="00992146">
        <w:rPr>
          <w:lang w:val="en-US"/>
          <w:rPrChange w:id="2705" w:author="Anusha De" w:date="2022-08-01T14:48:00Z">
            <w:rPr/>
          </w:rPrChange>
        </w:rPr>
        <w:t>of</w:t>
      </w:r>
      <w:r w:rsidR="00F73A4C" w:rsidRPr="00992146">
        <w:rPr>
          <w:lang w:val="en-US"/>
          <w:rPrChange w:id="2706" w:author="Anusha De" w:date="2022-08-01T14:48:00Z">
            <w:rPr/>
          </w:rPrChange>
        </w:rPr>
        <w:t xml:space="preserve"> </w:t>
      </w:r>
      <w:r w:rsidRPr="00992146">
        <w:rPr>
          <w:lang w:val="en-US"/>
          <w:rPrChange w:id="2707" w:author="Anusha De" w:date="2022-08-01T14:48:00Z">
            <w:rPr/>
          </w:rPrChange>
        </w:rPr>
        <w:t>the</w:t>
      </w:r>
      <w:r w:rsidR="00F73A4C" w:rsidRPr="00992146">
        <w:rPr>
          <w:lang w:val="en-US"/>
          <w:rPrChange w:id="2708" w:author="Anusha De" w:date="2022-08-01T14:48:00Z">
            <w:rPr/>
          </w:rPrChange>
        </w:rPr>
        <w:t xml:space="preserve"> </w:t>
      </w:r>
      <w:r w:rsidRPr="00992146">
        <w:rPr>
          <w:lang w:val="en-US"/>
          <w:rPrChange w:id="2709" w:author="Anusha De" w:date="2022-08-01T14:48:00Z">
            <w:rPr/>
          </w:rPrChange>
        </w:rPr>
        <w:t>agro-input</w:t>
      </w:r>
      <w:r w:rsidR="00F73A4C" w:rsidRPr="00992146">
        <w:rPr>
          <w:lang w:val="en-US"/>
          <w:rPrChange w:id="2710" w:author="Anusha De" w:date="2022-08-01T14:48:00Z">
            <w:rPr/>
          </w:rPrChange>
        </w:rPr>
        <w:t xml:space="preserve"> </w:t>
      </w:r>
      <w:r w:rsidRPr="00992146">
        <w:rPr>
          <w:lang w:val="en-US"/>
          <w:rPrChange w:id="2711" w:author="Anusha De" w:date="2022-08-01T14:48:00Z">
            <w:rPr/>
          </w:rPrChange>
        </w:rPr>
        <w:t>dealers,</w:t>
      </w:r>
      <w:r w:rsidR="00F73A4C" w:rsidRPr="00992146">
        <w:rPr>
          <w:lang w:val="en-US"/>
          <w:rPrChange w:id="2712" w:author="Anusha De" w:date="2022-08-01T14:48:00Z">
            <w:rPr/>
          </w:rPrChange>
        </w:rPr>
        <w:t xml:space="preserve"> </w:t>
      </w:r>
      <w:r w:rsidRPr="00992146">
        <w:rPr>
          <w:lang w:val="en-US"/>
          <w:rPrChange w:id="2713" w:author="Anusha De" w:date="2022-08-01T14:48:00Z">
            <w:rPr/>
          </w:rPrChange>
        </w:rPr>
        <w:t>traders,</w:t>
      </w:r>
      <w:r w:rsidR="00F73A4C" w:rsidRPr="00992146">
        <w:rPr>
          <w:lang w:val="en-US"/>
          <w:rPrChange w:id="2714" w:author="Anusha De" w:date="2022-08-01T14:48:00Z">
            <w:rPr/>
          </w:rPrChange>
        </w:rPr>
        <w:t xml:space="preserve"> </w:t>
      </w:r>
      <w:r w:rsidRPr="00992146">
        <w:rPr>
          <w:lang w:val="en-US"/>
          <w:rPrChange w:id="2715" w:author="Anusha De" w:date="2022-08-01T14:48:00Z">
            <w:rPr/>
          </w:rPrChange>
        </w:rPr>
        <w:t>and</w:t>
      </w:r>
      <w:r w:rsidR="00F73A4C" w:rsidRPr="00992146">
        <w:rPr>
          <w:lang w:val="en-US"/>
          <w:rPrChange w:id="2716" w:author="Anusha De" w:date="2022-08-01T14:48:00Z">
            <w:rPr/>
          </w:rPrChange>
        </w:rPr>
        <w:t xml:space="preserve"> </w:t>
      </w:r>
      <w:r w:rsidRPr="00992146">
        <w:rPr>
          <w:lang w:val="en-US"/>
          <w:rPrChange w:id="2717" w:author="Anusha De" w:date="2022-08-01T14:48:00Z">
            <w:rPr/>
          </w:rPrChange>
        </w:rPr>
        <w:t>processors.</w:t>
      </w:r>
      <w:r w:rsidR="00F73A4C" w:rsidRPr="00992146">
        <w:rPr>
          <w:lang w:val="en-US"/>
          <w:rPrChange w:id="2718" w:author="Anusha De" w:date="2022-08-01T14:48:00Z">
            <w:rPr/>
          </w:rPrChange>
        </w:rPr>
        <w:t xml:space="preserve"> </w:t>
      </w:r>
      <w:r w:rsidRPr="00992146">
        <w:rPr>
          <w:lang w:val="en-US"/>
          <w:rPrChange w:id="2719" w:author="Anusha De" w:date="2022-08-01T14:48:00Z">
            <w:rPr/>
          </w:rPrChange>
        </w:rPr>
        <w:t>A</w:t>
      </w:r>
      <w:r w:rsidR="00F73A4C" w:rsidRPr="00992146">
        <w:rPr>
          <w:lang w:val="en-US"/>
          <w:rPrChange w:id="2720" w:author="Anusha De" w:date="2022-08-01T14:48:00Z">
            <w:rPr/>
          </w:rPrChange>
        </w:rPr>
        <w:t xml:space="preserve"> </w:t>
      </w:r>
      <w:r w:rsidRPr="00992146">
        <w:rPr>
          <w:lang w:val="en-US"/>
          <w:rPrChange w:id="2721" w:author="Anusha De" w:date="2022-08-01T14:48:00Z">
            <w:rPr/>
          </w:rPrChange>
        </w:rPr>
        <w:t>fourth</w:t>
      </w:r>
      <w:r w:rsidR="00F73A4C" w:rsidRPr="00992146">
        <w:rPr>
          <w:lang w:val="en-US"/>
          <w:rPrChange w:id="2722" w:author="Anusha De" w:date="2022-08-01T14:48:00Z">
            <w:rPr/>
          </w:rPrChange>
        </w:rPr>
        <w:t xml:space="preserve"> </w:t>
      </w:r>
      <w:r w:rsidRPr="00992146">
        <w:rPr>
          <w:lang w:val="en-US"/>
          <w:rPrChange w:id="2723" w:author="Anusha De" w:date="2022-08-01T14:48:00Z">
            <w:rPr/>
          </w:rPrChange>
        </w:rPr>
        <w:t>research</w:t>
      </w:r>
      <w:r w:rsidR="00F73A4C" w:rsidRPr="00992146">
        <w:rPr>
          <w:lang w:val="en-US"/>
          <w:rPrChange w:id="2724" w:author="Anusha De" w:date="2022-08-01T14:48:00Z">
            <w:rPr/>
          </w:rPrChange>
        </w:rPr>
        <w:t xml:space="preserve"> </w:t>
      </w:r>
      <w:r w:rsidRPr="00992146">
        <w:rPr>
          <w:lang w:val="en-US"/>
          <w:rPrChange w:id="2725" w:author="Anusha De" w:date="2022-08-01T14:48:00Z">
            <w:rPr/>
          </w:rPrChange>
        </w:rPr>
        <w:t>objective</w:t>
      </w:r>
      <w:r w:rsidR="00F73A4C" w:rsidRPr="00992146">
        <w:rPr>
          <w:lang w:val="en-US"/>
          <w:rPrChange w:id="2726" w:author="Anusha De" w:date="2022-08-01T14:48:00Z">
            <w:rPr/>
          </w:rPrChange>
        </w:rPr>
        <w:t xml:space="preserve"> </w:t>
      </w:r>
      <w:r w:rsidRPr="00992146">
        <w:rPr>
          <w:lang w:val="en-US"/>
          <w:rPrChange w:id="2727" w:author="Anusha De" w:date="2022-08-01T14:48:00Z">
            <w:rPr/>
          </w:rPrChange>
        </w:rPr>
        <w:t>is</w:t>
      </w:r>
      <w:r w:rsidR="00F73A4C" w:rsidRPr="00992146">
        <w:rPr>
          <w:lang w:val="en-US"/>
          <w:rPrChange w:id="2728" w:author="Anusha De" w:date="2022-08-01T14:48:00Z">
            <w:rPr/>
          </w:rPrChange>
        </w:rPr>
        <w:t xml:space="preserve"> </w:t>
      </w:r>
      <w:r w:rsidRPr="00992146">
        <w:rPr>
          <w:lang w:val="en-US"/>
          <w:rPrChange w:id="2729" w:author="Anusha De" w:date="2022-08-01T14:48:00Z">
            <w:rPr/>
          </w:rPrChange>
        </w:rPr>
        <w:t>to</w:t>
      </w:r>
      <w:r w:rsidR="00F73A4C" w:rsidRPr="00992146">
        <w:rPr>
          <w:lang w:val="en-US"/>
          <w:rPrChange w:id="2730" w:author="Anusha De" w:date="2022-08-01T14:48:00Z">
            <w:rPr/>
          </w:rPrChange>
        </w:rPr>
        <w:t xml:space="preserve"> </w:t>
      </w:r>
      <w:r w:rsidRPr="00992146">
        <w:rPr>
          <w:lang w:val="en-US"/>
          <w:rPrChange w:id="2731" w:author="Anusha De" w:date="2022-08-01T14:48:00Z">
            <w:rPr/>
          </w:rPrChange>
        </w:rPr>
        <w:t>test</w:t>
      </w:r>
      <w:r w:rsidR="00F73A4C" w:rsidRPr="00992146">
        <w:rPr>
          <w:lang w:val="en-US"/>
          <w:rPrChange w:id="2732" w:author="Anusha De" w:date="2022-08-01T14:48:00Z">
            <w:rPr/>
          </w:rPrChange>
        </w:rPr>
        <w:t xml:space="preserve"> </w:t>
      </w:r>
      <w:r w:rsidRPr="00992146">
        <w:rPr>
          <w:lang w:val="en-US"/>
          <w:rPrChange w:id="2733" w:author="Anusha De" w:date="2022-08-01T14:48:00Z">
            <w:rPr/>
          </w:rPrChange>
        </w:rPr>
        <w:t>if</w:t>
      </w:r>
      <w:r w:rsidR="00F73A4C" w:rsidRPr="00992146">
        <w:rPr>
          <w:lang w:val="en-US"/>
          <w:rPrChange w:id="2734" w:author="Anusha De" w:date="2022-08-01T14:48:00Z">
            <w:rPr/>
          </w:rPrChange>
        </w:rPr>
        <w:t xml:space="preserve"> </w:t>
      </w:r>
      <w:r w:rsidRPr="00992146">
        <w:rPr>
          <w:lang w:val="en-US"/>
          <w:rPrChange w:id="2735" w:author="Anusha De" w:date="2022-08-01T14:48:00Z">
            <w:rPr/>
          </w:rPrChange>
        </w:rPr>
        <w:t>dealers,</w:t>
      </w:r>
      <w:r w:rsidR="00F73A4C" w:rsidRPr="00992146">
        <w:rPr>
          <w:lang w:val="en-US"/>
          <w:rPrChange w:id="2736" w:author="Anusha De" w:date="2022-08-01T14:48:00Z">
            <w:rPr/>
          </w:rPrChange>
        </w:rPr>
        <w:t xml:space="preserve"> </w:t>
      </w:r>
      <w:r w:rsidRPr="00992146">
        <w:rPr>
          <w:lang w:val="en-US"/>
          <w:rPrChange w:id="2737" w:author="Anusha De" w:date="2022-08-01T14:48:00Z">
            <w:rPr/>
          </w:rPrChange>
        </w:rPr>
        <w:t>traders</w:t>
      </w:r>
      <w:r w:rsidR="00F73A4C" w:rsidRPr="00992146">
        <w:rPr>
          <w:lang w:val="en-US"/>
          <w:rPrChange w:id="2738" w:author="Anusha De" w:date="2022-08-01T14:48:00Z">
            <w:rPr/>
          </w:rPrChange>
        </w:rPr>
        <w:t xml:space="preserve"> </w:t>
      </w:r>
      <w:r w:rsidRPr="00992146">
        <w:rPr>
          <w:lang w:val="en-US"/>
          <w:rPrChange w:id="2739" w:author="Anusha De" w:date="2022-08-01T14:48:00Z">
            <w:rPr/>
          </w:rPrChange>
        </w:rPr>
        <w:t>and</w:t>
      </w:r>
      <w:r w:rsidR="00F73A4C" w:rsidRPr="00992146">
        <w:rPr>
          <w:lang w:val="en-US"/>
          <w:rPrChange w:id="2740" w:author="Anusha De" w:date="2022-08-01T14:48:00Z">
            <w:rPr/>
          </w:rPrChange>
        </w:rPr>
        <w:t xml:space="preserve"> </w:t>
      </w:r>
      <w:r w:rsidRPr="00992146">
        <w:rPr>
          <w:lang w:val="en-US"/>
          <w:rPrChange w:id="2741" w:author="Anusha De" w:date="2022-08-01T14:48:00Z">
            <w:rPr/>
          </w:rPrChange>
        </w:rPr>
        <w:t>processors</w:t>
      </w:r>
      <w:r w:rsidR="00F73A4C" w:rsidRPr="00992146">
        <w:rPr>
          <w:lang w:val="en-US"/>
          <w:rPrChange w:id="2742" w:author="Anusha De" w:date="2022-08-01T14:48:00Z">
            <w:rPr/>
          </w:rPrChange>
        </w:rPr>
        <w:t xml:space="preserve"> </w:t>
      </w:r>
      <w:r w:rsidRPr="00992146">
        <w:rPr>
          <w:lang w:val="en-US"/>
          <w:rPrChange w:id="2743" w:author="Anusha De" w:date="2022-08-01T14:48:00Z">
            <w:rPr/>
          </w:rPrChange>
        </w:rPr>
        <w:t>are</w:t>
      </w:r>
      <w:r w:rsidR="00F73A4C" w:rsidRPr="00992146">
        <w:rPr>
          <w:lang w:val="en-US"/>
          <w:rPrChange w:id="2744" w:author="Anusha De" w:date="2022-08-01T14:48:00Z">
            <w:rPr/>
          </w:rPrChange>
        </w:rPr>
        <w:t xml:space="preserve"> </w:t>
      </w:r>
      <w:r w:rsidRPr="00992146">
        <w:rPr>
          <w:lang w:val="en-US"/>
          <w:rPrChange w:id="2745" w:author="Anusha De" w:date="2022-08-01T14:48:00Z">
            <w:rPr/>
          </w:rPrChange>
        </w:rPr>
        <w:t>rated</w:t>
      </w:r>
      <w:r w:rsidR="00F73A4C" w:rsidRPr="00992146">
        <w:rPr>
          <w:lang w:val="en-US"/>
          <w:rPrChange w:id="2746" w:author="Anusha De" w:date="2022-08-01T14:48:00Z">
            <w:rPr/>
          </w:rPrChange>
        </w:rPr>
        <w:t xml:space="preserve"> </w:t>
      </w:r>
      <w:r w:rsidRPr="00992146">
        <w:rPr>
          <w:lang w:val="en-US"/>
          <w:rPrChange w:id="2747" w:author="Anusha De" w:date="2022-08-01T14:48:00Z">
            <w:rPr/>
          </w:rPrChange>
        </w:rPr>
        <w:t>differently</w:t>
      </w:r>
      <w:r w:rsidR="00F73A4C" w:rsidRPr="00992146">
        <w:rPr>
          <w:lang w:val="en-US"/>
          <w:rPrChange w:id="2748" w:author="Anusha De" w:date="2022-08-01T14:48:00Z">
            <w:rPr/>
          </w:rPrChange>
        </w:rPr>
        <w:t xml:space="preserve"> </w:t>
      </w:r>
      <w:r w:rsidRPr="00992146">
        <w:rPr>
          <w:lang w:val="en-US"/>
          <w:rPrChange w:id="2749" w:author="Anusha De" w:date="2022-08-01T14:48:00Z">
            <w:rPr/>
          </w:rPrChange>
        </w:rPr>
        <w:t>because</w:t>
      </w:r>
      <w:r w:rsidR="00F73A4C" w:rsidRPr="00992146">
        <w:rPr>
          <w:lang w:val="en-US"/>
          <w:rPrChange w:id="2750" w:author="Anusha De" w:date="2022-08-01T14:48:00Z">
            <w:rPr/>
          </w:rPrChange>
        </w:rPr>
        <w:t xml:space="preserve"> </w:t>
      </w:r>
      <w:r w:rsidRPr="00992146">
        <w:rPr>
          <w:lang w:val="en-US"/>
          <w:rPrChange w:id="2751" w:author="Anusha De" w:date="2022-08-01T14:48:00Z">
            <w:rPr/>
          </w:rPrChange>
        </w:rPr>
        <w:t>of</w:t>
      </w:r>
      <w:r w:rsidR="00F73A4C" w:rsidRPr="00992146">
        <w:rPr>
          <w:lang w:val="en-US"/>
          <w:rPrChange w:id="2752" w:author="Anusha De" w:date="2022-08-01T14:48:00Z">
            <w:rPr/>
          </w:rPrChange>
        </w:rPr>
        <w:t xml:space="preserve"> </w:t>
      </w:r>
      <w:r w:rsidRPr="00992146">
        <w:rPr>
          <w:lang w:val="en-US"/>
          <w:rPrChange w:id="2753" w:author="Anusha De" w:date="2022-08-01T14:48:00Z">
            <w:rPr/>
          </w:rPrChange>
        </w:rPr>
        <w:t>their</w:t>
      </w:r>
      <w:r w:rsidR="00F73A4C" w:rsidRPr="00992146">
        <w:rPr>
          <w:lang w:val="en-US"/>
          <w:rPrChange w:id="2754" w:author="Anusha De" w:date="2022-08-01T14:48:00Z">
            <w:rPr/>
          </w:rPrChange>
        </w:rPr>
        <w:t xml:space="preserve"> </w:t>
      </w:r>
      <w:r w:rsidRPr="00992146">
        <w:rPr>
          <w:lang w:val="en-US"/>
          <w:rPrChange w:id="2755" w:author="Anusha De" w:date="2022-08-01T14:48:00Z">
            <w:rPr/>
          </w:rPrChange>
        </w:rPr>
        <w:t>gender.</w:t>
      </w:r>
      <w:r w:rsidR="00F73A4C" w:rsidRPr="00992146">
        <w:rPr>
          <w:lang w:val="en-US"/>
          <w:rPrChange w:id="2756" w:author="Anusha De" w:date="2022-08-01T14:48:00Z">
            <w:rPr/>
          </w:rPrChange>
        </w:rPr>
        <w:t xml:space="preserve"> </w:t>
      </w:r>
      <w:r w:rsidRPr="00992146">
        <w:rPr>
          <w:lang w:val="en-US"/>
          <w:rPrChange w:id="2757" w:author="Anusha De" w:date="2022-08-01T14:48:00Z">
            <w:rPr/>
          </w:rPrChange>
        </w:rPr>
        <w:t>The</w:t>
      </w:r>
      <w:r w:rsidR="00F73A4C" w:rsidRPr="00992146">
        <w:rPr>
          <w:lang w:val="en-US"/>
          <w:rPrChange w:id="2758" w:author="Anusha De" w:date="2022-08-01T14:48:00Z">
            <w:rPr/>
          </w:rPrChange>
        </w:rPr>
        <w:t xml:space="preserve"> </w:t>
      </w:r>
      <w:r w:rsidRPr="00992146">
        <w:rPr>
          <w:lang w:val="en-US"/>
          <w:rPrChange w:id="2759" w:author="Anusha De" w:date="2022-08-01T14:48:00Z">
            <w:rPr/>
          </w:rPrChange>
        </w:rPr>
        <w:t>final</w:t>
      </w:r>
      <w:r w:rsidR="00F73A4C" w:rsidRPr="00992146">
        <w:rPr>
          <w:lang w:val="en-US"/>
          <w:rPrChange w:id="2760" w:author="Anusha De" w:date="2022-08-01T14:48:00Z">
            <w:rPr/>
          </w:rPrChange>
        </w:rPr>
        <w:t xml:space="preserve"> </w:t>
      </w:r>
      <w:r w:rsidRPr="00992146">
        <w:rPr>
          <w:lang w:val="en-US"/>
          <w:rPrChange w:id="2761" w:author="Anusha De" w:date="2022-08-01T14:48:00Z">
            <w:rPr/>
          </w:rPrChange>
        </w:rPr>
        <w:t>objective</w:t>
      </w:r>
      <w:r w:rsidR="00F73A4C" w:rsidRPr="00992146">
        <w:rPr>
          <w:lang w:val="en-US"/>
          <w:rPrChange w:id="2762" w:author="Anusha De" w:date="2022-08-01T14:48:00Z">
            <w:rPr/>
          </w:rPrChange>
        </w:rPr>
        <w:t xml:space="preserve"> </w:t>
      </w:r>
      <w:r w:rsidRPr="00992146">
        <w:rPr>
          <w:lang w:val="en-US"/>
          <w:rPrChange w:id="2763" w:author="Anusha De" w:date="2022-08-01T14:48:00Z">
            <w:rPr/>
          </w:rPrChange>
        </w:rPr>
        <w:t>is</w:t>
      </w:r>
      <w:r w:rsidR="00F73A4C" w:rsidRPr="00992146">
        <w:rPr>
          <w:lang w:val="en-US"/>
          <w:rPrChange w:id="2764" w:author="Anusha De" w:date="2022-08-01T14:48:00Z">
            <w:rPr/>
          </w:rPrChange>
        </w:rPr>
        <w:t xml:space="preserve"> </w:t>
      </w:r>
      <w:r w:rsidRPr="00992146">
        <w:rPr>
          <w:lang w:val="en-US"/>
          <w:rPrChange w:id="2765" w:author="Anusha De" w:date="2022-08-01T14:48:00Z">
            <w:rPr/>
          </w:rPrChange>
        </w:rPr>
        <w:t>to</w:t>
      </w:r>
      <w:r w:rsidR="00F73A4C" w:rsidRPr="00992146">
        <w:rPr>
          <w:lang w:val="en-US"/>
          <w:rPrChange w:id="2766" w:author="Anusha De" w:date="2022-08-01T14:48:00Z">
            <w:rPr/>
          </w:rPrChange>
        </w:rPr>
        <w:t xml:space="preserve"> </w:t>
      </w:r>
      <w:r w:rsidRPr="00992146">
        <w:rPr>
          <w:lang w:val="en-US"/>
          <w:rPrChange w:id="2767" w:author="Anusha De" w:date="2022-08-01T14:48:00Z">
            <w:rPr/>
          </w:rPrChange>
        </w:rPr>
        <w:t>test</w:t>
      </w:r>
      <w:r w:rsidR="00F73A4C" w:rsidRPr="00992146">
        <w:rPr>
          <w:lang w:val="en-US"/>
          <w:rPrChange w:id="2768" w:author="Anusha De" w:date="2022-08-01T14:48:00Z">
            <w:rPr/>
          </w:rPrChange>
        </w:rPr>
        <w:t xml:space="preserve"> </w:t>
      </w:r>
      <w:r w:rsidRPr="00992146">
        <w:rPr>
          <w:lang w:val="en-US"/>
          <w:rPrChange w:id="2769" w:author="Anusha De" w:date="2022-08-01T14:48:00Z">
            <w:rPr/>
          </w:rPrChange>
        </w:rPr>
        <w:t>for</w:t>
      </w:r>
      <w:r w:rsidR="00F73A4C" w:rsidRPr="00992146">
        <w:rPr>
          <w:lang w:val="en-US"/>
          <w:rPrChange w:id="2770" w:author="Anusha De" w:date="2022-08-01T14:48:00Z">
            <w:rPr/>
          </w:rPrChange>
        </w:rPr>
        <w:t xml:space="preserve"> </w:t>
      </w:r>
      <w:r w:rsidRPr="00992146">
        <w:rPr>
          <w:lang w:val="en-US"/>
          <w:rPrChange w:id="2771" w:author="Anusha De" w:date="2022-08-01T14:48:00Z">
            <w:rPr/>
          </w:rPrChange>
        </w:rPr>
        <w:t>the</w:t>
      </w:r>
      <w:r w:rsidR="00F73A4C" w:rsidRPr="00992146">
        <w:rPr>
          <w:lang w:val="en-US"/>
          <w:rPrChange w:id="2772" w:author="Anusha De" w:date="2022-08-01T14:48:00Z">
            <w:rPr/>
          </w:rPrChange>
        </w:rPr>
        <w:t xml:space="preserve"> </w:t>
      </w:r>
      <w:r w:rsidRPr="00992146">
        <w:rPr>
          <w:lang w:val="en-US"/>
          <w:rPrChange w:id="2773" w:author="Anusha De" w:date="2022-08-01T14:48:00Z">
            <w:rPr/>
          </w:rPrChange>
        </w:rPr>
        <w:t>presence</w:t>
      </w:r>
      <w:r w:rsidR="00F73A4C" w:rsidRPr="00992146">
        <w:rPr>
          <w:lang w:val="en-US"/>
          <w:rPrChange w:id="2774" w:author="Anusha De" w:date="2022-08-01T14:48:00Z">
            <w:rPr/>
          </w:rPrChange>
        </w:rPr>
        <w:t xml:space="preserve"> </w:t>
      </w:r>
      <w:r w:rsidRPr="00992146">
        <w:rPr>
          <w:lang w:val="en-US"/>
          <w:rPrChange w:id="2775" w:author="Anusha De" w:date="2022-08-01T14:48:00Z">
            <w:rPr/>
          </w:rPrChange>
        </w:rPr>
        <w:t>of</w:t>
      </w:r>
      <w:r w:rsidR="00F73A4C" w:rsidRPr="00992146">
        <w:rPr>
          <w:lang w:val="en-US"/>
          <w:rPrChange w:id="2776" w:author="Anusha De" w:date="2022-08-01T14:48:00Z">
            <w:rPr/>
          </w:rPrChange>
        </w:rPr>
        <w:t xml:space="preserve"> </w:t>
      </w:r>
      <w:r w:rsidRPr="00992146">
        <w:rPr>
          <w:lang w:val="en-US"/>
          <w:rPrChange w:id="2777" w:author="Anusha De" w:date="2022-08-01T14:48:00Z">
            <w:rPr/>
          </w:rPrChange>
        </w:rPr>
        <w:t>gender</w:t>
      </w:r>
      <w:r w:rsidR="00F73A4C" w:rsidRPr="00992146">
        <w:rPr>
          <w:lang w:val="en-US"/>
          <w:rPrChange w:id="2778" w:author="Anusha De" w:date="2022-08-01T14:48:00Z">
            <w:rPr/>
          </w:rPrChange>
        </w:rPr>
        <w:t xml:space="preserve"> </w:t>
      </w:r>
      <w:r w:rsidRPr="00992146">
        <w:rPr>
          <w:lang w:val="en-US"/>
          <w:rPrChange w:id="2779" w:author="Anusha De" w:date="2022-08-01T14:48:00Z">
            <w:rPr/>
          </w:rPrChange>
        </w:rPr>
        <w:t>related</w:t>
      </w:r>
      <w:r w:rsidR="00F73A4C" w:rsidRPr="00992146">
        <w:rPr>
          <w:lang w:val="en-US"/>
          <w:rPrChange w:id="2780" w:author="Anusha De" w:date="2022-08-01T14:48:00Z">
            <w:rPr/>
          </w:rPrChange>
        </w:rPr>
        <w:t xml:space="preserve"> </w:t>
      </w:r>
      <w:r w:rsidRPr="00992146">
        <w:rPr>
          <w:lang w:val="en-US"/>
          <w:rPrChange w:id="2781" w:author="Anusha De" w:date="2022-08-01T14:48:00Z">
            <w:rPr/>
          </w:rPrChange>
        </w:rPr>
        <w:t>homophily</w:t>
      </w:r>
      <w:r w:rsidR="00F73A4C" w:rsidRPr="00992146">
        <w:rPr>
          <w:lang w:val="en-US"/>
          <w:rPrChange w:id="2782" w:author="Anusha De" w:date="2022-08-01T14:48:00Z">
            <w:rPr/>
          </w:rPrChange>
        </w:rPr>
        <w:t xml:space="preserve"> </w:t>
      </w:r>
      <w:r w:rsidRPr="00992146">
        <w:rPr>
          <w:lang w:val="en-US"/>
          <w:rPrChange w:id="2783" w:author="Anusha De" w:date="2022-08-01T14:48:00Z">
            <w:rPr/>
          </w:rPrChange>
        </w:rPr>
        <w:t>among</w:t>
      </w:r>
      <w:r w:rsidR="00F73A4C" w:rsidRPr="00992146">
        <w:rPr>
          <w:lang w:val="en-US"/>
          <w:rPrChange w:id="2784" w:author="Anusha De" w:date="2022-08-01T14:48:00Z">
            <w:rPr/>
          </w:rPrChange>
        </w:rPr>
        <w:t xml:space="preserve"> </w:t>
      </w:r>
      <w:r w:rsidRPr="00992146">
        <w:rPr>
          <w:lang w:val="en-US"/>
          <w:rPrChange w:id="2785" w:author="Anusha De" w:date="2022-08-01T14:48:00Z">
            <w:rPr/>
          </w:rPrChange>
        </w:rPr>
        <w:t>women,</w:t>
      </w:r>
      <w:r w:rsidR="00F73A4C" w:rsidRPr="00992146">
        <w:rPr>
          <w:lang w:val="en-US"/>
          <w:rPrChange w:id="2786" w:author="Anusha De" w:date="2022-08-01T14:48:00Z">
            <w:rPr/>
          </w:rPrChange>
        </w:rPr>
        <w:t xml:space="preserve"> </w:t>
      </w:r>
      <w:r w:rsidRPr="00992146">
        <w:rPr>
          <w:lang w:val="en-US"/>
          <w:rPrChange w:id="2787" w:author="Anusha De" w:date="2022-08-01T14:48:00Z">
            <w:rPr/>
          </w:rPrChange>
        </w:rPr>
        <w:t>where</w:t>
      </w:r>
      <w:r w:rsidR="00F73A4C" w:rsidRPr="00992146">
        <w:rPr>
          <w:lang w:val="en-US"/>
          <w:rPrChange w:id="2788" w:author="Anusha De" w:date="2022-08-01T14:48:00Z">
            <w:rPr/>
          </w:rPrChange>
        </w:rPr>
        <w:t xml:space="preserve"> </w:t>
      </w:r>
      <w:r w:rsidRPr="00992146">
        <w:rPr>
          <w:lang w:val="en-US"/>
          <w:rPrChange w:id="2789" w:author="Anusha De" w:date="2022-08-01T14:48:00Z">
            <w:rPr/>
          </w:rPrChange>
        </w:rPr>
        <w:t>female</w:t>
      </w:r>
      <w:r w:rsidR="00F73A4C" w:rsidRPr="00992146">
        <w:rPr>
          <w:lang w:val="en-US"/>
          <w:rPrChange w:id="2790" w:author="Anusha De" w:date="2022-08-01T14:48:00Z">
            <w:rPr/>
          </w:rPrChange>
        </w:rPr>
        <w:t xml:space="preserve"> </w:t>
      </w:r>
      <w:r w:rsidRPr="00992146">
        <w:rPr>
          <w:lang w:val="en-US"/>
          <w:rPrChange w:id="2791" w:author="Anusha De" w:date="2022-08-01T14:48:00Z">
            <w:rPr/>
          </w:rPrChange>
        </w:rPr>
        <w:t>farmers</w:t>
      </w:r>
      <w:r w:rsidR="00F73A4C" w:rsidRPr="00992146">
        <w:rPr>
          <w:lang w:val="en-US"/>
          <w:rPrChange w:id="2792" w:author="Anusha De" w:date="2022-08-01T14:48:00Z">
            <w:rPr/>
          </w:rPrChange>
        </w:rPr>
        <w:t xml:space="preserve"> </w:t>
      </w:r>
      <w:r w:rsidRPr="00992146">
        <w:rPr>
          <w:lang w:val="en-US"/>
          <w:rPrChange w:id="2793" w:author="Anusha De" w:date="2022-08-01T14:48:00Z">
            <w:rPr/>
          </w:rPrChange>
        </w:rPr>
        <w:t>give</w:t>
      </w:r>
      <w:r w:rsidR="00F73A4C" w:rsidRPr="00992146">
        <w:rPr>
          <w:lang w:val="en-US"/>
          <w:rPrChange w:id="2794" w:author="Anusha De" w:date="2022-08-01T14:48:00Z">
            <w:rPr/>
          </w:rPrChange>
        </w:rPr>
        <w:t xml:space="preserve"> </w:t>
      </w:r>
      <w:r w:rsidRPr="00992146">
        <w:rPr>
          <w:lang w:val="en-US"/>
          <w:rPrChange w:id="2795" w:author="Anusha De" w:date="2022-08-01T14:48:00Z">
            <w:rPr/>
          </w:rPrChange>
        </w:rPr>
        <w:t>higher</w:t>
      </w:r>
      <w:r w:rsidR="00F73A4C" w:rsidRPr="00992146">
        <w:rPr>
          <w:lang w:val="en-US"/>
          <w:rPrChange w:id="2796" w:author="Anusha De" w:date="2022-08-01T14:48:00Z">
            <w:rPr/>
          </w:rPrChange>
        </w:rPr>
        <w:t xml:space="preserve"> </w:t>
      </w:r>
      <w:r w:rsidRPr="00992146">
        <w:rPr>
          <w:lang w:val="en-US"/>
          <w:rPrChange w:id="2797" w:author="Anusha De" w:date="2022-08-01T14:48:00Z">
            <w:rPr/>
          </w:rPrChange>
        </w:rPr>
        <w:t>rating</w:t>
      </w:r>
      <w:r w:rsidR="00F73A4C" w:rsidRPr="00992146">
        <w:rPr>
          <w:lang w:val="en-US"/>
          <w:rPrChange w:id="2798" w:author="Anusha De" w:date="2022-08-01T14:48:00Z">
            <w:rPr/>
          </w:rPrChange>
        </w:rPr>
        <w:t xml:space="preserve"> </w:t>
      </w:r>
      <w:r w:rsidRPr="00992146">
        <w:rPr>
          <w:lang w:val="en-US"/>
          <w:rPrChange w:id="2799" w:author="Anusha De" w:date="2022-08-01T14:48:00Z">
            <w:rPr/>
          </w:rPrChange>
        </w:rPr>
        <w:t>to</w:t>
      </w:r>
      <w:r w:rsidR="00F73A4C" w:rsidRPr="00992146">
        <w:rPr>
          <w:lang w:val="en-US"/>
          <w:rPrChange w:id="2800" w:author="Anusha De" w:date="2022-08-01T14:48:00Z">
            <w:rPr/>
          </w:rPrChange>
        </w:rPr>
        <w:t xml:space="preserve"> </w:t>
      </w:r>
      <w:r w:rsidRPr="00992146">
        <w:rPr>
          <w:lang w:val="en-US"/>
          <w:rPrChange w:id="2801" w:author="Anusha De" w:date="2022-08-01T14:48:00Z">
            <w:rPr/>
          </w:rPrChange>
        </w:rPr>
        <w:t>female</w:t>
      </w:r>
      <w:r w:rsidR="00F73A4C" w:rsidRPr="00992146">
        <w:rPr>
          <w:lang w:val="en-US"/>
          <w:rPrChange w:id="2802" w:author="Anusha De" w:date="2022-08-01T14:48:00Z">
            <w:rPr/>
          </w:rPrChange>
        </w:rPr>
        <w:t xml:space="preserve"> </w:t>
      </w:r>
      <w:r w:rsidRPr="00992146">
        <w:rPr>
          <w:lang w:val="en-US"/>
          <w:rPrChange w:id="2803" w:author="Anusha De" w:date="2022-08-01T14:48:00Z">
            <w:rPr/>
          </w:rPrChange>
        </w:rPr>
        <w:t>dealers,</w:t>
      </w:r>
      <w:r w:rsidR="00F73A4C" w:rsidRPr="00992146">
        <w:rPr>
          <w:lang w:val="en-US"/>
          <w:rPrChange w:id="2804" w:author="Anusha De" w:date="2022-08-01T14:48:00Z">
            <w:rPr/>
          </w:rPrChange>
        </w:rPr>
        <w:t xml:space="preserve"> </w:t>
      </w:r>
      <w:r w:rsidRPr="00992146">
        <w:rPr>
          <w:lang w:val="en-US"/>
          <w:rPrChange w:id="2805" w:author="Anusha De" w:date="2022-08-01T14:48:00Z">
            <w:rPr/>
          </w:rPrChange>
        </w:rPr>
        <w:t>female</w:t>
      </w:r>
      <w:r w:rsidR="00F73A4C" w:rsidRPr="00992146">
        <w:rPr>
          <w:lang w:val="en-US"/>
          <w:rPrChange w:id="2806" w:author="Anusha De" w:date="2022-08-01T14:48:00Z">
            <w:rPr/>
          </w:rPrChange>
        </w:rPr>
        <w:t xml:space="preserve"> </w:t>
      </w:r>
      <w:r w:rsidRPr="00992146">
        <w:rPr>
          <w:lang w:val="en-US"/>
          <w:rPrChange w:id="2807" w:author="Anusha De" w:date="2022-08-01T14:48:00Z">
            <w:rPr/>
          </w:rPrChange>
        </w:rPr>
        <w:t>traders,</w:t>
      </w:r>
      <w:r w:rsidR="00F73A4C" w:rsidRPr="00992146">
        <w:rPr>
          <w:lang w:val="en-US"/>
          <w:rPrChange w:id="2808" w:author="Anusha De" w:date="2022-08-01T14:48:00Z">
            <w:rPr/>
          </w:rPrChange>
        </w:rPr>
        <w:t xml:space="preserve"> </w:t>
      </w:r>
      <w:r w:rsidRPr="00992146">
        <w:rPr>
          <w:lang w:val="en-US"/>
          <w:rPrChange w:id="2809" w:author="Anusha De" w:date="2022-08-01T14:48:00Z">
            <w:rPr/>
          </w:rPrChange>
        </w:rPr>
        <w:t>and</w:t>
      </w:r>
      <w:r w:rsidR="00F73A4C" w:rsidRPr="00992146">
        <w:rPr>
          <w:lang w:val="en-US"/>
          <w:rPrChange w:id="2810" w:author="Anusha De" w:date="2022-08-01T14:48:00Z">
            <w:rPr/>
          </w:rPrChange>
        </w:rPr>
        <w:t xml:space="preserve"> </w:t>
      </w:r>
      <w:r w:rsidRPr="00992146">
        <w:rPr>
          <w:lang w:val="en-US"/>
          <w:rPrChange w:id="2811" w:author="Anusha De" w:date="2022-08-01T14:48:00Z">
            <w:rPr/>
          </w:rPrChange>
        </w:rPr>
        <w:t>female</w:t>
      </w:r>
      <w:r w:rsidR="00F73A4C" w:rsidRPr="00992146">
        <w:rPr>
          <w:lang w:val="en-US"/>
          <w:rPrChange w:id="2812" w:author="Anusha De" w:date="2022-08-01T14:48:00Z">
            <w:rPr/>
          </w:rPrChange>
        </w:rPr>
        <w:t xml:space="preserve"> </w:t>
      </w:r>
      <w:r w:rsidRPr="00992146">
        <w:rPr>
          <w:lang w:val="en-US"/>
          <w:rPrChange w:id="2813" w:author="Anusha De" w:date="2022-08-01T14:48:00Z">
            <w:rPr/>
          </w:rPrChange>
        </w:rPr>
        <w:t>processors</w:t>
      </w:r>
      <w:r w:rsidR="00F73A4C" w:rsidRPr="00992146">
        <w:rPr>
          <w:lang w:val="en-US"/>
          <w:rPrChange w:id="2814" w:author="Anusha De" w:date="2022-08-01T14:48:00Z">
            <w:rPr/>
          </w:rPrChange>
        </w:rPr>
        <w:t xml:space="preserve"> </w:t>
      </w:r>
      <w:r w:rsidRPr="00992146">
        <w:rPr>
          <w:lang w:val="en-US"/>
          <w:rPrChange w:id="2815" w:author="Anusha De" w:date="2022-08-01T14:48:00Z">
            <w:rPr/>
          </w:rPrChange>
        </w:rPr>
        <w:t>(</w:t>
      </w:r>
      <w:r>
        <w:fldChar w:fldCharType="begin"/>
      </w:r>
      <w:r w:rsidRPr="00992146">
        <w:rPr>
          <w:lang w:val="en-US"/>
          <w:rPrChange w:id="2816" w:author="Anusha De" w:date="2022-08-01T14:48:00Z">
            <w:rPr/>
          </w:rPrChange>
        </w:rPr>
        <w:instrText xml:space="preserve"> HYPERLINK \l "_bookmark49" </w:instrText>
      </w:r>
      <w:r>
        <w:fldChar w:fldCharType="separate"/>
      </w:r>
      <w:r w:rsidRPr="00992146">
        <w:rPr>
          <w:lang w:val="en-US"/>
          <w:rPrChange w:id="2817" w:author="Anusha De" w:date="2022-08-01T14:48:00Z">
            <w:rPr/>
          </w:rPrChange>
        </w:rPr>
        <w:t>McPherson</w:t>
      </w:r>
      <w:r w:rsidR="00F73A4C" w:rsidRPr="00992146">
        <w:rPr>
          <w:lang w:val="en-US"/>
          <w:rPrChange w:id="2818" w:author="Anusha De" w:date="2022-08-01T14:48:00Z">
            <w:rPr/>
          </w:rPrChange>
        </w:rPr>
        <w:t xml:space="preserve"> </w:t>
      </w:r>
      <w:r w:rsidRPr="00992146">
        <w:rPr>
          <w:lang w:val="en-US"/>
          <w:rPrChange w:id="2819" w:author="Anusha De" w:date="2022-08-01T14:48:00Z">
            <w:rPr/>
          </w:rPrChange>
        </w:rPr>
        <w:t>et</w:t>
      </w:r>
      <w:r w:rsidR="00F73A4C" w:rsidRPr="00992146">
        <w:rPr>
          <w:lang w:val="en-US"/>
          <w:rPrChange w:id="2820" w:author="Anusha De" w:date="2022-08-01T14:48:00Z">
            <w:rPr/>
          </w:rPrChange>
        </w:rPr>
        <w:t xml:space="preserve"> </w:t>
      </w:r>
      <w:r w:rsidRPr="00992146">
        <w:rPr>
          <w:lang w:val="en-US"/>
          <w:rPrChange w:id="2821" w:author="Anusha De" w:date="2022-08-01T14:48:00Z">
            <w:rPr/>
          </w:rPrChange>
        </w:rPr>
        <w:t>al.</w:t>
      </w:r>
      <w:r>
        <w:fldChar w:fldCharType="end"/>
      </w:r>
      <w:r w:rsidRPr="00992146">
        <w:rPr>
          <w:lang w:val="en-US"/>
          <w:rPrChange w:id="2822" w:author="Anusha De" w:date="2022-08-01T14:48:00Z">
            <w:rPr/>
          </w:rPrChange>
        </w:rPr>
        <w:t>,</w:t>
      </w:r>
      <w:r w:rsidR="00F73A4C" w:rsidRPr="00992146">
        <w:rPr>
          <w:lang w:val="en-US"/>
          <w:rPrChange w:id="2823" w:author="Anusha De" w:date="2022-08-01T14:48:00Z">
            <w:rPr/>
          </w:rPrChange>
        </w:rPr>
        <w:t xml:space="preserve"> </w:t>
      </w:r>
      <w:r>
        <w:fldChar w:fldCharType="begin"/>
      </w:r>
      <w:r w:rsidRPr="00992146">
        <w:rPr>
          <w:lang w:val="en-US"/>
          <w:rPrChange w:id="2824" w:author="Anusha De" w:date="2022-08-01T14:48:00Z">
            <w:rPr/>
          </w:rPrChange>
        </w:rPr>
        <w:instrText xml:space="preserve"> HYPERLINK \l "_bookmark49" </w:instrText>
      </w:r>
      <w:r>
        <w:fldChar w:fldCharType="separate"/>
      </w:r>
      <w:r w:rsidRPr="00992146">
        <w:rPr>
          <w:lang w:val="en-US"/>
          <w:rPrChange w:id="2825" w:author="Anusha De" w:date="2022-08-01T14:48:00Z">
            <w:rPr/>
          </w:rPrChange>
        </w:rPr>
        <w:t>2001</w:t>
      </w:r>
      <w:r>
        <w:fldChar w:fldCharType="end"/>
      </w:r>
      <w:r w:rsidRPr="00992146">
        <w:rPr>
          <w:lang w:val="en-US"/>
          <w:rPrChange w:id="2826" w:author="Anusha De" w:date="2022-08-01T14:48:00Z">
            <w:rPr/>
          </w:rPrChange>
        </w:rPr>
        <w:t>).</w:t>
      </w:r>
    </w:p>
    <w:p w14:paraId="55EDA42A" w14:textId="4CF2CD4F" w:rsidR="005139B5" w:rsidRPr="00992146" w:rsidRDefault="0081249E">
      <w:pPr>
        <w:rPr>
          <w:lang w:val="en-US"/>
          <w:rPrChange w:id="2827" w:author="Anusha De" w:date="2022-08-01T14:48:00Z">
            <w:rPr/>
          </w:rPrChange>
        </w:rPr>
        <w:pPrChange w:id="2828" w:author="Steve Wiggins" w:date="2022-07-30T17:53:00Z">
          <w:pPr>
            <w:pStyle w:val="1PP"/>
            <w:jc w:val="both"/>
          </w:pPr>
        </w:pPrChange>
      </w:pPr>
      <w:r w:rsidRPr="00992146">
        <w:rPr>
          <w:lang w:val="en-US"/>
          <w:rPrChange w:id="2829" w:author="Anusha De" w:date="2022-08-01T14:48:00Z">
            <w:rPr/>
          </w:rPrChange>
        </w:rPr>
        <w:t>We</w:t>
      </w:r>
      <w:r w:rsidR="00F73A4C" w:rsidRPr="00992146">
        <w:rPr>
          <w:lang w:val="en-US"/>
          <w:rPrChange w:id="2830" w:author="Anusha De" w:date="2022-08-01T14:48:00Z">
            <w:rPr/>
          </w:rPrChange>
        </w:rPr>
        <w:t xml:space="preserve"> </w:t>
      </w:r>
      <w:r w:rsidRPr="00992146">
        <w:rPr>
          <w:lang w:val="en-US"/>
          <w:rPrChange w:id="2831" w:author="Anusha De" w:date="2022-08-01T14:48:00Z">
            <w:rPr/>
          </w:rPrChange>
        </w:rPr>
        <w:t>find</w:t>
      </w:r>
      <w:r w:rsidR="00F73A4C" w:rsidRPr="00992146">
        <w:rPr>
          <w:lang w:val="en-US"/>
          <w:rPrChange w:id="2832" w:author="Anusha De" w:date="2022-08-01T14:48:00Z">
            <w:rPr/>
          </w:rPrChange>
        </w:rPr>
        <w:t xml:space="preserve"> </w:t>
      </w:r>
      <w:r w:rsidRPr="00992146">
        <w:rPr>
          <w:lang w:val="en-US"/>
          <w:rPrChange w:id="2833" w:author="Anusha De" w:date="2022-08-01T14:48:00Z">
            <w:rPr/>
          </w:rPrChange>
        </w:rPr>
        <w:t>that</w:t>
      </w:r>
      <w:r w:rsidR="00F73A4C" w:rsidRPr="00992146">
        <w:rPr>
          <w:lang w:val="en-US"/>
          <w:rPrChange w:id="2834" w:author="Anusha De" w:date="2022-08-01T14:48:00Z">
            <w:rPr/>
          </w:rPrChange>
        </w:rPr>
        <w:t xml:space="preserve"> </w:t>
      </w:r>
      <w:r w:rsidRPr="00992146">
        <w:rPr>
          <w:lang w:val="en-US"/>
          <w:rPrChange w:id="2835" w:author="Anusha De" w:date="2022-08-01T14:48:00Z">
            <w:rPr/>
          </w:rPrChange>
        </w:rPr>
        <w:t>agro-input</w:t>
      </w:r>
      <w:r w:rsidR="00F73A4C" w:rsidRPr="00992146">
        <w:rPr>
          <w:lang w:val="en-US"/>
          <w:rPrChange w:id="2836" w:author="Anusha De" w:date="2022-08-01T14:48:00Z">
            <w:rPr/>
          </w:rPrChange>
        </w:rPr>
        <w:t xml:space="preserve"> </w:t>
      </w:r>
      <w:r w:rsidRPr="00992146">
        <w:rPr>
          <w:lang w:val="en-US"/>
          <w:rPrChange w:id="2837" w:author="Anusha De" w:date="2022-08-01T14:48:00Z">
            <w:rPr/>
          </w:rPrChange>
        </w:rPr>
        <w:t>dealers,</w:t>
      </w:r>
      <w:r w:rsidR="00F73A4C" w:rsidRPr="00992146">
        <w:rPr>
          <w:lang w:val="en-US"/>
          <w:rPrChange w:id="2838" w:author="Anusha De" w:date="2022-08-01T14:48:00Z">
            <w:rPr/>
          </w:rPrChange>
        </w:rPr>
        <w:t xml:space="preserve"> </w:t>
      </w:r>
      <w:r w:rsidRPr="00992146">
        <w:rPr>
          <w:lang w:val="en-US"/>
          <w:rPrChange w:id="2839" w:author="Anusha De" w:date="2022-08-01T14:48:00Z">
            <w:rPr/>
          </w:rPrChange>
        </w:rPr>
        <w:t>traders</w:t>
      </w:r>
      <w:r w:rsidR="00F73A4C" w:rsidRPr="00992146">
        <w:rPr>
          <w:lang w:val="en-US"/>
          <w:rPrChange w:id="2840" w:author="Anusha De" w:date="2022-08-01T14:48:00Z">
            <w:rPr/>
          </w:rPrChange>
        </w:rPr>
        <w:t xml:space="preserve"> </w:t>
      </w:r>
      <w:r w:rsidRPr="00992146">
        <w:rPr>
          <w:lang w:val="en-US"/>
          <w:rPrChange w:id="2841" w:author="Anusha De" w:date="2022-08-01T14:48:00Z">
            <w:rPr/>
          </w:rPrChange>
        </w:rPr>
        <w:t>and</w:t>
      </w:r>
      <w:r w:rsidR="00F73A4C" w:rsidRPr="00992146">
        <w:rPr>
          <w:lang w:val="en-US"/>
          <w:rPrChange w:id="2842" w:author="Anusha De" w:date="2022-08-01T14:48:00Z">
            <w:rPr/>
          </w:rPrChange>
        </w:rPr>
        <w:t xml:space="preserve"> </w:t>
      </w:r>
      <w:r w:rsidRPr="00992146">
        <w:rPr>
          <w:lang w:val="en-US"/>
          <w:rPrChange w:id="2843" w:author="Anusha De" w:date="2022-08-01T14:48:00Z">
            <w:rPr/>
          </w:rPrChange>
        </w:rPr>
        <w:t>processors</w:t>
      </w:r>
      <w:r w:rsidR="00F73A4C" w:rsidRPr="00992146">
        <w:rPr>
          <w:lang w:val="en-US"/>
          <w:rPrChange w:id="2844" w:author="Anusha De" w:date="2022-08-01T14:48:00Z">
            <w:rPr/>
          </w:rPrChange>
        </w:rPr>
        <w:t xml:space="preserve"> </w:t>
      </w:r>
      <w:r w:rsidRPr="00992146">
        <w:rPr>
          <w:lang w:val="en-US"/>
          <w:rPrChange w:id="2845" w:author="Anusha De" w:date="2022-08-01T14:48:00Z">
            <w:rPr/>
          </w:rPrChange>
        </w:rPr>
        <w:t>consistently</w:t>
      </w:r>
      <w:r w:rsidR="00F73A4C" w:rsidRPr="00992146">
        <w:rPr>
          <w:lang w:val="en-US"/>
          <w:rPrChange w:id="2846" w:author="Anusha De" w:date="2022-08-01T14:48:00Z">
            <w:rPr/>
          </w:rPrChange>
        </w:rPr>
        <w:t xml:space="preserve"> </w:t>
      </w:r>
      <w:r w:rsidRPr="00992146">
        <w:rPr>
          <w:lang w:val="en-US"/>
          <w:rPrChange w:id="2847" w:author="Anusha De" w:date="2022-08-01T14:48:00Z">
            <w:rPr/>
          </w:rPrChange>
        </w:rPr>
        <w:t>rate</w:t>
      </w:r>
      <w:r w:rsidR="00F73A4C" w:rsidRPr="00992146">
        <w:rPr>
          <w:lang w:val="en-US"/>
          <w:rPrChange w:id="2848" w:author="Anusha De" w:date="2022-08-01T14:48:00Z">
            <w:rPr/>
          </w:rPrChange>
        </w:rPr>
        <w:t xml:space="preserve"> </w:t>
      </w:r>
      <w:r w:rsidRPr="00992146">
        <w:rPr>
          <w:lang w:val="en-US"/>
          <w:rPrChange w:id="2849" w:author="Anusha De" w:date="2022-08-01T14:48:00Z">
            <w:rPr/>
          </w:rPrChange>
        </w:rPr>
        <w:t>themselves</w:t>
      </w:r>
      <w:r w:rsidR="00F73A4C" w:rsidRPr="00992146">
        <w:rPr>
          <w:lang w:val="en-US"/>
          <w:rPrChange w:id="2850" w:author="Anusha De" w:date="2022-08-01T14:48:00Z">
            <w:rPr/>
          </w:rPrChange>
        </w:rPr>
        <w:t xml:space="preserve"> </w:t>
      </w:r>
      <w:r w:rsidRPr="00992146">
        <w:rPr>
          <w:lang w:val="en-US"/>
          <w:rPrChange w:id="2851" w:author="Anusha De" w:date="2022-08-01T14:48:00Z">
            <w:rPr/>
          </w:rPrChange>
        </w:rPr>
        <w:t>higher</w:t>
      </w:r>
      <w:r w:rsidR="00F73A4C" w:rsidRPr="00992146">
        <w:rPr>
          <w:lang w:val="en-US"/>
          <w:rPrChange w:id="2852" w:author="Anusha De" w:date="2022-08-01T14:48:00Z">
            <w:rPr/>
          </w:rPrChange>
        </w:rPr>
        <w:t xml:space="preserve"> </w:t>
      </w:r>
      <w:r w:rsidRPr="00992146">
        <w:rPr>
          <w:lang w:val="en-US"/>
          <w:rPrChange w:id="2853" w:author="Anusha De" w:date="2022-08-01T14:48:00Z">
            <w:rPr/>
          </w:rPrChange>
        </w:rPr>
        <w:t>than</w:t>
      </w:r>
      <w:r w:rsidR="00F73A4C" w:rsidRPr="00992146">
        <w:rPr>
          <w:lang w:val="en-US"/>
          <w:rPrChange w:id="2854" w:author="Anusha De" w:date="2022-08-01T14:48:00Z">
            <w:rPr/>
          </w:rPrChange>
        </w:rPr>
        <w:t xml:space="preserve"> </w:t>
      </w:r>
      <w:r w:rsidRPr="00992146">
        <w:rPr>
          <w:lang w:val="en-US"/>
          <w:rPrChange w:id="2855" w:author="Anusha De" w:date="2022-08-01T14:48:00Z">
            <w:rPr/>
          </w:rPrChange>
        </w:rPr>
        <w:t>how</w:t>
      </w:r>
      <w:r w:rsidR="00F73A4C" w:rsidRPr="00992146">
        <w:rPr>
          <w:lang w:val="en-US"/>
          <w:rPrChange w:id="2856" w:author="Anusha De" w:date="2022-08-01T14:48:00Z">
            <w:rPr/>
          </w:rPrChange>
        </w:rPr>
        <w:t xml:space="preserve"> </w:t>
      </w:r>
      <w:r w:rsidRPr="00992146">
        <w:rPr>
          <w:lang w:val="en-US"/>
          <w:rPrChange w:id="2857" w:author="Anusha De" w:date="2022-08-01T14:48:00Z">
            <w:rPr/>
          </w:rPrChange>
        </w:rPr>
        <w:t>farmers</w:t>
      </w:r>
      <w:r w:rsidR="00F73A4C" w:rsidRPr="00992146">
        <w:rPr>
          <w:lang w:val="en-US"/>
          <w:rPrChange w:id="2858" w:author="Anusha De" w:date="2022-08-01T14:48:00Z">
            <w:rPr/>
          </w:rPrChange>
        </w:rPr>
        <w:t xml:space="preserve"> </w:t>
      </w:r>
      <w:r w:rsidRPr="00992146">
        <w:rPr>
          <w:lang w:val="en-US"/>
          <w:rPrChange w:id="2859" w:author="Anusha De" w:date="2022-08-01T14:48:00Z">
            <w:rPr/>
          </w:rPrChange>
        </w:rPr>
        <w:t>rate</w:t>
      </w:r>
      <w:r w:rsidR="00F73A4C" w:rsidRPr="00992146">
        <w:rPr>
          <w:lang w:val="en-US"/>
          <w:rPrChange w:id="2860" w:author="Anusha De" w:date="2022-08-01T14:48:00Z">
            <w:rPr/>
          </w:rPrChange>
        </w:rPr>
        <w:t xml:space="preserve"> </w:t>
      </w:r>
      <w:r w:rsidRPr="00992146">
        <w:rPr>
          <w:lang w:val="en-US"/>
          <w:rPrChange w:id="2861" w:author="Anusha De" w:date="2022-08-01T14:48:00Z">
            <w:rPr/>
          </w:rPrChange>
        </w:rPr>
        <w:t>them,</w:t>
      </w:r>
      <w:r w:rsidR="00F73A4C" w:rsidRPr="00992146">
        <w:rPr>
          <w:lang w:val="en-US"/>
          <w:rPrChange w:id="2862" w:author="Anusha De" w:date="2022-08-01T14:48:00Z">
            <w:rPr/>
          </w:rPrChange>
        </w:rPr>
        <w:t xml:space="preserve"> </w:t>
      </w:r>
      <w:r w:rsidRPr="00992146">
        <w:rPr>
          <w:lang w:val="en-US"/>
          <w:rPrChange w:id="2863" w:author="Anusha De" w:date="2022-08-01T14:48:00Z">
            <w:rPr/>
          </w:rPrChange>
        </w:rPr>
        <w:t>except</w:t>
      </w:r>
      <w:r w:rsidR="00F73A4C" w:rsidRPr="00992146">
        <w:rPr>
          <w:lang w:val="en-US"/>
          <w:rPrChange w:id="2864" w:author="Anusha De" w:date="2022-08-01T14:48:00Z">
            <w:rPr/>
          </w:rPrChange>
        </w:rPr>
        <w:t xml:space="preserve"> </w:t>
      </w:r>
      <w:r w:rsidRPr="00992146">
        <w:rPr>
          <w:lang w:val="en-US"/>
          <w:rPrChange w:id="2865" w:author="Anusha De" w:date="2022-08-01T14:48:00Z">
            <w:rPr/>
          </w:rPrChange>
        </w:rPr>
        <w:t>for</w:t>
      </w:r>
      <w:r w:rsidR="00F73A4C" w:rsidRPr="00992146">
        <w:rPr>
          <w:lang w:val="en-US"/>
          <w:rPrChange w:id="2866" w:author="Anusha De" w:date="2022-08-01T14:48:00Z">
            <w:rPr/>
          </w:rPrChange>
        </w:rPr>
        <w:t xml:space="preserve"> </w:t>
      </w:r>
      <w:r w:rsidRPr="00992146">
        <w:rPr>
          <w:lang w:val="en-US"/>
          <w:rPrChange w:id="2867" w:author="Anusha De" w:date="2022-08-01T14:48:00Z">
            <w:rPr/>
          </w:rPrChange>
        </w:rPr>
        <w:t>one</w:t>
      </w:r>
      <w:r w:rsidR="00F73A4C" w:rsidRPr="00992146">
        <w:rPr>
          <w:lang w:val="en-US"/>
          <w:rPrChange w:id="2868" w:author="Anusha De" w:date="2022-08-01T14:48:00Z">
            <w:rPr/>
          </w:rPrChange>
        </w:rPr>
        <w:t xml:space="preserve"> </w:t>
      </w:r>
      <w:r w:rsidRPr="00992146">
        <w:rPr>
          <w:lang w:val="en-US"/>
          <w:rPrChange w:id="2869" w:author="Anusha De" w:date="2022-08-01T14:48:00Z">
            <w:rPr/>
          </w:rPrChange>
        </w:rPr>
        <w:t>attribute</w:t>
      </w:r>
      <w:r w:rsidR="00F73A4C" w:rsidRPr="00992146">
        <w:rPr>
          <w:lang w:val="en-US"/>
          <w:rPrChange w:id="2870" w:author="Anusha De" w:date="2022-08-01T14:48:00Z">
            <w:rPr/>
          </w:rPrChange>
        </w:rPr>
        <w:t xml:space="preserve"> </w:t>
      </w:r>
      <w:r w:rsidRPr="00992146">
        <w:rPr>
          <w:lang w:val="en-US"/>
          <w:rPrChange w:id="2871" w:author="Anusha De" w:date="2022-08-01T14:48:00Z">
            <w:rPr/>
          </w:rPrChange>
        </w:rPr>
        <w:t>that</w:t>
      </w:r>
      <w:r w:rsidR="00F73A4C" w:rsidRPr="00992146">
        <w:rPr>
          <w:lang w:val="en-US"/>
          <w:rPrChange w:id="2872" w:author="Anusha De" w:date="2022-08-01T14:48:00Z">
            <w:rPr/>
          </w:rPrChange>
        </w:rPr>
        <w:t xml:space="preserve"> </w:t>
      </w:r>
      <w:r w:rsidRPr="00992146">
        <w:rPr>
          <w:lang w:val="en-US"/>
          <w:rPrChange w:id="2873" w:author="Anusha De" w:date="2022-08-01T14:48:00Z">
            <w:rPr/>
          </w:rPrChange>
        </w:rPr>
        <w:t>is</w:t>
      </w:r>
      <w:r w:rsidR="00F73A4C" w:rsidRPr="00992146">
        <w:rPr>
          <w:lang w:val="en-US"/>
          <w:rPrChange w:id="2874" w:author="Anusha De" w:date="2022-08-01T14:48:00Z">
            <w:rPr/>
          </w:rPrChange>
        </w:rPr>
        <w:t xml:space="preserve"> </w:t>
      </w:r>
      <w:r w:rsidRPr="00992146">
        <w:rPr>
          <w:lang w:val="en-US"/>
          <w:rPrChange w:id="2875" w:author="Anusha De" w:date="2022-08-01T14:48:00Z">
            <w:rPr/>
          </w:rPrChange>
        </w:rPr>
        <w:t>easily</w:t>
      </w:r>
      <w:r w:rsidR="00F73A4C" w:rsidRPr="00992146">
        <w:rPr>
          <w:lang w:val="en-US"/>
          <w:rPrChange w:id="2876" w:author="Anusha De" w:date="2022-08-01T14:48:00Z">
            <w:rPr/>
          </w:rPrChange>
        </w:rPr>
        <w:t xml:space="preserve"> </w:t>
      </w:r>
      <w:r w:rsidRPr="00992146">
        <w:rPr>
          <w:lang w:val="en-US"/>
          <w:rPrChange w:id="2877" w:author="Anusha De" w:date="2022-08-01T14:48:00Z">
            <w:rPr/>
          </w:rPrChange>
        </w:rPr>
        <w:t>observable</w:t>
      </w:r>
      <w:r w:rsidR="00F73A4C" w:rsidRPr="00992146">
        <w:rPr>
          <w:lang w:val="en-US"/>
          <w:rPrChange w:id="2878" w:author="Anusha De" w:date="2022-08-01T14:48:00Z">
            <w:rPr/>
          </w:rPrChange>
        </w:rPr>
        <w:t xml:space="preserve"> </w:t>
      </w:r>
      <w:r w:rsidRPr="00992146">
        <w:rPr>
          <w:lang w:val="en-US"/>
          <w:rPrChange w:id="2879" w:author="Anusha De" w:date="2022-08-01T14:48:00Z">
            <w:rPr/>
          </w:rPrChange>
        </w:rPr>
        <w:t>by</w:t>
      </w:r>
      <w:r w:rsidR="00F73A4C" w:rsidRPr="00992146">
        <w:rPr>
          <w:lang w:val="en-US"/>
          <w:rPrChange w:id="2880" w:author="Anusha De" w:date="2022-08-01T14:48:00Z">
            <w:rPr/>
          </w:rPrChange>
        </w:rPr>
        <w:t xml:space="preserve"> </w:t>
      </w:r>
      <w:r w:rsidRPr="00992146">
        <w:rPr>
          <w:lang w:val="en-US"/>
          <w:rPrChange w:id="2881" w:author="Anusha De" w:date="2022-08-01T14:48:00Z">
            <w:rPr/>
          </w:rPrChange>
        </w:rPr>
        <w:t>both</w:t>
      </w:r>
      <w:r w:rsidR="00F73A4C" w:rsidRPr="00992146">
        <w:rPr>
          <w:lang w:val="en-US"/>
          <w:rPrChange w:id="2882" w:author="Anusha De" w:date="2022-08-01T14:48:00Z">
            <w:rPr/>
          </w:rPrChange>
        </w:rPr>
        <w:t xml:space="preserve"> </w:t>
      </w:r>
      <w:r w:rsidRPr="00992146">
        <w:rPr>
          <w:lang w:val="en-US"/>
          <w:rPrChange w:id="2883" w:author="Anusha De" w:date="2022-08-01T14:48:00Z">
            <w:rPr/>
          </w:rPrChange>
        </w:rPr>
        <w:t>those</w:t>
      </w:r>
      <w:r w:rsidR="00F73A4C" w:rsidRPr="00992146">
        <w:rPr>
          <w:lang w:val="en-US"/>
          <w:rPrChange w:id="2884" w:author="Anusha De" w:date="2022-08-01T14:48:00Z">
            <w:rPr/>
          </w:rPrChange>
        </w:rPr>
        <w:t xml:space="preserve"> </w:t>
      </w:r>
      <w:r w:rsidRPr="00992146">
        <w:rPr>
          <w:lang w:val="en-US"/>
          <w:rPrChange w:id="2885" w:author="Anusha De" w:date="2022-08-01T14:48:00Z">
            <w:rPr/>
          </w:rPrChange>
        </w:rPr>
        <w:t>who</w:t>
      </w:r>
      <w:r w:rsidR="00F73A4C" w:rsidRPr="00992146">
        <w:rPr>
          <w:lang w:val="en-US"/>
          <w:rPrChange w:id="2886" w:author="Anusha De" w:date="2022-08-01T14:48:00Z">
            <w:rPr/>
          </w:rPrChange>
        </w:rPr>
        <w:t xml:space="preserve"> </w:t>
      </w:r>
      <w:r w:rsidRPr="00992146">
        <w:rPr>
          <w:lang w:val="en-US"/>
          <w:rPrChange w:id="2887" w:author="Anusha De" w:date="2022-08-01T14:48:00Z">
            <w:rPr/>
          </w:rPrChange>
        </w:rPr>
        <w:t>rate</w:t>
      </w:r>
      <w:r w:rsidR="00F73A4C" w:rsidRPr="00992146">
        <w:rPr>
          <w:lang w:val="en-US"/>
          <w:rPrChange w:id="2888" w:author="Anusha De" w:date="2022-08-01T14:48:00Z">
            <w:rPr/>
          </w:rPrChange>
        </w:rPr>
        <w:t xml:space="preserve"> </w:t>
      </w:r>
      <w:r w:rsidRPr="00992146">
        <w:rPr>
          <w:lang w:val="en-US"/>
          <w:rPrChange w:id="2889" w:author="Anusha De" w:date="2022-08-01T14:48:00Z">
            <w:rPr/>
          </w:rPrChange>
        </w:rPr>
        <w:t>and</w:t>
      </w:r>
      <w:r w:rsidR="00F73A4C" w:rsidRPr="00992146">
        <w:rPr>
          <w:lang w:val="en-US"/>
          <w:rPrChange w:id="2890" w:author="Anusha De" w:date="2022-08-01T14:48:00Z">
            <w:rPr/>
          </w:rPrChange>
        </w:rPr>
        <w:t xml:space="preserve"> </w:t>
      </w:r>
      <w:r w:rsidRPr="00992146">
        <w:rPr>
          <w:lang w:val="en-US"/>
          <w:rPrChange w:id="2891" w:author="Anusha De" w:date="2022-08-01T14:48:00Z">
            <w:rPr/>
          </w:rPrChange>
        </w:rPr>
        <w:t>those</w:t>
      </w:r>
      <w:r w:rsidR="00F73A4C" w:rsidRPr="00992146">
        <w:rPr>
          <w:lang w:val="en-US"/>
          <w:rPrChange w:id="2892" w:author="Anusha De" w:date="2022-08-01T14:48:00Z">
            <w:rPr/>
          </w:rPrChange>
        </w:rPr>
        <w:t xml:space="preserve"> </w:t>
      </w:r>
      <w:r w:rsidRPr="00992146">
        <w:rPr>
          <w:lang w:val="en-US"/>
          <w:rPrChange w:id="2893" w:author="Anusha De" w:date="2022-08-01T14:48:00Z">
            <w:rPr/>
          </w:rPrChange>
        </w:rPr>
        <w:t>who</w:t>
      </w:r>
      <w:r w:rsidR="00F73A4C" w:rsidRPr="00992146">
        <w:rPr>
          <w:lang w:val="en-US"/>
          <w:rPrChange w:id="2894" w:author="Anusha De" w:date="2022-08-01T14:48:00Z">
            <w:rPr/>
          </w:rPrChange>
        </w:rPr>
        <w:t xml:space="preserve"> </w:t>
      </w:r>
      <w:r w:rsidRPr="00992146">
        <w:rPr>
          <w:lang w:val="en-US"/>
          <w:rPrChange w:id="2895" w:author="Anusha De" w:date="2022-08-01T14:48:00Z">
            <w:rPr/>
          </w:rPrChange>
        </w:rPr>
        <w:t>get</w:t>
      </w:r>
      <w:r w:rsidR="00F73A4C" w:rsidRPr="00992146">
        <w:rPr>
          <w:lang w:val="en-US"/>
          <w:rPrChange w:id="2896" w:author="Anusha De" w:date="2022-08-01T14:48:00Z">
            <w:rPr/>
          </w:rPrChange>
        </w:rPr>
        <w:t xml:space="preserve"> </w:t>
      </w:r>
      <w:r w:rsidRPr="00992146">
        <w:rPr>
          <w:lang w:val="en-US"/>
          <w:rPrChange w:id="2897" w:author="Anusha De" w:date="2022-08-01T14:48:00Z">
            <w:rPr/>
          </w:rPrChange>
        </w:rPr>
        <w:t>rated.</w:t>
      </w:r>
      <w:r w:rsidR="00F73A4C" w:rsidRPr="00992146">
        <w:rPr>
          <w:lang w:val="en-US"/>
          <w:rPrChange w:id="2898" w:author="Anusha De" w:date="2022-08-01T14:48:00Z">
            <w:rPr/>
          </w:rPrChange>
        </w:rPr>
        <w:t xml:space="preserve"> </w:t>
      </w:r>
      <w:r w:rsidRPr="00992146">
        <w:rPr>
          <w:lang w:val="en-US"/>
          <w:rPrChange w:id="2899" w:author="Anusha De" w:date="2022-08-01T14:48:00Z">
            <w:rPr/>
          </w:rPrChange>
        </w:rPr>
        <w:t>We</w:t>
      </w:r>
      <w:r w:rsidR="00F73A4C" w:rsidRPr="00992146">
        <w:rPr>
          <w:lang w:val="en-US"/>
          <w:rPrChange w:id="2900" w:author="Anusha De" w:date="2022-08-01T14:48:00Z">
            <w:rPr/>
          </w:rPrChange>
        </w:rPr>
        <w:t xml:space="preserve"> </w:t>
      </w:r>
      <w:r w:rsidRPr="00992146">
        <w:rPr>
          <w:lang w:val="en-US"/>
          <w:rPrChange w:id="2901" w:author="Anusha De" w:date="2022-08-01T14:48:00Z">
            <w:rPr/>
          </w:rPrChange>
        </w:rPr>
        <w:t>do</w:t>
      </w:r>
      <w:r w:rsidR="00F73A4C" w:rsidRPr="00992146">
        <w:rPr>
          <w:lang w:val="en-US"/>
          <w:rPrChange w:id="2902" w:author="Anusha De" w:date="2022-08-01T14:48:00Z">
            <w:rPr/>
          </w:rPrChange>
        </w:rPr>
        <w:t xml:space="preserve"> </w:t>
      </w:r>
      <w:r w:rsidRPr="00992146">
        <w:rPr>
          <w:lang w:val="en-US"/>
          <w:rPrChange w:id="2903" w:author="Anusha De" w:date="2022-08-01T14:48:00Z">
            <w:rPr/>
          </w:rPrChange>
        </w:rPr>
        <w:t>not</w:t>
      </w:r>
      <w:r w:rsidR="00F73A4C" w:rsidRPr="00992146">
        <w:rPr>
          <w:lang w:val="en-US"/>
          <w:rPrChange w:id="2904" w:author="Anusha De" w:date="2022-08-01T14:48:00Z">
            <w:rPr/>
          </w:rPrChange>
        </w:rPr>
        <w:t xml:space="preserve"> </w:t>
      </w:r>
      <w:r w:rsidRPr="00992146">
        <w:rPr>
          <w:lang w:val="en-US"/>
          <w:rPrChange w:id="2905" w:author="Anusha De" w:date="2022-08-01T14:48:00Z">
            <w:rPr/>
          </w:rPrChange>
        </w:rPr>
        <w:t>find</w:t>
      </w:r>
      <w:r w:rsidR="00F73A4C" w:rsidRPr="00992146">
        <w:rPr>
          <w:lang w:val="en-US"/>
          <w:rPrChange w:id="2906" w:author="Anusha De" w:date="2022-08-01T14:48:00Z">
            <w:rPr/>
          </w:rPrChange>
        </w:rPr>
        <w:t xml:space="preserve"> </w:t>
      </w:r>
      <w:r w:rsidRPr="00992146">
        <w:rPr>
          <w:lang w:val="en-US"/>
          <w:rPrChange w:id="2907" w:author="Anusha De" w:date="2022-08-01T14:48:00Z">
            <w:rPr/>
          </w:rPrChange>
        </w:rPr>
        <w:t>that</w:t>
      </w:r>
      <w:r w:rsidR="00F73A4C" w:rsidRPr="00992146">
        <w:rPr>
          <w:lang w:val="en-US"/>
          <w:rPrChange w:id="2908" w:author="Anusha De" w:date="2022-08-01T14:48:00Z">
            <w:rPr/>
          </w:rPrChange>
        </w:rPr>
        <w:t xml:space="preserve"> </w:t>
      </w:r>
      <w:r w:rsidRPr="00992146">
        <w:rPr>
          <w:lang w:val="en-US"/>
          <w:rPrChange w:id="2909" w:author="Anusha De" w:date="2022-08-01T14:48:00Z">
            <w:rPr/>
          </w:rPrChange>
        </w:rPr>
        <w:t>gender</w:t>
      </w:r>
      <w:r w:rsidR="00F73A4C" w:rsidRPr="00992146">
        <w:rPr>
          <w:lang w:val="en-US"/>
          <w:rPrChange w:id="2910" w:author="Anusha De" w:date="2022-08-01T14:48:00Z">
            <w:rPr/>
          </w:rPrChange>
        </w:rPr>
        <w:t xml:space="preserve"> </w:t>
      </w:r>
      <w:r w:rsidRPr="00992146">
        <w:rPr>
          <w:lang w:val="en-US"/>
          <w:rPrChange w:id="2911" w:author="Anusha De" w:date="2022-08-01T14:48:00Z">
            <w:rPr/>
          </w:rPrChange>
        </w:rPr>
        <w:t>plays</w:t>
      </w:r>
      <w:r w:rsidR="00F73A4C" w:rsidRPr="00992146">
        <w:rPr>
          <w:lang w:val="en-US"/>
          <w:rPrChange w:id="2912" w:author="Anusha De" w:date="2022-08-01T14:48:00Z">
            <w:rPr/>
          </w:rPrChange>
        </w:rPr>
        <w:t xml:space="preserve"> </w:t>
      </w:r>
      <w:r w:rsidRPr="00992146">
        <w:rPr>
          <w:lang w:val="en-US"/>
          <w:rPrChange w:id="2913" w:author="Anusha De" w:date="2022-08-01T14:48:00Z">
            <w:rPr/>
          </w:rPrChange>
        </w:rPr>
        <w:t>a</w:t>
      </w:r>
      <w:r w:rsidR="00F73A4C" w:rsidRPr="00992146">
        <w:rPr>
          <w:lang w:val="en-US"/>
          <w:rPrChange w:id="2914" w:author="Anusha De" w:date="2022-08-01T14:48:00Z">
            <w:rPr/>
          </w:rPrChange>
        </w:rPr>
        <w:t xml:space="preserve"> </w:t>
      </w:r>
      <w:r w:rsidRPr="00992146">
        <w:rPr>
          <w:lang w:val="en-US"/>
          <w:rPrChange w:id="2915" w:author="Anusha De" w:date="2022-08-01T14:48:00Z">
            <w:rPr/>
          </w:rPrChange>
        </w:rPr>
        <w:t>significant</w:t>
      </w:r>
      <w:r w:rsidR="00F73A4C" w:rsidRPr="00992146">
        <w:rPr>
          <w:lang w:val="en-US"/>
          <w:rPrChange w:id="2916" w:author="Anusha De" w:date="2022-08-01T14:48:00Z">
            <w:rPr/>
          </w:rPrChange>
        </w:rPr>
        <w:t xml:space="preserve"> </w:t>
      </w:r>
      <w:r w:rsidRPr="00992146">
        <w:rPr>
          <w:lang w:val="en-US"/>
          <w:rPrChange w:id="2917" w:author="Anusha De" w:date="2022-08-01T14:48:00Z">
            <w:rPr/>
          </w:rPrChange>
        </w:rPr>
        <w:t>role</w:t>
      </w:r>
      <w:r w:rsidR="00F73A4C" w:rsidRPr="00992146">
        <w:rPr>
          <w:lang w:val="en-US"/>
          <w:rPrChange w:id="2918" w:author="Anusha De" w:date="2022-08-01T14:48:00Z">
            <w:rPr/>
          </w:rPrChange>
        </w:rPr>
        <w:t xml:space="preserve"> </w:t>
      </w:r>
      <w:r w:rsidRPr="00992146">
        <w:rPr>
          <w:lang w:val="en-US"/>
          <w:rPrChange w:id="2919" w:author="Anusha De" w:date="2022-08-01T14:48:00Z">
            <w:rPr/>
          </w:rPrChange>
        </w:rPr>
        <w:t>in</w:t>
      </w:r>
      <w:r w:rsidR="00F73A4C" w:rsidRPr="00992146">
        <w:rPr>
          <w:lang w:val="en-US"/>
          <w:rPrChange w:id="2920" w:author="Anusha De" w:date="2022-08-01T14:48:00Z">
            <w:rPr/>
          </w:rPrChange>
        </w:rPr>
        <w:t xml:space="preserve"> </w:t>
      </w:r>
      <w:r w:rsidRPr="00992146">
        <w:rPr>
          <w:lang w:val="en-US"/>
          <w:rPrChange w:id="2921" w:author="Anusha De" w:date="2022-08-01T14:48:00Z">
            <w:rPr/>
          </w:rPrChange>
        </w:rPr>
        <w:t>self-assessments.</w:t>
      </w:r>
      <w:r w:rsidR="00F73A4C" w:rsidRPr="00992146">
        <w:rPr>
          <w:lang w:val="en-US"/>
          <w:rPrChange w:id="2922" w:author="Anusha De" w:date="2022-08-01T14:48:00Z">
            <w:rPr/>
          </w:rPrChange>
        </w:rPr>
        <w:t xml:space="preserve"> </w:t>
      </w:r>
      <w:r w:rsidRPr="00992146">
        <w:rPr>
          <w:lang w:val="en-US"/>
          <w:rPrChange w:id="2923" w:author="Anusha De" w:date="2022-08-01T14:48:00Z">
            <w:rPr/>
          </w:rPrChange>
        </w:rPr>
        <w:t>The</w:t>
      </w:r>
      <w:r w:rsidR="00F73A4C" w:rsidRPr="00992146">
        <w:rPr>
          <w:lang w:val="en-US"/>
          <w:rPrChange w:id="2924" w:author="Anusha De" w:date="2022-08-01T14:48:00Z">
            <w:rPr/>
          </w:rPrChange>
        </w:rPr>
        <w:t xml:space="preserve"> </w:t>
      </w:r>
      <w:r w:rsidRPr="00992146">
        <w:rPr>
          <w:lang w:val="en-US"/>
          <w:rPrChange w:id="2925" w:author="Anusha De" w:date="2022-08-01T14:48:00Z">
            <w:rPr/>
          </w:rPrChange>
        </w:rPr>
        <w:t>gender</w:t>
      </w:r>
      <w:r w:rsidR="00F73A4C" w:rsidRPr="00992146">
        <w:rPr>
          <w:lang w:val="en-US"/>
          <w:rPrChange w:id="2926" w:author="Anusha De" w:date="2022-08-01T14:48:00Z">
            <w:rPr/>
          </w:rPrChange>
        </w:rPr>
        <w:t xml:space="preserve"> </w:t>
      </w:r>
      <w:r w:rsidRPr="00992146">
        <w:rPr>
          <w:lang w:val="en-US"/>
          <w:rPrChange w:id="2927" w:author="Anusha De" w:date="2022-08-01T14:48:00Z">
            <w:rPr/>
          </w:rPrChange>
        </w:rPr>
        <w:t>of</w:t>
      </w:r>
      <w:r w:rsidR="00F73A4C" w:rsidRPr="00992146">
        <w:rPr>
          <w:lang w:val="en-US"/>
          <w:rPrChange w:id="2928" w:author="Anusha De" w:date="2022-08-01T14:48:00Z">
            <w:rPr/>
          </w:rPrChange>
        </w:rPr>
        <w:t xml:space="preserve"> </w:t>
      </w:r>
      <w:r w:rsidRPr="00992146">
        <w:rPr>
          <w:lang w:val="en-US"/>
          <w:rPrChange w:id="2929" w:author="Anusha De" w:date="2022-08-01T14:48:00Z">
            <w:rPr/>
          </w:rPrChange>
        </w:rPr>
        <w:t>the</w:t>
      </w:r>
      <w:r w:rsidR="00F73A4C" w:rsidRPr="00992146">
        <w:rPr>
          <w:lang w:val="en-US"/>
          <w:rPrChange w:id="2930" w:author="Anusha De" w:date="2022-08-01T14:48:00Z">
            <w:rPr/>
          </w:rPrChange>
        </w:rPr>
        <w:t xml:space="preserve"> </w:t>
      </w:r>
      <w:r w:rsidRPr="00992146">
        <w:rPr>
          <w:lang w:val="en-US"/>
          <w:rPrChange w:id="2931" w:author="Anusha De" w:date="2022-08-01T14:48:00Z">
            <w:rPr/>
          </w:rPrChange>
        </w:rPr>
        <w:t>actor</w:t>
      </w:r>
      <w:r w:rsidR="00F73A4C" w:rsidRPr="00992146">
        <w:rPr>
          <w:lang w:val="en-US"/>
          <w:rPrChange w:id="2932" w:author="Anusha De" w:date="2022-08-01T14:48:00Z">
            <w:rPr/>
          </w:rPrChange>
        </w:rPr>
        <w:t xml:space="preserve"> </w:t>
      </w:r>
      <w:r w:rsidRPr="00992146">
        <w:rPr>
          <w:lang w:val="en-US"/>
          <w:rPrChange w:id="2933" w:author="Anusha De" w:date="2022-08-01T14:48:00Z">
            <w:rPr/>
          </w:rPrChange>
        </w:rPr>
        <w:t>being</w:t>
      </w:r>
      <w:r w:rsidR="00F73A4C" w:rsidRPr="00992146">
        <w:rPr>
          <w:lang w:val="en-US"/>
          <w:rPrChange w:id="2934" w:author="Anusha De" w:date="2022-08-01T14:48:00Z">
            <w:rPr/>
          </w:rPrChange>
        </w:rPr>
        <w:t xml:space="preserve"> </w:t>
      </w:r>
      <w:r w:rsidRPr="00992146">
        <w:rPr>
          <w:lang w:val="en-US"/>
          <w:rPrChange w:id="2935" w:author="Anusha De" w:date="2022-08-01T14:48:00Z">
            <w:rPr/>
          </w:rPrChange>
        </w:rPr>
        <w:t>rated</w:t>
      </w:r>
      <w:r w:rsidR="00F73A4C" w:rsidRPr="00992146">
        <w:rPr>
          <w:lang w:val="en-US"/>
          <w:rPrChange w:id="2936" w:author="Anusha De" w:date="2022-08-01T14:48:00Z">
            <w:rPr/>
          </w:rPrChange>
        </w:rPr>
        <w:t xml:space="preserve"> </w:t>
      </w:r>
      <w:r w:rsidRPr="00992146">
        <w:rPr>
          <w:lang w:val="en-US"/>
          <w:rPrChange w:id="2937" w:author="Anusha De" w:date="2022-08-01T14:48:00Z">
            <w:rPr/>
          </w:rPrChange>
        </w:rPr>
        <w:t>also</w:t>
      </w:r>
      <w:r w:rsidR="00F73A4C" w:rsidRPr="00992146">
        <w:rPr>
          <w:lang w:val="en-US"/>
          <w:rPrChange w:id="2938" w:author="Anusha De" w:date="2022-08-01T14:48:00Z">
            <w:rPr/>
          </w:rPrChange>
        </w:rPr>
        <w:t xml:space="preserve"> </w:t>
      </w:r>
      <w:r w:rsidRPr="00992146">
        <w:rPr>
          <w:lang w:val="en-US"/>
          <w:rPrChange w:id="2939" w:author="Anusha De" w:date="2022-08-01T14:48:00Z">
            <w:rPr/>
          </w:rPrChange>
        </w:rPr>
        <w:t>does</w:t>
      </w:r>
      <w:r w:rsidR="00F73A4C" w:rsidRPr="00992146">
        <w:rPr>
          <w:lang w:val="en-US"/>
          <w:rPrChange w:id="2940" w:author="Anusha De" w:date="2022-08-01T14:48:00Z">
            <w:rPr/>
          </w:rPrChange>
        </w:rPr>
        <w:t xml:space="preserve"> </w:t>
      </w:r>
      <w:r w:rsidRPr="00992146">
        <w:rPr>
          <w:lang w:val="en-US"/>
          <w:rPrChange w:id="2941" w:author="Anusha De" w:date="2022-08-01T14:48:00Z">
            <w:rPr/>
          </w:rPrChange>
        </w:rPr>
        <w:t>not</w:t>
      </w:r>
      <w:r w:rsidR="00F73A4C" w:rsidRPr="00992146">
        <w:rPr>
          <w:lang w:val="en-US"/>
          <w:rPrChange w:id="2942" w:author="Anusha De" w:date="2022-08-01T14:48:00Z">
            <w:rPr/>
          </w:rPrChange>
        </w:rPr>
        <w:t xml:space="preserve"> </w:t>
      </w:r>
      <w:r w:rsidRPr="00992146">
        <w:rPr>
          <w:lang w:val="en-US"/>
          <w:rPrChange w:id="2943" w:author="Anusha De" w:date="2022-08-01T14:48:00Z">
            <w:rPr/>
          </w:rPrChange>
        </w:rPr>
        <w:t>affect</w:t>
      </w:r>
      <w:r w:rsidR="00F73A4C" w:rsidRPr="00992146">
        <w:rPr>
          <w:lang w:val="en-US"/>
          <w:rPrChange w:id="2944" w:author="Anusha De" w:date="2022-08-01T14:48:00Z">
            <w:rPr/>
          </w:rPrChange>
        </w:rPr>
        <w:t xml:space="preserve"> </w:t>
      </w:r>
      <w:r w:rsidRPr="00992146">
        <w:rPr>
          <w:lang w:val="en-US"/>
          <w:rPrChange w:id="2945" w:author="Anusha De" w:date="2022-08-01T14:48:00Z">
            <w:rPr/>
          </w:rPrChange>
        </w:rPr>
        <w:t>the</w:t>
      </w:r>
      <w:r w:rsidR="00F73A4C" w:rsidRPr="00992146">
        <w:rPr>
          <w:lang w:val="en-US"/>
          <w:rPrChange w:id="2946" w:author="Anusha De" w:date="2022-08-01T14:48:00Z">
            <w:rPr/>
          </w:rPrChange>
        </w:rPr>
        <w:t xml:space="preserve"> </w:t>
      </w:r>
      <w:r w:rsidRPr="00992146">
        <w:rPr>
          <w:lang w:val="en-US"/>
          <w:rPrChange w:id="2947" w:author="Anusha De" w:date="2022-08-01T14:48:00Z">
            <w:rPr/>
          </w:rPrChange>
        </w:rPr>
        <w:t>rating</w:t>
      </w:r>
      <w:r w:rsidR="00F73A4C" w:rsidRPr="00992146">
        <w:rPr>
          <w:lang w:val="en-US"/>
          <w:rPrChange w:id="2948" w:author="Anusha De" w:date="2022-08-01T14:48:00Z">
            <w:rPr/>
          </w:rPrChange>
        </w:rPr>
        <w:t xml:space="preserve"> </w:t>
      </w:r>
      <w:r w:rsidRPr="00992146">
        <w:rPr>
          <w:lang w:val="en-US"/>
          <w:rPrChange w:id="2949" w:author="Anusha De" w:date="2022-08-01T14:48:00Z">
            <w:rPr/>
          </w:rPrChange>
        </w:rPr>
        <w:t>that</w:t>
      </w:r>
      <w:r w:rsidR="00F73A4C" w:rsidRPr="00992146">
        <w:rPr>
          <w:lang w:val="en-US"/>
          <w:rPrChange w:id="2950" w:author="Anusha De" w:date="2022-08-01T14:48:00Z">
            <w:rPr/>
          </w:rPrChange>
        </w:rPr>
        <w:t xml:space="preserve"> </w:t>
      </w:r>
      <w:r w:rsidRPr="00992146">
        <w:rPr>
          <w:lang w:val="en-US"/>
          <w:rPrChange w:id="2951" w:author="Anusha De" w:date="2022-08-01T14:48:00Z">
            <w:rPr/>
          </w:rPrChange>
        </w:rPr>
        <w:t>they</w:t>
      </w:r>
      <w:r w:rsidR="00F73A4C" w:rsidRPr="00992146">
        <w:rPr>
          <w:lang w:val="en-US"/>
          <w:rPrChange w:id="2952" w:author="Anusha De" w:date="2022-08-01T14:48:00Z">
            <w:rPr/>
          </w:rPrChange>
        </w:rPr>
        <w:t xml:space="preserve"> </w:t>
      </w:r>
      <w:r w:rsidRPr="00992146">
        <w:rPr>
          <w:lang w:val="en-US"/>
          <w:rPrChange w:id="2953" w:author="Anusha De" w:date="2022-08-01T14:48:00Z">
            <w:rPr/>
          </w:rPrChange>
        </w:rPr>
        <w:t>receive</w:t>
      </w:r>
      <w:r w:rsidR="00F73A4C" w:rsidRPr="00992146">
        <w:rPr>
          <w:lang w:val="en-US"/>
          <w:rPrChange w:id="2954" w:author="Anusha De" w:date="2022-08-01T14:48:00Z">
            <w:rPr/>
          </w:rPrChange>
        </w:rPr>
        <w:t xml:space="preserve"> </w:t>
      </w:r>
      <w:r w:rsidRPr="00992146">
        <w:rPr>
          <w:lang w:val="en-US"/>
          <w:rPrChange w:id="2955" w:author="Anusha De" w:date="2022-08-01T14:48:00Z">
            <w:rPr/>
          </w:rPrChange>
        </w:rPr>
        <w:t>and</w:t>
      </w:r>
      <w:r w:rsidR="00F73A4C" w:rsidRPr="00992146">
        <w:rPr>
          <w:lang w:val="en-US"/>
          <w:rPrChange w:id="2956" w:author="Anusha De" w:date="2022-08-01T14:48:00Z">
            <w:rPr/>
          </w:rPrChange>
        </w:rPr>
        <w:t xml:space="preserve"> </w:t>
      </w:r>
      <w:r w:rsidRPr="00992146">
        <w:rPr>
          <w:lang w:val="en-US"/>
          <w:rPrChange w:id="2957" w:author="Anusha De" w:date="2022-08-01T14:48:00Z">
            <w:rPr/>
          </w:rPrChange>
        </w:rPr>
        <w:t>we</w:t>
      </w:r>
      <w:r w:rsidR="00F73A4C" w:rsidRPr="00992146">
        <w:rPr>
          <w:lang w:val="en-US"/>
          <w:rPrChange w:id="2958" w:author="Anusha De" w:date="2022-08-01T14:48:00Z">
            <w:rPr/>
          </w:rPrChange>
        </w:rPr>
        <w:t xml:space="preserve"> </w:t>
      </w:r>
      <w:r w:rsidRPr="00992146">
        <w:rPr>
          <w:lang w:val="en-US"/>
          <w:rPrChange w:id="2959" w:author="Anusha De" w:date="2022-08-01T14:48:00Z">
            <w:rPr/>
          </w:rPrChange>
        </w:rPr>
        <w:t>find</w:t>
      </w:r>
      <w:r w:rsidR="00F73A4C" w:rsidRPr="00992146">
        <w:rPr>
          <w:lang w:val="en-US"/>
          <w:rPrChange w:id="2960" w:author="Anusha De" w:date="2022-08-01T14:48:00Z">
            <w:rPr/>
          </w:rPrChange>
        </w:rPr>
        <w:t xml:space="preserve"> </w:t>
      </w:r>
      <w:r w:rsidRPr="00992146">
        <w:rPr>
          <w:lang w:val="en-US"/>
          <w:rPrChange w:id="2961" w:author="Anusha De" w:date="2022-08-01T14:48:00Z">
            <w:rPr/>
          </w:rPrChange>
        </w:rPr>
        <w:t>no</w:t>
      </w:r>
      <w:r w:rsidR="00F73A4C" w:rsidRPr="00992146">
        <w:rPr>
          <w:lang w:val="en-US"/>
          <w:rPrChange w:id="2962" w:author="Anusha De" w:date="2022-08-01T14:48:00Z">
            <w:rPr/>
          </w:rPrChange>
        </w:rPr>
        <w:t xml:space="preserve"> </w:t>
      </w:r>
      <w:r w:rsidRPr="00992146">
        <w:rPr>
          <w:lang w:val="en-US"/>
          <w:rPrChange w:id="2963" w:author="Anusha De" w:date="2022-08-01T14:48:00Z">
            <w:rPr/>
          </w:rPrChange>
        </w:rPr>
        <w:t>signs</w:t>
      </w:r>
      <w:r w:rsidR="00F73A4C" w:rsidRPr="00992146">
        <w:rPr>
          <w:lang w:val="en-US"/>
          <w:rPrChange w:id="2964" w:author="Anusha De" w:date="2022-08-01T14:48:00Z">
            <w:rPr/>
          </w:rPrChange>
        </w:rPr>
        <w:t xml:space="preserve"> </w:t>
      </w:r>
      <w:r w:rsidRPr="00992146">
        <w:rPr>
          <w:lang w:val="en-US"/>
          <w:rPrChange w:id="2965" w:author="Anusha De" w:date="2022-08-01T14:48:00Z">
            <w:rPr/>
          </w:rPrChange>
        </w:rPr>
        <w:t>of</w:t>
      </w:r>
      <w:r w:rsidR="00F73A4C" w:rsidRPr="00992146">
        <w:rPr>
          <w:lang w:val="en-US"/>
          <w:rPrChange w:id="2966" w:author="Anusha De" w:date="2022-08-01T14:48:00Z">
            <w:rPr/>
          </w:rPrChange>
        </w:rPr>
        <w:t xml:space="preserve"> </w:t>
      </w:r>
      <w:r w:rsidRPr="00992146">
        <w:rPr>
          <w:lang w:val="en-US"/>
          <w:rPrChange w:id="2967" w:author="Anusha De" w:date="2022-08-01T14:48:00Z">
            <w:rPr/>
          </w:rPrChange>
        </w:rPr>
        <w:t>gender-based</w:t>
      </w:r>
      <w:r w:rsidR="00F73A4C" w:rsidRPr="00992146">
        <w:rPr>
          <w:lang w:val="en-US"/>
          <w:rPrChange w:id="2968" w:author="Anusha De" w:date="2022-08-01T14:48:00Z">
            <w:rPr/>
          </w:rPrChange>
        </w:rPr>
        <w:t xml:space="preserve"> </w:t>
      </w:r>
      <w:r w:rsidRPr="00992146">
        <w:rPr>
          <w:lang w:val="en-US"/>
          <w:rPrChange w:id="2969" w:author="Anusha De" w:date="2022-08-01T14:48:00Z">
            <w:rPr/>
          </w:rPrChange>
        </w:rPr>
        <w:t>homophily</w:t>
      </w:r>
      <w:r w:rsidR="00F73A4C" w:rsidRPr="00992146">
        <w:rPr>
          <w:lang w:val="en-US"/>
          <w:rPrChange w:id="2970" w:author="Anusha De" w:date="2022-08-01T14:48:00Z">
            <w:rPr/>
          </w:rPrChange>
        </w:rPr>
        <w:t xml:space="preserve"> </w:t>
      </w:r>
      <w:r w:rsidRPr="00992146">
        <w:rPr>
          <w:lang w:val="en-US"/>
          <w:rPrChange w:id="2971" w:author="Anusha De" w:date="2022-08-01T14:48:00Z">
            <w:rPr/>
          </w:rPrChange>
        </w:rPr>
        <w:t>among</w:t>
      </w:r>
      <w:r w:rsidR="00F73A4C" w:rsidRPr="00992146">
        <w:rPr>
          <w:lang w:val="en-US"/>
          <w:rPrChange w:id="2972" w:author="Anusha De" w:date="2022-08-01T14:48:00Z">
            <w:rPr/>
          </w:rPrChange>
        </w:rPr>
        <w:t xml:space="preserve"> </w:t>
      </w:r>
      <w:r w:rsidRPr="00992146">
        <w:rPr>
          <w:lang w:val="en-US"/>
          <w:rPrChange w:id="2973" w:author="Anusha De" w:date="2022-08-01T14:48:00Z">
            <w:rPr/>
          </w:rPrChange>
        </w:rPr>
        <w:t>women</w:t>
      </w:r>
      <w:r w:rsidR="00F73A4C" w:rsidRPr="00992146">
        <w:rPr>
          <w:lang w:val="en-US"/>
          <w:rPrChange w:id="2974" w:author="Anusha De" w:date="2022-08-01T14:48:00Z">
            <w:rPr/>
          </w:rPrChange>
        </w:rPr>
        <w:t xml:space="preserve"> </w:t>
      </w:r>
      <w:r w:rsidRPr="00992146">
        <w:rPr>
          <w:lang w:val="en-US"/>
          <w:rPrChange w:id="2975" w:author="Anusha De" w:date="2022-08-01T14:48:00Z">
            <w:rPr/>
          </w:rPrChange>
        </w:rPr>
        <w:t>in</w:t>
      </w:r>
      <w:r w:rsidR="00F73A4C" w:rsidRPr="00992146">
        <w:rPr>
          <w:lang w:val="en-US"/>
          <w:rPrChange w:id="2976" w:author="Anusha De" w:date="2022-08-01T14:48:00Z">
            <w:rPr/>
          </w:rPrChange>
        </w:rPr>
        <w:t xml:space="preserve"> </w:t>
      </w:r>
      <w:r w:rsidRPr="00992146">
        <w:rPr>
          <w:lang w:val="en-US"/>
          <w:rPrChange w:id="2977" w:author="Anusha De" w:date="2022-08-01T14:48:00Z">
            <w:rPr/>
          </w:rPrChange>
        </w:rPr>
        <w:t>the</w:t>
      </w:r>
      <w:r w:rsidR="00F73A4C" w:rsidRPr="00992146">
        <w:rPr>
          <w:lang w:val="en-US"/>
          <w:rPrChange w:id="2978" w:author="Anusha De" w:date="2022-08-01T14:48:00Z">
            <w:rPr/>
          </w:rPrChange>
        </w:rPr>
        <w:t xml:space="preserve"> </w:t>
      </w:r>
      <w:r w:rsidRPr="00992146">
        <w:rPr>
          <w:lang w:val="en-US"/>
          <w:rPrChange w:id="2979" w:author="Anusha De" w:date="2022-08-01T14:48:00Z">
            <w:rPr/>
          </w:rPrChange>
        </w:rPr>
        <w:t>ratings.</w:t>
      </w:r>
      <w:r w:rsidR="00F73A4C" w:rsidRPr="00992146">
        <w:rPr>
          <w:lang w:val="en-US"/>
          <w:rPrChange w:id="2980" w:author="Anusha De" w:date="2022-08-01T14:48:00Z">
            <w:rPr/>
          </w:rPrChange>
        </w:rPr>
        <w:t xml:space="preserve"> </w:t>
      </w:r>
      <w:r w:rsidRPr="00992146">
        <w:rPr>
          <w:lang w:val="en-US"/>
          <w:rPrChange w:id="2981" w:author="Anusha De" w:date="2022-08-01T14:48:00Z">
            <w:rPr/>
          </w:rPrChange>
        </w:rPr>
        <w:t>There</w:t>
      </w:r>
      <w:r w:rsidR="00F73A4C" w:rsidRPr="00992146">
        <w:rPr>
          <w:lang w:val="en-US"/>
          <w:rPrChange w:id="2982" w:author="Anusha De" w:date="2022-08-01T14:48:00Z">
            <w:rPr/>
          </w:rPrChange>
        </w:rPr>
        <w:t xml:space="preserve"> </w:t>
      </w:r>
      <w:r w:rsidRPr="00992146">
        <w:rPr>
          <w:lang w:val="en-US"/>
          <w:rPrChange w:id="2983" w:author="Anusha De" w:date="2022-08-01T14:48:00Z">
            <w:rPr/>
          </w:rPrChange>
        </w:rPr>
        <w:t>is</w:t>
      </w:r>
      <w:r w:rsidR="00F73A4C" w:rsidRPr="00992146">
        <w:rPr>
          <w:lang w:val="en-US"/>
          <w:rPrChange w:id="2984" w:author="Anusha De" w:date="2022-08-01T14:48:00Z">
            <w:rPr/>
          </w:rPrChange>
        </w:rPr>
        <w:t xml:space="preserve"> </w:t>
      </w:r>
      <w:r w:rsidRPr="00992146">
        <w:rPr>
          <w:lang w:val="en-US"/>
          <w:rPrChange w:id="2985" w:author="Anusha De" w:date="2022-08-01T14:48:00Z">
            <w:rPr/>
          </w:rPrChange>
        </w:rPr>
        <w:t>some</w:t>
      </w:r>
      <w:r w:rsidR="00F73A4C" w:rsidRPr="00992146">
        <w:rPr>
          <w:lang w:val="en-US"/>
          <w:rPrChange w:id="2986" w:author="Anusha De" w:date="2022-08-01T14:48:00Z">
            <w:rPr/>
          </w:rPrChange>
        </w:rPr>
        <w:t xml:space="preserve"> </w:t>
      </w:r>
      <w:r w:rsidRPr="00992146">
        <w:rPr>
          <w:lang w:val="en-US"/>
          <w:rPrChange w:id="2987" w:author="Anusha De" w:date="2022-08-01T14:48:00Z">
            <w:rPr/>
          </w:rPrChange>
        </w:rPr>
        <w:t>evidence</w:t>
      </w:r>
      <w:r w:rsidR="00F73A4C" w:rsidRPr="00992146">
        <w:rPr>
          <w:lang w:val="en-US"/>
          <w:rPrChange w:id="2988" w:author="Anusha De" w:date="2022-08-01T14:48:00Z">
            <w:rPr/>
          </w:rPrChange>
        </w:rPr>
        <w:t xml:space="preserve"> </w:t>
      </w:r>
      <w:r w:rsidRPr="00992146">
        <w:rPr>
          <w:lang w:val="en-US"/>
          <w:rPrChange w:id="2989" w:author="Anusha De" w:date="2022-08-01T14:48:00Z">
            <w:rPr/>
          </w:rPrChange>
        </w:rPr>
        <w:t>that</w:t>
      </w:r>
      <w:r w:rsidR="00F73A4C" w:rsidRPr="00992146">
        <w:rPr>
          <w:lang w:val="en-US"/>
          <w:rPrChange w:id="2990" w:author="Anusha De" w:date="2022-08-01T14:48:00Z">
            <w:rPr/>
          </w:rPrChange>
        </w:rPr>
        <w:t xml:space="preserve"> </w:t>
      </w:r>
      <w:r w:rsidRPr="00992146">
        <w:rPr>
          <w:lang w:val="en-US"/>
          <w:rPrChange w:id="2991" w:author="Anusha De" w:date="2022-08-01T14:48:00Z">
            <w:rPr/>
          </w:rPrChange>
        </w:rPr>
        <w:t>female</w:t>
      </w:r>
      <w:r w:rsidR="00F73A4C" w:rsidRPr="00992146">
        <w:rPr>
          <w:lang w:val="en-US"/>
          <w:rPrChange w:id="2992" w:author="Anusha De" w:date="2022-08-01T14:48:00Z">
            <w:rPr/>
          </w:rPrChange>
        </w:rPr>
        <w:t xml:space="preserve"> </w:t>
      </w:r>
      <w:r w:rsidRPr="00992146">
        <w:rPr>
          <w:lang w:val="en-US"/>
          <w:rPrChange w:id="2993" w:author="Anusha De" w:date="2022-08-01T14:48:00Z">
            <w:rPr/>
          </w:rPrChange>
        </w:rPr>
        <w:t>farmers</w:t>
      </w:r>
      <w:r w:rsidR="00F73A4C" w:rsidRPr="00992146">
        <w:rPr>
          <w:lang w:val="en-US"/>
          <w:rPrChange w:id="2994" w:author="Anusha De" w:date="2022-08-01T14:48:00Z">
            <w:rPr/>
          </w:rPrChange>
        </w:rPr>
        <w:t xml:space="preserve"> </w:t>
      </w:r>
      <w:r w:rsidRPr="00992146">
        <w:rPr>
          <w:lang w:val="en-US"/>
          <w:rPrChange w:id="2995" w:author="Anusha De" w:date="2022-08-01T14:48:00Z">
            <w:rPr/>
          </w:rPrChange>
        </w:rPr>
        <w:t>rate</w:t>
      </w:r>
      <w:r w:rsidR="00F73A4C" w:rsidRPr="00992146">
        <w:rPr>
          <w:lang w:val="en-US"/>
          <w:rPrChange w:id="2996" w:author="Anusha De" w:date="2022-08-01T14:48:00Z">
            <w:rPr/>
          </w:rPrChange>
        </w:rPr>
        <w:t xml:space="preserve"> </w:t>
      </w:r>
      <w:r w:rsidRPr="00992146">
        <w:rPr>
          <w:lang w:val="en-US"/>
          <w:rPrChange w:id="2997" w:author="Anusha De" w:date="2022-08-01T14:48:00Z">
            <w:rPr/>
          </w:rPrChange>
        </w:rPr>
        <w:t>more</w:t>
      </w:r>
      <w:r w:rsidR="00F73A4C" w:rsidRPr="00992146">
        <w:rPr>
          <w:lang w:val="en-US"/>
          <w:rPrChange w:id="2998" w:author="Anusha De" w:date="2022-08-01T14:48:00Z">
            <w:rPr/>
          </w:rPrChange>
        </w:rPr>
        <w:t xml:space="preserve"> </w:t>
      </w:r>
      <w:r w:rsidR="00551EBA" w:rsidRPr="00992146">
        <w:rPr>
          <w:lang w:val="en-US"/>
          <w:rPrChange w:id="2999" w:author="Anusha De" w:date="2022-08-01T14:48:00Z">
            <w:rPr/>
          </w:rPrChange>
        </w:rPr>
        <w:t>favourably</w:t>
      </w:r>
      <w:r w:rsidR="00F73A4C" w:rsidRPr="00992146">
        <w:rPr>
          <w:lang w:val="en-US"/>
          <w:rPrChange w:id="3000" w:author="Anusha De" w:date="2022-08-01T14:48:00Z">
            <w:rPr/>
          </w:rPrChange>
        </w:rPr>
        <w:t xml:space="preserve"> </w:t>
      </w:r>
      <w:r w:rsidRPr="00992146">
        <w:rPr>
          <w:lang w:val="en-US"/>
          <w:rPrChange w:id="3001" w:author="Anusha De" w:date="2022-08-01T14:48:00Z">
            <w:rPr/>
          </w:rPrChange>
        </w:rPr>
        <w:t>than</w:t>
      </w:r>
      <w:r w:rsidR="00F73A4C" w:rsidRPr="00992146">
        <w:rPr>
          <w:lang w:val="en-US"/>
          <w:rPrChange w:id="3002" w:author="Anusha De" w:date="2022-08-01T14:48:00Z">
            <w:rPr/>
          </w:rPrChange>
        </w:rPr>
        <w:t xml:space="preserve"> </w:t>
      </w:r>
      <w:r w:rsidRPr="00992146">
        <w:rPr>
          <w:lang w:val="en-US"/>
          <w:rPrChange w:id="3003" w:author="Anusha De" w:date="2022-08-01T14:48:00Z">
            <w:rPr/>
          </w:rPrChange>
        </w:rPr>
        <w:t>male</w:t>
      </w:r>
      <w:r w:rsidR="00F73A4C" w:rsidRPr="00992146">
        <w:rPr>
          <w:lang w:val="en-US"/>
          <w:rPrChange w:id="3004" w:author="Anusha De" w:date="2022-08-01T14:48:00Z">
            <w:rPr/>
          </w:rPrChange>
        </w:rPr>
        <w:t xml:space="preserve"> </w:t>
      </w:r>
      <w:r w:rsidRPr="00992146">
        <w:rPr>
          <w:lang w:val="en-US"/>
          <w:rPrChange w:id="3005" w:author="Anusha De" w:date="2022-08-01T14:48:00Z">
            <w:rPr/>
          </w:rPrChange>
        </w:rPr>
        <w:t>farmers</w:t>
      </w:r>
      <w:del w:id="3006" w:author="Anusha De" w:date="2022-05-05T13:39:00Z">
        <w:r w:rsidRPr="00992146" w:rsidDel="008070BC">
          <w:rPr>
            <w:lang w:val="en-US"/>
            <w:rPrChange w:id="3007" w:author="Anusha De" w:date="2022-08-01T14:48:00Z">
              <w:rPr/>
            </w:rPrChange>
          </w:rPr>
          <w:delText>,</w:delText>
        </w:r>
        <w:r w:rsidR="00F73A4C" w:rsidRPr="00992146" w:rsidDel="008070BC">
          <w:rPr>
            <w:lang w:val="en-US"/>
            <w:rPrChange w:id="3008" w:author="Anusha De" w:date="2022-08-01T14:48:00Z">
              <w:rPr/>
            </w:rPrChange>
          </w:rPr>
          <w:delText xml:space="preserve"> </w:delText>
        </w:r>
        <w:r w:rsidRPr="00992146" w:rsidDel="008070BC">
          <w:rPr>
            <w:lang w:val="en-US"/>
            <w:rPrChange w:id="3009" w:author="Anusha De" w:date="2022-08-01T14:48:00Z">
              <w:rPr/>
            </w:rPrChange>
          </w:rPr>
          <w:delText>but</w:delText>
        </w:r>
        <w:r w:rsidR="00F73A4C" w:rsidRPr="00992146" w:rsidDel="008070BC">
          <w:rPr>
            <w:lang w:val="en-US"/>
            <w:rPrChange w:id="3010" w:author="Anusha De" w:date="2022-08-01T14:48:00Z">
              <w:rPr/>
            </w:rPrChange>
          </w:rPr>
          <w:delText xml:space="preserve"> </w:delText>
        </w:r>
        <w:r w:rsidRPr="00992146" w:rsidDel="008070BC">
          <w:rPr>
            <w:lang w:val="en-US"/>
            <w:rPrChange w:id="3011" w:author="Anusha De" w:date="2022-08-01T14:48:00Z">
              <w:rPr/>
            </w:rPrChange>
          </w:rPr>
          <w:delText>only</w:delText>
        </w:r>
        <w:r w:rsidR="00F73A4C" w:rsidRPr="00992146" w:rsidDel="008070BC">
          <w:rPr>
            <w:lang w:val="en-US"/>
            <w:rPrChange w:id="3012" w:author="Anusha De" w:date="2022-08-01T14:48:00Z">
              <w:rPr/>
            </w:rPrChange>
          </w:rPr>
          <w:delText xml:space="preserve"> </w:delText>
        </w:r>
        <w:r w:rsidRPr="00992146" w:rsidDel="008070BC">
          <w:rPr>
            <w:lang w:val="en-US"/>
            <w:rPrChange w:id="3013" w:author="Anusha De" w:date="2022-08-01T14:48:00Z">
              <w:rPr/>
            </w:rPrChange>
          </w:rPr>
          <w:delText>in</w:delText>
        </w:r>
        <w:r w:rsidR="00F73A4C" w:rsidRPr="00992146" w:rsidDel="008070BC">
          <w:rPr>
            <w:lang w:val="en-US"/>
            <w:rPrChange w:id="3014" w:author="Anusha De" w:date="2022-08-01T14:48:00Z">
              <w:rPr/>
            </w:rPrChange>
          </w:rPr>
          <w:delText xml:space="preserve"> </w:delText>
        </w:r>
        <w:r w:rsidRPr="00992146" w:rsidDel="008070BC">
          <w:rPr>
            <w:lang w:val="en-US"/>
            <w:rPrChange w:id="3015" w:author="Anusha De" w:date="2022-08-01T14:48:00Z">
              <w:rPr/>
            </w:rPrChange>
          </w:rPr>
          <w:delText>some</w:delText>
        </w:r>
        <w:r w:rsidR="00F73A4C" w:rsidRPr="00992146" w:rsidDel="008070BC">
          <w:rPr>
            <w:lang w:val="en-US"/>
            <w:rPrChange w:id="3016" w:author="Anusha De" w:date="2022-08-01T14:48:00Z">
              <w:rPr/>
            </w:rPrChange>
          </w:rPr>
          <w:delText xml:space="preserve"> </w:delText>
        </w:r>
        <w:r w:rsidRPr="00992146" w:rsidDel="008070BC">
          <w:rPr>
            <w:lang w:val="en-US"/>
            <w:rPrChange w:id="3017" w:author="Anusha De" w:date="2022-08-01T14:48:00Z">
              <w:rPr/>
            </w:rPrChange>
          </w:rPr>
          <w:delText>dimensions</w:delText>
        </w:r>
      </w:del>
      <w:r w:rsidRPr="00992146">
        <w:rPr>
          <w:lang w:val="en-US"/>
          <w:rPrChange w:id="3018" w:author="Anusha De" w:date="2022-08-01T14:48:00Z">
            <w:rPr/>
          </w:rPrChange>
        </w:rPr>
        <w:t>.</w:t>
      </w:r>
      <w:r w:rsidR="00F73A4C" w:rsidRPr="00992146">
        <w:rPr>
          <w:lang w:val="en-US"/>
          <w:rPrChange w:id="3019" w:author="Anusha De" w:date="2022-08-01T14:48:00Z">
            <w:rPr/>
          </w:rPrChange>
        </w:rPr>
        <w:t xml:space="preserve"> </w:t>
      </w:r>
      <w:r w:rsidRPr="00992146">
        <w:rPr>
          <w:lang w:val="en-US"/>
          <w:rPrChange w:id="3020" w:author="Anusha De" w:date="2022-08-01T14:48:00Z">
            <w:rPr/>
          </w:rPrChange>
        </w:rPr>
        <w:t>In</w:t>
      </w:r>
      <w:r w:rsidR="00F73A4C" w:rsidRPr="00992146">
        <w:rPr>
          <w:lang w:val="en-US"/>
          <w:rPrChange w:id="3021" w:author="Anusha De" w:date="2022-08-01T14:48:00Z">
            <w:rPr/>
          </w:rPrChange>
        </w:rPr>
        <w:t xml:space="preserve"> </w:t>
      </w:r>
      <w:r w:rsidRPr="00992146">
        <w:rPr>
          <w:lang w:val="en-US"/>
          <w:rPrChange w:id="3022" w:author="Anusha De" w:date="2022-08-01T14:48:00Z">
            <w:rPr/>
          </w:rPrChange>
        </w:rPr>
        <w:t>the</w:t>
      </w:r>
      <w:r w:rsidR="00F73A4C" w:rsidRPr="00992146">
        <w:rPr>
          <w:lang w:val="en-US"/>
          <w:rPrChange w:id="3023" w:author="Anusha De" w:date="2022-08-01T14:48:00Z">
            <w:rPr/>
          </w:rPrChange>
        </w:rPr>
        <w:t xml:space="preserve"> </w:t>
      </w:r>
      <w:r w:rsidRPr="00992146">
        <w:rPr>
          <w:lang w:val="en-US"/>
          <w:rPrChange w:id="3024" w:author="Anusha De" w:date="2022-08-01T14:48:00Z">
            <w:rPr/>
          </w:rPrChange>
        </w:rPr>
        <w:t>sections</w:t>
      </w:r>
      <w:r w:rsidR="00F73A4C" w:rsidRPr="00992146">
        <w:rPr>
          <w:lang w:val="en-US"/>
          <w:rPrChange w:id="3025" w:author="Anusha De" w:date="2022-08-01T14:48:00Z">
            <w:rPr/>
          </w:rPrChange>
        </w:rPr>
        <w:t xml:space="preserve"> </w:t>
      </w:r>
      <w:r w:rsidRPr="00992146">
        <w:rPr>
          <w:lang w:val="en-US"/>
          <w:rPrChange w:id="3026" w:author="Anusha De" w:date="2022-08-01T14:48:00Z">
            <w:rPr/>
          </w:rPrChange>
        </w:rPr>
        <w:t>that</w:t>
      </w:r>
      <w:r w:rsidR="00F73A4C" w:rsidRPr="00992146">
        <w:rPr>
          <w:lang w:val="en-US"/>
          <w:rPrChange w:id="3027" w:author="Anusha De" w:date="2022-08-01T14:48:00Z">
            <w:rPr/>
          </w:rPrChange>
        </w:rPr>
        <w:t xml:space="preserve"> </w:t>
      </w:r>
      <w:r w:rsidRPr="00992146">
        <w:rPr>
          <w:lang w:val="en-US"/>
          <w:rPrChange w:id="3028" w:author="Anusha De" w:date="2022-08-01T14:48:00Z">
            <w:rPr/>
          </w:rPrChange>
        </w:rPr>
        <w:t>follow,</w:t>
      </w:r>
      <w:r w:rsidR="00F73A4C" w:rsidRPr="00992146">
        <w:rPr>
          <w:lang w:val="en-US"/>
          <w:rPrChange w:id="3029" w:author="Anusha De" w:date="2022-08-01T14:48:00Z">
            <w:rPr/>
          </w:rPrChange>
        </w:rPr>
        <w:t xml:space="preserve"> </w:t>
      </w:r>
      <w:r w:rsidRPr="00992146">
        <w:rPr>
          <w:lang w:val="en-US"/>
          <w:rPrChange w:id="3030" w:author="Anusha De" w:date="2022-08-01T14:48:00Z">
            <w:rPr/>
          </w:rPrChange>
        </w:rPr>
        <w:t>we</w:t>
      </w:r>
      <w:r w:rsidR="00F73A4C" w:rsidRPr="00992146">
        <w:rPr>
          <w:lang w:val="en-US"/>
          <w:rPrChange w:id="3031" w:author="Anusha De" w:date="2022-08-01T14:48:00Z">
            <w:rPr/>
          </w:rPrChange>
        </w:rPr>
        <w:t xml:space="preserve"> </w:t>
      </w:r>
      <w:r w:rsidRPr="00992146">
        <w:rPr>
          <w:lang w:val="en-US"/>
          <w:rPrChange w:id="3032" w:author="Anusha De" w:date="2022-08-01T14:48:00Z">
            <w:rPr/>
          </w:rPrChange>
        </w:rPr>
        <w:t>expound</w:t>
      </w:r>
      <w:r w:rsidR="00F73A4C" w:rsidRPr="00992146">
        <w:rPr>
          <w:lang w:val="en-US"/>
          <w:rPrChange w:id="3033" w:author="Anusha De" w:date="2022-08-01T14:48:00Z">
            <w:rPr/>
          </w:rPrChange>
        </w:rPr>
        <w:t xml:space="preserve"> </w:t>
      </w:r>
      <w:r w:rsidRPr="00992146">
        <w:rPr>
          <w:lang w:val="en-US"/>
          <w:rPrChange w:id="3034" w:author="Anusha De" w:date="2022-08-01T14:48:00Z">
            <w:rPr/>
          </w:rPrChange>
        </w:rPr>
        <w:t>on</w:t>
      </w:r>
      <w:r w:rsidR="00F73A4C" w:rsidRPr="00992146">
        <w:rPr>
          <w:lang w:val="en-US"/>
          <w:rPrChange w:id="3035" w:author="Anusha De" w:date="2022-08-01T14:48:00Z">
            <w:rPr/>
          </w:rPrChange>
        </w:rPr>
        <w:t xml:space="preserve"> </w:t>
      </w:r>
      <w:r w:rsidRPr="00992146">
        <w:rPr>
          <w:lang w:val="en-US"/>
          <w:rPrChange w:id="3036" w:author="Anusha De" w:date="2022-08-01T14:48:00Z">
            <w:rPr/>
          </w:rPrChange>
        </w:rPr>
        <w:t>the</w:t>
      </w:r>
      <w:r w:rsidR="00F73A4C" w:rsidRPr="00992146">
        <w:rPr>
          <w:lang w:val="en-US"/>
          <w:rPrChange w:id="3037" w:author="Anusha De" w:date="2022-08-01T14:48:00Z">
            <w:rPr/>
          </w:rPrChange>
        </w:rPr>
        <w:t xml:space="preserve"> </w:t>
      </w:r>
      <w:r w:rsidRPr="00992146">
        <w:rPr>
          <w:lang w:val="en-US"/>
          <w:rPrChange w:id="3038" w:author="Anusha De" w:date="2022-08-01T14:48:00Z">
            <w:rPr/>
          </w:rPrChange>
        </w:rPr>
        <w:t>study</w:t>
      </w:r>
      <w:r w:rsidR="00F73A4C" w:rsidRPr="00992146">
        <w:rPr>
          <w:lang w:val="en-US"/>
          <w:rPrChange w:id="3039" w:author="Anusha De" w:date="2022-08-01T14:48:00Z">
            <w:rPr/>
          </w:rPrChange>
        </w:rPr>
        <w:t xml:space="preserve"> </w:t>
      </w:r>
      <w:r w:rsidRPr="00992146">
        <w:rPr>
          <w:lang w:val="en-US"/>
          <w:rPrChange w:id="3040" w:author="Anusha De" w:date="2022-08-01T14:48:00Z">
            <w:rPr/>
          </w:rPrChange>
        </w:rPr>
        <w:t>context</w:t>
      </w:r>
      <w:r w:rsidR="00F73A4C" w:rsidRPr="00992146">
        <w:rPr>
          <w:lang w:val="en-US"/>
          <w:rPrChange w:id="3041" w:author="Anusha De" w:date="2022-08-01T14:48:00Z">
            <w:rPr/>
          </w:rPrChange>
        </w:rPr>
        <w:t xml:space="preserve"> </w:t>
      </w:r>
      <w:r w:rsidRPr="00992146">
        <w:rPr>
          <w:lang w:val="en-US"/>
          <w:rPrChange w:id="3042" w:author="Anusha De" w:date="2022-08-01T14:48:00Z">
            <w:rPr/>
          </w:rPrChange>
        </w:rPr>
        <w:t>and</w:t>
      </w:r>
      <w:r w:rsidR="00F73A4C" w:rsidRPr="00992146">
        <w:rPr>
          <w:lang w:val="en-US"/>
          <w:rPrChange w:id="3043" w:author="Anusha De" w:date="2022-08-01T14:48:00Z">
            <w:rPr/>
          </w:rPrChange>
        </w:rPr>
        <w:t xml:space="preserve"> </w:t>
      </w:r>
      <w:r w:rsidRPr="00992146">
        <w:rPr>
          <w:lang w:val="en-US"/>
          <w:rPrChange w:id="3044" w:author="Anusha De" w:date="2022-08-01T14:48:00Z">
            <w:rPr/>
          </w:rPrChange>
        </w:rPr>
        <w:t>hypotheses;</w:t>
      </w:r>
      <w:r w:rsidR="00F73A4C" w:rsidRPr="00992146">
        <w:rPr>
          <w:lang w:val="en-US"/>
          <w:rPrChange w:id="3045" w:author="Anusha De" w:date="2022-08-01T14:48:00Z">
            <w:rPr/>
          </w:rPrChange>
        </w:rPr>
        <w:t xml:space="preserve"> </w:t>
      </w:r>
      <w:r w:rsidRPr="00992146">
        <w:rPr>
          <w:lang w:val="en-US"/>
          <w:rPrChange w:id="3046" w:author="Anusha De" w:date="2022-08-01T14:48:00Z">
            <w:rPr/>
          </w:rPrChange>
        </w:rPr>
        <w:t>explain</w:t>
      </w:r>
      <w:r w:rsidR="00F73A4C" w:rsidRPr="00992146">
        <w:rPr>
          <w:lang w:val="en-US"/>
          <w:rPrChange w:id="3047" w:author="Anusha De" w:date="2022-08-01T14:48:00Z">
            <w:rPr/>
          </w:rPrChange>
        </w:rPr>
        <w:t xml:space="preserve"> </w:t>
      </w:r>
      <w:r w:rsidRPr="00992146">
        <w:rPr>
          <w:lang w:val="en-US"/>
          <w:rPrChange w:id="3048" w:author="Anusha De" w:date="2022-08-01T14:48:00Z">
            <w:rPr/>
          </w:rPrChange>
        </w:rPr>
        <w:t>the</w:t>
      </w:r>
      <w:r w:rsidR="00F73A4C" w:rsidRPr="00992146">
        <w:rPr>
          <w:lang w:val="en-US"/>
          <w:rPrChange w:id="3049" w:author="Anusha De" w:date="2022-08-01T14:48:00Z">
            <w:rPr/>
          </w:rPrChange>
        </w:rPr>
        <w:t xml:space="preserve"> </w:t>
      </w:r>
      <w:r w:rsidRPr="00992146">
        <w:rPr>
          <w:lang w:val="en-US"/>
          <w:rPrChange w:id="3050" w:author="Anusha De" w:date="2022-08-01T14:48:00Z">
            <w:rPr/>
          </w:rPrChange>
        </w:rPr>
        <w:t>data</w:t>
      </w:r>
      <w:r w:rsidR="00F73A4C" w:rsidRPr="00992146">
        <w:rPr>
          <w:lang w:val="en-US"/>
          <w:rPrChange w:id="3051" w:author="Anusha De" w:date="2022-08-01T14:48:00Z">
            <w:rPr/>
          </w:rPrChange>
        </w:rPr>
        <w:t xml:space="preserve"> </w:t>
      </w:r>
      <w:r w:rsidRPr="00992146">
        <w:rPr>
          <w:lang w:val="en-US"/>
          <w:rPrChange w:id="3052" w:author="Anusha De" w:date="2022-08-01T14:48:00Z">
            <w:rPr/>
          </w:rPrChange>
        </w:rPr>
        <w:t>used</w:t>
      </w:r>
      <w:r w:rsidR="00F73A4C" w:rsidRPr="00992146">
        <w:rPr>
          <w:lang w:val="en-US"/>
          <w:rPrChange w:id="3053" w:author="Anusha De" w:date="2022-08-01T14:48:00Z">
            <w:rPr/>
          </w:rPrChange>
        </w:rPr>
        <w:t xml:space="preserve"> </w:t>
      </w:r>
      <w:r w:rsidRPr="00992146">
        <w:rPr>
          <w:lang w:val="en-US"/>
          <w:rPrChange w:id="3054" w:author="Anusha De" w:date="2022-08-01T14:48:00Z">
            <w:rPr/>
          </w:rPrChange>
        </w:rPr>
        <w:t>and</w:t>
      </w:r>
      <w:r w:rsidR="00F73A4C" w:rsidRPr="00992146">
        <w:rPr>
          <w:lang w:val="en-US"/>
          <w:rPrChange w:id="3055" w:author="Anusha De" w:date="2022-08-01T14:48:00Z">
            <w:rPr/>
          </w:rPrChange>
        </w:rPr>
        <w:t xml:space="preserve"> </w:t>
      </w:r>
      <w:r w:rsidRPr="00992146">
        <w:rPr>
          <w:lang w:val="en-US"/>
          <w:rPrChange w:id="3056" w:author="Anusha De" w:date="2022-08-01T14:48:00Z">
            <w:rPr/>
          </w:rPrChange>
        </w:rPr>
        <w:t>econometric</w:t>
      </w:r>
      <w:r w:rsidR="00F73A4C" w:rsidRPr="00992146">
        <w:rPr>
          <w:lang w:val="en-US"/>
          <w:rPrChange w:id="3057" w:author="Anusha De" w:date="2022-08-01T14:48:00Z">
            <w:rPr/>
          </w:rPrChange>
        </w:rPr>
        <w:t xml:space="preserve"> </w:t>
      </w:r>
      <w:r w:rsidRPr="00992146">
        <w:rPr>
          <w:lang w:val="en-US"/>
          <w:rPrChange w:id="3058" w:author="Anusha De" w:date="2022-08-01T14:48:00Z">
            <w:rPr/>
          </w:rPrChange>
        </w:rPr>
        <w:t>models</w:t>
      </w:r>
      <w:r w:rsidR="00F73A4C" w:rsidRPr="00992146">
        <w:rPr>
          <w:lang w:val="en-US"/>
          <w:rPrChange w:id="3059" w:author="Anusha De" w:date="2022-08-01T14:48:00Z">
            <w:rPr/>
          </w:rPrChange>
        </w:rPr>
        <w:t xml:space="preserve"> </w:t>
      </w:r>
      <w:r w:rsidRPr="00992146">
        <w:rPr>
          <w:lang w:val="en-US"/>
          <w:rPrChange w:id="3060" w:author="Anusha De" w:date="2022-08-01T14:48:00Z">
            <w:rPr/>
          </w:rPrChange>
        </w:rPr>
        <w:t>we</w:t>
      </w:r>
      <w:r w:rsidR="00F73A4C" w:rsidRPr="00992146">
        <w:rPr>
          <w:lang w:val="en-US"/>
          <w:rPrChange w:id="3061" w:author="Anusha De" w:date="2022-08-01T14:48:00Z">
            <w:rPr/>
          </w:rPrChange>
        </w:rPr>
        <w:t xml:space="preserve"> </w:t>
      </w:r>
      <w:r w:rsidRPr="00992146">
        <w:rPr>
          <w:lang w:val="en-US"/>
          <w:rPrChange w:id="3062" w:author="Anusha De" w:date="2022-08-01T14:48:00Z">
            <w:rPr/>
          </w:rPrChange>
        </w:rPr>
        <w:t>estimate;</w:t>
      </w:r>
      <w:r w:rsidR="00F73A4C" w:rsidRPr="00992146">
        <w:rPr>
          <w:lang w:val="en-US"/>
          <w:rPrChange w:id="3063" w:author="Anusha De" w:date="2022-08-01T14:48:00Z">
            <w:rPr/>
          </w:rPrChange>
        </w:rPr>
        <w:t xml:space="preserve"> </w:t>
      </w:r>
      <w:r w:rsidRPr="00992146">
        <w:rPr>
          <w:lang w:val="en-US"/>
          <w:rPrChange w:id="3064" w:author="Anusha De" w:date="2022-08-01T14:48:00Z">
            <w:rPr/>
          </w:rPrChange>
        </w:rPr>
        <w:t>present</w:t>
      </w:r>
      <w:r w:rsidR="00F73A4C" w:rsidRPr="00992146">
        <w:rPr>
          <w:lang w:val="en-US"/>
          <w:rPrChange w:id="3065" w:author="Anusha De" w:date="2022-08-01T14:48:00Z">
            <w:rPr/>
          </w:rPrChange>
        </w:rPr>
        <w:t xml:space="preserve"> </w:t>
      </w:r>
      <w:r w:rsidRPr="00992146">
        <w:rPr>
          <w:lang w:val="en-US"/>
          <w:rPrChange w:id="3066" w:author="Anusha De" w:date="2022-08-01T14:48:00Z">
            <w:rPr/>
          </w:rPrChange>
        </w:rPr>
        <w:t>the</w:t>
      </w:r>
      <w:r w:rsidR="00F73A4C" w:rsidRPr="00992146">
        <w:rPr>
          <w:lang w:val="en-US"/>
          <w:rPrChange w:id="3067" w:author="Anusha De" w:date="2022-08-01T14:48:00Z">
            <w:rPr/>
          </w:rPrChange>
        </w:rPr>
        <w:t xml:space="preserve"> </w:t>
      </w:r>
      <w:r w:rsidRPr="00992146">
        <w:rPr>
          <w:lang w:val="en-US"/>
          <w:rPrChange w:id="3068" w:author="Anusha De" w:date="2022-08-01T14:48:00Z">
            <w:rPr/>
          </w:rPrChange>
        </w:rPr>
        <w:t>results;</w:t>
      </w:r>
      <w:r w:rsidR="00F73A4C" w:rsidRPr="00992146">
        <w:rPr>
          <w:lang w:val="en-US"/>
          <w:rPrChange w:id="3069" w:author="Anusha De" w:date="2022-08-01T14:48:00Z">
            <w:rPr/>
          </w:rPrChange>
        </w:rPr>
        <w:t xml:space="preserve"> </w:t>
      </w:r>
      <w:r w:rsidRPr="00992146">
        <w:rPr>
          <w:lang w:val="en-US"/>
          <w:rPrChange w:id="3070" w:author="Anusha De" w:date="2022-08-01T14:48:00Z">
            <w:rPr/>
          </w:rPrChange>
        </w:rPr>
        <w:t>and</w:t>
      </w:r>
      <w:r w:rsidR="00F73A4C" w:rsidRPr="00992146">
        <w:rPr>
          <w:lang w:val="en-US"/>
          <w:rPrChange w:id="3071" w:author="Anusha De" w:date="2022-08-01T14:48:00Z">
            <w:rPr/>
          </w:rPrChange>
        </w:rPr>
        <w:t xml:space="preserve"> </w:t>
      </w:r>
      <w:r w:rsidRPr="00992146">
        <w:rPr>
          <w:lang w:val="en-US"/>
          <w:rPrChange w:id="3072" w:author="Anusha De" w:date="2022-08-01T14:48:00Z">
            <w:rPr/>
          </w:rPrChange>
        </w:rPr>
        <w:t>finally</w:t>
      </w:r>
      <w:bookmarkStart w:id="3073" w:name="The_structure_of_the_maize_supply_chain"/>
      <w:bookmarkEnd w:id="3073"/>
      <w:r w:rsidR="00F73A4C" w:rsidRPr="00992146">
        <w:rPr>
          <w:lang w:val="en-US"/>
          <w:rPrChange w:id="3074" w:author="Anusha De" w:date="2022-08-01T14:48:00Z">
            <w:rPr/>
          </w:rPrChange>
        </w:rPr>
        <w:t xml:space="preserve"> </w:t>
      </w:r>
      <w:r w:rsidRPr="00992146">
        <w:rPr>
          <w:lang w:val="en-US"/>
          <w:rPrChange w:id="3075" w:author="Anusha De" w:date="2022-08-01T14:48:00Z">
            <w:rPr/>
          </w:rPrChange>
        </w:rPr>
        <w:t>provide</w:t>
      </w:r>
      <w:r w:rsidR="00F73A4C" w:rsidRPr="00992146">
        <w:rPr>
          <w:lang w:val="en-US"/>
          <w:rPrChange w:id="3076" w:author="Anusha De" w:date="2022-08-01T14:48:00Z">
            <w:rPr/>
          </w:rPrChange>
        </w:rPr>
        <w:t xml:space="preserve"> </w:t>
      </w:r>
      <w:r w:rsidRPr="00992146">
        <w:rPr>
          <w:lang w:val="en-US"/>
          <w:rPrChange w:id="3077" w:author="Anusha De" w:date="2022-08-01T14:48:00Z">
            <w:rPr/>
          </w:rPrChange>
        </w:rPr>
        <w:t>a</w:t>
      </w:r>
      <w:r w:rsidR="00F73A4C" w:rsidRPr="00992146">
        <w:rPr>
          <w:lang w:val="en-US"/>
          <w:rPrChange w:id="3078" w:author="Anusha De" w:date="2022-08-01T14:48:00Z">
            <w:rPr/>
          </w:rPrChange>
        </w:rPr>
        <w:t xml:space="preserve"> </w:t>
      </w:r>
      <w:r w:rsidRPr="00992146">
        <w:rPr>
          <w:lang w:val="en-US"/>
          <w:rPrChange w:id="3079" w:author="Anusha De" w:date="2022-08-01T14:48:00Z">
            <w:rPr/>
          </w:rPrChange>
        </w:rPr>
        <w:t>conclusion</w:t>
      </w:r>
      <w:r w:rsidR="00F73A4C" w:rsidRPr="00992146">
        <w:rPr>
          <w:lang w:val="en-US"/>
          <w:rPrChange w:id="3080" w:author="Anusha De" w:date="2022-08-01T14:48:00Z">
            <w:rPr/>
          </w:rPrChange>
        </w:rPr>
        <w:t xml:space="preserve"> </w:t>
      </w:r>
      <w:r w:rsidRPr="00992146">
        <w:rPr>
          <w:lang w:val="en-US"/>
          <w:rPrChange w:id="3081" w:author="Anusha De" w:date="2022-08-01T14:48:00Z">
            <w:rPr/>
          </w:rPrChange>
        </w:rPr>
        <w:t>and</w:t>
      </w:r>
      <w:r w:rsidR="00F73A4C" w:rsidRPr="00992146">
        <w:rPr>
          <w:lang w:val="en-US"/>
          <w:rPrChange w:id="3082" w:author="Anusha De" w:date="2022-08-01T14:48:00Z">
            <w:rPr/>
          </w:rPrChange>
        </w:rPr>
        <w:t xml:space="preserve"> </w:t>
      </w:r>
      <w:r w:rsidRPr="00992146">
        <w:rPr>
          <w:lang w:val="en-US"/>
          <w:rPrChange w:id="3083" w:author="Anusha De" w:date="2022-08-01T14:48:00Z">
            <w:rPr/>
          </w:rPrChange>
        </w:rPr>
        <w:t>reflect</w:t>
      </w:r>
      <w:r w:rsidR="00F73A4C" w:rsidRPr="00992146">
        <w:rPr>
          <w:lang w:val="en-US"/>
          <w:rPrChange w:id="3084" w:author="Anusha De" w:date="2022-08-01T14:48:00Z">
            <w:rPr/>
          </w:rPrChange>
        </w:rPr>
        <w:t xml:space="preserve"> </w:t>
      </w:r>
      <w:r w:rsidRPr="00992146">
        <w:rPr>
          <w:lang w:val="en-US"/>
          <w:rPrChange w:id="3085" w:author="Anusha De" w:date="2022-08-01T14:48:00Z">
            <w:rPr/>
          </w:rPrChange>
        </w:rPr>
        <w:t>on</w:t>
      </w:r>
      <w:r w:rsidR="00F73A4C" w:rsidRPr="00992146">
        <w:rPr>
          <w:lang w:val="en-US"/>
          <w:rPrChange w:id="3086" w:author="Anusha De" w:date="2022-08-01T14:48:00Z">
            <w:rPr/>
          </w:rPrChange>
        </w:rPr>
        <w:t xml:space="preserve"> </w:t>
      </w:r>
      <w:r w:rsidRPr="00992146">
        <w:rPr>
          <w:lang w:val="en-US"/>
          <w:rPrChange w:id="3087" w:author="Anusha De" w:date="2022-08-01T14:48:00Z">
            <w:rPr/>
          </w:rPrChange>
        </w:rPr>
        <w:t>the</w:t>
      </w:r>
      <w:r w:rsidR="00F73A4C" w:rsidRPr="00992146">
        <w:rPr>
          <w:lang w:val="en-US"/>
          <w:rPrChange w:id="3088" w:author="Anusha De" w:date="2022-08-01T14:48:00Z">
            <w:rPr/>
          </w:rPrChange>
        </w:rPr>
        <w:t xml:space="preserve"> </w:t>
      </w:r>
      <w:r w:rsidRPr="00992146">
        <w:rPr>
          <w:lang w:val="en-US"/>
          <w:rPrChange w:id="3089" w:author="Anusha De" w:date="2022-08-01T14:48:00Z">
            <w:rPr/>
          </w:rPrChange>
        </w:rPr>
        <w:t>consequences.</w:t>
      </w:r>
    </w:p>
    <w:p w14:paraId="5C4065FD" w14:textId="1F26256F" w:rsidR="00643A43" w:rsidRPr="00643A43" w:rsidDel="008D1E37" w:rsidRDefault="00643A43" w:rsidP="00643A43">
      <w:pPr>
        <w:pStyle w:val="1PP"/>
        <w:jc w:val="both"/>
        <w:rPr>
          <w:del w:id="3090" w:author="Steve Wiggins" w:date="2022-07-30T17:53:00Z"/>
        </w:rPr>
      </w:pPr>
    </w:p>
    <w:p w14:paraId="128253D6" w14:textId="4B7F3C93" w:rsidR="005139B5" w:rsidRPr="00992146" w:rsidRDefault="0081249E" w:rsidP="00643A43">
      <w:pPr>
        <w:pStyle w:val="Heading1"/>
        <w:jc w:val="both"/>
        <w:rPr>
          <w:color w:val="auto"/>
          <w:lang w:val="en-US"/>
          <w:rPrChange w:id="3091" w:author="Anusha De" w:date="2022-08-01T14:48:00Z">
            <w:rPr>
              <w:color w:val="auto"/>
            </w:rPr>
          </w:rPrChange>
        </w:rPr>
      </w:pPr>
      <w:r w:rsidRPr="00992146">
        <w:rPr>
          <w:color w:val="auto"/>
          <w:lang w:val="en-US"/>
          <w:rPrChange w:id="3092" w:author="Anusha De" w:date="2022-08-01T14:48:00Z">
            <w:rPr>
              <w:color w:val="auto"/>
            </w:rPr>
          </w:rPrChange>
        </w:rPr>
        <w:t>The</w:t>
      </w:r>
      <w:r w:rsidR="00F73A4C" w:rsidRPr="00992146">
        <w:rPr>
          <w:color w:val="auto"/>
          <w:lang w:val="en-US"/>
          <w:rPrChange w:id="3093" w:author="Anusha De" w:date="2022-08-01T14:48:00Z">
            <w:rPr>
              <w:color w:val="auto"/>
            </w:rPr>
          </w:rPrChange>
        </w:rPr>
        <w:t xml:space="preserve"> </w:t>
      </w:r>
      <w:r w:rsidRPr="00992146">
        <w:rPr>
          <w:color w:val="auto"/>
          <w:lang w:val="en-US"/>
          <w:rPrChange w:id="3094" w:author="Anusha De" w:date="2022-08-01T14:48:00Z">
            <w:rPr>
              <w:color w:val="auto"/>
            </w:rPr>
          </w:rPrChange>
        </w:rPr>
        <w:t>structure</w:t>
      </w:r>
      <w:r w:rsidR="00F73A4C" w:rsidRPr="00992146">
        <w:rPr>
          <w:color w:val="auto"/>
          <w:lang w:val="en-US"/>
          <w:rPrChange w:id="3095" w:author="Anusha De" w:date="2022-08-01T14:48:00Z">
            <w:rPr>
              <w:color w:val="auto"/>
            </w:rPr>
          </w:rPrChange>
        </w:rPr>
        <w:t xml:space="preserve"> </w:t>
      </w:r>
      <w:r w:rsidRPr="00992146">
        <w:rPr>
          <w:color w:val="auto"/>
          <w:lang w:val="en-US"/>
          <w:rPrChange w:id="3096" w:author="Anusha De" w:date="2022-08-01T14:48:00Z">
            <w:rPr>
              <w:color w:val="auto"/>
            </w:rPr>
          </w:rPrChange>
        </w:rPr>
        <w:t>of</w:t>
      </w:r>
      <w:r w:rsidR="00F73A4C" w:rsidRPr="00992146">
        <w:rPr>
          <w:color w:val="auto"/>
          <w:lang w:val="en-US"/>
          <w:rPrChange w:id="3097" w:author="Anusha De" w:date="2022-08-01T14:48:00Z">
            <w:rPr>
              <w:color w:val="auto"/>
            </w:rPr>
          </w:rPrChange>
        </w:rPr>
        <w:t xml:space="preserve"> </w:t>
      </w:r>
      <w:r w:rsidRPr="00992146">
        <w:rPr>
          <w:color w:val="auto"/>
          <w:lang w:val="en-US"/>
          <w:rPrChange w:id="3098" w:author="Anusha De" w:date="2022-08-01T14:48:00Z">
            <w:rPr>
              <w:color w:val="auto"/>
            </w:rPr>
          </w:rPrChange>
        </w:rPr>
        <w:t>the</w:t>
      </w:r>
      <w:r w:rsidR="00F73A4C" w:rsidRPr="00992146">
        <w:rPr>
          <w:color w:val="auto"/>
          <w:lang w:val="en-US"/>
          <w:rPrChange w:id="3099" w:author="Anusha De" w:date="2022-08-01T14:48:00Z">
            <w:rPr>
              <w:color w:val="auto"/>
            </w:rPr>
          </w:rPrChange>
        </w:rPr>
        <w:t xml:space="preserve"> </w:t>
      </w:r>
      <w:r w:rsidRPr="00992146">
        <w:rPr>
          <w:color w:val="auto"/>
          <w:lang w:val="en-US"/>
          <w:rPrChange w:id="3100" w:author="Anusha De" w:date="2022-08-01T14:48:00Z">
            <w:rPr>
              <w:color w:val="auto"/>
            </w:rPr>
          </w:rPrChange>
        </w:rPr>
        <w:t>maize</w:t>
      </w:r>
      <w:r w:rsidR="00F73A4C" w:rsidRPr="00992146">
        <w:rPr>
          <w:color w:val="auto"/>
          <w:lang w:val="en-US"/>
          <w:rPrChange w:id="3101" w:author="Anusha De" w:date="2022-08-01T14:48:00Z">
            <w:rPr>
              <w:color w:val="auto"/>
            </w:rPr>
          </w:rPrChange>
        </w:rPr>
        <w:t xml:space="preserve"> </w:t>
      </w:r>
      <w:r w:rsidRPr="00992146">
        <w:rPr>
          <w:color w:val="auto"/>
          <w:lang w:val="en-US"/>
          <w:rPrChange w:id="3102" w:author="Anusha De" w:date="2022-08-01T14:48:00Z">
            <w:rPr>
              <w:color w:val="auto"/>
            </w:rPr>
          </w:rPrChange>
        </w:rPr>
        <w:t>supply</w:t>
      </w:r>
      <w:r w:rsidR="00F73A4C" w:rsidRPr="00992146">
        <w:rPr>
          <w:color w:val="auto"/>
          <w:lang w:val="en-US"/>
          <w:rPrChange w:id="3103" w:author="Anusha De" w:date="2022-08-01T14:48:00Z">
            <w:rPr>
              <w:color w:val="auto"/>
            </w:rPr>
          </w:rPrChange>
        </w:rPr>
        <w:t xml:space="preserve"> </w:t>
      </w:r>
      <w:r w:rsidRPr="00992146">
        <w:rPr>
          <w:color w:val="auto"/>
          <w:lang w:val="en-US"/>
          <w:rPrChange w:id="3104" w:author="Anusha De" w:date="2022-08-01T14:48:00Z">
            <w:rPr>
              <w:color w:val="auto"/>
            </w:rPr>
          </w:rPrChange>
        </w:rPr>
        <w:t>chain</w:t>
      </w:r>
    </w:p>
    <w:p w14:paraId="4F334F5B" w14:textId="489CC3B8" w:rsidR="005139B5" w:rsidRPr="00992146" w:rsidRDefault="0081249E">
      <w:pPr>
        <w:rPr>
          <w:lang w:val="en-US"/>
          <w:rPrChange w:id="3105" w:author="Anusha De" w:date="2022-08-01T14:48:00Z">
            <w:rPr/>
          </w:rPrChange>
        </w:rPr>
        <w:pPrChange w:id="3106" w:author="Steve Wiggins" w:date="2022-07-30T17:53:00Z">
          <w:pPr>
            <w:pStyle w:val="1PP"/>
            <w:jc w:val="both"/>
          </w:pPr>
        </w:pPrChange>
      </w:pPr>
      <w:r w:rsidRPr="00992146">
        <w:rPr>
          <w:lang w:val="en-US"/>
          <w:rPrChange w:id="3107" w:author="Anusha De" w:date="2022-08-01T14:48:00Z">
            <w:rPr/>
          </w:rPrChange>
        </w:rPr>
        <w:t>We</w:t>
      </w:r>
      <w:r w:rsidR="00F73A4C" w:rsidRPr="00992146">
        <w:rPr>
          <w:lang w:val="en-US"/>
          <w:rPrChange w:id="3108" w:author="Anusha De" w:date="2022-08-01T14:48:00Z">
            <w:rPr/>
          </w:rPrChange>
        </w:rPr>
        <w:t xml:space="preserve"> </w:t>
      </w:r>
      <w:r w:rsidRPr="00992146">
        <w:rPr>
          <w:lang w:val="en-US"/>
          <w:rPrChange w:id="3109" w:author="Anusha De" w:date="2022-08-01T14:48:00Z">
            <w:rPr/>
          </w:rPrChange>
        </w:rPr>
        <w:t>focus</w:t>
      </w:r>
      <w:r w:rsidR="00F73A4C" w:rsidRPr="00992146">
        <w:rPr>
          <w:lang w:val="en-US"/>
          <w:rPrChange w:id="3110" w:author="Anusha De" w:date="2022-08-01T14:48:00Z">
            <w:rPr/>
          </w:rPrChange>
        </w:rPr>
        <w:t xml:space="preserve"> </w:t>
      </w:r>
      <w:r w:rsidRPr="00992146">
        <w:rPr>
          <w:lang w:val="en-US"/>
          <w:rPrChange w:id="3111" w:author="Anusha De" w:date="2022-08-01T14:48:00Z">
            <w:rPr/>
          </w:rPrChange>
        </w:rPr>
        <w:t>on</w:t>
      </w:r>
      <w:r w:rsidR="00F73A4C" w:rsidRPr="00992146">
        <w:rPr>
          <w:lang w:val="en-US"/>
          <w:rPrChange w:id="3112" w:author="Anusha De" w:date="2022-08-01T14:48:00Z">
            <w:rPr/>
          </w:rPrChange>
        </w:rPr>
        <w:t xml:space="preserve"> </w:t>
      </w:r>
      <w:r w:rsidRPr="00992146">
        <w:rPr>
          <w:lang w:val="en-US"/>
          <w:rPrChange w:id="3113" w:author="Anusha De" w:date="2022-08-01T14:48:00Z">
            <w:rPr/>
          </w:rPrChange>
        </w:rPr>
        <w:t>the</w:t>
      </w:r>
      <w:r w:rsidR="00F73A4C" w:rsidRPr="00992146">
        <w:rPr>
          <w:lang w:val="en-US"/>
          <w:rPrChange w:id="3114" w:author="Anusha De" w:date="2022-08-01T14:48:00Z">
            <w:rPr/>
          </w:rPrChange>
        </w:rPr>
        <w:t xml:space="preserve"> </w:t>
      </w:r>
      <w:r w:rsidRPr="00992146">
        <w:rPr>
          <w:lang w:val="en-US"/>
          <w:rPrChange w:id="3115" w:author="Anusha De" w:date="2022-08-01T14:48:00Z">
            <w:rPr/>
          </w:rPrChange>
        </w:rPr>
        <w:t>maize</w:t>
      </w:r>
      <w:r w:rsidR="00F73A4C" w:rsidRPr="00992146">
        <w:rPr>
          <w:lang w:val="en-US"/>
          <w:rPrChange w:id="3116" w:author="Anusha De" w:date="2022-08-01T14:48:00Z">
            <w:rPr/>
          </w:rPrChange>
        </w:rPr>
        <w:t xml:space="preserve"> </w:t>
      </w:r>
      <w:r w:rsidRPr="00992146">
        <w:rPr>
          <w:lang w:val="en-US"/>
          <w:rPrChange w:id="3117" w:author="Anusha De" w:date="2022-08-01T14:48:00Z">
            <w:rPr/>
          </w:rPrChange>
        </w:rPr>
        <w:t>value</w:t>
      </w:r>
      <w:r w:rsidR="00F73A4C" w:rsidRPr="00992146">
        <w:rPr>
          <w:lang w:val="en-US"/>
          <w:rPrChange w:id="3118" w:author="Anusha De" w:date="2022-08-01T14:48:00Z">
            <w:rPr/>
          </w:rPrChange>
        </w:rPr>
        <w:t xml:space="preserve"> </w:t>
      </w:r>
      <w:r w:rsidRPr="00992146">
        <w:rPr>
          <w:lang w:val="en-US"/>
          <w:rPrChange w:id="3119" w:author="Anusha De" w:date="2022-08-01T14:48:00Z">
            <w:rPr/>
          </w:rPrChange>
        </w:rPr>
        <w:t>chain</w:t>
      </w:r>
      <w:r w:rsidR="00F73A4C" w:rsidRPr="00992146">
        <w:rPr>
          <w:lang w:val="en-US"/>
          <w:rPrChange w:id="3120" w:author="Anusha De" w:date="2022-08-01T14:48:00Z">
            <w:rPr/>
          </w:rPrChange>
        </w:rPr>
        <w:t xml:space="preserve"> </w:t>
      </w:r>
      <w:r w:rsidRPr="00992146">
        <w:rPr>
          <w:lang w:val="en-US"/>
          <w:rPrChange w:id="3121" w:author="Anusha De" w:date="2022-08-01T14:48:00Z">
            <w:rPr/>
          </w:rPrChange>
        </w:rPr>
        <w:t>in</w:t>
      </w:r>
      <w:r w:rsidR="00F73A4C" w:rsidRPr="00992146">
        <w:rPr>
          <w:lang w:val="en-US"/>
          <w:rPrChange w:id="3122" w:author="Anusha De" w:date="2022-08-01T14:48:00Z">
            <w:rPr/>
          </w:rPrChange>
        </w:rPr>
        <w:t xml:space="preserve"> </w:t>
      </w:r>
      <w:r w:rsidRPr="00992146">
        <w:rPr>
          <w:lang w:val="en-US"/>
          <w:rPrChange w:id="3123" w:author="Anusha De" w:date="2022-08-01T14:48:00Z">
            <w:rPr/>
          </w:rPrChange>
        </w:rPr>
        <w:t>Uganda.</w:t>
      </w:r>
      <w:r w:rsidR="00F73A4C" w:rsidRPr="00992146">
        <w:rPr>
          <w:lang w:val="en-US"/>
          <w:rPrChange w:id="3124" w:author="Anusha De" w:date="2022-08-01T14:48:00Z">
            <w:rPr/>
          </w:rPrChange>
        </w:rPr>
        <w:t xml:space="preserve"> </w:t>
      </w:r>
      <w:r w:rsidRPr="00992146">
        <w:rPr>
          <w:lang w:val="en-US"/>
          <w:rPrChange w:id="3125" w:author="Anusha De" w:date="2022-08-01T14:48:00Z">
            <w:rPr/>
          </w:rPrChange>
        </w:rPr>
        <w:t>Maize</w:t>
      </w:r>
      <w:r w:rsidR="00F73A4C" w:rsidRPr="00992146">
        <w:rPr>
          <w:lang w:val="en-US"/>
          <w:rPrChange w:id="3126" w:author="Anusha De" w:date="2022-08-01T14:48:00Z">
            <w:rPr/>
          </w:rPrChange>
        </w:rPr>
        <w:t xml:space="preserve"> </w:t>
      </w:r>
      <w:r w:rsidRPr="00992146">
        <w:rPr>
          <w:lang w:val="en-US"/>
          <w:rPrChange w:id="3127" w:author="Anusha De" w:date="2022-08-01T14:48:00Z">
            <w:rPr/>
          </w:rPrChange>
        </w:rPr>
        <w:t>is</w:t>
      </w:r>
      <w:r w:rsidR="00F73A4C" w:rsidRPr="00992146">
        <w:rPr>
          <w:lang w:val="en-US"/>
          <w:rPrChange w:id="3128" w:author="Anusha De" w:date="2022-08-01T14:48:00Z">
            <w:rPr/>
          </w:rPrChange>
        </w:rPr>
        <w:t xml:space="preserve"> </w:t>
      </w:r>
      <w:r w:rsidRPr="00992146">
        <w:rPr>
          <w:lang w:val="en-US"/>
          <w:rPrChange w:id="3129" w:author="Anusha De" w:date="2022-08-01T14:48:00Z">
            <w:rPr/>
          </w:rPrChange>
        </w:rPr>
        <w:t>both</w:t>
      </w:r>
      <w:r w:rsidR="00F73A4C" w:rsidRPr="00992146">
        <w:rPr>
          <w:lang w:val="en-US"/>
          <w:rPrChange w:id="3130" w:author="Anusha De" w:date="2022-08-01T14:48:00Z">
            <w:rPr/>
          </w:rPrChange>
        </w:rPr>
        <w:t xml:space="preserve"> </w:t>
      </w:r>
      <w:r w:rsidRPr="00992146">
        <w:rPr>
          <w:lang w:val="en-US"/>
          <w:rPrChange w:id="3131" w:author="Anusha De" w:date="2022-08-01T14:48:00Z">
            <w:rPr/>
          </w:rPrChange>
        </w:rPr>
        <w:t>a</w:t>
      </w:r>
      <w:r w:rsidR="00F73A4C" w:rsidRPr="00992146">
        <w:rPr>
          <w:lang w:val="en-US"/>
          <w:rPrChange w:id="3132" w:author="Anusha De" w:date="2022-08-01T14:48:00Z">
            <w:rPr/>
          </w:rPrChange>
        </w:rPr>
        <w:t xml:space="preserve"> </w:t>
      </w:r>
      <w:r w:rsidRPr="00992146">
        <w:rPr>
          <w:lang w:val="en-US"/>
          <w:rPrChange w:id="3133" w:author="Anusha De" w:date="2022-08-01T14:48:00Z">
            <w:rPr/>
          </w:rPrChange>
        </w:rPr>
        <w:t>staple</w:t>
      </w:r>
      <w:r w:rsidR="00F73A4C" w:rsidRPr="00992146">
        <w:rPr>
          <w:lang w:val="en-US"/>
          <w:rPrChange w:id="3134" w:author="Anusha De" w:date="2022-08-01T14:48:00Z">
            <w:rPr/>
          </w:rPrChange>
        </w:rPr>
        <w:t xml:space="preserve"> </w:t>
      </w:r>
      <w:r w:rsidRPr="00992146">
        <w:rPr>
          <w:lang w:val="en-US"/>
          <w:rPrChange w:id="3135" w:author="Anusha De" w:date="2022-08-01T14:48:00Z">
            <w:rPr/>
          </w:rPrChange>
        </w:rPr>
        <w:t>and</w:t>
      </w:r>
      <w:r w:rsidR="00F73A4C" w:rsidRPr="00992146">
        <w:rPr>
          <w:lang w:val="en-US"/>
          <w:rPrChange w:id="3136" w:author="Anusha De" w:date="2022-08-01T14:48:00Z">
            <w:rPr/>
          </w:rPrChange>
        </w:rPr>
        <w:t xml:space="preserve"> </w:t>
      </w:r>
      <w:r w:rsidRPr="00992146">
        <w:rPr>
          <w:lang w:val="en-US"/>
          <w:rPrChange w:id="3137" w:author="Anusha De" w:date="2022-08-01T14:48:00Z">
            <w:rPr/>
          </w:rPrChange>
        </w:rPr>
        <w:t>cash</w:t>
      </w:r>
      <w:r w:rsidR="00F73A4C" w:rsidRPr="00992146">
        <w:rPr>
          <w:lang w:val="en-US"/>
          <w:rPrChange w:id="3138" w:author="Anusha De" w:date="2022-08-01T14:48:00Z">
            <w:rPr/>
          </w:rPrChange>
        </w:rPr>
        <w:t xml:space="preserve"> </w:t>
      </w:r>
      <w:r w:rsidRPr="00992146">
        <w:rPr>
          <w:lang w:val="en-US"/>
          <w:rPrChange w:id="3139" w:author="Anusha De" w:date="2022-08-01T14:48:00Z">
            <w:rPr/>
          </w:rPrChange>
        </w:rPr>
        <w:t>crop</w:t>
      </w:r>
      <w:r w:rsidR="00F73A4C" w:rsidRPr="00992146">
        <w:rPr>
          <w:lang w:val="en-US"/>
          <w:rPrChange w:id="3140" w:author="Anusha De" w:date="2022-08-01T14:48:00Z">
            <w:rPr/>
          </w:rPrChange>
        </w:rPr>
        <w:t xml:space="preserve"> </w:t>
      </w:r>
      <w:r w:rsidRPr="00992146">
        <w:rPr>
          <w:lang w:val="en-US"/>
          <w:rPrChange w:id="3141" w:author="Anusha De" w:date="2022-08-01T14:48:00Z">
            <w:rPr/>
          </w:rPrChange>
        </w:rPr>
        <w:t>in</w:t>
      </w:r>
      <w:r w:rsidR="00F73A4C" w:rsidRPr="00992146">
        <w:rPr>
          <w:lang w:val="en-US"/>
          <w:rPrChange w:id="3142" w:author="Anusha De" w:date="2022-08-01T14:48:00Z">
            <w:rPr/>
          </w:rPrChange>
        </w:rPr>
        <w:t xml:space="preserve"> </w:t>
      </w:r>
      <w:r w:rsidRPr="00992146">
        <w:rPr>
          <w:lang w:val="en-US"/>
          <w:rPrChange w:id="3143" w:author="Anusha De" w:date="2022-08-01T14:48:00Z">
            <w:rPr/>
          </w:rPrChange>
        </w:rPr>
        <w:t>Uganda,</w:t>
      </w:r>
      <w:r w:rsidR="00F73A4C" w:rsidRPr="00992146">
        <w:rPr>
          <w:lang w:val="en-US"/>
          <w:rPrChange w:id="3144" w:author="Anusha De" w:date="2022-08-01T14:48:00Z">
            <w:rPr/>
          </w:rPrChange>
        </w:rPr>
        <w:t xml:space="preserve"> </w:t>
      </w:r>
      <w:r w:rsidRPr="00992146">
        <w:rPr>
          <w:lang w:val="en-US"/>
          <w:rPrChange w:id="3145" w:author="Anusha De" w:date="2022-08-01T14:48:00Z">
            <w:rPr/>
          </w:rPrChange>
        </w:rPr>
        <w:t>prioritized</w:t>
      </w:r>
      <w:r w:rsidR="00F73A4C" w:rsidRPr="00992146">
        <w:rPr>
          <w:lang w:val="en-US"/>
          <w:rPrChange w:id="3146" w:author="Anusha De" w:date="2022-08-01T14:48:00Z">
            <w:rPr/>
          </w:rPrChange>
        </w:rPr>
        <w:t xml:space="preserve"> </w:t>
      </w:r>
      <w:r w:rsidRPr="00992146">
        <w:rPr>
          <w:lang w:val="en-US"/>
          <w:rPrChange w:id="3147" w:author="Anusha De" w:date="2022-08-01T14:48:00Z">
            <w:rPr/>
          </w:rPrChange>
        </w:rPr>
        <w:t>by</w:t>
      </w:r>
      <w:r w:rsidR="00F73A4C" w:rsidRPr="00992146">
        <w:rPr>
          <w:lang w:val="en-US"/>
          <w:rPrChange w:id="3148" w:author="Anusha De" w:date="2022-08-01T14:48:00Z">
            <w:rPr/>
          </w:rPrChange>
        </w:rPr>
        <w:t xml:space="preserve"> </w:t>
      </w:r>
      <w:r w:rsidRPr="00992146">
        <w:rPr>
          <w:lang w:val="en-US"/>
          <w:rPrChange w:id="3149" w:author="Anusha De" w:date="2022-08-01T14:48:00Z">
            <w:rPr/>
          </w:rPrChange>
        </w:rPr>
        <w:t>the</w:t>
      </w:r>
      <w:r w:rsidR="00F73A4C" w:rsidRPr="00992146">
        <w:rPr>
          <w:lang w:val="en-US"/>
          <w:rPrChange w:id="3150" w:author="Anusha De" w:date="2022-08-01T14:48:00Z">
            <w:rPr/>
          </w:rPrChange>
        </w:rPr>
        <w:t xml:space="preserve"> </w:t>
      </w:r>
      <w:r w:rsidRPr="00992146">
        <w:rPr>
          <w:lang w:val="en-US"/>
          <w:rPrChange w:id="3151" w:author="Anusha De" w:date="2022-08-01T14:48:00Z">
            <w:rPr/>
          </w:rPrChange>
        </w:rPr>
        <w:t>government</w:t>
      </w:r>
      <w:r w:rsidR="00F73A4C" w:rsidRPr="00992146">
        <w:rPr>
          <w:lang w:val="en-US"/>
          <w:rPrChange w:id="3152" w:author="Anusha De" w:date="2022-08-01T14:48:00Z">
            <w:rPr/>
          </w:rPrChange>
        </w:rPr>
        <w:t xml:space="preserve"> </w:t>
      </w:r>
      <w:r w:rsidRPr="00992146">
        <w:rPr>
          <w:lang w:val="en-US"/>
          <w:rPrChange w:id="3153" w:author="Anusha De" w:date="2022-08-01T14:48:00Z">
            <w:rPr/>
          </w:rPrChange>
        </w:rPr>
        <w:t>for</w:t>
      </w:r>
      <w:r w:rsidR="00F73A4C" w:rsidRPr="00992146">
        <w:rPr>
          <w:lang w:val="en-US"/>
          <w:rPrChange w:id="3154" w:author="Anusha De" w:date="2022-08-01T14:48:00Z">
            <w:rPr/>
          </w:rPrChange>
        </w:rPr>
        <w:t xml:space="preserve"> </w:t>
      </w:r>
      <w:r w:rsidRPr="00992146">
        <w:rPr>
          <w:lang w:val="en-US"/>
          <w:rPrChange w:id="3155" w:author="Anusha De" w:date="2022-08-01T14:48:00Z">
            <w:rPr/>
          </w:rPrChange>
        </w:rPr>
        <w:t>food</w:t>
      </w:r>
      <w:r w:rsidR="00F73A4C" w:rsidRPr="00992146">
        <w:rPr>
          <w:lang w:val="en-US"/>
          <w:rPrChange w:id="3156" w:author="Anusha De" w:date="2022-08-01T14:48:00Z">
            <w:rPr/>
          </w:rPrChange>
        </w:rPr>
        <w:t xml:space="preserve"> </w:t>
      </w:r>
      <w:r w:rsidRPr="00992146">
        <w:rPr>
          <w:lang w:val="en-US"/>
          <w:rPrChange w:id="3157" w:author="Anusha De" w:date="2022-08-01T14:48:00Z">
            <w:rPr/>
          </w:rPrChange>
        </w:rPr>
        <w:t>security</w:t>
      </w:r>
      <w:r w:rsidR="00F73A4C" w:rsidRPr="00992146">
        <w:rPr>
          <w:lang w:val="en-US"/>
          <w:rPrChange w:id="3158" w:author="Anusha De" w:date="2022-08-01T14:48:00Z">
            <w:rPr/>
          </w:rPrChange>
        </w:rPr>
        <w:t xml:space="preserve"> </w:t>
      </w:r>
      <w:r w:rsidRPr="00992146">
        <w:rPr>
          <w:lang w:val="en-US"/>
          <w:rPrChange w:id="3159" w:author="Anusha De" w:date="2022-08-01T14:48:00Z">
            <w:rPr/>
          </w:rPrChange>
        </w:rPr>
        <w:t>and</w:t>
      </w:r>
      <w:r w:rsidR="00F73A4C" w:rsidRPr="00992146">
        <w:rPr>
          <w:lang w:val="en-US"/>
          <w:rPrChange w:id="3160" w:author="Anusha De" w:date="2022-08-01T14:48:00Z">
            <w:rPr/>
          </w:rPrChange>
        </w:rPr>
        <w:t xml:space="preserve"> </w:t>
      </w:r>
      <w:r w:rsidRPr="00992146">
        <w:rPr>
          <w:lang w:val="en-US"/>
          <w:rPrChange w:id="3161" w:author="Anusha De" w:date="2022-08-01T14:48:00Z">
            <w:rPr/>
          </w:rPrChange>
        </w:rPr>
        <w:t>household</w:t>
      </w:r>
      <w:r w:rsidR="00F73A4C" w:rsidRPr="00992146">
        <w:rPr>
          <w:lang w:val="en-US"/>
          <w:rPrChange w:id="3162" w:author="Anusha De" w:date="2022-08-01T14:48:00Z">
            <w:rPr/>
          </w:rPrChange>
        </w:rPr>
        <w:t xml:space="preserve"> </w:t>
      </w:r>
      <w:r w:rsidRPr="00992146">
        <w:rPr>
          <w:lang w:val="en-US"/>
          <w:rPrChange w:id="3163" w:author="Anusha De" w:date="2022-08-01T14:48:00Z">
            <w:rPr/>
          </w:rPrChange>
        </w:rPr>
        <w:t>income.</w:t>
      </w:r>
      <w:r w:rsidR="00F73A4C" w:rsidRPr="00992146">
        <w:rPr>
          <w:lang w:val="en-US"/>
          <w:rPrChange w:id="3164" w:author="Anusha De" w:date="2022-08-01T14:48:00Z">
            <w:rPr/>
          </w:rPrChange>
        </w:rPr>
        <w:t xml:space="preserve"> </w:t>
      </w:r>
      <w:r w:rsidRPr="00992146">
        <w:rPr>
          <w:lang w:val="en-US"/>
          <w:rPrChange w:id="3165" w:author="Anusha De" w:date="2022-08-01T14:48:00Z">
            <w:rPr/>
          </w:rPrChange>
        </w:rPr>
        <w:t>Judged</w:t>
      </w:r>
      <w:r w:rsidR="00F73A4C" w:rsidRPr="00992146">
        <w:rPr>
          <w:lang w:val="en-US"/>
          <w:rPrChange w:id="3166" w:author="Anusha De" w:date="2022-08-01T14:48:00Z">
            <w:rPr/>
          </w:rPrChange>
        </w:rPr>
        <w:t xml:space="preserve"> </w:t>
      </w:r>
      <w:r w:rsidRPr="00992146">
        <w:rPr>
          <w:lang w:val="en-US"/>
          <w:rPrChange w:id="3167" w:author="Anusha De" w:date="2022-08-01T14:48:00Z">
            <w:rPr/>
          </w:rPrChange>
        </w:rPr>
        <w:t>in</w:t>
      </w:r>
      <w:r w:rsidR="00F73A4C" w:rsidRPr="00992146">
        <w:rPr>
          <w:lang w:val="en-US"/>
          <w:rPrChange w:id="3168" w:author="Anusha De" w:date="2022-08-01T14:48:00Z">
            <w:rPr/>
          </w:rPrChange>
        </w:rPr>
        <w:t xml:space="preserve"> </w:t>
      </w:r>
      <w:r w:rsidRPr="00992146">
        <w:rPr>
          <w:lang w:val="en-US"/>
          <w:rPrChange w:id="3169" w:author="Anusha De" w:date="2022-08-01T14:48:00Z">
            <w:rPr/>
          </w:rPrChange>
        </w:rPr>
        <w:t>terms</w:t>
      </w:r>
      <w:r w:rsidR="00F73A4C" w:rsidRPr="00992146">
        <w:rPr>
          <w:lang w:val="en-US"/>
          <w:rPrChange w:id="3170" w:author="Anusha De" w:date="2022-08-01T14:48:00Z">
            <w:rPr/>
          </w:rPrChange>
        </w:rPr>
        <w:t xml:space="preserve"> </w:t>
      </w:r>
      <w:r w:rsidRPr="00992146">
        <w:rPr>
          <w:lang w:val="en-US"/>
          <w:rPrChange w:id="3171" w:author="Anusha De" w:date="2022-08-01T14:48:00Z">
            <w:rPr/>
          </w:rPrChange>
        </w:rPr>
        <w:t>of</w:t>
      </w:r>
      <w:r w:rsidR="00F73A4C" w:rsidRPr="00992146">
        <w:rPr>
          <w:lang w:val="en-US"/>
          <w:rPrChange w:id="3172" w:author="Anusha De" w:date="2022-08-01T14:48:00Z">
            <w:rPr/>
          </w:rPrChange>
        </w:rPr>
        <w:t xml:space="preserve"> </w:t>
      </w:r>
      <w:r w:rsidRPr="00992146">
        <w:rPr>
          <w:lang w:val="en-US"/>
          <w:rPrChange w:id="3173" w:author="Anusha De" w:date="2022-08-01T14:48:00Z">
            <w:rPr/>
          </w:rPrChange>
        </w:rPr>
        <w:t>land</w:t>
      </w:r>
      <w:r w:rsidR="00F73A4C" w:rsidRPr="00992146">
        <w:rPr>
          <w:lang w:val="en-US"/>
          <w:rPrChange w:id="3174" w:author="Anusha De" w:date="2022-08-01T14:48:00Z">
            <w:rPr/>
          </w:rPrChange>
        </w:rPr>
        <w:t xml:space="preserve"> </w:t>
      </w:r>
      <w:r w:rsidRPr="00992146">
        <w:rPr>
          <w:lang w:val="en-US"/>
          <w:rPrChange w:id="3175" w:author="Anusha De" w:date="2022-08-01T14:48:00Z">
            <w:rPr/>
          </w:rPrChange>
        </w:rPr>
        <w:t>area,</w:t>
      </w:r>
      <w:r w:rsidR="00F73A4C" w:rsidRPr="00992146">
        <w:rPr>
          <w:lang w:val="en-US"/>
          <w:rPrChange w:id="3176" w:author="Anusha De" w:date="2022-08-01T14:48:00Z">
            <w:rPr/>
          </w:rPrChange>
        </w:rPr>
        <w:t xml:space="preserve"> </w:t>
      </w:r>
      <w:r w:rsidRPr="00992146">
        <w:rPr>
          <w:lang w:val="en-US"/>
          <w:rPrChange w:id="3177" w:author="Anusha De" w:date="2022-08-01T14:48:00Z">
            <w:rPr/>
          </w:rPrChange>
        </w:rPr>
        <w:t>maize</w:t>
      </w:r>
      <w:r w:rsidR="00F73A4C" w:rsidRPr="00992146">
        <w:rPr>
          <w:lang w:val="en-US"/>
          <w:rPrChange w:id="3178" w:author="Anusha De" w:date="2022-08-01T14:48:00Z">
            <w:rPr/>
          </w:rPrChange>
        </w:rPr>
        <w:t xml:space="preserve"> </w:t>
      </w:r>
      <w:r w:rsidRPr="00992146">
        <w:rPr>
          <w:lang w:val="en-US"/>
          <w:rPrChange w:id="3179" w:author="Anusha De" w:date="2022-08-01T14:48:00Z">
            <w:rPr/>
          </w:rPrChange>
        </w:rPr>
        <w:t>is</w:t>
      </w:r>
      <w:r w:rsidR="00F73A4C" w:rsidRPr="00992146">
        <w:rPr>
          <w:lang w:val="en-US"/>
          <w:rPrChange w:id="3180" w:author="Anusha De" w:date="2022-08-01T14:48:00Z">
            <w:rPr/>
          </w:rPrChange>
        </w:rPr>
        <w:t xml:space="preserve"> </w:t>
      </w:r>
      <w:r w:rsidRPr="00992146">
        <w:rPr>
          <w:lang w:val="en-US"/>
          <w:rPrChange w:id="3181" w:author="Anusha De" w:date="2022-08-01T14:48:00Z">
            <w:rPr/>
          </w:rPrChange>
        </w:rPr>
        <w:t>the</w:t>
      </w:r>
      <w:r w:rsidR="00F73A4C" w:rsidRPr="00992146">
        <w:rPr>
          <w:lang w:val="en-US"/>
          <w:rPrChange w:id="3182" w:author="Anusha De" w:date="2022-08-01T14:48:00Z">
            <w:rPr/>
          </w:rPrChange>
        </w:rPr>
        <w:t xml:space="preserve"> </w:t>
      </w:r>
      <w:r w:rsidRPr="00992146">
        <w:rPr>
          <w:lang w:val="en-US"/>
          <w:rPrChange w:id="3183" w:author="Anusha De" w:date="2022-08-01T14:48:00Z">
            <w:rPr/>
          </w:rPrChange>
        </w:rPr>
        <w:t>most</w:t>
      </w:r>
      <w:r w:rsidR="00F73A4C" w:rsidRPr="00992146">
        <w:rPr>
          <w:lang w:val="en-US"/>
          <w:rPrChange w:id="3184" w:author="Anusha De" w:date="2022-08-01T14:48:00Z">
            <w:rPr/>
          </w:rPrChange>
        </w:rPr>
        <w:t xml:space="preserve"> </w:t>
      </w:r>
      <w:r w:rsidRPr="00992146">
        <w:rPr>
          <w:lang w:val="en-US"/>
          <w:rPrChange w:id="3185" w:author="Anusha De" w:date="2022-08-01T14:48:00Z">
            <w:rPr/>
          </w:rPrChange>
        </w:rPr>
        <w:t>important</w:t>
      </w:r>
      <w:r w:rsidR="00F73A4C" w:rsidRPr="00992146">
        <w:rPr>
          <w:lang w:val="en-US"/>
          <w:rPrChange w:id="3186" w:author="Anusha De" w:date="2022-08-01T14:48:00Z">
            <w:rPr/>
          </w:rPrChange>
        </w:rPr>
        <w:t xml:space="preserve"> </w:t>
      </w:r>
      <w:r w:rsidRPr="00992146">
        <w:rPr>
          <w:lang w:val="en-US"/>
          <w:rPrChange w:id="3187" w:author="Anusha De" w:date="2022-08-01T14:48:00Z">
            <w:rPr/>
          </w:rPrChange>
        </w:rPr>
        <w:t>agricultural</w:t>
      </w:r>
      <w:r w:rsidR="00F73A4C" w:rsidRPr="00992146">
        <w:rPr>
          <w:lang w:val="en-US"/>
          <w:rPrChange w:id="3188" w:author="Anusha De" w:date="2022-08-01T14:48:00Z">
            <w:rPr/>
          </w:rPrChange>
        </w:rPr>
        <w:t xml:space="preserve"> </w:t>
      </w:r>
      <w:r w:rsidRPr="00992146">
        <w:rPr>
          <w:lang w:val="en-US"/>
          <w:rPrChange w:id="3189" w:author="Anusha De" w:date="2022-08-01T14:48:00Z">
            <w:rPr/>
          </w:rPrChange>
        </w:rPr>
        <w:t>commodity</w:t>
      </w:r>
      <w:r w:rsidR="00F73A4C" w:rsidRPr="00992146">
        <w:rPr>
          <w:lang w:val="en-US"/>
          <w:rPrChange w:id="3190" w:author="Anusha De" w:date="2022-08-01T14:48:00Z">
            <w:rPr/>
          </w:rPrChange>
        </w:rPr>
        <w:t xml:space="preserve"> </w:t>
      </w:r>
      <w:r w:rsidRPr="00992146">
        <w:rPr>
          <w:lang w:val="en-US"/>
          <w:rPrChange w:id="3191" w:author="Anusha De" w:date="2022-08-01T14:48:00Z">
            <w:rPr/>
          </w:rPrChange>
        </w:rPr>
        <w:t>in</w:t>
      </w:r>
      <w:r w:rsidR="00F73A4C" w:rsidRPr="00992146">
        <w:rPr>
          <w:lang w:val="en-US"/>
          <w:rPrChange w:id="3192" w:author="Anusha De" w:date="2022-08-01T14:48:00Z">
            <w:rPr/>
          </w:rPrChange>
        </w:rPr>
        <w:t xml:space="preserve"> </w:t>
      </w:r>
      <w:r w:rsidRPr="00992146">
        <w:rPr>
          <w:lang w:val="en-US"/>
          <w:rPrChange w:id="3193" w:author="Anusha De" w:date="2022-08-01T14:48:00Z">
            <w:rPr/>
          </w:rPrChange>
        </w:rPr>
        <w:t>Uganda,</w:t>
      </w:r>
      <w:r w:rsidR="00F73A4C" w:rsidRPr="00992146">
        <w:rPr>
          <w:lang w:val="en-US"/>
          <w:rPrChange w:id="3194" w:author="Anusha De" w:date="2022-08-01T14:48:00Z">
            <w:rPr/>
          </w:rPrChange>
        </w:rPr>
        <w:t xml:space="preserve"> </w:t>
      </w:r>
      <w:r w:rsidRPr="00992146">
        <w:rPr>
          <w:lang w:val="en-US"/>
          <w:rPrChange w:id="3195" w:author="Anusha De" w:date="2022-08-01T14:48:00Z">
            <w:rPr/>
          </w:rPrChange>
        </w:rPr>
        <w:t>covering</w:t>
      </w:r>
      <w:r w:rsidR="00F73A4C" w:rsidRPr="00992146">
        <w:rPr>
          <w:lang w:val="en-US"/>
          <w:rPrChange w:id="3196" w:author="Anusha De" w:date="2022-08-01T14:48:00Z">
            <w:rPr/>
          </w:rPrChange>
        </w:rPr>
        <w:t xml:space="preserve"> </w:t>
      </w:r>
      <w:r w:rsidRPr="00992146">
        <w:rPr>
          <w:lang w:val="en-US"/>
          <w:rPrChange w:id="3197" w:author="Anusha De" w:date="2022-08-01T14:48:00Z">
            <w:rPr/>
          </w:rPrChange>
        </w:rPr>
        <w:t>30%</w:t>
      </w:r>
      <w:r w:rsidR="00F73A4C" w:rsidRPr="00992146">
        <w:rPr>
          <w:lang w:val="en-US"/>
          <w:rPrChange w:id="3198" w:author="Anusha De" w:date="2022-08-01T14:48:00Z">
            <w:rPr/>
          </w:rPrChange>
        </w:rPr>
        <w:t xml:space="preserve"> </w:t>
      </w:r>
      <w:r w:rsidRPr="00992146">
        <w:rPr>
          <w:lang w:val="en-US"/>
          <w:rPrChange w:id="3199" w:author="Anusha De" w:date="2022-08-01T14:48:00Z">
            <w:rPr/>
          </w:rPrChange>
        </w:rPr>
        <w:t>of</w:t>
      </w:r>
      <w:r w:rsidR="00F73A4C" w:rsidRPr="00992146">
        <w:rPr>
          <w:lang w:val="en-US"/>
          <w:rPrChange w:id="3200" w:author="Anusha De" w:date="2022-08-01T14:48:00Z">
            <w:rPr/>
          </w:rPrChange>
        </w:rPr>
        <w:t xml:space="preserve"> </w:t>
      </w:r>
      <w:r w:rsidRPr="00992146">
        <w:rPr>
          <w:lang w:val="en-US"/>
          <w:rPrChange w:id="3201" w:author="Anusha De" w:date="2022-08-01T14:48:00Z">
            <w:rPr/>
          </w:rPrChange>
        </w:rPr>
        <w:t>total</w:t>
      </w:r>
      <w:r w:rsidR="00F73A4C" w:rsidRPr="00992146">
        <w:rPr>
          <w:lang w:val="en-US"/>
          <w:rPrChange w:id="3202" w:author="Anusha De" w:date="2022-08-01T14:48:00Z">
            <w:rPr/>
          </w:rPrChange>
        </w:rPr>
        <w:t xml:space="preserve"> </w:t>
      </w:r>
      <w:r w:rsidRPr="00992146">
        <w:rPr>
          <w:lang w:val="en-US"/>
          <w:rPrChange w:id="3203" w:author="Anusha De" w:date="2022-08-01T14:48:00Z">
            <w:rPr/>
          </w:rPrChange>
        </w:rPr>
        <w:t>cropped</w:t>
      </w:r>
      <w:r w:rsidR="00F73A4C" w:rsidRPr="00992146">
        <w:rPr>
          <w:lang w:val="en-US"/>
          <w:rPrChange w:id="3204" w:author="Anusha De" w:date="2022-08-01T14:48:00Z">
            <w:rPr/>
          </w:rPrChange>
        </w:rPr>
        <w:t xml:space="preserve"> </w:t>
      </w:r>
      <w:r w:rsidRPr="00992146">
        <w:rPr>
          <w:lang w:val="en-US"/>
          <w:rPrChange w:id="3205" w:author="Anusha De" w:date="2022-08-01T14:48:00Z">
            <w:rPr/>
          </w:rPrChange>
        </w:rPr>
        <w:t>land,</w:t>
      </w:r>
      <w:r w:rsidR="00F73A4C" w:rsidRPr="00992146">
        <w:rPr>
          <w:lang w:val="en-US"/>
          <w:rPrChange w:id="3206" w:author="Anusha De" w:date="2022-08-01T14:48:00Z">
            <w:rPr/>
          </w:rPrChange>
        </w:rPr>
        <w:t xml:space="preserve"> </w:t>
      </w:r>
      <w:r w:rsidRPr="00992146">
        <w:rPr>
          <w:lang w:val="en-US"/>
          <w:rPrChange w:id="3207" w:author="Anusha De" w:date="2022-08-01T14:48:00Z">
            <w:rPr/>
          </w:rPrChange>
        </w:rPr>
        <w:t>followed</w:t>
      </w:r>
      <w:r w:rsidR="00F73A4C" w:rsidRPr="00992146">
        <w:rPr>
          <w:lang w:val="en-US"/>
          <w:rPrChange w:id="3208" w:author="Anusha De" w:date="2022-08-01T14:48:00Z">
            <w:rPr/>
          </w:rPrChange>
        </w:rPr>
        <w:t xml:space="preserve"> </w:t>
      </w:r>
      <w:r w:rsidRPr="00992146">
        <w:rPr>
          <w:lang w:val="en-US"/>
          <w:rPrChange w:id="3209" w:author="Anusha De" w:date="2022-08-01T14:48:00Z">
            <w:rPr/>
          </w:rPrChange>
        </w:rPr>
        <w:t>by</w:t>
      </w:r>
      <w:r w:rsidR="00F73A4C" w:rsidRPr="00992146">
        <w:rPr>
          <w:lang w:val="en-US"/>
          <w:rPrChange w:id="3210" w:author="Anusha De" w:date="2022-08-01T14:48:00Z">
            <w:rPr/>
          </w:rPrChange>
        </w:rPr>
        <w:t xml:space="preserve"> </w:t>
      </w:r>
      <w:r w:rsidRPr="00992146">
        <w:rPr>
          <w:lang w:val="en-US"/>
          <w:rPrChange w:id="3211" w:author="Anusha De" w:date="2022-08-01T14:48:00Z">
            <w:rPr/>
          </w:rPrChange>
        </w:rPr>
        <w:t>beans,</w:t>
      </w:r>
      <w:r w:rsidR="00F73A4C" w:rsidRPr="00992146">
        <w:rPr>
          <w:lang w:val="en-US"/>
          <w:rPrChange w:id="3212" w:author="Anusha De" w:date="2022-08-01T14:48:00Z">
            <w:rPr/>
          </w:rPrChange>
        </w:rPr>
        <w:t xml:space="preserve"> </w:t>
      </w:r>
      <w:r w:rsidRPr="00992146">
        <w:rPr>
          <w:lang w:val="en-US"/>
          <w:rPrChange w:id="3213" w:author="Anusha De" w:date="2022-08-01T14:48:00Z">
            <w:rPr/>
          </w:rPrChange>
        </w:rPr>
        <w:t>covering</w:t>
      </w:r>
      <w:r w:rsidR="00F73A4C" w:rsidRPr="00992146">
        <w:rPr>
          <w:lang w:val="en-US"/>
          <w:rPrChange w:id="3214" w:author="Anusha De" w:date="2022-08-01T14:48:00Z">
            <w:rPr/>
          </w:rPrChange>
        </w:rPr>
        <w:t xml:space="preserve"> </w:t>
      </w:r>
      <w:r w:rsidRPr="00992146">
        <w:rPr>
          <w:lang w:val="en-US"/>
          <w:rPrChange w:id="3215" w:author="Anusha De" w:date="2022-08-01T14:48:00Z">
            <w:rPr/>
          </w:rPrChange>
        </w:rPr>
        <w:t>15%</w:t>
      </w:r>
      <w:r w:rsidR="00F73A4C" w:rsidRPr="00992146">
        <w:rPr>
          <w:lang w:val="en-US"/>
          <w:rPrChange w:id="3216" w:author="Anusha De" w:date="2022-08-01T14:48:00Z">
            <w:rPr/>
          </w:rPrChange>
        </w:rPr>
        <w:t xml:space="preserve"> </w:t>
      </w:r>
      <w:r w:rsidRPr="00992146">
        <w:rPr>
          <w:lang w:val="en-US"/>
          <w:rPrChange w:id="3217" w:author="Anusha De" w:date="2022-08-01T14:48:00Z">
            <w:rPr/>
          </w:rPrChange>
        </w:rPr>
        <w:t>of</w:t>
      </w:r>
      <w:r w:rsidR="00F73A4C" w:rsidRPr="00992146">
        <w:rPr>
          <w:lang w:val="en-US"/>
          <w:rPrChange w:id="3218" w:author="Anusha De" w:date="2022-08-01T14:48:00Z">
            <w:rPr/>
          </w:rPrChange>
        </w:rPr>
        <w:t xml:space="preserve"> </w:t>
      </w:r>
      <w:r w:rsidRPr="00992146">
        <w:rPr>
          <w:lang w:val="en-US"/>
          <w:rPrChange w:id="3219" w:author="Anusha De" w:date="2022-08-01T14:48:00Z">
            <w:rPr/>
          </w:rPrChange>
        </w:rPr>
        <w:t>cropped</w:t>
      </w:r>
      <w:r w:rsidR="00F73A4C" w:rsidRPr="00992146">
        <w:rPr>
          <w:lang w:val="en-US"/>
          <w:rPrChange w:id="3220" w:author="Anusha De" w:date="2022-08-01T14:48:00Z">
            <w:rPr/>
          </w:rPrChange>
        </w:rPr>
        <w:t xml:space="preserve"> </w:t>
      </w:r>
      <w:r w:rsidRPr="00992146">
        <w:rPr>
          <w:lang w:val="en-US"/>
          <w:rPrChange w:id="3221" w:author="Anusha De" w:date="2022-08-01T14:48:00Z">
            <w:rPr/>
          </w:rPrChange>
        </w:rPr>
        <w:t>land.</w:t>
      </w:r>
    </w:p>
    <w:p w14:paraId="7E783789" w14:textId="49E7EC74" w:rsidR="005139B5" w:rsidRPr="00992146" w:rsidRDefault="0081249E">
      <w:pPr>
        <w:rPr>
          <w:ins w:id="3222" w:author="Anusha De" w:date="2022-05-05T13:39:00Z"/>
          <w:lang w:val="en-US"/>
          <w:rPrChange w:id="3223" w:author="Anusha De" w:date="2022-08-01T14:48:00Z">
            <w:rPr>
              <w:ins w:id="3224" w:author="Anusha De" w:date="2022-05-05T13:39:00Z"/>
            </w:rPr>
          </w:rPrChange>
        </w:rPr>
        <w:pPrChange w:id="3225" w:author="Steve Wiggins" w:date="2022-07-30T17:53:00Z">
          <w:pPr>
            <w:pStyle w:val="1PP"/>
            <w:jc w:val="both"/>
          </w:pPr>
        </w:pPrChange>
      </w:pPr>
      <w:r w:rsidRPr="00992146">
        <w:rPr>
          <w:lang w:val="en-US"/>
          <w:rPrChange w:id="3226" w:author="Anusha De" w:date="2022-08-01T14:48:00Z">
            <w:rPr/>
          </w:rPrChange>
        </w:rPr>
        <w:t>The</w:t>
      </w:r>
      <w:r w:rsidR="00F73A4C" w:rsidRPr="00992146">
        <w:rPr>
          <w:lang w:val="en-US"/>
          <w:rPrChange w:id="3227" w:author="Anusha De" w:date="2022-08-01T14:48:00Z">
            <w:rPr/>
          </w:rPrChange>
        </w:rPr>
        <w:t xml:space="preserve"> </w:t>
      </w:r>
      <w:r w:rsidRPr="00992146">
        <w:rPr>
          <w:lang w:val="en-US"/>
          <w:rPrChange w:id="3228" w:author="Anusha De" w:date="2022-08-01T14:48:00Z">
            <w:rPr/>
          </w:rPrChange>
        </w:rPr>
        <w:t>government's</w:t>
      </w:r>
      <w:r w:rsidR="00F73A4C" w:rsidRPr="00992146">
        <w:rPr>
          <w:lang w:val="en-US"/>
          <w:rPrChange w:id="3229" w:author="Anusha De" w:date="2022-08-01T14:48:00Z">
            <w:rPr/>
          </w:rPrChange>
        </w:rPr>
        <w:t xml:space="preserve"> </w:t>
      </w:r>
      <w:r w:rsidRPr="00992146">
        <w:rPr>
          <w:lang w:val="en-US"/>
          <w:rPrChange w:id="3230" w:author="Anusha De" w:date="2022-08-01T14:48:00Z">
            <w:rPr/>
          </w:rPrChange>
        </w:rPr>
        <w:t>interventions</w:t>
      </w:r>
      <w:r w:rsidR="00F73A4C" w:rsidRPr="00992146">
        <w:rPr>
          <w:lang w:val="en-US"/>
          <w:rPrChange w:id="3231" w:author="Anusha De" w:date="2022-08-01T14:48:00Z">
            <w:rPr/>
          </w:rPrChange>
        </w:rPr>
        <w:t xml:space="preserve"> </w:t>
      </w:r>
      <w:r w:rsidRPr="00992146">
        <w:rPr>
          <w:lang w:val="en-US"/>
          <w:rPrChange w:id="3232" w:author="Anusha De" w:date="2022-08-01T14:48:00Z">
            <w:rPr/>
          </w:rPrChange>
        </w:rPr>
        <w:t>in</w:t>
      </w:r>
      <w:r w:rsidR="00F73A4C" w:rsidRPr="00992146">
        <w:rPr>
          <w:lang w:val="en-US"/>
          <w:rPrChange w:id="3233" w:author="Anusha De" w:date="2022-08-01T14:48:00Z">
            <w:rPr/>
          </w:rPrChange>
        </w:rPr>
        <w:t xml:space="preserve"> </w:t>
      </w:r>
      <w:r w:rsidRPr="00992146">
        <w:rPr>
          <w:lang w:val="en-US"/>
          <w:rPrChange w:id="3234" w:author="Anusha De" w:date="2022-08-01T14:48:00Z">
            <w:rPr/>
          </w:rPrChange>
        </w:rPr>
        <w:t>the</w:t>
      </w:r>
      <w:r w:rsidR="00F73A4C" w:rsidRPr="00992146">
        <w:rPr>
          <w:lang w:val="en-US"/>
          <w:rPrChange w:id="3235" w:author="Anusha De" w:date="2022-08-01T14:48:00Z">
            <w:rPr/>
          </w:rPrChange>
        </w:rPr>
        <w:t xml:space="preserve"> </w:t>
      </w:r>
      <w:r w:rsidRPr="00992146">
        <w:rPr>
          <w:lang w:val="en-US"/>
          <w:rPrChange w:id="3236" w:author="Anusha De" w:date="2022-08-01T14:48:00Z">
            <w:rPr/>
          </w:rPrChange>
        </w:rPr>
        <w:t>maize</w:t>
      </w:r>
      <w:r w:rsidR="00F73A4C" w:rsidRPr="00992146">
        <w:rPr>
          <w:lang w:val="en-US"/>
          <w:rPrChange w:id="3237" w:author="Anusha De" w:date="2022-08-01T14:48:00Z">
            <w:rPr/>
          </w:rPrChange>
        </w:rPr>
        <w:t xml:space="preserve"> </w:t>
      </w:r>
      <w:r w:rsidRPr="00992146">
        <w:rPr>
          <w:lang w:val="en-US"/>
          <w:rPrChange w:id="3238" w:author="Anusha De" w:date="2022-08-01T14:48:00Z">
            <w:rPr/>
          </w:rPrChange>
        </w:rPr>
        <w:t>sub-sector</w:t>
      </w:r>
      <w:r w:rsidR="00F73A4C" w:rsidRPr="00992146">
        <w:rPr>
          <w:lang w:val="en-US"/>
          <w:rPrChange w:id="3239" w:author="Anusha De" w:date="2022-08-01T14:48:00Z">
            <w:rPr/>
          </w:rPrChange>
        </w:rPr>
        <w:t xml:space="preserve"> </w:t>
      </w:r>
      <w:r w:rsidRPr="00992146">
        <w:rPr>
          <w:lang w:val="en-US"/>
          <w:rPrChange w:id="3240" w:author="Anusha De" w:date="2022-08-01T14:48:00Z">
            <w:rPr/>
          </w:rPrChange>
        </w:rPr>
        <w:t>over</w:t>
      </w:r>
      <w:r w:rsidR="00F73A4C" w:rsidRPr="00992146">
        <w:rPr>
          <w:lang w:val="en-US"/>
          <w:rPrChange w:id="3241" w:author="Anusha De" w:date="2022-08-01T14:48:00Z">
            <w:rPr/>
          </w:rPrChange>
        </w:rPr>
        <w:t xml:space="preserve"> </w:t>
      </w:r>
      <w:r w:rsidRPr="00992146">
        <w:rPr>
          <w:lang w:val="en-US"/>
          <w:rPrChange w:id="3242" w:author="Anusha De" w:date="2022-08-01T14:48:00Z">
            <w:rPr/>
          </w:rPrChange>
        </w:rPr>
        <w:t>the</w:t>
      </w:r>
      <w:r w:rsidR="00F73A4C" w:rsidRPr="00992146">
        <w:rPr>
          <w:lang w:val="en-US"/>
          <w:rPrChange w:id="3243" w:author="Anusha De" w:date="2022-08-01T14:48:00Z">
            <w:rPr/>
          </w:rPrChange>
        </w:rPr>
        <w:t xml:space="preserve"> </w:t>
      </w:r>
      <w:r w:rsidRPr="00992146">
        <w:rPr>
          <w:lang w:val="en-US"/>
          <w:rPrChange w:id="3244" w:author="Anusha De" w:date="2022-08-01T14:48:00Z">
            <w:rPr/>
          </w:rPrChange>
        </w:rPr>
        <w:t>past</w:t>
      </w:r>
      <w:r w:rsidR="00F73A4C" w:rsidRPr="00992146">
        <w:rPr>
          <w:lang w:val="en-US"/>
          <w:rPrChange w:id="3245" w:author="Anusha De" w:date="2022-08-01T14:48:00Z">
            <w:rPr/>
          </w:rPrChange>
        </w:rPr>
        <w:t xml:space="preserve"> </w:t>
      </w:r>
      <w:r w:rsidRPr="00992146">
        <w:rPr>
          <w:lang w:val="en-US"/>
          <w:rPrChange w:id="3246" w:author="Anusha De" w:date="2022-08-01T14:48:00Z">
            <w:rPr/>
          </w:rPrChange>
        </w:rPr>
        <w:t>decade</w:t>
      </w:r>
      <w:r w:rsidR="00F73A4C" w:rsidRPr="00992146">
        <w:rPr>
          <w:lang w:val="en-US"/>
          <w:rPrChange w:id="3247" w:author="Anusha De" w:date="2022-08-01T14:48:00Z">
            <w:rPr/>
          </w:rPrChange>
        </w:rPr>
        <w:t xml:space="preserve"> </w:t>
      </w:r>
      <w:r w:rsidRPr="00992146">
        <w:rPr>
          <w:lang w:val="en-US"/>
          <w:rPrChange w:id="3248" w:author="Anusha De" w:date="2022-08-01T14:48:00Z">
            <w:rPr/>
          </w:rPrChange>
        </w:rPr>
        <w:t>have</w:t>
      </w:r>
      <w:r w:rsidR="00F73A4C" w:rsidRPr="00992146">
        <w:rPr>
          <w:lang w:val="en-US"/>
          <w:rPrChange w:id="3249" w:author="Anusha De" w:date="2022-08-01T14:48:00Z">
            <w:rPr/>
          </w:rPrChange>
        </w:rPr>
        <w:t xml:space="preserve"> </w:t>
      </w:r>
      <w:r w:rsidRPr="00992146">
        <w:rPr>
          <w:lang w:val="en-US"/>
          <w:rPrChange w:id="3250" w:author="Anusha De" w:date="2022-08-01T14:48:00Z">
            <w:rPr/>
          </w:rPrChange>
        </w:rPr>
        <w:t>focused</w:t>
      </w:r>
      <w:r w:rsidR="00F73A4C" w:rsidRPr="00992146">
        <w:rPr>
          <w:lang w:val="en-US"/>
          <w:rPrChange w:id="3251" w:author="Anusha De" w:date="2022-08-01T14:48:00Z">
            <w:rPr/>
          </w:rPrChange>
        </w:rPr>
        <w:t xml:space="preserve"> </w:t>
      </w:r>
      <w:r w:rsidRPr="00992146">
        <w:rPr>
          <w:lang w:val="en-US"/>
          <w:rPrChange w:id="3252" w:author="Anusha De" w:date="2022-08-01T14:48:00Z">
            <w:rPr/>
          </w:rPrChange>
        </w:rPr>
        <w:t>on</w:t>
      </w:r>
      <w:r w:rsidR="00F73A4C" w:rsidRPr="00992146">
        <w:rPr>
          <w:lang w:val="en-US"/>
          <w:rPrChange w:id="3253" w:author="Anusha De" w:date="2022-08-01T14:48:00Z">
            <w:rPr/>
          </w:rPrChange>
        </w:rPr>
        <w:t xml:space="preserve"> </w:t>
      </w:r>
      <w:r w:rsidRPr="00992146">
        <w:rPr>
          <w:lang w:val="en-US"/>
          <w:rPrChange w:id="3254" w:author="Anusha De" w:date="2022-08-01T14:48:00Z">
            <w:rPr/>
          </w:rPrChange>
        </w:rPr>
        <w:t>increasing</w:t>
      </w:r>
      <w:r w:rsidR="00F73A4C" w:rsidRPr="00992146">
        <w:rPr>
          <w:lang w:val="en-US"/>
          <w:rPrChange w:id="3255" w:author="Anusha De" w:date="2022-08-01T14:48:00Z">
            <w:rPr/>
          </w:rPrChange>
        </w:rPr>
        <w:t xml:space="preserve"> </w:t>
      </w:r>
      <w:r w:rsidRPr="00992146">
        <w:rPr>
          <w:lang w:val="en-US"/>
          <w:rPrChange w:id="3256" w:author="Anusha De" w:date="2022-08-01T14:48:00Z">
            <w:rPr/>
          </w:rPrChange>
        </w:rPr>
        <w:t>on-farm</w:t>
      </w:r>
      <w:r w:rsidR="00F73A4C" w:rsidRPr="00992146">
        <w:rPr>
          <w:lang w:val="en-US"/>
          <w:rPrChange w:id="3257" w:author="Anusha De" w:date="2022-08-01T14:48:00Z">
            <w:rPr/>
          </w:rPrChange>
        </w:rPr>
        <w:t xml:space="preserve"> </w:t>
      </w:r>
      <w:r w:rsidRPr="00992146">
        <w:rPr>
          <w:lang w:val="en-US"/>
          <w:rPrChange w:id="3258" w:author="Anusha De" w:date="2022-08-01T14:48:00Z">
            <w:rPr/>
          </w:rPrChange>
        </w:rPr>
        <w:t>productivity</w:t>
      </w:r>
      <w:r w:rsidR="00F73A4C" w:rsidRPr="00992146">
        <w:rPr>
          <w:lang w:val="en-US"/>
          <w:rPrChange w:id="3259" w:author="Anusha De" w:date="2022-08-01T14:48:00Z">
            <w:rPr/>
          </w:rPrChange>
        </w:rPr>
        <w:t xml:space="preserve"> </w:t>
      </w:r>
      <w:r w:rsidRPr="00992146">
        <w:rPr>
          <w:lang w:val="en-US"/>
          <w:rPrChange w:id="3260" w:author="Anusha De" w:date="2022-08-01T14:48:00Z">
            <w:rPr/>
          </w:rPrChange>
        </w:rPr>
        <w:t>and</w:t>
      </w:r>
      <w:r w:rsidR="00F73A4C" w:rsidRPr="00992146">
        <w:rPr>
          <w:lang w:val="en-US"/>
          <w:rPrChange w:id="3261" w:author="Anusha De" w:date="2022-08-01T14:48:00Z">
            <w:rPr/>
          </w:rPrChange>
        </w:rPr>
        <w:t xml:space="preserve"> </w:t>
      </w:r>
      <w:r w:rsidRPr="00992146">
        <w:rPr>
          <w:lang w:val="en-US"/>
          <w:rPrChange w:id="3262" w:author="Anusha De" w:date="2022-08-01T14:48:00Z">
            <w:rPr/>
          </w:rPrChange>
        </w:rPr>
        <w:t>production,</w:t>
      </w:r>
      <w:r w:rsidR="00F73A4C" w:rsidRPr="00992146">
        <w:rPr>
          <w:lang w:val="en-US"/>
          <w:rPrChange w:id="3263" w:author="Anusha De" w:date="2022-08-01T14:48:00Z">
            <w:rPr/>
          </w:rPrChange>
        </w:rPr>
        <w:t xml:space="preserve"> </w:t>
      </w:r>
      <w:r w:rsidRPr="00992146">
        <w:rPr>
          <w:lang w:val="en-US"/>
          <w:rPrChange w:id="3264" w:author="Anusha De" w:date="2022-08-01T14:48:00Z">
            <w:rPr/>
          </w:rPrChange>
        </w:rPr>
        <w:t>yet</w:t>
      </w:r>
      <w:r w:rsidR="00F73A4C" w:rsidRPr="00992146">
        <w:rPr>
          <w:lang w:val="en-US"/>
          <w:rPrChange w:id="3265" w:author="Anusha De" w:date="2022-08-01T14:48:00Z">
            <w:rPr/>
          </w:rPrChange>
        </w:rPr>
        <w:t xml:space="preserve"> </w:t>
      </w:r>
      <w:r w:rsidRPr="00992146">
        <w:rPr>
          <w:lang w:val="en-US"/>
          <w:rPrChange w:id="3266" w:author="Anusha De" w:date="2022-08-01T14:48:00Z">
            <w:rPr/>
          </w:rPrChange>
        </w:rPr>
        <w:t>productivity</w:t>
      </w:r>
      <w:r w:rsidR="00F73A4C" w:rsidRPr="00992146">
        <w:rPr>
          <w:lang w:val="en-US"/>
          <w:rPrChange w:id="3267" w:author="Anusha De" w:date="2022-08-01T14:48:00Z">
            <w:rPr/>
          </w:rPrChange>
        </w:rPr>
        <w:t xml:space="preserve"> </w:t>
      </w:r>
      <w:r w:rsidRPr="00992146">
        <w:rPr>
          <w:lang w:val="en-US"/>
          <w:rPrChange w:id="3268" w:author="Anusha De" w:date="2022-08-01T14:48:00Z">
            <w:rPr/>
          </w:rPrChange>
        </w:rPr>
        <w:t>remains</w:t>
      </w:r>
      <w:r w:rsidR="00F73A4C" w:rsidRPr="00992146">
        <w:rPr>
          <w:lang w:val="en-US"/>
          <w:rPrChange w:id="3269" w:author="Anusha De" w:date="2022-08-01T14:48:00Z">
            <w:rPr/>
          </w:rPrChange>
        </w:rPr>
        <w:t xml:space="preserve"> </w:t>
      </w:r>
      <w:r w:rsidRPr="00992146">
        <w:rPr>
          <w:lang w:val="en-US"/>
          <w:rPrChange w:id="3270" w:author="Anusha De" w:date="2022-08-01T14:48:00Z">
            <w:rPr/>
          </w:rPrChange>
        </w:rPr>
        <w:t>low.</w:t>
      </w:r>
      <w:r w:rsidR="00F73A4C" w:rsidRPr="00992146">
        <w:rPr>
          <w:lang w:val="en-US"/>
          <w:rPrChange w:id="3271" w:author="Anusha De" w:date="2022-08-01T14:48:00Z">
            <w:rPr/>
          </w:rPrChange>
        </w:rPr>
        <w:t xml:space="preserve"> </w:t>
      </w:r>
      <w:r w:rsidRPr="00992146">
        <w:rPr>
          <w:lang w:val="en-US"/>
          <w:rPrChange w:id="3272" w:author="Anusha De" w:date="2022-08-01T14:48:00Z">
            <w:rPr/>
          </w:rPrChange>
        </w:rPr>
        <w:t>On-farm</w:t>
      </w:r>
      <w:r w:rsidR="00F73A4C" w:rsidRPr="00992146">
        <w:rPr>
          <w:lang w:val="en-US"/>
          <w:rPrChange w:id="3273" w:author="Anusha De" w:date="2022-08-01T14:48:00Z">
            <w:rPr/>
          </w:rPrChange>
        </w:rPr>
        <w:t xml:space="preserve"> </w:t>
      </w:r>
      <w:r w:rsidRPr="00992146">
        <w:rPr>
          <w:lang w:val="en-US"/>
          <w:rPrChange w:id="3274" w:author="Anusha De" w:date="2022-08-01T14:48:00Z">
            <w:rPr/>
          </w:rPrChange>
        </w:rPr>
        <w:t>maize</w:t>
      </w:r>
      <w:r w:rsidR="00F73A4C" w:rsidRPr="00992146">
        <w:rPr>
          <w:lang w:val="en-US"/>
          <w:rPrChange w:id="3275" w:author="Anusha De" w:date="2022-08-01T14:48:00Z">
            <w:rPr/>
          </w:rPrChange>
        </w:rPr>
        <w:t xml:space="preserve"> </w:t>
      </w:r>
      <w:r w:rsidRPr="00992146">
        <w:rPr>
          <w:lang w:val="en-US"/>
          <w:rPrChange w:id="3276" w:author="Anusha De" w:date="2022-08-01T14:48:00Z">
            <w:rPr/>
          </w:rPrChange>
        </w:rPr>
        <w:t>production</w:t>
      </w:r>
      <w:r w:rsidR="00F73A4C" w:rsidRPr="00992146">
        <w:rPr>
          <w:lang w:val="en-US"/>
          <w:rPrChange w:id="3277" w:author="Anusha De" w:date="2022-08-01T14:48:00Z">
            <w:rPr/>
          </w:rPrChange>
        </w:rPr>
        <w:t xml:space="preserve"> </w:t>
      </w:r>
      <w:r w:rsidRPr="00992146">
        <w:rPr>
          <w:lang w:val="en-US"/>
          <w:rPrChange w:id="3278" w:author="Anusha De" w:date="2022-08-01T14:48:00Z">
            <w:rPr/>
          </w:rPrChange>
        </w:rPr>
        <w:t>data</w:t>
      </w:r>
      <w:r w:rsidR="00F73A4C" w:rsidRPr="00992146">
        <w:rPr>
          <w:lang w:val="en-US"/>
          <w:rPrChange w:id="3279" w:author="Anusha De" w:date="2022-08-01T14:48:00Z">
            <w:rPr/>
          </w:rPrChange>
        </w:rPr>
        <w:t xml:space="preserve"> </w:t>
      </w:r>
      <w:r w:rsidRPr="00992146">
        <w:rPr>
          <w:lang w:val="en-US"/>
          <w:rPrChange w:id="3280" w:author="Anusha De" w:date="2022-08-01T14:48:00Z">
            <w:rPr/>
          </w:rPrChange>
        </w:rPr>
        <w:t>from</w:t>
      </w:r>
      <w:r w:rsidR="00F73A4C" w:rsidRPr="00992146">
        <w:rPr>
          <w:lang w:val="en-US"/>
          <w:rPrChange w:id="3281" w:author="Anusha De" w:date="2022-08-01T14:48:00Z">
            <w:rPr/>
          </w:rPrChange>
        </w:rPr>
        <w:t xml:space="preserve"> </w:t>
      </w:r>
      <w:r w:rsidRPr="00992146">
        <w:rPr>
          <w:lang w:val="en-US"/>
          <w:rPrChange w:id="3282" w:author="Anusha De" w:date="2022-08-01T14:48:00Z">
            <w:rPr/>
          </w:rPrChange>
        </w:rPr>
        <w:t>the</w:t>
      </w:r>
      <w:r w:rsidR="00F73A4C" w:rsidRPr="00992146">
        <w:rPr>
          <w:lang w:val="en-US"/>
          <w:rPrChange w:id="3283" w:author="Anusha De" w:date="2022-08-01T14:48:00Z">
            <w:rPr/>
          </w:rPrChange>
        </w:rPr>
        <w:t xml:space="preserve"> </w:t>
      </w:r>
      <w:r w:rsidRPr="00992146">
        <w:rPr>
          <w:lang w:val="en-US"/>
          <w:rPrChange w:id="3284" w:author="Anusha De" w:date="2022-08-01T14:48:00Z">
            <w:rPr/>
          </w:rPrChange>
        </w:rPr>
        <w:t>Uganda</w:t>
      </w:r>
      <w:r w:rsidR="00F73A4C" w:rsidRPr="00992146">
        <w:rPr>
          <w:lang w:val="en-US"/>
          <w:rPrChange w:id="3285" w:author="Anusha De" w:date="2022-08-01T14:48:00Z">
            <w:rPr/>
          </w:rPrChange>
        </w:rPr>
        <w:t xml:space="preserve"> </w:t>
      </w:r>
      <w:r w:rsidRPr="00992146">
        <w:rPr>
          <w:lang w:val="en-US"/>
          <w:rPrChange w:id="3286" w:author="Anusha De" w:date="2022-08-01T14:48:00Z">
            <w:rPr/>
          </w:rPrChange>
        </w:rPr>
        <w:t>Annual</w:t>
      </w:r>
      <w:r w:rsidR="00F73A4C" w:rsidRPr="00992146">
        <w:rPr>
          <w:lang w:val="en-US"/>
          <w:rPrChange w:id="3287" w:author="Anusha De" w:date="2022-08-01T14:48:00Z">
            <w:rPr/>
          </w:rPrChange>
        </w:rPr>
        <w:t xml:space="preserve"> </w:t>
      </w:r>
      <w:r w:rsidRPr="00992146">
        <w:rPr>
          <w:lang w:val="en-US"/>
          <w:rPrChange w:id="3288" w:author="Anusha De" w:date="2022-08-01T14:48:00Z">
            <w:rPr/>
          </w:rPrChange>
        </w:rPr>
        <w:t>Agricultural</w:t>
      </w:r>
      <w:r w:rsidR="00F73A4C" w:rsidRPr="00992146">
        <w:rPr>
          <w:lang w:val="en-US"/>
          <w:rPrChange w:id="3289" w:author="Anusha De" w:date="2022-08-01T14:48:00Z">
            <w:rPr/>
          </w:rPrChange>
        </w:rPr>
        <w:t xml:space="preserve"> </w:t>
      </w:r>
      <w:r w:rsidRPr="00992146">
        <w:rPr>
          <w:lang w:val="en-US"/>
          <w:rPrChange w:id="3290" w:author="Anusha De" w:date="2022-08-01T14:48:00Z">
            <w:rPr/>
          </w:rPrChange>
        </w:rPr>
        <w:t>Survey</w:t>
      </w:r>
      <w:r w:rsidR="00F73A4C" w:rsidRPr="00992146">
        <w:rPr>
          <w:lang w:val="en-US"/>
          <w:rPrChange w:id="3291" w:author="Anusha De" w:date="2022-08-01T14:48:00Z">
            <w:rPr/>
          </w:rPrChange>
        </w:rPr>
        <w:t xml:space="preserve"> </w:t>
      </w:r>
      <w:r w:rsidRPr="00992146">
        <w:rPr>
          <w:lang w:val="en-US"/>
          <w:rPrChange w:id="3292" w:author="Anusha De" w:date="2022-08-01T14:48:00Z">
            <w:rPr/>
          </w:rPrChange>
        </w:rPr>
        <w:t>(2018)</w:t>
      </w:r>
      <w:r w:rsidR="00F73A4C" w:rsidRPr="00992146">
        <w:rPr>
          <w:lang w:val="en-US"/>
          <w:rPrChange w:id="3293" w:author="Anusha De" w:date="2022-08-01T14:48:00Z">
            <w:rPr/>
          </w:rPrChange>
        </w:rPr>
        <w:t xml:space="preserve"> </w:t>
      </w:r>
      <w:r w:rsidRPr="00992146">
        <w:rPr>
          <w:lang w:val="en-US"/>
          <w:rPrChange w:id="3294" w:author="Anusha De" w:date="2022-08-01T14:48:00Z">
            <w:rPr/>
          </w:rPrChange>
        </w:rPr>
        <w:t>reports</w:t>
      </w:r>
      <w:r w:rsidR="00F73A4C" w:rsidRPr="00992146">
        <w:rPr>
          <w:lang w:val="en-US"/>
          <w:rPrChange w:id="3295" w:author="Anusha De" w:date="2022-08-01T14:48:00Z">
            <w:rPr/>
          </w:rPrChange>
        </w:rPr>
        <w:t xml:space="preserve"> </w:t>
      </w:r>
      <w:r w:rsidRPr="00992146">
        <w:rPr>
          <w:lang w:val="en-US"/>
          <w:rPrChange w:id="3296" w:author="Anusha De" w:date="2022-08-01T14:48:00Z">
            <w:rPr/>
          </w:rPrChange>
        </w:rPr>
        <w:t>average</w:t>
      </w:r>
      <w:r w:rsidR="00F73A4C" w:rsidRPr="00992146">
        <w:rPr>
          <w:lang w:val="en-US"/>
          <w:rPrChange w:id="3297" w:author="Anusha De" w:date="2022-08-01T14:48:00Z">
            <w:rPr/>
          </w:rPrChange>
        </w:rPr>
        <w:t xml:space="preserve"> </w:t>
      </w:r>
      <w:r w:rsidRPr="00992146">
        <w:rPr>
          <w:lang w:val="en-US"/>
          <w:rPrChange w:id="3298" w:author="Anusha De" w:date="2022-08-01T14:48:00Z">
            <w:rPr/>
          </w:rPrChange>
        </w:rPr>
        <w:t>yields</w:t>
      </w:r>
      <w:r w:rsidR="00F73A4C" w:rsidRPr="00992146">
        <w:rPr>
          <w:lang w:val="en-US"/>
          <w:rPrChange w:id="3299" w:author="Anusha De" w:date="2022-08-01T14:48:00Z">
            <w:rPr/>
          </w:rPrChange>
        </w:rPr>
        <w:t xml:space="preserve"> </w:t>
      </w:r>
      <w:r w:rsidRPr="00992146">
        <w:rPr>
          <w:lang w:val="en-US"/>
          <w:rPrChange w:id="3300" w:author="Anusha De" w:date="2022-08-01T14:48:00Z">
            <w:rPr/>
          </w:rPrChange>
        </w:rPr>
        <w:t>of</w:t>
      </w:r>
      <w:r w:rsidR="00F73A4C" w:rsidRPr="00992146">
        <w:rPr>
          <w:lang w:val="en-US"/>
          <w:rPrChange w:id="3301" w:author="Anusha De" w:date="2022-08-01T14:48:00Z">
            <w:rPr/>
          </w:rPrChange>
        </w:rPr>
        <w:t xml:space="preserve"> </w:t>
      </w:r>
      <w:r w:rsidRPr="00992146">
        <w:rPr>
          <w:lang w:val="en-US"/>
          <w:rPrChange w:id="3302" w:author="Anusha De" w:date="2022-08-01T14:48:00Z">
            <w:rPr/>
          </w:rPrChange>
        </w:rPr>
        <w:t>about</w:t>
      </w:r>
      <w:r w:rsidR="00F73A4C" w:rsidRPr="00992146">
        <w:rPr>
          <w:lang w:val="en-US"/>
          <w:rPrChange w:id="3303" w:author="Anusha De" w:date="2022-08-01T14:48:00Z">
            <w:rPr/>
          </w:rPrChange>
        </w:rPr>
        <w:t xml:space="preserve"> </w:t>
      </w:r>
      <w:r w:rsidRPr="00992146">
        <w:rPr>
          <w:lang w:val="en-US"/>
          <w:rPrChange w:id="3304" w:author="Anusha De" w:date="2022-08-01T14:48:00Z">
            <w:rPr/>
          </w:rPrChange>
        </w:rPr>
        <w:t>600</w:t>
      </w:r>
      <w:r w:rsidR="00F73A4C" w:rsidRPr="00992146">
        <w:rPr>
          <w:lang w:val="en-US"/>
          <w:rPrChange w:id="3305" w:author="Anusha De" w:date="2022-08-01T14:48:00Z">
            <w:rPr/>
          </w:rPrChange>
        </w:rPr>
        <w:t xml:space="preserve"> </w:t>
      </w:r>
      <w:r w:rsidRPr="00992146">
        <w:rPr>
          <w:lang w:val="en-US"/>
          <w:rPrChange w:id="3306" w:author="Anusha De" w:date="2022-08-01T14:48:00Z">
            <w:rPr/>
          </w:rPrChange>
        </w:rPr>
        <w:t>kg</w:t>
      </w:r>
      <w:r w:rsidR="00F73A4C" w:rsidRPr="00992146">
        <w:rPr>
          <w:lang w:val="en-US"/>
          <w:rPrChange w:id="3307" w:author="Anusha De" w:date="2022-08-01T14:48:00Z">
            <w:rPr/>
          </w:rPrChange>
        </w:rPr>
        <w:t xml:space="preserve"> </w:t>
      </w:r>
      <w:r w:rsidRPr="00992146">
        <w:rPr>
          <w:lang w:val="en-US"/>
          <w:rPrChange w:id="3308" w:author="Anusha De" w:date="2022-08-01T14:48:00Z">
            <w:rPr/>
          </w:rPrChange>
        </w:rPr>
        <w:t>per</w:t>
      </w:r>
      <w:r w:rsidR="00F73A4C" w:rsidRPr="00992146">
        <w:rPr>
          <w:lang w:val="en-US"/>
          <w:rPrChange w:id="3309" w:author="Anusha De" w:date="2022-08-01T14:48:00Z">
            <w:rPr/>
          </w:rPrChange>
        </w:rPr>
        <w:t xml:space="preserve"> </w:t>
      </w:r>
      <w:r w:rsidRPr="00992146">
        <w:rPr>
          <w:lang w:val="en-US"/>
          <w:rPrChange w:id="3310" w:author="Anusha De" w:date="2022-08-01T14:48:00Z">
            <w:rPr/>
          </w:rPrChange>
        </w:rPr>
        <w:t>acre,</w:t>
      </w:r>
      <w:r w:rsidR="00F73A4C" w:rsidRPr="00992146">
        <w:rPr>
          <w:lang w:val="en-US"/>
          <w:rPrChange w:id="3311" w:author="Anusha De" w:date="2022-08-01T14:48:00Z">
            <w:rPr/>
          </w:rPrChange>
        </w:rPr>
        <w:t xml:space="preserve"> </w:t>
      </w:r>
      <w:r w:rsidRPr="00992146">
        <w:rPr>
          <w:lang w:val="en-US"/>
          <w:rPrChange w:id="3312" w:author="Anusha De" w:date="2022-08-01T14:48:00Z">
            <w:rPr/>
          </w:rPrChange>
        </w:rPr>
        <w:t>a</w:t>
      </w:r>
      <w:r w:rsidR="00F73A4C" w:rsidRPr="00992146">
        <w:rPr>
          <w:lang w:val="en-US"/>
          <w:rPrChange w:id="3313" w:author="Anusha De" w:date="2022-08-01T14:48:00Z">
            <w:rPr/>
          </w:rPrChange>
        </w:rPr>
        <w:t xml:space="preserve"> </w:t>
      </w:r>
      <w:r w:rsidRPr="00992146">
        <w:rPr>
          <w:lang w:val="en-US"/>
          <w:rPrChange w:id="3314" w:author="Anusha De" w:date="2022-08-01T14:48:00Z">
            <w:rPr/>
          </w:rPrChange>
        </w:rPr>
        <w:t>figure</w:t>
      </w:r>
      <w:r w:rsidR="00F73A4C" w:rsidRPr="00992146">
        <w:rPr>
          <w:lang w:val="en-US"/>
          <w:rPrChange w:id="3315" w:author="Anusha De" w:date="2022-08-01T14:48:00Z">
            <w:rPr/>
          </w:rPrChange>
        </w:rPr>
        <w:t xml:space="preserve"> </w:t>
      </w:r>
      <w:r w:rsidRPr="00992146">
        <w:rPr>
          <w:lang w:val="en-US"/>
          <w:rPrChange w:id="3316" w:author="Anusha De" w:date="2022-08-01T14:48:00Z">
            <w:rPr/>
          </w:rPrChange>
        </w:rPr>
        <w:t>that</w:t>
      </w:r>
      <w:r w:rsidR="00F73A4C" w:rsidRPr="00992146">
        <w:rPr>
          <w:lang w:val="en-US"/>
          <w:rPrChange w:id="3317" w:author="Anusha De" w:date="2022-08-01T14:48:00Z">
            <w:rPr/>
          </w:rPrChange>
        </w:rPr>
        <w:t xml:space="preserve"> </w:t>
      </w:r>
      <w:r w:rsidRPr="00992146">
        <w:rPr>
          <w:lang w:val="en-US"/>
          <w:rPrChange w:id="3318" w:author="Anusha De" w:date="2022-08-01T14:48:00Z">
            <w:rPr/>
          </w:rPrChange>
        </w:rPr>
        <w:t>falls</w:t>
      </w:r>
      <w:r w:rsidR="00F73A4C" w:rsidRPr="00992146">
        <w:rPr>
          <w:lang w:val="en-US"/>
          <w:rPrChange w:id="3319" w:author="Anusha De" w:date="2022-08-01T14:48:00Z">
            <w:rPr/>
          </w:rPrChange>
        </w:rPr>
        <w:t xml:space="preserve"> </w:t>
      </w:r>
      <w:r w:rsidRPr="00992146">
        <w:rPr>
          <w:lang w:val="en-US"/>
          <w:rPrChange w:id="3320" w:author="Anusha De" w:date="2022-08-01T14:48:00Z">
            <w:rPr/>
          </w:rPrChange>
        </w:rPr>
        <w:t>almost</w:t>
      </w:r>
      <w:r w:rsidR="00F73A4C" w:rsidRPr="00992146">
        <w:rPr>
          <w:lang w:val="en-US"/>
          <w:rPrChange w:id="3321" w:author="Anusha De" w:date="2022-08-01T14:48:00Z">
            <w:rPr/>
          </w:rPrChange>
        </w:rPr>
        <w:t xml:space="preserve"> </w:t>
      </w:r>
      <w:r w:rsidRPr="00992146">
        <w:rPr>
          <w:lang w:val="en-US"/>
          <w:rPrChange w:id="3322" w:author="Anusha De" w:date="2022-08-01T14:48:00Z">
            <w:rPr/>
          </w:rPrChange>
        </w:rPr>
        <w:t>midway</w:t>
      </w:r>
      <w:r w:rsidR="00F73A4C" w:rsidRPr="00992146">
        <w:rPr>
          <w:lang w:val="en-US"/>
          <w:rPrChange w:id="3323" w:author="Anusha De" w:date="2022-08-01T14:48:00Z">
            <w:rPr/>
          </w:rPrChange>
        </w:rPr>
        <w:t xml:space="preserve"> </w:t>
      </w:r>
      <w:r w:rsidRPr="00992146">
        <w:rPr>
          <w:lang w:val="en-US"/>
          <w:rPrChange w:id="3324" w:author="Anusha De" w:date="2022-08-01T14:48:00Z">
            <w:rPr/>
          </w:rPrChange>
        </w:rPr>
        <w:t>the</w:t>
      </w:r>
      <w:r w:rsidR="00F73A4C" w:rsidRPr="00992146">
        <w:rPr>
          <w:lang w:val="en-US"/>
          <w:rPrChange w:id="3325" w:author="Anusha De" w:date="2022-08-01T14:48:00Z">
            <w:rPr/>
          </w:rPrChange>
        </w:rPr>
        <w:t xml:space="preserve"> </w:t>
      </w:r>
      <w:r w:rsidRPr="00992146">
        <w:rPr>
          <w:lang w:val="en-US"/>
          <w:rPrChange w:id="3326" w:author="Anusha De" w:date="2022-08-01T14:48:00Z">
            <w:rPr/>
          </w:rPrChange>
        </w:rPr>
        <w:t>yield</w:t>
      </w:r>
      <w:r w:rsidR="00F73A4C" w:rsidRPr="00992146">
        <w:rPr>
          <w:lang w:val="en-US"/>
          <w:rPrChange w:id="3327" w:author="Anusha De" w:date="2022-08-01T14:48:00Z">
            <w:rPr/>
          </w:rPrChange>
        </w:rPr>
        <w:t xml:space="preserve"> </w:t>
      </w:r>
      <w:r w:rsidRPr="00992146">
        <w:rPr>
          <w:lang w:val="en-US"/>
          <w:rPrChange w:id="3328" w:author="Anusha De" w:date="2022-08-01T14:48:00Z">
            <w:rPr/>
          </w:rPrChange>
        </w:rPr>
        <w:t>range</w:t>
      </w:r>
      <w:r w:rsidR="00F73A4C" w:rsidRPr="00992146">
        <w:rPr>
          <w:lang w:val="en-US"/>
          <w:rPrChange w:id="3329" w:author="Anusha De" w:date="2022-08-01T14:48:00Z">
            <w:rPr/>
          </w:rPrChange>
        </w:rPr>
        <w:t xml:space="preserve"> </w:t>
      </w:r>
      <w:r w:rsidRPr="00992146">
        <w:rPr>
          <w:lang w:val="en-US"/>
          <w:rPrChange w:id="3330" w:author="Anusha De" w:date="2022-08-01T14:48:00Z">
            <w:rPr/>
          </w:rPrChange>
        </w:rPr>
        <w:t>of</w:t>
      </w:r>
      <w:r w:rsidR="00F73A4C" w:rsidRPr="00992146">
        <w:rPr>
          <w:lang w:val="en-US"/>
          <w:rPrChange w:id="3331" w:author="Anusha De" w:date="2022-08-01T14:48:00Z">
            <w:rPr/>
          </w:rPrChange>
        </w:rPr>
        <w:t xml:space="preserve"> </w:t>
      </w:r>
      <w:r w:rsidRPr="00992146">
        <w:rPr>
          <w:lang w:val="en-US"/>
          <w:rPrChange w:id="3332" w:author="Anusha De" w:date="2022-08-01T14:48:00Z">
            <w:rPr/>
          </w:rPrChange>
        </w:rPr>
        <w:t>270</w:t>
      </w:r>
      <w:r w:rsidR="00F73A4C" w:rsidRPr="00992146">
        <w:rPr>
          <w:lang w:val="en-US"/>
          <w:rPrChange w:id="3333" w:author="Anusha De" w:date="2022-08-01T14:48:00Z">
            <w:rPr/>
          </w:rPrChange>
        </w:rPr>
        <w:t xml:space="preserve"> </w:t>
      </w:r>
      <w:r w:rsidRPr="00992146">
        <w:rPr>
          <w:lang w:val="en-US"/>
          <w:rPrChange w:id="3334" w:author="Anusha De" w:date="2022-08-01T14:48:00Z">
            <w:rPr/>
          </w:rPrChange>
        </w:rPr>
        <w:t>and</w:t>
      </w:r>
      <w:r w:rsidR="00F73A4C" w:rsidRPr="00992146">
        <w:rPr>
          <w:lang w:val="en-US"/>
          <w:rPrChange w:id="3335" w:author="Anusha De" w:date="2022-08-01T14:48:00Z">
            <w:rPr/>
          </w:rPrChange>
        </w:rPr>
        <w:t xml:space="preserve"> </w:t>
      </w:r>
      <w:r w:rsidRPr="00992146">
        <w:rPr>
          <w:lang w:val="en-US"/>
          <w:rPrChange w:id="3336" w:author="Anusha De" w:date="2022-08-01T14:48:00Z">
            <w:rPr/>
          </w:rPrChange>
        </w:rPr>
        <w:t>995</w:t>
      </w:r>
      <w:r w:rsidR="00F73A4C" w:rsidRPr="00992146">
        <w:rPr>
          <w:lang w:val="en-US"/>
          <w:rPrChange w:id="3337" w:author="Anusha De" w:date="2022-08-01T14:48:00Z">
            <w:rPr/>
          </w:rPrChange>
        </w:rPr>
        <w:t xml:space="preserve"> </w:t>
      </w:r>
      <w:r w:rsidRPr="00992146">
        <w:rPr>
          <w:lang w:val="en-US"/>
          <w:rPrChange w:id="3338" w:author="Anusha De" w:date="2022-08-01T14:48:00Z">
            <w:rPr/>
          </w:rPrChange>
        </w:rPr>
        <w:t>kg</w:t>
      </w:r>
      <w:r w:rsidR="00F73A4C" w:rsidRPr="00992146">
        <w:rPr>
          <w:lang w:val="en-US"/>
          <w:rPrChange w:id="3339" w:author="Anusha De" w:date="2022-08-01T14:48:00Z">
            <w:rPr/>
          </w:rPrChange>
        </w:rPr>
        <w:t xml:space="preserve"> </w:t>
      </w:r>
      <w:r w:rsidRPr="00992146">
        <w:rPr>
          <w:lang w:val="en-US"/>
          <w:rPrChange w:id="3340" w:author="Anusha De" w:date="2022-08-01T14:48:00Z">
            <w:rPr/>
          </w:rPrChange>
        </w:rPr>
        <w:t>per</w:t>
      </w:r>
      <w:r w:rsidR="00F73A4C" w:rsidRPr="00992146">
        <w:rPr>
          <w:lang w:val="en-US"/>
          <w:rPrChange w:id="3341" w:author="Anusha De" w:date="2022-08-01T14:48:00Z">
            <w:rPr/>
          </w:rPrChange>
        </w:rPr>
        <w:t xml:space="preserve"> </w:t>
      </w:r>
      <w:r w:rsidRPr="00992146">
        <w:rPr>
          <w:lang w:val="en-US"/>
          <w:rPrChange w:id="3342" w:author="Anusha De" w:date="2022-08-01T14:48:00Z">
            <w:rPr/>
          </w:rPrChange>
        </w:rPr>
        <w:t>acre</w:t>
      </w:r>
      <w:r w:rsidR="00F73A4C" w:rsidRPr="00992146">
        <w:rPr>
          <w:lang w:val="en-US"/>
          <w:rPrChange w:id="3343" w:author="Anusha De" w:date="2022-08-01T14:48:00Z">
            <w:rPr/>
          </w:rPrChange>
        </w:rPr>
        <w:t xml:space="preserve"> </w:t>
      </w:r>
      <w:r w:rsidRPr="00992146">
        <w:rPr>
          <w:lang w:val="en-US"/>
          <w:rPrChange w:id="3344" w:author="Anusha De" w:date="2022-08-01T14:48:00Z">
            <w:rPr/>
          </w:rPrChange>
        </w:rPr>
        <w:t>found</w:t>
      </w:r>
      <w:r w:rsidR="00F73A4C" w:rsidRPr="00992146">
        <w:rPr>
          <w:lang w:val="en-US"/>
          <w:rPrChange w:id="3345" w:author="Anusha De" w:date="2022-08-01T14:48:00Z">
            <w:rPr/>
          </w:rPrChange>
        </w:rPr>
        <w:t xml:space="preserve"> </w:t>
      </w:r>
      <w:r w:rsidRPr="00992146">
        <w:rPr>
          <w:lang w:val="en-US"/>
          <w:rPrChange w:id="3346" w:author="Anusha De" w:date="2022-08-01T14:48:00Z">
            <w:rPr/>
          </w:rPrChange>
        </w:rPr>
        <w:t>in</w:t>
      </w:r>
      <w:r w:rsidR="00F73A4C" w:rsidRPr="00992146">
        <w:rPr>
          <w:lang w:val="en-US"/>
          <w:rPrChange w:id="3347" w:author="Anusha De" w:date="2022-08-01T14:48:00Z">
            <w:rPr/>
          </w:rPrChange>
        </w:rPr>
        <w:t xml:space="preserve"> </w:t>
      </w:r>
      <w:r w:rsidRPr="00992146">
        <w:rPr>
          <w:lang w:val="en-US"/>
          <w:rPrChange w:id="3348" w:author="Anusha De" w:date="2022-08-01T14:48:00Z">
            <w:rPr/>
          </w:rPrChange>
        </w:rPr>
        <w:t>a</w:t>
      </w:r>
      <w:r w:rsidR="00F73A4C" w:rsidRPr="00992146">
        <w:rPr>
          <w:lang w:val="en-US"/>
          <w:rPrChange w:id="3349" w:author="Anusha De" w:date="2022-08-01T14:48:00Z">
            <w:rPr/>
          </w:rPrChange>
        </w:rPr>
        <w:t xml:space="preserve"> </w:t>
      </w:r>
      <w:r w:rsidRPr="00992146">
        <w:rPr>
          <w:lang w:val="en-US"/>
          <w:rPrChange w:id="3350" w:author="Anusha De" w:date="2022-08-01T14:48:00Z">
            <w:rPr/>
          </w:rPrChange>
        </w:rPr>
        <w:t>recent</w:t>
      </w:r>
      <w:r w:rsidR="00F73A4C" w:rsidRPr="00992146">
        <w:rPr>
          <w:lang w:val="en-US"/>
          <w:rPrChange w:id="3351" w:author="Anusha De" w:date="2022-08-01T14:48:00Z">
            <w:rPr/>
          </w:rPrChange>
        </w:rPr>
        <w:t xml:space="preserve"> </w:t>
      </w:r>
      <w:r w:rsidRPr="00992146">
        <w:rPr>
          <w:lang w:val="en-US"/>
          <w:rPrChange w:id="3352" w:author="Anusha De" w:date="2022-08-01T14:48:00Z">
            <w:rPr/>
          </w:rPrChange>
        </w:rPr>
        <w:t>study</w:t>
      </w:r>
      <w:r w:rsidR="00F73A4C" w:rsidRPr="00992146">
        <w:rPr>
          <w:lang w:val="en-US"/>
          <w:rPrChange w:id="3353" w:author="Anusha De" w:date="2022-08-01T14:48:00Z">
            <w:rPr/>
          </w:rPrChange>
        </w:rPr>
        <w:t xml:space="preserve"> </w:t>
      </w:r>
      <w:r w:rsidRPr="00992146">
        <w:rPr>
          <w:lang w:val="en-US"/>
          <w:rPrChange w:id="3354" w:author="Anusha De" w:date="2022-08-01T14:48:00Z">
            <w:rPr/>
          </w:rPrChange>
        </w:rPr>
        <w:t>that</w:t>
      </w:r>
      <w:r w:rsidR="00F73A4C" w:rsidRPr="00992146">
        <w:rPr>
          <w:lang w:val="en-US"/>
          <w:rPrChange w:id="3355" w:author="Anusha De" w:date="2022-08-01T14:48:00Z">
            <w:rPr/>
          </w:rPrChange>
        </w:rPr>
        <w:t xml:space="preserve"> </w:t>
      </w:r>
      <w:r w:rsidRPr="00992146">
        <w:rPr>
          <w:lang w:val="en-US"/>
          <w:rPrChange w:id="3356" w:author="Anusha De" w:date="2022-08-01T14:48:00Z">
            <w:rPr/>
          </w:rPrChange>
        </w:rPr>
        <w:t>focused</w:t>
      </w:r>
      <w:r w:rsidR="00F73A4C" w:rsidRPr="00992146">
        <w:rPr>
          <w:lang w:val="en-US"/>
          <w:rPrChange w:id="3357" w:author="Anusha De" w:date="2022-08-01T14:48:00Z">
            <w:rPr/>
          </w:rPrChange>
        </w:rPr>
        <w:t xml:space="preserve"> </w:t>
      </w:r>
      <w:r w:rsidRPr="00992146">
        <w:rPr>
          <w:lang w:val="en-US"/>
          <w:rPrChange w:id="3358" w:author="Anusha De" w:date="2022-08-01T14:48:00Z">
            <w:rPr/>
          </w:rPrChange>
        </w:rPr>
        <w:t>on</w:t>
      </w:r>
      <w:r w:rsidR="00F73A4C" w:rsidRPr="00992146">
        <w:rPr>
          <w:lang w:val="en-US"/>
          <w:rPrChange w:id="3359" w:author="Anusha De" w:date="2022-08-01T14:48:00Z">
            <w:rPr/>
          </w:rPrChange>
        </w:rPr>
        <w:t xml:space="preserve"> </w:t>
      </w:r>
      <w:r w:rsidRPr="00992146">
        <w:rPr>
          <w:lang w:val="en-US"/>
          <w:rPrChange w:id="3360" w:author="Anusha De" w:date="2022-08-01T14:48:00Z">
            <w:rPr/>
          </w:rPrChange>
        </w:rPr>
        <w:t>estimating</w:t>
      </w:r>
      <w:r w:rsidR="00F73A4C" w:rsidRPr="00992146">
        <w:rPr>
          <w:lang w:val="en-US"/>
          <w:rPrChange w:id="3361" w:author="Anusha De" w:date="2022-08-01T14:48:00Z">
            <w:rPr/>
          </w:rPrChange>
        </w:rPr>
        <w:t xml:space="preserve"> </w:t>
      </w:r>
      <w:r w:rsidRPr="00992146">
        <w:rPr>
          <w:lang w:val="en-US"/>
          <w:rPrChange w:id="3362" w:author="Anusha De" w:date="2022-08-01T14:48:00Z">
            <w:rPr/>
          </w:rPrChange>
        </w:rPr>
        <w:t>maize</w:t>
      </w:r>
      <w:r w:rsidR="00F73A4C" w:rsidRPr="00992146">
        <w:rPr>
          <w:lang w:val="en-US"/>
          <w:rPrChange w:id="3363" w:author="Anusha De" w:date="2022-08-01T14:48:00Z">
            <w:rPr/>
          </w:rPrChange>
        </w:rPr>
        <w:t xml:space="preserve"> </w:t>
      </w:r>
      <w:r w:rsidRPr="00992146">
        <w:rPr>
          <w:lang w:val="en-US"/>
          <w:rPrChange w:id="3364" w:author="Anusha De" w:date="2022-08-01T14:48:00Z">
            <w:rPr/>
          </w:rPrChange>
        </w:rPr>
        <w:t>yields</w:t>
      </w:r>
      <w:r w:rsidR="00F73A4C" w:rsidRPr="00992146">
        <w:rPr>
          <w:lang w:val="en-US"/>
          <w:rPrChange w:id="3365" w:author="Anusha De" w:date="2022-08-01T14:48:00Z">
            <w:rPr/>
          </w:rPrChange>
        </w:rPr>
        <w:t xml:space="preserve"> </w:t>
      </w:r>
      <w:r w:rsidRPr="00992146">
        <w:rPr>
          <w:lang w:val="en-US"/>
          <w:rPrChange w:id="3366" w:author="Anusha De" w:date="2022-08-01T14:48:00Z">
            <w:rPr/>
          </w:rPrChange>
        </w:rPr>
        <w:t>in</w:t>
      </w:r>
      <w:r w:rsidR="00F73A4C" w:rsidRPr="00992146">
        <w:rPr>
          <w:lang w:val="en-US"/>
          <w:rPrChange w:id="3367" w:author="Anusha De" w:date="2022-08-01T14:48:00Z">
            <w:rPr/>
          </w:rPrChange>
        </w:rPr>
        <w:t xml:space="preserve"> </w:t>
      </w:r>
      <w:r w:rsidRPr="00992146">
        <w:rPr>
          <w:lang w:val="en-US"/>
          <w:rPrChange w:id="3368" w:author="Anusha De" w:date="2022-08-01T14:48:00Z">
            <w:rPr/>
          </w:rPrChange>
        </w:rPr>
        <w:t>Uganda</w:t>
      </w:r>
      <w:r w:rsidR="00F73A4C" w:rsidRPr="00992146">
        <w:rPr>
          <w:lang w:val="en-US"/>
          <w:rPrChange w:id="3369" w:author="Anusha De" w:date="2022-08-01T14:48:00Z">
            <w:rPr/>
          </w:rPrChange>
        </w:rPr>
        <w:t xml:space="preserve"> </w:t>
      </w:r>
      <w:r w:rsidRPr="00992146">
        <w:rPr>
          <w:lang w:val="en-US"/>
          <w:rPrChange w:id="3370" w:author="Anusha De" w:date="2022-08-01T14:48:00Z">
            <w:rPr/>
          </w:rPrChange>
        </w:rPr>
        <w:t>(</w:t>
      </w:r>
      <w:proofErr w:type="spellStart"/>
      <w:r w:rsidR="006B0D07" w:rsidRPr="00643A43">
        <w:fldChar w:fldCharType="begin"/>
      </w:r>
      <w:r w:rsidR="006B0D07" w:rsidRPr="00992146">
        <w:rPr>
          <w:lang w:val="en-US"/>
          <w:rPrChange w:id="3371" w:author="Anusha De" w:date="2022-08-01T14:48:00Z">
            <w:rPr/>
          </w:rPrChange>
        </w:rPr>
        <w:instrText xml:space="preserve"> HYPERLINK \l "_bookmark34" </w:instrText>
      </w:r>
      <w:r w:rsidR="006B0D07" w:rsidRPr="00643A43">
        <w:fldChar w:fldCharType="separate"/>
      </w:r>
      <w:r w:rsidRPr="00992146">
        <w:rPr>
          <w:lang w:val="en-US"/>
          <w:rPrChange w:id="3372" w:author="Anusha De" w:date="2022-08-01T14:48:00Z">
            <w:rPr/>
          </w:rPrChange>
        </w:rPr>
        <w:t>Gourlay</w:t>
      </w:r>
      <w:proofErr w:type="spellEnd"/>
      <w:r w:rsidR="00F73A4C" w:rsidRPr="00992146">
        <w:rPr>
          <w:lang w:val="en-US"/>
          <w:rPrChange w:id="3373" w:author="Anusha De" w:date="2022-08-01T14:48:00Z">
            <w:rPr/>
          </w:rPrChange>
        </w:rPr>
        <w:t xml:space="preserve"> </w:t>
      </w:r>
      <w:r w:rsidRPr="00992146">
        <w:rPr>
          <w:lang w:val="en-US"/>
          <w:rPrChange w:id="3374" w:author="Anusha De" w:date="2022-08-01T14:48:00Z">
            <w:rPr/>
          </w:rPrChange>
        </w:rPr>
        <w:t>et</w:t>
      </w:r>
      <w:r w:rsidR="00F73A4C" w:rsidRPr="00992146">
        <w:rPr>
          <w:lang w:val="en-US"/>
          <w:rPrChange w:id="3375" w:author="Anusha De" w:date="2022-08-01T14:48:00Z">
            <w:rPr/>
          </w:rPrChange>
        </w:rPr>
        <w:t xml:space="preserve"> </w:t>
      </w:r>
      <w:r w:rsidRPr="00992146">
        <w:rPr>
          <w:lang w:val="en-US"/>
          <w:rPrChange w:id="3376" w:author="Anusha De" w:date="2022-08-01T14:48:00Z">
            <w:rPr/>
          </w:rPrChange>
        </w:rPr>
        <w:t>al.</w:t>
      </w:r>
      <w:r w:rsidR="006B0D07" w:rsidRPr="00643A43">
        <w:fldChar w:fldCharType="end"/>
      </w:r>
      <w:r w:rsidRPr="00992146">
        <w:rPr>
          <w:lang w:val="en-US"/>
          <w:rPrChange w:id="3377" w:author="Anusha De" w:date="2022-08-01T14:48:00Z">
            <w:rPr/>
          </w:rPrChange>
        </w:rPr>
        <w:t>,</w:t>
      </w:r>
      <w:r w:rsidR="00F73A4C" w:rsidRPr="00992146">
        <w:rPr>
          <w:lang w:val="en-US"/>
          <w:rPrChange w:id="3378" w:author="Anusha De" w:date="2022-08-01T14:48:00Z">
            <w:rPr/>
          </w:rPrChange>
        </w:rPr>
        <w:t xml:space="preserve"> </w:t>
      </w:r>
      <w:r>
        <w:fldChar w:fldCharType="begin"/>
      </w:r>
      <w:r w:rsidRPr="00992146">
        <w:rPr>
          <w:lang w:val="en-US"/>
          <w:rPrChange w:id="3379" w:author="Anusha De" w:date="2022-08-01T14:48:00Z">
            <w:rPr/>
          </w:rPrChange>
        </w:rPr>
        <w:instrText xml:space="preserve"> HYPERLINK \l "_bookmark34" </w:instrText>
      </w:r>
      <w:r>
        <w:fldChar w:fldCharType="separate"/>
      </w:r>
      <w:r w:rsidRPr="00992146">
        <w:rPr>
          <w:lang w:val="en-US"/>
          <w:rPrChange w:id="3380" w:author="Anusha De" w:date="2022-08-01T14:48:00Z">
            <w:rPr/>
          </w:rPrChange>
        </w:rPr>
        <w:t>2019</w:t>
      </w:r>
      <w:r>
        <w:fldChar w:fldCharType="end"/>
      </w:r>
      <w:r w:rsidRPr="00992146">
        <w:rPr>
          <w:lang w:val="en-US"/>
          <w:rPrChange w:id="3381" w:author="Anusha De" w:date="2022-08-01T14:48:00Z">
            <w:rPr/>
          </w:rPrChange>
        </w:rPr>
        <w:t>).</w:t>
      </w:r>
      <w:r w:rsidR="00F73A4C" w:rsidRPr="00992146">
        <w:rPr>
          <w:lang w:val="en-US"/>
          <w:rPrChange w:id="3382" w:author="Anusha De" w:date="2022-08-01T14:48:00Z">
            <w:rPr/>
          </w:rPrChange>
        </w:rPr>
        <w:t xml:space="preserve"> </w:t>
      </w:r>
      <w:r w:rsidRPr="00992146">
        <w:rPr>
          <w:lang w:val="en-US"/>
          <w:rPrChange w:id="3383" w:author="Anusha De" w:date="2022-08-01T14:48:00Z">
            <w:rPr/>
          </w:rPrChange>
        </w:rPr>
        <w:t>Still,</w:t>
      </w:r>
      <w:r w:rsidR="00F73A4C" w:rsidRPr="00992146">
        <w:rPr>
          <w:lang w:val="en-US"/>
          <w:rPrChange w:id="3384" w:author="Anusha De" w:date="2022-08-01T14:48:00Z">
            <w:rPr/>
          </w:rPrChange>
        </w:rPr>
        <w:t xml:space="preserve"> </w:t>
      </w:r>
      <w:r w:rsidRPr="00992146">
        <w:rPr>
          <w:lang w:val="en-US"/>
          <w:rPrChange w:id="3385" w:author="Anusha De" w:date="2022-08-01T14:48:00Z">
            <w:rPr/>
          </w:rPrChange>
        </w:rPr>
        <w:t>this</w:t>
      </w:r>
      <w:r w:rsidR="00F73A4C" w:rsidRPr="00992146">
        <w:rPr>
          <w:lang w:val="en-US"/>
          <w:rPrChange w:id="3386" w:author="Anusha De" w:date="2022-08-01T14:48:00Z">
            <w:rPr/>
          </w:rPrChange>
        </w:rPr>
        <w:t xml:space="preserve"> </w:t>
      </w:r>
      <w:r w:rsidRPr="00992146">
        <w:rPr>
          <w:lang w:val="en-US"/>
          <w:rPrChange w:id="3387" w:author="Anusha De" w:date="2022-08-01T14:48:00Z">
            <w:rPr/>
          </w:rPrChange>
        </w:rPr>
        <w:t>is</w:t>
      </w:r>
      <w:r w:rsidR="00F73A4C" w:rsidRPr="00992146">
        <w:rPr>
          <w:lang w:val="en-US"/>
          <w:rPrChange w:id="3388" w:author="Anusha De" w:date="2022-08-01T14:48:00Z">
            <w:rPr/>
          </w:rPrChange>
        </w:rPr>
        <w:t xml:space="preserve"> </w:t>
      </w:r>
      <w:r w:rsidRPr="00992146">
        <w:rPr>
          <w:lang w:val="en-US"/>
          <w:rPrChange w:id="3389" w:author="Anusha De" w:date="2022-08-01T14:48:00Z">
            <w:rPr/>
          </w:rPrChange>
        </w:rPr>
        <w:t>considerably</w:t>
      </w:r>
      <w:r w:rsidR="00F73A4C" w:rsidRPr="00992146">
        <w:rPr>
          <w:lang w:val="en-US"/>
          <w:rPrChange w:id="3390" w:author="Anusha De" w:date="2022-08-01T14:48:00Z">
            <w:rPr/>
          </w:rPrChange>
        </w:rPr>
        <w:t xml:space="preserve"> </w:t>
      </w:r>
      <w:r w:rsidRPr="00992146">
        <w:rPr>
          <w:lang w:val="en-US"/>
          <w:rPrChange w:id="3391" w:author="Anusha De" w:date="2022-08-01T14:48:00Z">
            <w:rPr/>
          </w:rPrChange>
        </w:rPr>
        <w:t>lower</w:t>
      </w:r>
      <w:r w:rsidR="00F73A4C" w:rsidRPr="00992146">
        <w:rPr>
          <w:lang w:val="en-US"/>
          <w:rPrChange w:id="3392" w:author="Anusha De" w:date="2022-08-01T14:48:00Z">
            <w:rPr/>
          </w:rPrChange>
        </w:rPr>
        <w:t xml:space="preserve"> </w:t>
      </w:r>
      <w:r w:rsidRPr="00992146">
        <w:rPr>
          <w:lang w:val="en-US"/>
          <w:rPrChange w:id="3393" w:author="Anusha De" w:date="2022-08-01T14:48:00Z">
            <w:rPr/>
          </w:rPrChange>
        </w:rPr>
        <w:t>than</w:t>
      </w:r>
      <w:r w:rsidR="00F73A4C" w:rsidRPr="00992146">
        <w:rPr>
          <w:lang w:val="en-US"/>
          <w:rPrChange w:id="3394" w:author="Anusha De" w:date="2022-08-01T14:48:00Z">
            <w:rPr/>
          </w:rPrChange>
        </w:rPr>
        <w:t xml:space="preserve"> </w:t>
      </w:r>
      <w:r w:rsidRPr="00992146">
        <w:rPr>
          <w:lang w:val="en-US"/>
          <w:rPrChange w:id="3395" w:author="Anusha De" w:date="2022-08-01T14:48:00Z">
            <w:rPr/>
          </w:rPrChange>
        </w:rPr>
        <w:t>the</w:t>
      </w:r>
      <w:r w:rsidR="00F73A4C" w:rsidRPr="00992146">
        <w:rPr>
          <w:lang w:val="en-US"/>
          <w:rPrChange w:id="3396" w:author="Anusha De" w:date="2022-08-01T14:48:00Z">
            <w:rPr/>
          </w:rPrChange>
        </w:rPr>
        <w:t xml:space="preserve"> </w:t>
      </w:r>
      <w:r w:rsidRPr="00992146">
        <w:rPr>
          <w:lang w:val="en-US"/>
          <w:rPrChange w:id="3397" w:author="Anusha De" w:date="2022-08-01T14:48:00Z">
            <w:rPr/>
          </w:rPrChange>
        </w:rPr>
        <w:t>figures</w:t>
      </w:r>
      <w:r w:rsidR="00F73A4C" w:rsidRPr="00992146">
        <w:rPr>
          <w:lang w:val="en-US"/>
          <w:rPrChange w:id="3398" w:author="Anusha De" w:date="2022-08-01T14:48:00Z">
            <w:rPr/>
          </w:rPrChange>
        </w:rPr>
        <w:t xml:space="preserve"> </w:t>
      </w:r>
      <w:r w:rsidRPr="00992146">
        <w:rPr>
          <w:lang w:val="en-US"/>
          <w:rPrChange w:id="3399" w:author="Anusha De" w:date="2022-08-01T14:48:00Z">
            <w:rPr/>
          </w:rPrChange>
        </w:rPr>
        <w:t>that</w:t>
      </w:r>
      <w:r w:rsidR="00F73A4C" w:rsidRPr="00992146">
        <w:rPr>
          <w:lang w:val="en-US"/>
          <w:rPrChange w:id="3400" w:author="Anusha De" w:date="2022-08-01T14:48:00Z">
            <w:rPr/>
          </w:rPrChange>
        </w:rPr>
        <w:t xml:space="preserve"> </w:t>
      </w:r>
      <w:r w:rsidRPr="00992146">
        <w:rPr>
          <w:lang w:val="en-US"/>
          <w:rPrChange w:id="3401" w:author="Anusha De" w:date="2022-08-01T14:48:00Z">
            <w:rPr/>
          </w:rPrChange>
        </w:rPr>
        <w:t>research</w:t>
      </w:r>
      <w:r w:rsidR="00F73A4C" w:rsidRPr="00992146">
        <w:rPr>
          <w:lang w:val="en-US"/>
          <w:rPrChange w:id="3402" w:author="Anusha De" w:date="2022-08-01T14:48:00Z">
            <w:rPr/>
          </w:rPrChange>
        </w:rPr>
        <w:t xml:space="preserve"> </w:t>
      </w:r>
      <w:r w:rsidRPr="00992146">
        <w:rPr>
          <w:lang w:val="en-US"/>
          <w:rPrChange w:id="3403" w:author="Anusha De" w:date="2022-08-01T14:48:00Z">
            <w:rPr/>
          </w:rPrChange>
        </w:rPr>
        <w:t>stations</w:t>
      </w:r>
      <w:r w:rsidR="00F73A4C" w:rsidRPr="00992146">
        <w:rPr>
          <w:lang w:val="en-US"/>
          <w:rPrChange w:id="3404" w:author="Anusha De" w:date="2022-08-01T14:48:00Z">
            <w:rPr/>
          </w:rPrChange>
        </w:rPr>
        <w:t xml:space="preserve"> </w:t>
      </w:r>
      <w:r w:rsidRPr="00992146">
        <w:rPr>
          <w:lang w:val="en-US"/>
          <w:rPrChange w:id="3405" w:author="Anusha De" w:date="2022-08-01T14:48:00Z">
            <w:rPr/>
          </w:rPrChange>
        </w:rPr>
        <w:t>report,</w:t>
      </w:r>
      <w:r w:rsidR="00F73A4C" w:rsidRPr="00992146">
        <w:rPr>
          <w:lang w:val="en-US"/>
          <w:rPrChange w:id="3406" w:author="Anusha De" w:date="2022-08-01T14:48:00Z">
            <w:rPr/>
          </w:rPrChange>
        </w:rPr>
        <w:t xml:space="preserve"> </w:t>
      </w:r>
      <w:r w:rsidRPr="00992146">
        <w:rPr>
          <w:lang w:val="en-US"/>
          <w:rPrChange w:id="3407" w:author="Anusha De" w:date="2022-08-01T14:48:00Z">
            <w:rPr/>
          </w:rPrChange>
        </w:rPr>
        <w:t>which</w:t>
      </w:r>
      <w:r w:rsidR="00F73A4C" w:rsidRPr="00992146">
        <w:rPr>
          <w:lang w:val="en-US"/>
          <w:rPrChange w:id="3408" w:author="Anusha De" w:date="2022-08-01T14:48:00Z">
            <w:rPr/>
          </w:rPrChange>
        </w:rPr>
        <w:t xml:space="preserve"> </w:t>
      </w:r>
      <w:r w:rsidRPr="00992146">
        <w:rPr>
          <w:lang w:val="en-US"/>
          <w:rPrChange w:id="3409" w:author="Anusha De" w:date="2022-08-01T14:48:00Z">
            <w:rPr/>
          </w:rPrChange>
        </w:rPr>
        <w:t>range</w:t>
      </w:r>
      <w:r w:rsidR="00F73A4C" w:rsidRPr="00992146">
        <w:rPr>
          <w:lang w:val="en-US"/>
          <w:rPrChange w:id="3410" w:author="Anusha De" w:date="2022-08-01T14:48:00Z">
            <w:rPr/>
          </w:rPrChange>
        </w:rPr>
        <w:t xml:space="preserve"> </w:t>
      </w:r>
      <w:r w:rsidRPr="00992146">
        <w:rPr>
          <w:lang w:val="en-US"/>
          <w:rPrChange w:id="3411" w:author="Anusha De" w:date="2022-08-01T14:48:00Z">
            <w:rPr/>
          </w:rPrChange>
        </w:rPr>
        <w:t>between</w:t>
      </w:r>
      <w:r w:rsidR="00F73A4C" w:rsidRPr="00992146">
        <w:rPr>
          <w:lang w:val="en-US"/>
          <w:rPrChange w:id="3412" w:author="Anusha De" w:date="2022-08-01T14:48:00Z">
            <w:rPr/>
          </w:rPrChange>
        </w:rPr>
        <w:t xml:space="preserve"> </w:t>
      </w:r>
      <w:r w:rsidRPr="00992146">
        <w:rPr>
          <w:lang w:val="en-US"/>
          <w:rPrChange w:id="3413" w:author="Anusha De" w:date="2022-08-01T14:48:00Z">
            <w:rPr/>
          </w:rPrChange>
        </w:rPr>
        <w:t>730</w:t>
      </w:r>
      <w:r w:rsidR="00F73A4C" w:rsidRPr="00992146">
        <w:rPr>
          <w:lang w:val="en-US"/>
          <w:rPrChange w:id="3414" w:author="Anusha De" w:date="2022-08-01T14:48:00Z">
            <w:rPr/>
          </w:rPrChange>
        </w:rPr>
        <w:t xml:space="preserve"> </w:t>
      </w:r>
      <w:r w:rsidRPr="00992146">
        <w:rPr>
          <w:lang w:val="en-US"/>
          <w:rPrChange w:id="3415" w:author="Anusha De" w:date="2022-08-01T14:48:00Z">
            <w:rPr/>
          </w:rPrChange>
        </w:rPr>
        <w:t>kg</w:t>
      </w:r>
      <w:r w:rsidR="00F73A4C" w:rsidRPr="00992146">
        <w:rPr>
          <w:lang w:val="en-US"/>
          <w:rPrChange w:id="3416" w:author="Anusha De" w:date="2022-08-01T14:48:00Z">
            <w:rPr/>
          </w:rPrChange>
        </w:rPr>
        <w:t xml:space="preserve"> </w:t>
      </w:r>
      <w:r w:rsidRPr="00992146">
        <w:rPr>
          <w:lang w:val="en-US"/>
          <w:rPrChange w:id="3417" w:author="Anusha De" w:date="2022-08-01T14:48:00Z">
            <w:rPr/>
          </w:rPrChange>
        </w:rPr>
        <w:t>per</w:t>
      </w:r>
      <w:r w:rsidR="00F73A4C" w:rsidRPr="00992146">
        <w:rPr>
          <w:lang w:val="en-US"/>
          <w:rPrChange w:id="3418" w:author="Anusha De" w:date="2022-08-01T14:48:00Z">
            <w:rPr/>
          </w:rPrChange>
        </w:rPr>
        <w:t xml:space="preserve"> </w:t>
      </w:r>
      <w:r w:rsidRPr="00992146">
        <w:rPr>
          <w:lang w:val="en-US"/>
          <w:rPrChange w:id="3419" w:author="Anusha De" w:date="2022-08-01T14:48:00Z">
            <w:rPr/>
          </w:rPrChange>
        </w:rPr>
        <w:t>acre</w:t>
      </w:r>
      <w:r w:rsidR="00F73A4C" w:rsidRPr="00992146">
        <w:rPr>
          <w:lang w:val="en-US"/>
          <w:rPrChange w:id="3420" w:author="Anusha De" w:date="2022-08-01T14:48:00Z">
            <w:rPr/>
          </w:rPrChange>
        </w:rPr>
        <w:t xml:space="preserve"> </w:t>
      </w:r>
      <w:r w:rsidRPr="00992146">
        <w:rPr>
          <w:lang w:val="en-US"/>
          <w:rPrChange w:id="3421" w:author="Anusha De" w:date="2022-08-01T14:48:00Z">
            <w:rPr/>
          </w:rPrChange>
        </w:rPr>
        <w:t>and</w:t>
      </w:r>
      <w:r w:rsidR="00F73A4C" w:rsidRPr="00992146">
        <w:rPr>
          <w:lang w:val="en-US"/>
          <w:rPrChange w:id="3422" w:author="Anusha De" w:date="2022-08-01T14:48:00Z">
            <w:rPr/>
          </w:rPrChange>
        </w:rPr>
        <w:t xml:space="preserve"> </w:t>
      </w:r>
      <w:r w:rsidRPr="00992146">
        <w:rPr>
          <w:lang w:val="en-US"/>
          <w:rPrChange w:id="3423" w:author="Anusha De" w:date="2022-08-01T14:48:00Z">
            <w:rPr/>
          </w:rPrChange>
        </w:rPr>
        <w:t>1,820</w:t>
      </w:r>
      <w:r w:rsidR="00F73A4C" w:rsidRPr="00992146">
        <w:rPr>
          <w:lang w:val="en-US"/>
          <w:rPrChange w:id="3424" w:author="Anusha De" w:date="2022-08-01T14:48:00Z">
            <w:rPr/>
          </w:rPrChange>
        </w:rPr>
        <w:t xml:space="preserve"> </w:t>
      </w:r>
      <w:r w:rsidRPr="00992146">
        <w:rPr>
          <w:lang w:val="en-US"/>
          <w:rPrChange w:id="3425" w:author="Anusha De" w:date="2022-08-01T14:48:00Z">
            <w:rPr/>
          </w:rPrChange>
        </w:rPr>
        <w:t>kg</w:t>
      </w:r>
      <w:r w:rsidR="00F73A4C" w:rsidRPr="00992146">
        <w:rPr>
          <w:lang w:val="en-US"/>
          <w:rPrChange w:id="3426" w:author="Anusha De" w:date="2022-08-01T14:48:00Z">
            <w:rPr/>
          </w:rPrChange>
        </w:rPr>
        <w:t xml:space="preserve"> </w:t>
      </w:r>
      <w:r w:rsidRPr="00992146">
        <w:rPr>
          <w:lang w:val="en-US"/>
          <w:rPrChange w:id="3427" w:author="Anusha De" w:date="2022-08-01T14:48:00Z">
            <w:rPr/>
          </w:rPrChange>
        </w:rPr>
        <w:t>per</w:t>
      </w:r>
      <w:r w:rsidR="00F73A4C" w:rsidRPr="00992146">
        <w:rPr>
          <w:lang w:val="en-US"/>
          <w:rPrChange w:id="3428" w:author="Anusha De" w:date="2022-08-01T14:48:00Z">
            <w:rPr/>
          </w:rPrChange>
        </w:rPr>
        <w:t xml:space="preserve"> </w:t>
      </w:r>
      <w:r w:rsidRPr="00992146">
        <w:rPr>
          <w:lang w:val="en-US"/>
          <w:rPrChange w:id="3429" w:author="Anusha De" w:date="2022-08-01T14:48:00Z">
            <w:rPr/>
          </w:rPrChange>
        </w:rPr>
        <w:t>acre</w:t>
      </w:r>
      <w:r w:rsidR="00F73A4C" w:rsidRPr="00992146">
        <w:rPr>
          <w:lang w:val="en-US"/>
          <w:rPrChange w:id="3430" w:author="Anusha De" w:date="2022-08-01T14:48:00Z">
            <w:rPr/>
          </w:rPrChange>
        </w:rPr>
        <w:t xml:space="preserve"> </w:t>
      </w:r>
      <w:r w:rsidRPr="00992146">
        <w:rPr>
          <w:lang w:val="en-US"/>
          <w:rPrChange w:id="3431" w:author="Anusha De" w:date="2022-08-01T14:48:00Z">
            <w:rPr/>
          </w:rPrChange>
        </w:rPr>
        <w:t>(</w:t>
      </w:r>
      <w:r>
        <w:fldChar w:fldCharType="begin"/>
      </w:r>
      <w:r w:rsidRPr="00992146">
        <w:rPr>
          <w:lang w:val="en-US"/>
          <w:rPrChange w:id="3432" w:author="Anusha De" w:date="2022-08-01T14:48:00Z">
            <w:rPr/>
          </w:rPrChange>
        </w:rPr>
        <w:instrText xml:space="preserve"> HYPERLINK \l "_bookmark30" </w:instrText>
      </w:r>
      <w:r>
        <w:fldChar w:fldCharType="separate"/>
      </w:r>
      <w:r w:rsidR="00E42E7F" w:rsidRPr="00992146">
        <w:rPr>
          <w:lang w:val="en-US"/>
          <w:rPrChange w:id="3433" w:author="Anusha De" w:date="2022-08-01T14:48:00Z">
            <w:rPr/>
          </w:rPrChange>
        </w:rPr>
        <w:t>Fermont</w:t>
      </w:r>
      <w:r w:rsidR="00F73A4C" w:rsidRPr="00992146">
        <w:rPr>
          <w:lang w:val="en-US"/>
          <w:rPrChange w:id="3434" w:author="Anusha De" w:date="2022-08-01T14:48:00Z">
            <w:rPr/>
          </w:rPrChange>
        </w:rPr>
        <w:t xml:space="preserve"> </w:t>
      </w:r>
      <w:r w:rsidR="00E42E7F" w:rsidRPr="00992146">
        <w:rPr>
          <w:lang w:val="en-US"/>
          <w:rPrChange w:id="3435" w:author="Anusha De" w:date="2022-08-01T14:48:00Z">
            <w:rPr/>
          </w:rPrChange>
        </w:rPr>
        <w:t>&amp;</w:t>
      </w:r>
      <w:r w:rsidR="00F73A4C" w:rsidRPr="00992146">
        <w:rPr>
          <w:lang w:val="en-US"/>
          <w:rPrChange w:id="3436" w:author="Anusha De" w:date="2022-08-01T14:48:00Z">
            <w:rPr/>
          </w:rPrChange>
        </w:rPr>
        <w:t xml:space="preserve"> </w:t>
      </w:r>
      <w:r w:rsidR="00E42E7F" w:rsidRPr="00992146">
        <w:rPr>
          <w:lang w:val="en-US"/>
          <w:rPrChange w:id="3437" w:author="Anusha De" w:date="2022-08-01T14:48:00Z">
            <w:rPr/>
          </w:rPrChange>
        </w:rPr>
        <w:t>Benson</w:t>
      </w:r>
      <w:r>
        <w:fldChar w:fldCharType="end"/>
      </w:r>
      <w:r w:rsidRPr="00992146">
        <w:rPr>
          <w:lang w:val="en-US"/>
          <w:rPrChange w:id="3438" w:author="Anusha De" w:date="2022-08-01T14:48:00Z">
            <w:rPr/>
          </w:rPrChange>
        </w:rPr>
        <w:t>,</w:t>
      </w:r>
      <w:r w:rsidR="00F73A4C" w:rsidRPr="00992146">
        <w:rPr>
          <w:lang w:val="en-US"/>
          <w:rPrChange w:id="3439" w:author="Anusha De" w:date="2022-08-01T14:48:00Z">
            <w:rPr/>
          </w:rPrChange>
        </w:rPr>
        <w:t xml:space="preserve"> </w:t>
      </w:r>
      <w:r>
        <w:fldChar w:fldCharType="begin"/>
      </w:r>
      <w:r w:rsidRPr="00992146">
        <w:rPr>
          <w:lang w:val="en-US"/>
          <w:rPrChange w:id="3440" w:author="Anusha De" w:date="2022-08-01T14:48:00Z">
            <w:rPr/>
          </w:rPrChange>
        </w:rPr>
        <w:instrText xml:space="preserve"> HYPERLINK \l "_bookmark30" </w:instrText>
      </w:r>
      <w:r>
        <w:fldChar w:fldCharType="separate"/>
      </w:r>
      <w:r w:rsidRPr="00992146">
        <w:rPr>
          <w:lang w:val="en-US"/>
          <w:rPrChange w:id="3441" w:author="Anusha De" w:date="2022-08-01T14:48:00Z">
            <w:rPr/>
          </w:rPrChange>
        </w:rPr>
        <w:t>2011</w:t>
      </w:r>
      <w:r>
        <w:fldChar w:fldCharType="end"/>
      </w:r>
      <w:r w:rsidRPr="00992146">
        <w:rPr>
          <w:lang w:val="en-US"/>
          <w:rPrChange w:id="3442" w:author="Anusha De" w:date="2022-08-01T14:48:00Z">
            <w:rPr/>
          </w:rPrChange>
        </w:rPr>
        <w:t>).</w:t>
      </w:r>
    </w:p>
    <w:p w14:paraId="6167016C" w14:textId="08667A63" w:rsidR="008070BC" w:rsidRPr="00992146" w:rsidRDefault="008070BC">
      <w:pPr>
        <w:rPr>
          <w:lang w:val="en-US"/>
          <w:rPrChange w:id="3443" w:author="Anusha De" w:date="2022-08-01T14:48:00Z">
            <w:rPr/>
          </w:rPrChange>
        </w:rPr>
        <w:pPrChange w:id="3444" w:author="Steve Wiggins" w:date="2022-07-30T17:53:00Z">
          <w:pPr>
            <w:pStyle w:val="1PP"/>
            <w:jc w:val="both"/>
          </w:pPr>
        </w:pPrChange>
      </w:pPr>
      <w:ins w:id="3445" w:author="Anusha De" w:date="2022-05-05T13:39:00Z">
        <w:r w:rsidRPr="00992146">
          <w:rPr>
            <w:lang w:val="en-US"/>
            <w:rPrChange w:id="3446" w:author="Anusha De" w:date="2022-08-01T14:48:00Z">
              <w:rPr/>
            </w:rPrChange>
          </w:rPr>
          <w:t xml:space="preserve">The different actors in the maize supply chains of Uganda interact with each other to form an intricate structure. The producers of maize, the farmers, buy maize seed (and other inputs) from agro-input dealers. Part of the maize that farmers produce is sold to itinerant traders at the farm gate, while the other part is used for own consumption. Maize is generally consumed in the form of maize flour, so farmers rely on small scale maize millers to process the maize into flour </w:t>
        </w:r>
        <w:r w:rsidRPr="00992146">
          <w:rPr>
            <w:lang w:val="en-US"/>
            <w:rPrChange w:id="3447" w:author="Anusha De" w:date="2022-08-01T14:48:00Z">
              <w:rPr/>
            </w:rPrChange>
          </w:rPr>
          <w:lastRenderedPageBreak/>
          <w:t>against a fee. Traders aggregate and sell to bigger traders or to (large scale) processors further downstream.</w:t>
        </w:r>
      </w:ins>
    </w:p>
    <w:p w14:paraId="7CC5EF74" w14:textId="50434FE2" w:rsidR="008D1E37" w:rsidRPr="00992146" w:rsidRDefault="0081249E" w:rsidP="008D1E37">
      <w:pPr>
        <w:rPr>
          <w:ins w:id="3448" w:author="Steve Wiggins" w:date="2022-07-30T17:55:00Z"/>
          <w:lang w:val="en-US"/>
          <w:rPrChange w:id="3449" w:author="Anusha De" w:date="2022-08-01T14:48:00Z">
            <w:rPr>
              <w:ins w:id="3450" w:author="Steve Wiggins" w:date="2022-07-30T17:55:00Z"/>
            </w:rPr>
          </w:rPrChange>
        </w:rPr>
      </w:pPr>
      <w:r w:rsidRPr="00992146">
        <w:rPr>
          <w:lang w:val="en-US"/>
          <w:rPrChange w:id="3451" w:author="Anusha De" w:date="2022-08-01T14:48:00Z">
            <w:rPr/>
          </w:rPrChange>
        </w:rPr>
        <w:t>Various</w:t>
      </w:r>
      <w:r w:rsidR="00F73A4C" w:rsidRPr="00992146">
        <w:rPr>
          <w:lang w:val="en-US"/>
          <w:rPrChange w:id="3452" w:author="Anusha De" w:date="2022-08-01T14:48:00Z">
            <w:rPr/>
          </w:rPrChange>
        </w:rPr>
        <w:t xml:space="preserve"> </w:t>
      </w:r>
      <w:r w:rsidRPr="00992146">
        <w:rPr>
          <w:lang w:val="en-US"/>
          <w:rPrChange w:id="3453" w:author="Anusha De" w:date="2022-08-01T14:48:00Z">
            <w:rPr/>
          </w:rPrChange>
        </w:rPr>
        <w:t>factors</w:t>
      </w:r>
      <w:r w:rsidR="00F73A4C" w:rsidRPr="00992146">
        <w:rPr>
          <w:lang w:val="en-US"/>
          <w:rPrChange w:id="3454" w:author="Anusha De" w:date="2022-08-01T14:48:00Z">
            <w:rPr/>
          </w:rPrChange>
        </w:rPr>
        <w:t xml:space="preserve"> </w:t>
      </w:r>
      <w:r w:rsidRPr="00992146">
        <w:rPr>
          <w:lang w:val="en-US"/>
          <w:rPrChange w:id="3455" w:author="Anusha De" w:date="2022-08-01T14:48:00Z">
            <w:rPr/>
          </w:rPrChange>
        </w:rPr>
        <w:t>constrain</w:t>
      </w:r>
      <w:r w:rsidR="00F73A4C" w:rsidRPr="00992146">
        <w:rPr>
          <w:lang w:val="en-US"/>
          <w:rPrChange w:id="3456" w:author="Anusha De" w:date="2022-08-01T14:48:00Z">
            <w:rPr/>
          </w:rPrChange>
        </w:rPr>
        <w:t xml:space="preserve"> </w:t>
      </w:r>
      <w:r w:rsidRPr="00992146">
        <w:rPr>
          <w:lang w:val="en-US"/>
          <w:rPrChange w:id="3457" w:author="Anusha De" w:date="2022-08-01T14:48:00Z">
            <w:rPr/>
          </w:rPrChange>
        </w:rPr>
        <w:t>the</w:t>
      </w:r>
      <w:r w:rsidR="00F73A4C" w:rsidRPr="00992146">
        <w:rPr>
          <w:lang w:val="en-US"/>
          <w:rPrChange w:id="3458" w:author="Anusha De" w:date="2022-08-01T14:48:00Z">
            <w:rPr/>
          </w:rPrChange>
        </w:rPr>
        <w:t xml:space="preserve"> </w:t>
      </w:r>
      <w:r w:rsidRPr="00992146">
        <w:rPr>
          <w:lang w:val="en-US"/>
          <w:rPrChange w:id="3459" w:author="Anusha De" w:date="2022-08-01T14:48:00Z">
            <w:rPr/>
          </w:rPrChange>
        </w:rPr>
        <w:t>development</w:t>
      </w:r>
      <w:r w:rsidR="00F73A4C" w:rsidRPr="00992146">
        <w:rPr>
          <w:lang w:val="en-US"/>
          <w:rPrChange w:id="3460" w:author="Anusha De" w:date="2022-08-01T14:48:00Z">
            <w:rPr/>
          </w:rPrChange>
        </w:rPr>
        <w:t xml:space="preserve"> </w:t>
      </w:r>
      <w:r w:rsidRPr="00992146">
        <w:rPr>
          <w:lang w:val="en-US"/>
          <w:rPrChange w:id="3461" w:author="Anusha De" w:date="2022-08-01T14:48:00Z">
            <w:rPr/>
          </w:rPrChange>
        </w:rPr>
        <w:t>of</w:t>
      </w:r>
      <w:r w:rsidR="00F73A4C" w:rsidRPr="00992146">
        <w:rPr>
          <w:lang w:val="en-US"/>
          <w:rPrChange w:id="3462" w:author="Anusha De" w:date="2022-08-01T14:48:00Z">
            <w:rPr/>
          </w:rPrChange>
        </w:rPr>
        <w:t xml:space="preserve"> </w:t>
      </w:r>
      <w:r w:rsidRPr="00992146">
        <w:rPr>
          <w:lang w:val="en-US"/>
          <w:rPrChange w:id="3463" w:author="Anusha De" w:date="2022-08-01T14:48:00Z">
            <w:rPr/>
          </w:rPrChange>
        </w:rPr>
        <w:t>efficient</w:t>
      </w:r>
      <w:r w:rsidR="00F73A4C" w:rsidRPr="00992146">
        <w:rPr>
          <w:lang w:val="en-US"/>
          <w:rPrChange w:id="3464" w:author="Anusha De" w:date="2022-08-01T14:48:00Z">
            <w:rPr/>
          </w:rPrChange>
        </w:rPr>
        <w:t xml:space="preserve"> </w:t>
      </w:r>
      <w:r w:rsidRPr="00992146">
        <w:rPr>
          <w:lang w:val="en-US"/>
          <w:rPrChange w:id="3465" w:author="Anusha De" w:date="2022-08-01T14:48:00Z">
            <w:rPr/>
          </w:rPrChange>
        </w:rPr>
        <w:t>and</w:t>
      </w:r>
      <w:r w:rsidR="00F73A4C" w:rsidRPr="00992146">
        <w:rPr>
          <w:lang w:val="en-US"/>
          <w:rPrChange w:id="3466" w:author="Anusha De" w:date="2022-08-01T14:48:00Z">
            <w:rPr/>
          </w:rPrChange>
        </w:rPr>
        <w:t xml:space="preserve"> </w:t>
      </w:r>
      <w:r w:rsidRPr="00992146">
        <w:rPr>
          <w:lang w:val="en-US"/>
          <w:rPrChange w:id="3467" w:author="Anusha De" w:date="2022-08-01T14:48:00Z">
            <w:rPr/>
          </w:rPrChange>
        </w:rPr>
        <w:t>inclusive</w:t>
      </w:r>
      <w:r w:rsidR="00F73A4C" w:rsidRPr="00992146">
        <w:rPr>
          <w:lang w:val="en-US"/>
          <w:rPrChange w:id="3468" w:author="Anusha De" w:date="2022-08-01T14:48:00Z">
            <w:rPr/>
          </w:rPrChange>
        </w:rPr>
        <w:t xml:space="preserve"> </w:t>
      </w:r>
      <w:r w:rsidRPr="00992146">
        <w:rPr>
          <w:lang w:val="en-US"/>
          <w:rPrChange w:id="3469" w:author="Anusha De" w:date="2022-08-01T14:48:00Z">
            <w:rPr/>
          </w:rPrChange>
        </w:rPr>
        <w:t>value</w:t>
      </w:r>
      <w:r w:rsidR="00F73A4C" w:rsidRPr="00992146">
        <w:rPr>
          <w:lang w:val="en-US"/>
          <w:rPrChange w:id="3470" w:author="Anusha De" w:date="2022-08-01T14:48:00Z">
            <w:rPr/>
          </w:rPrChange>
        </w:rPr>
        <w:t xml:space="preserve"> </w:t>
      </w:r>
      <w:r w:rsidRPr="00992146">
        <w:rPr>
          <w:lang w:val="en-US"/>
          <w:rPrChange w:id="3471" w:author="Anusha De" w:date="2022-08-01T14:48:00Z">
            <w:rPr/>
          </w:rPrChange>
        </w:rPr>
        <w:t>chains</w:t>
      </w:r>
      <w:r w:rsidR="00F73A4C" w:rsidRPr="00992146">
        <w:rPr>
          <w:lang w:val="en-US"/>
          <w:rPrChange w:id="3472" w:author="Anusha De" w:date="2022-08-01T14:48:00Z">
            <w:rPr/>
          </w:rPrChange>
        </w:rPr>
        <w:t xml:space="preserve"> </w:t>
      </w:r>
      <w:r w:rsidRPr="00992146">
        <w:rPr>
          <w:lang w:val="en-US"/>
          <w:rPrChange w:id="3473" w:author="Anusha De" w:date="2022-08-01T14:48:00Z">
            <w:rPr/>
          </w:rPrChange>
        </w:rPr>
        <w:t>in</w:t>
      </w:r>
      <w:r w:rsidR="00F73A4C" w:rsidRPr="00992146">
        <w:rPr>
          <w:lang w:val="en-US"/>
          <w:rPrChange w:id="3474" w:author="Anusha De" w:date="2022-08-01T14:48:00Z">
            <w:rPr/>
          </w:rPrChange>
        </w:rPr>
        <w:t xml:space="preserve"> </w:t>
      </w:r>
      <w:r w:rsidRPr="00992146">
        <w:rPr>
          <w:lang w:val="en-US"/>
          <w:rPrChange w:id="3475" w:author="Anusha De" w:date="2022-08-01T14:48:00Z">
            <w:rPr/>
          </w:rPrChange>
        </w:rPr>
        <w:t>Uganda.</w:t>
      </w:r>
      <w:r w:rsidR="00F73A4C" w:rsidRPr="00992146">
        <w:rPr>
          <w:lang w:val="en-US"/>
          <w:rPrChange w:id="3476" w:author="Anusha De" w:date="2022-08-01T14:48:00Z">
            <w:rPr/>
          </w:rPrChange>
        </w:rPr>
        <w:t xml:space="preserve"> </w:t>
      </w:r>
      <w:r w:rsidRPr="00992146">
        <w:rPr>
          <w:lang w:val="en-US"/>
          <w:rPrChange w:id="3477" w:author="Anusha De" w:date="2022-08-01T14:48:00Z">
            <w:rPr/>
          </w:rPrChange>
        </w:rPr>
        <w:t>Limited</w:t>
      </w:r>
      <w:r w:rsidR="00F73A4C" w:rsidRPr="00992146">
        <w:rPr>
          <w:lang w:val="en-US"/>
          <w:rPrChange w:id="3478" w:author="Anusha De" w:date="2022-08-01T14:48:00Z">
            <w:rPr/>
          </w:rPrChange>
        </w:rPr>
        <w:t xml:space="preserve"> </w:t>
      </w:r>
      <w:r w:rsidRPr="00992146">
        <w:rPr>
          <w:lang w:val="en-US"/>
          <w:rPrChange w:id="3479" w:author="Anusha De" w:date="2022-08-01T14:48:00Z">
            <w:rPr/>
          </w:rPrChange>
        </w:rPr>
        <w:t>use</w:t>
      </w:r>
      <w:r w:rsidR="00F73A4C" w:rsidRPr="00992146">
        <w:rPr>
          <w:lang w:val="en-US"/>
          <w:rPrChange w:id="3480" w:author="Anusha De" w:date="2022-08-01T14:48:00Z">
            <w:rPr/>
          </w:rPrChange>
        </w:rPr>
        <w:t xml:space="preserve"> </w:t>
      </w:r>
      <w:r w:rsidRPr="00992146">
        <w:rPr>
          <w:lang w:val="en-US"/>
          <w:rPrChange w:id="3481" w:author="Anusha De" w:date="2022-08-01T14:48:00Z">
            <w:rPr/>
          </w:rPrChange>
        </w:rPr>
        <w:t>of</w:t>
      </w:r>
      <w:r w:rsidR="00F73A4C" w:rsidRPr="00992146">
        <w:rPr>
          <w:lang w:val="en-US"/>
          <w:rPrChange w:id="3482" w:author="Anusha De" w:date="2022-08-01T14:48:00Z">
            <w:rPr/>
          </w:rPrChange>
        </w:rPr>
        <w:t xml:space="preserve"> </w:t>
      </w:r>
      <w:r w:rsidRPr="00992146">
        <w:rPr>
          <w:lang w:val="en-US"/>
          <w:rPrChange w:id="3483" w:author="Anusha De" w:date="2022-08-01T14:48:00Z">
            <w:rPr/>
          </w:rPrChange>
        </w:rPr>
        <w:t>improved</w:t>
      </w:r>
      <w:r w:rsidR="00F73A4C" w:rsidRPr="00992146">
        <w:rPr>
          <w:lang w:val="en-US"/>
          <w:rPrChange w:id="3484" w:author="Anusha De" w:date="2022-08-01T14:48:00Z">
            <w:rPr/>
          </w:rPrChange>
        </w:rPr>
        <w:t xml:space="preserve"> </w:t>
      </w:r>
      <w:r w:rsidRPr="00992146">
        <w:rPr>
          <w:lang w:val="en-US"/>
          <w:rPrChange w:id="3485" w:author="Anusha De" w:date="2022-08-01T14:48:00Z">
            <w:rPr/>
          </w:rPrChange>
        </w:rPr>
        <w:t>inputs</w:t>
      </w:r>
      <w:r w:rsidR="00F73A4C" w:rsidRPr="00992146">
        <w:rPr>
          <w:lang w:val="en-US"/>
          <w:rPrChange w:id="3486" w:author="Anusha De" w:date="2022-08-01T14:48:00Z">
            <w:rPr/>
          </w:rPrChange>
        </w:rPr>
        <w:t xml:space="preserve"> </w:t>
      </w:r>
      <w:r w:rsidRPr="00992146">
        <w:rPr>
          <w:lang w:val="en-US"/>
          <w:rPrChange w:id="3487" w:author="Anusha De" w:date="2022-08-01T14:48:00Z">
            <w:rPr/>
          </w:rPrChange>
        </w:rPr>
        <w:t>by</w:t>
      </w:r>
      <w:r w:rsidR="00F73A4C" w:rsidRPr="00992146">
        <w:rPr>
          <w:lang w:val="en-US"/>
          <w:rPrChange w:id="3488" w:author="Anusha De" w:date="2022-08-01T14:48:00Z">
            <w:rPr/>
          </w:rPrChange>
        </w:rPr>
        <w:t xml:space="preserve"> </w:t>
      </w:r>
      <w:r w:rsidRPr="00992146">
        <w:rPr>
          <w:lang w:val="en-US"/>
          <w:rPrChange w:id="3489" w:author="Anusha De" w:date="2022-08-01T14:48:00Z">
            <w:rPr/>
          </w:rPrChange>
        </w:rPr>
        <w:t>producers,</w:t>
      </w:r>
      <w:r w:rsidR="00F73A4C" w:rsidRPr="00992146">
        <w:rPr>
          <w:lang w:val="en-US"/>
          <w:rPrChange w:id="3490" w:author="Anusha De" w:date="2022-08-01T14:48:00Z">
            <w:rPr/>
          </w:rPrChange>
        </w:rPr>
        <w:t xml:space="preserve"> </w:t>
      </w:r>
      <w:r w:rsidRPr="00992146">
        <w:rPr>
          <w:lang w:val="en-US"/>
          <w:rPrChange w:id="3491" w:author="Anusha De" w:date="2022-08-01T14:48:00Z">
            <w:rPr/>
          </w:rPrChange>
        </w:rPr>
        <w:t>especially</w:t>
      </w:r>
      <w:r w:rsidR="00F73A4C" w:rsidRPr="00992146">
        <w:rPr>
          <w:lang w:val="en-US"/>
          <w:rPrChange w:id="3492" w:author="Anusha De" w:date="2022-08-01T14:48:00Z">
            <w:rPr/>
          </w:rPrChange>
        </w:rPr>
        <w:t xml:space="preserve"> </w:t>
      </w:r>
      <w:r w:rsidRPr="00992146">
        <w:rPr>
          <w:lang w:val="en-US"/>
          <w:rPrChange w:id="3493" w:author="Anusha De" w:date="2022-08-01T14:48:00Z">
            <w:rPr/>
          </w:rPrChange>
        </w:rPr>
        <w:t>improved</w:t>
      </w:r>
      <w:r w:rsidR="00F73A4C" w:rsidRPr="00992146">
        <w:rPr>
          <w:lang w:val="en-US"/>
          <w:rPrChange w:id="3494" w:author="Anusha De" w:date="2022-08-01T14:48:00Z">
            <w:rPr/>
          </w:rPrChange>
        </w:rPr>
        <w:t xml:space="preserve"> </w:t>
      </w:r>
      <w:r w:rsidRPr="00992146">
        <w:rPr>
          <w:lang w:val="en-US"/>
          <w:rPrChange w:id="3495" w:author="Anusha De" w:date="2022-08-01T14:48:00Z">
            <w:rPr/>
          </w:rPrChange>
        </w:rPr>
        <w:t>seed,</w:t>
      </w:r>
      <w:r w:rsidR="00F73A4C" w:rsidRPr="00992146">
        <w:rPr>
          <w:lang w:val="en-US"/>
          <w:rPrChange w:id="3496" w:author="Anusha De" w:date="2022-08-01T14:48:00Z">
            <w:rPr/>
          </w:rPrChange>
        </w:rPr>
        <w:t xml:space="preserve"> </w:t>
      </w:r>
      <w:r w:rsidRPr="00992146">
        <w:rPr>
          <w:lang w:val="en-US"/>
          <w:rPrChange w:id="3497" w:author="Anusha De" w:date="2022-08-01T14:48:00Z">
            <w:rPr/>
          </w:rPrChange>
        </w:rPr>
        <w:t>constitutes</w:t>
      </w:r>
      <w:r w:rsidR="00F73A4C" w:rsidRPr="00992146">
        <w:rPr>
          <w:lang w:val="en-US"/>
          <w:rPrChange w:id="3498" w:author="Anusha De" w:date="2022-08-01T14:48:00Z">
            <w:rPr/>
          </w:rPrChange>
        </w:rPr>
        <w:t xml:space="preserve"> </w:t>
      </w:r>
      <w:r w:rsidRPr="00992146">
        <w:rPr>
          <w:lang w:val="en-US"/>
          <w:rPrChange w:id="3499" w:author="Anusha De" w:date="2022-08-01T14:48:00Z">
            <w:rPr/>
          </w:rPrChange>
        </w:rPr>
        <w:t>a</w:t>
      </w:r>
      <w:r w:rsidR="00F73A4C" w:rsidRPr="00992146">
        <w:rPr>
          <w:lang w:val="en-US"/>
          <w:rPrChange w:id="3500" w:author="Anusha De" w:date="2022-08-01T14:48:00Z">
            <w:rPr/>
          </w:rPrChange>
        </w:rPr>
        <w:t xml:space="preserve"> </w:t>
      </w:r>
      <w:r w:rsidRPr="00992146">
        <w:rPr>
          <w:lang w:val="en-US"/>
          <w:rPrChange w:id="3501" w:author="Anusha De" w:date="2022-08-01T14:48:00Z">
            <w:rPr/>
          </w:rPrChange>
        </w:rPr>
        <w:t>key</w:t>
      </w:r>
      <w:r w:rsidR="00F73A4C" w:rsidRPr="00992146">
        <w:rPr>
          <w:lang w:val="en-US"/>
          <w:rPrChange w:id="3502" w:author="Anusha De" w:date="2022-08-01T14:48:00Z">
            <w:rPr/>
          </w:rPrChange>
        </w:rPr>
        <w:t xml:space="preserve"> </w:t>
      </w:r>
      <w:r w:rsidRPr="00992146">
        <w:rPr>
          <w:lang w:val="en-US"/>
          <w:rPrChange w:id="3503" w:author="Anusha De" w:date="2022-08-01T14:48:00Z">
            <w:rPr/>
          </w:rPrChange>
        </w:rPr>
        <w:t>supply</w:t>
      </w:r>
      <w:r w:rsidR="00F73A4C" w:rsidRPr="00992146">
        <w:rPr>
          <w:lang w:val="en-US"/>
          <w:rPrChange w:id="3504" w:author="Anusha De" w:date="2022-08-01T14:48:00Z">
            <w:rPr/>
          </w:rPrChange>
        </w:rPr>
        <w:t xml:space="preserve"> </w:t>
      </w:r>
      <w:r w:rsidRPr="00992146">
        <w:rPr>
          <w:lang w:val="en-US"/>
          <w:rPrChange w:id="3505" w:author="Anusha De" w:date="2022-08-01T14:48:00Z">
            <w:rPr/>
          </w:rPrChange>
        </w:rPr>
        <w:t>side</w:t>
      </w:r>
      <w:r w:rsidR="00F73A4C" w:rsidRPr="00992146">
        <w:rPr>
          <w:lang w:val="en-US"/>
          <w:rPrChange w:id="3506" w:author="Anusha De" w:date="2022-08-01T14:48:00Z">
            <w:rPr/>
          </w:rPrChange>
        </w:rPr>
        <w:t xml:space="preserve"> </w:t>
      </w:r>
      <w:r w:rsidRPr="00992146">
        <w:rPr>
          <w:lang w:val="en-US"/>
          <w:rPrChange w:id="3507" w:author="Anusha De" w:date="2022-08-01T14:48:00Z">
            <w:rPr/>
          </w:rPrChange>
        </w:rPr>
        <w:t>constraint</w:t>
      </w:r>
      <w:r w:rsidR="00F73A4C" w:rsidRPr="00992146">
        <w:rPr>
          <w:lang w:val="en-US"/>
          <w:rPrChange w:id="3508" w:author="Anusha De" w:date="2022-08-01T14:48:00Z">
            <w:rPr/>
          </w:rPrChange>
        </w:rPr>
        <w:t xml:space="preserve"> </w:t>
      </w:r>
      <w:r w:rsidRPr="00992146">
        <w:rPr>
          <w:lang w:val="en-US"/>
          <w:rPrChange w:id="3509" w:author="Anusha De" w:date="2022-08-01T14:48:00Z">
            <w:rPr/>
          </w:rPrChange>
        </w:rPr>
        <w:t>(</w:t>
      </w:r>
      <w:proofErr w:type="spellStart"/>
      <w:r w:rsidR="006B0D07" w:rsidRPr="00643A43">
        <w:fldChar w:fldCharType="begin"/>
      </w:r>
      <w:r w:rsidR="006B0D07" w:rsidRPr="00992146">
        <w:rPr>
          <w:lang w:val="en-US"/>
          <w:rPrChange w:id="3510" w:author="Anusha De" w:date="2022-08-01T14:48:00Z">
            <w:rPr/>
          </w:rPrChange>
        </w:rPr>
        <w:instrText xml:space="preserve"> HYPERLINK \l "_bookmark33" </w:instrText>
      </w:r>
      <w:r w:rsidR="006B0D07" w:rsidRPr="00643A43">
        <w:fldChar w:fldCharType="separate"/>
      </w:r>
      <w:r w:rsidRPr="00992146">
        <w:rPr>
          <w:lang w:val="en-US"/>
          <w:rPrChange w:id="3511" w:author="Anusha De" w:date="2022-08-01T14:48:00Z">
            <w:rPr/>
          </w:rPrChange>
        </w:rPr>
        <w:t>Gollin</w:t>
      </w:r>
      <w:proofErr w:type="spellEnd"/>
      <w:r w:rsidR="006B0D07" w:rsidRPr="00643A43">
        <w:fldChar w:fldCharType="end"/>
      </w:r>
      <w:r w:rsidR="00F73A4C" w:rsidRPr="00992146">
        <w:rPr>
          <w:lang w:val="en-US"/>
          <w:rPrChange w:id="3512" w:author="Anusha De" w:date="2022-08-01T14:48:00Z">
            <w:rPr/>
          </w:rPrChange>
        </w:rPr>
        <w:t xml:space="preserve"> </w:t>
      </w:r>
      <w:r>
        <w:fldChar w:fldCharType="begin"/>
      </w:r>
      <w:r w:rsidRPr="00992146">
        <w:rPr>
          <w:lang w:val="en-US"/>
          <w:rPrChange w:id="3513" w:author="Anusha De" w:date="2022-08-01T14:48:00Z">
            <w:rPr/>
          </w:rPrChange>
        </w:rPr>
        <w:instrText xml:space="preserve"> HYPERLINK \l "_bookmark33" </w:instrText>
      </w:r>
      <w:r>
        <w:fldChar w:fldCharType="separate"/>
      </w:r>
      <w:r w:rsidRPr="00992146">
        <w:rPr>
          <w:lang w:val="en-US"/>
          <w:rPrChange w:id="3514" w:author="Anusha De" w:date="2022-08-01T14:48:00Z">
            <w:rPr/>
          </w:rPrChange>
        </w:rPr>
        <w:t>et</w:t>
      </w:r>
      <w:r w:rsidR="00F73A4C" w:rsidRPr="00992146">
        <w:rPr>
          <w:lang w:val="en-US"/>
          <w:rPrChange w:id="3515" w:author="Anusha De" w:date="2022-08-01T14:48:00Z">
            <w:rPr/>
          </w:rPrChange>
        </w:rPr>
        <w:t xml:space="preserve"> </w:t>
      </w:r>
      <w:r w:rsidRPr="00992146">
        <w:rPr>
          <w:lang w:val="en-US"/>
          <w:rPrChange w:id="3516" w:author="Anusha De" w:date="2022-08-01T14:48:00Z">
            <w:rPr/>
          </w:rPrChange>
        </w:rPr>
        <w:t>al.</w:t>
      </w:r>
      <w:r>
        <w:fldChar w:fldCharType="end"/>
      </w:r>
      <w:r w:rsidRPr="00992146">
        <w:rPr>
          <w:lang w:val="en-US"/>
          <w:rPrChange w:id="3517" w:author="Anusha De" w:date="2022-08-01T14:48:00Z">
            <w:rPr/>
          </w:rPrChange>
        </w:rPr>
        <w:t>,</w:t>
      </w:r>
      <w:r w:rsidR="00F73A4C" w:rsidRPr="00992146">
        <w:rPr>
          <w:lang w:val="en-US"/>
          <w:rPrChange w:id="3518" w:author="Anusha De" w:date="2022-08-01T14:48:00Z">
            <w:rPr/>
          </w:rPrChange>
        </w:rPr>
        <w:t xml:space="preserve"> </w:t>
      </w:r>
      <w:r>
        <w:fldChar w:fldCharType="begin"/>
      </w:r>
      <w:r w:rsidRPr="00992146">
        <w:rPr>
          <w:lang w:val="en-US"/>
          <w:rPrChange w:id="3519" w:author="Anusha De" w:date="2022-08-01T14:48:00Z">
            <w:rPr/>
          </w:rPrChange>
        </w:rPr>
        <w:instrText xml:space="preserve"> HYPERLINK \l "_bookmark33" </w:instrText>
      </w:r>
      <w:r>
        <w:fldChar w:fldCharType="separate"/>
      </w:r>
      <w:r w:rsidRPr="00992146">
        <w:rPr>
          <w:lang w:val="en-US"/>
          <w:rPrChange w:id="3520" w:author="Anusha De" w:date="2022-08-01T14:48:00Z">
            <w:rPr/>
          </w:rPrChange>
        </w:rPr>
        <w:t>2021</w:t>
      </w:r>
      <w:r>
        <w:fldChar w:fldCharType="end"/>
      </w:r>
      <w:r w:rsidRPr="00992146">
        <w:rPr>
          <w:lang w:val="en-US"/>
          <w:rPrChange w:id="3521" w:author="Anusha De" w:date="2022-08-01T14:48:00Z">
            <w:rPr/>
          </w:rPrChange>
        </w:rPr>
        <w:t>).</w:t>
      </w:r>
      <w:r w:rsidR="00F73A4C" w:rsidRPr="00992146">
        <w:rPr>
          <w:lang w:val="en-US"/>
          <w:rPrChange w:id="3522" w:author="Anusha De" w:date="2022-08-01T14:48:00Z">
            <w:rPr/>
          </w:rPrChange>
        </w:rPr>
        <w:t xml:space="preserve"> </w:t>
      </w:r>
      <w:r w:rsidRPr="00992146">
        <w:rPr>
          <w:lang w:val="en-US"/>
          <w:rPrChange w:id="3523" w:author="Anusha De" w:date="2022-08-01T14:48:00Z">
            <w:rPr/>
          </w:rPrChange>
        </w:rPr>
        <w:t>Other</w:t>
      </w:r>
      <w:r w:rsidR="00F73A4C" w:rsidRPr="00992146">
        <w:rPr>
          <w:lang w:val="en-US"/>
          <w:rPrChange w:id="3524" w:author="Anusha De" w:date="2022-08-01T14:48:00Z">
            <w:rPr/>
          </w:rPrChange>
        </w:rPr>
        <w:t xml:space="preserve"> </w:t>
      </w:r>
      <w:r w:rsidRPr="00992146">
        <w:rPr>
          <w:lang w:val="en-US"/>
          <w:rPrChange w:id="3525" w:author="Anusha De" w:date="2022-08-01T14:48:00Z">
            <w:rPr/>
          </w:rPrChange>
        </w:rPr>
        <w:t>important</w:t>
      </w:r>
      <w:r w:rsidR="00F73A4C" w:rsidRPr="00992146">
        <w:rPr>
          <w:lang w:val="en-US"/>
          <w:rPrChange w:id="3526" w:author="Anusha De" w:date="2022-08-01T14:48:00Z">
            <w:rPr/>
          </w:rPrChange>
        </w:rPr>
        <w:t xml:space="preserve"> </w:t>
      </w:r>
      <w:r w:rsidRPr="00992146">
        <w:rPr>
          <w:lang w:val="en-US"/>
          <w:rPrChange w:id="3527" w:author="Anusha De" w:date="2022-08-01T14:48:00Z">
            <w:rPr/>
          </w:rPrChange>
        </w:rPr>
        <w:t>demand</w:t>
      </w:r>
      <w:r w:rsidR="00F73A4C" w:rsidRPr="00992146">
        <w:rPr>
          <w:lang w:val="en-US"/>
          <w:rPrChange w:id="3528" w:author="Anusha De" w:date="2022-08-01T14:48:00Z">
            <w:rPr/>
          </w:rPrChange>
        </w:rPr>
        <w:t xml:space="preserve"> </w:t>
      </w:r>
      <w:r w:rsidRPr="00992146">
        <w:rPr>
          <w:lang w:val="en-US"/>
          <w:rPrChange w:id="3529" w:author="Anusha De" w:date="2022-08-01T14:48:00Z">
            <w:rPr/>
          </w:rPrChange>
        </w:rPr>
        <w:t>side</w:t>
      </w:r>
      <w:r w:rsidR="00F73A4C" w:rsidRPr="00992146">
        <w:rPr>
          <w:lang w:val="en-US"/>
          <w:rPrChange w:id="3530" w:author="Anusha De" w:date="2022-08-01T14:48:00Z">
            <w:rPr/>
          </w:rPrChange>
        </w:rPr>
        <w:t xml:space="preserve"> </w:t>
      </w:r>
      <w:r w:rsidRPr="00992146">
        <w:rPr>
          <w:lang w:val="en-US"/>
          <w:rPrChange w:id="3531" w:author="Anusha De" w:date="2022-08-01T14:48:00Z">
            <w:rPr/>
          </w:rPrChange>
        </w:rPr>
        <w:t>constraints</w:t>
      </w:r>
      <w:r w:rsidR="00F73A4C" w:rsidRPr="00992146">
        <w:rPr>
          <w:lang w:val="en-US"/>
          <w:rPrChange w:id="3532" w:author="Anusha De" w:date="2022-08-01T14:48:00Z">
            <w:rPr/>
          </w:rPrChange>
        </w:rPr>
        <w:t xml:space="preserve"> </w:t>
      </w:r>
      <w:r w:rsidRPr="00992146">
        <w:rPr>
          <w:lang w:val="en-US"/>
          <w:rPrChange w:id="3533" w:author="Anusha De" w:date="2022-08-01T14:48:00Z">
            <w:rPr/>
          </w:rPrChange>
        </w:rPr>
        <w:t>include</w:t>
      </w:r>
      <w:r w:rsidR="00F73A4C" w:rsidRPr="00992146">
        <w:rPr>
          <w:lang w:val="en-US"/>
          <w:rPrChange w:id="3534" w:author="Anusha De" w:date="2022-08-01T14:48:00Z">
            <w:rPr/>
          </w:rPrChange>
        </w:rPr>
        <w:t xml:space="preserve"> </w:t>
      </w:r>
      <w:r w:rsidRPr="00992146">
        <w:rPr>
          <w:lang w:val="en-US"/>
          <w:rPrChange w:id="3535" w:author="Anusha De" w:date="2022-08-01T14:48:00Z">
            <w:rPr/>
          </w:rPrChange>
        </w:rPr>
        <w:t>access</w:t>
      </w:r>
      <w:r w:rsidR="00F73A4C" w:rsidRPr="00992146">
        <w:rPr>
          <w:lang w:val="en-US"/>
          <w:rPrChange w:id="3536" w:author="Anusha De" w:date="2022-08-01T14:48:00Z">
            <w:rPr/>
          </w:rPrChange>
        </w:rPr>
        <w:t xml:space="preserve"> </w:t>
      </w:r>
      <w:r w:rsidRPr="00992146">
        <w:rPr>
          <w:lang w:val="en-US"/>
          <w:rPrChange w:id="3537" w:author="Anusha De" w:date="2022-08-01T14:48:00Z">
            <w:rPr/>
          </w:rPrChange>
        </w:rPr>
        <w:t>to</w:t>
      </w:r>
      <w:r w:rsidR="00F73A4C" w:rsidRPr="00992146">
        <w:rPr>
          <w:lang w:val="en-US"/>
          <w:rPrChange w:id="3538" w:author="Anusha De" w:date="2022-08-01T14:48:00Z">
            <w:rPr/>
          </w:rPrChange>
        </w:rPr>
        <w:t xml:space="preserve"> </w:t>
      </w:r>
      <w:r w:rsidRPr="00992146">
        <w:rPr>
          <w:lang w:val="en-US"/>
          <w:rPrChange w:id="3539" w:author="Anusha De" w:date="2022-08-01T14:48:00Z">
            <w:rPr/>
          </w:rPrChange>
        </w:rPr>
        <w:t>markets,</w:t>
      </w:r>
      <w:r w:rsidR="00F73A4C" w:rsidRPr="00992146">
        <w:rPr>
          <w:lang w:val="en-US"/>
          <w:rPrChange w:id="3540" w:author="Anusha De" w:date="2022-08-01T14:48:00Z">
            <w:rPr/>
          </w:rPrChange>
        </w:rPr>
        <w:t xml:space="preserve"> </w:t>
      </w:r>
      <w:r w:rsidRPr="00992146">
        <w:rPr>
          <w:lang w:val="en-US"/>
          <w:rPrChange w:id="3541" w:author="Anusha De" w:date="2022-08-01T14:48:00Z">
            <w:rPr/>
          </w:rPrChange>
        </w:rPr>
        <w:t>due</w:t>
      </w:r>
      <w:r w:rsidR="00F73A4C" w:rsidRPr="00992146">
        <w:rPr>
          <w:lang w:val="en-US"/>
          <w:rPrChange w:id="3542" w:author="Anusha De" w:date="2022-08-01T14:48:00Z">
            <w:rPr/>
          </w:rPrChange>
        </w:rPr>
        <w:t xml:space="preserve"> </w:t>
      </w:r>
      <w:r w:rsidRPr="00992146">
        <w:rPr>
          <w:lang w:val="en-US"/>
          <w:rPrChange w:id="3543" w:author="Anusha De" w:date="2022-08-01T14:48:00Z">
            <w:rPr/>
          </w:rPrChange>
        </w:rPr>
        <w:t>to</w:t>
      </w:r>
      <w:r w:rsidR="00F73A4C" w:rsidRPr="00992146">
        <w:rPr>
          <w:lang w:val="en-US"/>
          <w:rPrChange w:id="3544" w:author="Anusha De" w:date="2022-08-01T14:48:00Z">
            <w:rPr/>
          </w:rPrChange>
        </w:rPr>
        <w:t xml:space="preserve"> </w:t>
      </w:r>
      <w:r w:rsidRPr="00992146">
        <w:rPr>
          <w:lang w:val="en-US"/>
          <w:rPrChange w:id="3545" w:author="Anusha De" w:date="2022-08-01T14:48:00Z">
            <w:rPr/>
          </w:rPrChange>
        </w:rPr>
        <w:t>the</w:t>
      </w:r>
      <w:r w:rsidR="00F73A4C" w:rsidRPr="00992146">
        <w:rPr>
          <w:lang w:val="en-US"/>
          <w:rPrChange w:id="3546" w:author="Anusha De" w:date="2022-08-01T14:48:00Z">
            <w:rPr/>
          </w:rPrChange>
        </w:rPr>
        <w:t xml:space="preserve"> </w:t>
      </w:r>
      <w:r w:rsidRPr="00992146">
        <w:rPr>
          <w:lang w:val="en-US"/>
          <w:rPrChange w:id="3547" w:author="Anusha De" w:date="2022-08-01T14:48:00Z">
            <w:rPr/>
          </w:rPrChange>
        </w:rPr>
        <w:t>fact</w:t>
      </w:r>
      <w:r w:rsidR="00F73A4C" w:rsidRPr="00992146">
        <w:rPr>
          <w:lang w:val="en-US"/>
          <w:rPrChange w:id="3548" w:author="Anusha De" w:date="2022-08-01T14:48:00Z">
            <w:rPr/>
          </w:rPrChange>
        </w:rPr>
        <w:t xml:space="preserve"> </w:t>
      </w:r>
      <w:r w:rsidRPr="00992146">
        <w:rPr>
          <w:lang w:val="en-US"/>
          <w:rPrChange w:id="3549" w:author="Anusha De" w:date="2022-08-01T14:48:00Z">
            <w:rPr/>
          </w:rPrChange>
        </w:rPr>
        <w:t>that</w:t>
      </w:r>
      <w:r w:rsidR="00F73A4C" w:rsidRPr="00992146">
        <w:rPr>
          <w:lang w:val="en-US"/>
          <w:rPrChange w:id="3550" w:author="Anusha De" w:date="2022-08-01T14:48:00Z">
            <w:rPr/>
          </w:rPrChange>
        </w:rPr>
        <w:t xml:space="preserve"> </w:t>
      </w:r>
      <w:r w:rsidRPr="00992146">
        <w:rPr>
          <w:lang w:val="en-US"/>
          <w:rPrChange w:id="3551" w:author="Anusha De" w:date="2022-08-01T14:48:00Z">
            <w:rPr/>
          </w:rPrChange>
        </w:rPr>
        <w:t>farmers</w:t>
      </w:r>
      <w:r w:rsidR="00F73A4C" w:rsidRPr="00992146">
        <w:rPr>
          <w:lang w:val="en-US"/>
          <w:rPrChange w:id="3552" w:author="Anusha De" w:date="2022-08-01T14:48:00Z">
            <w:rPr/>
          </w:rPrChange>
        </w:rPr>
        <w:t xml:space="preserve"> </w:t>
      </w:r>
      <w:r w:rsidRPr="00992146">
        <w:rPr>
          <w:lang w:val="en-US"/>
          <w:rPrChange w:id="3553" w:author="Anusha De" w:date="2022-08-01T14:48:00Z">
            <w:rPr/>
          </w:rPrChange>
        </w:rPr>
        <w:t>are</w:t>
      </w:r>
      <w:r w:rsidR="00F73A4C" w:rsidRPr="00992146">
        <w:rPr>
          <w:lang w:val="en-US"/>
          <w:rPrChange w:id="3554" w:author="Anusha De" w:date="2022-08-01T14:48:00Z">
            <w:rPr/>
          </w:rPrChange>
        </w:rPr>
        <w:t xml:space="preserve"> </w:t>
      </w:r>
      <w:r w:rsidRPr="00992146">
        <w:rPr>
          <w:lang w:val="en-US"/>
          <w:rPrChange w:id="3555" w:author="Anusha De" w:date="2022-08-01T14:48:00Z">
            <w:rPr/>
          </w:rPrChange>
        </w:rPr>
        <w:t>generally</w:t>
      </w:r>
      <w:r w:rsidR="00F73A4C" w:rsidRPr="00992146">
        <w:rPr>
          <w:lang w:val="en-US"/>
          <w:rPrChange w:id="3556" w:author="Anusha De" w:date="2022-08-01T14:48:00Z">
            <w:rPr/>
          </w:rPrChange>
        </w:rPr>
        <w:t xml:space="preserve"> </w:t>
      </w:r>
      <w:r w:rsidRPr="00992146">
        <w:rPr>
          <w:lang w:val="en-US"/>
          <w:rPrChange w:id="3557" w:author="Anusha De" w:date="2022-08-01T14:48:00Z">
            <w:rPr/>
          </w:rPrChange>
        </w:rPr>
        <w:t>located</w:t>
      </w:r>
      <w:r w:rsidR="00F73A4C" w:rsidRPr="00992146">
        <w:rPr>
          <w:lang w:val="en-US"/>
          <w:rPrChange w:id="3558" w:author="Anusha De" w:date="2022-08-01T14:48:00Z">
            <w:rPr/>
          </w:rPrChange>
        </w:rPr>
        <w:t xml:space="preserve"> </w:t>
      </w:r>
      <w:r w:rsidRPr="00992146">
        <w:rPr>
          <w:lang w:val="en-US"/>
          <w:rPrChange w:id="3559" w:author="Anusha De" w:date="2022-08-01T14:48:00Z">
            <w:rPr/>
          </w:rPrChange>
        </w:rPr>
        <w:t>in</w:t>
      </w:r>
      <w:r w:rsidR="00F73A4C" w:rsidRPr="00992146">
        <w:rPr>
          <w:lang w:val="en-US"/>
          <w:rPrChange w:id="3560" w:author="Anusha De" w:date="2022-08-01T14:48:00Z">
            <w:rPr/>
          </w:rPrChange>
        </w:rPr>
        <w:t xml:space="preserve"> </w:t>
      </w:r>
      <w:r w:rsidRPr="00992146">
        <w:rPr>
          <w:lang w:val="en-US"/>
          <w:rPrChange w:id="3561" w:author="Anusha De" w:date="2022-08-01T14:48:00Z">
            <w:rPr/>
          </w:rPrChange>
        </w:rPr>
        <w:t>remote</w:t>
      </w:r>
      <w:r w:rsidR="00F73A4C" w:rsidRPr="00992146">
        <w:rPr>
          <w:lang w:val="en-US"/>
          <w:rPrChange w:id="3562" w:author="Anusha De" w:date="2022-08-01T14:48:00Z">
            <w:rPr/>
          </w:rPrChange>
        </w:rPr>
        <w:t xml:space="preserve"> </w:t>
      </w:r>
      <w:r w:rsidRPr="00992146">
        <w:rPr>
          <w:lang w:val="en-US"/>
          <w:rPrChange w:id="3563" w:author="Anusha De" w:date="2022-08-01T14:48:00Z">
            <w:rPr/>
          </w:rPrChange>
        </w:rPr>
        <w:t>areas</w:t>
      </w:r>
      <w:r w:rsidR="00F73A4C" w:rsidRPr="00992146">
        <w:rPr>
          <w:lang w:val="en-US"/>
          <w:rPrChange w:id="3564" w:author="Anusha De" w:date="2022-08-01T14:48:00Z">
            <w:rPr/>
          </w:rPrChange>
        </w:rPr>
        <w:t xml:space="preserve"> </w:t>
      </w:r>
      <w:r w:rsidRPr="00992146">
        <w:rPr>
          <w:lang w:val="en-US"/>
          <w:rPrChange w:id="3565" w:author="Anusha De" w:date="2022-08-01T14:48:00Z">
            <w:rPr/>
          </w:rPrChange>
        </w:rPr>
        <w:t>linked</w:t>
      </w:r>
      <w:r w:rsidR="00F73A4C" w:rsidRPr="00992146">
        <w:rPr>
          <w:lang w:val="en-US"/>
          <w:rPrChange w:id="3566" w:author="Anusha De" w:date="2022-08-01T14:48:00Z">
            <w:rPr/>
          </w:rPrChange>
        </w:rPr>
        <w:t xml:space="preserve"> </w:t>
      </w:r>
      <w:r w:rsidRPr="00992146">
        <w:rPr>
          <w:lang w:val="en-US"/>
          <w:rPrChange w:id="3567" w:author="Anusha De" w:date="2022-08-01T14:48:00Z">
            <w:rPr/>
          </w:rPrChange>
        </w:rPr>
        <w:t>by</w:t>
      </w:r>
      <w:r w:rsidR="00F73A4C" w:rsidRPr="00992146">
        <w:rPr>
          <w:lang w:val="en-US"/>
          <w:rPrChange w:id="3568" w:author="Anusha De" w:date="2022-08-01T14:48:00Z">
            <w:rPr/>
          </w:rPrChange>
        </w:rPr>
        <w:t xml:space="preserve"> </w:t>
      </w:r>
      <w:r w:rsidRPr="00992146">
        <w:rPr>
          <w:lang w:val="en-US"/>
          <w:rPrChange w:id="3569" w:author="Anusha De" w:date="2022-08-01T14:48:00Z">
            <w:rPr/>
          </w:rPrChange>
        </w:rPr>
        <w:t>poor</w:t>
      </w:r>
      <w:r w:rsidR="00F73A4C" w:rsidRPr="00992146">
        <w:rPr>
          <w:lang w:val="en-US"/>
          <w:rPrChange w:id="3570" w:author="Anusha De" w:date="2022-08-01T14:48:00Z">
            <w:rPr/>
          </w:rPrChange>
        </w:rPr>
        <w:t xml:space="preserve"> </w:t>
      </w:r>
      <w:r w:rsidRPr="00992146">
        <w:rPr>
          <w:lang w:val="en-US"/>
          <w:rPrChange w:id="3571" w:author="Anusha De" w:date="2022-08-01T14:48:00Z">
            <w:rPr/>
          </w:rPrChange>
        </w:rPr>
        <w:t>roads</w:t>
      </w:r>
      <w:r w:rsidR="00F73A4C" w:rsidRPr="00992146">
        <w:rPr>
          <w:lang w:val="en-US"/>
          <w:rPrChange w:id="3572" w:author="Anusha De" w:date="2022-08-01T14:48:00Z">
            <w:rPr/>
          </w:rPrChange>
        </w:rPr>
        <w:t xml:space="preserve"> </w:t>
      </w:r>
      <w:r w:rsidRPr="00992146">
        <w:rPr>
          <w:lang w:val="en-US"/>
          <w:rPrChange w:id="3573" w:author="Anusha De" w:date="2022-08-01T14:48:00Z">
            <w:rPr/>
          </w:rPrChange>
        </w:rPr>
        <w:t>that</w:t>
      </w:r>
      <w:r w:rsidR="00F73A4C" w:rsidRPr="00992146">
        <w:rPr>
          <w:lang w:val="en-US"/>
          <w:rPrChange w:id="3574" w:author="Anusha De" w:date="2022-08-01T14:48:00Z">
            <w:rPr/>
          </w:rPrChange>
        </w:rPr>
        <w:t xml:space="preserve"> </w:t>
      </w:r>
      <w:r w:rsidRPr="00992146">
        <w:rPr>
          <w:lang w:val="en-US"/>
          <w:rPrChange w:id="3575" w:author="Anusha De" w:date="2022-08-01T14:48:00Z">
            <w:rPr/>
          </w:rPrChange>
        </w:rPr>
        <w:t>become</w:t>
      </w:r>
      <w:r w:rsidR="00F73A4C" w:rsidRPr="00992146">
        <w:rPr>
          <w:lang w:val="en-US"/>
          <w:rPrChange w:id="3576" w:author="Anusha De" w:date="2022-08-01T14:48:00Z">
            <w:rPr/>
          </w:rPrChange>
        </w:rPr>
        <w:t xml:space="preserve"> </w:t>
      </w:r>
      <w:r w:rsidRPr="00992146">
        <w:rPr>
          <w:lang w:val="en-US"/>
          <w:rPrChange w:id="3577" w:author="Anusha De" w:date="2022-08-01T14:48:00Z">
            <w:rPr/>
          </w:rPrChange>
        </w:rPr>
        <w:t>impassable</w:t>
      </w:r>
      <w:r w:rsidR="00F73A4C" w:rsidRPr="00992146">
        <w:rPr>
          <w:lang w:val="en-US"/>
          <w:rPrChange w:id="3578" w:author="Anusha De" w:date="2022-08-01T14:48:00Z">
            <w:rPr/>
          </w:rPrChange>
        </w:rPr>
        <w:t xml:space="preserve"> </w:t>
      </w:r>
      <w:r w:rsidRPr="00992146">
        <w:rPr>
          <w:lang w:val="en-US"/>
          <w:rPrChange w:id="3579" w:author="Anusha De" w:date="2022-08-01T14:48:00Z">
            <w:rPr/>
          </w:rPrChange>
        </w:rPr>
        <w:t>during</w:t>
      </w:r>
      <w:r w:rsidR="00F73A4C" w:rsidRPr="00992146">
        <w:rPr>
          <w:lang w:val="en-US"/>
          <w:rPrChange w:id="3580" w:author="Anusha De" w:date="2022-08-01T14:48:00Z">
            <w:rPr/>
          </w:rPrChange>
        </w:rPr>
        <w:t xml:space="preserve"> </w:t>
      </w:r>
      <w:r w:rsidRPr="00992146">
        <w:rPr>
          <w:lang w:val="en-US"/>
          <w:rPrChange w:id="3581" w:author="Anusha De" w:date="2022-08-01T14:48:00Z">
            <w:rPr/>
          </w:rPrChange>
        </w:rPr>
        <w:t>the</w:t>
      </w:r>
      <w:r w:rsidR="00F73A4C" w:rsidRPr="00992146">
        <w:rPr>
          <w:lang w:val="en-US"/>
          <w:rPrChange w:id="3582" w:author="Anusha De" w:date="2022-08-01T14:48:00Z">
            <w:rPr/>
          </w:rPrChange>
        </w:rPr>
        <w:t xml:space="preserve"> </w:t>
      </w:r>
      <w:r w:rsidRPr="00992146">
        <w:rPr>
          <w:lang w:val="en-US"/>
          <w:rPrChange w:id="3583" w:author="Anusha De" w:date="2022-08-01T14:48:00Z">
            <w:rPr/>
          </w:rPrChange>
        </w:rPr>
        <w:t>rainy</w:t>
      </w:r>
      <w:r w:rsidR="00F73A4C" w:rsidRPr="00992146">
        <w:rPr>
          <w:lang w:val="en-US"/>
          <w:rPrChange w:id="3584" w:author="Anusha De" w:date="2022-08-01T14:48:00Z">
            <w:rPr/>
          </w:rPrChange>
        </w:rPr>
        <w:t xml:space="preserve"> </w:t>
      </w:r>
      <w:r w:rsidRPr="00992146">
        <w:rPr>
          <w:lang w:val="en-US"/>
          <w:rPrChange w:id="3585" w:author="Anusha De" w:date="2022-08-01T14:48:00Z">
            <w:rPr/>
          </w:rPrChange>
        </w:rPr>
        <w:t>season</w:t>
      </w:r>
      <w:r w:rsidR="00F73A4C" w:rsidRPr="00992146">
        <w:rPr>
          <w:lang w:val="en-US"/>
          <w:rPrChange w:id="3586" w:author="Anusha De" w:date="2022-08-01T14:48:00Z">
            <w:rPr/>
          </w:rPrChange>
        </w:rPr>
        <w:t xml:space="preserve"> </w:t>
      </w:r>
      <w:r w:rsidRPr="00992146">
        <w:rPr>
          <w:lang w:val="en-US"/>
          <w:rPrChange w:id="3587" w:author="Anusha De" w:date="2022-08-01T14:48:00Z">
            <w:rPr/>
          </w:rPrChange>
        </w:rPr>
        <w:t>(</w:t>
      </w:r>
      <w:r>
        <w:fldChar w:fldCharType="begin"/>
      </w:r>
      <w:r w:rsidRPr="00992146">
        <w:rPr>
          <w:lang w:val="en-US"/>
          <w:rPrChange w:id="3588" w:author="Anusha De" w:date="2022-08-01T14:48:00Z">
            <w:rPr/>
          </w:rPrChange>
        </w:rPr>
        <w:instrText xml:space="preserve"> HYPERLINK \l "_bookmark65" </w:instrText>
      </w:r>
      <w:r>
        <w:fldChar w:fldCharType="separate"/>
      </w:r>
      <w:r w:rsidR="00E42E7F" w:rsidRPr="00992146">
        <w:rPr>
          <w:lang w:val="en-US"/>
          <w:rPrChange w:id="3589" w:author="Anusha De" w:date="2022-08-01T14:48:00Z">
            <w:rPr/>
          </w:rPrChange>
        </w:rPr>
        <w:t>Stifel</w:t>
      </w:r>
      <w:r w:rsidR="00F73A4C" w:rsidRPr="00992146">
        <w:rPr>
          <w:lang w:val="en-US"/>
          <w:rPrChange w:id="3590" w:author="Anusha De" w:date="2022-08-01T14:48:00Z">
            <w:rPr/>
          </w:rPrChange>
        </w:rPr>
        <w:t xml:space="preserve"> </w:t>
      </w:r>
      <w:r w:rsidR="00E42E7F" w:rsidRPr="00992146">
        <w:rPr>
          <w:lang w:val="en-US"/>
          <w:rPrChange w:id="3591" w:author="Anusha De" w:date="2022-08-01T14:48:00Z">
            <w:rPr/>
          </w:rPrChange>
        </w:rPr>
        <w:t>&amp;</w:t>
      </w:r>
      <w:r w:rsidR="00F73A4C" w:rsidRPr="00992146">
        <w:rPr>
          <w:lang w:val="en-US"/>
          <w:rPrChange w:id="3592" w:author="Anusha De" w:date="2022-08-01T14:48:00Z">
            <w:rPr/>
          </w:rPrChange>
        </w:rPr>
        <w:t xml:space="preserve"> </w:t>
      </w:r>
      <w:proofErr w:type="spellStart"/>
      <w:r w:rsidR="00E42E7F" w:rsidRPr="00992146">
        <w:rPr>
          <w:lang w:val="en-US"/>
          <w:rPrChange w:id="3593" w:author="Anusha De" w:date="2022-08-01T14:48:00Z">
            <w:rPr/>
          </w:rPrChange>
        </w:rPr>
        <w:t>Minten</w:t>
      </w:r>
      <w:proofErr w:type="spellEnd"/>
      <w:r>
        <w:fldChar w:fldCharType="end"/>
      </w:r>
      <w:r w:rsidRPr="00992146">
        <w:rPr>
          <w:lang w:val="en-US"/>
          <w:rPrChange w:id="3594" w:author="Anusha De" w:date="2022-08-01T14:48:00Z">
            <w:rPr/>
          </w:rPrChange>
        </w:rPr>
        <w:t>,</w:t>
      </w:r>
      <w:r w:rsidR="00F73A4C" w:rsidRPr="00992146">
        <w:rPr>
          <w:lang w:val="en-US"/>
          <w:rPrChange w:id="3595" w:author="Anusha De" w:date="2022-08-01T14:48:00Z">
            <w:rPr/>
          </w:rPrChange>
        </w:rPr>
        <w:t xml:space="preserve"> </w:t>
      </w:r>
      <w:r>
        <w:fldChar w:fldCharType="begin"/>
      </w:r>
      <w:r w:rsidRPr="00992146">
        <w:rPr>
          <w:lang w:val="en-US"/>
          <w:rPrChange w:id="3596" w:author="Anusha De" w:date="2022-08-01T14:48:00Z">
            <w:rPr/>
          </w:rPrChange>
        </w:rPr>
        <w:instrText xml:space="preserve"> HYPERLINK \l "_bookmark65" </w:instrText>
      </w:r>
      <w:r>
        <w:fldChar w:fldCharType="separate"/>
      </w:r>
      <w:r w:rsidRPr="00992146">
        <w:rPr>
          <w:lang w:val="en-US"/>
          <w:rPrChange w:id="3597" w:author="Anusha De" w:date="2022-08-01T14:48:00Z">
            <w:rPr/>
          </w:rPrChange>
        </w:rPr>
        <w:t>2008</w:t>
      </w:r>
      <w:r>
        <w:fldChar w:fldCharType="end"/>
      </w:r>
      <w:r w:rsidRPr="00992146">
        <w:rPr>
          <w:lang w:val="en-US"/>
          <w:rPrChange w:id="3598" w:author="Anusha De" w:date="2022-08-01T14:48:00Z">
            <w:rPr/>
          </w:rPrChange>
        </w:rPr>
        <w:t>).</w:t>
      </w:r>
      <w:r w:rsidR="00F73A4C" w:rsidRPr="00992146">
        <w:rPr>
          <w:lang w:val="en-US"/>
          <w:rPrChange w:id="3599" w:author="Anusha De" w:date="2022-08-01T14:48:00Z">
            <w:rPr/>
          </w:rPrChange>
        </w:rPr>
        <w:t xml:space="preserve"> </w:t>
      </w:r>
      <w:r w:rsidRPr="00992146">
        <w:rPr>
          <w:lang w:val="en-US"/>
          <w:rPrChange w:id="3600" w:author="Anusha De" w:date="2022-08-01T14:48:00Z">
            <w:rPr/>
          </w:rPrChange>
        </w:rPr>
        <w:t>Limited</w:t>
      </w:r>
      <w:r w:rsidR="00F73A4C" w:rsidRPr="00992146">
        <w:rPr>
          <w:lang w:val="en-US"/>
          <w:rPrChange w:id="3601" w:author="Anusha De" w:date="2022-08-01T14:48:00Z">
            <w:rPr/>
          </w:rPrChange>
        </w:rPr>
        <w:t xml:space="preserve"> </w:t>
      </w:r>
      <w:r w:rsidRPr="00992146">
        <w:rPr>
          <w:lang w:val="en-US"/>
          <w:rPrChange w:id="3602" w:author="Anusha De" w:date="2022-08-01T14:48:00Z">
            <w:rPr/>
          </w:rPrChange>
        </w:rPr>
        <w:t>processing</w:t>
      </w:r>
      <w:r w:rsidR="00F73A4C" w:rsidRPr="00992146">
        <w:rPr>
          <w:lang w:val="en-US"/>
          <w:rPrChange w:id="3603" w:author="Anusha De" w:date="2022-08-01T14:48:00Z">
            <w:rPr/>
          </w:rPrChange>
        </w:rPr>
        <w:t xml:space="preserve"> </w:t>
      </w:r>
      <w:r w:rsidRPr="00992146">
        <w:rPr>
          <w:lang w:val="en-US"/>
          <w:rPrChange w:id="3604" w:author="Anusha De" w:date="2022-08-01T14:48:00Z">
            <w:rPr/>
          </w:rPrChange>
        </w:rPr>
        <w:t>capacity</w:t>
      </w:r>
      <w:r w:rsidR="00F73A4C" w:rsidRPr="00992146">
        <w:rPr>
          <w:lang w:val="en-US"/>
          <w:rPrChange w:id="3605" w:author="Anusha De" w:date="2022-08-01T14:48:00Z">
            <w:rPr/>
          </w:rPrChange>
        </w:rPr>
        <w:t xml:space="preserve"> </w:t>
      </w:r>
      <w:r w:rsidRPr="00992146">
        <w:rPr>
          <w:lang w:val="en-US"/>
          <w:rPrChange w:id="3606" w:author="Anusha De" w:date="2022-08-01T14:48:00Z">
            <w:rPr/>
          </w:rPrChange>
        </w:rPr>
        <w:t>also</w:t>
      </w:r>
      <w:r w:rsidR="00F73A4C" w:rsidRPr="00992146">
        <w:rPr>
          <w:lang w:val="en-US"/>
          <w:rPrChange w:id="3607" w:author="Anusha De" w:date="2022-08-01T14:48:00Z">
            <w:rPr/>
          </w:rPrChange>
        </w:rPr>
        <w:t xml:space="preserve"> </w:t>
      </w:r>
      <w:r w:rsidRPr="00992146">
        <w:rPr>
          <w:lang w:val="en-US"/>
          <w:rPrChange w:id="3608" w:author="Anusha De" w:date="2022-08-01T14:48:00Z">
            <w:rPr/>
          </w:rPrChange>
        </w:rPr>
        <w:t>leads</w:t>
      </w:r>
      <w:r w:rsidR="00F73A4C" w:rsidRPr="00992146">
        <w:rPr>
          <w:lang w:val="en-US"/>
          <w:rPrChange w:id="3609" w:author="Anusha De" w:date="2022-08-01T14:48:00Z">
            <w:rPr/>
          </w:rPrChange>
        </w:rPr>
        <w:t xml:space="preserve"> </w:t>
      </w:r>
      <w:r w:rsidRPr="00992146">
        <w:rPr>
          <w:lang w:val="en-US"/>
          <w:rPrChange w:id="3610" w:author="Anusha De" w:date="2022-08-01T14:48:00Z">
            <w:rPr/>
          </w:rPrChange>
        </w:rPr>
        <w:t>to</w:t>
      </w:r>
      <w:r w:rsidR="00F73A4C" w:rsidRPr="00992146">
        <w:rPr>
          <w:lang w:val="en-US"/>
          <w:rPrChange w:id="3611" w:author="Anusha De" w:date="2022-08-01T14:48:00Z">
            <w:rPr/>
          </w:rPrChange>
        </w:rPr>
        <w:t xml:space="preserve"> </w:t>
      </w:r>
      <w:r w:rsidRPr="00992146">
        <w:rPr>
          <w:lang w:val="en-US"/>
          <w:rPrChange w:id="3612" w:author="Anusha De" w:date="2022-08-01T14:48:00Z">
            <w:rPr/>
          </w:rPrChange>
        </w:rPr>
        <w:t>quality</w:t>
      </w:r>
      <w:r w:rsidR="00F73A4C" w:rsidRPr="00992146">
        <w:rPr>
          <w:lang w:val="en-US"/>
          <w:rPrChange w:id="3613" w:author="Anusha De" w:date="2022-08-01T14:48:00Z">
            <w:rPr/>
          </w:rPrChange>
        </w:rPr>
        <w:t xml:space="preserve"> </w:t>
      </w:r>
      <w:r w:rsidRPr="00992146">
        <w:rPr>
          <w:lang w:val="en-US"/>
          <w:rPrChange w:id="3614" w:author="Anusha De" w:date="2022-08-01T14:48:00Z">
            <w:rPr/>
          </w:rPrChange>
        </w:rPr>
        <w:t>deterioration,</w:t>
      </w:r>
      <w:r w:rsidR="00F73A4C" w:rsidRPr="00992146">
        <w:rPr>
          <w:lang w:val="en-US"/>
          <w:rPrChange w:id="3615" w:author="Anusha De" w:date="2022-08-01T14:48:00Z">
            <w:rPr/>
          </w:rPrChange>
        </w:rPr>
        <w:t xml:space="preserve"> </w:t>
      </w:r>
      <w:r w:rsidRPr="00992146">
        <w:rPr>
          <w:lang w:val="en-US"/>
          <w:rPrChange w:id="3616" w:author="Anusha De" w:date="2022-08-01T14:48:00Z">
            <w:rPr/>
          </w:rPrChange>
        </w:rPr>
        <w:t>further</w:t>
      </w:r>
      <w:r w:rsidR="00F73A4C" w:rsidRPr="00992146">
        <w:rPr>
          <w:lang w:val="en-US"/>
          <w:rPrChange w:id="3617" w:author="Anusha De" w:date="2022-08-01T14:48:00Z">
            <w:rPr/>
          </w:rPrChange>
        </w:rPr>
        <w:t xml:space="preserve"> </w:t>
      </w:r>
      <w:r w:rsidRPr="00992146">
        <w:rPr>
          <w:lang w:val="en-US"/>
          <w:rPrChange w:id="3618" w:author="Anusha De" w:date="2022-08-01T14:48:00Z">
            <w:rPr/>
          </w:rPrChange>
        </w:rPr>
        <w:t>depressing</w:t>
      </w:r>
      <w:r w:rsidR="00F73A4C" w:rsidRPr="00992146">
        <w:rPr>
          <w:lang w:val="en-US"/>
          <w:rPrChange w:id="3619" w:author="Anusha De" w:date="2022-08-01T14:48:00Z">
            <w:rPr/>
          </w:rPrChange>
        </w:rPr>
        <w:t xml:space="preserve"> </w:t>
      </w:r>
      <w:r w:rsidRPr="00992146">
        <w:rPr>
          <w:lang w:val="en-US"/>
          <w:rPrChange w:id="3620" w:author="Anusha De" w:date="2022-08-01T14:48:00Z">
            <w:rPr/>
          </w:rPrChange>
        </w:rPr>
        <w:t>demand</w:t>
      </w:r>
      <w:r w:rsidR="00F73A4C" w:rsidRPr="00992146">
        <w:rPr>
          <w:lang w:val="en-US"/>
          <w:rPrChange w:id="3621" w:author="Anusha De" w:date="2022-08-01T14:48:00Z">
            <w:rPr/>
          </w:rPrChange>
        </w:rPr>
        <w:t xml:space="preserve"> </w:t>
      </w:r>
      <w:r w:rsidRPr="00992146">
        <w:rPr>
          <w:lang w:val="en-US"/>
          <w:rPrChange w:id="3622" w:author="Anusha De" w:date="2022-08-01T14:48:00Z">
            <w:rPr/>
          </w:rPrChange>
        </w:rPr>
        <w:t>for</w:t>
      </w:r>
      <w:r w:rsidR="00F73A4C" w:rsidRPr="00992146">
        <w:rPr>
          <w:lang w:val="en-US"/>
          <w:rPrChange w:id="3623" w:author="Anusha De" w:date="2022-08-01T14:48:00Z">
            <w:rPr/>
          </w:rPrChange>
        </w:rPr>
        <w:t xml:space="preserve"> </w:t>
      </w:r>
      <w:r w:rsidRPr="00992146">
        <w:rPr>
          <w:lang w:val="en-US"/>
          <w:rPrChange w:id="3624" w:author="Anusha De" w:date="2022-08-01T14:48:00Z">
            <w:rPr/>
          </w:rPrChange>
        </w:rPr>
        <w:t>the</w:t>
      </w:r>
      <w:r w:rsidR="00F73A4C" w:rsidRPr="00992146">
        <w:rPr>
          <w:lang w:val="en-US"/>
          <w:rPrChange w:id="3625" w:author="Anusha De" w:date="2022-08-01T14:48:00Z">
            <w:rPr/>
          </w:rPrChange>
        </w:rPr>
        <w:t xml:space="preserve"> </w:t>
      </w:r>
      <w:r w:rsidRPr="00992146">
        <w:rPr>
          <w:lang w:val="en-US"/>
          <w:rPrChange w:id="3626" w:author="Anusha De" w:date="2022-08-01T14:48:00Z">
            <w:rPr/>
          </w:rPrChange>
        </w:rPr>
        <w:t>commodity.</w:t>
      </w:r>
      <w:r w:rsidR="00F73A4C" w:rsidRPr="00992146">
        <w:rPr>
          <w:lang w:val="en-US"/>
          <w:rPrChange w:id="3627" w:author="Anusha De" w:date="2022-08-01T14:48:00Z">
            <w:rPr/>
          </w:rPrChange>
        </w:rPr>
        <w:t xml:space="preserve"> </w:t>
      </w:r>
      <w:r w:rsidRPr="00992146">
        <w:rPr>
          <w:lang w:val="en-US"/>
          <w:rPrChange w:id="3628" w:author="Anusha De" w:date="2022-08-01T14:48:00Z">
            <w:rPr/>
          </w:rPrChange>
        </w:rPr>
        <w:t>As</w:t>
      </w:r>
      <w:r w:rsidR="00F73A4C" w:rsidRPr="00992146">
        <w:rPr>
          <w:lang w:val="en-US"/>
          <w:rPrChange w:id="3629" w:author="Anusha De" w:date="2022-08-01T14:48:00Z">
            <w:rPr/>
          </w:rPrChange>
        </w:rPr>
        <w:t xml:space="preserve"> </w:t>
      </w:r>
      <w:r w:rsidRPr="00992146">
        <w:rPr>
          <w:lang w:val="en-US"/>
          <w:rPrChange w:id="3630" w:author="Anusha De" w:date="2022-08-01T14:48:00Z">
            <w:rPr/>
          </w:rPrChange>
        </w:rPr>
        <w:t>input</w:t>
      </w:r>
      <w:r w:rsidR="00F73A4C" w:rsidRPr="00992146">
        <w:rPr>
          <w:lang w:val="en-US"/>
          <w:rPrChange w:id="3631" w:author="Anusha De" w:date="2022-08-01T14:48:00Z">
            <w:rPr/>
          </w:rPrChange>
        </w:rPr>
        <w:t xml:space="preserve"> </w:t>
      </w:r>
      <w:r w:rsidRPr="00992146">
        <w:rPr>
          <w:lang w:val="en-US"/>
          <w:rPrChange w:id="3632" w:author="Anusha De" w:date="2022-08-01T14:48:00Z">
            <w:rPr/>
          </w:rPrChange>
        </w:rPr>
        <w:t>dealers,</w:t>
      </w:r>
      <w:r w:rsidR="00F73A4C" w:rsidRPr="00992146">
        <w:rPr>
          <w:lang w:val="en-US"/>
          <w:rPrChange w:id="3633" w:author="Anusha De" w:date="2022-08-01T14:48:00Z">
            <w:rPr/>
          </w:rPrChange>
        </w:rPr>
        <w:t xml:space="preserve"> </w:t>
      </w:r>
      <w:r w:rsidRPr="00992146">
        <w:rPr>
          <w:lang w:val="en-US"/>
          <w:rPrChange w:id="3634" w:author="Anusha De" w:date="2022-08-01T14:48:00Z">
            <w:rPr/>
          </w:rPrChange>
        </w:rPr>
        <w:t>farmers,</w:t>
      </w:r>
      <w:r w:rsidR="00F73A4C" w:rsidRPr="00992146">
        <w:rPr>
          <w:lang w:val="en-US"/>
          <w:rPrChange w:id="3635" w:author="Anusha De" w:date="2022-08-01T14:48:00Z">
            <w:rPr/>
          </w:rPrChange>
        </w:rPr>
        <w:t xml:space="preserve"> </w:t>
      </w:r>
      <w:r w:rsidRPr="00992146">
        <w:rPr>
          <w:lang w:val="en-US"/>
          <w:rPrChange w:id="3636" w:author="Anusha De" w:date="2022-08-01T14:48:00Z">
            <w:rPr/>
          </w:rPrChange>
        </w:rPr>
        <w:t>maize</w:t>
      </w:r>
      <w:r w:rsidR="00F73A4C" w:rsidRPr="00992146">
        <w:rPr>
          <w:lang w:val="en-US"/>
          <w:rPrChange w:id="3637" w:author="Anusha De" w:date="2022-08-01T14:48:00Z">
            <w:rPr/>
          </w:rPrChange>
        </w:rPr>
        <w:t xml:space="preserve"> </w:t>
      </w:r>
      <w:r w:rsidRPr="00992146">
        <w:rPr>
          <w:lang w:val="en-US"/>
          <w:rPrChange w:id="3638" w:author="Anusha De" w:date="2022-08-01T14:48:00Z">
            <w:rPr/>
          </w:rPrChange>
        </w:rPr>
        <w:t>traders</w:t>
      </w:r>
      <w:r w:rsidR="00F73A4C" w:rsidRPr="00992146">
        <w:rPr>
          <w:lang w:val="en-US"/>
          <w:rPrChange w:id="3639" w:author="Anusha De" w:date="2022-08-01T14:48:00Z">
            <w:rPr/>
          </w:rPrChange>
        </w:rPr>
        <w:t xml:space="preserve"> </w:t>
      </w:r>
      <w:r w:rsidRPr="00992146">
        <w:rPr>
          <w:lang w:val="en-US"/>
          <w:rPrChange w:id="3640" w:author="Anusha De" w:date="2022-08-01T14:48:00Z">
            <w:rPr/>
          </w:rPrChange>
        </w:rPr>
        <w:t>and</w:t>
      </w:r>
      <w:r w:rsidR="00F73A4C" w:rsidRPr="00992146">
        <w:rPr>
          <w:lang w:val="en-US"/>
          <w:rPrChange w:id="3641" w:author="Anusha De" w:date="2022-08-01T14:48:00Z">
            <w:rPr/>
          </w:rPrChange>
        </w:rPr>
        <w:t xml:space="preserve"> </w:t>
      </w:r>
      <w:r w:rsidRPr="00992146">
        <w:rPr>
          <w:lang w:val="en-US"/>
          <w:rPrChange w:id="3642" w:author="Anusha De" w:date="2022-08-01T14:48:00Z">
            <w:rPr/>
          </w:rPrChange>
        </w:rPr>
        <w:t>maize</w:t>
      </w:r>
      <w:r w:rsidR="00F73A4C" w:rsidRPr="00992146">
        <w:rPr>
          <w:lang w:val="en-US"/>
          <w:rPrChange w:id="3643" w:author="Anusha De" w:date="2022-08-01T14:48:00Z">
            <w:rPr/>
          </w:rPrChange>
        </w:rPr>
        <w:t xml:space="preserve"> </w:t>
      </w:r>
      <w:r w:rsidRPr="00992146">
        <w:rPr>
          <w:lang w:val="en-US"/>
          <w:rPrChange w:id="3644" w:author="Anusha De" w:date="2022-08-01T14:48:00Z">
            <w:rPr/>
          </w:rPrChange>
        </w:rPr>
        <w:t>processors</w:t>
      </w:r>
      <w:r w:rsidR="00F73A4C" w:rsidRPr="00992146">
        <w:rPr>
          <w:lang w:val="en-US"/>
          <w:rPrChange w:id="3645" w:author="Anusha De" w:date="2022-08-01T14:48:00Z">
            <w:rPr/>
          </w:rPrChange>
        </w:rPr>
        <w:t xml:space="preserve"> </w:t>
      </w:r>
      <w:r w:rsidRPr="00992146">
        <w:rPr>
          <w:lang w:val="en-US"/>
          <w:rPrChange w:id="3646" w:author="Anusha De" w:date="2022-08-01T14:48:00Z">
            <w:rPr/>
          </w:rPrChange>
        </w:rPr>
        <w:t>are</w:t>
      </w:r>
      <w:r w:rsidR="00F73A4C" w:rsidRPr="00992146">
        <w:rPr>
          <w:lang w:val="en-US"/>
          <w:rPrChange w:id="3647" w:author="Anusha De" w:date="2022-08-01T14:48:00Z">
            <w:rPr/>
          </w:rPrChange>
        </w:rPr>
        <w:t xml:space="preserve"> </w:t>
      </w:r>
      <w:r w:rsidRPr="00992146">
        <w:rPr>
          <w:lang w:val="en-US"/>
          <w:rPrChange w:id="3648" w:author="Anusha De" w:date="2022-08-01T14:48:00Z">
            <w:rPr/>
          </w:rPrChange>
        </w:rPr>
        <w:t>intricately</w:t>
      </w:r>
      <w:r w:rsidR="00F73A4C" w:rsidRPr="00992146">
        <w:rPr>
          <w:lang w:val="en-US"/>
          <w:rPrChange w:id="3649" w:author="Anusha De" w:date="2022-08-01T14:48:00Z">
            <w:rPr/>
          </w:rPrChange>
        </w:rPr>
        <w:t xml:space="preserve"> </w:t>
      </w:r>
      <w:r w:rsidRPr="00992146">
        <w:rPr>
          <w:lang w:val="en-US"/>
          <w:rPrChange w:id="3650" w:author="Anusha De" w:date="2022-08-01T14:48:00Z">
            <w:rPr/>
          </w:rPrChange>
        </w:rPr>
        <w:t>related</w:t>
      </w:r>
      <w:r w:rsidR="00F73A4C" w:rsidRPr="00992146">
        <w:rPr>
          <w:lang w:val="en-US"/>
          <w:rPrChange w:id="3651" w:author="Anusha De" w:date="2022-08-01T14:48:00Z">
            <w:rPr/>
          </w:rPrChange>
        </w:rPr>
        <w:t xml:space="preserve"> </w:t>
      </w:r>
      <w:r w:rsidRPr="00992146">
        <w:rPr>
          <w:lang w:val="en-US"/>
          <w:rPrChange w:id="3652" w:author="Anusha De" w:date="2022-08-01T14:48:00Z">
            <w:rPr/>
          </w:rPrChange>
        </w:rPr>
        <w:t>in</w:t>
      </w:r>
      <w:r w:rsidR="00F73A4C" w:rsidRPr="00992146">
        <w:rPr>
          <w:lang w:val="en-US"/>
          <w:rPrChange w:id="3653" w:author="Anusha De" w:date="2022-08-01T14:48:00Z">
            <w:rPr/>
          </w:rPrChange>
        </w:rPr>
        <w:t xml:space="preserve"> </w:t>
      </w:r>
      <w:r w:rsidRPr="00992146">
        <w:rPr>
          <w:lang w:val="en-US"/>
          <w:rPrChange w:id="3654" w:author="Anusha De" w:date="2022-08-01T14:48:00Z">
            <w:rPr/>
          </w:rPrChange>
        </w:rPr>
        <w:t>Ugandan</w:t>
      </w:r>
      <w:r w:rsidR="00F73A4C" w:rsidRPr="00992146">
        <w:rPr>
          <w:lang w:val="en-US"/>
          <w:rPrChange w:id="3655" w:author="Anusha De" w:date="2022-08-01T14:48:00Z">
            <w:rPr/>
          </w:rPrChange>
        </w:rPr>
        <w:t xml:space="preserve"> </w:t>
      </w:r>
      <w:r w:rsidRPr="00992146">
        <w:rPr>
          <w:lang w:val="en-US"/>
          <w:rPrChange w:id="3656" w:author="Anusha De" w:date="2022-08-01T14:48:00Z">
            <w:rPr/>
          </w:rPrChange>
        </w:rPr>
        <w:t>maize</w:t>
      </w:r>
      <w:r w:rsidR="00F73A4C" w:rsidRPr="00992146">
        <w:rPr>
          <w:lang w:val="en-US"/>
          <w:rPrChange w:id="3657" w:author="Anusha De" w:date="2022-08-01T14:48:00Z">
            <w:rPr/>
          </w:rPrChange>
        </w:rPr>
        <w:t xml:space="preserve"> </w:t>
      </w:r>
      <w:r w:rsidRPr="00992146">
        <w:rPr>
          <w:lang w:val="en-US"/>
          <w:rPrChange w:id="3658" w:author="Anusha De" w:date="2022-08-01T14:48:00Z">
            <w:rPr/>
          </w:rPrChange>
        </w:rPr>
        <w:t>supply</w:t>
      </w:r>
      <w:r w:rsidR="00F73A4C" w:rsidRPr="00992146">
        <w:rPr>
          <w:lang w:val="en-US"/>
          <w:rPrChange w:id="3659" w:author="Anusha De" w:date="2022-08-01T14:48:00Z">
            <w:rPr/>
          </w:rPrChange>
        </w:rPr>
        <w:t xml:space="preserve"> </w:t>
      </w:r>
      <w:r w:rsidRPr="00992146">
        <w:rPr>
          <w:lang w:val="en-US"/>
          <w:rPrChange w:id="3660" w:author="Anusha De" w:date="2022-08-01T14:48:00Z">
            <w:rPr/>
          </w:rPrChange>
        </w:rPr>
        <w:t>chains,</w:t>
      </w:r>
      <w:r w:rsidR="00F73A4C" w:rsidRPr="00992146">
        <w:rPr>
          <w:lang w:val="en-US"/>
          <w:rPrChange w:id="3661" w:author="Anusha De" w:date="2022-08-01T14:48:00Z">
            <w:rPr/>
          </w:rPrChange>
        </w:rPr>
        <w:t xml:space="preserve"> </w:t>
      </w:r>
      <w:r w:rsidRPr="00992146">
        <w:rPr>
          <w:lang w:val="en-US"/>
          <w:rPrChange w:id="3662" w:author="Anusha De" w:date="2022-08-01T14:48:00Z">
            <w:rPr/>
          </w:rPrChange>
        </w:rPr>
        <w:t>performance</w:t>
      </w:r>
      <w:r w:rsidR="00F73A4C" w:rsidRPr="00992146">
        <w:rPr>
          <w:lang w:val="en-US"/>
          <w:rPrChange w:id="3663" w:author="Anusha De" w:date="2022-08-01T14:48:00Z">
            <w:rPr/>
          </w:rPrChange>
        </w:rPr>
        <w:t xml:space="preserve"> </w:t>
      </w:r>
      <w:r w:rsidRPr="00992146">
        <w:rPr>
          <w:lang w:val="en-US"/>
          <w:rPrChange w:id="3664" w:author="Anusha De" w:date="2022-08-01T14:48:00Z">
            <w:rPr/>
          </w:rPrChange>
        </w:rPr>
        <w:t>issues</w:t>
      </w:r>
      <w:r w:rsidR="00F73A4C" w:rsidRPr="00992146">
        <w:rPr>
          <w:lang w:val="en-US"/>
          <w:rPrChange w:id="3665" w:author="Anusha De" w:date="2022-08-01T14:48:00Z">
            <w:rPr/>
          </w:rPrChange>
        </w:rPr>
        <w:t xml:space="preserve"> </w:t>
      </w:r>
      <w:r w:rsidRPr="00992146">
        <w:rPr>
          <w:lang w:val="en-US"/>
          <w:rPrChange w:id="3666" w:author="Anusha De" w:date="2022-08-01T14:48:00Z">
            <w:rPr/>
          </w:rPrChange>
        </w:rPr>
        <w:t>in</w:t>
      </w:r>
      <w:r w:rsidR="00F73A4C" w:rsidRPr="00992146">
        <w:rPr>
          <w:lang w:val="en-US"/>
          <w:rPrChange w:id="3667" w:author="Anusha De" w:date="2022-08-01T14:48:00Z">
            <w:rPr/>
          </w:rPrChange>
        </w:rPr>
        <w:t xml:space="preserve"> </w:t>
      </w:r>
      <w:r w:rsidRPr="00992146">
        <w:rPr>
          <w:lang w:val="en-US"/>
          <w:rPrChange w:id="3668" w:author="Anusha De" w:date="2022-08-01T14:48:00Z">
            <w:rPr/>
          </w:rPrChange>
        </w:rPr>
        <w:t>one</w:t>
      </w:r>
      <w:r w:rsidR="00F73A4C" w:rsidRPr="00992146">
        <w:rPr>
          <w:lang w:val="en-US"/>
          <w:rPrChange w:id="3669" w:author="Anusha De" w:date="2022-08-01T14:48:00Z">
            <w:rPr/>
          </w:rPrChange>
        </w:rPr>
        <w:t xml:space="preserve"> </w:t>
      </w:r>
      <w:r w:rsidRPr="00992146">
        <w:rPr>
          <w:lang w:val="en-US"/>
          <w:rPrChange w:id="3670" w:author="Anusha De" w:date="2022-08-01T14:48:00Z">
            <w:rPr/>
          </w:rPrChange>
        </w:rPr>
        <w:t>node</w:t>
      </w:r>
      <w:r w:rsidR="00F73A4C" w:rsidRPr="00992146">
        <w:rPr>
          <w:lang w:val="en-US"/>
          <w:rPrChange w:id="3671" w:author="Anusha De" w:date="2022-08-01T14:48:00Z">
            <w:rPr/>
          </w:rPrChange>
        </w:rPr>
        <w:t xml:space="preserve"> </w:t>
      </w:r>
      <w:r w:rsidRPr="00992146">
        <w:rPr>
          <w:lang w:val="en-US"/>
          <w:rPrChange w:id="3672" w:author="Anusha De" w:date="2022-08-01T14:48:00Z">
            <w:rPr/>
          </w:rPrChange>
        </w:rPr>
        <w:t>can</w:t>
      </w:r>
      <w:r w:rsidR="00F73A4C" w:rsidRPr="00992146">
        <w:rPr>
          <w:lang w:val="en-US"/>
          <w:rPrChange w:id="3673" w:author="Anusha De" w:date="2022-08-01T14:48:00Z">
            <w:rPr/>
          </w:rPrChange>
        </w:rPr>
        <w:t xml:space="preserve"> </w:t>
      </w:r>
      <w:r w:rsidRPr="00992146">
        <w:rPr>
          <w:lang w:val="en-US"/>
          <w:rPrChange w:id="3674" w:author="Anusha De" w:date="2022-08-01T14:48:00Z">
            <w:rPr/>
          </w:rPrChange>
        </w:rPr>
        <w:t>have</w:t>
      </w:r>
      <w:r w:rsidR="00F73A4C" w:rsidRPr="00992146">
        <w:rPr>
          <w:lang w:val="en-US"/>
          <w:rPrChange w:id="3675" w:author="Anusha De" w:date="2022-08-01T14:48:00Z">
            <w:rPr/>
          </w:rPrChange>
        </w:rPr>
        <w:t xml:space="preserve"> </w:t>
      </w:r>
      <w:r w:rsidRPr="00992146">
        <w:rPr>
          <w:lang w:val="en-US"/>
          <w:rPrChange w:id="3676" w:author="Anusha De" w:date="2022-08-01T14:48:00Z">
            <w:rPr/>
          </w:rPrChange>
        </w:rPr>
        <w:t>consequences</w:t>
      </w:r>
      <w:r w:rsidR="00F73A4C" w:rsidRPr="00992146">
        <w:rPr>
          <w:lang w:val="en-US"/>
          <w:rPrChange w:id="3677" w:author="Anusha De" w:date="2022-08-01T14:48:00Z">
            <w:rPr/>
          </w:rPrChange>
        </w:rPr>
        <w:t xml:space="preserve"> </w:t>
      </w:r>
      <w:r w:rsidRPr="00992146">
        <w:rPr>
          <w:lang w:val="en-US"/>
          <w:rPrChange w:id="3678" w:author="Anusha De" w:date="2022-08-01T14:48:00Z">
            <w:rPr/>
          </w:rPrChange>
        </w:rPr>
        <w:t>for</w:t>
      </w:r>
      <w:r w:rsidR="00F73A4C" w:rsidRPr="00992146">
        <w:rPr>
          <w:lang w:val="en-US"/>
          <w:rPrChange w:id="3679" w:author="Anusha De" w:date="2022-08-01T14:48:00Z">
            <w:rPr/>
          </w:rPrChange>
        </w:rPr>
        <w:t xml:space="preserve"> </w:t>
      </w:r>
      <w:r w:rsidRPr="00992146">
        <w:rPr>
          <w:lang w:val="en-US"/>
          <w:rPrChange w:id="3680" w:author="Anusha De" w:date="2022-08-01T14:48:00Z">
            <w:rPr/>
          </w:rPrChange>
        </w:rPr>
        <w:t>the</w:t>
      </w:r>
      <w:r w:rsidR="00F73A4C" w:rsidRPr="00992146">
        <w:rPr>
          <w:lang w:val="en-US"/>
          <w:rPrChange w:id="3681" w:author="Anusha De" w:date="2022-08-01T14:48:00Z">
            <w:rPr/>
          </w:rPrChange>
        </w:rPr>
        <w:t xml:space="preserve"> </w:t>
      </w:r>
      <w:r w:rsidRPr="00992146">
        <w:rPr>
          <w:lang w:val="en-US"/>
          <w:rPrChange w:id="3682" w:author="Anusha De" w:date="2022-08-01T14:48:00Z">
            <w:rPr/>
          </w:rPrChange>
        </w:rPr>
        <w:t>entire</w:t>
      </w:r>
      <w:bookmarkStart w:id="3683" w:name="Agro-input_dealers_"/>
      <w:bookmarkEnd w:id="3683"/>
      <w:r w:rsidR="00F73A4C" w:rsidRPr="00992146">
        <w:rPr>
          <w:lang w:val="en-US"/>
          <w:rPrChange w:id="3684" w:author="Anusha De" w:date="2022-08-01T14:48:00Z">
            <w:rPr/>
          </w:rPrChange>
        </w:rPr>
        <w:t xml:space="preserve"> </w:t>
      </w:r>
      <w:r w:rsidRPr="00992146">
        <w:rPr>
          <w:lang w:val="en-US"/>
          <w:rPrChange w:id="3685" w:author="Anusha De" w:date="2022-08-01T14:48:00Z">
            <w:rPr/>
          </w:rPrChange>
        </w:rPr>
        <w:t>value</w:t>
      </w:r>
      <w:r w:rsidR="00F73A4C" w:rsidRPr="00992146">
        <w:rPr>
          <w:lang w:val="en-US"/>
          <w:rPrChange w:id="3686" w:author="Anusha De" w:date="2022-08-01T14:48:00Z">
            <w:rPr/>
          </w:rPrChange>
        </w:rPr>
        <w:t xml:space="preserve"> </w:t>
      </w:r>
      <w:r w:rsidRPr="00992146">
        <w:rPr>
          <w:lang w:val="en-US"/>
          <w:rPrChange w:id="3687" w:author="Anusha De" w:date="2022-08-01T14:48:00Z">
            <w:rPr/>
          </w:rPrChange>
        </w:rPr>
        <w:t>chain.</w:t>
      </w:r>
      <w:r w:rsidR="00E42E7F" w:rsidRPr="00643A43">
        <w:rPr>
          <w:rStyle w:val="FootnoteReference"/>
        </w:rPr>
        <w:footnoteReference w:id="1"/>
      </w:r>
      <w:r w:rsidR="00F73A4C" w:rsidRPr="00992146">
        <w:rPr>
          <w:lang w:val="en-US"/>
          <w:rPrChange w:id="3747" w:author="Anusha De" w:date="2022-08-01T14:48:00Z">
            <w:rPr/>
          </w:rPrChange>
        </w:rPr>
        <w:t xml:space="preserve"> </w:t>
      </w:r>
    </w:p>
    <w:p w14:paraId="6B98593B" w14:textId="3385B678" w:rsidR="008D1E37" w:rsidRPr="003E10F6" w:rsidDel="008D1E37" w:rsidRDefault="008D1E37">
      <w:pPr>
        <w:rPr>
          <w:del w:id="3748" w:author="Steve Wiggins" w:date="2022-07-30T17:55:00Z"/>
        </w:rPr>
        <w:pPrChange w:id="3749" w:author="Steve Wiggins" w:date="2022-07-30T17:54:00Z">
          <w:pPr>
            <w:pStyle w:val="1PP"/>
            <w:jc w:val="both"/>
          </w:pPr>
        </w:pPrChange>
      </w:pPr>
    </w:p>
    <w:p w14:paraId="5CBD73E1" w14:textId="6241A989" w:rsidR="00E44936" w:rsidRPr="003E10F6" w:rsidDel="008D1E37" w:rsidRDefault="00E44936" w:rsidP="00643A43">
      <w:pPr>
        <w:jc w:val="both"/>
        <w:rPr>
          <w:del w:id="3750" w:author="Steve Wiggins" w:date="2022-07-30T17:55:00Z"/>
        </w:rPr>
      </w:pPr>
      <w:del w:id="3751" w:author="Steve Wiggins" w:date="2022-07-30T17:55:00Z">
        <w:r w:rsidRPr="003E10F6" w:rsidDel="008D1E37">
          <w:br w:type="page"/>
        </w:r>
      </w:del>
    </w:p>
    <w:p w14:paraId="02DFDD65" w14:textId="6676519B" w:rsidR="005139B5" w:rsidRPr="00992146" w:rsidRDefault="0081249E" w:rsidP="00643A43">
      <w:pPr>
        <w:pStyle w:val="Heading2"/>
        <w:jc w:val="both"/>
        <w:rPr>
          <w:lang w:val="en-US"/>
          <w:rPrChange w:id="3752" w:author="Anusha De" w:date="2022-08-01T14:48:00Z">
            <w:rPr>
              <w:color w:val="auto"/>
            </w:rPr>
          </w:rPrChange>
        </w:rPr>
      </w:pPr>
      <w:r w:rsidRPr="00992146">
        <w:rPr>
          <w:lang w:val="en-US"/>
          <w:rPrChange w:id="3753" w:author="Anusha De" w:date="2022-08-01T14:48:00Z">
            <w:rPr>
              <w:color w:val="auto"/>
            </w:rPr>
          </w:rPrChange>
        </w:rPr>
        <w:lastRenderedPageBreak/>
        <w:t>Agro-input</w:t>
      </w:r>
      <w:r w:rsidR="00F73A4C" w:rsidRPr="00992146">
        <w:rPr>
          <w:lang w:val="en-US"/>
          <w:rPrChange w:id="3754" w:author="Anusha De" w:date="2022-08-01T14:48:00Z">
            <w:rPr>
              <w:color w:val="auto"/>
            </w:rPr>
          </w:rPrChange>
        </w:rPr>
        <w:t xml:space="preserve"> </w:t>
      </w:r>
      <w:r w:rsidRPr="00992146">
        <w:rPr>
          <w:lang w:val="en-US"/>
          <w:rPrChange w:id="3755" w:author="Anusha De" w:date="2022-08-01T14:48:00Z">
            <w:rPr>
              <w:color w:val="auto"/>
            </w:rPr>
          </w:rPrChange>
        </w:rPr>
        <w:t>dealers</w:t>
      </w:r>
    </w:p>
    <w:p w14:paraId="01D2FB70" w14:textId="48926AFE" w:rsidR="005139B5" w:rsidRPr="00992146" w:rsidRDefault="0081249E">
      <w:pPr>
        <w:rPr>
          <w:lang w:val="en-US"/>
          <w:rPrChange w:id="3756" w:author="Anusha De" w:date="2022-08-01T14:48:00Z">
            <w:rPr/>
          </w:rPrChange>
        </w:rPr>
        <w:pPrChange w:id="3757" w:author="Steve Wiggins" w:date="2022-07-30T17:55:00Z">
          <w:pPr>
            <w:pStyle w:val="1PP"/>
            <w:jc w:val="both"/>
          </w:pPr>
        </w:pPrChange>
      </w:pPr>
      <w:r w:rsidRPr="00992146">
        <w:rPr>
          <w:lang w:val="en-US"/>
          <w:rPrChange w:id="3758" w:author="Anusha De" w:date="2022-08-01T14:48:00Z">
            <w:rPr/>
          </w:rPrChange>
        </w:rPr>
        <w:t>There</w:t>
      </w:r>
      <w:r w:rsidR="00F73A4C" w:rsidRPr="00992146">
        <w:rPr>
          <w:lang w:val="en-US"/>
          <w:rPrChange w:id="3759" w:author="Anusha De" w:date="2022-08-01T14:48:00Z">
            <w:rPr/>
          </w:rPrChange>
        </w:rPr>
        <w:t xml:space="preserve"> </w:t>
      </w:r>
      <w:r w:rsidRPr="00992146">
        <w:rPr>
          <w:lang w:val="en-US"/>
          <w:rPrChange w:id="3760" w:author="Anusha De" w:date="2022-08-01T14:48:00Z">
            <w:rPr/>
          </w:rPrChange>
        </w:rPr>
        <w:t>is</w:t>
      </w:r>
      <w:r w:rsidR="00F73A4C" w:rsidRPr="00992146">
        <w:rPr>
          <w:lang w:val="en-US"/>
          <w:rPrChange w:id="3761" w:author="Anusha De" w:date="2022-08-01T14:48:00Z">
            <w:rPr/>
          </w:rPrChange>
        </w:rPr>
        <w:t xml:space="preserve"> </w:t>
      </w:r>
      <w:r w:rsidRPr="00992146">
        <w:rPr>
          <w:lang w:val="en-US"/>
          <w:rPrChange w:id="3762" w:author="Anusha De" w:date="2022-08-01T14:48:00Z">
            <w:rPr/>
          </w:rPrChange>
        </w:rPr>
        <w:t>ample</w:t>
      </w:r>
      <w:r w:rsidR="00F73A4C" w:rsidRPr="00992146">
        <w:rPr>
          <w:lang w:val="en-US"/>
          <w:rPrChange w:id="3763" w:author="Anusha De" w:date="2022-08-01T14:48:00Z">
            <w:rPr/>
          </w:rPrChange>
        </w:rPr>
        <w:t xml:space="preserve"> </w:t>
      </w:r>
      <w:r w:rsidRPr="00992146">
        <w:rPr>
          <w:lang w:val="en-US"/>
          <w:rPrChange w:id="3764" w:author="Anusha De" w:date="2022-08-01T14:48:00Z">
            <w:rPr/>
          </w:rPrChange>
        </w:rPr>
        <w:t>evidence</w:t>
      </w:r>
      <w:r w:rsidR="00F73A4C" w:rsidRPr="00992146">
        <w:rPr>
          <w:lang w:val="en-US"/>
          <w:rPrChange w:id="3765" w:author="Anusha De" w:date="2022-08-01T14:48:00Z">
            <w:rPr/>
          </w:rPrChange>
        </w:rPr>
        <w:t xml:space="preserve"> </w:t>
      </w:r>
      <w:r w:rsidRPr="00992146">
        <w:rPr>
          <w:lang w:val="en-US"/>
          <w:rPrChange w:id="3766" w:author="Anusha De" w:date="2022-08-01T14:48:00Z">
            <w:rPr/>
          </w:rPrChange>
        </w:rPr>
        <w:t>of</w:t>
      </w:r>
      <w:r w:rsidR="00F73A4C" w:rsidRPr="00992146">
        <w:rPr>
          <w:lang w:val="en-US"/>
          <w:rPrChange w:id="3767" w:author="Anusha De" w:date="2022-08-01T14:48:00Z">
            <w:rPr/>
          </w:rPrChange>
        </w:rPr>
        <w:t xml:space="preserve"> </w:t>
      </w:r>
      <w:r w:rsidRPr="00992146">
        <w:rPr>
          <w:lang w:val="en-US"/>
          <w:rPrChange w:id="3768" w:author="Anusha De" w:date="2022-08-01T14:48:00Z">
            <w:rPr/>
          </w:rPrChange>
        </w:rPr>
        <w:t>the</w:t>
      </w:r>
      <w:r w:rsidR="00F73A4C" w:rsidRPr="00992146">
        <w:rPr>
          <w:lang w:val="en-US"/>
          <w:rPrChange w:id="3769" w:author="Anusha De" w:date="2022-08-01T14:48:00Z">
            <w:rPr/>
          </w:rPrChange>
        </w:rPr>
        <w:t xml:space="preserve"> </w:t>
      </w:r>
      <w:r w:rsidRPr="00992146">
        <w:rPr>
          <w:lang w:val="en-US"/>
          <w:rPrChange w:id="3770" w:author="Anusha De" w:date="2022-08-01T14:48:00Z">
            <w:rPr/>
          </w:rPrChange>
        </w:rPr>
        <w:t>key</w:t>
      </w:r>
      <w:r w:rsidR="00F73A4C" w:rsidRPr="00992146">
        <w:rPr>
          <w:lang w:val="en-US"/>
          <w:rPrChange w:id="3771" w:author="Anusha De" w:date="2022-08-01T14:48:00Z">
            <w:rPr/>
          </w:rPrChange>
        </w:rPr>
        <w:t xml:space="preserve"> </w:t>
      </w:r>
      <w:r w:rsidRPr="00992146">
        <w:rPr>
          <w:lang w:val="en-US"/>
          <w:rPrChange w:id="3772" w:author="Anusha De" w:date="2022-08-01T14:48:00Z">
            <w:rPr/>
          </w:rPrChange>
        </w:rPr>
        <w:t>role</w:t>
      </w:r>
      <w:r w:rsidR="00F73A4C" w:rsidRPr="00992146">
        <w:rPr>
          <w:lang w:val="en-US"/>
          <w:rPrChange w:id="3773" w:author="Anusha De" w:date="2022-08-01T14:48:00Z">
            <w:rPr/>
          </w:rPrChange>
        </w:rPr>
        <w:t xml:space="preserve"> </w:t>
      </w:r>
      <w:r w:rsidRPr="00992146">
        <w:rPr>
          <w:lang w:val="en-US"/>
          <w:rPrChange w:id="3774" w:author="Anusha De" w:date="2022-08-01T14:48:00Z">
            <w:rPr/>
          </w:rPrChange>
        </w:rPr>
        <w:t>of</w:t>
      </w:r>
      <w:r w:rsidR="00F73A4C" w:rsidRPr="00992146">
        <w:rPr>
          <w:lang w:val="en-US"/>
          <w:rPrChange w:id="3775" w:author="Anusha De" w:date="2022-08-01T14:48:00Z">
            <w:rPr/>
          </w:rPrChange>
        </w:rPr>
        <w:t xml:space="preserve"> </w:t>
      </w:r>
      <w:r w:rsidRPr="00992146">
        <w:rPr>
          <w:lang w:val="en-US"/>
          <w:rPrChange w:id="3776" w:author="Anusha De" w:date="2022-08-01T14:48:00Z">
            <w:rPr/>
          </w:rPrChange>
        </w:rPr>
        <w:t>modern</w:t>
      </w:r>
      <w:r w:rsidR="00F73A4C" w:rsidRPr="00992146">
        <w:rPr>
          <w:lang w:val="en-US"/>
          <w:rPrChange w:id="3777" w:author="Anusha De" w:date="2022-08-01T14:48:00Z">
            <w:rPr/>
          </w:rPrChange>
        </w:rPr>
        <w:t xml:space="preserve"> </w:t>
      </w:r>
      <w:r w:rsidRPr="00992146">
        <w:rPr>
          <w:lang w:val="en-US"/>
          <w:rPrChange w:id="3778" w:author="Anusha De" w:date="2022-08-01T14:48:00Z">
            <w:rPr/>
          </w:rPrChange>
        </w:rPr>
        <w:t>agricultural</w:t>
      </w:r>
      <w:r w:rsidR="00F73A4C" w:rsidRPr="00992146">
        <w:rPr>
          <w:lang w:val="en-US"/>
          <w:rPrChange w:id="3779" w:author="Anusha De" w:date="2022-08-01T14:48:00Z">
            <w:rPr/>
          </w:rPrChange>
        </w:rPr>
        <w:t xml:space="preserve"> </w:t>
      </w:r>
      <w:r w:rsidRPr="00992146">
        <w:rPr>
          <w:lang w:val="en-US"/>
          <w:rPrChange w:id="3780" w:author="Anusha De" w:date="2022-08-01T14:48:00Z">
            <w:rPr/>
          </w:rPrChange>
        </w:rPr>
        <w:t>inputs,</w:t>
      </w:r>
      <w:r w:rsidR="00F73A4C" w:rsidRPr="00992146">
        <w:rPr>
          <w:lang w:val="en-US"/>
          <w:rPrChange w:id="3781" w:author="Anusha De" w:date="2022-08-01T14:48:00Z">
            <w:rPr/>
          </w:rPrChange>
        </w:rPr>
        <w:t xml:space="preserve"> </w:t>
      </w:r>
      <w:r w:rsidRPr="00992146">
        <w:rPr>
          <w:lang w:val="en-US"/>
          <w:rPrChange w:id="3782" w:author="Anusha De" w:date="2022-08-01T14:48:00Z">
            <w:rPr/>
          </w:rPrChange>
        </w:rPr>
        <w:t>especially</w:t>
      </w:r>
      <w:r w:rsidR="00F73A4C" w:rsidRPr="00992146">
        <w:rPr>
          <w:lang w:val="en-US"/>
          <w:rPrChange w:id="3783" w:author="Anusha De" w:date="2022-08-01T14:48:00Z">
            <w:rPr/>
          </w:rPrChange>
        </w:rPr>
        <w:t xml:space="preserve"> </w:t>
      </w:r>
      <w:r w:rsidRPr="00992146">
        <w:rPr>
          <w:lang w:val="en-US"/>
          <w:rPrChange w:id="3784" w:author="Anusha De" w:date="2022-08-01T14:48:00Z">
            <w:rPr/>
          </w:rPrChange>
        </w:rPr>
        <w:t>improved</w:t>
      </w:r>
      <w:r w:rsidR="00F73A4C" w:rsidRPr="00992146">
        <w:rPr>
          <w:lang w:val="en-US"/>
          <w:rPrChange w:id="3785" w:author="Anusha De" w:date="2022-08-01T14:48:00Z">
            <w:rPr/>
          </w:rPrChange>
        </w:rPr>
        <w:t xml:space="preserve"> </w:t>
      </w:r>
      <w:r w:rsidRPr="00992146">
        <w:rPr>
          <w:lang w:val="en-US"/>
          <w:rPrChange w:id="3786" w:author="Anusha De" w:date="2022-08-01T14:48:00Z">
            <w:rPr/>
          </w:rPrChange>
        </w:rPr>
        <w:t>seed</w:t>
      </w:r>
      <w:r w:rsidR="00F73A4C" w:rsidRPr="00992146">
        <w:rPr>
          <w:lang w:val="en-US"/>
          <w:rPrChange w:id="3787" w:author="Anusha De" w:date="2022-08-01T14:48:00Z">
            <w:rPr/>
          </w:rPrChange>
        </w:rPr>
        <w:t xml:space="preserve"> </w:t>
      </w:r>
      <w:r w:rsidRPr="00992146">
        <w:rPr>
          <w:lang w:val="en-US"/>
          <w:rPrChange w:id="3788" w:author="Anusha De" w:date="2022-08-01T14:48:00Z">
            <w:rPr/>
          </w:rPrChange>
        </w:rPr>
        <w:t>varieties</w:t>
      </w:r>
      <w:r w:rsidR="00F73A4C" w:rsidRPr="00992146">
        <w:rPr>
          <w:lang w:val="en-US"/>
          <w:rPrChange w:id="3789" w:author="Anusha De" w:date="2022-08-01T14:48:00Z">
            <w:rPr/>
          </w:rPrChange>
        </w:rPr>
        <w:t xml:space="preserve"> </w:t>
      </w:r>
      <w:r w:rsidRPr="00992146">
        <w:rPr>
          <w:lang w:val="en-US"/>
          <w:rPrChange w:id="3790" w:author="Anusha De" w:date="2022-08-01T14:48:00Z">
            <w:rPr/>
          </w:rPrChange>
        </w:rPr>
        <w:t>and</w:t>
      </w:r>
      <w:r w:rsidR="00F73A4C" w:rsidRPr="00992146">
        <w:rPr>
          <w:lang w:val="en-US"/>
          <w:rPrChange w:id="3791" w:author="Anusha De" w:date="2022-08-01T14:48:00Z">
            <w:rPr/>
          </w:rPrChange>
        </w:rPr>
        <w:t xml:space="preserve"> </w:t>
      </w:r>
      <w:r w:rsidRPr="00992146">
        <w:rPr>
          <w:lang w:val="en-US"/>
          <w:rPrChange w:id="3792" w:author="Anusha De" w:date="2022-08-01T14:48:00Z">
            <w:rPr/>
          </w:rPrChange>
        </w:rPr>
        <w:t>inorganic</w:t>
      </w:r>
      <w:r w:rsidR="00F73A4C" w:rsidRPr="00992146">
        <w:rPr>
          <w:lang w:val="en-US"/>
          <w:rPrChange w:id="3793" w:author="Anusha De" w:date="2022-08-01T14:48:00Z">
            <w:rPr/>
          </w:rPrChange>
        </w:rPr>
        <w:t xml:space="preserve"> </w:t>
      </w:r>
      <w:r w:rsidRPr="00992146">
        <w:rPr>
          <w:lang w:val="en-US"/>
          <w:rPrChange w:id="3794" w:author="Anusha De" w:date="2022-08-01T14:48:00Z">
            <w:rPr/>
          </w:rPrChange>
        </w:rPr>
        <w:t>fertilizers,</w:t>
      </w:r>
      <w:r w:rsidR="00F73A4C" w:rsidRPr="00992146">
        <w:rPr>
          <w:lang w:val="en-US"/>
          <w:rPrChange w:id="3795" w:author="Anusha De" w:date="2022-08-01T14:48:00Z">
            <w:rPr/>
          </w:rPrChange>
        </w:rPr>
        <w:t xml:space="preserve"> </w:t>
      </w:r>
      <w:r w:rsidRPr="00992146">
        <w:rPr>
          <w:lang w:val="en-US"/>
          <w:rPrChange w:id="3796" w:author="Anusha De" w:date="2022-08-01T14:48:00Z">
            <w:rPr/>
          </w:rPrChange>
        </w:rPr>
        <w:t>in</w:t>
      </w:r>
      <w:r w:rsidR="00F73A4C" w:rsidRPr="00992146">
        <w:rPr>
          <w:lang w:val="en-US"/>
          <w:rPrChange w:id="3797" w:author="Anusha De" w:date="2022-08-01T14:48:00Z">
            <w:rPr/>
          </w:rPrChange>
        </w:rPr>
        <w:t xml:space="preserve"> </w:t>
      </w:r>
      <w:r w:rsidRPr="00992146">
        <w:rPr>
          <w:lang w:val="en-US"/>
          <w:rPrChange w:id="3798" w:author="Anusha De" w:date="2022-08-01T14:48:00Z">
            <w:rPr/>
          </w:rPrChange>
        </w:rPr>
        <w:t>increasing</w:t>
      </w:r>
      <w:r w:rsidR="00F73A4C" w:rsidRPr="00992146">
        <w:rPr>
          <w:lang w:val="en-US"/>
          <w:rPrChange w:id="3799" w:author="Anusha De" w:date="2022-08-01T14:48:00Z">
            <w:rPr/>
          </w:rPrChange>
        </w:rPr>
        <w:t xml:space="preserve"> </w:t>
      </w:r>
      <w:r w:rsidRPr="00992146">
        <w:rPr>
          <w:lang w:val="en-US"/>
          <w:rPrChange w:id="3800" w:author="Anusha De" w:date="2022-08-01T14:48:00Z">
            <w:rPr/>
          </w:rPrChange>
        </w:rPr>
        <w:t>agricultural</w:t>
      </w:r>
      <w:r w:rsidR="00F73A4C" w:rsidRPr="00992146">
        <w:rPr>
          <w:lang w:val="en-US"/>
          <w:rPrChange w:id="3801" w:author="Anusha De" w:date="2022-08-01T14:48:00Z">
            <w:rPr/>
          </w:rPrChange>
        </w:rPr>
        <w:t xml:space="preserve"> </w:t>
      </w:r>
      <w:r w:rsidRPr="00992146">
        <w:rPr>
          <w:lang w:val="en-US"/>
          <w:rPrChange w:id="3802" w:author="Anusha De" w:date="2022-08-01T14:48:00Z">
            <w:rPr/>
          </w:rPrChange>
        </w:rPr>
        <w:t>productivity,</w:t>
      </w:r>
      <w:r w:rsidR="00F73A4C" w:rsidRPr="00992146">
        <w:rPr>
          <w:lang w:val="en-US"/>
          <w:rPrChange w:id="3803" w:author="Anusha De" w:date="2022-08-01T14:48:00Z">
            <w:rPr/>
          </w:rPrChange>
        </w:rPr>
        <w:t xml:space="preserve"> </w:t>
      </w:r>
      <w:r w:rsidRPr="00992146">
        <w:rPr>
          <w:lang w:val="en-US"/>
          <w:rPrChange w:id="3804" w:author="Anusha De" w:date="2022-08-01T14:48:00Z">
            <w:rPr/>
          </w:rPrChange>
        </w:rPr>
        <w:t>poverty</w:t>
      </w:r>
      <w:r w:rsidR="00F73A4C" w:rsidRPr="00992146">
        <w:rPr>
          <w:lang w:val="en-US"/>
          <w:rPrChange w:id="3805" w:author="Anusha De" w:date="2022-08-01T14:48:00Z">
            <w:rPr/>
          </w:rPrChange>
        </w:rPr>
        <w:t xml:space="preserve"> </w:t>
      </w:r>
      <w:r w:rsidRPr="00992146">
        <w:rPr>
          <w:lang w:val="en-US"/>
          <w:rPrChange w:id="3806" w:author="Anusha De" w:date="2022-08-01T14:48:00Z">
            <w:rPr/>
          </w:rPrChange>
        </w:rPr>
        <w:t>reduction,</w:t>
      </w:r>
      <w:r w:rsidR="00F73A4C" w:rsidRPr="00992146">
        <w:rPr>
          <w:lang w:val="en-US"/>
          <w:rPrChange w:id="3807" w:author="Anusha De" w:date="2022-08-01T14:48:00Z">
            <w:rPr/>
          </w:rPrChange>
        </w:rPr>
        <w:t xml:space="preserve"> </w:t>
      </w:r>
      <w:r w:rsidRPr="00992146">
        <w:rPr>
          <w:lang w:val="en-US"/>
          <w:rPrChange w:id="3808" w:author="Anusha De" w:date="2022-08-01T14:48:00Z">
            <w:rPr/>
          </w:rPrChange>
        </w:rPr>
        <w:t>and</w:t>
      </w:r>
      <w:r w:rsidR="00F73A4C" w:rsidRPr="00992146">
        <w:rPr>
          <w:lang w:val="en-US"/>
          <w:rPrChange w:id="3809" w:author="Anusha De" w:date="2022-08-01T14:48:00Z">
            <w:rPr/>
          </w:rPrChange>
        </w:rPr>
        <w:t xml:space="preserve"> </w:t>
      </w:r>
      <w:r w:rsidRPr="00992146">
        <w:rPr>
          <w:lang w:val="en-US"/>
          <w:rPrChange w:id="3810" w:author="Anusha De" w:date="2022-08-01T14:48:00Z">
            <w:rPr/>
          </w:rPrChange>
        </w:rPr>
        <w:t>structural</w:t>
      </w:r>
      <w:r w:rsidR="00F73A4C" w:rsidRPr="00992146">
        <w:rPr>
          <w:lang w:val="en-US"/>
          <w:rPrChange w:id="3811" w:author="Anusha De" w:date="2022-08-01T14:48:00Z">
            <w:rPr/>
          </w:rPrChange>
        </w:rPr>
        <w:t xml:space="preserve"> </w:t>
      </w:r>
      <w:r w:rsidRPr="00992146">
        <w:rPr>
          <w:lang w:val="en-US"/>
          <w:rPrChange w:id="3812" w:author="Anusha De" w:date="2022-08-01T14:48:00Z">
            <w:rPr/>
          </w:rPrChange>
        </w:rPr>
        <w:t>transformation</w:t>
      </w:r>
      <w:r w:rsidR="00F73A4C" w:rsidRPr="00992146">
        <w:rPr>
          <w:lang w:val="en-US"/>
          <w:rPrChange w:id="3813" w:author="Anusha De" w:date="2022-08-01T14:48:00Z">
            <w:rPr/>
          </w:rPrChange>
        </w:rPr>
        <w:t xml:space="preserve"> </w:t>
      </w:r>
      <w:r w:rsidRPr="00992146">
        <w:rPr>
          <w:lang w:val="en-US"/>
          <w:rPrChange w:id="3814" w:author="Anusha De" w:date="2022-08-01T14:48:00Z">
            <w:rPr/>
          </w:rPrChange>
        </w:rPr>
        <w:t>more</w:t>
      </w:r>
      <w:r w:rsidR="00F73A4C" w:rsidRPr="00992146">
        <w:rPr>
          <w:lang w:val="en-US"/>
          <w:rPrChange w:id="3815" w:author="Anusha De" w:date="2022-08-01T14:48:00Z">
            <w:rPr/>
          </w:rPrChange>
        </w:rPr>
        <w:t xml:space="preserve"> </w:t>
      </w:r>
      <w:r w:rsidRPr="00992146">
        <w:rPr>
          <w:lang w:val="en-US"/>
          <w:rPrChange w:id="3816" w:author="Anusha De" w:date="2022-08-01T14:48:00Z">
            <w:rPr/>
          </w:rPrChange>
        </w:rPr>
        <w:t>in</w:t>
      </w:r>
      <w:r w:rsidR="00F73A4C" w:rsidRPr="00992146">
        <w:rPr>
          <w:lang w:val="en-US"/>
          <w:rPrChange w:id="3817" w:author="Anusha De" w:date="2022-08-01T14:48:00Z">
            <w:rPr/>
          </w:rPrChange>
        </w:rPr>
        <w:t xml:space="preserve"> </w:t>
      </w:r>
      <w:r w:rsidRPr="00992146">
        <w:rPr>
          <w:lang w:val="en-US"/>
          <w:rPrChange w:id="3818" w:author="Anusha De" w:date="2022-08-01T14:48:00Z">
            <w:rPr/>
          </w:rPrChange>
        </w:rPr>
        <w:t>general</w:t>
      </w:r>
      <w:r w:rsidR="00F73A4C" w:rsidRPr="00992146">
        <w:rPr>
          <w:lang w:val="en-US"/>
          <w:rPrChange w:id="3819" w:author="Anusha De" w:date="2022-08-01T14:48:00Z">
            <w:rPr/>
          </w:rPrChange>
        </w:rPr>
        <w:t xml:space="preserve"> </w:t>
      </w:r>
      <w:r w:rsidRPr="00992146">
        <w:rPr>
          <w:lang w:val="en-US"/>
          <w:rPrChange w:id="3820" w:author="Anusha De" w:date="2022-08-01T14:48:00Z">
            <w:rPr/>
          </w:rPrChange>
        </w:rPr>
        <w:t>(</w:t>
      </w:r>
      <w:r>
        <w:fldChar w:fldCharType="begin"/>
      </w:r>
      <w:r w:rsidRPr="00992146">
        <w:rPr>
          <w:lang w:val="en-US"/>
          <w:rPrChange w:id="3821" w:author="Anusha De" w:date="2022-08-01T14:48:00Z">
            <w:rPr/>
          </w:rPrChange>
        </w:rPr>
        <w:instrText xml:space="preserve"> HYPERLINK \l "_bookmark28" </w:instrText>
      </w:r>
      <w:r>
        <w:fldChar w:fldCharType="separate"/>
      </w:r>
      <w:r w:rsidR="00A03FFA" w:rsidRPr="00992146">
        <w:rPr>
          <w:lang w:val="en-US"/>
          <w:rPrChange w:id="3822" w:author="Anusha De" w:date="2022-08-01T14:48:00Z">
            <w:rPr/>
          </w:rPrChange>
        </w:rPr>
        <w:t>Evenson</w:t>
      </w:r>
      <w:r w:rsidR="00F73A4C" w:rsidRPr="00992146">
        <w:rPr>
          <w:lang w:val="en-US"/>
          <w:rPrChange w:id="3823" w:author="Anusha De" w:date="2022-08-01T14:48:00Z">
            <w:rPr/>
          </w:rPrChange>
        </w:rPr>
        <w:t xml:space="preserve"> </w:t>
      </w:r>
      <w:r w:rsidR="00A03FFA" w:rsidRPr="00992146">
        <w:rPr>
          <w:lang w:val="en-US"/>
          <w:rPrChange w:id="3824" w:author="Anusha De" w:date="2022-08-01T14:48:00Z">
            <w:rPr/>
          </w:rPrChange>
        </w:rPr>
        <w:t>&amp;</w:t>
      </w:r>
      <w:r w:rsidR="00F73A4C" w:rsidRPr="00992146">
        <w:rPr>
          <w:lang w:val="en-US"/>
          <w:rPrChange w:id="3825" w:author="Anusha De" w:date="2022-08-01T14:48:00Z">
            <w:rPr/>
          </w:rPrChange>
        </w:rPr>
        <w:t xml:space="preserve"> </w:t>
      </w:r>
      <w:proofErr w:type="spellStart"/>
      <w:r w:rsidR="00A03FFA" w:rsidRPr="00992146">
        <w:rPr>
          <w:lang w:val="en-US"/>
          <w:rPrChange w:id="3826" w:author="Anusha De" w:date="2022-08-01T14:48:00Z">
            <w:rPr/>
          </w:rPrChange>
        </w:rPr>
        <w:t>Gollin</w:t>
      </w:r>
      <w:proofErr w:type="spellEnd"/>
      <w:r>
        <w:fldChar w:fldCharType="end"/>
      </w:r>
      <w:r w:rsidR="00A03FFA" w:rsidRPr="00992146">
        <w:rPr>
          <w:lang w:val="en-US"/>
          <w:rPrChange w:id="3827" w:author="Anusha De" w:date="2022-08-01T14:48:00Z">
            <w:rPr/>
          </w:rPrChange>
        </w:rPr>
        <w:t>,</w:t>
      </w:r>
      <w:r w:rsidR="00F73A4C" w:rsidRPr="00992146">
        <w:rPr>
          <w:lang w:val="en-US"/>
          <w:rPrChange w:id="3828" w:author="Anusha De" w:date="2022-08-01T14:48:00Z">
            <w:rPr/>
          </w:rPrChange>
        </w:rPr>
        <w:t xml:space="preserve"> </w:t>
      </w:r>
      <w:r>
        <w:fldChar w:fldCharType="begin"/>
      </w:r>
      <w:r w:rsidRPr="00992146">
        <w:rPr>
          <w:lang w:val="en-US"/>
          <w:rPrChange w:id="3829" w:author="Anusha De" w:date="2022-08-01T14:48:00Z">
            <w:rPr/>
          </w:rPrChange>
        </w:rPr>
        <w:instrText xml:space="preserve"> HYPERLINK \l "_bookmark28" </w:instrText>
      </w:r>
      <w:r>
        <w:fldChar w:fldCharType="separate"/>
      </w:r>
      <w:r w:rsidR="00A03FFA" w:rsidRPr="00992146">
        <w:rPr>
          <w:lang w:val="en-US"/>
          <w:rPrChange w:id="3830" w:author="Anusha De" w:date="2022-08-01T14:48:00Z">
            <w:rPr/>
          </w:rPrChange>
        </w:rPr>
        <w:t>2003</w:t>
      </w:r>
      <w:r>
        <w:fldChar w:fldCharType="end"/>
      </w:r>
      <w:r w:rsidR="00A03FFA" w:rsidRPr="00992146">
        <w:rPr>
          <w:lang w:val="en-US"/>
          <w:rPrChange w:id="3831" w:author="Anusha De" w:date="2022-08-01T14:48:00Z">
            <w:rPr/>
          </w:rPrChange>
        </w:rPr>
        <w:t>;</w:t>
      </w:r>
      <w:r w:rsidR="00F73A4C" w:rsidRPr="00992146">
        <w:rPr>
          <w:lang w:val="en-US"/>
          <w:rPrChange w:id="3832" w:author="Anusha De" w:date="2022-08-01T14:48:00Z">
            <w:rPr/>
          </w:rPrChange>
        </w:rPr>
        <w:t xml:space="preserve"> </w:t>
      </w:r>
      <w:r>
        <w:fldChar w:fldCharType="begin"/>
      </w:r>
      <w:r w:rsidRPr="00992146">
        <w:rPr>
          <w:lang w:val="en-US"/>
          <w:rPrChange w:id="3833" w:author="Anusha De" w:date="2022-08-01T14:48:00Z">
            <w:rPr/>
          </w:rPrChange>
        </w:rPr>
        <w:instrText xml:space="preserve"> HYPERLINK \l "_bookmark33" </w:instrText>
      </w:r>
      <w:r>
        <w:fldChar w:fldCharType="separate"/>
      </w:r>
      <w:proofErr w:type="spellStart"/>
      <w:r w:rsidRPr="00992146">
        <w:rPr>
          <w:lang w:val="en-US"/>
          <w:rPrChange w:id="3834" w:author="Anusha De" w:date="2022-08-01T14:48:00Z">
            <w:rPr/>
          </w:rPrChange>
        </w:rPr>
        <w:t>Gollin</w:t>
      </w:r>
      <w:proofErr w:type="spellEnd"/>
      <w:r w:rsidR="00F73A4C" w:rsidRPr="00992146">
        <w:rPr>
          <w:lang w:val="en-US"/>
          <w:rPrChange w:id="3835" w:author="Anusha De" w:date="2022-08-01T14:48:00Z">
            <w:rPr/>
          </w:rPrChange>
        </w:rPr>
        <w:t xml:space="preserve"> </w:t>
      </w:r>
      <w:r w:rsidRPr="00992146">
        <w:rPr>
          <w:lang w:val="en-US"/>
          <w:rPrChange w:id="3836" w:author="Anusha De" w:date="2022-08-01T14:48:00Z">
            <w:rPr/>
          </w:rPrChange>
        </w:rPr>
        <w:t>et</w:t>
      </w:r>
      <w:r w:rsidR="00F73A4C" w:rsidRPr="00992146">
        <w:rPr>
          <w:lang w:val="en-US"/>
          <w:rPrChange w:id="3837" w:author="Anusha De" w:date="2022-08-01T14:48:00Z">
            <w:rPr/>
          </w:rPrChange>
        </w:rPr>
        <w:t xml:space="preserve"> </w:t>
      </w:r>
      <w:r w:rsidRPr="00992146">
        <w:rPr>
          <w:lang w:val="en-US"/>
          <w:rPrChange w:id="3838" w:author="Anusha De" w:date="2022-08-01T14:48:00Z">
            <w:rPr/>
          </w:rPrChange>
        </w:rPr>
        <w:t>al.</w:t>
      </w:r>
      <w:r>
        <w:fldChar w:fldCharType="end"/>
      </w:r>
      <w:r w:rsidRPr="00992146">
        <w:rPr>
          <w:lang w:val="en-US"/>
          <w:rPrChange w:id="3839" w:author="Anusha De" w:date="2022-08-01T14:48:00Z">
            <w:rPr/>
          </w:rPrChange>
        </w:rPr>
        <w:t>,</w:t>
      </w:r>
      <w:r w:rsidR="00F73A4C" w:rsidRPr="00992146">
        <w:rPr>
          <w:lang w:val="en-US"/>
          <w:rPrChange w:id="3840" w:author="Anusha De" w:date="2022-08-01T14:48:00Z">
            <w:rPr/>
          </w:rPrChange>
        </w:rPr>
        <w:t xml:space="preserve"> </w:t>
      </w:r>
      <w:r>
        <w:fldChar w:fldCharType="begin"/>
      </w:r>
      <w:r w:rsidRPr="00992146">
        <w:rPr>
          <w:lang w:val="en-US"/>
          <w:rPrChange w:id="3841" w:author="Anusha De" w:date="2022-08-01T14:48:00Z">
            <w:rPr/>
          </w:rPrChange>
        </w:rPr>
        <w:instrText xml:space="preserve"> HYPERLINK \l "_bookmark33" </w:instrText>
      </w:r>
      <w:r>
        <w:fldChar w:fldCharType="separate"/>
      </w:r>
      <w:r w:rsidRPr="00992146">
        <w:rPr>
          <w:lang w:val="en-US"/>
          <w:rPrChange w:id="3842" w:author="Anusha De" w:date="2022-08-01T14:48:00Z">
            <w:rPr/>
          </w:rPrChange>
        </w:rPr>
        <w:t>2021</w:t>
      </w:r>
      <w:r>
        <w:fldChar w:fldCharType="end"/>
      </w:r>
      <w:r w:rsidRPr="00992146">
        <w:rPr>
          <w:lang w:val="en-US"/>
          <w:rPrChange w:id="3843" w:author="Anusha De" w:date="2022-08-01T14:48:00Z">
            <w:rPr/>
          </w:rPrChange>
        </w:rPr>
        <w:t>;</w:t>
      </w:r>
      <w:r w:rsidR="00F73A4C" w:rsidRPr="00992146">
        <w:rPr>
          <w:lang w:val="en-US"/>
          <w:rPrChange w:id="3844" w:author="Anusha De" w:date="2022-08-01T14:48:00Z">
            <w:rPr/>
          </w:rPrChange>
        </w:rPr>
        <w:t xml:space="preserve"> </w:t>
      </w:r>
      <w:r>
        <w:fldChar w:fldCharType="begin"/>
      </w:r>
      <w:r w:rsidRPr="00992146">
        <w:rPr>
          <w:lang w:val="en-US"/>
          <w:rPrChange w:id="3845" w:author="Anusha De" w:date="2022-08-01T14:48:00Z">
            <w:rPr/>
          </w:rPrChange>
        </w:rPr>
        <w:instrText xml:space="preserve"> HYPERLINK \l "_bookmark48" </w:instrText>
      </w:r>
      <w:r>
        <w:fldChar w:fldCharType="separate"/>
      </w:r>
      <w:r w:rsidR="00A03FFA" w:rsidRPr="00992146">
        <w:rPr>
          <w:lang w:val="en-US"/>
          <w:rPrChange w:id="3846" w:author="Anusha De" w:date="2022-08-01T14:48:00Z">
            <w:rPr/>
          </w:rPrChange>
        </w:rPr>
        <w:t>McArthur</w:t>
      </w:r>
      <w:r w:rsidR="00F73A4C" w:rsidRPr="00992146">
        <w:rPr>
          <w:lang w:val="en-US"/>
          <w:rPrChange w:id="3847" w:author="Anusha De" w:date="2022-08-01T14:48:00Z">
            <w:rPr/>
          </w:rPrChange>
        </w:rPr>
        <w:t xml:space="preserve"> </w:t>
      </w:r>
      <w:r w:rsidR="00A03FFA" w:rsidRPr="00992146">
        <w:rPr>
          <w:lang w:val="en-US"/>
          <w:rPrChange w:id="3848" w:author="Anusha De" w:date="2022-08-01T14:48:00Z">
            <w:rPr/>
          </w:rPrChange>
        </w:rPr>
        <w:t>&amp;</w:t>
      </w:r>
      <w:r w:rsidR="00F73A4C" w:rsidRPr="00992146">
        <w:rPr>
          <w:lang w:val="en-US"/>
          <w:rPrChange w:id="3849" w:author="Anusha De" w:date="2022-08-01T14:48:00Z">
            <w:rPr/>
          </w:rPrChange>
        </w:rPr>
        <w:t xml:space="preserve"> </w:t>
      </w:r>
      <w:r w:rsidR="00A03FFA" w:rsidRPr="00992146">
        <w:rPr>
          <w:lang w:val="en-US"/>
          <w:rPrChange w:id="3850" w:author="Anusha De" w:date="2022-08-01T14:48:00Z">
            <w:rPr/>
          </w:rPrChange>
        </w:rPr>
        <w:t>McCord</w:t>
      </w:r>
      <w:r>
        <w:fldChar w:fldCharType="end"/>
      </w:r>
      <w:r w:rsidRPr="00992146">
        <w:rPr>
          <w:lang w:val="en-US"/>
          <w:rPrChange w:id="3851" w:author="Anusha De" w:date="2022-08-01T14:48:00Z">
            <w:rPr/>
          </w:rPrChange>
        </w:rPr>
        <w:t>,</w:t>
      </w:r>
      <w:r w:rsidR="00F73A4C" w:rsidRPr="00992146">
        <w:rPr>
          <w:lang w:val="en-US"/>
          <w:rPrChange w:id="3852" w:author="Anusha De" w:date="2022-08-01T14:48:00Z">
            <w:rPr/>
          </w:rPrChange>
        </w:rPr>
        <w:t xml:space="preserve"> </w:t>
      </w:r>
      <w:r>
        <w:fldChar w:fldCharType="begin"/>
      </w:r>
      <w:r w:rsidRPr="00992146">
        <w:rPr>
          <w:lang w:val="en-US"/>
          <w:rPrChange w:id="3853" w:author="Anusha De" w:date="2022-08-01T14:48:00Z">
            <w:rPr/>
          </w:rPrChange>
        </w:rPr>
        <w:instrText xml:space="preserve"> HYPERLINK \l "_bookmark48" </w:instrText>
      </w:r>
      <w:r>
        <w:fldChar w:fldCharType="separate"/>
      </w:r>
      <w:r w:rsidRPr="00992146">
        <w:rPr>
          <w:lang w:val="en-US"/>
          <w:rPrChange w:id="3854" w:author="Anusha De" w:date="2022-08-01T14:48:00Z">
            <w:rPr/>
          </w:rPrChange>
        </w:rPr>
        <w:t>2017</w:t>
      </w:r>
      <w:r>
        <w:fldChar w:fldCharType="end"/>
      </w:r>
      <w:r w:rsidRPr="00992146">
        <w:rPr>
          <w:lang w:val="en-US"/>
          <w:rPrChange w:id="3855" w:author="Anusha De" w:date="2022-08-01T14:48:00Z">
            <w:rPr/>
          </w:rPrChange>
        </w:rPr>
        <w:t>).</w:t>
      </w:r>
      <w:r w:rsidR="00F73A4C" w:rsidRPr="00992146">
        <w:rPr>
          <w:lang w:val="en-US"/>
          <w:rPrChange w:id="3856" w:author="Anusha De" w:date="2022-08-01T14:48:00Z">
            <w:rPr/>
          </w:rPrChange>
        </w:rPr>
        <w:t xml:space="preserve"> </w:t>
      </w:r>
      <w:r w:rsidRPr="00992146">
        <w:rPr>
          <w:lang w:val="en-US"/>
          <w:rPrChange w:id="3857" w:author="Anusha De" w:date="2022-08-01T14:48:00Z">
            <w:rPr/>
          </w:rPrChange>
        </w:rPr>
        <w:t>Yet,</w:t>
      </w:r>
      <w:r w:rsidR="00F73A4C" w:rsidRPr="00992146">
        <w:rPr>
          <w:lang w:val="en-US"/>
          <w:rPrChange w:id="3858" w:author="Anusha De" w:date="2022-08-01T14:48:00Z">
            <w:rPr/>
          </w:rPrChange>
        </w:rPr>
        <w:t xml:space="preserve"> </w:t>
      </w:r>
      <w:r w:rsidRPr="00992146">
        <w:rPr>
          <w:lang w:val="en-US"/>
          <w:rPrChange w:id="3859" w:author="Anusha De" w:date="2022-08-01T14:48:00Z">
            <w:rPr/>
          </w:rPrChange>
        </w:rPr>
        <w:t>despite</w:t>
      </w:r>
      <w:r w:rsidR="00F73A4C" w:rsidRPr="00992146">
        <w:rPr>
          <w:lang w:val="en-US"/>
          <w:rPrChange w:id="3860" w:author="Anusha De" w:date="2022-08-01T14:48:00Z">
            <w:rPr/>
          </w:rPrChange>
        </w:rPr>
        <w:t xml:space="preserve"> </w:t>
      </w:r>
      <w:r w:rsidRPr="00992146">
        <w:rPr>
          <w:lang w:val="en-US"/>
          <w:rPrChange w:id="3861" w:author="Anusha De" w:date="2022-08-01T14:48:00Z">
            <w:rPr/>
          </w:rPrChange>
        </w:rPr>
        <w:t>decades</w:t>
      </w:r>
      <w:r w:rsidR="00F73A4C" w:rsidRPr="00992146">
        <w:rPr>
          <w:lang w:val="en-US"/>
          <w:rPrChange w:id="3862" w:author="Anusha De" w:date="2022-08-01T14:48:00Z">
            <w:rPr/>
          </w:rPrChange>
        </w:rPr>
        <w:t xml:space="preserve"> </w:t>
      </w:r>
      <w:r w:rsidRPr="00992146">
        <w:rPr>
          <w:lang w:val="en-US"/>
          <w:rPrChange w:id="3863" w:author="Anusha De" w:date="2022-08-01T14:48:00Z">
            <w:rPr/>
          </w:rPrChange>
        </w:rPr>
        <w:t>of</w:t>
      </w:r>
      <w:r w:rsidR="00F73A4C" w:rsidRPr="00992146">
        <w:rPr>
          <w:lang w:val="en-US"/>
          <w:rPrChange w:id="3864" w:author="Anusha De" w:date="2022-08-01T14:48:00Z">
            <w:rPr/>
          </w:rPrChange>
        </w:rPr>
        <w:t xml:space="preserve"> </w:t>
      </w:r>
      <w:r w:rsidRPr="00992146">
        <w:rPr>
          <w:lang w:val="en-US"/>
          <w:rPrChange w:id="3865" w:author="Anusha De" w:date="2022-08-01T14:48:00Z">
            <w:rPr/>
          </w:rPrChange>
        </w:rPr>
        <w:t>policy</w:t>
      </w:r>
      <w:r w:rsidR="00F73A4C" w:rsidRPr="00992146">
        <w:rPr>
          <w:lang w:val="en-US"/>
          <w:rPrChange w:id="3866" w:author="Anusha De" w:date="2022-08-01T14:48:00Z">
            <w:rPr/>
          </w:rPrChange>
        </w:rPr>
        <w:t xml:space="preserve"> </w:t>
      </w:r>
      <w:r w:rsidRPr="00992146">
        <w:rPr>
          <w:lang w:val="en-US"/>
          <w:rPrChange w:id="3867" w:author="Anusha De" w:date="2022-08-01T14:48:00Z">
            <w:rPr/>
          </w:rPrChange>
        </w:rPr>
        <w:t>and</w:t>
      </w:r>
      <w:r w:rsidR="00F73A4C" w:rsidRPr="00992146">
        <w:rPr>
          <w:lang w:val="en-US"/>
          <w:rPrChange w:id="3868" w:author="Anusha De" w:date="2022-08-01T14:48:00Z">
            <w:rPr/>
          </w:rPrChange>
        </w:rPr>
        <w:t xml:space="preserve"> </w:t>
      </w:r>
      <w:r w:rsidRPr="00992146">
        <w:rPr>
          <w:lang w:val="en-US"/>
          <w:rPrChange w:id="3869" w:author="Anusha De" w:date="2022-08-01T14:48:00Z">
            <w:rPr/>
          </w:rPrChange>
        </w:rPr>
        <w:t>institutional</w:t>
      </w:r>
      <w:r w:rsidR="00F73A4C" w:rsidRPr="00992146">
        <w:rPr>
          <w:lang w:val="en-US"/>
          <w:rPrChange w:id="3870" w:author="Anusha De" w:date="2022-08-01T14:48:00Z">
            <w:rPr/>
          </w:rPrChange>
        </w:rPr>
        <w:t xml:space="preserve"> </w:t>
      </w:r>
      <w:r w:rsidRPr="00992146">
        <w:rPr>
          <w:lang w:val="en-US"/>
          <w:rPrChange w:id="3871" w:author="Anusha De" w:date="2022-08-01T14:48:00Z">
            <w:rPr/>
          </w:rPrChange>
        </w:rPr>
        <w:t>reforms</w:t>
      </w:r>
      <w:r w:rsidR="00F73A4C" w:rsidRPr="00992146">
        <w:rPr>
          <w:lang w:val="en-US"/>
          <w:rPrChange w:id="3872" w:author="Anusha De" w:date="2022-08-01T14:48:00Z">
            <w:rPr/>
          </w:rPrChange>
        </w:rPr>
        <w:t xml:space="preserve"> </w:t>
      </w:r>
      <w:r w:rsidRPr="00992146">
        <w:rPr>
          <w:lang w:val="en-US"/>
          <w:rPrChange w:id="3873" w:author="Anusha De" w:date="2022-08-01T14:48:00Z">
            <w:rPr/>
          </w:rPrChange>
        </w:rPr>
        <w:t>to</w:t>
      </w:r>
      <w:r w:rsidR="00F73A4C" w:rsidRPr="00992146">
        <w:rPr>
          <w:lang w:val="en-US"/>
          <w:rPrChange w:id="3874" w:author="Anusha De" w:date="2022-08-01T14:48:00Z">
            <w:rPr/>
          </w:rPrChange>
        </w:rPr>
        <w:t xml:space="preserve"> </w:t>
      </w:r>
      <w:r w:rsidRPr="00992146">
        <w:rPr>
          <w:lang w:val="en-US"/>
          <w:rPrChange w:id="3875" w:author="Anusha De" w:date="2022-08-01T14:48:00Z">
            <w:rPr/>
          </w:rPrChange>
        </w:rPr>
        <w:t>promote</w:t>
      </w:r>
      <w:r w:rsidR="00F73A4C" w:rsidRPr="00992146">
        <w:rPr>
          <w:lang w:val="en-US"/>
          <w:rPrChange w:id="3876" w:author="Anusha De" w:date="2022-08-01T14:48:00Z">
            <w:rPr/>
          </w:rPrChange>
        </w:rPr>
        <w:t xml:space="preserve"> </w:t>
      </w:r>
      <w:r w:rsidRPr="00992146">
        <w:rPr>
          <w:lang w:val="en-US"/>
          <w:rPrChange w:id="3877" w:author="Anusha De" w:date="2022-08-01T14:48:00Z">
            <w:rPr/>
          </w:rPrChange>
        </w:rPr>
        <w:t>their</w:t>
      </w:r>
      <w:r w:rsidR="00F73A4C" w:rsidRPr="00992146">
        <w:rPr>
          <w:lang w:val="en-US"/>
          <w:rPrChange w:id="3878" w:author="Anusha De" w:date="2022-08-01T14:48:00Z">
            <w:rPr/>
          </w:rPrChange>
        </w:rPr>
        <w:t xml:space="preserve"> </w:t>
      </w:r>
      <w:r w:rsidRPr="00992146">
        <w:rPr>
          <w:lang w:val="en-US"/>
          <w:rPrChange w:id="3879" w:author="Anusha De" w:date="2022-08-01T14:48:00Z">
            <w:rPr/>
          </w:rPrChange>
        </w:rPr>
        <w:t>use</w:t>
      </w:r>
      <w:r w:rsidR="00F73A4C" w:rsidRPr="00992146">
        <w:rPr>
          <w:lang w:val="en-US"/>
          <w:rPrChange w:id="3880" w:author="Anusha De" w:date="2022-08-01T14:48:00Z">
            <w:rPr/>
          </w:rPrChange>
        </w:rPr>
        <w:t xml:space="preserve"> </w:t>
      </w:r>
      <w:r w:rsidRPr="00992146">
        <w:rPr>
          <w:lang w:val="en-US"/>
          <w:rPrChange w:id="3881" w:author="Anusha De" w:date="2022-08-01T14:48:00Z">
            <w:rPr/>
          </w:rPrChange>
        </w:rPr>
        <w:t>in</w:t>
      </w:r>
      <w:r w:rsidR="00F73A4C" w:rsidRPr="00992146">
        <w:rPr>
          <w:lang w:val="en-US"/>
          <w:rPrChange w:id="3882" w:author="Anusha De" w:date="2022-08-01T14:48:00Z">
            <w:rPr/>
          </w:rPrChange>
        </w:rPr>
        <w:t xml:space="preserve"> </w:t>
      </w:r>
      <w:r w:rsidRPr="00992146">
        <w:rPr>
          <w:lang w:val="en-US"/>
          <w:rPrChange w:id="3883" w:author="Anusha De" w:date="2022-08-01T14:48:00Z">
            <w:rPr/>
          </w:rPrChange>
        </w:rPr>
        <w:t>low</w:t>
      </w:r>
      <w:r w:rsidR="00F73A4C" w:rsidRPr="00992146">
        <w:rPr>
          <w:lang w:val="en-US"/>
          <w:rPrChange w:id="3884" w:author="Anusha De" w:date="2022-08-01T14:48:00Z">
            <w:rPr/>
          </w:rPrChange>
        </w:rPr>
        <w:t xml:space="preserve"> </w:t>
      </w:r>
      <w:r w:rsidRPr="00992146">
        <w:rPr>
          <w:lang w:val="en-US"/>
          <w:rPrChange w:id="3885" w:author="Anusha De" w:date="2022-08-01T14:48:00Z">
            <w:rPr/>
          </w:rPrChange>
        </w:rPr>
        <w:t>and</w:t>
      </w:r>
      <w:r w:rsidR="00F73A4C" w:rsidRPr="00992146">
        <w:rPr>
          <w:lang w:val="en-US"/>
          <w:rPrChange w:id="3886" w:author="Anusha De" w:date="2022-08-01T14:48:00Z">
            <w:rPr/>
          </w:rPrChange>
        </w:rPr>
        <w:t xml:space="preserve"> </w:t>
      </w:r>
      <w:r w:rsidRPr="00992146">
        <w:rPr>
          <w:lang w:val="en-US"/>
          <w:rPrChange w:id="3887" w:author="Anusha De" w:date="2022-08-01T14:48:00Z">
            <w:rPr/>
          </w:rPrChange>
        </w:rPr>
        <w:t>middle</w:t>
      </w:r>
      <w:r w:rsidR="00F73A4C" w:rsidRPr="00992146">
        <w:rPr>
          <w:lang w:val="en-US"/>
          <w:rPrChange w:id="3888" w:author="Anusha De" w:date="2022-08-01T14:48:00Z">
            <w:rPr/>
          </w:rPrChange>
        </w:rPr>
        <w:t xml:space="preserve"> </w:t>
      </w:r>
      <w:r w:rsidRPr="00992146">
        <w:rPr>
          <w:lang w:val="en-US"/>
          <w:rPrChange w:id="3889" w:author="Anusha De" w:date="2022-08-01T14:48:00Z">
            <w:rPr/>
          </w:rPrChange>
        </w:rPr>
        <w:t>income</w:t>
      </w:r>
      <w:r w:rsidR="00F73A4C" w:rsidRPr="00992146">
        <w:rPr>
          <w:lang w:val="en-US"/>
          <w:rPrChange w:id="3890" w:author="Anusha De" w:date="2022-08-01T14:48:00Z">
            <w:rPr/>
          </w:rPrChange>
        </w:rPr>
        <w:t xml:space="preserve"> </w:t>
      </w:r>
      <w:r w:rsidRPr="00992146">
        <w:rPr>
          <w:lang w:val="en-US"/>
          <w:rPrChange w:id="3891" w:author="Anusha De" w:date="2022-08-01T14:48:00Z">
            <w:rPr/>
          </w:rPrChange>
        </w:rPr>
        <w:t>countries,</w:t>
      </w:r>
      <w:r w:rsidR="00F73A4C" w:rsidRPr="00992146">
        <w:rPr>
          <w:lang w:val="en-US"/>
          <w:rPrChange w:id="3892" w:author="Anusha De" w:date="2022-08-01T14:48:00Z">
            <w:rPr/>
          </w:rPrChange>
        </w:rPr>
        <w:t xml:space="preserve"> </w:t>
      </w:r>
      <w:r w:rsidRPr="00992146">
        <w:rPr>
          <w:lang w:val="en-US"/>
          <w:rPrChange w:id="3893" w:author="Anusha De" w:date="2022-08-01T14:48:00Z">
            <w:rPr/>
          </w:rPrChange>
        </w:rPr>
        <w:t>adoption</w:t>
      </w:r>
      <w:r w:rsidR="00F73A4C" w:rsidRPr="00992146">
        <w:rPr>
          <w:lang w:val="en-US"/>
          <w:rPrChange w:id="3894" w:author="Anusha De" w:date="2022-08-01T14:48:00Z">
            <w:rPr/>
          </w:rPrChange>
        </w:rPr>
        <w:t xml:space="preserve"> </w:t>
      </w:r>
      <w:r w:rsidRPr="00992146">
        <w:rPr>
          <w:lang w:val="en-US"/>
          <w:rPrChange w:id="3895" w:author="Anusha De" w:date="2022-08-01T14:48:00Z">
            <w:rPr/>
          </w:rPrChange>
        </w:rPr>
        <w:t>levels</w:t>
      </w:r>
      <w:r w:rsidR="00F73A4C" w:rsidRPr="00992146">
        <w:rPr>
          <w:lang w:val="en-US"/>
          <w:rPrChange w:id="3896" w:author="Anusha De" w:date="2022-08-01T14:48:00Z">
            <w:rPr/>
          </w:rPrChange>
        </w:rPr>
        <w:t xml:space="preserve"> </w:t>
      </w:r>
      <w:r w:rsidRPr="00992146">
        <w:rPr>
          <w:lang w:val="en-US"/>
          <w:rPrChange w:id="3897" w:author="Anusha De" w:date="2022-08-01T14:48:00Z">
            <w:rPr/>
          </w:rPrChange>
        </w:rPr>
        <w:t>of</w:t>
      </w:r>
      <w:r w:rsidR="00F73A4C" w:rsidRPr="00992146">
        <w:rPr>
          <w:lang w:val="en-US"/>
          <w:rPrChange w:id="3898" w:author="Anusha De" w:date="2022-08-01T14:48:00Z">
            <w:rPr/>
          </w:rPrChange>
        </w:rPr>
        <w:t xml:space="preserve"> </w:t>
      </w:r>
      <w:r w:rsidRPr="00992146">
        <w:rPr>
          <w:lang w:val="en-US"/>
          <w:rPrChange w:id="3899" w:author="Anusha De" w:date="2022-08-01T14:48:00Z">
            <w:rPr/>
          </w:rPrChange>
        </w:rPr>
        <w:t>these</w:t>
      </w:r>
      <w:r w:rsidR="00F73A4C" w:rsidRPr="00992146">
        <w:rPr>
          <w:lang w:val="en-US"/>
          <w:rPrChange w:id="3900" w:author="Anusha De" w:date="2022-08-01T14:48:00Z">
            <w:rPr/>
          </w:rPrChange>
        </w:rPr>
        <w:t xml:space="preserve"> </w:t>
      </w:r>
      <w:r w:rsidRPr="00992146">
        <w:rPr>
          <w:lang w:val="en-US"/>
          <w:rPrChange w:id="3901" w:author="Anusha De" w:date="2022-08-01T14:48:00Z">
            <w:rPr/>
          </w:rPrChange>
        </w:rPr>
        <w:t>inputs</w:t>
      </w:r>
      <w:r w:rsidR="00F73A4C" w:rsidRPr="00992146">
        <w:rPr>
          <w:lang w:val="en-US"/>
          <w:rPrChange w:id="3902" w:author="Anusha De" w:date="2022-08-01T14:48:00Z">
            <w:rPr/>
          </w:rPrChange>
        </w:rPr>
        <w:t xml:space="preserve"> </w:t>
      </w:r>
      <w:r w:rsidRPr="00992146">
        <w:rPr>
          <w:lang w:val="en-US"/>
          <w:rPrChange w:id="3903" w:author="Anusha De" w:date="2022-08-01T14:48:00Z">
            <w:rPr/>
          </w:rPrChange>
        </w:rPr>
        <w:t>remain</w:t>
      </w:r>
      <w:r w:rsidR="00F73A4C" w:rsidRPr="00992146">
        <w:rPr>
          <w:lang w:val="en-US"/>
          <w:rPrChange w:id="3904" w:author="Anusha De" w:date="2022-08-01T14:48:00Z">
            <w:rPr/>
          </w:rPrChange>
        </w:rPr>
        <w:t xml:space="preserve"> </w:t>
      </w:r>
      <w:r w:rsidRPr="00992146">
        <w:rPr>
          <w:lang w:val="en-US"/>
          <w:rPrChange w:id="3905" w:author="Anusha De" w:date="2022-08-01T14:48:00Z">
            <w:rPr/>
          </w:rPrChange>
        </w:rPr>
        <w:t>low,</w:t>
      </w:r>
      <w:r w:rsidR="00F73A4C" w:rsidRPr="00992146">
        <w:rPr>
          <w:lang w:val="en-US"/>
          <w:rPrChange w:id="3906" w:author="Anusha De" w:date="2022-08-01T14:48:00Z">
            <w:rPr/>
          </w:rPrChange>
        </w:rPr>
        <w:t xml:space="preserve"> </w:t>
      </w:r>
      <w:r w:rsidRPr="00992146">
        <w:rPr>
          <w:lang w:val="en-US"/>
          <w:rPrChange w:id="3907" w:author="Anusha De" w:date="2022-08-01T14:48:00Z">
            <w:rPr/>
          </w:rPrChange>
        </w:rPr>
        <w:t>especially</w:t>
      </w:r>
      <w:r w:rsidR="00F73A4C" w:rsidRPr="00992146">
        <w:rPr>
          <w:lang w:val="en-US"/>
          <w:rPrChange w:id="3908" w:author="Anusha De" w:date="2022-08-01T14:48:00Z">
            <w:rPr/>
          </w:rPrChange>
        </w:rPr>
        <w:t xml:space="preserve"> </w:t>
      </w:r>
      <w:r w:rsidRPr="00992146">
        <w:rPr>
          <w:lang w:val="en-US"/>
          <w:rPrChange w:id="3909" w:author="Anusha De" w:date="2022-08-01T14:48:00Z">
            <w:rPr/>
          </w:rPrChange>
        </w:rPr>
        <w:t>in</w:t>
      </w:r>
      <w:r w:rsidR="00F73A4C" w:rsidRPr="00992146">
        <w:rPr>
          <w:lang w:val="en-US"/>
          <w:rPrChange w:id="3910" w:author="Anusha De" w:date="2022-08-01T14:48:00Z">
            <w:rPr/>
          </w:rPrChange>
        </w:rPr>
        <w:t xml:space="preserve"> </w:t>
      </w:r>
      <w:r w:rsidRPr="00992146">
        <w:rPr>
          <w:lang w:val="en-US"/>
          <w:rPrChange w:id="3911" w:author="Anusha De" w:date="2022-08-01T14:48:00Z">
            <w:rPr/>
          </w:rPrChange>
        </w:rPr>
        <w:t>sub-Saharan</w:t>
      </w:r>
      <w:r w:rsidR="00F73A4C" w:rsidRPr="00992146">
        <w:rPr>
          <w:lang w:val="en-US"/>
          <w:rPrChange w:id="3912" w:author="Anusha De" w:date="2022-08-01T14:48:00Z">
            <w:rPr/>
          </w:rPrChange>
        </w:rPr>
        <w:t xml:space="preserve"> </w:t>
      </w:r>
      <w:r w:rsidRPr="00992146">
        <w:rPr>
          <w:lang w:val="en-US"/>
          <w:rPrChange w:id="3913" w:author="Anusha De" w:date="2022-08-01T14:48:00Z">
            <w:rPr/>
          </w:rPrChange>
        </w:rPr>
        <w:t>Africa</w:t>
      </w:r>
      <w:r w:rsidR="00F73A4C" w:rsidRPr="00992146">
        <w:rPr>
          <w:lang w:val="en-US"/>
          <w:rPrChange w:id="3914" w:author="Anusha De" w:date="2022-08-01T14:48:00Z">
            <w:rPr/>
          </w:rPrChange>
        </w:rPr>
        <w:t xml:space="preserve"> </w:t>
      </w:r>
      <w:r w:rsidRPr="00992146">
        <w:rPr>
          <w:lang w:val="en-US"/>
          <w:rPrChange w:id="3915" w:author="Anusha De" w:date="2022-08-01T14:48:00Z">
            <w:rPr/>
          </w:rPrChange>
        </w:rPr>
        <w:t>(</w:t>
      </w:r>
      <w:r>
        <w:fldChar w:fldCharType="begin"/>
      </w:r>
      <w:r w:rsidRPr="00992146">
        <w:rPr>
          <w:lang w:val="en-US"/>
          <w:rPrChange w:id="3916" w:author="Anusha De" w:date="2022-08-01T14:48:00Z">
            <w:rPr/>
          </w:rPrChange>
        </w:rPr>
        <w:instrText xml:space="preserve"> HYPERLINK \l "_bookmark20" </w:instrText>
      </w:r>
      <w:r>
        <w:fldChar w:fldCharType="separate"/>
      </w:r>
      <w:r w:rsidRPr="00992146">
        <w:rPr>
          <w:lang w:val="en-US"/>
          <w:rPrChange w:id="3917" w:author="Anusha De" w:date="2022-08-01T14:48:00Z">
            <w:rPr/>
          </w:rPrChange>
        </w:rPr>
        <w:t>Benin</w:t>
      </w:r>
      <w:r>
        <w:fldChar w:fldCharType="end"/>
      </w:r>
      <w:r w:rsidRPr="00992146">
        <w:rPr>
          <w:lang w:val="en-US"/>
          <w:rPrChange w:id="3918" w:author="Anusha De" w:date="2022-08-01T14:48:00Z">
            <w:rPr/>
          </w:rPrChange>
        </w:rPr>
        <w:t>,</w:t>
      </w:r>
      <w:r w:rsidR="00F73A4C" w:rsidRPr="00992146">
        <w:rPr>
          <w:lang w:val="en-US"/>
          <w:rPrChange w:id="3919" w:author="Anusha De" w:date="2022-08-01T14:48:00Z">
            <w:rPr/>
          </w:rPrChange>
        </w:rPr>
        <w:t xml:space="preserve"> </w:t>
      </w:r>
      <w:r>
        <w:fldChar w:fldCharType="begin"/>
      </w:r>
      <w:r w:rsidRPr="00992146">
        <w:rPr>
          <w:lang w:val="en-US"/>
          <w:rPrChange w:id="3920" w:author="Anusha De" w:date="2022-08-01T14:48:00Z">
            <w:rPr/>
          </w:rPrChange>
        </w:rPr>
        <w:instrText xml:space="preserve"> HYPERLINK \l "_bookmark20" </w:instrText>
      </w:r>
      <w:r>
        <w:fldChar w:fldCharType="separate"/>
      </w:r>
      <w:r w:rsidRPr="00992146">
        <w:rPr>
          <w:lang w:val="en-US"/>
          <w:rPrChange w:id="3921" w:author="Anusha De" w:date="2022-08-01T14:48:00Z">
            <w:rPr/>
          </w:rPrChange>
        </w:rPr>
        <w:t>2016</w:t>
      </w:r>
      <w:r>
        <w:fldChar w:fldCharType="end"/>
      </w:r>
      <w:r w:rsidR="00A03FFA" w:rsidRPr="00992146">
        <w:rPr>
          <w:lang w:val="en-US"/>
          <w:rPrChange w:id="3922" w:author="Anusha De" w:date="2022-08-01T14:48:00Z">
            <w:rPr/>
          </w:rPrChange>
        </w:rPr>
        <w:t>;</w:t>
      </w:r>
      <w:r w:rsidR="00F73A4C" w:rsidRPr="00992146">
        <w:rPr>
          <w:lang w:val="en-US"/>
          <w:rPrChange w:id="3923" w:author="Anusha De" w:date="2022-08-01T14:48:00Z">
            <w:rPr/>
          </w:rPrChange>
        </w:rPr>
        <w:t xml:space="preserve"> </w:t>
      </w:r>
      <w:r>
        <w:fldChar w:fldCharType="begin"/>
      </w:r>
      <w:r w:rsidRPr="00992146">
        <w:rPr>
          <w:lang w:val="en-US"/>
          <w:rPrChange w:id="3924" w:author="Anusha De" w:date="2022-08-01T14:48:00Z">
            <w:rPr/>
          </w:rPrChange>
        </w:rPr>
        <w:instrText xml:space="preserve"> HYPERLINK \l "_bookmark63" </w:instrText>
      </w:r>
      <w:r>
        <w:fldChar w:fldCharType="separate"/>
      </w:r>
      <w:r w:rsidR="00A03FFA" w:rsidRPr="00992146">
        <w:rPr>
          <w:lang w:val="en-US"/>
          <w:rPrChange w:id="3925" w:author="Anusha De" w:date="2022-08-01T14:48:00Z">
            <w:rPr/>
          </w:rPrChange>
        </w:rPr>
        <w:t>Sheahan</w:t>
      </w:r>
      <w:r w:rsidR="00F73A4C" w:rsidRPr="00992146">
        <w:rPr>
          <w:lang w:val="en-US"/>
          <w:rPrChange w:id="3926" w:author="Anusha De" w:date="2022-08-01T14:48:00Z">
            <w:rPr/>
          </w:rPrChange>
        </w:rPr>
        <w:t xml:space="preserve"> </w:t>
      </w:r>
      <w:r w:rsidR="00A03FFA" w:rsidRPr="00992146">
        <w:rPr>
          <w:lang w:val="en-US"/>
          <w:rPrChange w:id="3927" w:author="Anusha De" w:date="2022-08-01T14:48:00Z">
            <w:rPr/>
          </w:rPrChange>
        </w:rPr>
        <w:t>&amp;</w:t>
      </w:r>
      <w:r w:rsidR="00F73A4C" w:rsidRPr="00992146">
        <w:rPr>
          <w:lang w:val="en-US"/>
          <w:rPrChange w:id="3928" w:author="Anusha De" w:date="2022-08-01T14:48:00Z">
            <w:rPr/>
          </w:rPrChange>
        </w:rPr>
        <w:t xml:space="preserve"> </w:t>
      </w:r>
      <w:r w:rsidR="00A03FFA" w:rsidRPr="00992146">
        <w:rPr>
          <w:lang w:val="en-US"/>
          <w:rPrChange w:id="3929" w:author="Anusha De" w:date="2022-08-01T14:48:00Z">
            <w:rPr/>
          </w:rPrChange>
        </w:rPr>
        <w:t>Barrett</w:t>
      </w:r>
      <w:r>
        <w:fldChar w:fldCharType="end"/>
      </w:r>
      <w:r w:rsidR="00A03FFA" w:rsidRPr="00992146">
        <w:rPr>
          <w:lang w:val="en-US"/>
          <w:rPrChange w:id="3930" w:author="Anusha De" w:date="2022-08-01T14:48:00Z">
            <w:rPr/>
          </w:rPrChange>
        </w:rPr>
        <w:t>,</w:t>
      </w:r>
      <w:r w:rsidR="00F73A4C" w:rsidRPr="00992146">
        <w:rPr>
          <w:lang w:val="en-US"/>
          <w:rPrChange w:id="3931" w:author="Anusha De" w:date="2022-08-01T14:48:00Z">
            <w:rPr/>
          </w:rPrChange>
        </w:rPr>
        <w:t xml:space="preserve"> </w:t>
      </w:r>
      <w:r>
        <w:fldChar w:fldCharType="begin"/>
      </w:r>
      <w:r w:rsidRPr="00992146">
        <w:rPr>
          <w:lang w:val="en-US"/>
          <w:rPrChange w:id="3932" w:author="Anusha De" w:date="2022-08-01T14:48:00Z">
            <w:rPr/>
          </w:rPrChange>
        </w:rPr>
        <w:instrText xml:space="preserve"> HYPERLINK \l "_bookmark63" </w:instrText>
      </w:r>
      <w:r>
        <w:fldChar w:fldCharType="separate"/>
      </w:r>
      <w:r w:rsidR="00A03FFA" w:rsidRPr="00992146">
        <w:rPr>
          <w:lang w:val="en-US"/>
          <w:rPrChange w:id="3933" w:author="Anusha De" w:date="2022-08-01T14:48:00Z">
            <w:rPr/>
          </w:rPrChange>
        </w:rPr>
        <w:t>2017</w:t>
      </w:r>
      <w:r>
        <w:fldChar w:fldCharType="end"/>
      </w:r>
      <w:r w:rsidRPr="00992146">
        <w:rPr>
          <w:lang w:val="en-US"/>
          <w:rPrChange w:id="3934" w:author="Anusha De" w:date="2022-08-01T14:48:00Z">
            <w:rPr/>
          </w:rPrChange>
        </w:rPr>
        <w:t>).</w:t>
      </w:r>
      <w:r w:rsidR="00F73A4C" w:rsidRPr="00992146">
        <w:rPr>
          <w:lang w:val="en-US"/>
          <w:rPrChange w:id="3935" w:author="Anusha De" w:date="2022-08-01T14:48:00Z">
            <w:rPr/>
          </w:rPrChange>
        </w:rPr>
        <w:t xml:space="preserve"> </w:t>
      </w:r>
      <w:r w:rsidRPr="00992146">
        <w:rPr>
          <w:lang w:val="en-US"/>
          <w:rPrChange w:id="3936" w:author="Anusha De" w:date="2022-08-01T14:48:00Z">
            <w:rPr/>
          </w:rPrChange>
        </w:rPr>
        <w:t>Some</w:t>
      </w:r>
      <w:r w:rsidR="00F73A4C" w:rsidRPr="00992146">
        <w:rPr>
          <w:lang w:val="en-US"/>
          <w:rPrChange w:id="3937" w:author="Anusha De" w:date="2022-08-01T14:48:00Z">
            <w:rPr/>
          </w:rPrChange>
        </w:rPr>
        <w:t xml:space="preserve"> </w:t>
      </w:r>
      <w:r w:rsidRPr="00992146">
        <w:rPr>
          <w:lang w:val="en-US"/>
          <w:rPrChange w:id="3938" w:author="Anusha De" w:date="2022-08-01T14:48:00Z">
            <w:rPr/>
          </w:rPrChange>
        </w:rPr>
        <w:t>studies</w:t>
      </w:r>
      <w:r w:rsidR="00F73A4C" w:rsidRPr="00992146">
        <w:rPr>
          <w:lang w:val="en-US"/>
          <w:rPrChange w:id="3939" w:author="Anusha De" w:date="2022-08-01T14:48:00Z">
            <w:rPr/>
          </w:rPrChange>
        </w:rPr>
        <w:t xml:space="preserve"> </w:t>
      </w:r>
      <w:r w:rsidRPr="00992146">
        <w:rPr>
          <w:lang w:val="en-US"/>
          <w:rPrChange w:id="3940" w:author="Anusha De" w:date="2022-08-01T14:48:00Z">
            <w:rPr/>
          </w:rPrChange>
        </w:rPr>
        <w:t>point</w:t>
      </w:r>
      <w:r w:rsidR="00F73A4C" w:rsidRPr="00992146">
        <w:rPr>
          <w:lang w:val="en-US"/>
          <w:rPrChange w:id="3941" w:author="Anusha De" w:date="2022-08-01T14:48:00Z">
            <w:rPr/>
          </w:rPrChange>
        </w:rPr>
        <w:t xml:space="preserve"> </w:t>
      </w:r>
      <w:r w:rsidRPr="00992146">
        <w:rPr>
          <w:lang w:val="en-US"/>
          <w:rPrChange w:id="3942" w:author="Anusha De" w:date="2022-08-01T14:48:00Z">
            <w:rPr/>
          </w:rPrChange>
        </w:rPr>
        <w:t>out</w:t>
      </w:r>
      <w:r w:rsidR="00F73A4C" w:rsidRPr="00992146">
        <w:rPr>
          <w:lang w:val="en-US"/>
          <w:rPrChange w:id="3943" w:author="Anusha De" w:date="2022-08-01T14:48:00Z">
            <w:rPr/>
          </w:rPrChange>
        </w:rPr>
        <w:t xml:space="preserve"> </w:t>
      </w:r>
      <w:r w:rsidRPr="00992146">
        <w:rPr>
          <w:lang w:val="en-US"/>
          <w:rPrChange w:id="3944" w:author="Anusha De" w:date="2022-08-01T14:48:00Z">
            <w:rPr/>
          </w:rPrChange>
        </w:rPr>
        <w:t>the</w:t>
      </w:r>
      <w:r w:rsidR="00F73A4C" w:rsidRPr="00992146">
        <w:rPr>
          <w:lang w:val="en-US"/>
          <w:rPrChange w:id="3945" w:author="Anusha De" w:date="2022-08-01T14:48:00Z">
            <w:rPr/>
          </w:rPrChange>
        </w:rPr>
        <w:t xml:space="preserve"> </w:t>
      </w:r>
      <w:r w:rsidRPr="00992146">
        <w:rPr>
          <w:lang w:val="en-US"/>
          <w:rPrChange w:id="3946" w:author="Anusha De" w:date="2022-08-01T14:48:00Z">
            <w:rPr/>
          </w:rPrChange>
        </w:rPr>
        <w:t>limited</w:t>
      </w:r>
      <w:r w:rsidR="00F73A4C" w:rsidRPr="00992146">
        <w:rPr>
          <w:lang w:val="en-US"/>
          <w:rPrChange w:id="3947" w:author="Anusha De" w:date="2022-08-01T14:48:00Z">
            <w:rPr/>
          </w:rPrChange>
        </w:rPr>
        <w:t xml:space="preserve"> </w:t>
      </w:r>
      <w:r w:rsidRPr="00992146">
        <w:rPr>
          <w:lang w:val="en-US"/>
          <w:rPrChange w:id="3948" w:author="Anusha De" w:date="2022-08-01T14:48:00Z">
            <w:rPr/>
          </w:rPrChange>
        </w:rPr>
        <w:t>availability</w:t>
      </w:r>
      <w:r w:rsidR="00F73A4C" w:rsidRPr="00992146">
        <w:rPr>
          <w:lang w:val="en-US"/>
          <w:rPrChange w:id="3949" w:author="Anusha De" w:date="2022-08-01T14:48:00Z">
            <w:rPr/>
          </w:rPrChange>
        </w:rPr>
        <w:t xml:space="preserve"> </w:t>
      </w:r>
      <w:r w:rsidRPr="00992146">
        <w:rPr>
          <w:lang w:val="en-US"/>
          <w:rPrChange w:id="3950" w:author="Anusha De" w:date="2022-08-01T14:48:00Z">
            <w:rPr/>
          </w:rPrChange>
        </w:rPr>
        <w:t>of</w:t>
      </w:r>
      <w:r w:rsidR="00F73A4C" w:rsidRPr="00992146">
        <w:rPr>
          <w:lang w:val="en-US"/>
          <w:rPrChange w:id="3951" w:author="Anusha De" w:date="2022-08-01T14:48:00Z">
            <w:rPr/>
          </w:rPrChange>
        </w:rPr>
        <w:t xml:space="preserve"> </w:t>
      </w:r>
      <w:r w:rsidRPr="00992146">
        <w:rPr>
          <w:lang w:val="en-US"/>
          <w:rPrChange w:id="3952" w:author="Anusha De" w:date="2022-08-01T14:48:00Z">
            <w:rPr/>
          </w:rPrChange>
        </w:rPr>
        <w:t>improved</w:t>
      </w:r>
      <w:r w:rsidR="00F73A4C" w:rsidRPr="00992146">
        <w:rPr>
          <w:lang w:val="en-US"/>
          <w:rPrChange w:id="3953" w:author="Anusha De" w:date="2022-08-01T14:48:00Z">
            <w:rPr/>
          </w:rPrChange>
        </w:rPr>
        <w:t xml:space="preserve"> </w:t>
      </w:r>
      <w:r w:rsidRPr="00992146">
        <w:rPr>
          <w:lang w:val="en-US"/>
          <w:rPrChange w:id="3954" w:author="Anusha De" w:date="2022-08-01T14:48:00Z">
            <w:rPr/>
          </w:rPrChange>
        </w:rPr>
        <w:t>input</w:t>
      </w:r>
      <w:r w:rsidR="00F73A4C" w:rsidRPr="00992146">
        <w:rPr>
          <w:lang w:val="en-US"/>
          <w:rPrChange w:id="3955" w:author="Anusha De" w:date="2022-08-01T14:48:00Z">
            <w:rPr/>
          </w:rPrChange>
        </w:rPr>
        <w:t xml:space="preserve"> </w:t>
      </w:r>
      <w:r w:rsidRPr="00992146">
        <w:rPr>
          <w:lang w:val="en-US"/>
          <w:rPrChange w:id="3956" w:author="Anusha De" w:date="2022-08-01T14:48:00Z">
            <w:rPr/>
          </w:rPrChange>
        </w:rPr>
        <w:t>technologies</w:t>
      </w:r>
      <w:r w:rsidR="00F73A4C" w:rsidRPr="00992146">
        <w:rPr>
          <w:lang w:val="en-US"/>
          <w:rPrChange w:id="3957" w:author="Anusha De" w:date="2022-08-01T14:48:00Z">
            <w:rPr/>
          </w:rPrChange>
        </w:rPr>
        <w:t xml:space="preserve"> </w:t>
      </w:r>
      <w:r w:rsidRPr="00992146">
        <w:rPr>
          <w:lang w:val="en-US"/>
          <w:rPrChange w:id="3958" w:author="Anusha De" w:date="2022-08-01T14:48:00Z">
            <w:rPr/>
          </w:rPrChange>
        </w:rPr>
        <w:t>in</w:t>
      </w:r>
      <w:r w:rsidR="00F73A4C" w:rsidRPr="00992146">
        <w:rPr>
          <w:lang w:val="en-US"/>
          <w:rPrChange w:id="3959" w:author="Anusha De" w:date="2022-08-01T14:48:00Z">
            <w:rPr/>
          </w:rPrChange>
        </w:rPr>
        <w:t xml:space="preserve"> </w:t>
      </w:r>
      <w:r w:rsidRPr="00992146">
        <w:rPr>
          <w:lang w:val="en-US"/>
          <w:rPrChange w:id="3960" w:author="Anusha De" w:date="2022-08-01T14:48:00Z">
            <w:rPr/>
          </w:rPrChange>
        </w:rPr>
        <w:t>low-</w:t>
      </w:r>
      <w:r w:rsidR="00F73A4C" w:rsidRPr="00992146">
        <w:rPr>
          <w:lang w:val="en-US"/>
          <w:rPrChange w:id="3961" w:author="Anusha De" w:date="2022-08-01T14:48:00Z">
            <w:rPr/>
          </w:rPrChange>
        </w:rPr>
        <w:t xml:space="preserve"> </w:t>
      </w:r>
      <w:r w:rsidRPr="00992146">
        <w:rPr>
          <w:lang w:val="en-US"/>
          <w:rPrChange w:id="3962" w:author="Anusha De" w:date="2022-08-01T14:48:00Z">
            <w:rPr/>
          </w:rPrChange>
        </w:rPr>
        <w:t>and</w:t>
      </w:r>
      <w:r w:rsidR="00F73A4C" w:rsidRPr="00992146">
        <w:rPr>
          <w:lang w:val="en-US"/>
          <w:rPrChange w:id="3963" w:author="Anusha De" w:date="2022-08-01T14:48:00Z">
            <w:rPr/>
          </w:rPrChange>
        </w:rPr>
        <w:t xml:space="preserve"> </w:t>
      </w:r>
      <w:r w:rsidRPr="00992146">
        <w:rPr>
          <w:lang w:val="en-US"/>
          <w:rPrChange w:id="3964" w:author="Anusha De" w:date="2022-08-01T14:48:00Z">
            <w:rPr/>
          </w:rPrChange>
        </w:rPr>
        <w:t>middle-income</w:t>
      </w:r>
      <w:r w:rsidR="00F73A4C" w:rsidRPr="00992146">
        <w:rPr>
          <w:lang w:val="en-US"/>
          <w:rPrChange w:id="3965" w:author="Anusha De" w:date="2022-08-01T14:48:00Z">
            <w:rPr/>
          </w:rPrChange>
        </w:rPr>
        <w:t xml:space="preserve"> </w:t>
      </w:r>
      <w:r w:rsidRPr="00992146">
        <w:rPr>
          <w:lang w:val="en-US"/>
          <w:rPrChange w:id="3966" w:author="Anusha De" w:date="2022-08-01T14:48:00Z">
            <w:rPr/>
          </w:rPrChange>
        </w:rPr>
        <w:t>countries</w:t>
      </w:r>
      <w:r w:rsidR="00F73A4C" w:rsidRPr="00992146">
        <w:rPr>
          <w:lang w:val="en-US"/>
          <w:rPrChange w:id="3967" w:author="Anusha De" w:date="2022-08-01T14:48:00Z">
            <w:rPr/>
          </w:rPrChange>
        </w:rPr>
        <w:t xml:space="preserve"> </w:t>
      </w:r>
      <w:r w:rsidRPr="00992146">
        <w:rPr>
          <w:lang w:val="en-US"/>
          <w:rPrChange w:id="3968" w:author="Anusha De" w:date="2022-08-01T14:48:00Z">
            <w:rPr/>
          </w:rPrChange>
        </w:rPr>
        <w:t>(</w:t>
      </w:r>
      <w:r>
        <w:fldChar w:fldCharType="begin"/>
      </w:r>
      <w:r w:rsidRPr="00992146">
        <w:rPr>
          <w:lang w:val="en-US"/>
          <w:rPrChange w:id="3969" w:author="Anusha De" w:date="2022-08-01T14:48:00Z">
            <w:rPr/>
          </w:rPrChange>
        </w:rPr>
        <w:instrText xml:space="preserve"> HYPERLINK \l "_bookmark12" </w:instrText>
      </w:r>
      <w:r>
        <w:fldChar w:fldCharType="separate"/>
      </w:r>
      <w:r w:rsidRPr="00992146">
        <w:rPr>
          <w:lang w:val="en-US"/>
          <w:rPrChange w:id="3970" w:author="Anusha De" w:date="2022-08-01T14:48:00Z">
            <w:rPr/>
          </w:rPrChange>
        </w:rPr>
        <w:t>Asfaw</w:t>
      </w:r>
      <w:r w:rsidR="00F73A4C" w:rsidRPr="00992146">
        <w:rPr>
          <w:lang w:val="en-US"/>
          <w:rPrChange w:id="3971" w:author="Anusha De" w:date="2022-08-01T14:48:00Z">
            <w:rPr/>
          </w:rPrChange>
        </w:rPr>
        <w:t xml:space="preserve"> </w:t>
      </w:r>
      <w:r w:rsidRPr="00992146">
        <w:rPr>
          <w:lang w:val="en-US"/>
          <w:rPrChange w:id="3972" w:author="Anusha De" w:date="2022-08-01T14:48:00Z">
            <w:rPr/>
          </w:rPrChange>
        </w:rPr>
        <w:t>et</w:t>
      </w:r>
      <w:r w:rsidR="00F73A4C" w:rsidRPr="00992146">
        <w:rPr>
          <w:lang w:val="en-US"/>
          <w:rPrChange w:id="3973" w:author="Anusha De" w:date="2022-08-01T14:48:00Z">
            <w:rPr/>
          </w:rPrChange>
        </w:rPr>
        <w:t xml:space="preserve"> </w:t>
      </w:r>
      <w:r w:rsidRPr="00992146">
        <w:rPr>
          <w:lang w:val="en-US"/>
          <w:rPrChange w:id="3974" w:author="Anusha De" w:date="2022-08-01T14:48:00Z">
            <w:rPr/>
          </w:rPrChange>
        </w:rPr>
        <w:t>al.</w:t>
      </w:r>
      <w:r>
        <w:fldChar w:fldCharType="end"/>
      </w:r>
      <w:r w:rsidRPr="00992146">
        <w:rPr>
          <w:lang w:val="en-US"/>
          <w:rPrChange w:id="3975" w:author="Anusha De" w:date="2022-08-01T14:48:00Z">
            <w:rPr/>
          </w:rPrChange>
        </w:rPr>
        <w:t>,</w:t>
      </w:r>
      <w:r w:rsidR="00F73A4C" w:rsidRPr="00992146">
        <w:rPr>
          <w:lang w:val="en-US"/>
          <w:rPrChange w:id="3976" w:author="Anusha De" w:date="2022-08-01T14:48:00Z">
            <w:rPr/>
          </w:rPrChange>
        </w:rPr>
        <w:t xml:space="preserve"> </w:t>
      </w:r>
      <w:r>
        <w:fldChar w:fldCharType="begin"/>
      </w:r>
      <w:r w:rsidRPr="00992146">
        <w:rPr>
          <w:lang w:val="en-US"/>
          <w:rPrChange w:id="3977" w:author="Anusha De" w:date="2022-08-01T14:48:00Z">
            <w:rPr/>
          </w:rPrChange>
        </w:rPr>
        <w:instrText xml:space="preserve"> HYPERLINK \l "_bookmark12" </w:instrText>
      </w:r>
      <w:r>
        <w:fldChar w:fldCharType="separate"/>
      </w:r>
      <w:r w:rsidRPr="00992146">
        <w:rPr>
          <w:lang w:val="en-US"/>
          <w:rPrChange w:id="3978" w:author="Anusha De" w:date="2022-08-01T14:48:00Z">
            <w:rPr/>
          </w:rPrChange>
        </w:rPr>
        <w:t>2012</w:t>
      </w:r>
      <w:r>
        <w:fldChar w:fldCharType="end"/>
      </w:r>
      <w:r w:rsidRPr="00992146">
        <w:rPr>
          <w:lang w:val="en-US"/>
          <w:rPrChange w:id="3979" w:author="Anusha De" w:date="2022-08-01T14:48:00Z">
            <w:rPr/>
          </w:rPrChange>
        </w:rPr>
        <w:t>;</w:t>
      </w:r>
      <w:r w:rsidR="00F73A4C" w:rsidRPr="00992146">
        <w:rPr>
          <w:lang w:val="en-US"/>
          <w:rPrChange w:id="3980" w:author="Anusha De" w:date="2022-08-01T14:48:00Z">
            <w:rPr/>
          </w:rPrChange>
        </w:rPr>
        <w:t xml:space="preserve"> </w:t>
      </w:r>
      <w:r>
        <w:fldChar w:fldCharType="begin"/>
      </w:r>
      <w:r w:rsidRPr="00992146">
        <w:rPr>
          <w:lang w:val="en-US"/>
          <w:rPrChange w:id="3981" w:author="Anusha De" w:date="2022-08-01T14:48:00Z">
            <w:rPr/>
          </w:rPrChange>
        </w:rPr>
        <w:instrText xml:space="preserve"> HYPERLINK \l "_bookmark46" </w:instrText>
      </w:r>
      <w:r>
        <w:fldChar w:fldCharType="separate"/>
      </w:r>
      <w:proofErr w:type="spellStart"/>
      <w:r w:rsidRPr="00992146">
        <w:rPr>
          <w:lang w:val="en-US"/>
          <w:rPrChange w:id="3982" w:author="Anusha De" w:date="2022-08-01T14:48:00Z">
            <w:rPr/>
          </w:rPrChange>
        </w:rPr>
        <w:t>Maredia</w:t>
      </w:r>
      <w:proofErr w:type="spellEnd"/>
      <w:r w:rsidR="00F73A4C" w:rsidRPr="00992146">
        <w:rPr>
          <w:lang w:val="en-US"/>
          <w:rPrChange w:id="3983" w:author="Anusha De" w:date="2022-08-01T14:48:00Z">
            <w:rPr/>
          </w:rPrChange>
        </w:rPr>
        <w:t xml:space="preserve"> </w:t>
      </w:r>
      <w:r w:rsidRPr="00992146">
        <w:rPr>
          <w:lang w:val="en-US"/>
          <w:rPrChange w:id="3984" w:author="Anusha De" w:date="2022-08-01T14:48:00Z">
            <w:rPr/>
          </w:rPrChange>
        </w:rPr>
        <w:t>et</w:t>
      </w:r>
      <w:r w:rsidR="00F73A4C" w:rsidRPr="00992146">
        <w:rPr>
          <w:lang w:val="en-US"/>
          <w:rPrChange w:id="3985" w:author="Anusha De" w:date="2022-08-01T14:48:00Z">
            <w:rPr/>
          </w:rPrChange>
        </w:rPr>
        <w:t xml:space="preserve"> </w:t>
      </w:r>
      <w:r w:rsidRPr="00992146">
        <w:rPr>
          <w:lang w:val="en-US"/>
          <w:rPrChange w:id="3986" w:author="Anusha De" w:date="2022-08-01T14:48:00Z">
            <w:rPr/>
          </w:rPrChange>
        </w:rPr>
        <w:t>al.</w:t>
      </w:r>
      <w:r>
        <w:fldChar w:fldCharType="end"/>
      </w:r>
      <w:r w:rsidRPr="00992146">
        <w:rPr>
          <w:lang w:val="en-US"/>
          <w:rPrChange w:id="3987" w:author="Anusha De" w:date="2022-08-01T14:48:00Z">
            <w:rPr/>
          </w:rPrChange>
        </w:rPr>
        <w:t>,</w:t>
      </w:r>
      <w:r w:rsidR="00F73A4C" w:rsidRPr="00992146">
        <w:rPr>
          <w:lang w:val="en-US"/>
          <w:rPrChange w:id="3988" w:author="Anusha De" w:date="2022-08-01T14:48:00Z">
            <w:rPr/>
          </w:rPrChange>
        </w:rPr>
        <w:t xml:space="preserve"> </w:t>
      </w:r>
      <w:r>
        <w:fldChar w:fldCharType="begin"/>
      </w:r>
      <w:r w:rsidRPr="00992146">
        <w:rPr>
          <w:lang w:val="en-US"/>
          <w:rPrChange w:id="3989" w:author="Anusha De" w:date="2022-08-01T14:48:00Z">
            <w:rPr/>
          </w:rPrChange>
        </w:rPr>
        <w:instrText xml:space="preserve"> HYPERLINK \l "_bookmark46" </w:instrText>
      </w:r>
      <w:r>
        <w:fldChar w:fldCharType="separate"/>
      </w:r>
      <w:r w:rsidRPr="00992146">
        <w:rPr>
          <w:lang w:val="en-US"/>
          <w:rPrChange w:id="3990" w:author="Anusha De" w:date="2022-08-01T14:48:00Z">
            <w:rPr/>
          </w:rPrChange>
        </w:rPr>
        <w:t>2000</w:t>
      </w:r>
      <w:r>
        <w:fldChar w:fldCharType="end"/>
      </w:r>
      <w:r w:rsidRPr="00992146">
        <w:rPr>
          <w:lang w:val="en-US"/>
          <w:rPrChange w:id="3991" w:author="Anusha De" w:date="2022-08-01T14:48:00Z">
            <w:rPr/>
          </w:rPrChange>
        </w:rPr>
        <w:t>).</w:t>
      </w:r>
      <w:r w:rsidR="00F73A4C" w:rsidRPr="00992146">
        <w:rPr>
          <w:lang w:val="en-US"/>
          <w:rPrChange w:id="3992" w:author="Anusha De" w:date="2022-08-01T14:48:00Z">
            <w:rPr/>
          </w:rPrChange>
        </w:rPr>
        <w:t xml:space="preserve"> </w:t>
      </w:r>
      <w:r w:rsidRPr="00992146">
        <w:rPr>
          <w:lang w:val="en-US"/>
          <w:rPrChange w:id="3993" w:author="Anusha De" w:date="2022-08-01T14:48:00Z">
            <w:rPr/>
          </w:rPrChange>
        </w:rPr>
        <w:t>However,</w:t>
      </w:r>
      <w:r w:rsidR="00F73A4C" w:rsidRPr="00992146">
        <w:rPr>
          <w:lang w:val="en-US"/>
          <w:rPrChange w:id="3994" w:author="Anusha De" w:date="2022-08-01T14:48:00Z">
            <w:rPr/>
          </w:rPrChange>
        </w:rPr>
        <w:t xml:space="preserve"> </w:t>
      </w:r>
      <w:r w:rsidRPr="00992146">
        <w:rPr>
          <w:lang w:val="en-US"/>
          <w:rPrChange w:id="3995" w:author="Anusha De" w:date="2022-08-01T14:48:00Z">
            <w:rPr/>
          </w:rPrChange>
        </w:rPr>
        <w:t>due</w:t>
      </w:r>
      <w:r w:rsidR="00F73A4C" w:rsidRPr="00992146">
        <w:rPr>
          <w:lang w:val="en-US"/>
          <w:rPrChange w:id="3996" w:author="Anusha De" w:date="2022-08-01T14:48:00Z">
            <w:rPr/>
          </w:rPrChange>
        </w:rPr>
        <w:t xml:space="preserve"> </w:t>
      </w:r>
      <w:r w:rsidRPr="00992146">
        <w:rPr>
          <w:lang w:val="en-US"/>
          <w:rPrChange w:id="3997" w:author="Anusha De" w:date="2022-08-01T14:48:00Z">
            <w:rPr/>
          </w:rPrChange>
        </w:rPr>
        <w:t>to</w:t>
      </w:r>
      <w:r w:rsidR="00F73A4C" w:rsidRPr="00992146">
        <w:rPr>
          <w:lang w:val="en-US"/>
          <w:rPrChange w:id="3998" w:author="Anusha De" w:date="2022-08-01T14:48:00Z">
            <w:rPr/>
          </w:rPrChange>
        </w:rPr>
        <w:t xml:space="preserve"> </w:t>
      </w:r>
      <w:r w:rsidRPr="00992146">
        <w:rPr>
          <w:lang w:val="en-US"/>
          <w:rPrChange w:id="3999" w:author="Anusha De" w:date="2022-08-01T14:48:00Z">
            <w:rPr/>
          </w:rPrChange>
        </w:rPr>
        <w:t>increased</w:t>
      </w:r>
      <w:r w:rsidR="00F73A4C" w:rsidRPr="00992146">
        <w:rPr>
          <w:lang w:val="en-US"/>
          <w:rPrChange w:id="4000" w:author="Anusha De" w:date="2022-08-01T14:48:00Z">
            <w:rPr/>
          </w:rPrChange>
        </w:rPr>
        <w:t xml:space="preserve"> </w:t>
      </w:r>
      <w:r w:rsidRPr="00992146">
        <w:rPr>
          <w:lang w:val="en-US"/>
          <w:rPrChange w:id="4001" w:author="Anusha De" w:date="2022-08-01T14:48:00Z">
            <w:rPr/>
          </w:rPrChange>
        </w:rPr>
        <w:t>government</w:t>
      </w:r>
      <w:r w:rsidR="00F73A4C" w:rsidRPr="00992146">
        <w:rPr>
          <w:lang w:val="en-US"/>
          <w:rPrChange w:id="4002" w:author="Anusha De" w:date="2022-08-01T14:48:00Z">
            <w:rPr/>
          </w:rPrChange>
        </w:rPr>
        <w:t xml:space="preserve"> </w:t>
      </w:r>
      <w:r w:rsidRPr="00992146">
        <w:rPr>
          <w:lang w:val="en-US"/>
          <w:rPrChange w:id="4003" w:author="Anusha De" w:date="2022-08-01T14:48:00Z">
            <w:rPr/>
          </w:rPrChange>
        </w:rPr>
        <w:t>action</w:t>
      </w:r>
      <w:r w:rsidR="00F73A4C" w:rsidRPr="00992146">
        <w:rPr>
          <w:lang w:val="en-US"/>
          <w:rPrChange w:id="4004" w:author="Anusha De" w:date="2022-08-01T14:48:00Z">
            <w:rPr/>
          </w:rPrChange>
        </w:rPr>
        <w:t xml:space="preserve"> </w:t>
      </w:r>
      <w:r w:rsidRPr="00992146">
        <w:rPr>
          <w:lang w:val="en-US"/>
          <w:rPrChange w:id="4005" w:author="Anusha De" w:date="2022-08-01T14:48:00Z">
            <w:rPr/>
          </w:rPrChange>
        </w:rPr>
        <w:t>in</w:t>
      </w:r>
      <w:r w:rsidR="00F73A4C" w:rsidRPr="00992146">
        <w:rPr>
          <w:lang w:val="en-US"/>
          <w:rPrChange w:id="4006" w:author="Anusha De" w:date="2022-08-01T14:48:00Z">
            <w:rPr/>
          </w:rPrChange>
        </w:rPr>
        <w:t xml:space="preserve"> </w:t>
      </w:r>
      <w:r w:rsidRPr="00992146">
        <w:rPr>
          <w:lang w:val="en-US"/>
          <w:rPrChange w:id="4007" w:author="Anusha De" w:date="2022-08-01T14:48:00Z">
            <w:rPr/>
          </w:rPrChange>
        </w:rPr>
        <w:t>the</w:t>
      </w:r>
      <w:r w:rsidR="00F73A4C" w:rsidRPr="00992146">
        <w:rPr>
          <w:lang w:val="en-US"/>
          <w:rPrChange w:id="4008" w:author="Anusha De" w:date="2022-08-01T14:48:00Z">
            <w:rPr/>
          </w:rPrChange>
        </w:rPr>
        <w:t xml:space="preserve"> </w:t>
      </w:r>
      <w:r w:rsidRPr="00992146">
        <w:rPr>
          <w:lang w:val="en-US"/>
          <w:rPrChange w:id="4009" w:author="Anusha De" w:date="2022-08-01T14:48:00Z">
            <w:rPr/>
          </w:rPrChange>
        </w:rPr>
        <w:t>area</w:t>
      </w:r>
      <w:r w:rsidR="00F73A4C" w:rsidRPr="00992146">
        <w:rPr>
          <w:lang w:val="en-US"/>
          <w:rPrChange w:id="4010" w:author="Anusha De" w:date="2022-08-01T14:48:00Z">
            <w:rPr/>
          </w:rPrChange>
        </w:rPr>
        <w:t xml:space="preserve"> </w:t>
      </w:r>
      <w:r w:rsidRPr="00992146">
        <w:rPr>
          <w:lang w:val="en-US"/>
          <w:rPrChange w:id="4011" w:author="Anusha De" w:date="2022-08-01T14:48:00Z">
            <w:rPr/>
          </w:rPrChange>
        </w:rPr>
        <w:t>of</w:t>
      </w:r>
      <w:r w:rsidR="00F73A4C" w:rsidRPr="00992146">
        <w:rPr>
          <w:lang w:val="en-US"/>
          <w:rPrChange w:id="4012" w:author="Anusha De" w:date="2022-08-01T14:48:00Z">
            <w:rPr/>
          </w:rPrChange>
        </w:rPr>
        <w:t xml:space="preserve"> </w:t>
      </w:r>
      <w:r w:rsidRPr="00992146">
        <w:rPr>
          <w:lang w:val="en-US"/>
          <w:rPrChange w:id="4013" w:author="Anusha De" w:date="2022-08-01T14:48:00Z">
            <w:rPr/>
          </w:rPrChange>
        </w:rPr>
        <w:t>research</w:t>
      </w:r>
      <w:r w:rsidR="00F73A4C" w:rsidRPr="00992146">
        <w:rPr>
          <w:lang w:val="en-US"/>
          <w:rPrChange w:id="4014" w:author="Anusha De" w:date="2022-08-01T14:48:00Z">
            <w:rPr/>
          </w:rPrChange>
        </w:rPr>
        <w:t xml:space="preserve"> </w:t>
      </w:r>
      <w:r w:rsidRPr="00992146">
        <w:rPr>
          <w:lang w:val="en-US"/>
          <w:rPrChange w:id="4015" w:author="Anusha De" w:date="2022-08-01T14:48:00Z">
            <w:rPr/>
          </w:rPrChange>
        </w:rPr>
        <w:t>and</w:t>
      </w:r>
      <w:r w:rsidR="00F73A4C" w:rsidRPr="00992146">
        <w:rPr>
          <w:lang w:val="en-US"/>
          <w:rPrChange w:id="4016" w:author="Anusha De" w:date="2022-08-01T14:48:00Z">
            <w:rPr/>
          </w:rPrChange>
        </w:rPr>
        <w:t xml:space="preserve"> </w:t>
      </w:r>
      <w:r w:rsidRPr="00992146">
        <w:rPr>
          <w:lang w:val="en-US"/>
          <w:rPrChange w:id="4017" w:author="Anusha De" w:date="2022-08-01T14:48:00Z">
            <w:rPr/>
          </w:rPrChange>
        </w:rPr>
        <w:t>breeding,</w:t>
      </w:r>
      <w:r w:rsidR="00F73A4C" w:rsidRPr="00992146">
        <w:rPr>
          <w:lang w:val="en-US"/>
          <w:rPrChange w:id="4018" w:author="Anusha De" w:date="2022-08-01T14:48:00Z">
            <w:rPr/>
          </w:rPrChange>
        </w:rPr>
        <w:t xml:space="preserve"> </w:t>
      </w:r>
      <w:r w:rsidRPr="00992146">
        <w:rPr>
          <w:lang w:val="en-US"/>
          <w:rPrChange w:id="4019" w:author="Anusha De" w:date="2022-08-01T14:48:00Z">
            <w:rPr/>
          </w:rPrChange>
        </w:rPr>
        <w:t>privatization/liberalization</w:t>
      </w:r>
      <w:r w:rsidR="00F73A4C" w:rsidRPr="00992146">
        <w:rPr>
          <w:lang w:val="en-US"/>
          <w:rPrChange w:id="4020" w:author="Anusha De" w:date="2022-08-01T14:48:00Z">
            <w:rPr/>
          </w:rPrChange>
        </w:rPr>
        <w:t xml:space="preserve"> </w:t>
      </w:r>
      <w:r w:rsidRPr="00992146">
        <w:rPr>
          <w:lang w:val="en-US"/>
          <w:rPrChange w:id="4021" w:author="Anusha De" w:date="2022-08-01T14:48:00Z">
            <w:rPr/>
          </w:rPrChange>
        </w:rPr>
        <w:t>of</w:t>
      </w:r>
      <w:r w:rsidR="00F73A4C" w:rsidRPr="00992146">
        <w:rPr>
          <w:lang w:val="en-US"/>
          <w:rPrChange w:id="4022" w:author="Anusha De" w:date="2022-08-01T14:48:00Z">
            <w:rPr/>
          </w:rPrChange>
        </w:rPr>
        <w:t xml:space="preserve"> </w:t>
      </w:r>
      <w:r w:rsidRPr="00992146">
        <w:rPr>
          <w:lang w:val="en-US"/>
          <w:rPrChange w:id="4023" w:author="Anusha De" w:date="2022-08-01T14:48:00Z">
            <w:rPr/>
          </w:rPrChange>
        </w:rPr>
        <w:t>the</w:t>
      </w:r>
      <w:r w:rsidR="00F73A4C" w:rsidRPr="00992146">
        <w:rPr>
          <w:lang w:val="en-US"/>
          <w:rPrChange w:id="4024" w:author="Anusha De" w:date="2022-08-01T14:48:00Z">
            <w:rPr/>
          </w:rPrChange>
        </w:rPr>
        <w:t xml:space="preserve"> </w:t>
      </w:r>
      <w:r w:rsidRPr="00992146">
        <w:rPr>
          <w:lang w:val="en-US"/>
          <w:rPrChange w:id="4025" w:author="Anusha De" w:date="2022-08-01T14:48:00Z">
            <w:rPr/>
          </w:rPrChange>
        </w:rPr>
        <w:t>inputs</w:t>
      </w:r>
      <w:r w:rsidR="00F73A4C" w:rsidRPr="00992146">
        <w:rPr>
          <w:lang w:val="en-US"/>
          <w:rPrChange w:id="4026" w:author="Anusha De" w:date="2022-08-01T14:48:00Z">
            <w:rPr/>
          </w:rPrChange>
        </w:rPr>
        <w:t xml:space="preserve"> </w:t>
      </w:r>
      <w:r w:rsidRPr="00992146">
        <w:rPr>
          <w:lang w:val="en-US"/>
          <w:rPrChange w:id="4027" w:author="Anusha De" w:date="2022-08-01T14:48:00Z">
            <w:rPr/>
          </w:rPrChange>
        </w:rPr>
        <w:t>market,</w:t>
      </w:r>
      <w:r w:rsidR="00F73A4C" w:rsidRPr="00992146">
        <w:rPr>
          <w:lang w:val="en-US"/>
          <w:rPrChange w:id="4028" w:author="Anusha De" w:date="2022-08-01T14:48:00Z">
            <w:rPr/>
          </w:rPrChange>
        </w:rPr>
        <w:t xml:space="preserve"> </w:t>
      </w:r>
      <w:r w:rsidRPr="00992146">
        <w:rPr>
          <w:lang w:val="en-US"/>
          <w:rPrChange w:id="4029" w:author="Anusha De" w:date="2022-08-01T14:48:00Z">
            <w:rPr/>
          </w:rPrChange>
        </w:rPr>
        <w:t>and</w:t>
      </w:r>
      <w:r w:rsidR="00F73A4C" w:rsidRPr="00992146">
        <w:rPr>
          <w:lang w:val="en-US"/>
          <w:rPrChange w:id="4030" w:author="Anusha De" w:date="2022-08-01T14:48:00Z">
            <w:rPr/>
          </w:rPrChange>
        </w:rPr>
        <w:t xml:space="preserve"> </w:t>
      </w:r>
      <w:r w:rsidRPr="00992146">
        <w:rPr>
          <w:lang w:val="en-US"/>
          <w:rPrChange w:id="4031" w:author="Anusha De" w:date="2022-08-01T14:48:00Z">
            <w:rPr/>
          </w:rPrChange>
        </w:rPr>
        <w:t>in</w:t>
      </w:r>
      <w:r w:rsidR="00F73A4C" w:rsidRPr="00992146">
        <w:rPr>
          <w:lang w:val="en-US"/>
          <w:rPrChange w:id="4032" w:author="Anusha De" w:date="2022-08-01T14:48:00Z">
            <w:rPr/>
          </w:rPrChange>
        </w:rPr>
        <w:t xml:space="preserve"> </w:t>
      </w:r>
      <w:r w:rsidRPr="00992146">
        <w:rPr>
          <w:lang w:val="en-US"/>
          <w:rPrChange w:id="4033" w:author="Anusha De" w:date="2022-08-01T14:48:00Z">
            <w:rPr/>
          </w:rPrChange>
        </w:rPr>
        <w:t>some</w:t>
      </w:r>
      <w:r w:rsidR="00F73A4C" w:rsidRPr="00992146">
        <w:rPr>
          <w:lang w:val="en-US"/>
          <w:rPrChange w:id="4034" w:author="Anusha De" w:date="2022-08-01T14:48:00Z">
            <w:rPr/>
          </w:rPrChange>
        </w:rPr>
        <w:t xml:space="preserve"> </w:t>
      </w:r>
      <w:r w:rsidRPr="00992146">
        <w:rPr>
          <w:lang w:val="en-US"/>
          <w:rPrChange w:id="4035" w:author="Anusha De" w:date="2022-08-01T14:48:00Z">
            <w:rPr/>
          </w:rPrChange>
        </w:rPr>
        <w:t>cases</w:t>
      </w:r>
      <w:r w:rsidR="00F73A4C" w:rsidRPr="00992146">
        <w:rPr>
          <w:lang w:val="en-US"/>
          <w:rPrChange w:id="4036" w:author="Anusha De" w:date="2022-08-01T14:48:00Z">
            <w:rPr/>
          </w:rPrChange>
        </w:rPr>
        <w:t xml:space="preserve"> </w:t>
      </w:r>
      <w:r w:rsidRPr="00992146">
        <w:rPr>
          <w:lang w:val="en-US"/>
          <w:rPrChange w:id="4037" w:author="Anusha De" w:date="2022-08-01T14:48:00Z">
            <w:rPr/>
          </w:rPrChange>
        </w:rPr>
        <w:t>input</w:t>
      </w:r>
      <w:r w:rsidR="00F73A4C" w:rsidRPr="00992146">
        <w:rPr>
          <w:lang w:val="en-US"/>
          <w:rPrChange w:id="4038" w:author="Anusha De" w:date="2022-08-01T14:48:00Z">
            <w:rPr/>
          </w:rPrChange>
        </w:rPr>
        <w:t xml:space="preserve"> </w:t>
      </w:r>
      <w:r w:rsidRPr="00992146">
        <w:rPr>
          <w:lang w:val="en-US"/>
          <w:rPrChange w:id="4039" w:author="Anusha De" w:date="2022-08-01T14:48:00Z">
            <w:rPr/>
          </w:rPrChange>
        </w:rPr>
        <w:t>subsidy</w:t>
      </w:r>
      <w:r w:rsidR="00F73A4C" w:rsidRPr="00992146">
        <w:rPr>
          <w:lang w:val="en-US"/>
          <w:rPrChange w:id="4040" w:author="Anusha De" w:date="2022-08-01T14:48:00Z">
            <w:rPr/>
          </w:rPrChange>
        </w:rPr>
        <w:t xml:space="preserve"> </w:t>
      </w:r>
      <w:r w:rsidRPr="00992146">
        <w:rPr>
          <w:lang w:val="en-US"/>
          <w:rPrChange w:id="4041" w:author="Anusha De" w:date="2022-08-01T14:48:00Z">
            <w:rPr/>
          </w:rPrChange>
        </w:rPr>
        <w:t>programs,</w:t>
      </w:r>
      <w:r w:rsidR="00F73A4C" w:rsidRPr="00992146">
        <w:rPr>
          <w:lang w:val="en-US"/>
          <w:rPrChange w:id="4042" w:author="Anusha De" w:date="2022-08-01T14:48:00Z">
            <w:rPr/>
          </w:rPrChange>
        </w:rPr>
        <w:t xml:space="preserve"> </w:t>
      </w:r>
      <w:r w:rsidRPr="00992146">
        <w:rPr>
          <w:lang w:val="en-US"/>
          <w:rPrChange w:id="4043" w:author="Anusha De" w:date="2022-08-01T14:48:00Z">
            <w:rPr/>
          </w:rPrChange>
        </w:rPr>
        <w:t>over</w:t>
      </w:r>
      <w:r w:rsidR="00F73A4C" w:rsidRPr="00992146">
        <w:rPr>
          <w:lang w:val="en-US"/>
          <w:rPrChange w:id="4044" w:author="Anusha De" w:date="2022-08-01T14:48:00Z">
            <w:rPr/>
          </w:rPrChange>
        </w:rPr>
        <w:t xml:space="preserve"> </w:t>
      </w:r>
      <w:r w:rsidRPr="00992146">
        <w:rPr>
          <w:lang w:val="en-US"/>
          <w:rPrChange w:id="4045" w:author="Anusha De" w:date="2022-08-01T14:48:00Z">
            <w:rPr/>
          </w:rPrChange>
        </w:rPr>
        <w:t>time,</w:t>
      </w:r>
      <w:r w:rsidR="00F73A4C" w:rsidRPr="00992146">
        <w:rPr>
          <w:lang w:val="en-US"/>
          <w:rPrChange w:id="4046" w:author="Anusha De" w:date="2022-08-01T14:48:00Z">
            <w:rPr/>
          </w:rPrChange>
        </w:rPr>
        <w:t xml:space="preserve"> </w:t>
      </w:r>
      <w:r w:rsidRPr="00992146">
        <w:rPr>
          <w:lang w:val="en-US"/>
          <w:rPrChange w:id="4047" w:author="Anusha De" w:date="2022-08-01T14:48:00Z">
            <w:rPr/>
          </w:rPrChange>
        </w:rPr>
        <w:t>improved</w:t>
      </w:r>
      <w:r w:rsidR="00F73A4C" w:rsidRPr="00992146">
        <w:rPr>
          <w:lang w:val="en-US"/>
          <w:rPrChange w:id="4048" w:author="Anusha De" w:date="2022-08-01T14:48:00Z">
            <w:rPr/>
          </w:rPrChange>
        </w:rPr>
        <w:t xml:space="preserve"> </w:t>
      </w:r>
      <w:r w:rsidRPr="00992146">
        <w:rPr>
          <w:lang w:val="en-US"/>
          <w:rPrChange w:id="4049" w:author="Anusha De" w:date="2022-08-01T14:48:00Z">
            <w:rPr/>
          </w:rPrChange>
        </w:rPr>
        <w:t>inputs</w:t>
      </w:r>
      <w:r w:rsidR="00F73A4C" w:rsidRPr="00992146">
        <w:rPr>
          <w:lang w:val="en-US"/>
          <w:rPrChange w:id="4050" w:author="Anusha De" w:date="2022-08-01T14:48:00Z">
            <w:rPr/>
          </w:rPrChange>
        </w:rPr>
        <w:t xml:space="preserve"> </w:t>
      </w:r>
      <w:r w:rsidRPr="00992146">
        <w:rPr>
          <w:lang w:val="en-US"/>
          <w:rPrChange w:id="4051" w:author="Anusha De" w:date="2022-08-01T14:48:00Z">
            <w:rPr/>
          </w:rPrChange>
        </w:rPr>
        <w:t>become</w:t>
      </w:r>
      <w:r w:rsidR="00F73A4C" w:rsidRPr="00992146">
        <w:rPr>
          <w:lang w:val="en-US"/>
          <w:rPrChange w:id="4052" w:author="Anusha De" w:date="2022-08-01T14:48:00Z">
            <w:rPr/>
          </w:rPrChange>
        </w:rPr>
        <w:t xml:space="preserve"> </w:t>
      </w:r>
      <w:r w:rsidRPr="00992146">
        <w:rPr>
          <w:lang w:val="en-US"/>
          <w:rPrChange w:id="4053" w:author="Anusha De" w:date="2022-08-01T14:48:00Z">
            <w:rPr/>
          </w:rPrChange>
        </w:rPr>
        <w:t>more</w:t>
      </w:r>
      <w:r w:rsidR="00F73A4C" w:rsidRPr="00992146">
        <w:rPr>
          <w:lang w:val="en-US"/>
          <w:rPrChange w:id="4054" w:author="Anusha De" w:date="2022-08-01T14:48:00Z">
            <w:rPr/>
          </w:rPrChange>
        </w:rPr>
        <w:t xml:space="preserve"> </w:t>
      </w:r>
      <w:r w:rsidRPr="00992146">
        <w:rPr>
          <w:lang w:val="en-US"/>
          <w:rPrChange w:id="4055" w:author="Anusha De" w:date="2022-08-01T14:48:00Z">
            <w:rPr/>
          </w:rPrChange>
        </w:rPr>
        <w:t>available</w:t>
      </w:r>
      <w:r w:rsidR="00F73A4C" w:rsidRPr="00992146">
        <w:rPr>
          <w:lang w:val="en-US"/>
          <w:rPrChange w:id="4056" w:author="Anusha De" w:date="2022-08-01T14:48:00Z">
            <w:rPr/>
          </w:rPrChange>
        </w:rPr>
        <w:t xml:space="preserve"> </w:t>
      </w:r>
      <w:r w:rsidRPr="00992146">
        <w:rPr>
          <w:lang w:val="en-US"/>
          <w:rPrChange w:id="4057" w:author="Anusha De" w:date="2022-08-01T14:48:00Z">
            <w:rPr/>
          </w:rPrChange>
        </w:rPr>
        <w:t>in</w:t>
      </w:r>
      <w:r w:rsidR="00F73A4C" w:rsidRPr="00992146">
        <w:rPr>
          <w:lang w:val="en-US"/>
          <w:rPrChange w:id="4058" w:author="Anusha De" w:date="2022-08-01T14:48:00Z">
            <w:rPr/>
          </w:rPrChange>
        </w:rPr>
        <w:t xml:space="preserve"> </w:t>
      </w:r>
      <w:r w:rsidRPr="00992146">
        <w:rPr>
          <w:lang w:val="en-US"/>
          <w:rPrChange w:id="4059" w:author="Anusha De" w:date="2022-08-01T14:48:00Z">
            <w:rPr/>
          </w:rPrChange>
        </w:rPr>
        <w:t>low-</w:t>
      </w:r>
      <w:r w:rsidR="00F73A4C" w:rsidRPr="00992146">
        <w:rPr>
          <w:lang w:val="en-US"/>
          <w:rPrChange w:id="4060" w:author="Anusha De" w:date="2022-08-01T14:48:00Z">
            <w:rPr/>
          </w:rPrChange>
        </w:rPr>
        <w:t xml:space="preserve"> </w:t>
      </w:r>
      <w:r w:rsidRPr="00992146">
        <w:rPr>
          <w:lang w:val="en-US"/>
          <w:rPrChange w:id="4061" w:author="Anusha De" w:date="2022-08-01T14:48:00Z">
            <w:rPr/>
          </w:rPrChange>
        </w:rPr>
        <w:t>and</w:t>
      </w:r>
      <w:r w:rsidR="00F73A4C" w:rsidRPr="00992146">
        <w:rPr>
          <w:lang w:val="en-US"/>
          <w:rPrChange w:id="4062" w:author="Anusha De" w:date="2022-08-01T14:48:00Z">
            <w:rPr/>
          </w:rPrChange>
        </w:rPr>
        <w:t xml:space="preserve"> </w:t>
      </w:r>
      <w:r w:rsidRPr="00992146">
        <w:rPr>
          <w:lang w:val="en-US"/>
          <w:rPrChange w:id="4063" w:author="Anusha De" w:date="2022-08-01T14:48:00Z">
            <w:rPr/>
          </w:rPrChange>
        </w:rPr>
        <w:t>middle-income</w:t>
      </w:r>
      <w:r w:rsidR="00F73A4C" w:rsidRPr="00992146">
        <w:rPr>
          <w:lang w:val="en-US"/>
          <w:rPrChange w:id="4064" w:author="Anusha De" w:date="2022-08-01T14:48:00Z">
            <w:rPr/>
          </w:rPrChange>
        </w:rPr>
        <w:t xml:space="preserve"> </w:t>
      </w:r>
      <w:r w:rsidRPr="00992146">
        <w:rPr>
          <w:lang w:val="en-US"/>
          <w:rPrChange w:id="4065" w:author="Anusha De" w:date="2022-08-01T14:48:00Z">
            <w:rPr/>
          </w:rPrChange>
        </w:rPr>
        <w:t>countries</w:t>
      </w:r>
      <w:r w:rsidR="00F73A4C" w:rsidRPr="00992146">
        <w:rPr>
          <w:lang w:val="en-US"/>
          <w:rPrChange w:id="4066" w:author="Anusha De" w:date="2022-08-01T14:48:00Z">
            <w:rPr/>
          </w:rPrChange>
        </w:rPr>
        <w:t xml:space="preserve"> </w:t>
      </w:r>
      <w:r w:rsidRPr="00992146">
        <w:rPr>
          <w:lang w:val="en-US"/>
          <w:rPrChange w:id="4067" w:author="Anusha De" w:date="2022-08-01T14:48:00Z">
            <w:rPr/>
          </w:rPrChange>
        </w:rPr>
        <w:t>(</w:t>
      </w:r>
      <w:r>
        <w:fldChar w:fldCharType="begin"/>
      </w:r>
      <w:r w:rsidRPr="00992146">
        <w:rPr>
          <w:lang w:val="en-US"/>
          <w:rPrChange w:id="4068" w:author="Anusha De" w:date="2022-08-01T14:48:00Z">
            <w:rPr/>
          </w:rPrChange>
        </w:rPr>
        <w:instrText xml:space="preserve"> HYPERLINK \l "_bookmark39" </w:instrText>
      </w:r>
      <w:r>
        <w:fldChar w:fldCharType="separate"/>
      </w:r>
      <w:r w:rsidR="00A03FFA" w:rsidRPr="00992146">
        <w:rPr>
          <w:lang w:val="en-US"/>
          <w:rPrChange w:id="4069" w:author="Anusha De" w:date="2022-08-01T14:48:00Z">
            <w:rPr/>
          </w:rPrChange>
        </w:rPr>
        <w:t>Jayne</w:t>
      </w:r>
      <w:r w:rsidR="00F73A4C" w:rsidRPr="00992146">
        <w:rPr>
          <w:lang w:val="en-US"/>
          <w:rPrChange w:id="4070" w:author="Anusha De" w:date="2022-08-01T14:48:00Z">
            <w:rPr/>
          </w:rPrChange>
        </w:rPr>
        <w:t xml:space="preserve"> </w:t>
      </w:r>
      <w:r w:rsidR="00A03FFA" w:rsidRPr="00992146">
        <w:rPr>
          <w:lang w:val="en-US"/>
          <w:rPrChange w:id="4071" w:author="Anusha De" w:date="2022-08-01T14:48:00Z">
            <w:rPr/>
          </w:rPrChange>
        </w:rPr>
        <w:t>&amp;</w:t>
      </w:r>
      <w:r w:rsidR="00F73A4C" w:rsidRPr="00992146">
        <w:rPr>
          <w:lang w:val="en-US"/>
          <w:rPrChange w:id="4072" w:author="Anusha De" w:date="2022-08-01T14:48:00Z">
            <w:rPr/>
          </w:rPrChange>
        </w:rPr>
        <w:t xml:space="preserve"> </w:t>
      </w:r>
      <w:r w:rsidR="00A03FFA" w:rsidRPr="00992146">
        <w:rPr>
          <w:lang w:val="en-US"/>
          <w:rPrChange w:id="4073" w:author="Anusha De" w:date="2022-08-01T14:48:00Z">
            <w:rPr/>
          </w:rPrChange>
        </w:rPr>
        <w:t>Rashid</w:t>
      </w:r>
      <w:r>
        <w:fldChar w:fldCharType="end"/>
      </w:r>
      <w:r w:rsidR="00A03FFA" w:rsidRPr="00992146">
        <w:rPr>
          <w:lang w:val="en-US"/>
          <w:rPrChange w:id="4074" w:author="Anusha De" w:date="2022-08-01T14:48:00Z">
            <w:rPr/>
          </w:rPrChange>
        </w:rPr>
        <w:t>,</w:t>
      </w:r>
      <w:r w:rsidR="00F73A4C" w:rsidRPr="00992146">
        <w:rPr>
          <w:lang w:val="en-US"/>
          <w:rPrChange w:id="4075" w:author="Anusha De" w:date="2022-08-01T14:48:00Z">
            <w:rPr/>
          </w:rPrChange>
        </w:rPr>
        <w:t xml:space="preserve"> </w:t>
      </w:r>
      <w:r>
        <w:fldChar w:fldCharType="begin"/>
      </w:r>
      <w:r w:rsidRPr="00992146">
        <w:rPr>
          <w:lang w:val="en-US"/>
          <w:rPrChange w:id="4076" w:author="Anusha De" w:date="2022-08-01T14:48:00Z">
            <w:rPr/>
          </w:rPrChange>
        </w:rPr>
        <w:instrText xml:space="preserve"> HYPERLINK \l "_bookmark39" </w:instrText>
      </w:r>
      <w:r>
        <w:fldChar w:fldCharType="separate"/>
      </w:r>
      <w:r w:rsidR="00A03FFA" w:rsidRPr="00992146">
        <w:rPr>
          <w:lang w:val="en-US"/>
          <w:rPrChange w:id="4077" w:author="Anusha De" w:date="2022-08-01T14:48:00Z">
            <w:rPr/>
          </w:rPrChange>
        </w:rPr>
        <w:t>2013</w:t>
      </w:r>
      <w:r>
        <w:fldChar w:fldCharType="end"/>
      </w:r>
      <w:r w:rsidR="00A03FFA" w:rsidRPr="00992146">
        <w:rPr>
          <w:lang w:val="en-US"/>
          <w:rPrChange w:id="4078" w:author="Anusha De" w:date="2022-08-01T14:48:00Z">
            <w:rPr/>
          </w:rPrChange>
        </w:rPr>
        <w:t>;</w:t>
      </w:r>
      <w:r w:rsidR="00F73A4C" w:rsidRPr="00992146">
        <w:rPr>
          <w:lang w:val="en-US"/>
          <w:rPrChange w:id="4079" w:author="Anusha De" w:date="2022-08-01T14:48:00Z">
            <w:rPr/>
          </w:rPrChange>
        </w:rPr>
        <w:t xml:space="preserve"> </w:t>
      </w:r>
      <w:r>
        <w:fldChar w:fldCharType="begin"/>
      </w:r>
      <w:r w:rsidRPr="00992146">
        <w:rPr>
          <w:lang w:val="en-US"/>
          <w:rPrChange w:id="4080" w:author="Anusha De" w:date="2022-08-01T14:48:00Z">
            <w:rPr/>
          </w:rPrChange>
        </w:rPr>
        <w:instrText xml:space="preserve"> HYPERLINK \l "_bookmark53" </w:instrText>
      </w:r>
      <w:r>
        <w:fldChar w:fldCharType="separate"/>
      </w:r>
      <w:proofErr w:type="spellStart"/>
      <w:r w:rsidRPr="00992146">
        <w:rPr>
          <w:lang w:val="en-US"/>
          <w:rPrChange w:id="4081" w:author="Anusha De" w:date="2022-08-01T14:48:00Z">
            <w:rPr/>
          </w:rPrChange>
        </w:rPr>
        <w:t>Minten</w:t>
      </w:r>
      <w:proofErr w:type="spellEnd"/>
      <w:r w:rsidR="00F73A4C" w:rsidRPr="00992146">
        <w:rPr>
          <w:lang w:val="en-US"/>
          <w:rPrChange w:id="4082" w:author="Anusha De" w:date="2022-08-01T14:48:00Z">
            <w:rPr/>
          </w:rPrChange>
        </w:rPr>
        <w:t xml:space="preserve"> </w:t>
      </w:r>
      <w:r w:rsidRPr="00992146">
        <w:rPr>
          <w:lang w:val="en-US"/>
          <w:rPrChange w:id="4083" w:author="Anusha De" w:date="2022-08-01T14:48:00Z">
            <w:rPr/>
          </w:rPrChange>
        </w:rPr>
        <w:t>et</w:t>
      </w:r>
      <w:r w:rsidR="00F73A4C" w:rsidRPr="00992146">
        <w:rPr>
          <w:lang w:val="en-US"/>
          <w:rPrChange w:id="4084" w:author="Anusha De" w:date="2022-08-01T14:48:00Z">
            <w:rPr/>
          </w:rPrChange>
        </w:rPr>
        <w:t xml:space="preserve"> </w:t>
      </w:r>
      <w:r w:rsidRPr="00992146">
        <w:rPr>
          <w:lang w:val="en-US"/>
          <w:rPrChange w:id="4085" w:author="Anusha De" w:date="2022-08-01T14:48:00Z">
            <w:rPr/>
          </w:rPrChange>
        </w:rPr>
        <w:t>al.</w:t>
      </w:r>
      <w:r>
        <w:fldChar w:fldCharType="end"/>
      </w:r>
      <w:r w:rsidRPr="00992146">
        <w:rPr>
          <w:lang w:val="en-US"/>
          <w:rPrChange w:id="4086" w:author="Anusha De" w:date="2022-08-01T14:48:00Z">
            <w:rPr/>
          </w:rPrChange>
        </w:rPr>
        <w:t>,</w:t>
      </w:r>
      <w:r w:rsidR="00F73A4C" w:rsidRPr="00992146">
        <w:rPr>
          <w:lang w:val="en-US"/>
          <w:rPrChange w:id="4087" w:author="Anusha De" w:date="2022-08-01T14:48:00Z">
            <w:rPr/>
          </w:rPrChange>
        </w:rPr>
        <w:t xml:space="preserve"> </w:t>
      </w:r>
      <w:r>
        <w:fldChar w:fldCharType="begin"/>
      </w:r>
      <w:r w:rsidRPr="00992146">
        <w:rPr>
          <w:lang w:val="en-US"/>
          <w:rPrChange w:id="4088" w:author="Anusha De" w:date="2022-08-01T14:48:00Z">
            <w:rPr/>
          </w:rPrChange>
        </w:rPr>
        <w:instrText xml:space="preserve"> HYPERLINK \l "_bookmark53" </w:instrText>
      </w:r>
      <w:r>
        <w:fldChar w:fldCharType="separate"/>
      </w:r>
      <w:r w:rsidRPr="00992146">
        <w:rPr>
          <w:lang w:val="en-US"/>
          <w:rPrChange w:id="4089" w:author="Anusha De" w:date="2022-08-01T14:48:00Z">
            <w:rPr/>
          </w:rPrChange>
        </w:rPr>
        <w:t>2013</w:t>
      </w:r>
      <w:r>
        <w:fldChar w:fldCharType="end"/>
      </w:r>
      <w:r w:rsidRPr="00992146">
        <w:rPr>
          <w:lang w:val="en-US"/>
          <w:rPrChange w:id="4090" w:author="Anusha De" w:date="2022-08-01T14:48:00Z">
            <w:rPr/>
          </w:rPrChange>
        </w:rPr>
        <w:t>).</w:t>
      </w:r>
      <w:r w:rsidR="00F73A4C" w:rsidRPr="00992146">
        <w:rPr>
          <w:lang w:val="en-US"/>
          <w:rPrChange w:id="4091" w:author="Anusha De" w:date="2022-08-01T14:48:00Z">
            <w:rPr/>
          </w:rPrChange>
        </w:rPr>
        <w:t xml:space="preserve"> </w:t>
      </w:r>
      <w:r w:rsidRPr="00992146">
        <w:rPr>
          <w:lang w:val="en-US"/>
          <w:rPrChange w:id="4092" w:author="Anusha De" w:date="2022-08-01T14:48:00Z">
            <w:rPr/>
          </w:rPrChange>
        </w:rPr>
        <w:t>Lately,</w:t>
      </w:r>
      <w:r w:rsidR="00F73A4C" w:rsidRPr="00992146">
        <w:rPr>
          <w:lang w:val="en-US"/>
          <w:rPrChange w:id="4093" w:author="Anusha De" w:date="2022-08-01T14:48:00Z">
            <w:rPr/>
          </w:rPrChange>
        </w:rPr>
        <w:t xml:space="preserve"> </w:t>
      </w:r>
      <w:r w:rsidRPr="00992146">
        <w:rPr>
          <w:lang w:val="en-US"/>
          <w:rPrChange w:id="4094" w:author="Anusha De" w:date="2022-08-01T14:48:00Z">
            <w:rPr/>
          </w:rPrChange>
        </w:rPr>
        <w:t>poor</w:t>
      </w:r>
      <w:r w:rsidR="00F73A4C" w:rsidRPr="00992146">
        <w:rPr>
          <w:lang w:val="en-US"/>
          <w:rPrChange w:id="4095" w:author="Anusha De" w:date="2022-08-01T14:48:00Z">
            <w:rPr/>
          </w:rPrChange>
        </w:rPr>
        <w:t xml:space="preserve"> </w:t>
      </w:r>
      <w:r w:rsidRPr="00992146">
        <w:rPr>
          <w:lang w:val="en-US"/>
          <w:rPrChange w:id="4096" w:author="Anusha De" w:date="2022-08-01T14:48:00Z">
            <w:rPr/>
          </w:rPrChange>
        </w:rPr>
        <w:t>quality</w:t>
      </w:r>
      <w:r w:rsidR="00F73A4C" w:rsidRPr="00992146">
        <w:rPr>
          <w:lang w:val="en-US"/>
          <w:rPrChange w:id="4097" w:author="Anusha De" w:date="2022-08-01T14:48:00Z">
            <w:rPr/>
          </w:rPrChange>
        </w:rPr>
        <w:t xml:space="preserve"> </w:t>
      </w:r>
      <w:r w:rsidRPr="00992146">
        <w:rPr>
          <w:lang w:val="en-US"/>
          <w:rPrChange w:id="4098" w:author="Anusha De" w:date="2022-08-01T14:48:00Z">
            <w:rPr/>
          </w:rPrChange>
        </w:rPr>
        <w:t>of</w:t>
      </w:r>
      <w:r w:rsidR="00F73A4C" w:rsidRPr="00992146">
        <w:rPr>
          <w:lang w:val="en-US"/>
          <w:rPrChange w:id="4099" w:author="Anusha De" w:date="2022-08-01T14:48:00Z">
            <w:rPr/>
          </w:rPrChange>
        </w:rPr>
        <w:t xml:space="preserve"> </w:t>
      </w:r>
      <w:r w:rsidRPr="00992146">
        <w:rPr>
          <w:lang w:val="en-US"/>
          <w:rPrChange w:id="4100" w:author="Anusha De" w:date="2022-08-01T14:48:00Z">
            <w:rPr/>
          </w:rPrChange>
        </w:rPr>
        <w:t>purchased</w:t>
      </w:r>
      <w:r w:rsidR="00F73A4C" w:rsidRPr="00992146">
        <w:rPr>
          <w:lang w:val="en-US"/>
          <w:rPrChange w:id="4101" w:author="Anusha De" w:date="2022-08-01T14:48:00Z">
            <w:rPr/>
          </w:rPrChange>
        </w:rPr>
        <w:t xml:space="preserve"> </w:t>
      </w:r>
      <w:r w:rsidRPr="00992146">
        <w:rPr>
          <w:lang w:val="en-US"/>
          <w:rPrChange w:id="4102" w:author="Anusha De" w:date="2022-08-01T14:48:00Z">
            <w:rPr/>
          </w:rPrChange>
        </w:rPr>
        <w:t>input,</w:t>
      </w:r>
      <w:r w:rsidR="00F73A4C" w:rsidRPr="00992146">
        <w:rPr>
          <w:lang w:val="en-US"/>
          <w:rPrChange w:id="4103" w:author="Anusha De" w:date="2022-08-01T14:48:00Z">
            <w:rPr/>
          </w:rPrChange>
        </w:rPr>
        <w:t xml:space="preserve"> </w:t>
      </w:r>
      <w:r w:rsidRPr="00992146">
        <w:rPr>
          <w:lang w:val="en-US"/>
          <w:rPrChange w:id="4104" w:author="Anusha De" w:date="2022-08-01T14:48:00Z">
            <w:rPr/>
          </w:rPrChange>
        </w:rPr>
        <w:t>is</w:t>
      </w:r>
      <w:r w:rsidR="00F73A4C" w:rsidRPr="00992146">
        <w:rPr>
          <w:lang w:val="en-US"/>
          <w:rPrChange w:id="4105" w:author="Anusha De" w:date="2022-08-01T14:48:00Z">
            <w:rPr/>
          </w:rPrChange>
        </w:rPr>
        <w:t xml:space="preserve"> </w:t>
      </w:r>
      <w:r w:rsidRPr="00992146">
        <w:rPr>
          <w:lang w:val="en-US"/>
          <w:rPrChange w:id="4106" w:author="Anusha De" w:date="2022-08-01T14:48:00Z">
            <w:rPr/>
          </w:rPrChange>
        </w:rPr>
        <w:t>emerging</w:t>
      </w:r>
      <w:r w:rsidR="00F73A4C" w:rsidRPr="00992146">
        <w:rPr>
          <w:lang w:val="en-US"/>
          <w:rPrChange w:id="4107" w:author="Anusha De" w:date="2022-08-01T14:48:00Z">
            <w:rPr/>
          </w:rPrChange>
        </w:rPr>
        <w:t xml:space="preserve"> </w:t>
      </w:r>
      <w:r w:rsidRPr="00992146">
        <w:rPr>
          <w:lang w:val="en-US"/>
          <w:rPrChange w:id="4108" w:author="Anusha De" w:date="2022-08-01T14:48:00Z">
            <w:rPr/>
          </w:rPrChange>
        </w:rPr>
        <w:t>as</w:t>
      </w:r>
      <w:r w:rsidR="00F73A4C" w:rsidRPr="00992146">
        <w:rPr>
          <w:lang w:val="en-US"/>
          <w:rPrChange w:id="4109" w:author="Anusha De" w:date="2022-08-01T14:48:00Z">
            <w:rPr/>
          </w:rPrChange>
        </w:rPr>
        <w:t xml:space="preserve"> </w:t>
      </w:r>
      <w:r w:rsidRPr="00992146">
        <w:rPr>
          <w:lang w:val="en-US"/>
          <w:rPrChange w:id="4110" w:author="Anusha De" w:date="2022-08-01T14:48:00Z">
            <w:rPr/>
          </w:rPrChange>
        </w:rPr>
        <w:t>an</w:t>
      </w:r>
      <w:r w:rsidR="00F73A4C" w:rsidRPr="00992146">
        <w:rPr>
          <w:lang w:val="en-US"/>
          <w:rPrChange w:id="4111" w:author="Anusha De" w:date="2022-08-01T14:48:00Z">
            <w:rPr/>
          </w:rPrChange>
        </w:rPr>
        <w:t xml:space="preserve"> </w:t>
      </w:r>
      <w:r w:rsidRPr="00992146">
        <w:rPr>
          <w:lang w:val="en-US"/>
          <w:rPrChange w:id="4112" w:author="Anusha De" w:date="2022-08-01T14:48:00Z">
            <w:rPr/>
          </w:rPrChange>
        </w:rPr>
        <w:t>additional</w:t>
      </w:r>
      <w:r w:rsidR="00F73A4C" w:rsidRPr="00992146">
        <w:rPr>
          <w:lang w:val="en-US"/>
          <w:rPrChange w:id="4113" w:author="Anusha De" w:date="2022-08-01T14:48:00Z">
            <w:rPr/>
          </w:rPrChange>
        </w:rPr>
        <w:t xml:space="preserve"> </w:t>
      </w:r>
      <w:r w:rsidRPr="00992146">
        <w:rPr>
          <w:lang w:val="en-US"/>
          <w:rPrChange w:id="4114" w:author="Anusha De" w:date="2022-08-01T14:48:00Z">
            <w:rPr/>
          </w:rPrChange>
        </w:rPr>
        <w:t>explanation</w:t>
      </w:r>
      <w:r w:rsidR="00F73A4C" w:rsidRPr="00992146">
        <w:rPr>
          <w:lang w:val="en-US"/>
          <w:rPrChange w:id="4115" w:author="Anusha De" w:date="2022-08-01T14:48:00Z">
            <w:rPr/>
          </w:rPrChange>
        </w:rPr>
        <w:t xml:space="preserve"> </w:t>
      </w:r>
      <w:r w:rsidRPr="00992146">
        <w:rPr>
          <w:lang w:val="en-US"/>
          <w:rPrChange w:id="4116" w:author="Anusha De" w:date="2022-08-01T14:48:00Z">
            <w:rPr/>
          </w:rPrChange>
        </w:rPr>
        <w:t>for</w:t>
      </w:r>
      <w:r w:rsidR="00F73A4C" w:rsidRPr="00992146">
        <w:rPr>
          <w:lang w:val="en-US"/>
          <w:rPrChange w:id="4117" w:author="Anusha De" w:date="2022-08-01T14:48:00Z">
            <w:rPr/>
          </w:rPrChange>
        </w:rPr>
        <w:t xml:space="preserve"> </w:t>
      </w:r>
      <w:r w:rsidRPr="00992146">
        <w:rPr>
          <w:lang w:val="en-US"/>
          <w:rPrChange w:id="4118" w:author="Anusha De" w:date="2022-08-01T14:48:00Z">
            <w:rPr/>
          </w:rPrChange>
        </w:rPr>
        <w:t>limited</w:t>
      </w:r>
      <w:r w:rsidR="00F73A4C" w:rsidRPr="00992146">
        <w:rPr>
          <w:lang w:val="en-US"/>
          <w:rPrChange w:id="4119" w:author="Anusha De" w:date="2022-08-01T14:48:00Z">
            <w:rPr/>
          </w:rPrChange>
        </w:rPr>
        <w:t xml:space="preserve"> </w:t>
      </w:r>
      <w:r w:rsidRPr="00992146">
        <w:rPr>
          <w:lang w:val="en-US"/>
          <w:rPrChange w:id="4120" w:author="Anusha De" w:date="2022-08-01T14:48:00Z">
            <w:rPr/>
          </w:rPrChange>
        </w:rPr>
        <w:t>adoption</w:t>
      </w:r>
      <w:r w:rsidR="00F73A4C" w:rsidRPr="00992146">
        <w:rPr>
          <w:lang w:val="en-US"/>
          <w:rPrChange w:id="4121" w:author="Anusha De" w:date="2022-08-01T14:48:00Z">
            <w:rPr/>
          </w:rPrChange>
        </w:rPr>
        <w:t xml:space="preserve"> </w:t>
      </w:r>
      <w:r w:rsidRPr="00992146">
        <w:rPr>
          <w:lang w:val="en-US"/>
          <w:rPrChange w:id="4122" w:author="Anusha De" w:date="2022-08-01T14:48:00Z">
            <w:rPr/>
          </w:rPrChange>
        </w:rPr>
        <w:t>(</w:t>
      </w:r>
      <w:r>
        <w:fldChar w:fldCharType="begin"/>
      </w:r>
      <w:r w:rsidRPr="00992146">
        <w:rPr>
          <w:lang w:val="en-US"/>
          <w:rPrChange w:id="4123" w:author="Anusha De" w:date="2022-08-01T14:48:00Z">
            <w:rPr/>
          </w:rPrChange>
        </w:rPr>
        <w:instrText xml:space="preserve"> HYPERLINK \l "_bookmark13" </w:instrText>
      </w:r>
      <w:r>
        <w:fldChar w:fldCharType="separate"/>
      </w:r>
      <w:r w:rsidR="00A03FFA" w:rsidRPr="00992146">
        <w:rPr>
          <w:lang w:val="en-US"/>
          <w:rPrChange w:id="4124" w:author="Anusha De" w:date="2022-08-01T14:48:00Z">
            <w:rPr/>
          </w:rPrChange>
        </w:rPr>
        <w:t>Ashour</w:t>
      </w:r>
      <w:r w:rsidR="00F73A4C" w:rsidRPr="00992146">
        <w:rPr>
          <w:lang w:val="en-US"/>
          <w:rPrChange w:id="4125" w:author="Anusha De" w:date="2022-08-01T14:48:00Z">
            <w:rPr/>
          </w:rPrChange>
        </w:rPr>
        <w:t xml:space="preserve"> </w:t>
      </w:r>
      <w:r w:rsidR="00A03FFA" w:rsidRPr="00992146">
        <w:rPr>
          <w:lang w:val="en-US"/>
          <w:rPrChange w:id="4126" w:author="Anusha De" w:date="2022-08-01T14:48:00Z">
            <w:rPr/>
          </w:rPrChange>
        </w:rPr>
        <w:t>et</w:t>
      </w:r>
      <w:r w:rsidR="00F73A4C" w:rsidRPr="00992146">
        <w:rPr>
          <w:lang w:val="en-US"/>
          <w:rPrChange w:id="4127" w:author="Anusha De" w:date="2022-08-01T14:48:00Z">
            <w:rPr/>
          </w:rPrChange>
        </w:rPr>
        <w:t xml:space="preserve"> </w:t>
      </w:r>
      <w:r w:rsidR="00A03FFA" w:rsidRPr="00992146">
        <w:rPr>
          <w:lang w:val="en-US"/>
          <w:rPrChange w:id="4128" w:author="Anusha De" w:date="2022-08-01T14:48:00Z">
            <w:rPr/>
          </w:rPrChange>
        </w:rPr>
        <w:t>al.</w:t>
      </w:r>
      <w:r>
        <w:fldChar w:fldCharType="end"/>
      </w:r>
      <w:r w:rsidR="00A03FFA" w:rsidRPr="00992146">
        <w:rPr>
          <w:lang w:val="en-US"/>
          <w:rPrChange w:id="4129" w:author="Anusha De" w:date="2022-08-01T14:48:00Z">
            <w:rPr/>
          </w:rPrChange>
        </w:rPr>
        <w:t>,</w:t>
      </w:r>
      <w:r w:rsidR="00F73A4C" w:rsidRPr="00992146">
        <w:rPr>
          <w:lang w:val="en-US"/>
          <w:rPrChange w:id="4130" w:author="Anusha De" w:date="2022-08-01T14:48:00Z">
            <w:rPr/>
          </w:rPrChange>
        </w:rPr>
        <w:t xml:space="preserve"> </w:t>
      </w:r>
      <w:r>
        <w:fldChar w:fldCharType="begin"/>
      </w:r>
      <w:r w:rsidRPr="00992146">
        <w:rPr>
          <w:lang w:val="en-US"/>
          <w:rPrChange w:id="4131" w:author="Anusha De" w:date="2022-08-01T14:48:00Z">
            <w:rPr/>
          </w:rPrChange>
        </w:rPr>
        <w:instrText xml:space="preserve"> HYPERLINK \l "_bookmark13" </w:instrText>
      </w:r>
      <w:r>
        <w:fldChar w:fldCharType="separate"/>
      </w:r>
      <w:r w:rsidR="00A03FFA" w:rsidRPr="00992146">
        <w:rPr>
          <w:lang w:val="en-US"/>
          <w:rPrChange w:id="4132" w:author="Anusha De" w:date="2022-08-01T14:48:00Z">
            <w:rPr/>
          </w:rPrChange>
        </w:rPr>
        <w:t>2019</w:t>
      </w:r>
      <w:r>
        <w:fldChar w:fldCharType="end"/>
      </w:r>
      <w:r w:rsidR="00A03FFA" w:rsidRPr="00992146">
        <w:rPr>
          <w:lang w:val="en-US"/>
          <w:rPrChange w:id="4133" w:author="Anusha De" w:date="2022-08-01T14:48:00Z">
            <w:rPr/>
          </w:rPrChange>
        </w:rPr>
        <w:t>;</w:t>
      </w:r>
      <w:r w:rsidR="00F73A4C" w:rsidRPr="00992146">
        <w:rPr>
          <w:lang w:val="en-US"/>
          <w:rPrChange w:id="4134" w:author="Anusha De" w:date="2022-08-01T14:48:00Z">
            <w:rPr/>
          </w:rPrChange>
        </w:rPr>
        <w:t xml:space="preserve"> </w:t>
      </w:r>
      <w:r>
        <w:fldChar w:fldCharType="begin"/>
      </w:r>
      <w:r w:rsidRPr="00992146">
        <w:rPr>
          <w:lang w:val="en-US"/>
          <w:rPrChange w:id="4135" w:author="Anusha De" w:date="2022-08-01T14:48:00Z">
            <w:rPr/>
          </w:rPrChange>
        </w:rPr>
        <w:instrText xml:space="preserve"> HYPERLINK \l "_bookmark16" </w:instrText>
      </w:r>
      <w:r>
        <w:fldChar w:fldCharType="separate"/>
      </w:r>
      <w:proofErr w:type="spellStart"/>
      <w:r w:rsidR="00A03FFA" w:rsidRPr="00992146">
        <w:rPr>
          <w:lang w:val="en-US"/>
          <w:rPrChange w:id="4136" w:author="Anusha De" w:date="2022-08-01T14:48:00Z">
            <w:rPr/>
          </w:rPrChange>
        </w:rPr>
        <w:t>Barriga</w:t>
      </w:r>
      <w:proofErr w:type="spellEnd"/>
      <w:r w:rsidR="00F73A4C" w:rsidRPr="00992146">
        <w:rPr>
          <w:lang w:val="en-US"/>
          <w:rPrChange w:id="4137" w:author="Anusha De" w:date="2022-08-01T14:48:00Z">
            <w:rPr/>
          </w:rPrChange>
        </w:rPr>
        <w:t xml:space="preserve"> </w:t>
      </w:r>
      <w:r w:rsidR="00A03FFA" w:rsidRPr="00992146">
        <w:rPr>
          <w:lang w:val="en-US"/>
          <w:rPrChange w:id="4138" w:author="Anusha De" w:date="2022-08-01T14:48:00Z">
            <w:rPr/>
          </w:rPrChange>
        </w:rPr>
        <w:t>&amp;</w:t>
      </w:r>
      <w:r w:rsidR="00F73A4C" w:rsidRPr="00992146">
        <w:rPr>
          <w:lang w:val="en-US"/>
          <w:rPrChange w:id="4139" w:author="Anusha De" w:date="2022-08-01T14:48:00Z">
            <w:rPr/>
          </w:rPrChange>
        </w:rPr>
        <w:t xml:space="preserve"> </w:t>
      </w:r>
      <w:proofErr w:type="spellStart"/>
      <w:r w:rsidR="00A03FFA" w:rsidRPr="00992146">
        <w:rPr>
          <w:lang w:val="en-US"/>
          <w:rPrChange w:id="4140" w:author="Anusha De" w:date="2022-08-01T14:48:00Z">
            <w:rPr/>
          </w:rPrChange>
        </w:rPr>
        <w:t>Fiala</w:t>
      </w:r>
      <w:proofErr w:type="spellEnd"/>
      <w:r>
        <w:fldChar w:fldCharType="end"/>
      </w:r>
      <w:r w:rsidRPr="00992146">
        <w:rPr>
          <w:lang w:val="en-US"/>
          <w:rPrChange w:id="4141" w:author="Anusha De" w:date="2022-08-01T14:48:00Z">
            <w:rPr/>
          </w:rPrChange>
        </w:rPr>
        <w:t>,</w:t>
      </w:r>
      <w:r w:rsidR="00F73A4C" w:rsidRPr="00992146">
        <w:rPr>
          <w:lang w:val="en-US"/>
          <w:rPrChange w:id="4142" w:author="Anusha De" w:date="2022-08-01T14:48:00Z">
            <w:rPr/>
          </w:rPrChange>
        </w:rPr>
        <w:t xml:space="preserve"> </w:t>
      </w:r>
      <w:r>
        <w:fldChar w:fldCharType="begin"/>
      </w:r>
      <w:r w:rsidRPr="00992146">
        <w:rPr>
          <w:lang w:val="en-US"/>
          <w:rPrChange w:id="4143" w:author="Anusha De" w:date="2022-08-01T14:48:00Z">
            <w:rPr/>
          </w:rPrChange>
        </w:rPr>
        <w:instrText xml:space="preserve"> HYPERLINK \l "_bookmark16" </w:instrText>
      </w:r>
      <w:r>
        <w:fldChar w:fldCharType="separate"/>
      </w:r>
      <w:r w:rsidRPr="00992146">
        <w:rPr>
          <w:lang w:val="en-US"/>
          <w:rPrChange w:id="4144" w:author="Anusha De" w:date="2022-08-01T14:48:00Z">
            <w:rPr/>
          </w:rPrChange>
        </w:rPr>
        <w:t>2020</w:t>
      </w:r>
      <w:r>
        <w:fldChar w:fldCharType="end"/>
      </w:r>
      <w:r w:rsidRPr="00992146">
        <w:rPr>
          <w:lang w:val="en-US"/>
          <w:rPrChange w:id="4145" w:author="Anusha De" w:date="2022-08-01T14:48:00Z">
            <w:rPr/>
          </w:rPrChange>
        </w:rPr>
        <w:t>;</w:t>
      </w:r>
      <w:r w:rsidR="00F73A4C" w:rsidRPr="00992146">
        <w:rPr>
          <w:lang w:val="en-US"/>
          <w:rPrChange w:id="4146" w:author="Anusha De" w:date="2022-08-01T14:48:00Z">
            <w:rPr/>
          </w:rPrChange>
        </w:rPr>
        <w:t xml:space="preserve"> </w:t>
      </w:r>
      <w:r>
        <w:fldChar w:fldCharType="begin"/>
      </w:r>
      <w:r w:rsidRPr="00992146">
        <w:rPr>
          <w:lang w:val="en-US"/>
          <w:rPrChange w:id="4147" w:author="Anusha De" w:date="2022-08-01T14:48:00Z">
            <w:rPr/>
          </w:rPrChange>
        </w:rPr>
        <w:instrText xml:space="preserve"> HYPERLINK \l "_bookmark22" </w:instrText>
      </w:r>
      <w:r>
        <w:fldChar w:fldCharType="separate"/>
      </w:r>
      <w:r w:rsidRPr="00992146">
        <w:rPr>
          <w:lang w:val="en-US"/>
          <w:rPrChange w:id="4148" w:author="Anusha De" w:date="2022-08-01T14:48:00Z">
            <w:rPr/>
          </w:rPrChange>
        </w:rPr>
        <w:t>Bold</w:t>
      </w:r>
      <w:r w:rsidR="00F73A4C" w:rsidRPr="00992146">
        <w:rPr>
          <w:lang w:val="en-US"/>
          <w:rPrChange w:id="4149" w:author="Anusha De" w:date="2022-08-01T14:48:00Z">
            <w:rPr/>
          </w:rPrChange>
        </w:rPr>
        <w:t xml:space="preserve"> </w:t>
      </w:r>
      <w:r w:rsidRPr="00992146">
        <w:rPr>
          <w:lang w:val="en-US"/>
          <w:rPrChange w:id="4150" w:author="Anusha De" w:date="2022-08-01T14:48:00Z">
            <w:rPr/>
          </w:rPrChange>
        </w:rPr>
        <w:t>et</w:t>
      </w:r>
      <w:r w:rsidR="00F73A4C" w:rsidRPr="00992146">
        <w:rPr>
          <w:lang w:val="en-US"/>
          <w:rPrChange w:id="4151" w:author="Anusha De" w:date="2022-08-01T14:48:00Z">
            <w:rPr/>
          </w:rPrChange>
        </w:rPr>
        <w:t xml:space="preserve"> </w:t>
      </w:r>
      <w:r w:rsidRPr="00992146">
        <w:rPr>
          <w:lang w:val="en-US"/>
          <w:rPrChange w:id="4152" w:author="Anusha De" w:date="2022-08-01T14:48:00Z">
            <w:rPr/>
          </w:rPrChange>
        </w:rPr>
        <w:t>al.</w:t>
      </w:r>
      <w:r>
        <w:fldChar w:fldCharType="end"/>
      </w:r>
      <w:r w:rsidRPr="00992146">
        <w:rPr>
          <w:lang w:val="en-US"/>
          <w:rPrChange w:id="4153" w:author="Anusha De" w:date="2022-08-01T14:48:00Z">
            <w:rPr/>
          </w:rPrChange>
        </w:rPr>
        <w:t>,</w:t>
      </w:r>
      <w:r w:rsidR="00F73A4C" w:rsidRPr="00992146">
        <w:rPr>
          <w:lang w:val="en-US"/>
          <w:rPrChange w:id="4154" w:author="Anusha De" w:date="2022-08-01T14:48:00Z">
            <w:rPr/>
          </w:rPrChange>
        </w:rPr>
        <w:t xml:space="preserve"> </w:t>
      </w:r>
      <w:r>
        <w:fldChar w:fldCharType="begin"/>
      </w:r>
      <w:r w:rsidRPr="00992146">
        <w:rPr>
          <w:lang w:val="en-US"/>
          <w:rPrChange w:id="4155" w:author="Anusha De" w:date="2022-08-01T14:48:00Z">
            <w:rPr/>
          </w:rPrChange>
        </w:rPr>
        <w:instrText xml:space="preserve"> HYPERLINK \l "_bookmark22" </w:instrText>
      </w:r>
      <w:r>
        <w:fldChar w:fldCharType="separate"/>
      </w:r>
      <w:r w:rsidRPr="00992146">
        <w:rPr>
          <w:lang w:val="en-US"/>
          <w:rPrChange w:id="4156" w:author="Anusha De" w:date="2022-08-01T14:48:00Z">
            <w:rPr/>
          </w:rPrChange>
        </w:rPr>
        <w:t>2017</w:t>
      </w:r>
      <w:r>
        <w:fldChar w:fldCharType="end"/>
      </w:r>
      <w:r w:rsidRPr="00992146">
        <w:rPr>
          <w:lang w:val="en-US"/>
          <w:rPrChange w:id="4157" w:author="Anusha De" w:date="2022-08-01T14:48:00Z">
            <w:rPr/>
          </w:rPrChange>
        </w:rPr>
        <w:t>).</w:t>
      </w:r>
      <w:r w:rsidR="00F73A4C" w:rsidRPr="00992146">
        <w:rPr>
          <w:lang w:val="en-US"/>
          <w:rPrChange w:id="4158" w:author="Anusha De" w:date="2022-08-01T14:48:00Z">
            <w:rPr/>
          </w:rPrChange>
        </w:rPr>
        <w:t xml:space="preserve"> </w:t>
      </w:r>
      <w:r w:rsidRPr="00992146">
        <w:rPr>
          <w:lang w:val="en-US"/>
          <w:rPrChange w:id="4159" w:author="Anusha De" w:date="2022-08-01T14:48:00Z">
            <w:rPr/>
          </w:rPrChange>
        </w:rPr>
        <w:t>As</w:t>
      </w:r>
      <w:r w:rsidR="00F73A4C" w:rsidRPr="00992146">
        <w:rPr>
          <w:lang w:val="en-US"/>
          <w:rPrChange w:id="4160" w:author="Anusha De" w:date="2022-08-01T14:48:00Z">
            <w:rPr/>
          </w:rPrChange>
        </w:rPr>
        <w:t xml:space="preserve"> </w:t>
      </w:r>
      <w:r w:rsidRPr="00992146">
        <w:rPr>
          <w:lang w:val="en-US"/>
          <w:rPrChange w:id="4161" w:author="Anusha De" w:date="2022-08-01T14:48:00Z">
            <w:rPr/>
          </w:rPrChange>
        </w:rPr>
        <w:t>such,</w:t>
      </w:r>
      <w:r w:rsidR="00F73A4C" w:rsidRPr="00992146">
        <w:rPr>
          <w:lang w:val="en-US"/>
          <w:rPrChange w:id="4162" w:author="Anusha De" w:date="2022-08-01T14:48:00Z">
            <w:rPr/>
          </w:rPrChange>
        </w:rPr>
        <w:t xml:space="preserve"> </w:t>
      </w:r>
      <w:r w:rsidRPr="00992146">
        <w:rPr>
          <w:lang w:val="en-US"/>
          <w:rPrChange w:id="4163" w:author="Anusha De" w:date="2022-08-01T14:48:00Z">
            <w:rPr/>
          </w:rPrChange>
        </w:rPr>
        <w:t>perceptions</w:t>
      </w:r>
      <w:r w:rsidR="00F73A4C" w:rsidRPr="00992146">
        <w:rPr>
          <w:lang w:val="en-US"/>
          <w:rPrChange w:id="4164" w:author="Anusha De" w:date="2022-08-01T14:48:00Z">
            <w:rPr/>
          </w:rPrChange>
        </w:rPr>
        <w:t xml:space="preserve"> </w:t>
      </w:r>
      <w:r w:rsidRPr="00992146">
        <w:rPr>
          <w:lang w:val="en-US"/>
          <w:rPrChange w:id="4165" w:author="Anusha De" w:date="2022-08-01T14:48:00Z">
            <w:rPr/>
          </w:rPrChange>
        </w:rPr>
        <w:t>related</w:t>
      </w:r>
      <w:r w:rsidR="00F73A4C" w:rsidRPr="00992146">
        <w:rPr>
          <w:lang w:val="en-US"/>
          <w:rPrChange w:id="4166" w:author="Anusha De" w:date="2022-08-01T14:48:00Z">
            <w:rPr/>
          </w:rPrChange>
        </w:rPr>
        <w:t xml:space="preserve"> </w:t>
      </w:r>
      <w:r w:rsidRPr="00992146">
        <w:rPr>
          <w:lang w:val="en-US"/>
          <w:rPrChange w:id="4167" w:author="Anusha De" w:date="2022-08-01T14:48:00Z">
            <w:rPr/>
          </w:rPrChange>
        </w:rPr>
        <w:t>to</w:t>
      </w:r>
      <w:r w:rsidR="00F73A4C" w:rsidRPr="00992146">
        <w:rPr>
          <w:lang w:val="en-US"/>
          <w:rPrChange w:id="4168" w:author="Anusha De" w:date="2022-08-01T14:48:00Z">
            <w:rPr/>
          </w:rPrChange>
        </w:rPr>
        <w:t xml:space="preserve"> </w:t>
      </w:r>
      <w:r w:rsidRPr="00992146">
        <w:rPr>
          <w:lang w:val="en-US"/>
          <w:rPrChange w:id="4169" w:author="Anusha De" w:date="2022-08-01T14:48:00Z">
            <w:rPr/>
          </w:rPrChange>
        </w:rPr>
        <w:t>the</w:t>
      </w:r>
      <w:r w:rsidR="00F73A4C" w:rsidRPr="00992146">
        <w:rPr>
          <w:lang w:val="en-US"/>
          <w:rPrChange w:id="4170" w:author="Anusha De" w:date="2022-08-01T14:48:00Z">
            <w:rPr/>
          </w:rPrChange>
        </w:rPr>
        <w:t xml:space="preserve"> </w:t>
      </w:r>
      <w:r w:rsidRPr="00992146">
        <w:rPr>
          <w:lang w:val="en-US"/>
          <w:rPrChange w:id="4171" w:author="Anusha De" w:date="2022-08-01T14:48:00Z">
            <w:rPr/>
          </w:rPrChange>
        </w:rPr>
        <w:t>conduct</w:t>
      </w:r>
      <w:r w:rsidR="00F73A4C" w:rsidRPr="00992146">
        <w:rPr>
          <w:lang w:val="en-US"/>
          <w:rPrChange w:id="4172" w:author="Anusha De" w:date="2022-08-01T14:48:00Z">
            <w:rPr/>
          </w:rPrChange>
        </w:rPr>
        <w:t xml:space="preserve"> </w:t>
      </w:r>
      <w:r w:rsidRPr="00992146">
        <w:rPr>
          <w:lang w:val="en-US"/>
          <w:rPrChange w:id="4173" w:author="Anusha De" w:date="2022-08-01T14:48:00Z">
            <w:rPr/>
          </w:rPrChange>
        </w:rPr>
        <w:t>and</w:t>
      </w:r>
      <w:r w:rsidR="00F73A4C" w:rsidRPr="00992146">
        <w:rPr>
          <w:lang w:val="en-US"/>
          <w:rPrChange w:id="4174" w:author="Anusha De" w:date="2022-08-01T14:48:00Z">
            <w:rPr/>
          </w:rPrChange>
        </w:rPr>
        <w:t xml:space="preserve"> </w:t>
      </w:r>
      <w:r w:rsidRPr="00992146">
        <w:rPr>
          <w:lang w:val="en-US"/>
          <w:rPrChange w:id="4175" w:author="Anusha De" w:date="2022-08-01T14:48:00Z">
            <w:rPr/>
          </w:rPrChange>
        </w:rPr>
        <w:t>performance</w:t>
      </w:r>
      <w:r w:rsidR="00F73A4C" w:rsidRPr="00992146">
        <w:rPr>
          <w:lang w:val="en-US"/>
          <w:rPrChange w:id="4176" w:author="Anusha De" w:date="2022-08-01T14:48:00Z">
            <w:rPr/>
          </w:rPrChange>
        </w:rPr>
        <w:t xml:space="preserve"> </w:t>
      </w:r>
      <w:r w:rsidRPr="00992146">
        <w:rPr>
          <w:lang w:val="en-US"/>
          <w:rPrChange w:id="4177" w:author="Anusha De" w:date="2022-08-01T14:48:00Z">
            <w:rPr/>
          </w:rPrChange>
        </w:rPr>
        <w:t>of</w:t>
      </w:r>
      <w:r w:rsidR="00F73A4C" w:rsidRPr="00992146">
        <w:rPr>
          <w:lang w:val="en-US"/>
          <w:rPrChange w:id="4178" w:author="Anusha De" w:date="2022-08-01T14:48:00Z">
            <w:rPr/>
          </w:rPrChange>
        </w:rPr>
        <w:t xml:space="preserve"> </w:t>
      </w:r>
      <w:r w:rsidRPr="00992146">
        <w:rPr>
          <w:lang w:val="en-US"/>
          <w:rPrChange w:id="4179" w:author="Anusha De" w:date="2022-08-01T14:48:00Z">
            <w:rPr/>
          </w:rPrChange>
        </w:rPr>
        <w:t>agro-input</w:t>
      </w:r>
      <w:r w:rsidR="00F73A4C" w:rsidRPr="00992146">
        <w:rPr>
          <w:lang w:val="en-US"/>
          <w:rPrChange w:id="4180" w:author="Anusha De" w:date="2022-08-01T14:48:00Z">
            <w:rPr/>
          </w:rPrChange>
        </w:rPr>
        <w:t xml:space="preserve"> </w:t>
      </w:r>
      <w:r w:rsidRPr="00992146">
        <w:rPr>
          <w:lang w:val="en-US"/>
          <w:rPrChange w:id="4181" w:author="Anusha De" w:date="2022-08-01T14:48:00Z">
            <w:rPr/>
          </w:rPrChange>
        </w:rPr>
        <w:t>dealers</w:t>
      </w:r>
      <w:r w:rsidR="00F73A4C" w:rsidRPr="00992146">
        <w:rPr>
          <w:lang w:val="en-US"/>
          <w:rPrChange w:id="4182" w:author="Anusha De" w:date="2022-08-01T14:48:00Z">
            <w:rPr/>
          </w:rPrChange>
        </w:rPr>
        <w:t xml:space="preserve"> </w:t>
      </w:r>
      <w:r w:rsidRPr="00992146">
        <w:rPr>
          <w:lang w:val="en-US"/>
          <w:rPrChange w:id="4183" w:author="Anusha De" w:date="2022-08-01T14:48:00Z">
            <w:rPr/>
          </w:rPrChange>
        </w:rPr>
        <w:t>and</w:t>
      </w:r>
      <w:r w:rsidR="00F73A4C" w:rsidRPr="00992146">
        <w:rPr>
          <w:lang w:val="en-US"/>
          <w:rPrChange w:id="4184" w:author="Anusha De" w:date="2022-08-01T14:48:00Z">
            <w:rPr/>
          </w:rPrChange>
        </w:rPr>
        <w:t xml:space="preserve"> </w:t>
      </w:r>
      <w:r w:rsidRPr="00992146">
        <w:rPr>
          <w:lang w:val="en-US"/>
          <w:rPrChange w:id="4185" w:author="Anusha De" w:date="2022-08-01T14:48:00Z">
            <w:rPr/>
          </w:rPrChange>
        </w:rPr>
        <w:t>the</w:t>
      </w:r>
      <w:r w:rsidR="00F73A4C" w:rsidRPr="00992146">
        <w:rPr>
          <w:lang w:val="en-US"/>
          <w:rPrChange w:id="4186" w:author="Anusha De" w:date="2022-08-01T14:48:00Z">
            <w:rPr/>
          </w:rPrChange>
        </w:rPr>
        <w:t xml:space="preserve"> </w:t>
      </w:r>
      <w:r w:rsidRPr="00992146">
        <w:rPr>
          <w:lang w:val="en-US"/>
          <w:rPrChange w:id="4187" w:author="Anusha De" w:date="2022-08-01T14:48:00Z">
            <w:rPr/>
          </w:rPrChange>
        </w:rPr>
        <w:t>quality</w:t>
      </w:r>
      <w:r w:rsidR="00F73A4C" w:rsidRPr="00992146">
        <w:rPr>
          <w:lang w:val="en-US"/>
          <w:rPrChange w:id="4188" w:author="Anusha De" w:date="2022-08-01T14:48:00Z">
            <w:rPr/>
          </w:rPrChange>
        </w:rPr>
        <w:t xml:space="preserve"> </w:t>
      </w:r>
      <w:r w:rsidRPr="00992146">
        <w:rPr>
          <w:lang w:val="en-US"/>
          <w:rPrChange w:id="4189" w:author="Anusha De" w:date="2022-08-01T14:48:00Z">
            <w:rPr/>
          </w:rPrChange>
        </w:rPr>
        <w:t>of</w:t>
      </w:r>
      <w:r w:rsidR="00F73A4C" w:rsidRPr="00992146">
        <w:rPr>
          <w:lang w:val="en-US"/>
          <w:rPrChange w:id="4190" w:author="Anusha De" w:date="2022-08-01T14:48:00Z">
            <w:rPr/>
          </w:rPrChange>
        </w:rPr>
        <w:t xml:space="preserve"> </w:t>
      </w:r>
      <w:r w:rsidRPr="00992146">
        <w:rPr>
          <w:lang w:val="en-US"/>
          <w:rPrChange w:id="4191" w:author="Anusha De" w:date="2022-08-01T14:48:00Z">
            <w:rPr/>
          </w:rPrChange>
        </w:rPr>
        <w:t>the</w:t>
      </w:r>
      <w:r w:rsidR="00F73A4C" w:rsidRPr="00992146">
        <w:rPr>
          <w:lang w:val="en-US"/>
          <w:rPrChange w:id="4192" w:author="Anusha De" w:date="2022-08-01T14:48:00Z">
            <w:rPr/>
          </w:rPrChange>
        </w:rPr>
        <w:t xml:space="preserve"> </w:t>
      </w:r>
      <w:r w:rsidRPr="00992146">
        <w:rPr>
          <w:lang w:val="en-US"/>
          <w:rPrChange w:id="4193" w:author="Anusha De" w:date="2022-08-01T14:48:00Z">
            <w:rPr/>
          </w:rPrChange>
        </w:rPr>
        <w:t>products</w:t>
      </w:r>
      <w:r w:rsidR="00F73A4C" w:rsidRPr="00992146">
        <w:rPr>
          <w:lang w:val="en-US"/>
          <w:rPrChange w:id="4194" w:author="Anusha De" w:date="2022-08-01T14:48:00Z">
            <w:rPr/>
          </w:rPrChange>
        </w:rPr>
        <w:t xml:space="preserve"> </w:t>
      </w:r>
      <w:r w:rsidRPr="00992146">
        <w:rPr>
          <w:lang w:val="en-US"/>
          <w:rPrChange w:id="4195" w:author="Anusha De" w:date="2022-08-01T14:48:00Z">
            <w:rPr/>
          </w:rPrChange>
        </w:rPr>
        <w:t>they</w:t>
      </w:r>
      <w:r w:rsidR="00F73A4C" w:rsidRPr="00992146">
        <w:rPr>
          <w:lang w:val="en-US"/>
          <w:rPrChange w:id="4196" w:author="Anusha De" w:date="2022-08-01T14:48:00Z">
            <w:rPr/>
          </w:rPrChange>
        </w:rPr>
        <w:t xml:space="preserve"> </w:t>
      </w:r>
      <w:r w:rsidRPr="00992146">
        <w:rPr>
          <w:lang w:val="en-US"/>
          <w:rPrChange w:id="4197" w:author="Anusha De" w:date="2022-08-01T14:48:00Z">
            <w:rPr/>
          </w:rPrChange>
        </w:rPr>
        <w:t>sell</w:t>
      </w:r>
      <w:r w:rsidR="00F73A4C" w:rsidRPr="00992146">
        <w:rPr>
          <w:lang w:val="en-US"/>
          <w:rPrChange w:id="4198" w:author="Anusha De" w:date="2022-08-01T14:48:00Z">
            <w:rPr/>
          </w:rPrChange>
        </w:rPr>
        <w:t xml:space="preserve"> </w:t>
      </w:r>
      <w:r w:rsidRPr="00992146">
        <w:rPr>
          <w:lang w:val="en-US"/>
          <w:rPrChange w:id="4199" w:author="Anusha De" w:date="2022-08-01T14:48:00Z">
            <w:rPr/>
          </w:rPrChange>
        </w:rPr>
        <w:t>will</w:t>
      </w:r>
      <w:r w:rsidR="00F73A4C" w:rsidRPr="00992146">
        <w:rPr>
          <w:lang w:val="en-US"/>
          <w:rPrChange w:id="4200" w:author="Anusha De" w:date="2022-08-01T14:48:00Z">
            <w:rPr/>
          </w:rPrChange>
        </w:rPr>
        <w:t xml:space="preserve"> </w:t>
      </w:r>
      <w:r w:rsidRPr="00992146">
        <w:rPr>
          <w:lang w:val="en-US"/>
          <w:rPrChange w:id="4201" w:author="Anusha De" w:date="2022-08-01T14:48:00Z">
            <w:rPr/>
          </w:rPrChange>
        </w:rPr>
        <w:t>have</w:t>
      </w:r>
      <w:r w:rsidR="00F73A4C" w:rsidRPr="00992146">
        <w:rPr>
          <w:lang w:val="en-US"/>
          <w:rPrChange w:id="4202" w:author="Anusha De" w:date="2022-08-01T14:48:00Z">
            <w:rPr/>
          </w:rPrChange>
        </w:rPr>
        <w:t xml:space="preserve"> </w:t>
      </w:r>
      <w:r w:rsidRPr="00992146">
        <w:rPr>
          <w:lang w:val="en-US"/>
          <w:rPrChange w:id="4203" w:author="Anusha De" w:date="2022-08-01T14:48:00Z">
            <w:rPr/>
          </w:rPrChange>
        </w:rPr>
        <w:t>important</w:t>
      </w:r>
      <w:r w:rsidR="00F73A4C" w:rsidRPr="00992146">
        <w:rPr>
          <w:lang w:val="en-US"/>
          <w:rPrChange w:id="4204" w:author="Anusha De" w:date="2022-08-01T14:48:00Z">
            <w:rPr/>
          </w:rPrChange>
        </w:rPr>
        <w:t xml:space="preserve"> </w:t>
      </w:r>
      <w:r w:rsidRPr="00992146">
        <w:rPr>
          <w:lang w:val="en-US"/>
          <w:rPrChange w:id="4205" w:author="Anusha De" w:date="2022-08-01T14:48:00Z">
            <w:rPr/>
          </w:rPrChange>
        </w:rPr>
        <w:t>consequences</w:t>
      </w:r>
      <w:r w:rsidR="00F73A4C" w:rsidRPr="00992146">
        <w:rPr>
          <w:lang w:val="en-US"/>
          <w:rPrChange w:id="4206" w:author="Anusha De" w:date="2022-08-01T14:48:00Z">
            <w:rPr/>
          </w:rPrChange>
        </w:rPr>
        <w:t xml:space="preserve"> </w:t>
      </w:r>
      <w:r w:rsidRPr="00992146">
        <w:rPr>
          <w:lang w:val="en-US"/>
          <w:rPrChange w:id="4207" w:author="Anusha De" w:date="2022-08-01T14:48:00Z">
            <w:rPr/>
          </w:rPrChange>
        </w:rPr>
        <w:t>for</w:t>
      </w:r>
      <w:r w:rsidR="00F73A4C" w:rsidRPr="00992146">
        <w:rPr>
          <w:lang w:val="en-US"/>
          <w:rPrChange w:id="4208" w:author="Anusha De" w:date="2022-08-01T14:48:00Z">
            <w:rPr/>
          </w:rPrChange>
        </w:rPr>
        <w:t xml:space="preserve"> </w:t>
      </w:r>
      <w:r w:rsidRPr="00992146">
        <w:rPr>
          <w:lang w:val="en-US"/>
          <w:rPrChange w:id="4209" w:author="Anusha De" w:date="2022-08-01T14:48:00Z">
            <w:rPr/>
          </w:rPrChange>
        </w:rPr>
        <w:t>the</w:t>
      </w:r>
      <w:r w:rsidR="00F73A4C" w:rsidRPr="00992146">
        <w:rPr>
          <w:lang w:val="en-US"/>
          <w:rPrChange w:id="4210" w:author="Anusha De" w:date="2022-08-01T14:48:00Z">
            <w:rPr/>
          </w:rPrChange>
        </w:rPr>
        <w:t xml:space="preserve"> </w:t>
      </w:r>
      <w:r w:rsidRPr="00992146">
        <w:rPr>
          <w:lang w:val="en-US"/>
          <w:rPrChange w:id="4211" w:author="Anusha De" w:date="2022-08-01T14:48:00Z">
            <w:rPr/>
          </w:rPrChange>
        </w:rPr>
        <w:t>value</w:t>
      </w:r>
      <w:r w:rsidR="00F73A4C" w:rsidRPr="00992146">
        <w:rPr>
          <w:lang w:val="en-US"/>
          <w:rPrChange w:id="4212" w:author="Anusha De" w:date="2022-08-01T14:48:00Z">
            <w:rPr/>
          </w:rPrChange>
        </w:rPr>
        <w:t xml:space="preserve"> </w:t>
      </w:r>
      <w:r w:rsidRPr="00992146">
        <w:rPr>
          <w:lang w:val="en-US"/>
          <w:rPrChange w:id="4213" w:author="Anusha De" w:date="2022-08-01T14:48:00Z">
            <w:rPr/>
          </w:rPrChange>
        </w:rPr>
        <w:t>chain</w:t>
      </w:r>
      <w:r w:rsidR="00F73A4C" w:rsidRPr="00992146">
        <w:rPr>
          <w:lang w:val="en-US"/>
          <w:rPrChange w:id="4214" w:author="Anusha De" w:date="2022-08-01T14:48:00Z">
            <w:rPr/>
          </w:rPrChange>
        </w:rPr>
        <w:t xml:space="preserve"> </w:t>
      </w:r>
      <w:r w:rsidRPr="00992146">
        <w:rPr>
          <w:lang w:val="en-US"/>
          <w:rPrChange w:id="4215" w:author="Anusha De" w:date="2022-08-01T14:48:00Z">
            <w:rPr/>
          </w:rPrChange>
        </w:rPr>
        <w:t>structure</w:t>
      </w:r>
      <w:r w:rsidR="00F73A4C" w:rsidRPr="00992146">
        <w:rPr>
          <w:lang w:val="en-US"/>
          <w:rPrChange w:id="4216" w:author="Anusha De" w:date="2022-08-01T14:48:00Z">
            <w:rPr/>
          </w:rPrChange>
        </w:rPr>
        <w:t xml:space="preserve"> </w:t>
      </w:r>
      <w:r w:rsidRPr="00992146">
        <w:rPr>
          <w:lang w:val="en-US"/>
          <w:rPrChange w:id="4217" w:author="Anusha De" w:date="2022-08-01T14:48:00Z">
            <w:rPr/>
          </w:rPrChange>
        </w:rPr>
        <w:t>and</w:t>
      </w:r>
      <w:r w:rsidR="00F73A4C" w:rsidRPr="00992146">
        <w:rPr>
          <w:lang w:val="en-US"/>
          <w:rPrChange w:id="4218" w:author="Anusha De" w:date="2022-08-01T14:48:00Z">
            <w:rPr/>
          </w:rPrChange>
        </w:rPr>
        <w:t xml:space="preserve"> </w:t>
      </w:r>
      <w:r w:rsidRPr="00992146">
        <w:rPr>
          <w:lang w:val="en-US"/>
          <w:rPrChange w:id="4219" w:author="Anusha De" w:date="2022-08-01T14:48:00Z">
            <w:rPr/>
          </w:rPrChange>
        </w:rPr>
        <w:t>performance.</w:t>
      </w:r>
    </w:p>
    <w:p w14:paraId="16049A75" w14:textId="76BD8ED6" w:rsidR="005139B5" w:rsidRPr="00992146" w:rsidRDefault="0081249E">
      <w:pPr>
        <w:rPr>
          <w:lang w:val="en-US"/>
          <w:rPrChange w:id="4220" w:author="Anusha De" w:date="2022-08-01T14:48:00Z">
            <w:rPr/>
          </w:rPrChange>
        </w:rPr>
        <w:pPrChange w:id="4221" w:author="Steve Wiggins" w:date="2022-07-30T17:56:00Z">
          <w:pPr>
            <w:pStyle w:val="1PP"/>
            <w:jc w:val="both"/>
          </w:pPr>
        </w:pPrChange>
      </w:pPr>
      <w:r w:rsidRPr="00992146">
        <w:rPr>
          <w:lang w:val="en-US"/>
          <w:rPrChange w:id="4222" w:author="Anusha De" w:date="2022-08-01T14:48:00Z">
            <w:rPr/>
          </w:rPrChange>
        </w:rPr>
        <w:t>In</w:t>
      </w:r>
      <w:r w:rsidR="00F73A4C" w:rsidRPr="00992146">
        <w:rPr>
          <w:lang w:val="en-US"/>
          <w:rPrChange w:id="4223" w:author="Anusha De" w:date="2022-08-01T14:48:00Z">
            <w:rPr/>
          </w:rPrChange>
        </w:rPr>
        <w:t xml:space="preserve"> </w:t>
      </w:r>
      <w:r w:rsidRPr="00992146">
        <w:rPr>
          <w:lang w:val="en-US"/>
          <w:rPrChange w:id="4224" w:author="Anusha De" w:date="2022-08-01T14:48:00Z">
            <w:rPr/>
          </w:rPrChange>
        </w:rPr>
        <w:t>our</w:t>
      </w:r>
      <w:r w:rsidR="00F73A4C" w:rsidRPr="00992146">
        <w:rPr>
          <w:lang w:val="en-US"/>
          <w:rPrChange w:id="4225" w:author="Anusha De" w:date="2022-08-01T14:48:00Z">
            <w:rPr/>
          </w:rPrChange>
        </w:rPr>
        <w:t xml:space="preserve"> </w:t>
      </w:r>
      <w:r w:rsidRPr="00992146">
        <w:rPr>
          <w:lang w:val="en-US"/>
          <w:rPrChange w:id="4226" w:author="Anusha De" w:date="2022-08-01T14:48:00Z">
            <w:rPr/>
          </w:rPrChange>
        </w:rPr>
        <w:t>sample,</w:t>
      </w:r>
      <w:r w:rsidR="00F73A4C" w:rsidRPr="00992146">
        <w:rPr>
          <w:lang w:val="en-US"/>
          <w:rPrChange w:id="4227" w:author="Anusha De" w:date="2022-08-01T14:48:00Z">
            <w:rPr/>
          </w:rPrChange>
        </w:rPr>
        <w:t xml:space="preserve"> </w:t>
      </w:r>
      <w:r w:rsidRPr="00992146">
        <w:rPr>
          <w:lang w:val="en-US"/>
          <w:rPrChange w:id="4228" w:author="Anusha De" w:date="2022-08-01T14:48:00Z">
            <w:rPr/>
          </w:rPrChange>
        </w:rPr>
        <w:t>there</w:t>
      </w:r>
      <w:r w:rsidR="00F73A4C" w:rsidRPr="00992146">
        <w:rPr>
          <w:lang w:val="en-US"/>
          <w:rPrChange w:id="4229" w:author="Anusha De" w:date="2022-08-01T14:48:00Z">
            <w:rPr/>
          </w:rPrChange>
        </w:rPr>
        <w:t xml:space="preserve"> </w:t>
      </w:r>
      <w:r w:rsidRPr="00992146">
        <w:rPr>
          <w:lang w:val="en-US"/>
          <w:rPrChange w:id="4230" w:author="Anusha De" w:date="2022-08-01T14:48:00Z">
            <w:rPr/>
          </w:rPrChange>
        </w:rPr>
        <w:t>is</w:t>
      </w:r>
      <w:r w:rsidR="00F73A4C" w:rsidRPr="00992146">
        <w:rPr>
          <w:lang w:val="en-US"/>
          <w:rPrChange w:id="4231" w:author="Anusha De" w:date="2022-08-01T14:48:00Z">
            <w:rPr/>
          </w:rPrChange>
        </w:rPr>
        <w:t xml:space="preserve"> </w:t>
      </w:r>
      <w:r w:rsidRPr="00992146">
        <w:rPr>
          <w:lang w:val="en-US"/>
          <w:rPrChange w:id="4232" w:author="Anusha De" w:date="2022-08-01T14:48:00Z">
            <w:rPr/>
          </w:rPrChange>
        </w:rPr>
        <w:t>significant</w:t>
      </w:r>
      <w:r w:rsidR="00F73A4C" w:rsidRPr="00992146">
        <w:rPr>
          <w:lang w:val="en-US"/>
          <w:rPrChange w:id="4233" w:author="Anusha De" w:date="2022-08-01T14:48:00Z">
            <w:rPr/>
          </w:rPrChange>
        </w:rPr>
        <w:t xml:space="preserve"> </w:t>
      </w:r>
      <w:r w:rsidRPr="00992146">
        <w:rPr>
          <w:lang w:val="en-US"/>
          <w:rPrChange w:id="4234" w:author="Anusha De" w:date="2022-08-01T14:48:00Z">
            <w:rPr/>
          </w:rPrChange>
        </w:rPr>
        <w:t>heterogeneity</w:t>
      </w:r>
      <w:r w:rsidR="00F73A4C" w:rsidRPr="00992146">
        <w:rPr>
          <w:lang w:val="en-US"/>
          <w:rPrChange w:id="4235" w:author="Anusha De" w:date="2022-08-01T14:48:00Z">
            <w:rPr/>
          </w:rPrChange>
        </w:rPr>
        <w:t xml:space="preserve"> </w:t>
      </w:r>
      <w:r w:rsidRPr="00992146">
        <w:rPr>
          <w:lang w:val="en-US"/>
          <w:rPrChange w:id="4236" w:author="Anusha De" w:date="2022-08-01T14:48:00Z">
            <w:rPr/>
          </w:rPrChange>
        </w:rPr>
        <w:t>in</w:t>
      </w:r>
      <w:r w:rsidR="00F73A4C" w:rsidRPr="00992146">
        <w:rPr>
          <w:lang w:val="en-US"/>
          <w:rPrChange w:id="4237" w:author="Anusha De" w:date="2022-08-01T14:48:00Z">
            <w:rPr/>
          </w:rPrChange>
        </w:rPr>
        <w:t xml:space="preserve"> </w:t>
      </w:r>
      <w:r w:rsidRPr="00992146">
        <w:rPr>
          <w:lang w:val="en-US"/>
          <w:rPrChange w:id="4238" w:author="Anusha De" w:date="2022-08-01T14:48:00Z">
            <w:rPr/>
          </w:rPrChange>
        </w:rPr>
        <w:t>agro-input</w:t>
      </w:r>
      <w:r w:rsidR="00F73A4C" w:rsidRPr="00992146">
        <w:rPr>
          <w:lang w:val="en-US"/>
          <w:rPrChange w:id="4239" w:author="Anusha De" w:date="2022-08-01T14:48:00Z">
            <w:rPr/>
          </w:rPrChange>
        </w:rPr>
        <w:t xml:space="preserve"> </w:t>
      </w:r>
      <w:r w:rsidRPr="00992146">
        <w:rPr>
          <w:lang w:val="en-US"/>
          <w:rPrChange w:id="4240" w:author="Anusha De" w:date="2022-08-01T14:48:00Z">
            <w:rPr/>
          </w:rPrChange>
        </w:rPr>
        <w:t>dealers.</w:t>
      </w:r>
      <w:r w:rsidR="00F73A4C" w:rsidRPr="00992146">
        <w:rPr>
          <w:lang w:val="en-US"/>
          <w:rPrChange w:id="4241" w:author="Anusha De" w:date="2022-08-01T14:48:00Z">
            <w:rPr/>
          </w:rPrChange>
        </w:rPr>
        <w:t xml:space="preserve"> </w:t>
      </w:r>
      <w:r w:rsidRPr="00992146">
        <w:rPr>
          <w:lang w:val="en-US"/>
          <w:rPrChange w:id="4242" w:author="Anusha De" w:date="2022-08-01T14:48:00Z">
            <w:rPr/>
          </w:rPrChange>
        </w:rPr>
        <w:t>Some</w:t>
      </w:r>
      <w:r w:rsidR="00F73A4C" w:rsidRPr="00992146">
        <w:rPr>
          <w:lang w:val="en-US"/>
          <w:rPrChange w:id="4243" w:author="Anusha De" w:date="2022-08-01T14:48:00Z">
            <w:rPr/>
          </w:rPrChange>
        </w:rPr>
        <w:t xml:space="preserve"> </w:t>
      </w:r>
      <w:r w:rsidRPr="00992146">
        <w:rPr>
          <w:lang w:val="en-US"/>
          <w:rPrChange w:id="4244" w:author="Anusha De" w:date="2022-08-01T14:48:00Z">
            <w:rPr/>
          </w:rPrChange>
        </w:rPr>
        <w:t>are</w:t>
      </w:r>
      <w:r w:rsidR="00F73A4C" w:rsidRPr="00992146">
        <w:rPr>
          <w:lang w:val="en-US"/>
          <w:rPrChange w:id="4245" w:author="Anusha De" w:date="2022-08-01T14:48:00Z">
            <w:rPr/>
          </w:rPrChange>
        </w:rPr>
        <w:t xml:space="preserve"> </w:t>
      </w:r>
      <w:r w:rsidRPr="00992146">
        <w:rPr>
          <w:lang w:val="en-US"/>
          <w:rPrChange w:id="4246" w:author="Anusha De" w:date="2022-08-01T14:48:00Z">
            <w:rPr/>
          </w:rPrChange>
        </w:rPr>
        <w:t>large</w:t>
      </w:r>
      <w:r w:rsidR="00F73A4C" w:rsidRPr="00992146">
        <w:rPr>
          <w:lang w:val="en-US"/>
          <w:rPrChange w:id="4247" w:author="Anusha De" w:date="2022-08-01T14:48:00Z">
            <w:rPr/>
          </w:rPrChange>
        </w:rPr>
        <w:t xml:space="preserve"> </w:t>
      </w:r>
      <w:r w:rsidRPr="00992146">
        <w:rPr>
          <w:lang w:val="en-US"/>
          <w:rPrChange w:id="4248" w:author="Anusha De" w:date="2022-08-01T14:48:00Z">
            <w:rPr/>
          </w:rPrChange>
        </w:rPr>
        <w:t>shops</w:t>
      </w:r>
      <w:r w:rsidR="00F73A4C" w:rsidRPr="00992146">
        <w:rPr>
          <w:lang w:val="en-US"/>
          <w:rPrChange w:id="4249" w:author="Anusha De" w:date="2022-08-01T14:48:00Z">
            <w:rPr/>
          </w:rPrChange>
        </w:rPr>
        <w:t xml:space="preserve"> </w:t>
      </w:r>
      <w:r w:rsidRPr="00992146">
        <w:rPr>
          <w:lang w:val="en-US"/>
          <w:rPrChange w:id="4250" w:author="Anusha De" w:date="2022-08-01T14:48:00Z">
            <w:rPr/>
          </w:rPrChange>
        </w:rPr>
        <w:t>located</w:t>
      </w:r>
      <w:r w:rsidR="00F73A4C" w:rsidRPr="00992146">
        <w:rPr>
          <w:lang w:val="en-US"/>
          <w:rPrChange w:id="4251" w:author="Anusha De" w:date="2022-08-01T14:48:00Z">
            <w:rPr/>
          </w:rPrChange>
        </w:rPr>
        <w:t xml:space="preserve"> </w:t>
      </w:r>
      <w:r w:rsidRPr="00992146">
        <w:rPr>
          <w:lang w:val="en-US"/>
          <w:rPrChange w:id="4252" w:author="Anusha De" w:date="2022-08-01T14:48:00Z">
            <w:rPr/>
          </w:rPrChange>
        </w:rPr>
        <w:t>in</w:t>
      </w:r>
      <w:r w:rsidR="00F73A4C" w:rsidRPr="00992146">
        <w:rPr>
          <w:lang w:val="en-US"/>
          <w:rPrChange w:id="4253" w:author="Anusha De" w:date="2022-08-01T14:48:00Z">
            <w:rPr/>
          </w:rPrChange>
        </w:rPr>
        <w:t xml:space="preserve"> </w:t>
      </w:r>
      <w:r w:rsidRPr="00992146">
        <w:rPr>
          <w:lang w:val="en-US"/>
          <w:rPrChange w:id="4254" w:author="Anusha De" w:date="2022-08-01T14:48:00Z">
            <w:rPr/>
          </w:rPrChange>
        </w:rPr>
        <w:t>town</w:t>
      </w:r>
      <w:r w:rsidR="00F73A4C" w:rsidRPr="00992146">
        <w:rPr>
          <w:lang w:val="en-US"/>
          <w:rPrChange w:id="4255" w:author="Anusha De" w:date="2022-08-01T14:48:00Z">
            <w:rPr/>
          </w:rPrChange>
        </w:rPr>
        <w:t xml:space="preserve"> </w:t>
      </w:r>
      <w:r w:rsidRPr="00992146">
        <w:rPr>
          <w:lang w:val="en-US"/>
          <w:rPrChange w:id="4256" w:author="Anusha De" w:date="2022-08-01T14:48:00Z">
            <w:rPr/>
          </w:rPrChange>
        </w:rPr>
        <w:t>centers</w:t>
      </w:r>
      <w:r w:rsidR="00F73A4C" w:rsidRPr="00992146">
        <w:rPr>
          <w:lang w:val="en-US"/>
          <w:rPrChange w:id="4257" w:author="Anusha De" w:date="2022-08-01T14:48:00Z">
            <w:rPr/>
          </w:rPrChange>
        </w:rPr>
        <w:t xml:space="preserve"> </w:t>
      </w:r>
      <w:r w:rsidRPr="00992146">
        <w:rPr>
          <w:lang w:val="en-US"/>
          <w:rPrChange w:id="4258" w:author="Anusha De" w:date="2022-08-01T14:48:00Z">
            <w:rPr/>
          </w:rPrChange>
        </w:rPr>
        <w:t>with</w:t>
      </w:r>
      <w:r w:rsidR="00F73A4C" w:rsidRPr="00992146">
        <w:rPr>
          <w:lang w:val="en-US"/>
          <w:rPrChange w:id="4259" w:author="Anusha De" w:date="2022-08-01T14:48:00Z">
            <w:rPr/>
          </w:rPrChange>
        </w:rPr>
        <w:t xml:space="preserve"> </w:t>
      </w:r>
      <w:r w:rsidRPr="00992146">
        <w:rPr>
          <w:lang w:val="en-US"/>
          <w:rPrChange w:id="4260" w:author="Anusha De" w:date="2022-08-01T14:48:00Z">
            <w:rPr/>
          </w:rPrChange>
        </w:rPr>
        <w:t>several</w:t>
      </w:r>
      <w:r w:rsidR="00F73A4C" w:rsidRPr="00992146">
        <w:rPr>
          <w:lang w:val="en-US"/>
          <w:rPrChange w:id="4261" w:author="Anusha De" w:date="2022-08-01T14:48:00Z">
            <w:rPr/>
          </w:rPrChange>
        </w:rPr>
        <w:t xml:space="preserve"> </w:t>
      </w:r>
      <w:r w:rsidRPr="00992146">
        <w:rPr>
          <w:lang w:val="en-US"/>
          <w:rPrChange w:id="4262" w:author="Anusha De" w:date="2022-08-01T14:48:00Z">
            <w:rPr/>
          </w:rPrChange>
        </w:rPr>
        <w:t>branches</w:t>
      </w:r>
      <w:r w:rsidR="00F73A4C" w:rsidRPr="00992146">
        <w:rPr>
          <w:lang w:val="en-US"/>
          <w:rPrChange w:id="4263" w:author="Anusha De" w:date="2022-08-01T14:48:00Z">
            <w:rPr/>
          </w:rPrChange>
        </w:rPr>
        <w:t xml:space="preserve"> </w:t>
      </w:r>
      <w:r w:rsidRPr="00992146">
        <w:rPr>
          <w:lang w:val="en-US"/>
          <w:rPrChange w:id="4264" w:author="Anusha De" w:date="2022-08-01T14:48:00Z">
            <w:rPr/>
          </w:rPrChange>
        </w:rPr>
        <w:t>that</w:t>
      </w:r>
      <w:r w:rsidR="00F73A4C" w:rsidRPr="00992146">
        <w:rPr>
          <w:lang w:val="en-US"/>
          <w:rPrChange w:id="4265" w:author="Anusha De" w:date="2022-08-01T14:48:00Z">
            <w:rPr/>
          </w:rPrChange>
        </w:rPr>
        <w:t xml:space="preserve"> </w:t>
      </w:r>
      <w:r w:rsidRPr="00992146">
        <w:rPr>
          <w:lang w:val="en-US"/>
          <w:rPrChange w:id="4266" w:author="Anusha De" w:date="2022-08-01T14:48:00Z">
            <w:rPr/>
          </w:rPrChange>
        </w:rPr>
        <w:t>specialize</w:t>
      </w:r>
      <w:r w:rsidR="00F73A4C" w:rsidRPr="00992146">
        <w:rPr>
          <w:lang w:val="en-US"/>
          <w:rPrChange w:id="4267" w:author="Anusha De" w:date="2022-08-01T14:48:00Z">
            <w:rPr/>
          </w:rPrChange>
        </w:rPr>
        <w:t xml:space="preserve"> </w:t>
      </w:r>
      <w:r w:rsidRPr="00992146">
        <w:rPr>
          <w:lang w:val="en-US"/>
          <w:rPrChange w:id="4268" w:author="Anusha De" w:date="2022-08-01T14:48:00Z">
            <w:rPr/>
          </w:rPrChange>
        </w:rPr>
        <w:t>in</w:t>
      </w:r>
      <w:r w:rsidR="00F73A4C" w:rsidRPr="00992146">
        <w:rPr>
          <w:lang w:val="en-US"/>
          <w:rPrChange w:id="4269" w:author="Anusha De" w:date="2022-08-01T14:48:00Z">
            <w:rPr/>
          </w:rPrChange>
        </w:rPr>
        <w:t xml:space="preserve"> </w:t>
      </w:r>
      <w:r w:rsidRPr="00992146">
        <w:rPr>
          <w:lang w:val="en-US"/>
          <w:rPrChange w:id="4270" w:author="Anusha De" w:date="2022-08-01T14:48:00Z">
            <w:rPr/>
          </w:rPrChange>
        </w:rPr>
        <w:t>farm</w:t>
      </w:r>
      <w:r w:rsidR="00F73A4C" w:rsidRPr="00992146">
        <w:rPr>
          <w:lang w:val="en-US"/>
          <w:rPrChange w:id="4271" w:author="Anusha De" w:date="2022-08-01T14:48:00Z">
            <w:rPr/>
          </w:rPrChange>
        </w:rPr>
        <w:t xml:space="preserve"> </w:t>
      </w:r>
      <w:r w:rsidRPr="00992146">
        <w:rPr>
          <w:lang w:val="en-US"/>
          <w:rPrChange w:id="4272" w:author="Anusha De" w:date="2022-08-01T14:48:00Z">
            <w:rPr/>
          </w:rPrChange>
        </w:rPr>
        <w:t>inputs</w:t>
      </w:r>
      <w:r w:rsidR="00F73A4C" w:rsidRPr="00992146">
        <w:rPr>
          <w:lang w:val="en-US"/>
          <w:rPrChange w:id="4273" w:author="Anusha De" w:date="2022-08-01T14:48:00Z">
            <w:rPr/>
          </w:rPrChange>
        </w:rPr>
        <w:t xml:space="preserve"> </w:t>
      </w:r>
      <w:r w:rsidRPr="00992146">
        <w:rPr>
          <w:lang w:val="en-US"/>
          <w:rPrChange w:id="4274" w:author="Anusha De" w:date="2022-08-01T14:48:00Z">
            <w:rPr/>
          </w:rPrChange>
        </w:rPr>
        <w:t>and</w:t>
      </w:r>
      <w:r w:rsidR="00F73A4C" w:rsidRPr="00992146">
        <w:rPr>
          <w:lang w:val="en-US"/>
          <w:rPrChange w:id="4275" w:author="Anusha De" w:date="2022-08-01T14:48:00Z">
            <w:rPr/>
          </w:rPrChange>
        </w:rPr>
        <w:t xml:space="preserve"> </w:t>
      </w:r>
      <w:r w:rsidRPr="00992146">
        <w:rPr>
          <w:lang w:val="en-US"/>
          <w:rPrChange w:id="4276" w:author="Anusha De" w:date="2022-08-01T14:48:00Z">
            <w:rPr/>
          </w:rPrChange>
        </w:rPr>
        <w:t>implements.</w:t>
      </w:r>
      <w:r w:rsidR="00F73A4C" w:rsidRPr="00992146">
        <w:rPr>
          <w:lang w:val="en-US"/>
          <w:rPrChange w:id="4277" w:author="Anusha De" w:date="2022-08-01T14:48:00Z">
            <w:rPr/>
          </w:rPrChange>
        </w:rPr>
        <w:t xml:space="preserve"> </w:t>
      </w:r>
      <w:r w:rsidRPr="00992146">
        <w:rPr>
          <w:lang w:val="en-US"/>
          <w:rPrChange w:id="4278" w:author="Anusha De" w:date="2022-08-01T14:48:00Z">
            <w:rPr/>
          </w:rPrChange>
        </w:rPr>
        <w:t>Others</w:t>
      </w:r>
      <w:r w:rsidR="00F73A4C" w:rsidRPr="00992146">
        <w:rPr>
          <w:lang w:val="en-US"/>
          <w:rPrChange w:id="4279" w:author="Anusha De" w:date="2022-08-01T14:48:00Z">
            <w:rPr/>
          </w:rPrChange>
        </w:rPr>
        <w:t xml:space="preserve"> </w:t>
      </w:r>
      <w:r w:rsidRPr="00992146">
        <w:rPr>
          <w:lang w:val="en-US"/>
          <w:rPrChange w:id="4280" w:author="Anusha De" w:date="2022-08-01T14:48:00Z">
            <w:rPr/>
          </w:rPrChange>
        </w:rPr>
        <w:t>are</w:t>
      </w:r>
      <w:r w:rsidR="00F73A4C" w:rsidRPr="00992146">
        <w:rPr>
          <w:lang w:val="en-US"/>
          <w:rPrChange w:id="4281" w:author="Anusha De" w:date="2022-08-01T14:48:00Z">
            <w:rPr/>
          </w:rPrChange>
        </w:rPr>
        <w:t xml:space="preserve"> </w:t>
      </w:r>
      <w:r w:rsidRPr="00992146">
        <w:rPr>
          <w:lang w:val="en-US"/>
          <w:rPrChange w:id="4282" w:author="Anusha De" w:date="2022-08-01T14:48:00Z">
            <w:rPr/>
          </w:rPrChange>
        </w:rPr>
        <w:t>small</w:t>
      </w:r>
      <w:r w:rsidR="00F73A4C" w:rsidRPr="00992146">
        <w:rPr>
          <w:lang w:val="en-US"/>
          <w:rPrChange w:id="4283" w:author="Anusha De" w:date="2022-08-01T14:48:00Z">
            <w:rPr/>
          </w:rPrChange>
        </w:rPr>
        <w:t xml:space="preserve"> </w:t>
      </w:r>
      <w:r w:rsidRPr="00992146">
        <w:rPr>
          <w:lang w:val="en-US"/>
          <w:rPrChange w:id="4284" w:author="Anusha De" w:date="2022-08-01T14:48:00Z">
            <w:rPr/>
          </w:rPrChange>
        </w:rPr>
        <w:t>shops</w:t>
      </w:r>
      <w:r w:rsidR="00F73A4C" w:rsidRPr="00992146">
        <w:rPr>
          <w:lang w:val="en-US"/>
          <w:rPrChange w:id="4285" w:author="Anusha De" w:date="2022-08-01T14:48:00Z">
            <w:rPr/>
          </w:rPrChange>
        </w:rPr>
        <w:t xml:space="preserve"> </w:t>
      </w:r>
      <w:r w:rsidRPr="00992146">
        <w:rPr>
          <w:lang w:val="en-US"/>
          <w:rPrChange w:id="4286" w:author="Anusha De" w:date="2022-08-01T14:48:00Z">
            <w:rPr/>
          </w:rPrChange>
        </w:rPr>
        <w:t>in</w:t>
      </w:r>
      <w:r w:rsidR="00F73A4C" w:rsidRPr="00992146">
        <w:rPr>
          <w:lang w:val="en-US"/>
          <w:rPrChange w:id="4287" w:author="Anusha De" w:date="2022-08-01T14:48:00Z">
            <w:rPr/>
          </w:rPrChange>
        </w:rPr>
        <w:t xml:space="preserve"> </w:t>
      </w:r>
      <w:r w:rsidRPr="00992146">
        <w:rPr>
          <w:lang w:val="en-US"/>
          <w:rPrChange w:id="4288" w:author="Anusha De" w:date="2022-08-01T14:48:00Z">
            <w:rPr/>
          </w:rPrChange>
        </w:rPr>
        <w:t>villages</w:t>
      </w:r>
      <w:r w:rsidR="00F73A4C" w:rsidRPr="00992146">
        <w:rPr>
          <w:lang w:val="en-US"/>
          <w:rPrChange w:id="4289" w:author="Anusha De" w:date="2022-08-01T14:48:00Z">
            <w:rPr/>
          </w:rPrChange>
        </w:rPr>
        <w:t xml:space="preserve"> </w:t>
      </w:r>
      <w:r w:rsidRPr="00992146">
        <w:rPr>
          <w:lang w:val="en-US"/>
          <w:rPrChange w:id="4290" w:author="Anusha De" w:date="2022-08-01T14:48:00Z">
            <w:rPr/>
          </w:rPrChange>
        </w:rPr>
        <w:t>that</w:t>
      </w:r>
      <w:r w:rsidR="00F73A4C" w:rsidRPr="00992146">
        <w:rPr>
          <w:lang w:val="en-US"/>
          <w:rPrChange w:id="4291" w:author="Anusha De" w:date="2022-08-01T14:48:00Z">
            <w:rPr/>
          </w:rPrChange>
        </w:rPr>
        <w:t xml:space="preserve"> </w:t>
      </w:r>
      <w:r w:rsidRPr="00992146">
        <w:rPr>
          <w:lang w:val="en-US"/>
          <w:rPrChange w:id="4292" w:author="Anusha De" w:date="2022-08-01T14:48:00Z">
            <w:rPr/>
          </w:rPrChange>
        </w:rPr>
        <w:t>only</w:t>
      </w:r>
      <w:r w:rsidR="00F73A4C" w:rsidRPr="00992146">
        <w:rPr>
          <w:lang w:val="en-US"/>
          <w:rPrChange w:id="4293" w:author="Anusha De" w:date="2022-08-01T14:48:00Z">
            <w:rPr/>
          </w:rPrChange>
        </w:rPr>
        <w:t xml:space="preserve"> </w:t>
      </w:r>
      <w:r w:rsidRPr="00992146">
        <w:rPr>
          <w:lang w:val="en-US"/>
          <w:rPrChange w:id="4294" w:author="Anusha De" w:date="2022-08-01T14:48:00Z">
            <w:rPr/>
          </w:rPrChange>
        </w:rPr>
        <w:t>stock</w:t>
      </w:r>
      <w:r w:rsidR="00F73A4C" w:rsidRPr="00992146">
        <w:rPr>
          <w:lang w:val="en-US"/>
          <w:rPrChange w:id="4295" w:author="Anusha De" w:date="2022-08-01T14:48:00Z">
            <w:rPr/>
          </w:rPrChange>
        </w:rPr>
        <w:t xml:space="preserve"> </w:t>
      </w:r>
      <w:r w:rsidRPr="00992146">
        <w:rPr>
          <w:lang w:val="en-US"/>
          <w:rPrChange w:id="4296" w:author="Anusha De" w:date="2022-08-01T14:48:00Z">
            <w:rPr/>
          </w:rPrChange>
        </w:rPr>
        <w:t>seed</w:t>
      </w:r>
      <w:r w:rsidR="00F73A4C" w:rsidRPr="00992146">
        <w:rPr>
          <w:lang w:val="en-US"/>
          <w:rPrChange w:id="4297" w:author="Anusha De" w:date="2022-08-01T14:48:00Z">
            <w:rPr/>
          </w:rPrChange>
        </w:rPr>
        <w:t xml:space="preserve"> </w:t>
      </w:r>
      <w:r w:rsidRPr="00992146">
        <w:rPr>
          <w:lang w:val="en-US"/>
          <w:rPrChange w:id="4298" w:author="Anusha De" w:date="2022-08-01T14:48:00Z">
            <w:rPr/>
          </w:rPrChange>
        </w:rPr>
        <w:t>during</w:t>
      </w:r>
      <w:r w:rsidR="00F73A4C" w:rsidRPr="00992146">
        <w:rPr>
          <w:lang w:val="en-US"/>
          <w:rPrChange w:id="4299" w:author="Anusha De" w:date="2022-08-01T14:48:00Z">
            <w:rPr/>
          </w:rPrChange>
        </w:rPr>
        <w:t xml:space="preserve"> </w:t>
      </w:r>
      <w:r w:rsidRPr="00992146">
        <w:rPr>
          <w:lang w:val="en-US"/>
          <w:rPrChange w:id="4300" w:author="Anusha De" w:date="2022-08-01T14:48:00Z">
            <w:rPr/>
          </w:rPrChange>
        </w:rPr>
        <w:t>planting</w:t>
      </w:r>
      <w:r w:rsidR="00F73A4C" w:rsidRPr="00992146">
        <w:rPr>
          <w:lang w:val="en-US"/>
          <w:rPrChange w:id="4301" w:author="Anusha De" w:date="2022-08-01T14:48:00Z">
            <w:rPr/>
          </w:rPrChange>
        </w:rPr>
        <w:t xml:space="preserve"> </w:t>
      </w:r>
      <w:r w:rsidRPr="00992146">
        <w:rPr>
          <w:lang w:val="en-US"/>
          <w:rPrChange w:id="4302" w:author="Anusha De" w:date="2022-08-01T14:48:00Z">
            <w:rPr/>
          </w:rPrChange>
        </w:rPr>
        <w:t>season,</w:t>
      </w:r>
      <w:r w:rsidR="00F73A4C" w:rsidRPr="00992146">
        <w:rPr>
          <w:lang w:val="en-US"/>
          <w:rPrChange w:id="4303" w:author="Anusha De" w:date="2022-08-01T14:48:00Z">
            <w:rPr/>
          </w:rPrChange>
        </w:rPr>
        <w:t xml:space="preserve"> </w:t>
      </w:r>
      <w:r w:rsidRPr="00992146">
        <w:rPr>
          <w:lang w:val="en-US"/>
          <w:rPrChange w:id="4304" w:author="Anusha De" w:date="2022-08-01T14:48:00Z">
            <w:rPr/>
          </w:rPrChange>
        </w:rPr>
        <w:t>but</w:t>
      </w:r>
      <w:r w:rsidR="00F73A4C" w:rsidRPr="00992146">
        <w:rPr>
          <w:lang w:val="en-US"/>
          <w:rPrChange w:id="4305" w:author="Anusha De" w:date="2022-08-01T14:48:00Z">
            <w:rPr/>
          </w:rPrChange>
        </w:rPr>
        <w:t xml:space="preserve"> </w:t>
      </w:r>
      <w:r w:rsidRPr="00992146">
        <w:rPr>
          <w:lang w:val="en-US"/>
          <w:rPrChange w:id="4306" w:author="Anusha De" w:date="2022-08-01T14:48:00Z">
            <w:rPr/>
          </w:rPrChange>
        </w:rPr>
        <w:t>generally</w:t>
      </w:r>
      <w:r w:rsidR="00F73A4C" w:rsidRPr="00992146">
        <w:rPr>
          <w:lang w:val="en-US"/>
          <w:rPrChange w:id="4307" w:author="Anusha De" w:date="2022-08-01T14:48:00Z">
            <w:rPr/>
          </w:rPrChange>
        </w:rPr>
        <w:t xml:space="preserve"> </w:t>
      </w:r>
      <w:r w:rsidRPr="00992146">
        <w:rPr>
          <w:lang w:val="en-US"/>
          <w:rPrChange w:id="4308" w:author="Anusha De" w:date="2022-08-01T14:48:00Z">
            <w:rPr/>
          </w:rPrChange>
        </w:rPr>
        <w:t>sell</w:t>
      </w:r>
      <w:r w:rsidR="00F73A4C" w:rsidRPr="00992146">
        <w:rPr>
          <w:lang w:val="en-US"/>
          <w:rPrChange w:id="4309" w:author="Anusha De" w:date="2022-08-01T14:48:00Z">
            <w:rPr/>
          </w:rPrChange>
        </w:rPr>
        <w:t xml:space="preserve"> </w:t>
      </w:r>
      <w:r w:rsidRPr="00992146">
        <w:rPr>
          <w:lang w:val="en-US"/>
          <w:rPrChange w:id="4310" w:author="Anusha De" w:date="2022-08-01T14:48:00Z">
            <w:rPr/>
          </w:rPrChange>
        </w:rPr>
        <w:t>food</w:t>
      </w:r>
      <w:r w:rsidR="00F73A4C" w:rsidRPr="00992146">
        <w:rPr>
          <w:lang w:val="en-US"/>
          <w:rPrChange w:id="4311" w:author="Anusha De" w:date="2022-08-01T14:48:00Z">
            <w:rPr/>
          </w:rPrChange>
        </w:rPr>
        <w:t xml:space="preserve"> </w:t>
      </w:r>
      <w:r w:rsidRPr="00992146">
        <w:rPr>
          <w:lang w:val="en-US"/>
          <w:rPrChange w:id="4312" w:author="Anusha De" w:date="2022-08-01T14:48:00Z">
            <w:rPr/>
          </w:rPrChange>
        </w:rPr>
        <w:t>and</w:t>
      </w:r>
      <w:r w:rsidR="00F73A4C" w:rsidRPr="00992146">
        <w:rPr>
          <w:lang w:val="en-US"/>
          <w:rPrChange w:id="4313" w:author="Anusha De" w:date="2022-08-01T14:48:00Z">
            <w:rPr/>
          </w:rPrChange>
        </w:rPr>
        <w:t xml:space="preserve"> </w:t>
      </w:r>
      <w:r w:rsidRPr="00992146">
        <w:rPr>
          <w:lang w:val="en-US"/>
          <w:rPrChange w:id="4314" w:author="Anusha De" w:date="2022-08-01T14:48:00Z">
            <w:rPr/>
          </w:rPrChange>
        </w:rPr>
        <w:t>other</w:t>
      </w:r>
      <w:r w:rsidR="00F73A4C" w:rsidRPr="00992146">
        <w:rPr>
          <w:lang w:val="en-US"/>
          <w:rPrChange w:id="4315" w:author="Anusha De" w:date="2022-08-01T14:48:00Z">
            <w:rPr/>
          </w:rPrChange>
        </w:rPr>
        <w:t xml:space="preserve"> </w:t>
      </w:r>
      <w:r w:rsidRPr="00992146">
        <w:rPr>
          <w:lang w:val="en-US"/>
          <w:rPrChange w:id="4316" w:author="Anusha De" w:date="2022-08-01T14:48:00Z">
            <w:rPr/>
          </w:rPrChange>
        </w:rPr>
        <w:t>consumables.</w:t>
      </w:r>
      <w:r w:rsidR="00F73A4C" w:rsidRPr="00992146">
        <w:rPr>
          <w:lang w:val="en-US"/>
          <w:rPrChange w:id="4317" w:author="Anusha De" w:date="2022-08-01T14:48:00Z">
            <w:rPr/>
          </w:rPrChange>
        </w:rPr>
        <w:t xml:space="preserve"> </w:t>
      </w:r>
      <w:r w:rsidRPr="00992146">
        <w:rPr>
          <w:lang w:val="en-US"/>
          <w:rPrChange w:id="4318" w:author="Anusha De" w:date="2022-08-01T14:48:00Z">
            <w:rPr/>
          </w:rPrChange>
        </w:rPr>
        <w:t>In</w:t>
      </w:r>
      <w:r w:rsidR="00F73A4C" w:rsidRPr="00992146">
        <w:rPr>
          <w:lang w:val="en-US"/>
          <w:rPrChange w:id="4319" w:author="Anusha De" w:date="2022-08-01T14:48:00Z">
            <w:rPr/>
          </w:rPrChange>
        </w:rPr>
        <w:t xml:space="preserve"> </w:t>
      </w:r>
      <w:r w:rsidRPr="00992146">
        <w:rPr>
          <w:lang w:val="en-US"/>
          <w:rPrChange w:id="4320" w:author="Anusha De" w:date="2022-08-01T14:48:00Z">
            <w:rPr/>
          </w:rPrChange>
        </w:rPr>
        <w:t>our</w:t>
      </w:r>
      <w:r w:rsidR="00F73A4C" w:rsidRPr="00992146">
        <w:rPr>
          <w:lang w:val="en-US"/>
          <w:rPrChange w:id="4321" w:author="Anusha De" w:date="2022-08-01T14:48:00Z">
            <w:rPr/>
          </w:rPrChange>
        </w:rPr>
        <w:t xml:space="preserve"> </w:t>
      </w:r>
      <w:r w:rsidRPr="00992146">
        <w:rPr>
          <w:lang w:val="en-US"/>
          <w:rPrChange w:id="4322" w:author="Anusha De" w:date="2022-08-01T14:48:00Z">
            <w:rPr/>
          </w:rPrChange>
        </w:rPr>
        <w:t>sample,</w:t>
      </w:r>
      <w:r w:rsidR="00F73A4C" w:rsidRPr="00992146">
        <w:rPr>
          <w:lang w:val="en-US"/>
          <w:rPrChange w:id="4323" w:author="Anusha De" w:date="2022-08-01T14:48:00Z">
            <w:rPr/>
          </w:rPrChange>
        </w:rPr>
        <w:t xml:space="preserve"> </w:t>
      </w:r>
      <w:r w:rsidRPr="00992146">
        <w:rPr>
          <w:lang w:val="en-US"/>
          <w:rPrChange w:id="4324" w:author="Anusha De" w:date="2022-08-01T14:48:00Z">
            <w:rPr/>
          </w:rPrChange>
        </w:rPr>
        <w:t>41</w:t>
      </w:r>
      <w:r w:rsidR="00F73A4C" w:rsidRPr="00992146">
        <w:rPr>
          <w:lang w:val="en-US"/>
          <w:rPrChange w:id="4325" w:author="Anusha De" w:date="2022-08-01T14:48:00Z">
            <w:rPr/>
          </w:rPrChange>
        </w:rPr>
        <w:t xml:space="preserve"> </w:t>
      </w:r>
      <w:r w:rsidRPr="00992146">
        <w:rPr>
          <w:lang w:val="en-US"/>
          <w:rPrChange w:id="4326" w:author="Anusha De" w:date="2022-08-01T14:48:00Z">
            <w:rPr/>
          </w:rPrChange>
        </w:rPr>
        <w:t>percent</w:t>
      </w:r>
      <w:r w:rsidR="00F73A4C" w:rsidRPr="00992146">
        <w:rPr>
          <w:lang w:val="en-US"/>
          <w:rPrChange w:id="4327" w:author="Anusha De" w:date="2022-08-01T14:48:00Z">
            <w:rPr/>
          </w:rPrChange>
        </w:rPr>
        <w:t xml:space="preserve"> </w:t>
      </w:r>
      <w:r w:rsidRPr="00992146">
        <w:rPr>
          <w:lang w:val="en-US"/>
          <w:rPrChange w:id="4328" w:author="Anusha De" w:date="2022-08-01T14:48:00Z">
            <w:rPr/>
          </w:rPrChange>
        </w:rPr>
        <w:t>of</w:t>
      </w:r>
      <w:r w:rsidR="00F73A4C" w:rsidRPr="00992146">
        <w:rPr>
          <w:lang w:val="en-US"/>
          <w:rPrChange w:id="4329" w:author="Anusha De" w:date="2022-08-01T14:48:00Z">
            <w:rPr/>
          </w:rPrChange>
        </w:rPr>
        <w:t xml:space="preserve"> </w:t>
      </w:r>
      <w:r w:rsidRPr="00992146">
        <w:rPr>
          <w:lang w:val="en-US"/>
          <w:rPrChange w:id="4330" w:author="Anusha De" w:date="2022-08-01T14:48:00Z">
            <w:rPr/>
          </w:rPrChange>
        </w:rPr>
        <w:t>shops</w:t>
      </w:r>
      <w:r w:rsidR="00F73A4C" w:rsidRPr="00992146">
        <w:rPr>
          <w:lang w:val="en-US"/>
          <w:rPrChange w:id="4331" w:author="Anusha De" w:date="2022-08-01T14:48:00Z">
            <w:rPr/>
          </w:rPrChange>
        </w:rPr>
        <w:t xml:space="preserve"> </w:t>
      </w:r>
      <w:r w:rsidRPr="00992146">
        <w:rPr>
          <w:lang w:val="en-US"/>
          <w:rPrChange w:id="4332" w:author="Anusha De" w:date="2022-08-01T14:48:00Z">
            <w:rPr/>
          </w:rPrChange>
        </w:rPr>
        <w:t>are</w:t>
      </w:r>
      <w:r w:rsidR="00F73A4C" w:rsidRPr="00992146">
        <w:rPr>
          <w:lang w:val="en-US"/>
          <w:rPrChange w:id="4333" w:author="Anusha De" w:date="2022-08-01T14:48:00Z">
            <w:rPr/>
          </w:rPrChange>
        </w:rPr>
        <w:t xml:space="preserve"> </w:t>
      </w:r>
      <w:r w:rsidRPr="00992146">
        <w:rPr>
          <w:lang w:val="en-US"/>
          <w:rPrChange w:id="4334" w:author="Anusha De" w:date="2022-08-01T14:48:00Z">
            <w:rPr/>
          </w:rPrChange>
        </w:rPr>
        <w:t>formal</w:t>
      </w:r>
      <w:r w:rsidR="00F73A4C" w:rsidRPr="00992146">
        <w:rPr>
          <w:lang w:val="en-US"/>
          <w:rPrChange w:id="4335" w:author="Anusha De" w:date="2022-08-01T14:48:00Z">
            <w:rPr/>
          </w:rPrChange>
        </w:rPr>
        <w:t xml:space="preserve"> </w:t>
      </w:r>
      <w:r w:rsidRPr="00992146">
        <w:rPr>
          <w:lang w:val="en-US"/>
          <w:rPrChange w:id="4336" w:author="Anusha De" w:date="2022-08-01T14:48:00Z">
            <w:rPr/>
          </w:rPrChange>
        </w:rPr>
        <w:t>businesses</w:t>
      </w:r>
      <w:r w:rsidR="00F73A4C" w:rsidRPr="00992146">
        <w:rPr>
          <w:lang w:val="en-US"/>
          <w:rPrChange w:id="4337" w:author="Anusha De" w:date="2022-08-01T14:48:00Z">
            <w:rPr/>
          </w:rPrChange>
        </w:rPr>
        <w:t xml:space="preserve"> </w:t>
      </w:r>
      <w:r w:rsidRPr="00992146">
        <w:rPr>
          <w:lang w:val="en-US"/>
          <w:rPrChange w:id="4338" w:author="Anusha De" w:date="2022-08-01T14:48:00Z">
            <w:rPr/>
          </w:rPrChange>
        </w:rPr>
        <w:t>operating</w:t>
      </w:r>
      <w:r w:rsidR="00F73A4C" w:rsidRPr="00992146">
        <w:rPr>
          <w:lang w:val="en-US"/>
          <w:rPrChange w:id="4339" w:author="Anusha De" w:date="2022-08-01T14:48:00Z">
            <w:rPr/>
          </w:rPrChange>
        </w:rPr>
        <w:t xml:space="preserve"> </w:t>
      </w:r>
      <w:r w:rsidRPr="00992146">
        <w:rPr>
          <w:lang w:val="en-US"/>
          <w:rPrChange w:id="4340" w:author="Anusha De" w:date="2022-08-01T14:48:00Z">
            <w:rPr/>
          </w:rPrChange>
        </w:rPr>
        <w:t>with</w:t>
      </w:r>
      <w:r w:rsidR="00F73A4C" w:rsidRPr="00992146">
        <w:rPr>
          <w:lang w:val="en-US"/>
          <w:rPrChange w:id="4341" w:author="Anusha De" w:date="2022-08-01T14:48:00Z">
            <w:rPr/>
          </w:rPrChange>
        </w:rPr>
        <w:t xml:space="preserve"> </w:t>
      </w:r>
      <w:r w:rsidRPr="00992146">
        <w:rPr>
          <w:lang w:val="en-US"/>
          <w:rPrChange w:id="4342" w:author="Anusha De" w:date="2022-08-01T14:48:00Z">
            <w:rPr/>
          </w:rPrChange>
        </w:rPr>
        <w:t>required</w:t>
      </w:r>
      <w:r w:rsidR="00F73A4C" w:rsidRPr="00992146">
        <w:rPr>
          <w:lang w:val="en-US"/>
          <w:rPrChange w:id="4343" w:author="Anusha De" w:date="2022-08-01T14:48:00Z">
            <w:rPr/>
          </w:rPrChange>
        </w:rPr>
        <w:t xml:space="preserve"> </w:t>
      </w:r>
      <w:r w:rsidRPr="00992146">
        <w:rPr>
          <w:lang w:val="en-US"/>
          <w:rPrChange w:id="4344" w:author="Anusha De" w:date="2022-08-01T14:48:00Z">
            <w:rPr/>
          </w:rPrChange>
        </w:rPr>
        <w:t>licenses.</w:t>
      </w:r>
      <w:r w:rsidR="00F73A4C" w:rsidRPr="00992146">
        <w:rPr>
          <w:lang w:val="en-US"/>
          <w:rPrChange w:id="4345" w:author="Anusha De" w:date="2022-08-01T14:48:00Z">
            <w:rPr/>
          </w:rPrChange>
        </w:rPr>
        <w:t xml:space="preserve"> </w:t>
      </w:r>
      <w:r w:rsidRPr="00992146">
        <w:rPr>
          <w:lang w:val="en-US"/>
          <w:rPrChange w:id="4346" w:author="Anusha De" w:date="2022-08-01T14:48:00Z">
            <w:rPr/>
          </w:rPrChange>
        </w:rPr>
        <w:t>Agro-input</w:t>
      </w:r>
      <w:r w:rsidR="00F73A4C" w:rsidRPr="00992146">
        <w:rPr>
          <w:lang w:val="en-US"/>
          <w:rPrChange w:id="4347" w:author="Anusha De" w:date="2022-08-01T14:48:00Z">
            <w:rPr/>
          </w:rPrChange>
        </w:rPr>
        <w:t xml:space="preserve"> </w:t>
      </w:r>
      <w:r w:rsidRPr="00992146">
        <w:rPr>
          <w:lang w:val="en-US"/>
          <w:rPrChange w:id="4348" w:author="Anusha De" w:date="2022-08-01T14:48:00Z">
            <w:rPr/>
          </w:rPrChange>
        </w:rPr>
        <w:t>shops</w:t>
      </w:r>
      <w:r w:rsidR="00F73A4C" w:rsidRPr="00992146">
        <w:rPr>
          <w:lang w:val="en-US"/>
          <w:rPrChange w:id="4349" w:author="Anusha De" w:date="2022-08-01T14:48:00Z">
            <w:rPr/>
          </w:rPrChange>
        </w:rPr>
        <w:t xml:space="preserve"> </w:t>
      </w:r>
      <w:r w:rsidRPr="00992146">
        <w:rPr>
          <w:lang w:val="en-US"/>
          <w:rPrChange w:id="4350" w:author="Anusha De" w:date="2022-08-01T14:48:00Z">
            <w:rPr/>
          </w:rPrChange>
        </w:rPr>
        <w:t>are</w:t>
      </w:r>
      <w:r w:rsidR="00F73A4C" w:rsidRPr="00992146">
        <w:rPr>
          <w:lang w:val="en-US"/>
          <w:rPrChange w:id="4351" w:author="Anusha De" w:date="2022-08-01T14:48:00Z">
            <w:rPr/>
          </w:rPrChange>
        </w:rPr>
        <w:t xml:space="preserve"> </w:t>
      </w:r>
      <w:r w:rsidRPr="00992146">
        <w:rPr>
          <w:lang w:val="en-US"/>
          <w:rPrChange w:id="4352" w:author="Anusha De" w:date="2022-08-01T14:48:00Z">
            <w:rPr/>
          </w:rPrChange>
        </w:rPr>
        <w:t>often</w:t>
      </w:r>
      <w:r w:rsidR="00F73A4C" w:rsidRPr="00992146">
        <w:rPr>
          <w:lang w:val="en-US"/>
          <w:rPrChange w:id="4353" w:author="Anusha De" w:date="2022-08-01T14:48:00Z">
            <w:rPr/>
          </w:rPrChange>
        </w:rPr>
        <w:t xml:space="preserve"> </w:t>
      </w:r>
      <w:r w:rsidRPr="00992146">
        <w:rPr>
          <w:lang w:val="en-US"/>
          <w:rPrChange w:id="4354" w:author="Anusha De" w:date="2022-08-01T14:48:00Z">
            <w:rPr/>
          </w:rPrChange>
        </w:rPr>
        <w:t>clustered</w:t>
      </w:r>
      <w:r w:rsidR="00F73A4C" w:rsidRPr="00992146">
        <w:rPr>
          <w:lang w:val="en-US"/>
          <w:rPrChange w:id="4355" w:author="Anusha De" w:date="2022-08-01T14:48:00Z">
            <w:rPr/>
          </w:rPrChange>
        </w:rPr>
        <w:t xml:space="preserve"> </w:t>
      </w:r>
      <w:r w:rsidRPr="00992146">
        <w:rPr>
          <w:lang w:val="en-US"/>
          <w:rPrChange w:id="4356" w:author="Anusha De" w:date="2022-08-01T14:48:00Z">
            <w:rPr/>
          </w:rPrChange>
        </w:rPr>
        <w:t>in</w:t>
      </w:r>
      <w:r w:rsidR="00F73A4C" w:rsidRPr="00992146">
        <w:rPr>
          <w:lang w:val="en-US"/>
          <w:rPrChange w:id="4357" w:author="Anusha De" w:date="2022-08-01T14:48:00Z">
            <w:rPr/>
          </w:rPrChange>
        </w:rPr>
        <w:t xml:space="preserve"> </w:t>
      </w:r>
      <w:r w:rsidRPr="00992146">
        <w:rPr>
          <w:lang w:val="en-US"/>
          <w:rPrChange w:id="4358" w:author="Anusha De" w:date="2022-08-01T14:48:00Z">
            <w:rPr/>
          </w:rPrChange>
        </w:rPr>
        <w:t>towns</w:t>
      </w:r>
      <w:r w:rsidR="00F73A4C" w:rsidRPr="00992146">
        <w:rPr>
          <w:lang w:val="en-US"/>
          <w:rPrChange w:id="4359" w:author="Anusha De" w:date="2022-08-01T14:48:00Z">
            <w:rPr/>
          </w:rPrChange>
        </w:rPr>
        <w:t xml:space="preserve"> </w:t>
      </w:r>
      <w:r w:rsidRPr="00992146">
        <w:rPr>
          <w:lang w:val="en-US"/>
          <w:rPrChange w:id="4360" w:author="Anusha De" w:date="2022-08-01T14:48:00Z">
            <w:rPr/>
          </w:rPrChange>
        </w:rPr>
        <w:t>or</w:t>
      </w:r>
      <w:r w:rsidR="00F73A4C" w:rsidRPr="00992146">
        <w:rPr>
          <w:lang w:val="en-US"/>
          <w:rPrChange w:id="4361" w:author="Anusha De" w:date="2022-08-01T14:48:00Z">
            <w:rPr/>
          </w:rPrChange>
        </w:rPr>
        <w:t xml:space="preserve"> </w:t>
      </w:r>
      <w:r w:rsidRPr="00992146">
        <w:rPr>
          <w:lang w:val="en-US"/>
          <w:rPrChange w:id="4362" w:author="Anusha De" w:date="2022-08-01T14:48:00Z">
            <w:rPr/>
          </w:rPrChange>
        </w:rPr>
        <w:t>trading</w:t>
      </w:r>
      <w:r w:rsidR="00F73A4C" w:rsidRPr="00992146">
        <w:rPr>
          <w:lang w:val="en-US"/>
          <w:rPrChange w:id="4363" w:author="Anusha De" w:date="2022-08-01T14:48:00Z">
            <w:rPr/>
          </w:rPrChange>
        </w:rPr>
        <w:t xml:space="preserve"> </w:t>
      </w:r>
      <w:r w:rsidRPr="00992146">
        <w:rPr>
          <w:lang w:val="en-US"/>
          <w:rPrChange w:id="4364" w:author="Anusha De" w:date="2022-08-01T14:48:00Z">
            <w:rPr/>
          </w:rPrChange>
        </w:rPr>
        <w:t>centers.</w:t>
      </w:r>
    </w:p>
    <w:p w14:paraId="49A638C5" w14:textId="446000E4" w:rsidR="005139B5" w:rsidRPr="00992146" w:rsidRDefault="0081249E">
      <w:pPr>
        <w:rPr>
          <w:lang w:val="en-US"/>
          <w:rPrChange w:id="4365" w:author="Anusha De" w:date="2022-08-01T14:48:00Z">
            <w:rPr/>
          </w:rPrChange>
        </w:rPr>
        <w:pPrChange w:id="4366" w:author="Steve Wiggins" w:date="2022-07-30T17:56:00Z">
          <w:pPr>
            <w:pStyle w:val="1PP"/>
            <w:jc w:val="both"/>
          </w:pPr>
        </w:pPrChange>
      </w:pPr>
      <w:r w:rsidRPr="00992146">
        <w:rPr>
          <w:lang w:val="en-US"/>
          <w:rPrChange w:id="4367" w:author="Anusha De" w:date="2022-08-01T14:48:00Z">
            <w:rPr/>
          </w:rPrChange>
        </w:rPr>
        <w:t>Shop</w:t>
      </w:r>
      <w:r w:rsidR="00F73A4C" w:rsidRPr="00992146">
        <w:rPr>
          <w:lang w:val="en-US"/>
          <w:rPrChange w:id="4368" w:author="Anusha De" w:date="2022-08-01T14:48:00Z">
            <w:rPr/>
          </w:rPrChange>
        </w:rPr>
        <w:t xml:space="preserve"> </w:t>
      </w:r>
      <w:r w:rsidRPr="00992146">
        <w:rPr>
          <w:lang w:val="en-US"/>
          <w:rPrChange w:id="4369" w:author="Anusha De" w:date="2022-08-01T14:48:00Z">
            <w:rPr/>
          </w:rPrChange>
        </w:rPr>
        <w:t>owners</w:t>
      </w:r>
      <w:r w:rsidR="00F73A4C" w:rsidRPr="00992146">
        <w:rPr>
          <w:lang w:val="en-US"/>
          <w:rPrChange w:id="4370" w:author="Anusha De" w:date="2022-08-01T14:48:00Z">
            <w:rPr/>
          </w:rPrChange>
        </w:rPr>
        <w:t xml:space="preserve"> </w:t>
      </w:r>
      <w:r w:rsidRPr="00992146">
        <w:rPr>
          <w:lang w:val="en-US"/>
          <w:rPrChange w:id="4371" w:author="Anusha De" w:date="2022-08-01T14:48:00Z">
            <w:rPr/>
          </w:rPrChange>
        </w:rPr>
        <w:t>in</w:t>
      </w:r>
      <w:r w:rsidR="00F73A4C" w:rsidRPr="00992146">
        <w:rPr>
          <w:lang w:val="en-US"/>
          <w:rPrChange w:id="4372" w:author="Anusha De" w:date="2022-08-01T14:48:00Z">
            <w:rPr/>
          </w:rPrChange>
        </w:rPr>
        <w:t xml:space="preserve"> </w:t>
      </w:r>
      <w:r w:rsidRPr="00992146">
        <w:rPr>
          <w:lang w:val="en-US"/>
          <w:rPrChange w:id="4373" w:author="Anusha De" w:date="2022-08-01T14:48:00Z">
            <w:rPr/>
          </w:rPrChange>
        </w:rPr>
        <w:t>our</w:t>
      </w:r>
      <w:r w:rsidR="00F73A4C" w:rsidRPr="00992146">
        <w:rPr>
          <w:lang w:val="en-US"/>
          <w:rPrChange w:id="4374" w:author="Anusha De" w:date="2022-08-01T14:48:00Z">
            <w:rPr/>
          </w:rPrChange>
        </w:rPr>
        <w:t xml:space="preserve"> </w:t>
      </w:r>
      <w:r w:rsidRPr="00992146">
        <w:rPr>
          <w:lang w:val="en-US"/>
          <w:rPrChange w:id="4375" w:author="Anusha De" w:date="2022-08-01T14:48:00Z">
            <w:rPr/>
          </w:rPrChange>
        </w:rPr>
        <w:t>sample</w:t>
      </w:r>
      <w:r w:rsidR="00F73A4C" w:rsidRPr="00992146">
        <w:rPr>
          <w:lang w:val="en-US"/>
          <w:rPrChange w:id="4376" w:author="Anusha De" w:date="2022-08-01T14:48:00Z">
            <w:rPr/>
          </w:rPrChange>
        </w:rPr>
        <w:t xml:space="preserve"> </w:t>
      </w:r>
      <w:r w:rsidRPr="00992146">
        <w:rPr>
          <w:lang w:val="en-US"/>
          <w:rPrChange w:id="4377" w:author="Anusha De" w:date="2022-08-01T14:48:00Z">
            <w:rPr/>
          </w:rPrChange>
        </w:rPr>
        <w:t>are</w:t>
      </w:r>
      <w:r w:rsidR="00F73A4C" w:rsidRPr="00992146">
        <w:rPr>
          <w:lang w:val="en-US"/>
          <w:rPrChange w:id="4378" w:author="Anusha De" w:date="2022-08-01T14:48:00Z">
            <w:rPr/>
          </w:rPrChange>
        </w:rPr>
        <w:t xml:space="preserve"> </w:t>
      </w:r>
      <w:r w:rsidRPr="00992146">
        <w:rPr>
          <w:lang w:val="en-US"/>
          <w:rPrChange w:id="4379" w:author="Anusha De" w:date="2022-08-01T14:48:00Z">
            <w:rPr/>
          </w:rPrChange>
        </w:rPr>
        <w:t>generally</w:t>
      </w:r>
      <w:r w:rsidR="00F73A4C" w:rsidRPr="00992146">
        <w:rPr>
          <w:lang w:val="en-US"/>
          <w:rPrChange w:id="4380" w:author="Anusha De" w:date="2022-08-01T14:48:00Z">
            <w:rPr/>
          </w:rPrChange>
        </w:rPr>
        <w:t xml:space="preserve"> </w:t>
      </w:r>
      <w:r w:rsidRPr="00992146">
        <w:rPr>
          <w:lang w:val="en-US"/>
          <w:rPrChange w:id="4381" w:author="Anusha De" w:date="2022-08-01T14:48:00Z">
            <w:rPr/>
          </w:rPrChange>
        </w:rPr>
        <w:t>well</w:t>
      </w:r>
      <w:r w:rsidR="00F73A4C" w:rsidRPr="00992146">
        <w:rPr>
          <w:lang w:val="en-US"/>
          <w:rPrChange w:id="4382" w:author="Anusha De" w:date="2022-08-01T14:48:00Z">
            <w:rPr/>
          </w:rPrChange>
        </w:rPr>
        <w:t xml:space="preserve"> </w:t>
      </w:r>
      <w:r w:rsidRPr="00992146">
        <w:rPr>
          <w:lang w:val="en-US"/>
          <w:rPrChange w:id="4383" w:author="Anusha De" w:date="2022-08-01T14:48:00Z">
            <w:rPr/>
          </w:rPrChange>
        </w:rPr>
        <w:t>educated.</w:t>
      </w:r>
      <w:r w:rsidR="00F73A4C" w:rsidRPr="00992146">
        <w:rPr>
          <w:lang w:val="en-US"/>
          <w:rPrChange w:id="4384" w:author="Anusha De" w:date="2022-08-01T14:48:00Z">
            <w:rPr/>
          </w:rPrChange>
        </w:rPr>
        <w:t xml:space="preserve"> </w:t>
      </w:r>
      <w:r w:rsidRPr="00992146">
        <w:rPr>
          <w:lang w:val="en-US"/>
          <w:rPrChange w:id="4385" w:author="Anusha De" w:date="2022-08-01T14:48:00Z">
            <w:rPr/>
          </w:rPrChange>
        </w:rPr>
        <w:t>Being</w:t>
      </w:r>
      <w:r w:rsidR="00F73A4C" w:rsidRPr="00992146">
        <w:rPr>
          <w:lang w:val="en-US"/>
          <w:rPrChange w:id="4386" w:author="Anusha De" w:date="2022-08-01T14:48:00Z">
            <w:rPr/>
          </w:rPrChange>
        </w:rPr>
        <w:t xml:space="preserve"> </w:t>
      </w:r>
      <w:r w:rsidRPr="00992146">
        <w:rPr>
          <w:lang w:val="en-US"/>
          <w:rPrChange w:id="4387" w:author="Anusha De" w:date="2022-08-01T14:48:00Z">
            <w:rPr/>
          </w:rPrChange>
        </w:rPr>
        <w:t>on</w:t>
      </w:r>
      <w:r w:rsidR="00F73A4C" w:rsidRPr="00992146">
        <w:rPr>
          <w:lang w:val="en-US"/>
          <w:rPrChange w:id="4388" w:author="Anusha De" w:date="2022-08-01T14:48:00Z">
            <w:rPr/>
          </w:rPrChange>
        </w:rPr>
        <w:t xml:space="preserve"> </w:t>
      </w:r>
      <w:r w:rsidRPr="00992146">
        <w:rPr>
          <w:lang w:val="en-US"/>
          <w:rPrChange w:id="4389" w:author="Anusha De" w:date="2022-08-01T14:48:00Z">
            <w:rPr/>
          </w:rPrChange>
        </w:rPr>
        <w:t>average</w:t>
      </w:r>
      <w:r w:rsidR="00F73A4C" w:rsidRPr="00992146">
        <w:rPr>
          <w:lang w:val="en-US"/>
          <w:rPrChange w:id="4390" w:author="Anusha De" w:date="2022-08-01T14:48:00Z">
            <w:rPr/>
          </w:rPrChange>
        </w:rPr>
        <w:t xml:space="preserve"> </w:t>
      </w:r>
      <w:r w:rsidRPr="00992146">
        <w:rPr>
          <w:lang w:val="en-US"/>
          <w:rPrChange w:id="4391" w:author="Anusha De" w:date="2022-08-01T14:48:00Z">
            <w:rPr/>
          </w:rPrChange>
        </w:rPr>
        <w:t>36</w:t>
      </w:r>
      <w:r w:rsidR="00F73A4C" w:rsidRPr="00992146">
        <w:rPr>
          <w:lang w:val="en-US"/>
          <w:rPrChange w:id="4392" w:author="Anusha De" w:date="2022-08-01T14:48:00Z">
            <w:rPr/>
          </w:rPrChange>
        </w:rPr>
        <w:t xml:space="preserve"> </w:t>
      </w:r>
      <w:r w:rsidRPr="00992146">
        <w:rPr>
          <w:lang w:val="en-US"/>
          <w:rPrChange w:id="4393" w:author="Anusha De" w:date="2022-08-01T14:48:00Z">
            <w:rPr/>
          </w:rPrChange>
        </w:rPr>
        <w:t>years</w:t>
      </w:r>
      <w:r w:rsidR="00F73A4C" w:rsidRPr="00992146">
        <w:rPr>
          <w:lang w:val="en-US"/>
          <w:rPrChange w:id="4394" w:author="Anusha De" w:date="2022-08-01T14:48:00Z">
            <w:rPr/>
          </w:rPrChange>
        </w:rPr>
        <w:t xml:space="preserve"> </w:t>
      </w:r>
      <w:r w:rsidRPr="00992146">
        <w:rPr>
          <w:lang w:val="en-US"/>
          <w:rPrChange w:id="4395" w:author="Anusha De" w:date="2022-08-01T14:48:00Z">
            <w:rPr/>
          </w:rPrChange>
        </w:rPr>
        <w:t>old,</w:t>
      </w:r>
      <w:r w:rsidR="00F73A4C" w:rsidRPr="00992146">
        <w:rPr>
          <w:lang w:val="en-US"/>
          <w:rPrChange w:id="4396" w:author="Anusha De" w:date="2022-08-01T14:48:00Z">
            <w:rPr/>
          </w:rPrChange>
        </w:rPr>
        <w:t xml:space="preserve"> </w:t>
      </w:r>
      <w:r w:rsidRPr="00992146">
        <w:rPr>
          <w:lang w:val="en-US"/>
          <w:rPrChange w:id="4397" w:author="Anusha De" w:date="2022-08-01T14:48:00Z">
            <w:rPr/>
          </w:rPrChange>
        </w:rPr>
        <w:t>agro-input</w:t>
      </w:r>
      <w:r w:rsidR="00F73A4C" w:rsidRPr="00992146">
        <w:rPr>
          <w:lang w:val="en-US"/>
          <w:rPrChange w:id="4398" w:author="Anusha De" w:date="2022-08-01T14:48:00Z">
            <w:rPr/>
          </w:rPrChange>
        </w:rPr>
        <w:t xml:space="preserve"> </w:t>
      </w:r>
      <w:r w:rsidRPr="00992146">
        <w:rPr>
          <w:lang w:val="en-US"/>
          <w:rPrChange w:id="4399" w:author="Anusha De" w:date="2022-08-01T14:48:00Z">
            <w:rPr/>
          </w:rPrChange>
        </w:rPr>
        <w:t>dealers</w:t>
      </w:r>
      <w:r w:rsidR="00F73A4C" w:rsidRPr="00992146">
        <w:rPr>
          <w:lang w:val="en-US"/>
          <w:rPrChange w:id="4400" w:author="Anusha De" w:date="2022-08-01T14:48:00Z">
            <w:rPr/>
          </w:rPrChange>
        </w:rPr>
        <w:t xml:space="preserve"> </w:t>
      </w:r>
      <w:r w:rsidRPr="00992146">
        <w:rPr>
          <w:lang w:val="en-US"/>
          <w:rPrChange w:id="4401" w:author="Anusha De" w:date="2022-08-01T14:48:00Z">
            <w:rPr/>
          </w:rPrChange>
        </w:rPr>
        <w:t>are</w:t>
      </w:r>
      <w:r w:rsidR="00F73A4C" w:rsidRPr="00992146">
        <w:rPr>
          <w:lang w:val="en-US"/>
          <w:rPrChange w:id="4402" w:author="Anusha De" w:date="2022-08-01T14:48:00Z">
            <w:rPr/>
          </w:rPrChange>
        </w:rPr>
        <w:t xml:space="preserve"> </w:t>
      </w:r>
      <w:r w:rsidRPr="00992146">
        <w:rPr>
          <w:lang w:val="en-US"/>
          <w:rPrChange w:id="4403" w:author="Anusha De" w:date="2022-08-01T14:48:00Z">
            <w:rPr/>
          </w:rPrChange>
        </w:rPr>
        <w:t>also</w:t>
      </w:r>
      <w:r w:rsidR="00F73A4C" w:rsidRPr="00992146">
        <w:rPr>
          <w:lang w:val="en-US"/>
          <w:rPrChange w:id="4404" w:author="Anusha De" w:date="2022-08-01T14:48:00Z">
            <w:rPr/>
          </w:rPrChange>
        </w:rPr>
        <w:t xml:space="preserve"> </w:t>
      </w:r>
      <w:r w:rsidRPr="00992146">
        <w:rPr>
          <w:lang w:val="en-US"/>
          <w:rPrChange w:id="4405" w:author="Anusha De" w:date="2022-08-01T14:48:00Z">
            <w:rPr/>
          </w:rPrChange>
        </w:rPr>
        <w:t>younger</w:t>
      </w:r>
      <w:r w:rsidR="00F73A4C" w:rsidRPr="00992146">
        <w:rPr>
          <w:lang w:val="en-US"/>
          <w:rPrChange w:id="4406" w:author="Anusha De" w:date="2022-08-01T14:48:00Z">
            <w:rPr/>
          </w:rPrChange>
        </w:rPr>
        <w:t xml:space="preserve"> </w:t>
      </w:r>
      <w:r w:rsidRPr="00992146">
        <w:rPr>
          <w:lang w:val="en-US"/>
          <w:rPrChange w:id="4407" w:author="Anusha De" w:date="2022-08-01T14:48:00Z">
            <w:rPr/>
          </w:rPrChange>
        </w:rPr>
        <w:t>than</w:t>
      </w:r>
      <w:r w:rsidR="00F73A4C" w:rsidRPr="00992146">
        <w:rPr>
          <w:lang w:val="en-US"/>
          <w:rPrChange w:id="4408" w:author="Anusha De" w:date="2022-08-01T14:48:00Z">
            <w:rPr/>
          </w:rPrChange>
        </w:rPr>
        <w:t xml:space="preserve"> </w:t>
      </w:r>
      <w:r w:rsidRPr="00992146">
        <w:rPr>
          <w:lang w:val="en-US"/>
          <w:rPrChange w:id="4409" w:author="Anusha De" w:date="2022-08-01T14:48:00Z">
            <w:rPr/>
          </w:rPrChange>
        </w:rPr>
        <w:t>other</w:t>
      </w:r>
      <w:r w:rsidR="00F73A4C" w:rsidRPr="00992146">
        <w:rPr>
          <w:lang w:val="en-US"/>
          <w:rPrChange w:id="4410" w:author="Anusha De" w:date="2022-08-01T14:48:00Z">
            <w:rPr/>
          </w:rPrChange>
        </w:rPr>
        <w:t xml:space="preserve"> </w:t>
      </w:r>
      <w:r w:rsidRPr="00992146">
        <w:rPr>
          <w:lang w:val="en-US"/>
          <w:rPrChange w:id="4411" w:author="Anusha De" w:date="2022-08-01T14:48:00Z">
            <w:rPr/>
          </w:rPrChange>
        </w:rPr>
        <w:t>actors</w:t>
      </w:r>
      <w:r w:rsidR="00F73A4C" w:rsidRPr="00992146">
        <w:rPr>
          <w:lang w:val="en-US"/>
          <w:rPrChange w:id="4412" w:author="Anusha De" w:date="2022-08-01T14:48:00Z">
            <w:rPr/>
          </w:rPrChange>
        </w:rPr>
        <w:t xml:space="preserve"> </w:t>
      </w:r>
      <w:r w:rsidRPr="00992146">
        <w:rPr>
          <w:lang w:val="en-US"/>
          <w:rPrChange w:id="4413" w:author="Anusha De" w:date="2022-08-01T14:48:00Z">
            <w:rPr/>
          </w:rPrChange>
        </w:rPr>
        <w:t>in</w:t>
      </w:r>
      <w:r w:rsidR="00F73A4C" w:rsidRPr="00992146">
        <w:rPr>
          <w:lang w:val="en-US"/>
          <w:rPrChange w:id="4414" w:author="Anusha De" w:date="2022-08-01T14:48:00Z">
            <w:rPr/>
          </w:rPrChange>
        </w:rPr>
        <w:t xml:space="preserve"> </w:t>
      </w:r>
      <w:r w:rsidRPr="00992146">
        <w:rPr>
          <w:lang w:val="en-US"/>
          <w:rPrChange w:id="4415" w:author="Anusha De" w:date="2022-08-01T14:48:00Z">
            <w:rPr/>
          </w:rPrChange>
        </w:rPr>
        <w:t>the</w:t>
      </w:r>
      <w:r w:rsidR="00F73A4C" w:rsidRPr="00992146">
        <w:rPr>
          <w:lang w:val="en-US"/>
          <w:rPrChange w:id="4416" w:author="Anusha De" w:date="2022-08-01T14:48:00Z">
            <w:rPr/>
          </w:rPrChange>
        </w:rPr>
        <w:t xml:space="preserve"> </w:t>
      </w:r>
      <w:r w:rsidRPr="00992146">
        <w:rPr>
          <w:lang w:val="en-US"/>
          <w:rPrChange w:id="4417" w:author="Anusha De" w:date="2022-08-01T14:48:00Z">
            <w:rPr/>
          </w:rPrChange>
        </w:rPr>
        <w:t>value</w:t>
      </w:r>
      <w:r w:rsidR="00F73A4C" w:rsidRPr="00992146">
        <w:rPr>
          <w:lang w:val="en-US"/>
          <w:rPrChange w:id="4418" w:author="Anusha De" w:date="2022-08-01T14:48:00Z">
            <w:rPr/>
          </w:rPrChange>
        </w:rPr>
        <w:t xml:space="preserve"> </w:t>
      </w:r>
      <w:r w:rsidRPr="00992146">
        <w:rPr>
          <w:lang w:val="en-US"/>
          <w:rPrChange w:id="4419" w:author="Anusha De" w:date="2022-08-01T14:48:00Z">
            <w:rPr/>
          </w:rPrChange>
        </w:rPr>
        <w:t>chain.</w:t>
      </w:r>
      <w:r w:rsidR="00F73A4C" w:rsidRPr="00992146">
        <w:rPr>
          <w:lang w:val="en-US"/>
          <w:rPrChange w:id="4420" w:author="Anusha De" w:date="2022-08-01T14:48:00Z">
            <w:rPr/>
          </w:rPrChange>
        </w:rPr>
        <w:t xml:space="preserve"> </w:t>
      </w:r>
      <w:r w:rsidRPr="00992146">
        <w:rPr>
          <w:lang w:val="en-US"/>
          <w:rPrChange w:id="4421" w:author="Anusha De" w:date="2022-08-01T14:48:00Z">
            <w:rPr/>
          </w:rPrChange>
        </w:rPr>
        <w:t>About</w:t>
      </w:r>
      <w:r w:rsidR="00F73A4C" w:rsidRPr="00992146">
        <w:rPr>
          <w:lang w:val="en-US"/>
          <w:rPrChange w:id="4422" w:author="Anusha De" w:date="2022-08-01T14:48:00Z">
            <w:rPr/>
          </w:rPrChange>
        </w:rPr>
        <w:t xml:space="preserve"> </w:t>
      </w:r>
      <w:r w:rsidRPr="00992146">
        <w:rPr>
          <w:lang w:val="en-US"/>
          <w:rPrChange w:id="4423" w:author="Anusha De" w:date="2022-08-01T14:48:00Z">
            <w:rPr/>
          </w:rPrChange>
        </w:rPr>
        <w:t>29</w:t>
      </w:r>
      <w:r w:rsidR="00F73A4C" w:rsidRPr="00992146">
        <w:rPr>
          <w:lang w:val="en-US"/>
          <w:rPrChange w:id="4424" w:author="Anusha De" w:date="2022-08-01T14:48:00Z">
            <w:rPr/>
          </w:rPrChange>
        </w:rPr>
        <w:t xml:space="preserve"> </w:t>
      </w:r>
      <w:r w:rsidRPr="00992146">
        <w:rPr>
          <w:lang w:val="en-US"/>
          <w:rPrChange w:id="4425" w:author="Anusha De" w:date="2022-08-01T14:48:00Z">
            <w:rPr/>
          </w:rPrChange>
        </w:rPr>
        <w:t>percent</w:t>
      </w:r>
      <w:r w:rsidR="00F73A4C" w:rsidRPr="00992146">
        <w:rPr>
          <w:lang w:val="en-US"/>
          <w:rPrChange w:id="4426" w:author="Anusha De" w:date="2022-08-01T14:48:00Z">
            <w:rPr/>
          </w:rPrChange>
        </w:rPr>
        <w:t xml:space="preserve"> </w:t>
      </w:r>
      <w:r w:rsidRPr="00992146">
        <w:rPr>
          <w:lang w:val="en-US"/>
          <w:rPrChange w:id="4427" w:author="Anusha De" w:date="2022-08-01T14:48:00Z">
            <w:rPr/>
          </w:rPrChange>
        </w:rPr>
        <w:t>of</w:t>
      </w:r>
      <w:r w:rsidR="00F73A4C" w:rsidRPr="00992146">
        <w:rPr>
          <w:lang w:val="en-US"/>
          <w:rPrChange w:id="4428" w:author="Anusha De" w:date="2022-08-01T14:48:00Z">
            <w:rPr/>
          </w:rPrChange>
        </w:rPr>
        <w:t xml:space="preserve"> </w:t>
      </w:r>
      <w:r w:rsidRPr="00992146">
        <w:rPr>
          <w:lang w:val="en-US"/>
          <w:rPrChange w:id="4429" w:author="Anusha De" w:date="2022-08-01T14:48:00Z">
            <w:rPr/>
          </w:rPrChange>
        </w:rPr>
        <w:t>dealers</w:t>
      </w:r>
      <w:r w:rsidR="00F73A4C" w:rsidRPr="00992146">
        <w:rPr>
          <w:lang w:val="en-US"/>
          <w:rPrChange w:id="4430" w:author="Anusha De" w:date="2022-08-01T14:48:00Z">
            <w:rPr/>
          </w:rPrChange>
        </w:rPr>
        <w:t xml:space="preserve"> </w:t>
      </w:r>
      <w:r w:rsidRPr="00992146">
        <w:rPr>
          <w:lang w:val="en-US"/>
          <w:rPrChange w:id="4431" w:author="Anusha De" w:date="2022-08-01T14:48:00Z">
            <w:rPr/>
          </w:rPrChange>
        </w:rPr>
        <w:t>are</w:t>
      </w:r>
      <w:r w:rsidR="00F73A4C" w:rsidRPr="00992146">
        <w:rPr>
          <w:lang w:val="en-US"/>
          <w:rPrChange w:id="4432" w:author="Anusha De" w:date="2022-08-01T14:48:00Z">
            <w:rPr/>
          </w:rPrChange>
        </w:rPr>
        <w:t xml:space="preserve"> </w:t>
      </w:r>
      <w:r w:rsidRPr="00992146">
        <w:rPr>
          <w:lang w:val="en-US"/>
          <w:rPrChange w:id="4433" w:author="Anusha De" w:date="2022-08-01T14:48:00Z">
            <w:rPr/>
          </w:rPrChange>
        </w:rPr>
        <w:t>women.</w:t>
      </w:r>
      <w:r w:rsidR="00F73A4C" w:rsidRPr="00992146">
        <w:rPr>
          <w:lang w:val="en-US"/>
          <w:rPrChange w:id="4434" w:author="Anusha De" w:date="2022-08-01T14:48:00Z">
            <w:rPr/>
          </w:rPrChange>
        </w:rPr>
        <w:t xml:space="preserve"> </w:t>
      </w:r>
      <w:r w:rsidRPr="00992146">
        <w:rPr>
          <w:lang w:val="en-US"/>
          <w:rPrChange w:id="4435" w:author="Anusha De" w:date="2022-08-01T14:48:00Z">
            <w:rPr/>
          </w:rPrChange>
        </w:rPr>
        <w:t>On</w:t>
      </w:r>
      <w:r w:rsidR="00F73A4C" w:rsidRPr="00992146">
        <w:rPr>
          <w:lang w:val="en-US"/>
          <w:rPrChange w:id="4436" w:author="Anusha De" w:date="2022-08-01T14:48:00Z">
            <w:rPr/>
          </w:rPrChange>
        </w:rPr>
        <w:t xml:space="preserve"> </w:t>
      </w:r>
      <w:r w:rsidRPr="00992146">
        <w:rPr>
          <w:lang w:val="en-US"/>
          <w:rPrChange w:id="4437" w:author="Anusha De" w:date="2022-08-01T14:48:00Z">
            <w:rPr/>
          </w:rPrChange>
        </w:rPr>
        <w:t>average,</w:t>
      </w:r>
      <w:r w:rsidR="00F73A4C" w:rsidRPr="00992146">
        <w:rPr>
          <w:lang w:val="en-US"/>
          <w:rPrChange w:id="4438" w:author="Anusha De" w:date="2022-08-01T14:48:00Z">
            <w:rPr/>
          </w:rPrChange>
        </w:rPr>
        <w:t xml:space="preserve"> </w:t>
      </w:r>
      <w:r w:rsidRPr="00992146">
        <w:rPr>
          <w:lang w:val="en-US"/>
          <w:rPrChange w:id="4439" w:author="Anusha De" w:date="2022-08-01T14:48:00Z">
            <w:rPr/>
          </w:rPrChange>
        </w:rPr>
        <w:t>an</w:t>
      </w:r>
      <w:r w:rsidR="00F73A4C" w:rsidRPr="00992146">
        <w:rPr>
          <w:lang w:val="en-US"/>
          <w:rPrChange w:id="4440" w:author="Anusha De" w:date="2022-08-01T14:48:00Z">
            <w:rPr/>
          </w:rPrChange>
        </w:rPr>
        <w:t xml:space="preserve"> </w:t>
      </w:r>
      <w:r w:rsidRPr="00992146">
        <w:rPr>
          <w:lang w:val="en-US"/>
          <w:rPrChange w:id="4441" w:author="Anusha De" w:date="2022-08-01T14:48:00Z">
            <w:rPr/>
          </w:rPrChange>
        </w:rPr>
        <w:t>agro-</w:t>
      </w:r>
      <w:r w:rsidRPr="00992146">
        <w:rPr>
          <w:lang w:val="en-US"/>
          <w:rPrChange w:id="4442" w:author="Anusha De" w:date="2022-08-01T14:48:00Z">
            <w:rPr/>
          </w:rPrChange>
        </w:rPr>
        <w:t>input</w:t>
      </w:r>
      <w:r w:rsidR="00F73A4C" w:rsidRPr="00992146">
        <w:rPr>
          <w:lang w:val="en-US"/>
          <w:rPrChange w:id="4443" w:author="Anusha De" w:date="2022-08-01T14:48:00Z">
            <w:rPr/>
          </w:rPrChange>
        </w:rPr>
        <w:t xml:space="preserve"> </w:t>
      </w:r>
      <w:r w:rsidRPr="00992146">
        <w:rPr>
          <w:lang w:val="en-US"/>
          <w:rPrChange w:id="4444" w:author="Anusha De" w:date="2022-08-01T14:48:00Z">
            <w:rPr/>
          </w:rPrChange>
        </w:rPr>
        <w:t>dealer</w:t>
      </w:r>
      <w:r w:rsidR="00F73A4C" w:rsidRPr="00992146">
        <w:rPr>
          <w:lang w:val="en-US"/>
          <w:rPrChange w:id="4445" w:author="Anusha De" w:date="2022-08-01T14:48:00Z">
            <w:rPr/>
          </w:rPrChange>
        </w:rPr>
        <w:t xml:space="preserve"> </w:t>
      </w:r>
      <w:r w:rsidRPr="00992146">
        <w:rPr>
          <w:lang w:val="en-US"/>
          <w:rPrChange w:id="4446" w:author="Anusha De" w:date="2022-08-01T14:48:00Z">
            <w:rPr/>
          </w:rPrChange>
        </w:rPr>
        <w:t>sells</w:t>
      </w:r>
      <w:r w:rsidR="00F73A4C" w:rsidRPr="00992146">
        <w:rPr>
          <w:lang w:val="en-US"/>
          <w:rPrChange w:id="4447" w:author="Anusha De" w:date="2022-08-01T14:48:00Z">
            <w:rPr/>
          </w:rPrChange>
        </w:rPr>
        <w:t xml:space="preserve"> </w:t>
      </w:r>
      <w:r w:rsidRPr="00992146">
        <w:rPr>
          <w:lang w:val="en-US"/>
          <w:rPrChange w:id="4448" w:author="Anusha De" w:date="2022-08-01T14:48:00Z">
            <w:rPr/>
          </w:rPrChange>
        </w:rPr>
        <w:t>3</w:t>
      </w:r>
      <w:r w:rsidR="00F73A4C" w:rsidRPr="00992146">
        <w:rPr>
          <w:lang w:val="en-US"/>
          <w:rPrChange w:id="4449" w:author="Anusha De" w:date="2022-08-01T14:48:00Z">
            <w:rPr/>
          </w:rPrChange>
        </w:rPr>
        <w:t xml:space="preserve"> </w:t>
      </w:r>
      <w:r w:rsidRPr="00992146">
        <w:rPr>
          <w:lang w:val="en-US"/>
          <w:rPrChange w:id="4450" w:author="Anusha De" w:date="2022-08-01T14:48:00Z">
            <w:rPr/>
          </w:rPrChange>
        </w:rPr>
        <w:t>different</w:t>
      </w:r>
      <w:r w:rsidR="00F73A4C" w:rsidRPr="00992146">
        <w:rPr>
          <w:lang w:val="en-US"/>
          <w:rPrChange w:id="4451" w:author="Anusha De" w:date="2022-08-01T14:48:00Z">
            <w:rPr/>
          </w:rPrChange>
        </w:rPr>
        <w:t xml:space="preserve"> </w:t>
      </w:r>
      <w:r w:rsidRPr="00992146">
        <w:rPr>
          <w:lang w:val="en-US"/>
          <w:rPrChange w:id="4452" w:author="Anusha De" w:date="2022-08-01T14:48:00Z">
            <w:rPr/>
          </w:rPrChange>
        </w:rPr>
        <w:t>types</w:t>
      </w:r>
      <w:r w:rsidR="00F73A4C" w:rsidRPr="00992146">
        <w:rPr>
          <w:lang w:val="en-US"/>
          <w:rPrChange w:id="4453" w:author="Anusha De" w:date="2022-08-01T14:48:00Z">
            <w:rPr/>
          </w:rPrChange>
        </w:rPr>
        <w:t xml:space="preserve"> </w:t>
      </w:r>
      <w:r w:rsidRPr="00992146">
        <w:rPr>
          <w:lang w:val="en-US"/>
          <w:rPrChange w:id="4454" w:author="Anusha De" w:date="2022-08-01T14:48:00Z">
            <w:rPr/>
          </w:rPrChange>
        </w:rPr>
        <w:t>of</w:t>
      </w:r>
      <w:r w:rsidR="00F73A4C" w:rsidRPr="00992146">
        <w:rPr>
          <w:lang w:val="en-US"/>
          <w:rPrChange w:id="4455" w:author="Anusha De" w:date="2022-08-01T14:48:00Z">
            <w:rPr/>
          </w:rPrChange>
        </w:rPr>
        <w:t xml:space="preserve"> </w:t>
      </w:r>
      <w:r w:rsidRPr="00992146">
        <w:rPr>
          <w:lang w:val="en-US"/>
          <w:rPrChange w:id="4456" w:author="Anusha De" w:date="2022-08-01T14:48:00Z">
            <w:rPr/>
          </w:rPrChange>
        </w:rPr>
        <w:t>improved</w:t>
      </w:r>
      <w:r w:rsidR="00F73A4C" w:rsidRPr="00992146">
        <w:rPr>
          <w:lang w:val="en-US"/>
          <w:rPrChange w:id="4457" w:author="Anusha De" w:date="2022-08-01T14:48:00Z">
            <w:rPr/>
          </w:rPrChange>
        </w:rPr>
        <w:t xml:space="preserve"> </w:t>
      </w:r>
      <w:r w:rsidRPr="00992146">
        <w:rPr>
          <w:lang w:val="en-US"/>
          <w:rPrChange w:id="4458" w:author="Anusha De" w:date="2022-08-01T14:48:00Z">
            <w:rPr/>
          </w:rPrChange>
        </w:rPr>
        <w:t>maize</w:t>
      </w:r>
      <w:r w:rsidR="00F73A4C" w:rsidRPr="00992146">
        <w:rPr>
          <w:lang w:val="en-US"/>
          <w:rPrChange w:id="4459" w:author="Anusha De" w:date="2022-08-01T14:48:00Z">
            <w:rPr/>
          </w:rPrChange>
        </w:rPr>
        <w:t xml:space="preserve"> </w:t>
      </w:r>
      <w:r w:rsidRPr="00992146">
        <w:rPr>
          <w:lang w:val="en-US"/>
          <w:rPrChange w:id="4460" w:author="Anusha De" w:date="2022-08-01T14:48:00Z">
            <w:rPr/>
          </w:rPrChange>
        </w:rPr>
        <w:t>seed</w:t>
      </w:r>
      <w:r w:rsidR="00F73A4C" w:rsidRPr="00992146">
        <w:rPr>
          <w:lang w:val="en-US"/>
          <w:rPrChange w:id="4461" w:author="Anusha De" w:date="2022-08-01T14:48:00Z">
            <w:rPr/>
          </w:rPrChange>
        </w:rPr>
        <w:t xml:space="preserve"> </w:t>
      </w:r>
      <w:r w:rsidRPr="00992146">
        <w:rPr>
          <w:lang w:val="en-US"/>
          <w:rPrChange w:id="4462" w:author="Anusha De" w:date="2022-08-01T14:48:00Z">
            <w:rPr/>
          </w:rPrChange>
        </w:rPr>
        <w:t>varieties.</w:t>
      </w:r>
      <w:r w:rsidR="00F73A4C" w:rsidRPr="00992146">
        <w:rPr>
          <w:lang w:val="en-US"/>
          <w:rPrChange w:id="4463" w:author="Anusha De" w:date="2022-08-01T14:48:00Z">
            <w:rPr/>
          </w:rPrChange>
        </w:rPr>
        <w:t xml:space="preserve"> </w:t>
      </w:r>
      <w:r w:rsidRPr="00992146">
        <w:rPr>
          <w:lang w:val="en-US"/>
          <w:rPrChange w:id="4464" w:author="Anusha De" w:date="2022-08-01T14:48:00Z">
            <w:rPr/>
          </w:rPrChange>
        </w:rPr>
        <w:t>The</w:t>
      </w:r>
      <w:r w:rsidR="00F73A4C" w:rsidRPr="00992146">
        <w:rPr>
          <w:lang w:val="en-US"/>
          <w:rPrChange w:id="4465" w:author="Anusha De" w:date="2022-08-01T14:48:00Z">
            <w:rPr/>
          </w:rPrChange>
        </w:rPr>
        <w:t xml:space="preserve"> </w:t>
      </w:r>
      <w:r w:rsidRPr="00992146">
        <w:rPr>
          <w:lang w:val="en-US"/>
          <w:rPrChange w:id="4466" w:author="Anusha De" w:date="2022-08-01T14:48:00Z">
            <w:rPr/>
          </w:rPrChange>
        </w:rPr>
        <w:t>average</w:t>
      </w:r>
      <w:r w:rsidR="00F73A4C" w:rsidRPr="00992146">
        <w:rPr>
          <w:lang w:val="en-US"/>
          <w:rPrChange w:id="4467" w:author="Anusha De" w:date="2022-08-01T14:48:00Z">
            <w:rPr/>
          </w:rPrChange>
        </w:rPr>
        <w:t xml:space="preserve"> </w:t>
      </w:r>
      <w:r w:rsidRPr="00992146">
        <w:rPr>
          <w:lang w:val="en-US"/>
          <w:rPrChange w:id="4468" w:author="Anusha De" w:date="2022-08-01T14:48:00Z">
            <w:rPr/>
          </w:rPrChange>
        </w:rPr>
        <w:t>shop</w:t>
      </w:r>
      <w:r w:rsidR="00F73A4C" w:rsidRPr="00992146">
        <w:rPr>
          <w:lang w:val="en-US"/>
          <w:rPrChange w:id="4469" w:author="Anusha De" w:date="2022-08-01T14:48:00Z">
            <w:rPr/>
          </w:rPrChange>
        </w:rPr>
        <w:t xml:space="preserve"> </w:t>
      </w:r>
      <w:r w:rsidRPr="00992146">
        <w:rPr>
          <w:lang w:val="en-US"/>
          <w:rPrChange w:id="4470" w:author="Anusha De" w:date="2022-08-01T14:48:00Z">
            <w:rPr/>
          </w:rPrChange>
        </w:rPr>
        <w:t>sold</w:t>
      </w:r>
      <w:r w:rsidR="00F73A4C" w:rsidRPr="00992146">
        <w:rPr>
          <w:lang w:val="en-US"/>
          <w:rPrChange w:id="4471" w:author="Anusha De" w:date="2022-08-01T14:48:00Z">
            <w:rPr/>
          </w:rPrChange>
        </w:rPr>
        <w:t xml:space="preserve"> </w:t>
      </w:r>
      <w:r w:rsidRPr="00992146">
        <w:rPr>
          <w:lang w:val="en-US"/>
          <w:rPrChange w:id="4472" w:author="Anusha De" w:date="2022-08-01T14:48:00Z">
            <w:rPr/>
          </w:rPrChange>
        </w:rPr>
        <w:t>about</w:t>
      </w:r>
      <w:r w:rsidR="00F73A4C" w:rsidRPr="00992146">
        <w:rPr>
          <w:lang w:val="en-US"/>
          <w:rPrChange w:id="4473" w:author="Anusha De" w:date="2022-08-01T14:48:00Z">
            <w:rPr/>
          </w:rPrChange>
        </w:rPr>
        <w:t xml:space="preserve"> </w:t>
      </w:r>
      <w:r w:rsidRPr="00992146">
        <w:rPr>
          <w:lang w:val="en-US"/>
          <w:rPrChange w:id="4474" w:author="Anusha De" w:date="2022-08-01T14:48:00Z">
            <w:rPr/>
          </w:rPrChange>
        </w:rPr>
        <w:t>438</w:t>
      </w:r>
      <w:r w:rsidR="00F73A4C" w:rsidRPr="00992146">
        <w:rPr>
          <w:lang w:val="en-US"/>
          <w:rPrChange w:id="4475" w:author="Anusha De" w:date="2022-08-01T14:48:00Z">
            <w:rPr/>
          </w:rPrChange>
        </w:rPr>
        <w:t xml:space="preserve"> </w:t>
      </w:r>
      <w:r w:rsidRPr="00992146">
        <w:rPr>
          <w:lang w:val="en-US"/>
          <w:rPrChange w:id="4476" w:author="Anusha De" w:date="2022-08-01T14:48:00Z">
            <w:rPr/>
          </w:rPrChange>
        </w:rPr>
        <w:t>kg</w:t>
      </w:r>
      <w:r w:rsidR="00F73A4C" w:rsidRPr="00992146">
        <w:rPr>
          <w:lang w:val="en-US"/>
          <w:rPrChange w:id="4477" w:author="Anusha De" w:date="2022-08-01T14:48:00Z">
            <w:rPr/>
          </w:rPrChange>
        </w:rPr>
        <w:t xml:space="preserve"> </w:t>
      </w:r>
      <w:r w:rsidRPr="00992146">
        <w:rPr>
          <w:lang w:val="en-US"/>
          <w:rPrChange w:id="4478" w:author="Anusha De" w:date="2022-08-01T14:48:00Z">
            <w:rPr/>
          </w:rPrChange>
        </w:rPr>
        <w:t>of</w:t>
      </w:r>
      <w:r w:rsidR="00F73A4C" w:rsidRPr="00992146">
        <w:rPr>
          <w:lang w:val="en-US"/>
          <w:rPrChange w:id="4479" w:author="Anusha De" w:date="2022-08-01T14:48:00Z">
            <w:rPr/>
          </w:rPrChange>
        </w:rPr>
        <w:t xml:space="preserve"> </w:t>
      </w:r>
      <w:r w:rsidRPr="00992146">
        <w:rPr>
          <w:lang w:val="en-US"/>
          <w:rPrChange w:id="4480" w:author="Anusha De" w:date="2022-08-01T14:48:00Z">
            <w:rPr/>
          </w:rPrChange>
        </w:rPr>
        <w:t>hybrid</w:t>
      </w:r>
      <w:r w:rsidR="00F73A4C" w:rsidRPr="00992146">
        <w:rPr>
          <w:lang w:val="en-US"/>
          <w:rPrChange w:id="4481" w:author="Anusha De" w:date="2022-08-01T14:48:00Z">
            <w:rPr/>
          </w:rPrChange>
        </w:rPr>
        <w:t xml:space="preserve"> </w:t>
      </w:r>
      <w:r w:rsidRPr="00992146">
        <w:rPr>
          <w:lang w:val="en-US"/>
          <w:rPrChange w:id="4482" w:author="Anusha De" w:date="2022-08-01T14:48:00Z">
            <w:rPr/>
          </w:rPrChange>
        </w:rPr>
        <w:t>seed</w:t>
      </w:r>
      <w:r w:rsidR="00F73A4C" w:rsidRPr="00992146">
        <w:rPr>
          <w:lang w:val="en-US"/>
          <w:rPrChange w:id="4483" w:author="Anusha De" w:date="2022-08-01T14:48:00Z">
            <w:rPr/>
          </w:rPrChange>
        </w:rPr>
        <w:t xml:space="preserve"> </w:t>
      </w:r>
      <w:r w:rsidRPr="00992146">
        <w:rPr>
          <w:lang w:val="en-US"/>
          <w:rPrChange w:id="4484" w:author="Anusha De" w:date="2022-08-01T14:48:00Z">
            <w:rPr/>
          </w:rPrChange>
        </w:rPr>
        <w:t>and</w:t>
      </w:r>
      <w:r w:rsidR="00F73A4C" w:rsidRPr="00992146">
        <w:rPr>
          <w:lang w:val="en-US"/>
          <w:rPrChange w:id="4485" w:author="Anusha De" w:date="2022-08-01T14:48:00Z">
            <w:rPr/>
          </w:rPrChange>
        </w:rPr>
        <w:t xml:space="preserve"> </w:t>
      </w:r>
      <w:r w:rsidRPr="00992146">
        <w:rPr>
          <w:lang w:val="en-US"/>
          <w:rPrChange w:id="4486" w:author="Anusha De" w:date="2022-08-01T14:48:00Z">
            <w:rPr/>
          </w:rPrChange>
        </w:rPr>
        <w:t>522</w:t>
      </w:r>
      <w:r w:rsidR="00F73A4C" w:rsidRPr="00992146">
        <w:rPr>
          <w:lang w:val="en-US"/>
          <w:rPrChange w:id="4487" w:author="Anusha De" w:date="2022-08-01T14:48:00Z">
            <w:rPr/>
          </w:rPrChange>
        </w:rPr>
        <w:t xml:space="preserve"> </w:t>
      </w:r>
      <w:r w:rsidRPr="00992146">
        <w:rPr>
          <w:lang w:val="en-US"/>
          <w:rPrChange w:id="4488" w:author="Anusha De" w:date="2022-08-01T14:48:00Z">
            <w:rPr/>
          </w:rPrChange>
        </w:rPr>
        <w:t>kg</w:t>
      </w:r>
      <w:r w:rsidR="00F73A4C" w:rsidRPr="00992146">
        <w:rPr>
          <w:lang w:val="en-US"/>
          <w:rPrChange w:id="4489" w:author="Anusha De" w:date="2022-08-01T14:48:00Z">
            <w:rPr/>
          </w:rPrChange>
        </w:rPr>
        <w:t xml:space="preserve"> </w:t>
      </w:r>
      <w:r w:rsidRPr="00992146">
        <w:rPr>
          <w:lang w:val="en-US"/>
          <w:rPrChange w:id="4490" w:author="Anusha De" w:date="2022-08-01T14:48:00Z">
            <w:rPr/>
          </w:rPrChange>
        </w:rPr>
        <w:t>of</w:t>
      </w:r>
      <w:r w:rsidR="00F73A4C" w:rsidRPr="00992146">
        <w:rPr>
          <w:lang w:val="en-US"/>
          <w:rPrChange w:id="4491" w:author="Anusha De" w:date="2022-08-01T14:48:00Z">
            <w:rPr/>
          </w:rPrChange>
        </w:rPr>
        <w:t xml:space="preserve"> </w:t>
      </w:r>
      <w:r w:rsidRPr="00992146">
        <w:rPr>
          <w:lang w:val="en-US"/>
          <w:rPrChange w:id="4492" w:author="Anusha De" w:date="2022-08-01T14:48:00Z">
            <w:rPr/>
          </w:rPrChange>
        </w:rPr>
        <w:t>Open</w:t>
      </w:r>
      <w:r w:rsidR="00F73A4C" w:rsidRPr="00992146">
        <w:rPr>
          <w:lang w:val="en-US"/>
          <w:rPrChange w:id="4493" w:author="Anusha De" w:date="2022-08-01T14:48:00Z">
            <w:rPr/>
          </w:rPrChange>
        </w:rPr>
        <w:t xml:space="preserve"> </w:t>
      </w:r>
      <w:r w:rsidRPr="00992146">
        <w:rPr>
          <w:lang w:val="en-US"/>
          <w:rPrChange w:id="4494" w:author="Anusha De" w:date="2022-08-01T14:48:00Z">
            <w:rPr/>
          </w:rPrChange>
        </w:rPr>
        <w:t>Pollinated</w:t>
      </w:r>
      <w:r w:rsidR="00F73A4C" w:rsidRPr="00992146">
        <w:rPr>
          <w:lang w:val="en-US"/>
          <w:rPrChange w:id="4495" w:author="Anusha De" w:date="2022-08-01T14:48:00Z">
            <w:rPr/>
          </w:rPrChange>
        </w:rPr>
        <w:t xml:space="preserve"> </w:t>
      </w:r>
      <w:r w:rsidRPr="00992146">
        <w:rPr>
          <w:lang w:val="en-US"/>
          <w:rPrChange w:id="4496" w:author="Anusha De" w:date="2022-08-01T14:48:00Z">
            <w:rPr/>
          </w:rPrChange>
        </w:rPr>
        <w:t>Varieties</w:t>
      </w:r>
      <w:r w:rsidR="00F73A4C" w:rsidRPr="00992146">
        <w:rPr>
          <w:lang w:val="en-US"/>
          <w:rPrChange w:id="4497" w:author="Anusha De" w:date="2022-08-01T14:48:00Z">
            <w:rPr/>
          </w:rPrChange>
        </w:rPr>
        <w:t xml:space="preserve"> </w:t>
      </w:r>
      <w:r w:rsidRPr="00992146">
        <w:rPr>
          <w:lang w:val="en-US"/>
          <w:rPrChange w:id="4498" w:author="Anusha De" w:date="2022-08-01T14:48:00Z">
            <w:rPr/>
          </w:rPrChange>
        </w:rPr>
        <w:t>during</w:t>
      </w:r>
      <w:r w:rsidR="00F73A4C" w:rsidRPr="00992146">
        <w:rPr>
          <w:lang w:val="en-US"/>
          <w:rPrChange w:id="4499" w:author="Anusha De" w:date="2022-08-01T14:48:00Z">
            <w:rPr/>
          </w:rPrChange>
        </w:rPr>
        <w:t xml:space="preserve"> </w:t>
      </w:r>
      <w:r w:rsidRPr="00992146">
        <w:rPr>
          <w:lang w:val="en-US"/>
          <w:rPrChange w:id="4500" w:author="Anusha De" w:date="2022-08-01T14:48:00Z">
            <w:rPr/>
          </w:rPrChange>
        </w:rPr>
        <w:t>the</w:t>
      </w:r>
      <w:r w:rsidR="00F73A4C" w:rsidRPr="00992146">
        <w:rPr>
          <w:lang w:val="en-US"/>
          <w:rPrChange w:id="4501" w:author="Anusha De" w:date="2022-08-01T14:48:00Z">
            <w:rPr/>
          </w:rPrChange>
        </w:rPr>
        <w:t xml:space="preserve"> </w:t>
      </w:r>
      <w:r w:rsidRPr="00992146">
        <w:rPr>
          <w:lang w:val="en-US"/>
          <w:rPrChange w:id="4502" w:author="Anusha De" w:date="2022-08-01T14:48:00Z">
            <w:rPr/>
          </w:rPrChange>
        </w:rPr>
        <w:t>first</w:t>
      </w:r>
      <w:r w:rsidR="00F73A4C" w:rsidRPr="00992146">
        <w:rPr>
          <w:lang w:val="en-US"/>
          <w:rPrChange w:id="4503" w:author="Anusha De" w:date="2022-08-01T14:48:00Z">
            <w:rPr/>
          </w:rPrChange>
        </w:rPr>
        <w:t xml:space="preserve"> </w:t>
      </w:r>
      <w:r w:rsidRPr="00992146">
        <w:rPr>
          <w:lang w:val="en-US"/>
          <w:rPrChange w:id="4504" w:author="Anusha De" w:date="2022-08-01T14:48:00Z">
            <w:rPr/>
          </w:rPrChange>
        </w:rPr>
        <w:t>agricultural</w:t>
      </w:r>
      <w:r w:rsidR="00F73A4C" w:rsidRPr="00992146">
        <w:rPr>
          <w:lang w:val="en-US"/>
          <w:rPrChange w:id="4505" w:author="Anusha De" w:date="2022-08-01T14:48:00Z">
            <w:rPr/>
          </w:rPrChange>
        </w:rPr>
        <w:t xml:space="preserve"> </w:t>
      </w:r>
      <w:r w:rsidRPr="00992146">
        <w:rPr>
          <w:lang w:val="en-US"/>
          <w:rPrChange w:id="4506" w:author="Anusha De" w:date="2022-08-01T14:48:00Z">
            <w:rPr/>
          </w:rPrChange>
        </w:rPr>
        <w:t>season</w:t>
      </w:r>
      <w:r w:rsidR="00F73A4C" w:rsidRPr="00992146">
        <w:rPr>
          <w:lang w:val="en-US"/>
          <w:rPrChange w:id="4507" w:author="Anusha De" w:date="2022-08-01T14:48:00Z">
            <w:rPr/>
          </w:rPrChange>
        </w:rPr>
        <w:t xml:space="preserve"> </w:t>
      </w:r>
      <w:r w:rsidRPr="00992146">
        <w:rPr>
          <w:lang w:val="en-US"/>
          <w:rPrChange w:id="4508" w:author="Anusha De" w:date="2022-08-01T14:48:00Z">
            <w:rPr/>
          </w:rPrChange>
        </w:rPr>
        <w:t>of</w:t>
      </w:r>
      <w:bookmarkStart w:id="4509" w:name="Traders"/>
      <w:bookmarkEnd w:id="4509"/>
      <w:r w:rsidR="00F73A4C" w:rsidRPr="00992146">
        <w:rPr>
          <w:lang w:val="en-US"/>
          <w:rPrChange w:id="4510" w:author="Anusha De" w:date="2022-08-01T14:48:00Z">
            <w:rPr/>
          </w:rPrChange>
        </w:rPr>
        <w:t xml:space="preserve"> </w:t>
      </w:r>
      <w:r w:rsidRPr="00992146">
        <w:rPr>
          <w:lang w:val="en-US"/>
          <w:rPrChange w:id="4511" w:author="Anusha De" w:date="2022-08-01T14:48:00Z">
            <w:rPr/>
          </w:rPrChange>
        </w:rPr>
        <w:t>2018.</w:t>
      </w:r>
    </w:p>
    <w:p w14:paraId="08DCCC3D" w14:textId="77777777" w:rsidR="005139B5" w:rsidRPr="00992146" w:rsidRDefault="0081249E" w:rsidP="00643A43">
      <w:pPr>
        <w:pStyle w:val="Heading2"/>
        <w:jc w:val="both"/>
        <w:rPr>
          <w:lang w:val="en-US"/>
          <w:rPrChange w:id="4512" w:author="Anusha De" w:date="2022-08-01T14:48:00Z">
            <w:rPr>
              <w:color w:val="auto"/>
            </w:rPr>
          </w:rPrChange>
        </w:rPr>
      </w:pPr>
      <w:r w:rsidRPr="00992146">
        <w:rPr>
          <w:lang w:val="en-US"/>
          <w:rPrChange w:id="4513" w:author="Anusha De" w:date="2022-08-01T14:48:00Z">
            <w:rPr>
              <w:color w:val="auto"/>
            </w:rPr>
          </w:rPrChange>
        </w:rPr>
        <w:t>Traders</w:t>
      </w:r>
    </w:p>
    <w:p w14:paraId="5D975322" w14:textId="6CCB3BB2" w:rsidR="005139B5" w:rsidRPr="00992146" w:rsidRDefault="0081249E">
      <w:pPr>
        <w:rPr>
          <w:lang w:val="en-US"/>
          <w:rPrChange w:id="4514" w:author="Anusha De" w:date="2022-08-01T14:48:00Z">
            <w:rPr/>
          </w:rPrChange>
        </w:rPr>
        <w:pPrChange w:id="4515" w:author="Steve Wiggins" w:date="2022-07-30T17:57:00Z">
          <w:pPr>
            <w:pStyle w:val="1PP"/>
            <w:jc w:val="both"/>
          </w:pPr>
        </w:pPrChange>
      </w:pPr>
      <w:r w:rsidRPr="00992146">
        <w:rPr>
          <w:lang w:val="en-US"/>
          <w:rPrChange w:id="4516" w:author="Anusha De" w:date="2022-08-01T14:48:00Z">
            <w:rPr/>
          </w:rPrChange>
        </w:rPr>
        <w:t>Maize</w:t>
      </w:r>
      <w:r w:rsidR="00F73A4C" w:rsidRPr="00992146">
        <w:rPr>
          <w:lang w:val="en-US"/>
          <w:rPrChange w:id="4517" w:author="Anusha De" w:date="2022-08-01T14:48:00Z">
            <w:rPr/>
          </w:rPrChange>
        </w:rPr>
        <w:t xml:space="preserve"> </w:t>
      </w:r>
      <w:r w:rsidRPr="00992146">
        <w:rPr>
          <w:lang w:val="en-US"/>
          <w:rPrChange w:id="4518" w:author="Anusha De" w:date="2022-08-01T14:48:00Z">
            <w:rPr/>
          </w:rPrChange>
        </w:rPr>
        <w:t>traders</w:t>
      </w:r>
      <w:r w:rsidR="00F73A4C" w:rsidRPr="00992146">
        <w:rPr>
          <w:lang w:val="en-US"/>
          <w:rPrChange w:id="4519" w:author="Anusha De" w:date="2022-08-01T14:48:00Z">
            <w:rPr/>
          </w:rPrChange>
        </w:rPr>
        <w:t xml:space="preserve"> </w:t>
      </w:r>
      <w:r w:rsidRPr="00992146">
        <w:rPr>
          <w:lang w:val="en-US"/>
          <w:rPrChange w:id="4520" w:author="Anusha De" w:date="2022-08-01T14:48:00Z">
            <w:rPr/>
          </w:rPrChange>
        </w:rPr>
        <w:t>link</w:t>
      </w:r>
      <w:r w:rsidR="00F73A4C" w:rsidRPr="00992146">
        <w:rPr>
          <w:lang w:val="en-US"/>
          <w:rPrChange w:id="4521" w:author="Anusha De" w:date="2022-08-01T14:48:00Z">
            <w:rPr/>
          </w:rPrChange>
        </w:rPr>
        <w:t xml:space="preserve"> </w:t>
      </w:r>
      <w:r w:rsidRPr="00992146">
        <w:rPr>
          <w:lang w:val="en-US"/>
          <w:rPrChange w:id="4522" w:author="Anusha De" w:date="2022-08-01T14:48:00Z">
            <w:rPr/>
          </w:rPrChange>
        </w:rPr>
        <w:t>producers</w:t>
      </w:r>
      <w:r w:rsidR="00F73A4C" w:rsidRPr="00992146">
        <w:rPr>
          <w:lang w:val="en-US"/>
          <w:rPrChange w:id="4523" w:author="Anusha De" w:date="2022-08-01T14:48:00Z">
            <w:rPr/>
          </w:rPrChange>
        </w:rPr>
        <w:t xml:space="preserve"> </w:t>
      </w:r>
      <w:r w:rsidRPr="00992146">
        <w:rPr>
          <w:lang w:val="en-US"/>
          <w:rPrChange w:id="4524" w:author="Anusha De" w:date="2022-08-01T14:48:00Z">
            <w:rPr/>
          </w:rPrChange>
        </w:rPr>
        <w:t>to</w:t>
      </w:r>
      <w:r w:rsidR="00F73A4C" w:rsidRPr="00992146">
        <w:rPr>
          <w:lang w:val="en-US"/>
          <w:rPrChange w:id="4525" w:author="Anusha De" w:date="2022-08-01T14:48:00Z">
            <w:rPr/>
          </w:rPrChange>
        </w:rPr>
        <w:t xml:space="preserve"> </w:t>
      </w:r>
      <w:r w:rsidRPr="00992146">
        <w:rPr>
          <w:lang w:val="en-US"/>
          <w:rPrChange w:id="4526" w:author="Anusha De" w:date="2022-08-01T14:48:00Z">
            <w:rPr/>
          </w:rPrChange>
        </w:rPr>
        <w:t>processors</w:t>
      </w:r>
      <w:r w:rsidR="00F73A4C" w:rsidRPr="00992146">
        <w:rPr>
          <w:lang w:val="en-US"/>
          <w:rPrChange w:id="4527" w:author="Anusha De" w:date="2022-08-01T14:48:00Z">
            <w:rPr/>
          </w:rPrChange>
        </w:rPr>
        <w:t xml:space="preserve"> </w:t>
      </w:r>
      <w:r w:rsidRPr="00992146">
        <w:rPr>
          <w:lang w:val="en-US"/>
          <w:rPrChange w:id="4528" w:author="Anusha De" w:date="2022-08-01T14:48:00Z">
            <w:rPr/>
          </w:rPrChange>
        </w:rPr>
        <w:t>and</w:t>
      </w:r>
      <w:r w:rsidR="00F73A4C" w:rsidRPr="00992146">
        <w:rPr>
          <w:lang w:val="en-US"/>
          <w:rPrChange w:id="4529" w:author="Anusha De" w:date="2022-08-01T14:48:00Z">
            <w:rPr/>
          </w:rPrChange>
        </w:rPr>
        <w:t xml:space="preserve"> </w:t>
      </w:r>
      <w:r w:rsidRPr="00992146">
        <w:rPr>
          <w:lang w:val="en-US"/>
          <w:rPrChange w:id="4530" w:author="Anusha De" w:date="2022-08-01T14:48:00Z">
            <w:rPr/>
          </w:rPrChange>
        </w:rPr>
        <w:t>consumers.</w:t>
      </w:r>
      <w:r w:rsidR="00F73A4C" w:rsidRPr="00992146">
        <w:rPr>
          <w:lang w:val="en-US"/>
          <w:rPrChange w:id="4531" w:author="Anusha De" w:date="2022-08-01T14:48:00Z">
            <w:rPr/>
          </w:rPrChange>
        </w:rPr>
        <w:t xml:space="preserve"> </w:t>
      </w:r>
      <w:r w:rsidRPr="00992146">
        <w:rPr>
          <w:lang w:val="en-US"/>
          <w:rPrChange w:id="4532" w:author="Anusha De" w:date="2022-08-01T14:48:00Z">
            <w:rPr/>
          </w:rPrChange>
        </w:rPr>
        <w:t>Local</w:t>
      </w:r>
      <w:r w:rsidR="00F73A4C" w:rsidRPr="00992146">
        <w:rPr>
          <w:lang w:val="en-US"/>
          <w:rPrChange w:id="4533" w:author="Anusha De" w:date="2022-08-01T14:48:00Z">
            <w:rPr/>
          </w:rPrChange>
        </w:rPr>
        <w:t xml:space="preserve"> </w:t>
      </w:r>
      <w:r w:rsidRPr="00992146">
        <w:rPr>
          <w:lang w:val="en-US"/>
          <w:rPrChange w:id="4534" w:author="Anusha De" w:date="2022-08-01T14:48:00Z">
            <w:rPr/>
          </w:rPrChange>
        </w:rPr>
        <w:t>assembly</w:t>
      </w:r>
      <w:r w:rsidR="00F73A4C" w:rsidRPr="00992146">
        <w:rPr>
          <w:lang w:val="en-US"/>
          <w:rPrChange w:id="4535" w:author="Anusha De" w:date="2022-08-01T14:48:00Z">
            <w:rPr/>
          </w:rPrChange>
        </w:rPr>
        <w:t xml:space="preserve"> </w:t>
      </w:r>
      <w:r w:rsidRPr="00992146">
        <w:rPr>
          <w:lang w:val="en-US"/>
          <w:rPrChange w:id="4536" w:author="Anusha De" w:date="2022-08-01T14:48:00Z">
            <w:rPr/>
          </w:rPrChange>
        </w:rPr>
        <w:t>traders,</w:t>
      </w:r>
      <w:r w:rsidR="00F73A4C" w:rsidRPr="00992146">
        <w:rPr>
          <w:lang w:val="en-US"/>
          <w:rPrChange w:id="4537" w:author="Anusha De" w:date="2022-08-01T14:48:00Z">
            <w:rPr/>
          </w:rPrChange>
        </w:rPr>
        <w:t xml:space="preserve"> </w:t>
      </w:r>
      <w:r w:rsidRPr="00992146">
        <w:rPr>
          <w:lang w:val="en-US"/>
          <w:rPrChange w:id="4538" w:author="Anusha De" w:date="2022-08-01T14:48:00Z">
            <w:rPr/>
          </w:rPrChange>
        </w:rPr>
        <w:t>using</w:t>
      </w:r>
      <w:r w:rsidR="00F73A4C" w:rsidRPr="00992146">
        <w:rPr>
          <w:lang w:val="en-US"/>
          <w:rPrChange w:id="4539" w:author="Anusha De" w:date="2022-08-01T14:48:00Z">
            <w:rPr/>
          </w:rPrChange>
        </w:rPr>
        <w:t xml:space="preserve"> </w:t>
      </w:r>
      <w:r w:rsidRPr="00992146">
        <w:rPr>
          <w:lang w:val="en-US"/>
          <w:rPrChange w:id="4540" w:author="Anusha De" w:date="2022-08-01T14:48:00Z">
            <w:rPr/>
          </w:rPrChange>
        </w:rPr>
        <w:t>bicycles</w:t>
      </w:r>
      <w:r w:rsidR="00F73A4C" w:rsidRPr="00992146">
        <w:rPr>
          <w:lang w:val="en-US"/>
          <w:rPrChange w:id="4541" w:author="Anusha De" w:date="2022-08-01T14:48:00Z">
            <w:rPr/>
          </w:rPrChange>
        </w:rPr>
        <w:t xml:space="preserve"> </w:t>
      </w:r>
      <w:r w:rsidRPr="00992146">
        <w:rPr>
          <w:lang w:val="en-US"/>
          <w:rPrChange w:id="4542" w:author="Anusha De" w:date="2022-08-01T14:48:00Z">
            <w:rPr/>
          </w:rPrChange>
        </w:rPr>
        <w:t>or</w:t>
      </w:r>
      <w:r w:rsidR="00F73A4C" w:rsidRPr="00992146">
        <w:rPr>
          <w:lang w:val="en-US"/>
          <w:rPrChange w:id="4543" w:author="Anusha De" w:date="2022-08-01T14:48:00Z">
            <w:rPr/>
          </w:rPrChange>
        </w:rPr>
        <w:t xml:space="preserve"> </w:t>
      </w:r>
      <w:r w:rsidRPr="00992146">
        <w:rPr>
          <w:lang w:val="en-US"/>
          <w:rPrChange w:id="4544" w:author="Anusha De" w:date="2022-08-01T14:48:00Z">
            <w:rPr/>
          </w:rPrChange>
        </w:rPr>
        <w:t>light</w:t>
      </w:r>
      <w:r w:rsidR="00F73A4C" w:rsidRPr="00992146">
        <w:rPr>
          <w:lang w:val="en-US"/>
          <w:rPrChange w:id="4545" w:author="Anusha De" w:date="2022-08-01T14:48:00Z">
            <w:rPr/>
          </w:rPrChange>
        </w:rPr>
        <w:t xml:space="preserve"> </w:t>
      </w:r>
      <w:r w:rsidRPr="00992146">
        <w:rPr>
          <w:lang w:val="en-US"/>
          <w:rPrChange w:id="4546" w:author="Anusha De" w:date="2022-08-01T14:48:00Z">
            <w:rPr/>
          </w:rPrChange>
        </w:rPr>
        <w:t>motorbikes,</w:t>
      </w:r>
      <w:r w:rsidR="00F73A4C" w:rsidRPr="00992146">
        <w:rPr>
          <w:lang w:val="en-US"/>
          <w:rPrChange w:id="4547" w:author="Anusha De" w:date="2022-08-01T14:48:00Z">
            <w:rPr/>
          </w:rPrChange>
        </w:rPr>
        <w:t xml:space="preserve"> </w:t>
      </w:r>
      <w:r w:rsidRPr="00992146">
        <w:rPr>
          <w:lang w:val="en-US"/>
          <w:rPrChange w:id="4548" w:author="Anusha De" w:date="2022-08-01T14:48:00Z">
            <w:rPr/>
          </w:rPrChange>
        </w:rPr>
        <w:t>visit</w:t>
      </w:r>
      <w:r w:rsidR="00F73A4C" w:rsidRPr="00992146">
        <w:rPr>
          <w:lang w:val="en-US"/>
          <w:rPrChange w:id="4549" w:author="Anusha De" w:date="2022-08-01T14:48:00Z">
            <w:rPr/>
          </w:rPrChange>
        </w:rPr>
        <w:t xml:space="preserve"> </w:t>
      </w:r>
      <w:r w:rsidRPr="00992146">
        <w:rPr>
          <w:lang w:val="en-US"/>
          <w:rPrChange w:id="4550" w:author="Anusha De" w:date="2022-08-01T14:48:00Z">
            <w:rPr/>
          </w:rPrChange>
        </w:rPr>
        <w:t>several</w:t>
      </w:r>
      <w:r w:rsidR="00F73A4C" w:rsidRPr="00992146">
        <w:rPr>
          <w:lang w:val="en-US"/>
          <w:rPrChange w:id="4551" w:author="Anusha De" w:date="2022-08-01T14:48:00Z">
            <w:rPr/>
          </w:rPrChange>
        </w:rPr>
        <w:t xml:space="preserve"> </w:t>
      </w:r>
      <w:r w:rsidRPr="00992146">
        <w:rPr>
          <w:lang w:val="en-US"/>
          <w:rPrChange w:id="4552" w:author="Anusha De" w:date="2022-08-01T14:48:00Z">
            <w:rPr/>
          </w:rPrChange>
        </w:rPr>
        <w:t>farmers</w:t>
      </w:r>
      <w:r w:rsidR="00F73A4C" w:rsidRPr="00992146">
        <w:rPr>
          <w:lang w:val="en-US"/>
          <w:rPrChange w:id="4553" w:author="Anusha De" w:date="2022-08-01T14:48:00Z">
            <w:rPr/>
          </w:rPrChange>
        </w:rPr>
        <w:t xml:space="preserve"> </w:t>
      </w:r>
      <w:r w:rsidRPr="00992146">
        <w:rPr>
          <w:lang w:val="en-US"/>
          <w:rPrChange w:id="4554" w:author="Anusha De" w:date="2022-08-01T14:48:00Z">
            <w:rPr/>
          </w:rPrChange>
        </w:rPr>
        <w:t>in</w:t>
      </w:r>
      <w:r w:rsidR="00F73A4C" w:rsidRPr="00992146">
        <w:rPr>
          <w:lang w:val="en-US"/>
          <w:rPrChange w:id="4555" w:author="Anusha De" w:date="2022-08-01T14:48:00Z">
            <w:rPr/>
          </w:rPrChange>
        </w:rPr>
        <w:t xml:space="preserve"> </w:t>
      </w:r>
      <w:r w:rsidRPr="00992146">
        <w:rPr>
          <w:lang w:val="en-US"/>
          <w:rPrChange w:id="4556" w:author="Anusha De" w:date="2022-08-01T14:48:00Z">
            <w:rPr/>
          </w:rPrChange>
        </w:rPr>
        <w:t>a</w:t>
      </w:r>
      <w:r w:rsidR="00F73A4C" w:rsidRPr="00992146">
        <w:rPr>
          <w:lang w:val="en-US"/>
          <w:rPrChange w:id="4557" w:author="Anusha De" w:date="2022-08-01T14:48:00Z">
            <w:rPr/>
          </w:rPrChange>
        </w:rPr>
        <w:t xml:space="preserve"> </w:t>
      </w:r>
      <w:r w:rsidRPr="00992146">
        <w:rPr>
          <w:lang w:val="en-US"/>
          <w:rPrChange w:id="4558" w:author="Anusha De" w:date="2022-08-01T14:48:00Z">
            <w:rPr/>
          </w:rPrChange>
        </w:rPr>
        <w:t>day</w:t>
      </w:r>
      <w:r w:rsidR="00F73A4C" w:rsidRPr="00992146">
        <w:rPr>
          <w:lang w:val="en-US"/>
          <w:rPrChange w:id="4559" w:author="Anusha De" w:date="2022-08-01T14:48:00Z">
            <w:rPr/>
          </w:rPrChange>
        </w:rPr>
        <w:t xml:space="preserve"> </w:t>
      </w:r>
      <w:r w:rsidRPr="00992146">
        <w:rPr>
          <w:lang w:val="en-US"/>
          <w:rPrChange w:id="4560" w:author="Anusha De" w:date="2022-08-01T14:48:00Z">
            <w:rPr/>
          </w:rPrChange>
        </w:rPr>
        <w:t>to</w:t>
      </w:r>
      <w:r w:rsidR="00F73A4C" w:rsidRPr="00992146">
        <w:rPr>
          <w:lang w:val="en-US"/>
          <w:rPrChange w:id="4561" w:author="Anusha De" w:date="2022-08-01T14:48:00Z">
            <w:rPr/>
          </w:rPrChange>
        </w:rPr>
        <w:t xml:space="preserve"> </w:t>
      </w:r>
      <w:r w:rsidRPr="00992146">
        <w:rPr>
          <w:lang w:val="en-US"/>
          <w:rPrChange w:id="4562" w:author="Anusha De" w:date="2022-08-01T14:48:00Z">
            <w:rPr/>
          </w:rPrChange>
        </w:rPr>
        <w:t>buy</w:t>
      </w:r>
      <w:r w:rsidR="00F73A4C" w:rsidRPr="00992146">
        <w:rPr>
          <w:lang w:val="en-US"/>
          <w:rPrChange w:id="4563" w:author="Anusha De" w:date="2022-08-01T14:48:00Z">
            <w:rPr/>
          </w:rPrChange>
        </w:rPr>
        <w:t xml:space="preserve"> </w:t>
      </w:r>
      <w:r w:rsidRPr="00992146">
        <w:rPr>
          <w:lang w:val="en-US"/>
          <w:rPrChange w:id="4564" w:author="Anusha De" w:date="2022-08-01T14:48:00Z">
            <w:rPr/>
          </w:rPrChange>
        </w:rPr>
        <w:t>maize</w:t>
      </w:r>
      <w:r w:rsidR="00F73A4C" w:rsidRPr="00992146">
        <w:rPr>
          <w:lang w:val="en-US"/>
          <w:rPrChange w:id="4565" w:author="Anusha De" w:date="2022-08-01T14:48:00Z">
            <w:rPr/>
          </w:rPrChange>
        </w:rPr>
        <w:t xml:space="preserve"> </w:t>
      </w:r>
      <w:r w:rsidRPr="00992146">
        <w:rPr>
          <w:lang w:val="en-US"/>
          <w:rPrChange w:id="4566" w:author="Anusha De" w:date="2022-08-01T14:48:00Z">
            <w:rPr/>
          </w:rPrChange>
        </w:rPr>
        <w:t>at</w:t>
      </w:r>
      <w:r w:rsidR="00F73A4C" w:rsidRPr="00992146">
        <w:rPr>
          <w:lang w:val="en-US"/>
          <w:rPrChange w:id="4567" w:author="Anusha De" w:date="2022-08-01T14:48:00Z">
            <w:rPr/>
          </w:rPrChange>
        </w:rPr>
        <w:t xml:space="preserve"> </w:t>
      </w:r>
      <w:r w:rsidRPr="00992146">
        <w:rPr>
          <w:lang w:val="en-US"/>
          <w:rPrChange w:id="4568" w:author="Anusha De" w:date="2022-08-01T14:48:00Z">
            <w:rPr/>
          </w:rPrChange>
        </w:rPr>
        <w:t>the</w:t>
      </w:r>
      <w:r w:rsidR="00F73A4C" w:rsidRPr="00992146">
        <w:rPr>
          <w:lang w:val="en-US"/>
          <w:rPrChange w:id="4569" w:author="Anusha De" w:date="2022-08-01T14:48:00Z">
            <w:rPr/>
          </w:rPrChange>
        </w:rPr>
        <w:t xml:space="preserve"> </w:t>
      </w:r>
      <w:r w:rsidRPr="00992146">
        <w:rPr>
          <w:lang w:val="en-US"/>
          <w:rPrChange w:id="4570" w:author="Anusha De" w:date="2022-08-01T14:48:00Z">
            <w:rPr/>
          </w:rPrChange>
        </w:rPr>
        <w:t>farm</w:t>
      </w:r>
      <w:r w:rsidR="00F73A4C" w:rsidRPr="00992146">
        <w:rPr>
          <w:lang w:val="en-US"/>
          <w:rPrChange w:id="4571" w:author="Anusha De" w:date="2022-08-01T14:48:00Z">
            <w:rPr/>
          </w:rPrChange>
        </w:rPr>
        <w:t xml:space="preserve"> </w:t>
      </w:r>
      <w:r w:rsidRPr="00992146">
        <w:rPr>
          <w:lang w:val="en-US"/>
          <w:rPrChange w:id="4572" w:author="Anusha De" w:date="2022-08-01T14:48:00Z">
            <w:rPr/>
          </w:rPrChange>
        </w:rPr>
        <w:t>gate.</w:t>
      </w:r>
      <w:r w:rsidR="00F73A4C" w:rsidRPr="00992146">
        <w:rPr>
          <w:lang w:val="en-US"/>
          <w:rPrChange w:id="4573" w:author="Anusha De" w:date="2022-08-01T14:48:00Z">
            <w:rPr/>
          </w:rPrChange>
        </w:rPr>
        <w:t xml:space="preserve"> </w:t>
      </w:r>
      <w:r w:rsidRPr="00992146">
        <w:rPr>
          <w:lang w:val="en-US"/>
          <w:rPrChange w:id="4574" w:author="Anusha De" w:date="2022-08-01T14:48:00Z">
            <w:rPr/>
          </w:rPrChange>
        </w:rPr>
        <w:t>These</w:t>
      </w:r>
      <w:r w:rsidR="00F73A4C" w:rsidRPr="00992146">
        <w:rPr>
          <w:lang w:val="en-US"/>
          <w:rPrChange w:id="4575" w:author="Anusha De" w:date="2022-08-01T14:48:00Z">
            <w:rPr/>
          </w:rPrChange>
        </w:rPr>
        <w:t xml:space="preserve"> </w:t>
      </w:r>
      <w:r w:rsidRPr="00992146">
        <w:rPr>
          <w:lang w:val="en-US"/>
          <w:rPrChange w:id="4576" w:author="Anusha De" w:date="2022-08-01T14:48:00Z">
            <w:rPr/>
          </w:rPrChange>
        </w:rPr>
        <w:t>traders</w:t>
      </w:r>
      <w:r w:rsidR="00F73A4C" w:rsidRPr="00992146">
        <w:rPr>
          <w:lang w:val="en-US"/>
          <w:rPrChange w:id="4577" w:author="Anusha De" w:date="2022-08-01T14:48:00Z">
            <w:rPr/>
          </w:rPrChange>
        </w:rPr>
        <w:t xml:space="preserve"> </w:t>
      </w:r>
      <w:r w:rsidRPr="00992146">
        <w:rPr>
          <w:lang w:val="en-US"/>
          <w:rPrChange w:id="4578" w:author="Anusha De" w:date="2022-08-01T14:48:00Z">
            <w:rPr/>
          </w:rPrChange>
        </w:rPr>
        <w:t>then</w:t>
      </w:r>
      <w:r w:rsidR="00F73A4C" w:rsidRPr="00992146">
        <w:rPr>
          <w:lang w:val="en-US"/>
          <w:rPrChange w:id="4579" w:author="Anusha De" w:date="2022-08-01T14:48:00Z">
            <w:rPr/>
          </w:rPrChange>
        </w:rPr>
        <w:t xml:space="preserve"> </w:t>
      </w:r>
      <w:r w:rsidRPr="00992146">
        <w:rPr>
          <w:lang w:val="en-US"/>
          <w:rPrChange w:id="4580" w:author="Anusha De" w:date="2022-08-01T14:48:00Z">
            <w:rPr/>
          </w:rPrChange>
        </w:rPr>
        <w:t>aggregate</w:t>
      </w:r>
      <w:r w:rsidR="00F73A4C" w:rsidRPr="00992146">
        <w:rPr>
          <w:lang w:val="en-US"/>
          <w:rPrChange w:id="4581" w:author="Anusha De" w:date="2022-08-01T14:48:00Z">
            <w:rPr/>
          </w:rPrChange>
        </w:rPr>
        <w:t xml:space="preserve"> </w:t>
      </w:r>
      <w:r w:rsidRPr="00992146">
        <w:rPr>
          <w:lang w:val="en-US"/>
          <w:rPrChange w:id="4582" w:author="Anusha De" w:date="2022-08-01T14:48:00Z">
            <w:rPr/>
          </w:rPrChange>
        </w:rPr>
        <w:t>and</w:t>
      </w:r>
      <w:r w:rsidR="00F73A4C" w:rsidRPr="00992146">
        <w:rPr>
          <w:lang w:val="en-US"/>
          <w:rPrChange w:id="4583" w:author="Anusha De" w:date="2022-08-01T14:48:00Z">
            <w:rPr/>
          </w:rPrChange>
        </w:rPr>
        <w:t xml:space="preserve"> </w:t>
      </w:r>
      <w:r w:rsidRPr="00992146">
        <w:rPr>
          <w:lang w:val="en-US"/>
          <w:rPrChange w:id="4584" w:author="Anusha De" w:date="2022-08-01T14:48:00Z">
            <w:rPr/>
          </w:rPrChange>
        </w:rPr>
        <w:t>sell</w:t>
      </w:r>
      <w:r w:rsidR="00F73A4C" w:rsidRPr="00992146">
        <w:rPr>
          <w:lang w:val="en-US"/>
          <w:rPrChange w:id="4585" w:author="Anusha De" w:date="2022-08-01T14:48:00Z">
            <w:rPr/>
          </w:rPrChange>
        </w:rPr>
        <w:t xml:space="preserve"> </w:t>
      </w:r>
      <w:r w:rsidRPr="00992146">
        <w:rPr>
          <w:lang w:val="en-US"/>
          <w:rPrChange w:id="4586" w:author="Anusha De" w:date="2022-08-01T14:48:00Z">
            <w:rPr/>
          </w:rPrChange>
        </w:rPr>
        <w:t>further</w:t>
      </w:r>
      <w:r w:rsidR="00F73A4C" w:rsidRPr="00992146">
        <w:rPr>
          <w:lang w:val="en-US"/>
          <w:rPrChange w:id="4587" w:author="Anusha De" w:date="2022-08-01T14:48:00Z">
            <w:rPr/>
          </w:rPrChange>
        </w:rPr>
        <w:t xml:space="preserve"> </w:t>
      </w:r>
      <w:r w:rsidRPr="00992146">
        <w:rPr>
          <w:lang w:val="en-US"/>
          <w:rPrChange w:id="4588" w:author="Anusha De" w:date="2022-08-01T14:48:00Z">
            <w:rPr/>
          </w:rPrChange>
        </w:rPr>
        <w:t>to</w:t>
      </w:r>
      <w:r w:rsidR="00F73A4C" w:rsidRPr="00992146">
        <w:rPr>
          <w:lang w:val="en-US"/>
          <w:rPrChange w:id="4589" w:author="Anusha De" w:date="2022-08-01T14:48:00Z">
            <w:rPr/>
          </w:rPrChange>
        </w:rPr>
        <w:t xml:space="preserve"> </w:t>
      </w:r>
      <w:r w:rsidRPr="00992146">
        <w:rPr>
          <w:lang w:val="en-US"/>
          <w:rPrChange w:id="4590" w:author="Anusha De" w:date="2022-08-01T14:48:00Z">
            <w:rPr/>
          </w:rPrChange>
        </w:rPr>
        <w:t>larger</w:t>
      </w:r>
      <w:r w:rsidR="00F73A4C" w:rsidRPr="00992146">
        <w:rPr>
          <w:lang w:val="en-US"/>
          <w:rPrChange w:id="4591" w:author="Anusha De" w:date="2022-08-01T14:48:00Z">
            <w:rPr/>
          </w:rPrChange>
        </w:rPr>
        <w:t xml:space="preserve"> </w:t>
      </w:r>
      <w:r w:rsidRPr="00992146">
        <w:rPr>
          <w:lang w:val="en-US"/>
          <w:rPrChange w:id="4592" w:author="Anusha De" w:date="2022-08-01T14:48:00Z">
            <w:rPr/>
          </w:rPrChange>
        </w:rPr>
        <w:t>traders</w:t>
      </w:r>
      <w:r w:rsidR="00F73A4C" w:rsidRPr="00992146">
        <w:rPr>
          <w:lang w:val="en-US"/>
          <w:rPrChange w:id="4593" w:author="Anusha De" w:date="2022-08-01T14:48:00Z">
            <w:rPr/>
          </w:rPrChange>
        </w:rPr>
        <w:t xml:space="preserve"> </w:t>
      </w:r>
      <w:r w:rsidRPr="00992146">
        <w:rPr>
          <w:lang w:val="en-US"/>
          <w:rPrChange w:id="4594" w:author="Anusha De" w:date="2022-08-01T14:48:00Z">
            <w:rPr/>
          </w:rPrChange>
        </w:rPr>
        <w:t>or</w:t>
      </w:r>
      <w:r w:rsidR="00F73A4C" w:rsidRPr="00992146">
        <w:rPr>
          <w:lang w:val="en-US"/>
          <w:rPrChange w:id="4595" w:author="Anusha De" w:date="2022-08-01T14:48:00Z">
            <w:rPr/>
          </w:rPrChange>
        </w:rPr>
        <w:t xml:space="preserve"> </w:t>
      </w:r>
      <w:r w:rsidRPr="00992146">
        <w:rPr>
          <w:lang w:val="en-US"/>
          <w:rPrChange w:id="4596" w:author="Anusha De" w:date="2022-08-01T14:48:00Z">
            <w:rPr/>
          </w:rPrChange>
        </w:rPr>
        <w:t>large</w:t>
      </w:r>
      <w:r w:rsidR="00F73A4C" w:rsidRPr="00992146">
        <w:rPr>
          <w:lang w:val="en-US"/>
          <w:rPrChange w:id="4597" w:author="Anusha De" w:date="2022-08-01T14:48:00Z">
            <w:rPr/>
          </w:rPrChange>
        </w:rPr>
        <w:t xml:space="preserve"> </w:t>
      </w:r>
      <w:r w:rsidRPr="00992146">
        <w:rPr>
          <w:lang w:val="en-US"/>
          <w:rPrChange w:id="4598" w:author="Anusha De" w:date="2022-08-01T14:48:00Z">
            <w:rPr/>
          </w:rPrChange>
        </w:rPr>
        <w:t>scale</w:t>
      </w:r>
      <w:r w:rsidR="00F73A4C" w:rsidRPr="00992146">
        <w:rPr>
          <w:lang w:val="en-US"/>
          <w:rPrChange w:id="4599" w:author="Anusha De" w:date="2022-08-01T14:48:00Z">
            <w:rPr/>
          </w:rPrChange>
        </w:rPr>
        <w:t xml:space="preserve"> </w:t>
      </w:r>
      <w:r w:rsidRPr="00992146">
        <w:rPr>
          <w:lang w:val="en-US"/>
          <w:rPrChange w:id="4600" w:author="Anusha De" w:date="2022-08-01T14:48:00Z">
            <w:rPr/>
          </w:rPrChange>
        </w:rPr>
        <w:t>processors.</w:t>
      </w:r>
      <w:r w:rsidR="00F73A4C" w:rsidRPr="00992146">
        <w:rPr>
          <w:lang w:val="en-US"/>
          <w:rPrChange w:id="4601" w:author="Anusha De" w:date="2022-08-01T14:48:00Z">
            <w:rPr/>
          </w:rPrChange>
        </w:rPr>
        <w:t xml:space="preserve"> </w:t>
      </w:r>
      <w:r w:rsidRPr="00992146">
        <w:rPr>
          <w:lang w:val="en-US"/>
          <w:rPrChange w:id="4602" w:author="Anusha De" w:date="2022-08-01T14:48:00Z">
            <w:rPr/>
          </w:rPrChange>
        </w:rPr>
        <w:t>Larger</w:t>
      </w:r>
      <w:r w:rsidR="00F73A4C" w:rsidRPr="00992146">
        <w:rPr>
          <w:lang w:val="en-US"/>
          <w:rPrChange w:id="4603" w:author="Anusha De" w:date="2022-08-01T14:48:00Z">
            <w:rPr/>
          </w:rPrChange>
        </w:rPr>
        <w:t xml:space="preserve"> </w:t>
      </w:r>
      <w:r w:rsidRPr="00992146">
        <w:rPr>
          <w:lang w:val="en-US"/>
          <w:rPrChange w:id="4604" w:author="Anusha De" w:date="2022-08-01T14:48:00Z">
            <w:rPr/>
          </w:rPrChange>
        </w:rPr>
        <w:t>traders</w:t>
      </w:r>
      <w:r w:rsidR="00F73A4C" w:rsidRPr="00992146">
        <w:rPr>
          <w:lang w:val="en-US"/>
          <w:rPrChange w:id="4605" w:author="Anusha De" w:date="2022-08-01T14:48:00Z">
            <w:rPr/>
          </w:rPrChange>
        </w:rPr>
        <w:t xml:space="preserve"> </w:t>
      </w:r>
      <w:r w:rsidRPr="00992146">
        <w:rPr>
          <w:lang w:val="en-US"/>
          <w:rPrChange w:id="4606" w:author="Anusha De" w:date="2022-08-01T14:48:00Z">
            <w:rPr/>
          </w:rPrChange>
        </w:rPr>
        <w:t>also</w:t>
      </w:r>
      <w:r w:rsidR="00F73A4C" w:rsidRPr="00992146">
        <w:rPr>
          <w:lang w:val="en-US"/>
          <w:rPrChange w:id="4607" w:author="Anusha De" w:date="2022-08-01T14:48:00Z">
            <w:rPr/>
          </w:rPrChange>
        </w:rPr>
        <w:t xml:space="preserve"> </w:t>
      </w:r>
      <w:r w:rsidRPr="00992146">
        <w:rPr>
          <w:lang w:val="en-US"/>
          <w:rPrChange w:id="4608" w:author="Anusha De" w:date="2022-08-01T14:48:00Z">
            <w:rPr/>
          </w:rPrChange>
        </w:rPr>
        <w:t>often</w:t>
      </w:r>
      <w:r w:rsidR="00F73A4C" w:rsidRPr="00992146">
        <w:rPr>
          <w:lang w:val="en-US"/>
          <w:rPrChange w:id="4609" w:author="Anusha De" w:date="2022-08-01T14:48:00Z">
            <w:rPr/>
          </w:rPrChange>
        </w:rPr>
        <w:t xml:space="preserve"> </w:t>
      </w:r>
      <w:r w:rsidRPr="00992146">
        <w:rPr>
          <w:lang w:val="en-US"/>
          <w:rPrChange w:id="4610" w:author="Anusha De" w:date="2022-08-01T14:48:00Z">
            <w:rPr/>
          </w:rPrChange>
        </w:rPr>
        <w:t>use</w:t>
      </w:r>
      <w:r w:rsidR="00F73A4C" w:rsidRPr="00992146">
        <w:rPr>
          <w:lang w:val="en-US"/>
          <w:rPrChange w:id="4611" w:author="Anusha De" w:date="2022-08-01T14:48:00Z">
            <w:rPr/>
          </w:rPrChange>
        </w:rPr>
        <w:t xml:space="preserve"> </w:t>
      </w:r>
      <w:r w:rsidRPr="00992146">
        <w:rPr>
          <w:lang w:val="en-US"/>
          <w:rPrChange w:id="4612" w:author="Anusha De" w:date="2022-08-01T14:48:00Z">
            <w:rPr/>
          </w:rPrChange>
        </w:rPr>
        <w:t>(shared)</w:t>
      </w:r>
      <w:r w:rsidR="00F73A4C" w:rsidRPr="00992146">
        <w:rPr>
          <w:lang w:val="en-US"/>
          <w:rPrChange w:id="4613" w:author="Anusha De" w:date="2022-08-01T14:48:00Z">
            <w:rPr/>
          </w:rPrChange>
        </w:rPr>
        <w:t xml:space="preserve"> </w:t>
      </w:r>
      <w:r w:rsidRPr="00992146">
        <w:rPr>
          <w:lang w:val="en-US"/>
          <w:rPrChange w:id="4614" w:author="Anusha De" w:date="2022-08-01T14:48:00Z">
            <w:rPr/>
          </w:rPrChange>
        </w:rPr>
        <w:t>storage</w:t>
      </w:r>
      <w:r w:rsidR="00F73A4C" w:rsidRPr="00992146">
        <w:rPr>
          <w:lang w:val="en-US"/>
          <w:rPrChange w:id="4615" w:author="Anusha De" w:date="2022-08-01T14:48:00Z">
            <w:rPr/>
          </w:rPrChange>
        </w:rPr>
        <w:t xml:space="preserve"> </w:t>
      </w:r>
      <w:r w:rsidRPr="00992146">
        <w:rPr>
          <w:lang w:val="en-US"/>
          <w:rPrChange w:id="4616" w:author="Anusha De" w:date="2022-08-01T14:48:00Z">
            <w:rPr/>
          </w:rPrChange>
        </w:rPr>
        <w:t>facilities</w:t>
      </w:r>
      <w:r w:rsidR="00F73A4C" w:rsidRPr="00992146">
        <w:rPr>
          <w:lang w:val="en-US"/>
          <w:rPrChange w:id="4617" w:author="Anusha De" w:date="2022-08-01T14:48:00Z">
            <w:rPr/>
          </w:rPrChange>
        </w:rPr>
        <w:t xml:space="preserve"> </w:t>
      </w:r>
      <w:r w:rsidRPr="00992146">
        <w:rPr>
          <w:lang w:val="en-US"/>
          <w:rPrChange w:id="4618" w:author="Anusha De" w:date="2022-08-01T14:48:00Z">
            <w:rPr/>
          </w:rPrChange>
        </w:rPr>
        <w:t>to</w:t>
      </w:r>
      <w:r w:rsidR="00F73A4C" w:rsidRPr="00992146">
        <w:rPr>
          <w:lang w:val="en-US"/>
          <w:rPrChange w:id="4619" w:author="Anusha De" w:date="2022-08-01T14:48:00Z">
            <w:rPr/>
          </w:rPrChange>
        </w:rPr>
        <w:t xml:space="preserve"> </w:t>
      </w:r>
      <w:r w:rsidRPr="00992146">
        <w:rPr>
          <w:lang w:val="en-US"/>
          <w:rPrChange w:id="4620" w:author="Anusha De" w:date="2022-08-01T14:48:00Z">
            <w:rPr/>
          </w:rPrChange>
        </w:rPr>
        <w:t>engage</w:t>
      </w:r>
      <w:r w:rsidR="00F73A4C" w:rsidRPr="00992146">
        <w:rPr>
          <w:lang w:val="en-US"/>
          <w:rPrChange w:id="4621" w:author="Anusha De" w:date="2022-08-01T14:48:00Z">
            <w:rPr/>
          </w:rPrChange>
        </w:rPr>
        <w:t xml:space="preserve"> </w:t>
      </w:r>
      <w:r w:rsidRPr="00992146">
        <w:rPr>
          <w:lang w:val="en-US"/>
          <w:rPrChange w:id="4622" w:author="Anusha De" w:date="2022-08-01T14:48:00Z">
            <w:rPr/>
          </w:rPrChange>
        </w:rPr>
        <w:t>in</w:t>
      </w:r>
      <w:r w:rsidR="00F73A4C" w:rsidRPr="00992146">
        <w:rPr>
          <w:lang w:val="en-US"/>
          <w:rPrChange w:id="4623" w:author="Anusha De" w:date="2022-08-01T14:48:00Z">
            <w:rPr/>
          </w:rPrChange>
        </w:rPr>
        <w:t xml:space="preserve"> </w:t>
      </w:r>
      <w:r w:rsidRPr="00992146">
        <w:rPr>
          <w:lang w:val="en-US"/>
          <w:rPrChange w:id="4624" w:author="Anusha De" w:date="2022-08-01T14:48:00Z">
            <w:rPr/>
          </w:rPrChange>
        </w:rPr>
        <w:t>arbitrage</w:t>
      </w:r>
      <w:r w:rsidR="00F73A4C" w:rsidRPr="00992146">
        <w:rPr>
          <w:lang w:val="en-US"/>
          <w:rPrChange w:id="4625" w:author="Anusha De" w:date="2022-08-01T14:48:00Z">
            <w:rPr/>
          </w:rPrChange>
        </w:rPr>
        <w:t xml:space="preserve"> </w:t>
      </w:r>
      <w:r w:rsidRPr="00992146">
        <w:rPr>
          <w:lang w:val="en-US"/>
          <w:rPrChange w:id="4626" w:author="Anusha De" w:date="2022-08-01T14:48:00Z">
            <w:rPr/>
          </w:rPrChange>
        </w:rPr>
        <w:t>over</w:t>
      </w:r>
      <w:r w:rsidR="00F73A4C" w:rsidRPr="00992146">
        <w:rPr>
          <w:lang w:val="en-US"/>
          <w:rPrChange w:id="4627" w:author="Anusha De" w:date="2022-08-01T14:48:00Z">
            <w:rPr/>
          </w:rPrChange>
        </w:rPr>
        <w:t xml:space="preserve"> </w:t>
      </w:r>
      <w:r w:rsidRPr="00992146">
        <w:rPr>
          <w:lang w:val="en-US"/>
          <w:rPrChange w:id="4628" w:author="Anusha De" w:date="2022-08-01T14:48:00Z">
            <w:rPr/>
          </w:rPrChange>
        </w:rPr>
        <w:t>time,</w:t>
      </w:r>
      <w:r w:rsidR="00F73A4C" w:rsidRPr="00992146">
        <w:rPr>
          <w:lang w:val="en-US"/>
          <w:rPrChange w:id="4629" w:author="Anusha De" w:date="2022-08-01T14:48:00Z">
            <w:rPr/>
          </w:rPrChange>
        </w:rPr>
        <w:t xml:space="preserve"> </w:t>
      </w:r>
      <w:r w:rsidRPr="00992146">
        <w:rPr>
          <w:lang w:val="en-US"/>
          <w:rPrChange w:id="4630" w:author="Anusha De" w:date="2022-08-01T14:48:00Z">
            <w:rPr/>
          </w:rPrChange>
        </w:rPr>
        <w:t>as</w:t>
      </w:r>
      <w:r w:rsidR="00F73A4C" w:rsidRPr="00992146">
        <w:rPr>
          <w:lang w:val="en-US"/>
          <w:rPrChange w:id="4631" w:author="Anusha De" w:date="2022-08-01T14:48:00Z">
            <w:rPr/>
          </w:rPrChange>
        </w:rPr>
        <w:t xml:space="preserve"> </w:t>
      </w:r>
      <w:r w:rsidRPr="00992146">
        <w:rPr>
          <w:lang w:val="en-US"/>
          <w:rPrChange w:id="4632" w:author="Anusha De" w:date="2022-08-01T14:48:00Z">
            <w:rPr/>
          </w:rPrChange>
        </w:rPr>
        <w:t>maize</w:t>
      </w:r>
      <w:r w:rsidR="00F73A4C" w:rsidRPr="00992146">
        <w:rPr>
          <w:lang w:val="en-US"/>
          <w:rPrChange w:id="4633" w:author="Anusha De" w:date="2022-08-01T14:48:00Z">
            <w:rPr/>
          </w:rPrChange>
        </w:rPr>
        <w:t xml:space="preserve"> </w:t>
      </w:r>
      <w:r w:rsidRPr="00992146">
        <w:rPr>
          <w:lang w:val="en-US"/>
          <w:rPrChange w:id="4634" w:author="Anusha De" w:date="2022-08-01T14:48:00Z">
            <w:rPr/>
          </w:rPrChange>
        </w:rPr>
        <w:t>prices</w:t>
      </w:r>
      <w:r w:rsidR="00F73A4C" w:rsidRPr="00992146">
        <w:rPr>
          <w:lang w:val="en-US"/>
          <w:rPrChange w:id="4635" w:author="Anusha De" w:date="2022-08-01T14:48:00Z">
            <w:rPr/>
          </w:rPrChange>
        </w:rPr>
        <w:t xml:space="preserve"> </w:t>
      </w:r>
      <w:r w:rsidRPr="00992146">
        <w:rPr>
          <w:lang w:val="en-US"/>
          <w:rPrChange w:id="4636" w:author="Anusha De" w:date="2022-08-01T14:48:00Z">
            <w:rPr/>
          </w:rPrChange>
        </w:rPr>
        <w:t>are</w:t>
      </w:r>
      <w:r w:rsidR="00F73A4C" w:rsidRPr="00992146">
        <w:rPr>
          <w:lang w:val="en-US"/>
          <w:rPrChange w:id="4637" w:author="Anusha De" w:date="2022-08-01T14:48:00Z">
            <w:rPr/>
          </w:rPrChange>
        </w:rPr>
        <w:t xml:space="preserve"> </w:t>
      </w:r>
      <w:r w:rsidRPr="00992146">
        <w:rPr>
          <w:lang w:val="en-US"/>
          <w:rPrChange w:id="4638" w:author="Anusha De" w:date="2022-08-01T14:48:00Z">
            <w:rPr/>
          </w:rPrChange>
        </w:rPr>
        <w:t>known</w:t>
      </w:r>
      <w:r w:rsidR="00F73A4C" w:rsidRPr="00992146">
        <w:rPr>
          <w:lang w:val="en-US"/>
          <w:rPrChange w:id="4639" w:author="Anusha De" w:date="2022-08-01T14:48:00Z">
            <w:rPr/>
          </w:rPrChange>
        </w:rPr>
        <w:t xml:space="preserve"> </w:t>
      </w:r>
      <w:r w:rsidRPr="00992146">
        <w:rPr>
          <w:lang w:val="en-US"/>
          <w:rPrChange w:id="4640" w:author="Anusha De" w:date="2022-08-01T14:48:00Z">
            <w:rPr/>
          </w:rPrChange>
        </w:rPr>
        <w:t>to</w:t>
      </w:r>
      <w:r w:rsidR="00F73A4C" w:rsidRPr="00992146">
        <w:rPr>
          <w:lang w:val="en-US"/>
          <w:rPrChange w:id="4641" w:author="Anusha De" w:date="2022-08-01T14:48:00Z">
            <w:rPr/>
          </w:rPrChange>
        </w:rPr>
        <w:t xml:space="preserve"> </w:t>
      </w:r>
      <w:r w:rsidRPr="00992146">
        <w:rPr>
          <w:lang w:val="en-US"/>
          <w:rPrChange w:id="4642" w:author="Anusha De" w:date="2022-08-01T14:48:00Z">
            <w:rPr/>
          </w:rPrChange>
        </w:rPr>
        <w:t>display</w:t>
      </w:r>
      <w:r w:rsidR="00F73A4C" w:rsidRPr="00992146">
        <w:rPr>
          <w:lang w:val="en-US"/>
          <w:rPrChange w:id="4643" w:author="Anusha De" w:date="2022-08-01T14:48:00Z">
            <w:rPr/>
          </w:rPrChange>
        </w:rPr>
        <w:t xml:space="preserve"> </w:t>
      </w:r>
      <w:r w:rsidRPr="00992146">
        <w:rPr>
          <w:lang w:val="en-US"/>
          <w:rPrChange w:id="4644" w:author="Anusha De" w:date="2022-08-01T14:48:00Z">
            <w:rPr/>
          </w:rPrChange>
        </w:rPr>
        <w:t>significant</w:t>
      </w:r>
      <w:r w:rsidR="00F73A4C" w:rsidRPr="00992146">
        <w:rPr>
          <w:lang w:val="en-US"/>
          <w:rPrChange w:id="4645" w:author="Anusha De" w:date="2022-08-01T14:48:00Z">
            <w:rPr/>
          </w:rPrChange>
        </w:rPr>
        <w:t xml:space="preserve"> </w:t>
      </w:r>
      <w:r w:rsidRPr="00992146">
        <w:rPr>
          <w:lang w:val="en-US"/>
          <w:rPrChange w:id="4646" w:author="Anusha De" w:date="2022-08-01T14:48:00Z">
            <w:rPr/>
          </w:rPrChange>
        </w:rPr>
        <w:t>seasonality</w:t>
      </w:r>
      <w:r w:rsidR="00F73A4C" w:rsidRPr="00992146">
        <w:rPr>
          <w:lang w:val="en-US"/>
          <w:rPrChange w:id="4647" w:author="Anusha De" w:date="2022-08-01T14:48:00Z">
            <w:rPr/>
          </w:rPrChange>
        </w:rPr>
        <w:t xml:space="preserve"> </w:t>
      </w:r>
      <w:r w:rsidRPr="00992146">
        <w:rPr>
          <w:lang w:val="en-US"/>
          <w:rPrChange w:id="4648" w:author="Anusha De" w:date="2022-08-01T14:48:00Z">
            <w:rPr/>
          </w:rPrChange>
        </w:rPr>
        <w:t>(</w:t>
      </w:r>
      <w:r>
        <w:fldChar w:fldCharType="begin"/>
      </w:r>
      <w:r w:rsidRPr="00992146">
        <w:rPr>
          <w:lang w:val="en-US"/>
          <w:rPrChange w:id="4649" w:author="Anusha De" w:date="2022-08-01T14:48:00Z">
            <w:rPr/>
          </w:rPrChange>
        </w:rPr>
        <w:instrText xml:space="preserve"> HYPERLINK \l "_bookmark68" </w:instrText>
      </w:r>
      <w:r>
        <w:fldChar w:fldCharType="separate"/>
      </w:r>
      <w:r w:rsidRPr="00992146">
        <w:rPr>
          <w:lang w:val="en-US"/>
          <w:rPrChange w:id="4650" w:author="Anusha De" w:date="2022-08-01T14:48:00Z">
            <w:rPr/>
          </w:rPrChange>
        </w:rPr>
        <w:t>Van</w:t>
      </w:r>
      <w:r w:rsidR="00F73A4C" w:rsidRPr="00992146">
        <w:rPr>
          <w:lang w:val="en-US"/>
          <w:rPrChange w:id="4651" w:author="Anusha De" w:date="2022-08-01T14:48:00Z">
            <w:rPr/>
          </w:rPrChange>
        </w:rPr>
        <w:t xml:space="preserve"> </w:t>
      </w:r>
      <w:r w:rsidRPr="00992146">
        <w:rPr>
          <w:lang w:val="en-US"/>
          <w:rPrChange w:id="4652" w:author="Anusha De" w:date="2022-08-01T14:48:00Z">
            <w:rPr/>
          </w:rPrChange>
        </w:rPr>
        <w:t>Campenhout</w:t>
      </w:r>
      <w:r>
        <w:fldChar w:fldCharType="end"/>
      </w:r>
      <w:r w:rsidR="00F73A4C" w:rsidRPr="00992146">
        <w:rPr>
          <w:lang w:val="en-US"/>
          <w:rPrChange w:id="4653" w:author="Anusha De" w:date="2022-08-01T14:48:00Z">
            <w:rPr/>
          </w:rPrChange>
        </w:rPr>
        <w:t xml:space="preserve"> </w:t>
      </w:r>
      <w:r>
        <w:fldChar w:fldCharType="begin"/>
      </w:r>
      <w:r w:rsidRPr="00992146">
        <w:rPr>
          <w:lang w:val="en-US"/>
          <w:rPrChange w:id="4654" w:author="Anusha De" w:date="2022-08-01T14:48:00Z">
            <w:rPr/>
          </w:rPrChange>
        </w:rPr>
        <w:instrText xml:space="preserve"> HYPERLINK \l "_bookmark68" </w:instrText>
      </w:r>
      <w:r>
        <w:fldChar w:fldCharType="separate"/>
      </w:r>
      <w:r w:rsidRPr="00992146">
        <w:rPr>
          <w:lang w:val="en-US"/>
          <w:rPrChange w:id="4655" w:author="Anusha De" w:date="2022-08-01T14:48:00Z">
            <w:rPr/>
          </w:rPrChange>
        </w:rPr>
        <w:t>et</w:t>
      </w:r>
      <w:r w:rsidR="00F73A4C" w:rsidRPr="00992146">
        <w:rPr>
          <w:lang w:val="en-US"/>
          <w:rPrChange w:id="4656" w:author="Anusha De" w:date="2022-08-01T14:48:00Z">
            <w:rPr/>
          </w:rPrChange>
        </w:rPr>
        <w:t xml:space="preserve"> </w:t>
      </w:r>
      <w:r w:rsidRPr="00992146">
        <w:rPr>
          <w:lang w:val="en-US"/>
          <w:rPrChange w:id="4657" w:author="Anusha De" w:date="2022-08-01T14:48:00Z">
            <w:rPr/>
          </w:rPrChange>
        </w:rPr>
        <w:t>al.</w:t>
      </w:r>
      <w:r>
        <w:fldChar w:fldCharType="end"/>
      </w:r>
      <w:r w:rsidRPr="00992146">
        <w:rPr>
          <w:lang w:val="en-US"/>
          <w:rPrChange w:id="4658" w:author="Anusha De" w:date="2022-08-01T14:48:00Z">
            <w:rPr/>
          </w:rPrChange>
        </w:rPr>
        <w:t>,</w:t>
      </w:r>
      <w:r w:rsidR="00F73A4C" w:rsidRPr="00992146">
        <w:rPr>
          <w:lang w:val="en-US"/>
          <w:rPrChange w:id="4659" w:author="Anusha De" w:date="2022-08-01T14:48:00Z">
            <w:rPr/>
          </w:rPrChange>
        </w:rPr>
        <w:t xml:space="preserve"> </w:t>
      </w:r>
      <w:r>
        <w:fldChar w:fldCharType="begin"/>
      </w:r>
      <w:r w:rsidRPr="00992146">
        <w:rPr>
          <w:lang w:val="en-US"/>
          <w:rPrChange w:id="4660" w:author="Anusha De" w:date="2022-08-01T14:48:00Z">
            <w:rPr/>
          </w:rPrChange>
        </w:rPr>
        <w:instrText xml:space="preserve"> HYPERLINK \l "_bookmark68" </w:instrText>
      </w:r>
      <w:r>
        <w:fldChar w:fldCharType="separate"/>
      </w:r>
      <w:r w:rsidRPr="00992146">
        <w:rPr>
          <w:lang w:val="en-US"/>
          <w:rPrChange w:id="4661" w:author="Anusha De" w:date="2022-08-01T14:48:00Z">
            <w:rPr/>
          </w:rPrChange>
        </w:rPr>
        <w:t>2015</w:t>
      </w:r>
      <w:r>
        <w:fldChar w:fldCharType="end"/>
      </w:r>
      <w:r w:rsidRPr="00992146">
        <w:rPr>
          <w:lang w:val="en-US"/>
          <w:rPrChange w:id="4662" w:author="Anusha De" w:date="2022-08-01T14:48:00Z">
            <w:rPr/>
          </w:rPrChange>
        </w:rPr>
        <w:t>).</w:t>
      </w:r>
    </w:p>
    <w:p w14:paraId="2FF61C58" w14:textId="49CFE083" w:rsidR="005139B5" w:rsidRPr="00992146" w:rsidRDefault="0081249E">
      <w:pPr>
        <w:rPr>
          <w:lang w:val="en-US"/>
          <w:rPrChange w:id="4663" w:author="Anusha De" w:date="2022-08-01T14:48:00Z">
            <w:rPr/>
          </w:rPrChange>
        </w:rPr>
        <w:pPrChange w:id="4664" w:author="Steve Wiggins" w:date="2022-07-30T17:57:00Z">
          <w:pPr>
            <w:pStyle w:val="1PP"/>
            <w:jc w:val="both"/>
          </w:pPr>
        </w:pPrChange>
      </w:pPr>
      <w:r w:rsidRPr="00992146">
        <w:rPr>
          <w:lang w:val="en-US"/>
          <w:rPrChange w:id="4665" w:author="Anusha De" w:date="2022-08-01T14:48:00Z">
            <w:rPr/>
          </w:rPrChange>
        </w:rPr>
        <w:t>Assembly</w:t>
      </w:r>
      <w:r w:rsidR="00F73A4C" w:rsidRPr="00992146">
        <w:rPr>
          <w:lang w:val="en-US"/>
          <w:rPrChange w:id="4666" w:author="Anusha De" w:date="2022-08-01T14:48:00Z">
            <w:rPr/>
          </w:rPrChange>
        </w:rPr>
        <w:t xml:space="preserve"> </w:t>
      </w:r>
      <w:r w:rsidRPr="00992146">
        <w:rPr>
          <w:lang w:val="en-US"/>
          <w:rPrChange w:id="4667" w:author="Anusha De" w:date="2022-08-01T14:48:00Z">
            <w:rPr/>
          </w:rPrChange>
        </w:rPr>
        <w:t>trader</w:t>
      </w:r>
      <w:r w:rsidR="00F73A4C" w:rsidRPr="00992146">
        <w:rPr>
          <w:lang w:val="en-US"/>
          <w:rPrChange w:id="4668" w:author="Anusha De" w:date="2022-08-01T14:48:00Z">
            <w:rPr/>
          </w:rPrChange>
        </w:rPr>
        <w:t xml:space="preserve"> </w:t>
      </w:r>
      <w:r w:rsidRPr="00992146">
        <w:rPr>
          <w:lang w:val="en-US"/>
          <w:rPrChange w:id="4669" w:author="Anusha De" w:date="2022-08-01T14:48:00Z">
            <w:rPr/>
          </w:rPrChange>
        </w:rPr>
        <w:t>performance</w:t>
      </w:r>
      <w:r w:rsidR="00F73A4C" w:rsidRPr="00992146">
        <w:rPr>
          <w:lang w:val="en-US"/>
          <w:rPrChange w:id="4670" w:author="Anusha De" w:date="2022-08-01T14:48:00Z">
            <w:rPr/>
          </w:rPrChange>
        </w:rPr>
        <w:t xml:space="preserve"> </w:t>
      </w:r>
      <w:r w:rsidRPr="00992146">
        <w:rPr>
          <w:lang w:val="en-US"/>
          <w:rPrChange w:id="4671" w:author="Anusha De" w:date="2022-08-01T14:48:00Z">
            <w:rPr/>
          </w:rPrChange>
        </w:rPr>
        <w:t>has</w:t>
      </w:r>
      <w:r w:rsidR="00F73A4C" w:rsidRPr="00992146">
        <w:rPr>
          <w:lang w:val="en-US"/>
          <w:rPrChange w:id="4672" w:author="Anusha De" w:date="2022-08-01T14:48:00Z">
            <w:rPr/>
          </w:rPrChange>
        </w:rPr>
        <w:t xml:space="preserve"> </w:t>
      </w:r>
      <w:r w:rsidRPr="00992146">
        <w:rPr>
          <w:lang w:val="en-US"/>
          <w:rPrChange w:id="4673" w:author="Anusha De" w:date="2022-08-01T14:48:00Z">
            <w:rPr/>
          </w:rPrChange>
        </w:rPr>
        <w:t>important</w:t>
      </w:r>
      <w:r w:rsidR="00F73A4C" w:rsidRPr="00992146">
        <w:rPr>
          <w:lang w:val="en-US"/>
          <w:rPrChange w:id="4674" w:author="Anusha De" w:date="2022-08-01T14:48:00Z">
            <w:rPr/>
          </w:rPrChange>
        </w:rPr>
        <w:t xml:space="preserve"> </w:t>
      </w:r>
      <w:r w:rsidRPr="00992146">
        <w:rPr>
          <w:lang w:val="en-US"/>
          <w:rPrChange w:id="4675" w:author="Anusha De" w:date="2022-08-01T14:48:00Z">
            <w:rPr/>
          </w:rPrChange>
        </w:rPr>
        <w:t>consequences</w:t>
      </w:r>
      <w:r w:rsidR="00F73A4C" w:rsidRPr="00992146">
        <w:rPr>
          <w:lang w:val="en-US"/>
          <w:rPrChange w:id="4676" w:author="Anusha De" w:date="2022-08-01T14:48:00Z">
            <w:rPr/>
          </w:rPrChange>
        </w:rPr>
        <w:t xml:space="preserve"> </w:t>
      </w:r>
      <w:r w:rsidRPr="00992146">
        <w:rPr>
          <w:lang w:val="en-US"/>
          <w:rPrChange w:id="4677" w:author="Anusha De" w:date="2022-08-01T14:48:00Z">
            <w:rPr/>
          </w:rPrChange>
        </w:rPr>
        <w:t>for</w:t>
      </w:r>
      <w:r w:rsidR="00F73A4C" w:rsidRPr="00992146">
        <w:rPr>
          <w:lang w:val="en-US"/>
          <w:rPrChange w:id="4678" w:author="Anusha De" w:date="2022-08-01T14:48:00Z">
            <w:rPr/>
          </w:rPrChange>
        </w:rPr>
        <w:t xml:space="preserve"> </w:t>
      </w:r>
      <w:r w:rsidRPr="00992146">
        <w:rPr>
          <w:lang w:val="en-US"/>
          <w:rPrChange w:id="4679" w:author="Anusha De" w:date="2022-08-01T14:48:00Z">
            <w:rPr/>
          </w:rPrChange>
        </w:rPr>
        <w:t>quality</w:t>
      </w:r>
      <w:r w:rsidR="00F73A4C" w:rsidRPr="00992146">
        <w:rPr>
          <w:lang w:val="en-US"/>
          <w:rPrChange w:id="4680" w:author="Anusha De" w:date="2022-08-01T14:48:00Z">
            <w:rPr/>
          </w:rPrChange>
        </w:rPr>
        <w:t xml:space="preserve"> </w:t>
      </w:r>
      <w:r w:rsidRPr="00992146">
        <w:rPr>
          <w:lang w:val="en-US"/>
          <w:rPrChange w:id="4681" w:author="Anusha De" w:date="2022-08-01T14:48:00Z">
            <w:rPr/>
          </w:rPrChange>
        </w:rPr>
        <w:t>downstream.</w:t>
      </w:r>
      <w:r w:rsidR="00F73A4C" w:rsidRPr="00992146">
        <w:rPr>
          <w:lang w:val="en-US"/>
          <w:rPrChange w:id="4682" w:author="Anusha De" w:date="2022-08-01T14:48:00Z">
            <w:rPr/>
          </w:rPrChange>
        </w:rPr>
        <w:t xml:space="preserve"> </w:t>
      </w:r>
      <w:r w:rsidRPr="00992146">
        <w:rPr>
          <w:lang w:val="en-US"/>
          <w:rPrChange w:id="4683" w:author="Anusha De" w:date="2022-08-01T14:48:00Z">
            <w:rPr/>
          </w:rPrChange>
        </w:rPr>
        <w:t>Bulking</w:t>
      </w:r>
      <w:r w:rsidR="00F73A4C" w:rsidRPr="00992146">
        <w:rPr>
          <w:lang w:val="en-US"/>
          <w:rPrChange w:id="4684" w:author="Anusha De" w:date="2022-08-01T14:48:00Z">
            <w:rPr/>
          </w:rPrChange>
        </w:rPr>
        <w:t xml:space="preserve"> </w:t>
      </w:r>
      <w:r w:rsidRPr="00992146">
        <w:rPr>
          <w:lang w:val="en-US"/>
          <w:rPrChange w:id="4685" w:author="Anusha De" w:date="2022-08-01T14:48:00Z">
            <w:rPr/>
          </w:rPrChange>
        </w:rPr>
        <w:t>and</w:t>
      </w:r>
      <w:r w:rsidR="00F73A4C" w:rsidRPr="00992146">
        <w:rPr>
          <w:lang w:val="en-US"/>
          <w:rPrChange w:id="4686" w:author="Anusha De" w:date="2022-08-01T14:48:00Z">
            <w:rPr/>
          </w:rPrChange>
        </w:rPr>
        <w:t xml:space="preserve"> </w:t>
      </w:r>
      <w:r w:rsidRPr="00992146">
        <w:rPr>
          <w:lang w:val="en-US"/>
          <w:rPrChange w:id="4687" w:author="Anusha De" w:date="2022-08-01T14:48:00Z">
            <w:rPr/>
          </w:rPrChange>
        </w:rPr>
        <w:t>mixing</w:t>
      </w:r>
      <w:r w:rsidR="00F73A4C" w:rsidRPr="00992146">
        <w:rPr>
          <w:lang w:val="en-US"/>
          <w:rPrChange w:id="4688" w:author="Anusha De" w:date="2022-08-01T14:48:00Z">
            <w:rPr/>
          </w:rPrChange>
        </w:rPr>
        <w:t xml:space="preserve"> </w:t>
      </w:r>
      <w:r w:rsidRPr="00992146">
        <w:rPr>
          <w:lang w:val="en-US"/>
          <w:rPrChange w:id="4689" w:author="Anusha De" w:date="2022-08-01T14:48:00Z">
            <w:rPr/>
          </w:rPrChange>
        </w:rPr>
        <w:t>of</w:t>
      </w:r>
      <w:r w:rsidR="00F73A4C" w:rsidRPr="00992146">
        <w:rPr>
          <w:lang w:val="en-US"/>
          <w:rPrChange w:id="4690" w:author="Anusha De" w:date="2022-08-01T14:48:00Z">
            <w:rPr/>
          </w:rPrChange>
        </w:rPr>
        <w:t xml:space="preserve"> </w:t>
      </w:r>
      <w:r w:rsidRPr="00992146">
        <w:rPr>
          <w:lang w:val="en-US"/>
          <w:rPrChange w:id="4691" w:author="Anusha De" w:date="2022-08-01T14:48:00Z">
            <w:rPr/>
          </w:rPrChange>
        </w:rPr>
        <w:t>smallholder</w:t>
      </w:r>
      <w:r w:rsidR="00F73A4C" w:rsidRPr="00992146">
        <w:rPr>
          <w:lang w:val="en-US"/>
          <w:rPrChange w:id="4692" w:author="Anusha De" w:date="2022-08-01T14:48:00Z">
            <w:rPr/>
          </w:rPrChange>
        </w:rPr>
        <w:t xml:space="preserve"> </w:t>
      </w:r>
      <w:r w:rsidRPr="00992146">
        <w:rPr>
          <w:lang w:val="en-US"/>
          <w:rPrChange w:id="4693" w:author="Anusha De" w:date="2022-08-01T14:48:00Z">
            <w:rPr/>
          </w:rPrChange>
        </w:rPr>
        <w:t>supply</w:t>
      </w:r>
      <w:r w:rsidR="00F73A4C" w:rsidRPr="00992146">
        <w:rPr>
          <w:lang w:val="en-US"/>
          <w:rPrChange w:id="4694" w:author="Anusha De" w:date="2022-08-01T14:48:00Z">
            <w:rPr/>
          </w:rPrChange>
        </w:rPr>
        <w:t xml:space="preserve"> </w:t>
      </w:r>
      <w:r w:rsidRPr="00992146">
        <w:rPr>
          <w:lang w:val="en-US"/>
          <w:rPrChange w:id="4695" w:author="Anusha De" w:date="2022-08-01T14:48:00Z">
            <w:rPr/>
          </w:rPrChange>
        </w:rPr>
        <w:t>dilutes</w:t>
      </w:r>
      <w:r w:rsidR="00F73A4C" w:rsidRPr="00992146">
        <w:rPr>
          <w:lang w:val="en-US"/>
          <w:rPrChange w:id="4696" w:author="Anusha De" w:date="2022-08-01T14:48:00Z">
            <w:rPr/>
          </w:rPrChange>
        </w:rPr>
        <w:t xml:space="preserve"> </w:t>
      </w:r>
      <w:r w:rsidRPr="00992146">
        <w:rPr>
          <w:lang w:val="en-US"/>
          <w:rPrChange w:id="4697" w:author="Anusha De" w:date="2022-08-01T14:48:00Z">
            <w:rPr/>
          </w:rPrChange>
        </w:rPr>
        <w:t>incentives</w:t>
      </w:r>
      <w:r w:rsidR="00F73A4C" w:rsidRPr="00992146">
        <w:rPr>
          <w:lang w:val="en-US"/>
          <w:rPrChange w:id="4698" w:author="Anusha De" w:date="2022-08-01T14:48:00Z">
            <w:rPr/>
          </w:rPrChange>
        </w:rPr>
        <w:t xml:space="preserve"> </w:t>
      </w:r>
      <w:r w:rsidRPr="00992146">
        <w:rPr>
          <w:lang w:val="en-US"/>
          <w:rPrChange w:id="4699" w:author="Anusha De" w:date="2022-08-01T14:48:00Z">
            <w:rPr/>
          </w:rPrChange>
        </w:rPr>
        <w:t>to</w:t>
      </w:r>
      <w:r w:rsidR="00F73A4C" w:rsidRPr="00992146">
        <w:rPr>
          <w:lang w:val="en-US"/>
          <w:rPrChange w:id="4700" w:author="Anusha De" w:date="2022-08-01T14:48:00Z">
            <w:rPr/>
          </w:rPrChange>
        </w:rPr>
        <w:t xml:space="preserve"> </w:t>
      </w:r>
      <w:r w:rsidRPr="00992146">
        <w:rPr>
          <w:lang w:val="en-US"/>
          <w:rPrChange w:id="4701" w:author="Anusha De" w:date="2022-08-01T14:48:00Z">
            <w:rPr/>
          </w:rPrChange>
        </w:rPr>
        <w:t>supply</w:t>
      </w:r>
      <w:r w:rsidR="00F73A4C" w:rsidRPr="00992146">
        <w:rPr>
          <w:lang w:val="en-US"/>
          <w:rPrChange w:id="4702" w:author="Anusha De" w:date="2022-08-01T14:48:00Z">
            <w:rPr/>
          </w:rPrChange>
        </w:rPr>
        <w:t xml:space="preserve"> </w:t>
      </w:r>
      <w:r w:rsidRPr="00992146">
        <w:rPr>
          <w:lang w:val="en-US"/>
          <w:rPrChange w:id="4703" w:author="Anusha De" w:date="2022-08-01T14:48:00Z">
            <w:rPr/>
          </w:rPrChange>
        </w:rPr>
        <w:t>high</w:t>
      </w:r>
      <w:r w:rsidR="00F73A4C" w:rsidRPr="00992146">
        <w:rPr>
          <w:lang w:val="en-US"/>
          <w:rPrChange w:id="4704" w:author="Anusha De" w:date="2022-08-01T14:48:00Z">
            <w:rPr/>
          </w:rPrChange>
        </w:rPr>
        <w:t xml:space="preserve"> </w:t>
      </w:r>
      <w:r w:rsidRPr="00992146">
        <w:rPr>
          <w:lang w:val="en-US"/>
          <w:rPrChange w:id="4705" w:author="Anusha De" w:date="2022-08-01T14:48:00Z">
            <w:rPr/>
          </w:rPrChange>
        </w:rPr>
        <w:t>quality</w:t>
      </w:r>
      <w:r w:rsidR="00F73A4C" w:rsidRPr="00992146">
        <w:rPr>
          <w:lang w:val="en-US"/>
          <w:rPrChange w:id="4706" w:author="Anusha De" w:date="2022-08-01T14:48:00Z">
            <w:rPr/>
          </w:rPrChange>
        </w:rPr>
        <w:t xml:space="preserve"> </w:t>
      </w:r>
      <w:r w:rsidRPr="00992146">
        <w:rPr>
          <w:lang w:val="en-US"/>
          <w:rPrChange w:id="4707" w:author="Anusha De" w:date="2022-08-01T14:48:00Z">
            <w:rPr/>
          </w:rPrChange>
        </w:rPr>
        <w:t>(</w:t>
      </w:r>
      <w:r>
        <w:fldChar w:fldCharType="begin"/>
      </w:r>
      <w:r w:rsidRPr="00992146">
        <w:rPr>
          <w:lang w:val="en-US"/>
          <w:rPrChange w:id="4708" w:author="Anusha De" w:date="2022-08-01T14:48:00Z">
            <w:rPr/>
          </w:rPrChange>
        </w:rPr>
        <w:instrText xml:space="preserve"> HYPERLINK \l "_bookmark11" </w:instrText>
      </w:r>
      <w:r>
        <w:fldChar w:fldCharType="separate"/>
      </w:r>
      <w:r w:rsidRPr="00992146">
        <w:rPr>
          <w:lang w:val="en-US"/>
          <w:rPrChange w:id="4709" w:author="Anusha De" w:date="2022-08-01T14:48:00Z">
            <w:rPr/>
          </w:rPrChange>
        </w:rPr>
        <w:t>Anissa</w:t>
      </w:r>
      <w:r w:rsidR="00F73A4C" w:rsidRPr="00992146">
        <w:rPr>
          <w:lang w:val="en-US"/>
          <w:rPrChange w:id="4710" w:author="Anusha De" w:date="2022-08-01T14:48:00Z">
            <w:rPr/>
          </w:rPrChange>
        </w:rPr>
        <w:t xml:space="preserve"> </w:t>
      </w:r>
      <w:r w:rsidRPr="00992146">
        <w:rPr>
          <w:lang w:val="en-US"/>
          <w:rPrChange w:id="4711" w:author="Anusha De" w:date="2022-08-01T14:48:00Z">
            <w:rPr/>
          </w:rPrChange>
        </w:rPr>
        <w:t>et</w:t>
      </w:r>
      <w:r w:rsidR="00F73A4C" w:rsidRPr="00992146">
        <w:rPr>
          <w:lang w:val="en-US"/>
          <w:rPrChange w:id="4712" w:author="Anusha De" w:date="2022-08-01T14:48:00Z">
            <w:rPr/>
          </w:rPrChange>
        </w:rPr>
        <w:t xml:space="preserve"> </w:t>
      </w:r>
      <w:r w:rsidRPr="00992146">
        <w:rPr>
          <w:lang w:val="en-US"/>
          <w:rPrChange w:id="4713" w:author="Anusha De" w:date="2022-08-01T14:48:00Z">
            <w:rPr/>
          </w:rPrChange>
        </w:rPr>
        <w:t>al.</w:t>
      </w:r>
      <w:r>
        <w:fldChar w:fldCharType="end"/>
      </w:r>
      <w:r w:rsidRPr="00992146">
        <w:rPr>
          <w:lang w:val="en-US"/>
          <w:rPrChange w:id="4714" w:author="Anusha De" w:date="2022-08-01T14:48:00Z">
            <w:rPr/>
          </w:rPrChange>
        </w:rPr>
        <w:t>,</w:t>
      </w:r>
      <w:r w:rsidR="00F73A4C" w:rsidRPr="00992146">
        <w:rPr>
          <w:lang w:val="en-US"/>
          <w:rPrChange w:id="4715" w:author="Anusha De" w:date="2022-08-01T14:48:00Z">
            <w:rPr/>
          </w:rPrChange>
        </w:rPr>
        <w:t xml:space="preserve"> </w:t>
      </w:r>
      <w:r>
        <w:fldChar w:fldCharType="begin"/>
      </w:r>
      <w:r w:rsidRPr="00992146">
        <w:rPr>
          <w:lang w:val="en-US"/>
          <w:rPrChange w:id="4716" w:author="Anusha De" w:date="2022-08-01T14:48:00Z">
            <w:rPr/>
          </w:rPrChange>
        </w:rPr>
        <w:instrText xml:space="preserve"> HYPERLINK \l "_bookmark11" </w:instrText>
      </w:r>
      <w:r>
        <w:fldChar w:fldCharType="separate"/>
      </w:r>
      <w:r w:rsidRPr="00992146">
        <w:rPr>
          <w:lang w:val="en-US"/>
          <w:rPrChange w:id="4717" w:author="Anusha De" w:date="2022-08-01T14:48:00Z">
            <w:rPr/>
          </w:rPrChange>
        </w:rPr>
        <w:t>2021</w:t>
      </w:r>
      <w:r>
        <w:fldChar w:fldCharType="end"/>
      </w:r>
      <w:r w:rsidRPr="00992146">
        <w:rPr>
          <w:lang w:val="en-US"/>
          <w:rPrChange w:id="4718" w:author="Anusha De" w:date="2022-08-01T14:48:00Z">
            <w:rPr/>
          </w:rPrChange>
        </w:rPr>
        <w:t>).</w:t>
      </w:r>
      <w:r w:rsidR="00F73A4C" w:rsidRPr="00992146">
        <w:rPr>
          <w:lang w:val="en-US"/>
          <w:rPrChange w:id="4719" w:author="Anusha De" w:date="2022-08-01T14:48:00Z">
            <w:rPr/>
          </w:rPrChange>
        </w:rPr>
        <w:t xml:space="preserve"> </w:t>
      </w:r>
      <w:r w:rsidRPr="00992146">
        <w:rPr>
          <w:lang w:val="en-US"/>
          <w:rPrChange w:id="4720" w:author="Anusha De" w:date="2022-08-01T14:48:00Z">
            <w:rPr/>
          </w:rPrChange>
        </w:rPr>
        <w:t>Procuring</w:t>
      </w:r>
      <w:r w:rsidR="00F73A4C" w:rsidRPr="00992146">
        <w:rPr>
          <w:lang w:val="en-US"/>
          <w:rPrChange w:id="4721" w:author="Anusha De" w:date="2022-08-01T14:48:00Z">
            <w:rPr/>
          </w:rPrChange>
        </w:rPr>
        <w:t xml:space="preserve"> </w:t>
      </w:r>
      <w:r w:rsidRPr="00992146">
        <w:rPr>
          <w:lang w:val="en-US"/>
          <w:rPrChange w:id="4722" w:author="Anusha De" w:date="2022-08-01T14:48:00Z">
            <w:rPr/>
          </w:rPrChange>
        </w:rPr>
        <w:t>sufficiently</w:t>
      </w:r>
      <w:r w:rsidR="00F73A4C" w:rsidRPr="00992146">
        <w:rPr>
          <w:lang w:val="en-US"/>
          <w:rPrChange w:id="4723" w:author="Anusha De" w:date="2022-08-01T14:48:00Z">
            <w:rPr/>
          </w:rPrChange>
        </w:rPr>
        <w:t xml:space="preserve"> </w:t>
      </w:r>
      <w:r w:rsidRPr="00992146">
        <w:rPr>
          <w:lang w:val="en-US"/>
          <w:rPrChange w:id="4724" w:author="Anusha De" w:date="2022-08-01T14:48:00Z">
            <w:rPr/>
          </w:rPrChange>
        </w:rPr>
        <w:t>dried</w:t>
      </w:r>
      <w:r w:rsidR="00F73A4C" w:rsidRPr="00992146">
        <w:rPr>
          <w:lang w:val="en-US"/>
          <w:rPrChange w:id="4725" w:author="Anusha De" w:date="2022-08-01T14:48:00Z">
            <w:rPr/>
          </w:rPrChange>
        </w:rPr>
        <w:t xml:space="preserve"> </w:t>
      </w:r>
      <w:r w:rsidRPr="00992146">
        <w:rPr>
          <w:lang w:val="en-US"/>
          <w:rPrChange w:id="4726" w:author="Anusha De" w:date="2022-08-01T14:48:00Z">
            <w:rPr/>
          </w:rPrChange>
        </w:rPr>
        <w:t>maize</w:t>
      </w:r>
      <w:r w:rsidR="00F73A4C" w:rsidRPr="00992146">
        <w:rPr>
          <w:lang w:val="en-US"/>
          <w:rPrChange w:id="4727" w:author="Anusha De" w:date="2022-08-01T14:48:00Z">
            <w:rPr/>
          </w:rPrChange>
        </w:rPr>
        <w:t xml:space="preserve"> </w:t>
      </w:r>
      <w:r w:rsidRPr="00992146">
        <w:rPr>
          <w:lang w:val="en-US"/>
          <w:rPrChange w:id="4728" w:author="Anusha De" w:date="2022-08-01T14:48:00Z">
            <w:rPr/>
          </w:rPrChange>
        </w:rPr>
        <w:t>and</w:t>
      </w:r>
      <w:r w:rsidR="00F73A4C" w:rsidRPr="00992146">
        <w:rPr>
          <w:lang w:val="en-US"/>
          <w:rPrChange w:id="4729" w:author="Anusha De" w:date="2022-08-01T14:48:00Z">
            <w:rPr/>
          </w:rPrChange>
        </w:rPr>
        <w:t xml:space="preserve"> </w:t>
      </w:r>
      <w:r w:rsidRPr="00992146">
        <w:rPr>
          <w:lang w:val="en-US"/>
          <w:rPrChange w:id="4730" w:author="Anusha De" w:date="2022-08-01T14:48:00Z">
            <w:rPr/>
          </w:rPrChange>
        </w:rPr>
        <w:t>proper</w:t>
      </w:r>
      <w:r w:rsidR="00F73A4C" w:rsidRPr="00992146">
        <w:rPr>
          <w:lang w:val="en-US"/>
          <w:rPrChange w:id="4731" w:author="Anusha De" w:date="2022-08-01T14:48:00Z">
            <w:rPr/>
          </w:rPrChange>
        </w:rPr>
        <w:t xml:space="preserve"> </w:t>
      </w:r>
      <w:r w:rsidRPr="00992146">
        <w:rPr>
          <w:lang w:val="en-US"/>
          <w:rPrChange w:id="4732" w:author="Anusha De" w:date="2022-08-01T14:48:00Z">
            <w:rPr/>
          </w:rPrChange>
        </w:rPr>
        <w:t>storage</w:t>
      </w:r>
      <w:r w:rsidR="00F73A4C" w:rsidRPr="00992146">
        <w:rPr>
          <w:lang w:val="en-US"/>
          <w:rPrChange w:id="4733" w:author="Anusha De" w:date="2022-08-01T14:48:00Z">
            <w:rPr/>
          </w:rPrChange>
        </w:rPr>
        <w:t xml:space="preserve"> </w:t>
      </w:r>
      <w:r w:rsidRPr="00992146">
        <w:rPr>
          <w:lang w:val="en-US"/>
          <w:rPrChange w:id="4734" w:author="Anusha De" w:date="2022-08-01T14:48:00Z">
            <w:rPr/>
          </w:rPrChange>
        </w:rPr>
        <w:t>and</w:t>
      </w:r>
      <w:r w:rsidR="00F73A4C" w:rsidRPr="00992146">
        <w:rPr>
          <w:lang w:val="en-US"/>
          <w:rPrChange w:id="4735" w:author="Anusha De" w:date="2022-08-01T14:48:00Z">
            <w:rPr/>
          </w:rPrChange>
        </w:rPr>
        <w:t xml:space="preserve"> </w:t>
      </w:r>
      <w:r w:rsidRPr="00992146">
        <w:rPr>
          <w:lang w:val="en-US"/>
          <w:rPrChange w:id="4736" w:author="Anusha De" w:date="2022-08-01T14:48:00Z">
            <w:rPr/>
          </w:rPrChange>
        </w:rPr>
        <w:t>handling</w:t>
      </w:r>
      <w:r w:rsidR="00F73A4C" w:rsidRPr="00992146">
        <w:rPr>
          <w:lang w:val="en-US"/>
          <w:rPrChange w:id="4737" w:author="Anusha De" w:date="2022-08-01T14:48:00Z">
            <w:rPr/>
          </w:rPrChange>
        </w:rPr>
        <w:t xml:space="preserve"> </w:t>
      </w:r>
      <w:r w:rsidRPr="00992146">
        <w:rPr>
          <w:lang w:val="en-US"/>
          <w:rPrChange w:id="4738" w:author="Anusha De" w:date="2022-08-01T14:48:00Z">
            <w:rPr/>
          </w:rPrChange>
        </w:rPr>
        <w:t>are</w:t>
      </w:r>
      <w:r w:rsidR="00F73A4C" w:rsidRPr="00992146">
        <w:rPr>
          <w:lang w:val="en-US"/>
          <w:rPrChange w:id="4739" w:author="Anusha De" w:date="2022-08-01T14:48:00Z">
            <w:rPr/>
          </w:rPrChange>
        </w:rPr>
        <w:t xml:space="preserve"> </w:t>
      </w:r>
      <w:r w:rsidRPr="00992146">
        <w:rPr>
          <w:lang w:val="en-US"/>
          <w:rPrChange w:id="4740" w:author="Anusha De" w:date="2022-08-01T14:48:00Z">
            <w:rPr/>
          </w:rPrChange>
        </w:rPr>
        <w:t>important</w:t>
      </w:r>
      <w:r w:rsidR="00F73A4C" w:rsidRPr="00992146">
        <w:rPr>
          <w:lang w:val="en-US"/>
          <w:rPrChange w:id="4741" w:author="Anusha De" w:date="2022-08-01T14:48:00Z">
            <w:rPr/>
          </w:rPrChange>
        </w:rPr>
        <w:t xml:space="preserve"> </w:t>
      </w:r>
      <w:r w:rsidRPr="00992146">
        <w:rPr>
          <w:lang w:val="en-US"/>
          <w:rPrChange w:id="4742" w:author="Anusha De" w:date="2022-08-01T14:48:00Z">
            <w:rPr/>
          </w:rPrChange>
        </w:rPr>
        <w:t>to</w:t>
      </w:r>
      <w:r w:rsidR="00F73A4C" w:rsidRPr="00992146">
        <w:rPr>
          <w:lang w:val="en-US"/>
          <w:rPrChange w:id="4743" w:author="Anusha De" w:date="2022-08-01T14:48:00Z">
            <w:rPr/>
          </w:rPrChange>
        </w:rPr>
        <w:t xml:space="preserve"> </w:t>
      </w:r>
      <w:r w:rsidRPr="00992146">
        <w:rPr>
          <w:lang w:val="en-US"/>
          <w:rPrChange w:id="4744" w:author="Anusha De" w:date="2022-08-01T14:48:00Z">
            <w:rPr/>
          </w:rPrChange>
        </w:rPr>
        <w:t>reduce</w:t>
      </w:r>
      <w:r w:rsidR="00F73A4C" w:rsidRPr="00992146">
        <w:rPr>
          <w:lang w:val="en-US"/>
          <w:rPrChange w:id="4745" w:author="Anusha De" w:date="2022-08-01T14:48:00Z">
            <w:rPr/>
          </w:rPrChange>
        </w:rPr>
        <w:t xml:space="preserve"> </w:t>
      </w:r>
      <w:r w:rsidRPr="00992146">
        <w:rPr>
          <w:lang w:val="en-US"/>
          <w:rPrChange w:id="4746" w:author="Anusha De" w:date="2022-08-01T14:48:00Z">
            <w:rPr/>
          </w:rPrChange>
        </w:rPr>
        <w:t>aflatoxin</w:t>
      </w:r>
      <w:r w:rsidR="00F73A4C" w:rsidRPr="00992146">
        <w:rPr>
          <w:lang w:val="en-US"/>
          <w:rPrChange w:id="4747" w:author="Anusha De" w:date="2022-08-01T14:48:00Z">
            <w:rPr/>
          </w:rPrChange>
        </w:rPr>
        <w:t xml:space="preserve"> </w:t>
      </w:r>
      <w:r w:rsidRPr="00992146">
        <w:rPr>
          <w:lang w:val="en-US"/>
          <w:rPrChange w:id="4748" w:author="Anusha De" w:date="2022-08-01T14:48:00Z">
            <w:rPr/>
          </w:rPrChange>
        </w:rPr>
        <w:t>contamination</w:t>
      </w:r>
      <w:r w:rsidR="00F73A4C" w:rsidRPr="00992146">
        <w:rPr>
          <w:lang w:val="en-US"/>
          <w:rPrChange w:id="4749" w:author="Anusha De" w:date="2022-08-01T14:48:00Z">
            <w:rPr/>
          </w:rPrChange>
        </w:rPr>
        <w:t xml:space="preserve"> </w:t>
      </w:r>
      <w:r w:rsidRPr="00992146">
        <w:rPr>
          <w:lang w:val="en-US"/>
          <w:rPrChange w:id="4750" w:author="Anusha De" w:date="2022-08-01T14:48:00Z">
            <w:rPr/>
          </w:rPrChange>
        </w:rPr>
        <w:t>(</w:t>
      </w:r>
      <w:proofErr w:type="spellStart"/>
      <w:r w:rsidR="006B0D07" w:rsidRPr="00643A43">
        <w:fldChar w:fldCharType="begin"/>
      </w:r>
      <w:r w:rsidR="006B0D07" w:rsidRPr="00992146">
        <w:rPr>
          <w:lang w:val="en-US"/>
          <w:rPrChange w:id="4751" w:author="Anusha De" w:date="2022-08-01T14:48:00Z">
            <w:rPr/>
          </w:rPrChange>
        </w:rPr>
        <w:instrText xml:space="preserve"> HYPERLINK \l "_bookmark18" </w:instrText>
      </w:r>
      <w:r w:rsidR="006B0D07" w:rsidRPr="00643A43">
        <w:fldChar w:fldCharType="separate"/>
      </w:r>
      <w:r w:rsidRPr="00992146">
        <w:rPr>
          <w:lang w:val="en-US"/>
          <w:rPrChange w:id="4752" w:author="Anusha De" w:date="2022-08-01T14:48:00Z">
            <w:rPr/>
          </w:rPrChange>
        </w:rPr>
        <w:t>Bauchet</w:t>
      </w:r>
      <w:proofErr w:type="spellEnd"/>
      <w:r w:rsidR="00F73A4C" w:rsidRPr="00992146">
        <w:rPr>
          <w:lang w:val="en-US"/>
          <w:rPrChange w:id="4753" w:author="Anusha De" w:date="2022-08-01T14:48:00Z">
            <w:rPr/>
          </w:rPrChange>
        </w:rPr>
        <w:t xml:space="preserve"> </w:t>
      </w:r>
      <w:r w:rsidRPr="00992146">
        <w:rPr>
          <w:lang w:val="en-US"/>
          <w:rPrChange w:id="4754" w:author="Anusha De" w:date="2022-08-01T14:48:00Z">
            <w:rPr/>
          </w:rPrChange>
        </w:rPr>
        <w:t>et</w:t>
      </w:r>
      <w:r w:rsidR="00F73A4C" w:rsidRPr="00992146">
        <w:rPr>
          <w:lang w:val="en-US"/>
          <w:rPrChange w:id="4755" w:author="Anusha De" w:date="2022-08-01T14:48:00Z">
            <w:rPr/>
          </w:rPrChange>
        </w:rPr>
        <w:t xml:space="preserve"> </w:t>
      </w:r>
      <w:r w:rsidRPr="00992146">
        <w:rPr>
          <w:lang w:val="en-US"/>
          <w:rPrChange w:id="4756" w:author="Anusha De" w:date="2022-08-01T14:48:00Z">
            <w:rPr/>
          </w:rPrChange>
        </w:rPr>
        <w:t>al.</w:t>
      </w:r>
      <w:r w:rsidR="006B0D07" w:rsidRPr="00643A43">
        <w:fldChar w:fldCharType="end"/>
      </w:r>
      <w:r w:rsidRPr="00992146">
        <w:rPr>
          <w:lang w:val="en-US"/>
          <w:rPrChange w:id="4757" w:author="Anusha De" w:date="2022-08-01T14:48:00Z">
            <w:rPr/>
          </w:rPrChange>
        </w:rPr>
        <w:t>,</w:t>
      </w:r>
      <w:r w:rsidR="00F73A4C" w:rsidRPr="00992146">
        <w:rPr>
          <w:lang w:val="en-US"/>
          <w:rPrChange w:id="4758" w:author="Anusha De" w:date="2022-08-01T14:48:00Z">
            <w:rPr/>
          </w:rPrChange>
        </w:rPr>
        <w:t xml:space="preserve"> </w:t>
      </w:r>
      <w:r>
        <w:fldChar w:fldCharType="begin"/>
      </w:r>
      <w:r w:rsidRPr="00992146">
        <w:rPr>
          <w:lang w:val="en-US"/>
          <w:rPrChange w:id="4759" w:author="Anusha De" w:date="2022-08-01T14:48:00Z">
            <w:rPr/>
          </w:rPrChange>
        </w:rPr>
        <w:instrText xml:space="preserve"> HYPERLINK \l "_bookmark18" </w:instrText>
      </w:r>
      <w:r>
        <w:fldChar w:fldCharType="separate"/>
      </w:r>
      <w:r w:rsidRPr="00992146">
        <w:rPr>
          <w:lang w:val="en-US"/>
          <w:rPrChange w:id="4760" w:author="Anusha De" w:date="2022-08-01T14:48:00Z">
            <w:rPr/>
          </w:rPrChange>
        </w:rPr>
        <w:t>2021</w:t>
      </w:r>
      <w:r>
        <w:fldChar w:fldCharType="end"/>
      </w:r>
      <w:r w:rsidRPr="00992146">
        <w:rPr>
          <w:lang w:val="en-US"/>
          <w:rPrChange w:id="4761" w:author="Anusha De" w:date="2022-08-01T14:48:00Z">
            <w:rPr/>
          </w:rPrChange>
        </w:rPr>
        <w:t>).</w:t>
      </w:r>
      <w:r w:rsidR="00F73A4C" w:rsidRPr="00992146">
        <w:rPr>
          <w:lang w:val="en-US"/>
          <w:rPrChange w:id="4762" w:author="Anusha De" w:date="2022-08-01T14:48:00Z">
            <w:rPr/>
          </w:rPrChange>
        </w:rPr>
        <w:t xml:space="preserve"> </w:t>
      </w:r>
      <w:r w:rsidRPr="00992146">
        <w:rPr>
          <w:lang w:val="en-US"/>
          <w:rPrChange w:id="4763" w:author="Anusha De" w:date="2022-08-01T14:48:00Z">
            <w:rPr/>
          </w:rPrChange>
        </w:rPr>
        <w:t>Furthermore,</w:t>
      </w:r>
      <w:r w:rsidR="00F73A4C" w:rsidRPr="00992146">
        <w:rPr>
          <w:lang w:val="en-US"/>
          <w:rPrChange w:id="4764" w:author="Anusha De" w:date="2022-08-01T14:48:00Z">
            <w:rPr/>
          </w:rPrChange>
        </w:rPr>
        <w:t xml:space="preserve"> </w:t>
      </w:r>
      <w:r w:rsidRPr="00992146">
        <w:rPr>
          <w:lang w:val="en-US"/>
          <w:rPrChange w:id="4765" w:author="Anusha De" w:date="2022-08-01T14:48:00Z">
            <w:rPr/>
          </w:rPrChange>
        </w:rPr>
        <w:t>while</w:t>
      </w:r>
      <w:r w:rsidR="00F73A4C" w:rsidRPr="00992146">
        <w:rPr>
          <w:lang w:val="en-US"/>
          <w:rPrChange w:id="4766" w:author="Anusha De" w:date="2022-08-01T14:48:00Z">
            <w:rPr/>
          </w:rPrChange>
        </w:rPr>
        <w:t xml:space="preserve"> </w:t>
      </w:r>
      <w:r w:rsidRPr="00992146">
        <w:rPr>
          <w:lang w:val="en-US"/>
          <w:rPrChange w:id="4767" w:author="Anusha De" w:date="2022-08-01T14:48:00Z">
            <w:rPr/>
          </w:rPrChange>
        </w:rPr>
        <w:t>small</w:t>
      </w:r>
      <w:r w:rsidR="00F73A4C" w:rsidRPr="00992146">
        <w:rPr>
          <w:lang w:val="en-US"/>
          <w:rPrChange w:id="4768" w:author="Anusha De" w:date="2022-08-01T14:48:00Z">
            <w:rPr/>
          </w:rPrChange>
        </w:rPr>
        <w:t xml:space="preserve"> </w:t>
      </w:r>
      <w:r w:rsidRPr="00992146">
        <w:rPr>
          <w:lang w:val="en-US"/>
          <w:rPrChange w:id="4769" w:author="Anusha De" w:date="2022-08-01T14:48:00Z">
            <w:rPr/>
          </w:rPrChange>
        </w:rPr>
        <w:t>traders</w:t>
      </w:r>
      <w:r w:rsidR="00F73A4C" w:rsidRPr="00992146">
        <w:rPr>
          <w:lang w:val="en-US"/>
          <w:rPrChange w:id="4770" w:author="Anusha De" w:date="2022-08-01T14:48:00Z">
            <w:rPr/>
          </w:rPrChange>
        </w:rPr>
        <w:t xml:space="preserve"> </w:t>
      </w:r>
      <w:r w:rsidRPr="00992146">
        <w:rPr>
          <w:lang w:val="en-US"/>
          <w:rPrChange w:id="4771" w:author="Anusha De" w:date="2022-08-01T14:48:00Z">
            <w:rPr/>
          </w:rPrChange>
        </w:rPr>
        <w:t>are</w:t>
      </w:r>
      <w:r w:rsidR="00F73A4C" w:rsidRPr="00992146">
        <w:rPr>
          <w:lang w:val="en-US"/>
          <w:rPrChange w:id="4772" w:author="Anusha De" w:date="2022-08-01T14:48:00Z">
            <w:rPr/>
          </w:rPrChange>
        </w:rPr>
        <w:t xml:space="preserve"> </w:t>
      </w:r>
      <w:r w:rsidRPr="00992146">
        <w:rPr>
          <w:lang w:val="en-US"/>
          <w:rPrChange w:id="4773" w:author="Anusha De" w:date="2022-08-01T14:48:00Z">
            <w:rPr/>
          </w:rPrChange>
        </w:rPr>
        <w:t>often</w:t>
      </w:r>
      <w:r w:rsidR="00F73A4C" w:rsidRPr="00992146">
        <w:rPr>
          <w:lang w:val="en-US"/>
          <w:rPrChange w:id="4774" w:author="Anusha De" w:date="2022-08-01T14:48:00Z">
            <w:rPr/>
          </w:rPrChange>
        </w:rPr>
        <w:t xml:space="preserve"> </w:t>
      </w:r>
      <w:r w:rsidRPr="00992146">
        <w:rPr>
          <w:lang w:val="en-US"/>
          <w:rPrChange w:id="4775" w:author="Anusha De" w:date="2022-08-01T14:48:00Z">
            <w:rPr/>
          </w:rPrChange>
        </w:rPr>
        <w:t>cast</w:t>
      </w:r>
      <w:r w:rsidR="00F73A4C" w:rsidRPr="00992146">
        <w:rPr>
          <w:lang w:val="en-US"/>
          <w:rPrChange w:id="4776" w:author="Anusha De" w:date="2022-08-01T14:48:00Z">
            <w:rPr/>
          </w:rPrChange>
        </w:rPr>
        <w:t xml:space="preserve"> </w:t>
      </w:r>
      <w:r w:rsidRPr="00992146">
        <w:rPr>
          <w:lang w:val="en-US"/>
          <w:rPrChange w:id="4777" w:author="Anusha De" w:date="2022-08-01T14:48:00Z">
            <w:rPr/>
          </w:rPrChange>
        </w:rPr>
        <w:t>in</w:t>
      </w:r>
      <w:r w:rsidR="00F73A4C" w:rsidRPr="00992146">
        <w:rPr>
          <w:lang w:val="en-US"/>
          <w:rPrChange w:id="4778" w:author="Anusha De" w:date="2022-08-01T14:48:00Z">
            <w:rPr/>
          </w:rPrChange>
        </w:rPr>
        <w:t xml:space="preserve"> </w:t>
      </w:r>
      <w:r w:rsidRPr="00992146">
        <w:rPr>
          <w:lang w:val="en-US"/>
          <w:rPrChange w:id="4779" w:author="Anusha De" w:date="2022-08-01T14:48:00Z">
            <w:rPr/>
          </w:rPrChange>
        </w:rPr>
        <w:t>a</w:t>
      </w:r>
      <w:r w:rsidR="00F73A4C" w:rsidRPr="00992146">
        <w:rPr>
          <w:lang w:val="en-US"/>
          <w:rPrChange w:id="4780" w:author="Anusha De" w:date="2022-08-01T14:48:00Z">
            <w:rPr/>
          </w:rPrChange>
        </w:rPr>
        <w:t xml:space="preserve"> </w:t>
      </w:r>
      <w:r w:rsidRPr="00992146">
        <w:rPr>
          <w:lang w:val="en-US"/>
          <w:rPrChange w:id="4781" w:author="Anusha De" w:date="2022-08-01T14:48:00Z">
            <w:rPr/>
          </w:rPrChange>
        </w:rPr>
        <w:t>negative</w:t>
      </w:r>
      <w:r w:rsidR="00F73A4C" w:rsidRPr="00992146">
        <w:rPr>
          <w:lang w:val="en-US"/>
          <w:rPrChange w:id="4782" w:author="Anusha De" w:date="2022-08-01T14:48:00Z">
            <w:rPr/>
          </w:rPrChange>
        </w:rPr>
        <w:t xml:space="preserve"> </w:t>
      </w:r>
      <w:r w:rsidRPr="00992146">
        <w:rPr>
          <w:lang w:val="en-US"/>
          <w:rPrChange w:id="4783" w:author="Anusha De" w:date="2022-08-01T14:48:00Z">
            <w:rPr/>
          </w:rPrChange>
        </w:rPr>
        <w:t>light</w:t>
      </w:r>
      <w:r w:rsidR="00F73A4C" w:rsidRPr="00992146">
        <w:rPr>
          <w:lang w:val="en-US"/>
          <w:rPrChange w:id="4784" w:author="Anusha De" w:date="2022-08-01T14:48:00Z">
            <w:rPr/>
          </w:rPrChange>
        </w:rPr>
        <w:t xml:space="preserve"> </w:t>
      </w:r>
      <w:r w:rsidRPr="00992146">
        <w:rPr>
          <w:lang w:val="en-US"/>
          <w:rPrChange w:id="4785" w:author="Anusha De" w:date="2022-08-01T14:48:00Z">
            <w:rPr/>
          </w:rPrChange>
        </w:rPr>
        <w:t>and</w:t>
      </w:r>
      <w:r w:rsidR="00F73A4C" w:rsidRPr="00992146">
        <w:rPr>
          <w:lang w:val="en-US"/>
          <w:rPrChange w:id="4786" w:author="Anusha De" w:date="2022-08-01T14:48:00Z">
            <w:rPr/>
          </w:rPrChange>
        </w:rPr>
        <w:t xml:space="preserve"> </w:t>
      </w:r>
      <w:r w:rsidRPr="00992146">
        <w:rPr>
          <w:lang w:val="en-US"/>
          <w:rPrChange w:id="4787" w:author="Anusha De" w:date="2022-08-01T14:48:00Z">
            <w:rPr/>
          </w:rPrChange>
        </w:rPr>
        <w:t>many</w:t>
      </w:r>
      <w:r w:rsidR="00F73A4C" w:rsidRPr="00992146">
        <w:rPr>
          <w:lang w:val="en-US"/>
          <w:rPrChange w:id="4788" w:author="Anusha De" w:date="2022-08-01T14:48:00Z">
            <w:rPr/>
          </w:rPrChange>
        </w:rPr>
        <w:t xml:space="preserve"> </w:t>
      </w:r>
      <w:r w:rsidRPr="00992146">
        <w:rPr>
          <w:lang w:val="en-US"/>
          <w:rPrChange w:id="4789" w:author="Anusha De" w:date="2022-08-01T14:48:00Z">
            <w:rPr/>
          </w:rPrChange>
        </w:rPr>
        <w:t>development</w:t>
      </w:r>
      <w:r w:rsidR="00F73A4C" w:rsidRPr="00992146">
        <w:rPr>
          <w:lang w:val="en-US"/>
          <w:rPrChange w:id="4790" w:author="Anusha De" w:date="2022-08-01T14:48:00Z">
            <w:rPr/>
          </w:rPrChange>
        </w:rPr>
        <w:t xml:space="preserve"> </w:t>
      </w:r>
      <w:r w:rsidRPr="00992146">
        <w:rPr>
          <w:lang w:val="en-US"/>
          <w:rPrChange w:id="4791" w:author="Anusha De" w:date="2022-08-01T14:48:00Z">
            <w:rPr/>
          </w:rPrChange>
        </w:rPr>
        <w:t>interventions</w:t>
      </w:r>
      <w:r w:rsidR="00F73A4C" w:rsidRPr="00992146">
        <w:rPr>
          <w:lang w:val="en-US"/>
          <w:rPrChange w:id="4792" w:author="Anusha De" w:date="2022-08-01T14:48:00Z">
            <w:rPr/>
          </w:rPrChange>
        </w:rPr>
        <w:t xml:space="preserve"> </w:t>
      </w:r>
      <w:r w:rsidRPr="00992146">
        <w:rPr>
          <w:lang w:val="en-US"/>
          <w:rPrChange w:id="4793" w:author="Anusha De" w:date="2022-08-01T14:48:00Z">
            <w:rPr/>
          </w:rPrChange>
        </w:rPr>
        <w:t>attempt</w:t>
      </w:r>
      <w:r w:rsidR="00F73A4C" w:rsidRPr="00992146">
        <w:rPr>
          <w:lang w:val="en-US"/>
          <w:rPrChange w:id="4794" w:author="Anusha De" w:date="2022-08-01T14:48:00Z">
            <w:rPr/>
          </w:rPrChange>
        </w:rPr>
        <w:t xml:space="preserve"> </w:t>
      </w:r>
      <w:r w:rsidRPr="00992146">
        <w:rPr>
          <w:lang w:val="en-US"/>
          <w:rPrChange w:id="4795" w:author="Anusha De" w:date="2022-08-01T14:48:00Z">
            <w:rPr/>
          </w:rPrChange>
        </w:rPr>
        <w:t>to</w:t>
      </w:r>
      <w:r w:rsidR="00F73A4C" w:rsidRPr="00992146">
        <w:rPr>
          <w:lang w:val="en-US"/>
          <w:rPrChange w:id="4796" w:author="Anusha De" w:date="2022-08-01T14:48:00Z">
            <w:rPr/>
          </w:rPrChange>
        </w:rPr>
        <w:t xml:space="preserve"> </w:t>
      </w:r>
      <w:r w:rsidRPr="00992146">
        <w:rPr>
          <w:lang w:val="en-US"/>
          <w:rPrChange w:id="4797" w:author="Anusha De" w:date="2022-08-01T14:48:00Z">
            <w:rPr/>
          </w:rPrChange>
        </w:rPr>
        <w:t>bypass</w:t>
      </w:r>
      <w:r w:rsidR="00F73A4C" w:rsidRPr="00992146">
        <w:rPr>
          <w:lang w:val="en-US"/>
          <w:rPrChange w:id="4798" w:author="Anusha De" w:date="2022-08-01T14:48:00Z">
            <w:rPr/>
          </w:rPrChange>
        </w:rPr>
        <w:t xml:space="preserve"> </w:t>
      </w:r>
      <w:r w:rsidRPr="00992146">
        <w:rPr>
          <w:lang w:val="en-US"/>
          <w:rPrChange w:id="4799" w:author="Anusha De" w:date="2022-08-01T14:48:00Z">
            <w:rPr/>
          </w:rPrChange>
        </w:rPr>
        <w:t>middlemen,</w:t>
      </w:r>
      <w:r w:rsidR="00F73A4C" w:rsidRPr="00992146">
        <w:rPr>
          <w:lang w:val="en-US"/>
          <w:rPrChange w:id="4800" w:author="Anusha De" w:date="2022-08-01T14:48:00Z">
            <w:rPr/>
          </w:rPrChange>
        </w:rPr>
        <w:t xml:space="preserve"> </w:t>
      </w:r>
      <w:r w:rsidRPr="00992146">
        <w:rPr>
          <w:lang w:val="en-US"/>
          <w:rPrChange w:id="4801" w:author="Anusha De" w:date="2022-08-01T14:48:00Z">
            <w:rPr/>
          </w:rPrChange>
        </w:rPr>
        <w:t>most</w:t>
      </w:r>
      <w:r w:rsidR="00F73A4C" w:rsidRPr="00992146">
        <w:rPr>
          <w:lang w:val="en-US"/>
          <w:rPrChange w:id="4802" w:author="Anusha De" w:date="2022-08-01T14:48:00Z">
            <w:rPr/>
          </w:rPrChange>
        </w:rPr>
        <w:t xml:space="preserve"> </w:t>
      </w:r>
      <w:r w:rsidRPr="00992146">
        <w:rPr>
          <w:lang w:val="en-US"/>
          <w:rPrChange w:id="4803" w:author="Anusha De" w:date="2022-08-01T14:48:00Z">
            <w:rPr/>
          </w:rPrChange>
        </w:rPr>
        <w:t>studies</w:t>
      </w:r>
      <w:r w:rsidR="00F73A4C" w:rsidRPr="00992146">
        <w:rPr>
          <w:lang w:val="en-US"/>
          <w:rPrChange w:id="4804" w:author="Anusha De" w:date="2022-08-01T14:48:00Z">
            <w:rPr/>
          </w:rPrChange>
        </w:rPr>
        <w:t xml:space="preserve"> </w:t>
      </w:r>
      <w:r w:rsidRPr="00992146">
        <w:rPr>
          <w:lang w:val="en-US"/>
          <w:rPrChange w:id="4805" w:author="Anusha De" w:date="2022-08-01T14:48:00Z">
            <w:rPr/>
          </w:rPrChange>
        </w:rPr>
        <w:t>find</w:t>
      </w:r>
      <w:r w:rsidR="00F73A4C" w:rsidRPr="00992146">
        <w:rPr>
          <w:lang w:val="en-US"/>
          <w:rPrChange w:id="4806" w:author="Anusha De" w:date="2022-08-01T14:48:00Z">
            <w:rPr/>
          </w:rPrChange>
        </w:rPr>
        <w:t xml:space="preserve"> </w:t>
      </w:r>
      <w:r w:rsidRPr="00992146">
        <w:rPr>
          <w:lang w:val="en-US"/>
          <w:rPrChange w:id="4807" w:author="Anusha De" w:date="2022-08-01T14:48:00Z">
            <w:rPr/>
          </w:rPrChange>
        </w:rPr>
        <w:t>that</w:t>
      </w:r>
      <w:r w:rsidR="00F73A4C" w:rsidRPr="00992146">
        <w:rPr>
          <w:lang w:val="en-US"/>
          <w:rPrChange w:id="4808" w:author="Anusha De" w:date="2022-08-01T14:48:00Z">
            <w:rPr/>
          </w:rPrChange>
        </w:rPr>
        <w:t xml:space="preserve"> </w:t>
      </w:r>
      <w:r w:rsidRPr="00992146">
        <w:rPr>
          <w:lang w:val="en-US"/>
          <w:rPrChange w:id="4809" w:author="Anusha De" w:date="2022-08-01T14:48:00Z">
            <w:rPr/>
          </w:rPrChange>
        </w:rPr>
        <w:t>(sufficiently</w:t>
      </w:r>
      <w:r w:rsidR="00F73A4C" w:rsidRPr="00992146">
        <w:rPr>
          <w:lang w:val="en-US"/>
          <w:rPrChange w:id="4810" w:author="Anusha De" w:date="2022-08-01T14:48:00Z">
            <w:rPr/>
          </w:rPrChange>
        </w:rPr>
        <w:t xml:space="preserve"> </w:t>
      </w:r>
      <w:r w:rsidRPr="00992146">
        <w:rPr>
          <w:lang w:val="en-US"/>
          <w:rPrChange w:id="4811" w:author="Anusha De" w:date="2022-08-01T14:48:00Z">
            <w:rPr/>
          </w:rPrChange>
        </w:rPr>
        <w:t>large</w:t>
      </w:r>
      <w:r w:rsidR="00F73A4C" w:rsidRPr="00992146">
        <w:rPr>
          <w:lang w:val="en-US"/>
          <w:rPrChange w:id="4812" w:author="Anusha De" w:date="2022-08-01T14:48:00Z">
            <w:rPr/>
          </w:rPrChange>
        </w:rPr>
        <w:t xml:space="preserve"> </w:t>
      </w:r>
      <w:r w:rsidRPr="00992146">
        <w:rPr>
          <w:lang w:val="en-US"/>
          <w:rPrChange w:id="4813" w:author="Anusha De" w:date="2022-08-01T14:48:00Z">
            <w:rPr/>
          </w:rPrChange>
        </w:rPr>
        <w:t>numbers</w:t>
      </w:r>
      <w:r w:rsidR="00F73A4C" w:rsidRPr="00992146">
        <w:rPr>
          <w:lang w:val="en-US"/>
          <w:rPrChange w:id="4814" w:author="Anusha De" w:date="2022-08-01T14:48:00Z">
            <w:rPr/>
          </w:rPrChange>
        </w:rPr>
        <w:t xml:space="preserve"> </w:t>
      </w:r>
      <w:r w:rsidRPr="00992146">
        <w:rPr>
          <w:lang w:val="en-US"/>
          <w:rPrChange w:id="4815" w:author="Anusha De" w:date="2022-08-01T14:48:00Z">
            <w:rPr/>
          </w:rPrChange>
        </w:rPr>
        <w:t>of)</w:t>
      </w:r>
      <w:r w:rsidR="00F73A4C" w:rsidRPr="00992146">
        <w:rPr>
          <w:lang w:val="en-US"/>
          <w:rPrChange w:id="4816" w:author="Anusha De" w:date="2022-08-01T14:48:00Z">
            <w:rPr/>
          </w:rPrChange>
        </w:rPr>
        <w:t xml:space="preserve"> </w:t>
      </w:r>
      <w:r w:rsidRPr="00992146">
        <w:rPr>
          <w:lang w:val="en-US"/>
          <w:rPrChange w:id="4817" w:author="Anusha De" w:date="2022-08-01T14:48:00Z">
            <w:rPr/>
          </w:rPrChange>
        </w:rPr>
        <w:t>small</w:t>
      </w:r>
      <w:r w:rsidR="00F73A4C" w:rsidRPr="00992146">
        <w:rPr>
          <w:lang w:val="en-US"/>
          <w:rPrChange w:id="4818" w:author="Anusha De" w:date="2022-08-01T14:48:00Z">
            <w:rPr/>
          </w:rPrChange>
        </w:rPr>
        <w:t xml:space="preserve"> </w:t>
      </w:r>
      <w:r w:rsidRPr="00992146">
        <w:rPr>
          <w:lang w:val="en-US"/>
          <w:rPrChange w:id="4819" w:author="Anusha De" w:date="2022-08-01T14:48:00Z">
            <w:rPr/>
          </w:rPrChange>
        </w:rPr>
        <w:t>traders</w:t>
      </w:r>
      <w:r w:rsidR="00F73A4C" w:rsidRPr="00992146">
        <w:rPr>
          <w:lang w:val="en-US"/>
          <w:rPrChange w:id="4820" w:author="Anusha De" w:date="2022-08-01T14:48:00Z">
            <w:rPr/>
          </w:rPrChange>
        </w:rPr>
        <w:t xml:space="preserve"> </w:t>
      </w:r>
      <w:r w:rsidRPr="00992146">
        <w:rPr>
          <w:lang w:val="en-US"/>
          <w:rPrChange w:id="4821" w:author="Anusha De" w:date="2022-08-01T14:48:00Z">
            <w:rPr/>
          </w:rPrChange>
        </w:rPr>
        <w:t>are</w:t>
      </w:r>
      <w:r w:rsidR="00F73A4C" w:rsidRPr="00992146">
        <w:rPr>
          <w:lang w:val="en-US"/>
          <w:rPrChange w:id="4822" w:author="Anusha De" w:date="2022-08-01T14:48:00Z">
            <w:rPr/>
          </w:rPrChange>
        </w:rPr>
        <w:t xml:space="preserve"> </w:t>
      </w:r>
      <w:r w:rsidRPr="00992146">
        <w:rPr>
          <w:lang w:val="en-US"/>
          <w:rPrChange w:id="4823" w:author="Anusha De" w:date="2022-08-01T14:48:00Z">
            <w:rPr/>
          </w:rPrChange>
        </w:rPr>
        <w:t>essential</w:t>
      </w:r>
      <w:r w:rsidR="00F73A4C" w:rsidRPr="00992146">
        <w:rPr>
          <w:lang w:val="en-US"/>
          <w:rPrChange w:id="4824" w:author="Anusha De" w:date="2022-08-01T14:48:00Z">
            <w:rPr/>
          </w:rPrChange>
        </w:rPr>
        <w:t xml:space="preserve"> </w:t>
      </w:r>
      <w:r w:rsidRPr="00992146">
        <w:rPr>
          <w:lang w:val="en-US"/>
          <w:rPrChange w:id="4825" w:author="Anusha De" w:date="2022-08-01T14:48:00Z">
            <w:rPr/>
          </w:rPrChange>
        </w:rPr>
        <w:t>for</w:t>
      </w:r>
      <w:r w:rsidR="00F73A4C" w:rsidRPr="00992146">
        <w:rPr>
          <w:lang w:val="en-US"/>
          <w:rPrChange w:id="4826" w:author="Anusha De" w:date="2022-08-01T14:48:00Z">
            <w:rPr/>
          </w:rPrChange>
        </w:rPr>
        <w:t xml:space="preserve"> </w:t>
      </w:r>
      <w:r w:rsidRPr="00992146">
        <w:rPr>
          <w:lang w:val="en-US"/>
          <w:rPrChange w:id="4827" w:author="Anusha De" w:date="2022-08-01T14:48:00Z">
            <w:rPr/>
          </w:rPrChange>
        </w:rPr>
        <w:t>smallholder</w:t>
      </w:r>
      <w:r w:rsidR="00F73A4C" w:rsidRPr="00992146">
        <w:rPr>
          <w:lang w:val="en-US"/>
          <w:rPrChange w:id="4828" w:author="Anusha De" w:date="2022-08-01T14:48:00Z">
            <w:rPr/>
          </w:rPrChange>
        </w:rPr>
        <w:t xml:space="preserve"> </w:t>
      </w:r>
      <w:r w:rsidRPr="00992146">
        <w:rPr>
          <w:lang w:val="en-US"/>
          <w:rPrChange w:id="4829" w:author="Anusha De" w:date="2022-08-01T14:48:00Z">
            <w:rPr/>
          </w:rPrChange>
        </w:rPr>
        <w:t>market</w:t>
      </w:r>
      <w:r w:rsidR="00F73A4C" w:rsidRPr="00992146">
        <w:rPr>
          <w:lang w:val="en-US"/>
          <w:rPrChange w:id="4830" w:author="Anusha De" w:date="2022-08-01T14:48:00Z">
            <w:rPr/>
          </w:rPrChange>
        </w:rPr>
        <w:t xml:space="preserve"> </w:t>
      </w:r>
      <w:r w:rsidRPr="00992146">
        <w:rPr>
          <w:lang w:val="en-US"/>
          <w:rPrChange w:id="4831" w:author="Anusha De" w:date="2022-08-01T14:48:00Z">
            <w:rPr/>
          </w:rPrChange>
        </w:rPr>
        <w:t>participation</w:t>
      </w:r>
      <w:r w:rsidR="00F73A4C" w:rsidRPr="00992146">
        <w:rPr>
          <w:lang w:val="en-US"/>
          <w:rPrChange w:id="4832" w:author="Anusha De" w:date="2022-08-01T14:48:00Z">
            <w:rPr/>
          </w:rPrChange>
        </w:rPr>
        <w:t xml:space="preserve"> </w:t>
      </w:r>
      <w:r w:rsidRPr="00992146">
        <w:rPr>
          <w:lang w:val="en-US"/>
          <w:rPrChange w:id="4833" w:author="Anusha De" w:date="2022-08-01T14:48:00Z">
            <w:rPr/>
          </w:rPrChange>
        </w:rPr>
        <w:t>(</w:t>
      </w:r>
      <w:r>
        <w:fldChar w:fldCharType="begin"/>
      </w:r>
      <w:r w:rsidRPr="00992146">
        <w:rPr>
          <w:lang w:val="en-US"/>
          <w:rPrChange w:id="4834" w:author="Anusha De" w:date="2022-08-01T14:48:00Z">
            <w:rPr/>
          </w:rPrChange>
        </w:rPr>
        <w:instrText xml:space="preserve"> HYPERLINK \l "_bookmark14" </w:instrText>
      </w:r>
      <w:r>
        <w:fldChar w:fldCharType="separate"/>
      </w:r>
      <w:r w:rsidRPr="00992146">
        <w:rPr>
          <w:lang w:val="en-US"/>
          <w:rPrChange w:id="4835" w:author="Anusha De" w:date="2022-08-01T14:48:00Z">
            <w:rPr/>
          </w:rPrChange>
        </w:rPr>
        <w:t>Barrett</w:t>
      </w:r>
      <w:r>
        <w:fldChar w:fldCharType="end"/>
      </w:r>
      <w:r w:rsidRPr="00992146">
        <w:rPr>
          <w:lang w:val="en-US"/>
          <w:rPrChange w:id="4836" w:author="Anusha De" w:date="2022-08-01T14:48:00Z">
            <w:rPr/>
          </w:rPrChange>
        </w:rPr>
        <w:t>,</w:t>
      </w:r>
      <w:r w:rsidR="00F73A4C" w:rsidRPr="00992146">
        <w:rPr>
          <w:lang w:val="en-US"/>
          <w:rPrChange w:id="4837" w:author="Anusha De" w:date="2022-08-01T14:48:00Z">
            <w:rPr/>
          </w:rPrChange>
        </w:rPr>
        <w:t xml:space="preserve"> </w:t>
      </w:r>
      <w:r>
        <w:fldChar w:fldCharType="begin"/>
      </w:r>
      <w:r w:rsidRPr="00992146">
        <w:rPr>
          <w:lang w:val="en-US"/>
          <w:rPrChange w:id="4838" w:author="Anusha De" w:date="2022-08-01T14:48:00Z">
            <w:rPr/>
          </w:rPrChange>
        </w:rPr>
        <w:instrText xml:space="preserve"> HYPERLINK \l "_bookmark14" </w:instrText>
      </w:r>
      <w:r>
        <w:fldChar w:fldCharType="separate"/>
      </w:r>
      <w:r w:rsidRPr="00992146">
        <w:rPr>
          <w:lang w:val="en-US"/>
          <w:rPrChange w:id="4839" w:author="Anusha De" w:date="2022-08-01T14:48:00Z">
            <w:rPr/>
          </w:rPrChange>
        </w:rPr>
        <w:t>2008</w:t>
      </w:r>
      <w:r>
        <w:fldChar w:fldCharType="end"/>
      </w:r>
      <w:r w:rsidRPr="00992146">
        <w:rPr>
          <w:lang w:val="en-US"/>
          <w:rPrChange w:id="4840" w:author="Anusha De" w:date="2022-08-01T14:48:00Z">
            <w:rPr/>
          </w:rPrChange>
        </w:rPr>
        <w:t>).</w:t>
      </w:r>
      <w:r w:rsidR="00F73A4C" w:rsidRPr="00992146">
        <w:rPr>
          <w:lang w:val="en-US"/>
          <w:rPrChange w:id="4841" w:author="Anusha De" w:date="2022-08-01T14:48:00Z">
            <w:rPr/>
          </w:rPrChange>
        </w:rPr>
        <w:t xml:space="preserve"> </w:t>
      </w:r>
      <w:r w:rsidRPr="00992146">
        <w:rPr>
          <w:lang w:val="en-US"/>
          <w:rPrChange w:id="4842" w:author="Anusha De" w:date="2022-08-01T14:48:00Z">
            <w:rPr/>
          </w:rPrChange>
        </w:rPr>
        <w:t>For</w:t>
      </w:r>
      <w:r w:rsidR="00F73A4C" w:rsidRPr="00992146">
        <w:rPr>
          <w:lang w:val="en-US"/>
          <w:rPrChange w:id="4843" w:author="Anusha De" w:date="2022-08-01T14:48:00Z">
            <w:rPr/>
          </w:rPrChange>
        </w:rPr>
        <w:t xml:space="preserve"> </w:t>
      </w:r>
      <w:r w:rsidRPr="00992146">
        <w:rPr>
          <w:lang w:val="en-US"/>
          <w:rPrChange w:id="4844" w:author="Anusha De" w:date="2022-08-01T14:48:00Z">
            <w:rPr/>
          </w:rPrChange>
        </w:rPr>
        <w:t>example,</w:t>
      </w:r>
      <w:r w:rsidR="00F73A4C" w:rsidRPr="00992146">
        <w:rPr>
          <w:lang w:val="en-US"/>
          <w:rPrChange w:id="4845" w:author="Anusha De" w:date="2022-08-01T14:48:00Z">
            <w:rPr/>
          </w:rPrChange>
        </w:rPr>
        <w:t xml:space="preserve"> </w:t>
      </w:r>
      <w:r w:rsidRPr="00992146">
        <w:rPr>
          <w:lang w:val="en-US"/>
          <w:rPrChange w:id="4846" w:author="Anusha De" w:date="2022-08-01T14:48:00Z">
            <w:rPr/>
          </w:rPrChange>
        </w:rPr>
        <w:t>studying</w:t>
      </w:r>
      <w:r w:rsidR="00F73A4C" w:rsidRPr="00992146">
        <w:rPr>
          <w:lang w:val="en-US"/>
          <w:rPrChange w:id="4847" w:author="Anusha De" w:date="2022-08-01T14:48:00Z">
            <w:rPr/>
          </w:rPrChange>
        </w:rPr>
        <w:t xml:space="preserve"> </w:t>
      </w:r>
      <w:r w:rsidRPr="00992146">
        <w:rPr>
          <w:lang w:val="en-US"/>
          <w:rPrChange w:id="4848" w:author="Anusha De" w:date="2022-08-01T14:48:00Z">
            <w:rPr/>
          </w:rPrChange>
        </w:rPr>
        <w:t>market</w:t>
      </w:r>
      <w:r w:rsidR="00F73A4C" w:rsidRPr="00992146">
        <w:rPr>
          <w:lang w:val="en-US"/>
          <w:rPrChange w:id="4849" w:author="Anusha De" w:date="2022-08-01T14:48:00Z">
            <w:rPr/>
          </w:rPrChange>
        </w:rPr>
        <w:t xml:space="preserve"> </w:t>
      </w:r>
      <w:r w:rsidRPr="00992146">
        <w:rPr>
          <w:lang w:val="en-US"/>
          <w:rPrChange w:id="4850" w:author="Anusha De" w:date="2022-08-01T14:48:00Z">
            <w:rPr/>
          </w:rPrChange>
        </w:rPr>
        <w:t>access</w:t>
      </w:r>
      <w:r w:rsidR="00F73A4C" w:rsidRPr="00992146">
        <w:rPr>
          <w:lang w:val="en-US"/>
          <w:rPrChange w:id="4851" w:author="Anusha De" w:date="2022-08-01T14:48:00Z">
            <w:rPr/>
          </w:rPrChange>
        </w:rPr>
        <w:t xml:space="preserve"> </w:t>
      </w:r>
      <w:r w:rsidRPr="00992146">
        <w:rPr>
          <w:lang w:val="en-US"/>
          <w:rPrChange w:id="4852" w:author="Anusha De" w:date="2022-08-01T14:48:00Z">
            <w:rPr/>
          </w:rPrChange>
        </w:rPr>
        <w:t>in</w:t>
      </w:r>
      <w:r w:rsidR="00F73A4C" w:rsidRPr="00992146">
        <w:rPr>
          <w:lang w:val="en-US"/>
          <w:rPrChange w:id="4853" w:author="Anusha De" w:date="2022-08-01T14:48:00Z">
            <w:rPr/>
          </w:rPrChange>
        </w:rPr>
        <w:t xml:space="preserve"> </w:t>
      </w:r>
      <w:r w:rsidRPr="00992146">
        <w:rPr>
          <w:lang w:val="en-US"/>
          <w:rPrChange w:id="4854" w:author="Anusha De" w:date="2022-08-01T14:48:00Z">
            <w:rPr/>
          </w:rPrChange>
        </w:rPr>
        <w:t>southern</w:t>
      </w:r>
      <w:r w:rsidR="00F73A4C" w:rsidRPr="00992146">
        <w:rPr>
          <w:lang w:val="en-US"/>
          <w:rPrChange w:id="4855" w:author="Anusha De" w:date="2022-08-01T14:48:00Z">
            <w:rPr/>
          </w:rPrChange>
        </w:rPr>
        <w:t xml:space="preserve"> </w:t>
      </w:r>
      <w:r w:rsidRPr="00992146">
        <w:rPr>
          <w:lang w:val="en-US"/>
          <w:rPrChange w:id="4856" w:author="Anusha De" w:date="2022-08-01T14:48:00Z">
            <w:rPr/>
          </w:rPrChange>
        </w:rPr>
        <w:t>and</w:t>
      </w:r>
      <w:r w:rsidR="00F73A4C" w:rsidRPr="00992146">
        <w:rPr>
          <w:lang w:val="en-US"/>
          <w:rPrChange w:id="4857" w:author="Anusha De" w:date="2022-08-01T14:48:00Z">
            <w:rPr/>
          </w:rPrChange>
        </w:rPr>
        <w:t xml:space="preserve"> </w:t>
      </w:r>
      <w:r w:rsidRPr="00992146">
        <w:rPr>
          <w:lang w:val="en-US"/>
          <w:rPrChange w:id="4858" w:author="Anusha De" w:date="2022-08-01T14:48:00Z">
            <w:rPr/>
          </w:rPrChange>
        </w:rPr>
        <w:t>eastern</w:t>
      </w:r>
      <w:r w:rsidR="00F73A4C" w:rsidRPr="00992146">
        <w:rPr>
          <w:lang w:val="en-US"/>
          <w:rPrChange w:id="4859" w:author="Anusha De" w:date="2022-08-01T14:48:00Z">
            <w:rPr/>
          </w:rPrChange>
        </w:rPr>
        <w:t xml:space="preserve"> </w:t>
      </w:r>
      <w:r w:rsidRPr="00992146">
        <w:rPr>
          <w:lang w:val="en-US"/>
          <w:rPrChange w:id="4860" w:author="Anusha De" w:date="2022-08-01T14:48:00Z">
            <w:rPr/>
          </w:rPrChange>
        </w:rPr>
        <w:t>Africa,</w:t>
      </w:r>
      <w:r w:rsidR="00F73A4C" w:rsidRPr="00992146">
        <w:rPr>
          <w:lang w:val="en-US"/>
          <w:rPrChange w:id="4861" w:author="Anusha De" w:date="2022-08-01T14:48:00Z">
            <w:rPr/>
          </w:rPrChange>
        </w:rPr>
        <w:t xml:space="preserve"> </w:t>
      </w:r>
      <w:r>
        <w:fldChar w:fldCharType="begin"/>
      </w:r>
      <w:r w:rsidRPr="00992146">
        <w:rPr>
          <w:lang w:val="en-US"/>
          <w:rPrChange w:id="4862" w:author="Anusha De" w:date="2022-08-01T14:48:00Z">
            <w:rPr/>
          </w:rPrChange>
        </w:rPr>
        <w:instrText xml:space="preserve"> HYPERLINK \l "_bookmark47" </w:instrText>
      </w:r>
      <w:r>
        <w:fldChar w:fldCharType="separate"/>
      </w:r>
      <w:r w:rsidRPr="00992146">
        <w:rPr>
          <w:lang w:val="en-US"/>
          <w:rPrChange w:id="4863" w:author="Anusha De" w:date="2022-08-01T14:48:00Z">
            <w:rPr/>
          </w:rPrChange>
        </w:rPr>
        <w:t>Mather</w:t>
      </w:r>
      <w:r w:rsidR="00F73A4C" w:rsidRPr="00992146">
        <w:rPr>
          <w:lang w:val="en-US"/>
          <w:rPrChange w:id="4864" w:author="Anusha De" w:date="2022-08-01T14:48:00Z">
            <w:rPr/>
          </w:rPrChange>
        </w:rPr>
        <w:t xml:space="preserve"> </w:t>
      </w:r>
      <w:r w:rsidRPr="00992146">
        <w:rPr>
          <w:lang w:val="en-US"/>
          <w:rPrChange w:id="4865" w:author="Anusha De" w:date="2022-08-01T14:48:00Z">
            <w:rPr/>
          </w:rPrChange>
        </w:rPr>
        <w:t>et</w:t>
      </w:r>
      <w:r w:rsidR="00F73A4C" w:rsidRPr="00992146">
        <w:rPr>
          <w:lang w:val="en-US"/>
          <w:rPrChange w:id="4866" w:author="Anusha De" w:date="2022-08-01T14:48:00Z">
            <w:rPr/>
          </w:rPrChange>
        </w:rPr>
        <w:t xml:space="preserve"> </w:t>
      </w:r>
      <w:r w:rsidRPr="00992146">
        <w:rPr>
          <w:lang w:val="en-US"/>
          <w:rPrChange w:id="4867" w:author="Anusha De" w:date="2022-08-01T14:48:00Z">
            <w:rPr/>
          </w:rPrChange>
        </w:rPr>
        <w:t>al.</w:t>
      </w:r>
      <w:r w:rsidR="00F73A4C" w:rsidRPr="00992146">
        <w:rPr>
          <w:lang w:val="en-US"/>
          <w:rPrChange w:id="4868" w:author="Anusha De" w:date="2022-08-01T14:48:00Z">
            <w:rPr/>
          </w:rPrChange>
        </w:rPr>
        <w:t xml:space="preserve"> </w:t>
      </w:r>
      <w:r>
        <w:fldChar w:fldCharType="end"/>
      </w:r>
      <w:r w:rsidRPr="00992146">
        <w:rPr>
          <w:lang w:val="en-US"/>
          <w:rPrChange w:id="4869" w:author="Anusha De" w:date="2022-08-01T14:48:00Z">
            <w:rPr/>
          </w:rPrChange>
        </w:rPr>
        <w:t>(</w:t>
      </w:r>
      <w:r>
        <w:fldChar w:fldCharType="begin"/>
      </w:r>
      <w:r w:rsidRPr="00992146">
        <w:rPr>
          <w:lang w:val="en-US"/>
          <w:rPrChange w:id="4870" w:author="Anusha De" w:date="2022-08-01T14:48:00Z">
            <w:rPr/>
          </w:rPrChange>
        </w:rPr>
        <w:instrText xml:space="preserve"> HYPERLINK \l "_bookmark47" </w:instrText>
      </w:r>
      <w:r>
        <w:fldChar w:fldCharType="separate"/>
      </w:r>
      <w:r w:rsidRPr="00992146">
        <w:rPr>
          <w:lang w:val="en-US"/>
          <w:rPrChange w:id="4871" w:author="Anusha De" w:date="2022-08-01T14:48:00Z">
            <w:rPr/>
          </w:rPrChange>
        </w:rPr>
        <w:t>2013</w:t>
      </w:r>
      <w:r>
        <w:fldChar w:fldCharType="end"/>
      </w:r>
      <w:r w:rsidRPr="00992146">
        <w:rPr>
          <w:lang w:val="en-US"/>
          <w:rPrChange w:id="4872" w:author="Anusha De" w:date="2022-08-01T14:48:00Z">
            <w:rPr/>
          </w:rPrChange>
        </w:rPr>
        <w:t>)</w:t>
      </w:r>
      <w:r w:rsidR="00F73A4C" w:rsidRPr="00992146">
        <w:rPr>
          <w:lang w:val="en-US"/>
          <w:rPrChange w:id="4873" w:author="Anusha De" w:date="2022-08-01T14:48:00Z">
            <w:rPr/>
          </w:rPrChange>
        </w:rPr>
        <w:t xml:space="preserve"> </w:t>
      </w:r>
      <w:r w:rsidRPr="00992146">
        <w:rPr>
          <w:lang w:val="en-US"/>
          <w:rPrChange w:id="4874" w:author="Anusha De" w:date="2022-08-01T14:48:00Z">
            <w:rPr/>
          </w:rPrChange>
        </w:rPr>
        <w:t>note</w:t>
      </w:r>
      <w:r w:rsidR="00F73A4C" w:rsidRPr="00992146">
        <w:rPr>
          <w:lang w:val="en-US"/>
          <w:rPrChange w:id="4875" w:author="Anusha De" w:date="2022-08-01T14:48:00Z">
            <w:rPr/>
          </w:rPrChange>
        </w:rPr>
        <w:t xml:space="preserve"> </w:t>
      </w:r>
      <w:r w:rsidRPr="00992146">
        <w:rPr>
          <w:lang w:val="en-US"/>
          <w:rPrChange w:id="4876" w:author="Anusha De" w:date="2022-08-01T14:48:00Z">
            <w:rPr/>
          </w:rPrChange>
        </w:rPr>
        <w:t>that</w:t>
      </w:r>
      <w:r w:rsidR="00F73A4C" w:rsidRPr="00992146">
        <w:rPr>
          <w:lang w:val="en-US"/>
          <w:rPrChange w:id="4877" w:author="Anusha De" w:date="2022-08-01T14:48:00Z">
            <w:rPr/>
          </w:rPrChange>
        </w:rPr>
        <w:t xml:space="preserve"> </w:t>
      </w:r>
      <w:r w:rsidRPr="00992146">
        <w:rPr>
          <w:lang w:val="en-US"/>
          <w:rPrChange w:id="4878" w:author="Anusha De" w:date="2022-08-01T14:48:00Z">
            <w:rPr/>
          </w:rPrChange>
        </w:rPr>
        <w:t>access</w:t>
      </w:r>
      <w:r w:rsidR="00F73A4C" w:rsidRPr="00992146">
        <w:rPr>
          <w:lang w:val="en-US"/>
          <w:rPrChange w:id="4879" w:author="Anusha De" w:date="2022-08-01T14:48:00Z">
            <w:rPr/>
          </w:rPrChange>
        </w:rPr>
        <w:t xml:space="preserve"> </w:t>
      </w:r>
      <w:r w:rsidRPr="00992146">
        <w:rPr>
          <w:lang w:val="en-US"/>
          <w:rPrChange w:id="4880" w:author="Anusha De" w:date="2022-08-01T14:48:00Z">
            <w:rPr/>
          </w:rPrChange>
        </w:rPr>
        <w:t>to</w:t>
      </w:r>
      <w:r w:rsidR="00F73A4C" w:rsidRPr="00992146">
        <w:rPr>
          <w:lang w:val="en-US"/>
          <w:rPrChange w:id="4881" w:author="Anusha De" w:date="2022-08-01T14:48:00Z">
            <w:rPr/>
          </w:rPrChange>
        </w:rPr>
        <w:t xml:space="preserve"> </w:t>
      </w:r>
      <w:r w:rsidRPr="00992146">
        <w:rPr>
          <w:lang w:val="en-US"/>
          <w:rPrChange w:id="4882" w:author="Anusha De" w:date="2022-08-01T14:48:00Z">
            <w:rPr/>
          </w:rPrChange>
        </w:rPr>
        <w:t>assembly</w:t>
      </w:r>
      <w:r w:rsidR="00F73A4C" w:rsidRPr="00992146">
        <w:rPr>
          <w:lang w:val="en-US"/>
          <w:rPrChange w:id="4883" w:author="Anusha De" w:date="2022-08-01T14:48:00Z">
            <w:rPr/>
          </w:rPrChange>
        </w:rPr>
        <w:t xml:space="preserve"> </w:t>
      </w:r>
      <w:r w:rsidRPr="00992146">
        <w:rPr>
          <w:lang w:val="en-US"/>
          <w:rPrChange w:id="4884" w:author="Anusha De" w:date="2022-08-01T14:48:00Z">
            <w:rPr/>
          </w:rPrChange>
        </w:rPr>
        <w:t>traders</w:t>
      </w:r>
      <w:r w:rsidR="00F73A4C" w:rsidRPr="00992146">
        <w:rPr>
          <w:lang w:val="en-US"/>
          <w:rPrChange w:id="4885" w:author="Anusha De" w:date="2022-08-01T14:48:00Z">
            <w:rPr/>
          </w:rPrChange>
        </w:rPr>
        <w:t xml:space="preserve"> </w:t>
      </w:r>
      <w:r w:rsidRPr="00992146">
        <w:rPr>
          <w:lang w:val="en-US"/>
          <w:rPrChange w:id="4886" w:author="Anusha De" w:date="2022-08-01T14:48:00Z">
            <w:rPr/>
          </w:rPrChange>
        </w:rPr>
        <w:t>has</w:t>
      </w:r>
      <w:r w:rsidR="00F73A4C" w:rsidRPr="00992146">
        <w:rPr>
          <w:lang w:val="en-US"/>
          <w:rPrChange w:id="4887" w:author="Anusha De" w:date="2022-08-01T14:48:00Z">
            <w:rPr/>
          </w:rPrChange>
        </w:rPr>
        <w:t xml:space="preserve"> </w:t>
      </w:r>
      <w:r w:rsidRPr="00992146">
        <w:rPr>
          <w:lang w:val="en-US"/>
          <w:rPrChange w:id="4888" w:author="Anusha De" w:date="2022-08-01T14:48:00Z">
            <w:rPr/>
          </w:rPrChange>
        </w:rPr>
        <w:t>increased</w:t>
      </w:r>
      <w:r w:rsidR="00F73A4C" w:rsidRPr="00992146">
        <w:rPr>
          <w:lang w:val="en-US"/>
          <w:rPrChange w:id="4889" w:author="Anusha De" w:date="2022-08-01T14:48:00Z">
            <w:rPr/>
          </w:rPrChange>
        </w:rPr>
        <w:t xml:space="preserve"> </w:t>
      </w:r>
      <w:r w:rsidRPr="00992146">
        <w:rPr>
          <w:lang w:val="en-US"/>
          <w:rPrChange w:id="4890" w:author="Anusha De" w:date="2022-08-01T14:48:00Z">
            <w:rPr/>
          </w:rPrChange>
        </w:rPr>
        <w:t>over</w:t>
      </w:r>
      <w:r w:rsidR="00F73A4C" w:rsidRPr="00992146">
        <w:rPr>
          <w:lang w:val="en-US"/>
          <w:rPrChange w:id="4891" w:author="Anusha De" w:date="2022-08-01T14:48:00Z">
            <w:rPr/>
          </w:rPrChange>
        </w:rPr>
        <w:t xml:space="preserve"> </w:t>
      </w:r>
      <w:r w:rsidRPr="00992146">
        <w:rPr>
          <w:lang w:val="en-US"/>
          <w:rPrChange w:id="4892" w:author="Anusha De" w:date="2022-08-01T14:48:00Z">
            <w:rPr/>
          </w:rPrChange>
        </w:rPr>
        <w:t>time</w:t>
      </w:r>
      <w:r w:rsidR="00F73A4C" w:rsidRPr="00992146">
        <w:rPr>
          <w:lang w:val="en-US"/>
          <w:rPrChange w:id="4893" w:author="Anusha De" w:date="2022-08-01T14:48:00Z">
            <w:rPr/>
          </w:rPrChange>
        </w:rPr>
        <w:t xml:space="preserve"> </w:t>
      </w:r>
      <w:r w:rsidRPr="00992146">
        <w:rPr>
          <w:lang w:val="en-US"/>
          <w:rPrChange w:id="4894" w:author="Anusha De" w:date="2022-08-01T14:48:00Z">
            <w:rPr/>
          </w:rPrChange>
        </w:rPr>
        <w:t>and</w:t>
      </w:r>
      <w:r w:rsidR="00F73A4C" w:rsidRPr="00992146">
        <w:rPr>
          <w:lang w:val="en-US"/>
          <w:rPrChange w:id="4895" w:author="Anusha De" w:date="2022-08-01T14:48:00Z">
            <w:rPr/>
          </w:rPrChange>
        </w:rPr>
        <w:t xml:space="preserve"> </w:t>
      </w:r>
      <w:r w:rsidRPr="00992146">
        <w:rPr>
          <w:lang w:val="en-US"/>
          <w:rPrChange w:id="4896" w:author="Anusha De" w:date="2022-08-01T14:48:00Z">
            <w:rPr/>
          </w:rPrChange>
        </w:rPr>
        <w:t>argue</w:t>
      </w:r>
      <w:r w:rsidR="00F73A4C" w:rsidRPr="00992146">
        <w:rPr>
          <w:lang w:val="en-US"/>
          <w:rPrChange w:id="4897" w:author="Anusha De" w:date="2022-08-01T14:48:00Z">
            <w:rPr/>
          </w:rPrChange>
        </w:rPr>
        <w:t xml:space="preserve"> </w:t>
      </w:r>
      <w:r w:rsidRPr="00992146">
        <w:rPr>
          <w:lang w:val="en-US"/>
          <w:rPrChange w:id="4898" w:author="Anusha De" w:date="2022-08-01T14:48:00Z">
            <w:rPr/>
          </w:rPrChange>
        </w:rPr>
        <w:t>that</w:t>
      </w:r>
      <w:r w:rsidR="00F73A4C" w:rsidRPr="00992146">
        <w:rPr>
          <w:lang w:val="en-US"/>
          <w:rPrChange w:id="4899" w:author="Anusha De" w:date="2022-08-01T14:48:00Z">
            <w:rPr/>
          </w:rPrChange>
        </w:rPr>
        <w:t xml:space="preserve"> </w:t>
      </w:r>
      <w:r w:rsidRPr="00992146">
        <w:rPr>
          <w:lang w:val="en-US"/>
          <w:rPrChange w:id="4900" w:author="Anusha De" w:date="2022-08-01T14:48:00Z">
            <w:rPr/>
          </w:rPrChange>
        </w:rPr>
        <w:t>this</w:t>
      </w:r>
      <w:r w:rsidR="00F73A4C" w:rsidRPr="00992146">
        <w:rPr>
          <w:lang w:val="en-US"/>
          <w:rPrChange w:id="4901" w:author="Anusha De" w:date="2022-08-01T14:48:00Z">
            <w:rPr/>
          </w:rPrChange>
        </w:rPr>
        <w:t xml:space="preserve"> </w:t>
      </w:r>
      <w:r w:rsidRPr="00992146">
        <w:rPr>
          <w:lang w:val="en-US"/>
          <w:rPrChange w:id="4902" w:author="Anusha De" w:date="2022-08-01T14:48:00Z">
            <w:rPr/>
          </w:rPrChange>
        </w:rPr>
        <w:t>has</w:t>
      </w:r>
      <w:r w:rsidR="00F73A4C" w:rsidRPr="00992146">
        <w:rPr>
          <w:lang w:val="en-US"/>
          <w:rPrChange w:id="4903" w:author="Anusha De" w:date="2022-08-01T14:48:00Z">
            <w:rPr/>
          </w:rPrChange>
        </w:rPr>
        <w:t xml:space="preserve"> </w:t>
      </w:r>
      <w:r w:rsidRPr="00992146">
        <w:rPr>
          <w:lang w:val="en-US"/>
          <w:rPrChange w:id="4904" w:author="Anusha De" w:date="2022-08-01T14:48:00Z">
            <w:rPr/>
          </w:rPrChange>
        </w:rPr>
        <w:t>created</w:t>
      </w:r>
      <w:r w:rsidR="00F73A4C" w:rsidRPr="00992146">
        <w:rPr>
          <w:lang w:val="en-US"/>
          <w:rPrChange w:id="4905" w:author="Anusha De" w:date="2022-08-01T14:48:00Z">
            <w:rPr/>
          </w:rPrChange>
        </w:rPr>
        <w:t xml:space="preserve"> </w:t>
      </w:r>
      <w:r w:rsidRPr="00992146">
        <w:rPr>
          <w:lang w:val="en-US"/>
          <w:rPrChange w:id="4906" w:author="Anusha De" w:date="2022-08-01T14:48:00Z">
            <w:rPr/>
          </w:rPrChange>
        </w:rPr>
        <w:t>important</w:t>
      </w:r>
      <w:r w:rsidR="00F73A4C" w:rsidRPr="00992146">
        <w:rPr>
          <w:lang w:val="en-US"/>
          <w:rPrChange w:id="4907" w:author="Anusha De" w:date="2022-08-01T14:48:00Z">
            <w:rPr/>
          </w:rPrChange>
        </w:rPr>
        <w:t xml:space="preserve"> </w:t>
      </w:r>
      <w:r w:rsidRPr="00992146">
        <w:rPr>
          <w:lang w:val="en-US"/>
          <w:rPrChange w:id="4908" w:author="Anusha De" w:date="2022-08-01T14:48:00Z">
            <w:rPr/>
          </w:rPrChange>
        </w:rPr>
        <w:t>opportunities</w:t>
      </w:r>
      <w:r w:rsidR="00F73A4C" w:rsidRPr="00992146">
        <w:rPr>
          <w:lang w:val="en-US"/>
          <w:rPrChange w:id="4909" w:author="Anusha De" w:date="2022-08-01T14:48:00Z">
            <w:rPr/>
          </w:rPrChange>
        </w:rPr>
        <w:t xml:space="preserve"> </w:t>
      </w:r>
      <w:r w:rsidRPr="00992146">
        <w:rPr>
          <w:lang w:val="en-US"/>
          <w:rPrChange w:id="4910" w:author="Anusha De" w:date="2022-08-01T14:48:00Z">
            <w:rPr/>
          </w:rPrChange>
        </w:rPr>
        <w:t>to</w:t>
      </w:r>
      <w:r w:rsidR="00F73A4C" w:rsidRPr="00992146">
        <w:rPr>
          <w:lang w:val="en-US"/>
          <w:rPrChange w:id="4911" w:author="Anusha De" w:date="2022-08-01T14:48:00Z">
            <w:rPr/>
          </w:rPrChange>
        </w:rPr>
        <w:t xml:space="preserve"> </w:t>
      </w:r>
      <w:r w:rsidRPr="00992146">
        <w:rPr>
          <w:lang w:val="en-US"/>
          <w:rPrChange w:id="4912" w:author="Anusha De" w:date="2022-08-01T14:48:00Z">
            <w:rPr/>
          </w:rPrChange>
        </w:rPr>
        <w:t>remote</w:t>
      </w:r>
      <w:r w:rsidR="00F73A4C" w:rsidRPr="00992146">
        <w:rPr>
          <w:lang w:val="en-US"/>
          <w:rPrChange w:id="4913" w:author="Anusha De" w:date="2022-08-01T14:48:00Z">
            <w:rPr/>
          </w:rPrChange>
        </w:rPr>
        <w:t xml:space="preserve"> </w:t>
      </w:r>
      <w:r w:rsidRPr="00992146">
        <w:rPr>
          <w:lang w:val="en-US"/>
          <w:rPrChange w:id="4914" w:author="Anusha De" w:date="2022-08-01T14:48:00Z">
            <w:rPr/>
          </w:rPrChange>
        </w:rPr>
        <w:t>areas</w:t>
      </w:r>
      <w:r w:rsidR="00F73A4C" w:rsidRPr="00992146">
        <w:rPr>
          <w:lang w:val="en-US"/>
          <w:rPrChange w:id="4915" w:author="Anusha De" w:date="2022-08-01T14:48:00Z">
            <w:rPr/>
          </w:rPrChange>
        </w:rPr>
        <w:t xml:space="preserve"> </w:t>
      </w:r>
      <w:r w:rsidRPr="00992146">
        <w:rPr>
          <w:lang w:val="en-US"/>
          <w:rPrChange w:id="4916" w:author="Anusha De" w:date="2022-08-01T14:48:00Z">
            <w:rPr/>
          </w:rPrChange>
        </w:rPr>
        <w:t>in</w:t>
      </w:r>
      <w:r w:rsidR="00F73A4C" w:rsidRPr="00992146">
        <w:rPr>
          <w:lang w:val="en-US"/>
          <w:rPrChange w:id="4917" w:author="Anusha De" w:date="2022-08-01T14:48:00Z">
            <w:rPr/>
          </w:rPrChange>
        </w:rPr>
        <w:t xml:space="preserve"> </w:t>
      </w:r>
      <w:r w:rsidRPr="00992146">
        <w:rPr>
          <w:lang w:val="en-US"/>
          <w:rPrChange w:id="4918" w:author="Anusha De" w:date="2022-08-01T14:48:00Z">
            <w:rPr/>
          </w:rPrChange>
        </w:rPr>
        <w:t>terms</w:t>
      </w:r>
      <w:r w:rsidR="00F73A4C" w:rsidRPr="00992146">
        <w:rPr>
          <w:lang w:val="en-US"/>
          <w:rPrChange w:id="4919" w:author="Anusha De" w:date="2022-08-01T14:48:00Z">
            <w:rPr/>
          </w:rPrChange>
        </w:rPr>
        <w:t xml:space="preserve"> </w:t>
      </w:r>
      <w:r w:rsidRPr="00992146">
        <w:rPr>
          <w:lang w:val="en-US"/>
          <w:rPrChange w:id="4920" w:author="Anusha De" w:date="2022-08-01T14:48:00Z">
            <w:rPr/>
          </w:rPrChange>
        </w:rPr>
        <w:t>of</w:t>
      </w:r>
      <w:r w:rsidR="00F73A4C" w:rsidRPr="00992146">
        <w:rPr>
          <w:lang w:val="en-US"/>
          <w:rPrChange w:id="4921" w:author="Anusha De" w:date="2022-08-01T14:48:00Z">
            <w:rPr/>
          </w:rPrChange>
        </w:rPr>
        <w:t xml:space="preserve"> </w:t>
      </w:r>
      <w:r w:rsidRPr="00992146">
        <w:rPr>
          <w:lang w:val="en-US"/>
          <w:rPrChange w:id="4922" w:author="Anusha De" w:date="2022-08-01T14:48:00Z">
            <w:rPr/>
          </w:rPrChange>
        </w:rPr>
        <w:t>access</w:t>
      </w:r>
      <w:r w:rsidR="00F73A4C" w:rsidRPr="00992146">
        <w:rPr>
          <w:lang w:val="en-US"/>
          <w:rPrChange w:id="4923" w:author="Anusha De" w:date="2022-08-01T14:48:00Z">
            <w:rPr/>
          </w:rPrChange>
        </w:rPr>
        <w:t xml:space="preserve"> </w:t>
      </w:r>
      <w:r w:rsidRPr="00992146">
        <w:rPr>
          <w:lang w:val="en-US"/>
          <w:rPrChange w:id="4924" w:author="Anusha De" w:date="2022-08-01T14:48:00Z">
            <w:rPr/>
          </w:rPrChange>
        </w:rPr>
        <w:t>to</w:t>
      </w:r>
      <w:r w:rsidR="00F73A4C" w:rsidRPr="00992146">
        <w:rPr>
          <w:lang w:val="en-US"/>
          <w:rPrChange w:id="4925" w:author="Anusha De" w:date="2022-08-01T14:48:00Z">
            <w:rPr/>
          </w:rPrChange>
        </w:rPr>
        <w:t xml:space="preserve"> </w:t>
      </w:r>
      <w:r w:rsidRPr="00992146">
        <w:rPr>
          <w:lang w:val="en-US"/>
          <w:rPrChange w:id="4926" w:author="Anusha De" w:date="2022-08-01T14:48:00Z">
            <w:rPr/>
          </w:rPrChange>
        </w:rPr>
        <w:t>maize</w:t>
      </w:r>
      <w:r w:rsidR="00F73A4C" w:rsidRPr="00992146">
        <w:rPr>
          <w:lang w:val="en-US"/>
          <w:rPrChange w:id="4927" w:author="Anusha De" w:date="2022-08-01T14:48:00Z">
            <w:rPr/>
          </w:rPrChange>
        </w:rPr>
        <w:t xml:space="preserve"> </w:t>
      </w:r>
      <w:r w:rsidRPr="00992146">
        <w:rPr>
          <w:lang w:val="en-US"/>
          <w:rPrChange w:id="4928" w:author="Anusha De" w:date="2022-08-01T14:48:00Z">
            <w:rPr/>
          </w:rPrChange>
        </w:rPr>
        <w:t>markets.</w:t>
      </w:r>
      <w:r w:rsidR="00F73A4C" w:rsidRPr="00992146">
        <w:rPr>
          <w:lang w:val="en-US"/>
          <w:rPrChange w:id="4929" w:author="Anusha De" w:date="2022-08-01T14:48:00Z">
            <w:rPr/>
          </w:rPrChange>
        </w:rPr>
        <w:t xml:space="preserve"> </w:t>
      </w:r>
      <w:r>
        <w:fldChar w:fldCharType="begin"/>
      </w:r>
      <w:r w:rsidRPr="00992146">
        <w:rPr>
          <w:lang w:val="en-US"/>
          <w:rPrChange w:id="4930" w:author="Anusha De" w:date="2022-08-01T14:48:00Z">
            <w:rPr/>
          </w:rPrChange>
        </w:rPr>
        <w:instrText xml:space="preserve"> HYPERLINK \l "_bookmark64" </w:instrText>
      </w:r>
      <w:r>
        <w:fldChar w:fldCharType="separate"/>
      </w:r>
      <w:proofErr w:type="spellStart"/>
      <w:r w:rsidRPr="00992146">
        <w:rPr>
          <w:lang w:val="en-US"/>
          <w:rPrChange w:id="4931" w:author="Anusha De" w:date="2022-08-01T14:48:00Z">
            <w:rPr/>
          </w:rPrChange>
        </w:rPr>
        <w:t>Sitko</w:t>
      </w:r>
      <w:proofErr w:type="spellEnd"/>
      <w:r w:rsidR="00F73A4C" w:rsidRPr="00992146">
        <w:rPr>
          <w:lang w:val="en-US"/>
          <w:rPrChange w:id="4932" w:author="Anusha De" w:date="2022-08-01T14:48:00Z">
            <w:rPr/>
          </w:rPrChange>
        </w:rPr>
        <w:t xml:space="preserve"> </w:t>
      </w:r>
      <w:r w:rsidRPr="00992146">
        <w:rPr>
          <w:lang w:val="en-US"/>
          <w:rPrChange w:id="4933" w:author="Anusha De" w:date="2022-08-01T14:48:00Z">
            <w:rPr/>
          </w:rPrChange>
        </w:rPr>
        <w:t>and</w:t>
      </w:r>
      <w:r>
        <w:fldChar w:fldCharType="end"/>
      </w:r>
      <w:r w:rsidR="00F73A4C" w:rsidRPr="00992146">
        <w:rPr>
          <w:lang w:val="en-US"/>
          <w:rPrChange w:id="4934" w:author="Anusha De" w:date="2022-08-01T14:48:00Z">
            <w:rPr/>
          </w:rPrChange>
        </w:rPr>
        <w:t xml:space="preserve"> </w:t>
      </w:r>
      <w:r>
        <w:fldChar w:fldCharType="begin"/>
      </w:r>
      <w:r w:rsidRPr="00992146">
        <w:rPr>
          <w:lang w:val="en-US"/>
          <w:rPrChange w:id="4935" w:author="Anusha De" w:date="2022-08-01T14:48:00Z">
            <w:rPr/>
          </w:rPrChange>
        </w:rPr>
        <w:instrText xml:space="preserve"> HYPERLINK \l "_bookmark64" </w:instrText>
      </w:r>
      <w:r>
        <w:fldChar w:fldCharType="separate"/>
      </w:r>
      <w:r w:rsidRPr="00992146">
        <w:rPr>
          <w:lang w:val="en-US"/>
          <w:rPrChange w:id="4936" w:author="Anusha De" w:date="2022-08-01T14:48:00Z">
            <w:rPr/>
          </w:rPrChange>
        </w:rPr>
        <w:t>Jayne</w:t>
      </w:r>
      <w:r>
        <w:fldChar w:fldCharType="end"/>
      </w:r>
      <w:r w:rsidR="00F73A4C" w:rsidRPr="00992146">
        <w:rPr>
          <w:lang w:val="en-US"/>
          <w:rPrChange w:id="4937" w:author="Anusha De" w:date="2022-08-01T14:48:00Z">
            <w:rPr/>
          </w:rPrChange>
        </w:rPr>
        <w:t xml:space="preserve"> </w:t>
      </w:r>
      <w:r w:rsidRPr="00992146">
        <w:rPr>
          <w:lang w:val="en-US"/>
          <w:rPrChange w:id="4938" w:author="Anusha De" w:date="2022-08-01T14:48:00Z">
            <w:rPr/>
          </w:rPrChange>
        </w:rPr>
        <w:t>(</w:t>
      </w:r>
      <w:r>
        <w:fldChar w:fldCharType="begin"/>
      </w:r>
      <w:r w:rsidRPr="00992146">
        <w:rPr>
          <w:lang w:val="en-US"/>
          <w:rPrChange w:id="4939" w:author="Anusha De" w:date="2022-08-01T14:48:00Z">
            <w:rPr/>
          </w:rPrChange>
        </w:rPr>
        <w:instrText xml:space="preserve"> HYPERLINK \l "_bookmark64" </w:instrText>
      </w:r>
      <w:r>
        <w:fldChar w:fldCharType="separate"/>
      </w:r>
      <w:r w:rsidRPr="00992146">
        <w:rPr>
          <w:lang w:val="en-US"/>
          <w:rPrChange w:id="4940" w:author="Anusha De" w:date="2022-08-01T14:48:00Z">
            <w:rPr/>
          </w:rPrChange>
        </w:rPr>
        <w:t>2014</w:t>
      </w:r>
      <w:r>
        <w:fldChar w:fldCharType="end"/>
      </w:r>
      <w:r w:rsidRPr="00992146">
        <w:rPr>
          <w:lang w:val="en-US"/>
          <w:rPrChange w:id="4941" w:author="Anusha De" w:date="2022-08-01T14:48:00Z">
            <w:rPr/>
          </w:rPrChange>
        </w:rPr>
        <w:t>)</w:t>
      </w:r>
      <w:r w:rsidR="00F73A4C" w:rsidRPr="00992146">
        <w:rPr>
          <w:lang w:val="en-US"/>
          <w:rPrChange w:id="4942" w:author="Anusha De" w:date="2022-08-01T14:48:00Z">
            <w:rPr/>
          </w:rPrChange>
        </w:rPr>
        <w:t xml:space="preserve"> </w:t>
      </w:r>
      <w:r w:rsidRPr="00992146">
        <w:rPr>
          <w:lang w:val="en-US"/>
          <w:rPrChange w:id="4943" w:author="Anusha De" w:date="2022-08-01T14:48:00Z">
            <w:rPr/>
          </w:rPrChange>
        </w:rPr>
        <w:t>find</w:t>
      </w:r>
      <w:r w:rsidR="00F73A4C" w:rsidRPr="00992146">
        <w:rPr>
          <w:lang w:val="en-US"/>
          <w:rPrChange w:id="4944" w:author="Anusha De" w:date="2022-08-01T14:48:00Z">
            <w:rPr/>
          </w:rPrChange>
        </w:rPr>
        <w:t xml:space="preserve"> </w:t>
      </w:r>
      <w:r w:rsidRPr="00992146">
        <w:rPr>
          <w:lang w:val="en-US"/>
          <w:rPrChange w:id="4945" w:author="Anusha De" w:date="2022-08-01T14:48:00Z">
            <w:rPr/>
          </w:rPrChange>
        </w:rPr>
        <w:t>that</w:t>
      </w:r>
      <w:r w:rsidR="00F73A4C" w:rsidRPr="00992146">
        <w:rPr>
          <w:lang w:val="en-US"/>
          <w:rPrChange w:id="4946" w:author="Anusha De" w:date="2022-08-01T14:48:00Z">
            <w:rPr/>
          </w:rPrChange>
        </w:rPr>
        <w:t xml:space="preserve"> </w:t>
      </w:r>
      <w:r w:rsidRPr="00992146">
        <w:rPr>
          <w:lang w:val="en-US"/>
          <w:rPrChange w:id="4947" w:author="Anusha De" w:date="2022-08-01T14:48:00Z">
            <w:rPr/>
          </w:rPrChange>
        </w:rPr>
        <w:t>trading</w:t>
      </w:r>
      <w:r w:rsidR="00F73A4C" w:rsidRPr="00992146">
        <w:rPr>
          <w:lang w:val="en-US"/>
          <w:rPrChange w:id="4948" w:author="Anusha De" w:date="2022-08-01T14:48:00Z">
            <w:rPr/>
          </w:rPrChange>
        </w:rPr>
        <w:t xml:space="preserve"> </w:t>
      </w:r>
      <w:r w:rsidRPr="00992146">
        <w:rPr>
          <w:lang w:val="en-US"/>
          <w:rPrChange w:id="4949" w:author="Anusha De" w:date="2022-08-01T14:48:00Z">
            <w:rPr/>
          </w:rPrChange>
        </w:rPr>
        <w:t>is</w:t>
      </w:r>
      <w:r w:rsidR="00F73A4C" w:rsidRPr="00992146">
        <w:rPr>
          <w:lang w:val="en-US"/>
          <w:rPrChange w:id="4950" w:author="Anusha De" w:date="2022-08-01T14:48:00Z">
            <w:rPr/>
          </w:rPrChange>
        </w:rPr>
        <w:t xml:space="preserve"> </w:t>
      </w:r>
      <w:r w:rsidRPr="00992146">
        <w:rPr>
          <w:lang w:val="en-US"/>
          <w:rPrChange w:id="4951" w:author="Anusha De" w:date="2022-08-01T14:48:00Z">
            <w:rPr/>
          </w:rPrChange>
        </w:rPr>
        <w:t>highly</w:t>
      </w:r>
      <w:r w:rsidR="00F73A4C" w:rsidRPr="00992146">
        <w:rPr>
          <w:lang w:val="en-US"/>
          <w:rPrChange w:id="4952" w:author="Anusha De" w:date="2022-08-01T14:48:00Z">
            <w:rPr/>
          </w:rPrChange>
        </w:rPr>
        <w:t xml:space="preserve"> </w:t>
      </w:r>
      <w:r w:rsidRPr="00992146">
        <w:rPr>
          <w:lang w:val="en-US"/>
          <w:rPrChange w:id="4953" w:author="Anusha De" w:date="2022-08-01T14:48:00Z">
            <w:rPr/>
          </w:rPrChange>
        </w:rPr>
        <w:t>competitive</w:t>
      </w:r>
      <w:r w:rsidR="00F73A4C" w:rsidRPr="00992146">
        <w:rPr>
          <w:lang w:val="en-US"/>
          <w:rPrChange w:id="4954" w:author="Anusha De" w:date="2022-08-01T14:48:00Z">
            <w:rPr/>
          </w:rPrChange>
        </w:rPr>
        <w:t xml:space="preserve"> </w:t>
      </w:r>
      <w:r w:rsidRPr="00992146">
        <w:rPr>
          <w:lang w:val="en-US"/>
          <w:rPrChange w:id="4955" w:author="Anusha De" w:date="2022-08-01T14:48:00Z">
            <w:rPr/>
          </w:rPrChange>
        </w:rPr>
        <w:t>in</w:t>
      </w:r>
      <w:r w:rsidR="00F73A4C" w:rsidRPr="00992146">
        <w:rPr>
          <w:lang w:val="en-US"/>
          <w:rPrChange w:id="4956" w:author="Anusha De" w:date="2022-08-01T14:48:00Z">
            <w:rPr/>
          </w:rPrChange>
        </w:rPr>
        <w:t xml:space="preserve"> </w:t>
      </w:r>
      <w:r w:rsidRPr="00992146">
        <w:rPr>
          <w:lang w:val="en-US"/>
          <w:rPrChange w:id="4957" w:author="Anusha De" w:date="2022-08-01T14:48:00Z">
            <w:rPr/>
          </w:rPrChange>
        </w:rPr>
        <w:t>eastern</w:t>
      </w:r>
      <w:r w:rsidR="00F73A4C" w:rsidRPr="00992146">
        <w:rPr>
          <w:lang w:val="en-US"/>
          <w:rPrChange w:id="4958" w:author="Anusha De" w:date="2022-08-01T14:48:00Z">
            <w:rPr/>
          </w:rPrChange>
        </w:rPr>
        <w:t xml:space="preserve"> </w:t>
      </w:r>
      <w:r w:rsidRPr="00992146">
        <w:rPr>
          <w:lang w:val="en-US"/>
          <w:rPrChange w:id="4959" w:author="Anusha De" w:date="2022-08-01T14:48:00Z">
            <w:rPr/>
          </w:rPrChange>
        </w:rPr>
        <w:t>and</w:t>
      </w:r>
      <w:r w:rsidR="00F73A4C" w:rsidRPr="00992146">
        <w:rPr>
          <w:lang w:val="en-US"/>
          <w:rPrChange w:id="4960" w:author="Anusha De" w:date="2022-08-01T14:48:00Z">
            <w:rPr/>
          </w:rPrChange>
        </w:rPr>
        <w:t xml:space="preserve"> </w:t>
      </w:r>
      <w:r w:rsidRPr="00992146">
        <w:rPr>
          <w:lang w:val="en-US"/>
          <w:rPrChange w:id="4961" w:author="Anusha De" w:date="2022-08-01T14:48:00Z">
            <w:rPr/>
          </w:rPrChange>
        </w:rPr>
        <w:t>southern</w:t>
      </w:r>
      <w:r w:rsidR="00F73A4C" w:rsidRPr="00992146">
        <w:rPr>
          <w:lang w:val="en-US"/>
          <w:rPrChange w:id="4962" w:author="Anusha De" w:date="2022-08-01T14:48:00Z">
            <w:rPr/>
          </w:rPrChange>
        </w:rPr>
        <w:t xml:space="preserve"> </w:t>
      </w:r>
      <w:r w:rsidRPr="00992146">
        <w:rPr>
          <w:lang w:val="en-US"/>
          <w:rPrChange w:id="4963" w:author="Anusha De" w:date="2022-08-01T14:48:00Z">
            <w:rPr/>
          </w:rPrChange>
        </w:rPr>
        <w:t>Africa</w:t>
      </w:r>
      <w:r w:rsidR="00F73A4C" w:rsidRPr="00992146">
        <w:rPr>
          <w:lang w:val="en-US"/>
          <w:rPrChange w:id="4964" w:author="Anusha De" w:date="2022-08-01T14:48:00Z">
            <w:rPr/>
          </w:rPrChange>
        </w:rPr>
        <w:t xml:space="preserve"> </w:t>
      </w:r>
      <w:r w:rsidRPr="00992146">
        <w:rPr>
          <w:lang w:val="en-US"/>
          <w:rPrChange w:id="4965" w:author="Anusha De" w:date="2022-08-01T14:48:00Z">
            <w:rPr/>
          </w:rPrChange>
        </w:rPr>
        <w:t>in</w:t>
      </w:r>
      <w:r w:rsidR="00F73A4C" w:rsidRPr="00992146">
        <w:rPr>
          <w:lang w:val="en-US"/>
          <w:rPrChange w:id="4966" w:author="Anusha De" w:date="2022-08-01T14:48:00Z">
            <w:rPr/>
          </w:rPrChange>
        </w:rPr>
        <w:t xml:space="preserve"> </w:t>
      </w:r>
      <w:r w:rsidRPr="00992146">
        <w:rPr>
          <w:lang w:val="en-US"/>
          <w:rPrChange w:id="4967" w:author="Anusha De" w:date="2022-08-01T14:48:00Z">
            <w:rPr/>
          </w:rPrChange>
        </w:rPr>
        <w:t>terms</w:t>
      </w:r>
      <w:r w:rsidR="00F73A4C" w:rsidRPr="00992146">
        <w:rPr>
          <w:lang w:val="en-US"/>
          <w:rPrChange w:id="4968" w:author="Anusha De" w:date="2022-08-01T14:48:00Z">
            <w:rPr/>
          </w:rPrChange>
        </w:rPr>
        <w:t xml:space="preserve"> </w:t>
      </w:r>
      <w:r w:rsidRPr="00992146">
        <w:rPr>
          <w:lang w:val="en-US"/>
          <w:rPrChange w:id="4969" w:author="Anusha De" w:date="2022-08-01T14:48:00Z">
            <w:rPr/>
          </w:rPrChange>
        </w:rPr>
        <w:t>of</w:t>
      </w:r>
      <w:r w:rsidR="00F73A4C" w:rsidRPr="00992146">
        <w:rPr>
          <w:lang w:val="en-US"/>
          <w:rPrChange w:id="4970" w:author="Anusha De" w:date="2022-08-01T14:48:00Z">
            <w:rPr/>
          </w:rPrChange>
        </w:rPr>
        <w:t xml:space="preserve"> </w:t>
      </w:r>
      <w:r w:rsidRPr="00992146">
        <w:rPr>
          <w:lang w:val="en-US"/>
          <w:rPrChange w:id="4971" w:author="Anusha De" w:date="2022-08-01T14:48:00Z">
            <w:rPr/>
          </w:rPrChange>
        </w:rPr>
        <w:t>marketing</w:t>
      </w:r>
      <w:r w:rsidR="00F73A4C" w:rsidRPr="00992146">
        <w:rPr>
          <w:lang w:val="en-US"/>
          <w:rPrChange w:id="4972" w:author="Anusha De" w:date="2022-08-01T14:48:00Z">
            <w:rPr/>
          </w:rPrChange>
        </w:rPr>
        <w:t xml:space="preserve"> </w:t>
      </w:r>
      <w:r w:rsidRPr="00992146">
        <w:rPr>
          <w:lang w:val="en-US"/>
          <w:rPrChange w:id="4973" w:author="Anusha De" w:date="2022-08-01T14:48:00Z">
            <w:rPr/>
          </w:rPrChange>
        </w:rPr>
        <w:t>margins</w:t>
      </w:r>
      <w:r w:rsidR="00F73A4C" w:rsidRPr="00992146">
        <w:rPr>
          <w:lang w:val="en-US"/>
          <w:rPrChange w:id="4974" w:author="Anusha De" w:date="2022-08-01T14:48:00Z">
            <w:rPr/>
          </w:rPrChange>
        </w:rPr>
        <w:t xml:space="preserve"> </w:t>
      </w:r>
      <w:r w:rsidRPr="00992146">
        <w:rPr>
          <w:lang w:val="en-US"/>
          <w:rPrChange w:id="4975" w:author="Anusha De" w:date="2022-08-01T14:48:00Z">
            <w:rPr/>
          </w:rPrChange>
        </w:rPr>
        <w:t>and</w:t>
      </w:r>
      <w:r w:rsidR="00F73A4C" w:rsidRPr="00992146">
        <w:rPr>
          <w:lang w:val="en-US"/>
          <w:rPrChange w:id="4976" w:author="Anusha De" w:date="2022-08-01T14:48:00Z">
            <w:rPr/>
          </w:rPrChange>
        </w:rPr>
        <w:t xml:space="preserve"> </w:t>
      </w:r>
      <w:r w:rsidRPr="00992146">
        <w:rPr>
          <w:lang w:val="en-US"/>
          <w:rPrChange w:id="4977" w:author="Anusha De" w:date="2022-08-01T14:48:00Z">
            <w:rPr/>
          </w:rPrChange>
        </w:rPr>
        <w:t>the</w:t>
      </w:r>
      <w:r w:rsidR="00F73A4C" w:rsidRPr="00992146">
        <w:rPr>
          <w:lang w:val="en-US"/>
          <w:rPrChange w:id="4978" w:author="Anusha De" w:date="2022-08-01T14:48:00Z">
            <w:rPr/>
          </w:rPrChange>
        </w:rPr>
        <w:t xml:space="preserve"> </w:t>
      </w:r>
      <w:r w:rsidRPr="00992146">
        <w:rPr>
          <w:lang w:val="en-US"/>
          <w:rPrChange w:id="4979" w:author="Anusha De" w:date="2022-08-01T14:48:00Z">
            <w:rPr/>
          </w:rPrChange>
        </w:rPr>
        <w:t>number</w:t>
      </w:r>
      <w:r w:rsidR="00F73A4C" w:rsidRPr="00992146">
        <w:rPr>
          <w:lang w:val="en-US"/>
          <w:rPrChange w:id="4980" w:author="Anusha De" w:date="2022-08-01T14:48:00Z">
            <w:rPr/>
          </w:rPrChange>
        </w:rPr>
        <w:t xml:space="preserve"> </w:t>
      </w:r>
      <w:r w:rsidRPr="00992146">
        <w:rPr>
          <w:lang w:val="en-US"/>
          <w:rPrChange w:id="4981" w:author="Anusha De" w:date="2022-08-01T14:48:00Z">
            <w:rPr/>
          </w:rPrChange>
        </w:rPr>
        <w:t>of</w:t>
      </w:r>
      <w:r w:rsidR="00F73A4C" w:rsidRPr="00992146">
        <w:rPr>
          <w:lang w:val="en-US"/>
          <w:rPrChange w:id="4982" w:author="Anusha De" w:date="2022-08-01T14:48:00Z">
            <w:rPr/>
          </w:rPrChange>
        </w:rPr>
        <w:t xml:space="preserve"> </w:t>
      </w:r>
      <w:r w:rsidRPr="00992146">
        <w:rPr>
          <w:lang w:val="en-US"/>
          <w:rPrChange w:id="4983" w:author="Anusha De" w:date="2022-08-01T14:48:00Z">
            <w:rPr/>
          </w:rPrChange>
        </w:rPr>
        <w:t>traders</w:t>
      </w:r>
      <w:r w:rsidR="00F73A4C" w:rsidRPr="00992146">
        <w:rPr>
          <w:lang w:val="en-US"/>
          <w:rPrChange w:id="4984" w:author="Anusha De" w:date="2022-08-01T14:48:00Z">
            <w:rPr/>
          </w:rPrChange>
        </w:rPr>
        <w:t xml:space="preserve"> </w:t>
      </w:r>
      <w:r w:rsidRPr="00992146">
        <w:rPr>
          <w:lang w:val="en-US"/>
          <w:rPrChange w:id="4985" w:author="Anusha De" w:date="2022-08-01T14:48:00Z">
            <w:rPr/>
          </w:rPrChange>
        </w:rPr>
        <w:t>operating.</w:t>
      </w:r>
    </w:p>
    <w:p w14:paraId="0FAA1990" w14:textId="49C1256D" w:rsidR="005139B5" w:rsidRPr="00992146" w:rsidRDefault="0081249E">
      <w:pPr>
        <w:rPr>
          <w:lang w:val="en-US"/>
          <w:rPrChange w:id="4986" w:author="Anusha De" w:date="2022-08-01T14:48:00Z">
            <w:rPr/>
          </w:rPrChange>
        </w:rPr>
        <w:pPrChange w:id="4987" w:author="Steve Wiggins" w:date="2022-07-30T17:58:00Z">
          <w:pPr>
            <w:pStyle w:val="1PP"/>
            <w:jc w:val="both"/>
          </w:pPr>
        </w:pPrChange>
      </w:pPr>
      <w:r w:rsidRPr="00992146">
        <w:rPr>
          <w:lang w:val="en-US"/>
          <w:rPrChange w:id="4988" w:author="Anusha De" w:date="2022-08-01T14:48:00Z">
            <w:rPr/>
          </w:rPrChange>
        </w:rPr>
        <w:t>Generally,</w:t>
      </w:r>
      <w:r w:rsidR="00F73A4C" w:rsidRPr="00992146">
        <w:rPr>
          <w:lang w:val="en-US"/>
          <w:rPrChange w:id="4989" w:author="Anusha De" w:date="2022-08-01T14:48:00Z">
            <w:rPr/>
          </w:rPrChange>
        </w:rPr>
        <w:t xml:space="preserve"> </w:t>
      </w:r>
      <w:r w:rsidRPr="00992146">
        <w:rPr>
          <w:lang w:val="en-US"/>
          <w:rPrChange w:id="4990" w:author="Anusha De" w:date="2022-08-01T14:48:00Z">
            <w:rPr/>
          </w:rPrChange>
        </w:rPr>
        <w:t>the</w:t>
      </w:r>
      <w:r w:rsidR="00F73A4C" w:rsidRPr="00992146">
        <w:rPr>
          <w:lang w:val="en-US"/>
          <w:rPrChange w:id="4991" w:author="Anusha De" w:date="2022-08-01T14:48:00Z">
            <w:rPr/>
          </w:rPrChange>
        </w:rPr>
        <w:t xml:space="preserve"> </w:t>
      </w:r>
      <w:r w:rsidRPr="00992146">
        <w:rPr>
          <w:lang w:val="en-US"/>
          <w:rPrChange w:id="4992" w:author="Anusha De" w:date="2022-08-01T14:48:00Z">
            <w:rPr/>
          </w:rPrChange>
        </w:rPr>
        <w:t>traders</w:t>
      </w:r>
      <w:r w:rsidR="00F73A4C" w:rsidRPr="00992146">
        <w:rPr>
          <w:lang w:val="en-US"/>
          <w:rPrChange w:id="4993" w:author="Anusha De" w:date="2022-08-01T14:48:00Z">
            <w:rPr/>
          </w:rPrChange>
        </w:rPr>
        <w:t xml:space="preserve"> </w:t>
      </w:r>
      <w:r w:rsidRPr="00992146">
        <w:rPr>
          <w:lang w:val="en-US"/>
          <w:rPrChange w:id="4994" w:author="Anusha De" w:date="2022-08-01T14:48:00Z">
            <w:rPr/>
          </w:rPrChange>
        </w:rPr>
        <w:t>in</w:t>
      </w:r>
      <w:r w:rsidR="00F73A4C" w:rsidRPr="00992146">
        <w:rPr>
          <w:lang w:val="en-US"/>
          <w:rPrChange w:id="4995" w:author="Anusha De" w:date="2022-08-01T14:48:00Z">
            <w:rPr/>
          </w:rPrChange>
        </w:rPr>
        <w:t xml:space="preserve"> </w:t>
      </w:r>
      <w:r w:rsidRPr="00992146">
        <w:rPr>
          <w:lang w:val="en-US"/>
          <w:rPrChange w:id="4996" w:author="Anusha De" w:date="2022-08-01T14:48:00Z">
            <w:rPr/>
          </w:rPrChange>
        </w:rPr>
        <w:t>our</w:t>
      </w:r>
      <w:r w:rsidR="00F73A4C" w:rsidRPr="00992146">
        <w:rPr>
          <w:lang w:val="en-US"/>
          <w:rPrChange w:id="4997" w:author="Anusha De" w:date="2022-08-01T14:48:00Z">
            <w:rPr/>
          </w:rPrChange>
        </w:rPr>
        <w:t xml:space="preserve"> </w:t>
      </w:r>
      <w:r w:rsidRPr="00992146">
        <w:rPr>
          <w:lang w:val="en-US"/>
          <w:rPrChange w:id="4998" w:author="Anusha De" w:date="2022-08-01T14:48:00Z">
            <w:rPr/>
          </w:rPrChange>
        </w:rPr>
        <w:t>sample</w:t>
      </w:r>
      <w:r w:rsidR="00F73A4C" w:rsidRPr="00992146">
        <w:rPr>
          <w:lang w:val="en-US"/>
          <w:rPrChange w:id="4999" w:author="Anusha De" w:date="2022-08-01T14:48:00Z">
            <w:rPr/>
          </w:rPrChange>
        </w:rPr>
        <w:t xml:space="preserve"> </w:t>
      </w:r>
      <w:r w:rsidRPr="00992146">
        <w:rPr>
          <w:lang w:val="en-US"/>
          <w:rPrChange w:id="5000" w:author="Anusha De" w:date="2022-08-01T14:48:00Z">
            <w:rPr/>
          </w:rPrChange>
        </w:rPr>
        <w:t>are</w:t>
      </w:r>
      <w:r w:rsidR="00F73A4C" w:rsidRPr="00992146">
        <w:rPr>
          <w:lang w:val="en-US"/>
          <w:rPrChange w:id="5001" w:author="Anusha De" w:date="2022-08-01T14:48:00Z">
            <w:rPr/>
          </w:rPrChange>
        </w:rPr>
        <w:t xml:space="preserve"> </w:t>
      </w:r>
      <w:r w:rsidRPr="00992146">
        <w:rPr>
          <w:lang w:val="en-US"/>
          <w:rPrChange w:id="5002" w:author="Anusha De" w:date="2022-08-01T14:48:00Z">
            <w:rPr/>
          </w:rPrChange>
        </w:rPr>
        <w:t>not</w:t>
      </w:r>
      <w:r w:rsidR="00F73A4C" w:rsidRPr="00992146">
        <w:rPr>
          <w:lang w:val="en-US"/>
          <w:rPrChange w:id="5003" w:author="Anusha De" w:date="2022-08-01T14:48:00Z">
            <w:rPr/>
          </w:rPrChange>
        </w:rPr>
        <w:t xml:space="preserve"> </w:t>
      </w:r>
      <w:r w:rsidRPr="00992146">
        <w:rPr>
          <w:lang w:val="en-US"/>
          <w:rPrChange w:id="5004" w:author="Anusha De" w:date="2022-08-01T14:48:00Z">
            <w:rPr/>
          </w:rPrChange>
        </w:rPr>
        <w:t>just</w:t>
      </w:r>
      <w:r w:rsidR="00F73A4C" w:rsidRPr="00992146">
        <w:rPr>
          <w:lang w:val="en-US"/>
          <w:rPrChange w:id="5005" w:author="Anusha De" w:date="2022-08-01T14:48:00Z">
            <w:rPr/>
          </w:rPrChange>
        </w:rPr>
        <w:t xml:space="preserve"> </w:t>
      </w:r>
      <w:r w:rsidRPr="00992146">
        <w:rPr>
          <w:lang w:val="en-US"/>
          <w:rPrChange w:id="5006" w:author="Anusha De" w:date="2022-08-01T14:48:00Z">
            <w:rPr/>
          </w:rPrChange>
        </w:rPr>
        <w:t>service</w:t>
      </w:r>
      <w:r w:rsidR="00F73A4C" w:rsidRPr="00992146">
        <w:rPr>
          <w:lang w:val="en-US"/>
          <w:rPrChange w:id="5007" w:author="Anusha De" w:date="2022-08-01T14:48:00Z">
            <w:rPr/>
          </w:rPrChange>
        </w:rPr>
        <w:t xml:space="preserve"> </w:t>
      </w:r>
      <w:r w:rsidRPr="00992146">
        <w:rPr>
          <w:lang w:val="en-US"/>
          <w:rPrChange w:id="5008" w:author="Anusha De" w:date="2022-08-01T14:48:00Z">
            <w:rPr/>
          </w:rPrChange>
        </w:rPr>
        <w:t>providers</w:t>
      </w:r>
      <w:r w:rsidR="00F73A4C" w:rsidRPr="00992146">
        <w:rPr>
          <w:lang w:val="en-US"/>
          <w:rPrChange w:id="5009" w:author="Anusha De" w:date="2022-08-01T14:48:00Z">
            <w:rPr/>
          </w:rPrChange>
        </w:rPr>
        <w:t xml:space="preserve"> </w:t>
      </w:r>
      <w:r w:rsidRPr="00992146">
        <w:rPr>
          <w:lang w:val="en-US"/>
          <w:rPrChange w:id="5010" w:author="Anusha De" w:date="2022-08-01T14:48:00Z">
            <w:rPr/>
          </w:rPrChange>
        </w:rPr>
        <w:t>offering</w:t>
      </w:r>
      <w:r w:rsidR="00F73A4C" w:rsidRPr="00992146">
        <w:rPr>
          <w:lang w:val="en-US"/>
          <w:rPrChange w:id="5011" w:author="Anusha De" w:date="2022-08-01T14:48:00Z">
            <w:rPr/>
          </w:rPrChange>
        </w:rPr>
        <w:t xml:space="preserve"> </w:t>
      </w:r>
      <w:r w:rsidRPr="00992146">
        <w:rPr>
          <w:lang w:val="en-US"/>
          <w:rPrChange w:id="5012" w:author="Anusha De" w:date="2022-08-01T14:48:00Z">
            <w:rPr/>
          </w:rPrChange>
        </w:rPr>
        <w:t>transport</w:t>
      </w:r>
      <w:r w:rsidR="00F73A4C" w:rsidRPr="00992146">
        <w:rPr>
          <w:lang w:val="en-US"/>
          <w:rPrChange w:id="5013" w:author="Anusha De" w:date="2022-08-01T14:48:00Z">
            <w:rPr/>
          </w:rPrChange>
        </w:rPr>
        <w:t xml:space="preserve"> </w:t>
      </w:r>
      <w:r w:rsidRPr="00992146">
        <w:rPr>
          <w:lang w:val="en-US"/>
          <w:rPrChange w:id="5014" w:author="Anusha De" w:date="2022-08-01T14:48:00Z">
            <w:rPr/>
          </w:rPrChange>
        </w:rPr>
        <w:t>services,</w:t>
      </w:r>
      <w:r w:rsidR="00F73A4C" w:rsidRPr="00992146">
        <w:rPr>
          <w:lang w:val="en-US"/>
          <w:rPrChange w:id="5015" w:author="Anusha De" w:date="2022-08-01T14:48:00Z">
            <w:rPr/>
          </w:rPrChange>
        </w:rPr>
        <w:t xml:space="preserve"> </w:t>
      </w:r>
      <w:r w:rsidRPr="00992146">
        <w:rPr>
          <w:lang w:val="en-US"/>
          <w:rPrChange w:id="5016" w:author="Anusha De" w:date="2022-08-01T14:48:00Z">
            <w:rPr/>
          </w:rPrChange>
        </w:rPr>
        <w:t>but</w:t>
      </w:r>
      <w:r w:rsidR="00F73A4C" w:rsidRPr="00992146">
        <w:rPr>
          <w:lang w:val="en-US"/>
          <w:rPrChange w:id="5017" w:author="Anusha De" w:date="2022-08-01T14:48:00Z">
            <w:rPr/>
          </w:rPrChange>
        </w:rPr>
        <w:t xml:space="preserve"> </w:t>
      </w:r>
      <w:r w:rsidRPr="00992146">
        <w:rPr>
          <w:lang w:val="en-US"/>
          <w:rPrChange w:id="5018" w:author="Anusha De" w:date="2022-08-01T14:48:00Z">
            <w:rPr/>
          </w:rPrChange>
        </w:rPr>
        <w:t>become</w:t>
      </w:r>
      <w:r w:rsidR="00F73A4C" w:rsidRPr="00992146">
        <w:rPr>
          <w:lang w:val="en-US"/>
          <w:rPrChange w:id="5019" w:author="Anusha De" w:date="2022-08-01T14:48:00Z">
            <w:rPr/>
          </w:rPrChange>
        </w:rPr>
        <w:t xml:space="preserve"> </w:t>
      </w:r>
      <w:r w:rsidRPr="00992146">
        <w:rPr>
          <w:lang w:val="en-US"/>
          <w:rPrChange w:id="5020" w:author="Anusha De" w:date="2022-08-01T14:48:00Z">
            <w:rPr/>
          </w:rPrChange>
        </w:rPr>
        <w:t>owner</w:t>
      </w:r>
      <w:r w:rsidR="00F73A4C" w:rsidRPr="00992146">
        <w:rPr>
          <w:lang w:val="en-US"/>
          <w:rPrChange w:id="5021" w:author="Anusha De" w:date="2022-08-01T14:48:00Z">
            <w:rPr/>
          </w:rPrChange>
        </w:rPr>
        <w:t xml:space="preserve"> </w:t>
      </w:r>
      <w:r w:rsidRPr="00992146">
        <w:rPr>
          <w:lang w:val="en-US"/>
          <w:rPrChange w:id="5022" w:author="Anusha De" w:date="2022-08-01T14:48:00Z">
            <w:rPr/>
          </w:rPrChange>
        </w:rPr>
        <w:t>of</w:t>
      </w:r>
      <w:r w:rsidR="00F73A4C" w:rsidRPr="00992146">
        <w:rPr>
          <w:lang w:val="en-US"/>
          <w:rPrChange w:id="5023" w:author="Anusha De" w:date="2022-08-01T14:48:00Z">
            <w:rPr/>
          </w:rPrChange>
        </w:rPr>
        <w:t xml:space="preserve"> </w:t>
      </w:r>
      <w:r w:rsidRPr="00992146">
        <w:rPr>
          <w:lang w:val="en-US"/>
          <w:rPrChange w:id="5024" w:author="Anusha De" w:date="2022-08-01T14:48:00Z">
            <w:rPr/>
          </w:rPrChange>
        </w:rPr>
        <w:t>the</w:t>
      </w:r>
      <w:r w:rsidR="00F73A4C" w:rsidRPr="00992146">
        <w:rPr>
          <w:lang w:val="en-US"/>
          <w:rPrChange w:id="5025" w:author="Anusha De" w:date="2022-08-01T14:48:00Z">
            <w:rPr/>
          </w:rPrChange>
        </w:rPr>
        <w:t xml:space="preserve"> </w:t>
      </w:r>
      <w:r w:rsidRPr="00992146">
        <w:rPr>
          <w:lang w:val="en-US"/>
          <w:rPrChange w:id="5026" w:author="Anusha De" w:date="2022-08-01T14:48:00Z">
            <w:rPr/>
          </w:rPrChange>
        </w:rPr>
        <w:t>commodity</w:t>
      </w:r>
      <w:r w:rsidR="00F73A4C" w:rsidRPr="00992146">
        <w:rPr>
          <w:lang w:val="en-US"/>
          <w:rPrChange w:id="5027" w:author="Anusha De" w:date="2022-08-01T14:48:00Z">
            <w:rPr/>
          </w:rPrChange>
        </w:rPr>
        <w:t xml:space="preserve"> </w:t>
      </w:r>
      <w:r w:rsidRPr="00992146">
        <w:rPr>
          <w:lang w:val="en-US"/>
          <w:rPrChange w:id="5028" w:author="Anusha De" w:date="2022-08-01T14:48:00Z">
            <w:rPr/>
          </w:rPrChange>
        </w:rPr>
        <w:t>during</w:t>
      </w:r>
      <w:r w:rsidR="00F73A4C" w:rsidRPr="00992146">
        <w:rPr>
          <w:lang w:val="en-US"/>
          <w:rPrChange w:id="5029" w:author="Anusha De" w:date="2022-08-01T14:48:00Z">
            <w:rPr/>
          </w:rPrChange>
        </w:rPr>
        <w:t xml:space="preserve"> </w:t>
      </w:r>
      <w:r w:rsidRPr="00992146">
        <w:rPr>
          <w:lang w:val="en-US"/>
          <w:rPrChange w:id="5030" w:author="Anusha De" w:date="2022-08-01T14:48:00Z">
            <w:rPr/>
          </w:rPrChange>
        </w:rPr>
        <w:t>trading,</w:t>
      </w:r>
      <w:r w:rsidR="00F73A4C" w:rsidRPr="00992146">
        <w:rPr>
          <w:lang w:val="en-US"/>
          <w:rPrChange w:id="5031" w:author="Anusha De" w:date="2022-08-01T14:48:00Z">
            <w:rPr/>
          </w:rPrChange>
        </w:rPr>
        <w:t xml:space="preserve"> </w:t>
      </w:r>
      <w:r w:rsidRPr="00992146">
        <w:rPr>
          <w:lang w:val="en-US"/>
          <w:rPrChange w:id="5032" w:author="Anusha De" w:date="2022-08-01T14:48:00Z">
            <w:rPr/>
          </w:rPrChange>
        </w:rPr>
        <w:t>hence</w:t>
      </w:r>
      <w:r w:rsidR="00F73A4C" w:rsidRPr="00992146">
        <w:rPr>
          <w:lang w:val="en-US"/>
          <w:rPrChange w:id="5033" w:author="Anusha De" w:date="2022-08-01T14:48:00Z">
            <w:rPr/>
          </w:rPrChange>
        </w:rPr>
        <w:t xml:space="preserve"> </w:t>
      </w:r>
      <w:r w:rsidRPr="00992146">
        <w:rPr>
          <w:lang w:val="en-US"/>
          <w:rPrChange w:id="5034" w:author="Anusha De" w:date="2022-08-01T14:48:00Z">
            <w:rPr/>
          </w:rPrChange>
        </w:rPr>
        <w:t>also</w:t>
      </w:r>
      <w:r w:rsidR="00F73A4C" w:rsidRPr="00992146">
        <w:rPr>
          <w:lang w:val="en-US"/>
          <w:rPrChange w:id="5035" w:author="Anusha De" w:date="2022-08-01T14:48:00Z">
            <w:rPr/>
          </w:rPrChange>
        </w:rPr>
        <w:t xml:space="preserve"> </w:t>
      </w:r>
      <w:r w:rsidRPr="00992146">
        <w:rPr>
          <w:lang w:val="en-US"/>
          <w:rPrChange w:id="5036" w:author="Anusha De" w:date="2022-08-01T14:48:00Z">
            <w:rPr/>
          </w:rPrChange>
        </w:rPr>
        <w:t>internalizing</w:t>
      </w:r>
      <w:r w:rsidR="00F73A4C" w:rsidRPr="00992146">
        <w:rPr>
          <w:lang w:val="en-US"/>
          <w:rPrChange w:id="5037" w:author="Anusha De" w:date="2022-08-01T14:48:00Z">
            <w:rPr/>
          </w:rPrChange>
        </w:rPr>
        <w:t xml:space="preserve"> </w:t>
      </w:r>
      <w:r w:rsidRPr="00992146">
        <w:rPr>
          <w:lang w:val="en-US"/>
          <w:rPrChange w:id="5038" w:author="Anusha De" w:date="2022-08-01T14:48:00Z">
            <w:rPr/>
          </w:rPrChange>
        </w:rPr>
        <w:t>the</w:t>
      </w:r>
      <w:r w:rsidR="00F73A4C" w:rsidRPr="00992146">
        <w:rPr>
          <w:lang w:val="en-US"/>
          <w:rPrChange w:id="5039" w:author="Anusha De" w:date="2022-08-01T14:48:00Z">
            <w:rPr/>
          </w:rPrChange>
        </w:rPr>
        <w:t xml:space="preserve"> </w:t>
      </w:r>
      <w:r w:rsidRPr="00992146">
        <w:rPr>
          <w:lang w:val="en-US"/>
          <w:rPrChange w:id="5040" w:author="Anusha De" w:date="2022-08-01T14:48:00Z">
            <w:rPr/>
          </w:rPrChange>
        </w:rPr>
        <w:t>risks</w:t>
      </w:r>
      <w:r w:rsidR="00F73A4C" w:rsidRPr="00992146">
        <w:rPr>
          <w:lang w:val="en-US"/>
          <w:rPrChange w:id="5041" w:author="Anusha De" w:date="2022-08-01T14:48:00Z">
            <w:rPr/>
          </w:rPrChange>
        </w:rPr>
        <w:t xml:space="preserve"> </w:t>
      </w:r>
      <w:r w:rsidRPr="00992146">
        <w:rPr>
          <w:lang w:val="en-US"/>
          <w:rPrChange w:id="5042" w:author="Anusha De" w:date="2022-08-01T14:48:00Z">
            <w:rPr/>
          </w:rPrChange>
        </w:rPr>
        <w:t>inherent</w:t>
      </w:r>
      <w:r w:rsidR="00F73A4C" w:rsidRPr="00992146">
        <w:rPr>
          <w:lang w:val="en-US"/>
          <w:rPrChange w:id="5043" w:author="Anusha De" w:date="2022-08-01T14:48:00Z">
            <w:rPr/>
          </w:rPrChange>
        </w:rPr>
        <w:t xml:space="preserve"> </w:t>
      </w:r>
      <w:r w:rsidRPr="00992146">
        <w:rPr>
          <w:lang w:val="en-US"/>
          <w:rPrChange w:id="5044" w:author="Anusha De" w:date="2022-08-01T14:48:00Z">
            <w:rPr/>
          </w:rPrChange>
        </w:rPr>
        <w:t>to</w:t>
      </w:r>
      <w:r w:rsidR="00F73A4C" w:rsidRPr="00992146">
        <w:rPr>
          <w:lang w:val="en-US"/>
          <w:rPrChange w:id="5045" w:author="Anusha De" w:date="2022-08-01T14:48:00Z">
            <w:rPr/>
          </w:rPrChange>
        </w:rPr>
        <w:t xml:space="preserve"> </w:t>
      </w:r>
      <w:r w:rsidRPr="00992146">
        <w:rPr>
          <w:lang w:val="en-US"/>
          <w:rPrChange w:id="5046" w:author="Anusha De" w:date="2022-08-01T14:48:00Z">
            <w:rPr/>
          </w:rPrChange>
        </w:rPr>
        <w:t>trading.</w:t>
      </w:r>
      <w:r w:rsidR="00F73A4C" w:rsidRPr="00992146">
        <w:rPr>
          <w:lang w:val="en-US"/>
          <w:rPrChange w:id="5047" w:author="Anusha De" w:date="2022-08-01T14:48:00Z">
            <w:rPr/>
          </w:rPrChange>
        </w:rPr>
        <w:t xml:space="preserve"> </w:t>
      </w:r>
      <w:r w:rsidRPr="00992146">
        <w:rPr>
          <w:lang w:val="en-US"/>
          <w:rPrChange w:id="5048" w:author="Anusha De" w:date="2022-08-01T14:48:00Z">
            <w:rPr/>
          </w:rPrChange>
        </w:rPr>
        <w:t>On</w:t>
      </w:r>
      <w:r w:rsidR="00F73A4C" w:rsidRPr="00992146">
        <w:rPr>
          <w:lang w:val="en-US"/>
          <w:rPrChange w:id="5049" w:author="Anusha De" w:date="2022-08-01T14:48:00Z">
            <w:rPr/>
          </w:rPrChange>
        </w:rPr>
        <w:t xml:space="preserve"> </w:t>
      </w:r>
      <w:r w:rsidRPr="00992146">
        <w:rPr>
          <w:lang w:val="en-US"/>
          <w:rPrChange w:id="5050" w:author="Anusha De" w:date="2022-08-01T14:48:00Z">
            <w:rPr/>
          </w:rPrChange>
        </w:rPr>
        <w:t>a</w:t>
      </w:r>
      <w:r w:rsidR="00F73A4C" w:rsidRPr="00992146">
        <w:rPr>
          <w:lang w:val="en-US"/>
          <w:rPrChange w:id="5051" w:author="Anusha De" w:date="2022-08-01T14:48:00Z">
            <w:rPr/>
          </w:rPrChange>
        </w:rPr>
        <w:t xml:space="preserve"> </w:t>
      </w:r>
      <w:r w:rsidRPr="00992146">
        <w:rPr>
          <w:lang w:val="en-US"/>
          <w:rPrChange w:id="5052" w:author="Anusha De" w:date="2022-08-01T14:48:00Z">
            <w:rPr/>
          </w:rPrChange>
        </w:rPr>
        <w:t>typical</w:t>
      </w:r>
      <w:r w:rsidR="00F73A4C" w:rsidRPr="00992146">
        <w:rPr>
          <w:lang w:val="en-US"/>
          <w:rPrChange w:id="5053" w:author="Anusha De" w:date="2022-08-01T14:48:00Z">
            <w:rPr/>
          </w:rPrChange>
        </w:rPr>
        <w:t xml:space="preserve"> </w:t>
      </w:r>
      <w:r w:rsidRPr="00992146">
        <w:rPr>
          <w:lang w:val="en-US"/>
          <w:rPrChange w:id="5054" w:author="Anusha De" w:date="2022-08-01T14:48:00Z">
            <w:rPr/>
          </w:rPrChange>
        </w:rPr>
        <w:t>day</w:t>
      </w:r>
      <w:r w:rsidR="00F73A4C" w:rsidRPr="00992146">
        <w:rPr>
          <w:lang w:val="en-US"/>
          <w:rPrChange w:id="5055" w:author="Anusha De" w:date="2022-08-01T14:48:00Z">
            <w:rPr/>
          </w:rPrChange>
        </w:rPr>
        <w:t xml:space="preserve"> </w:t>
      </w:r>
      <w:r w:rsidRPr="00992146">
        <w:rPr>
          <w:lang w:val="en-US"/>
          <w:rPrChange w:id="5056" w:author="Anusha De" w:date="2022-08-01T14:48:00Z">
            <w:rPr/>
          </w:rPrChange>
        </w:rPr>
        <w:t>immediately</w:t>
      </w:r>
      <w:r w:rsidR="00F73A4C" w:rsidRPr="00992146">
        <w:rPr>
          <w:lang w:val="en-US"/>
          <w:rPrChange w:id="5057" w:author="Anusha De" w:date="2022-08-01T14:48:00Z">
            <w:rPr/>
          </w:rPrChange>
        </w:rPr>
        <w:t xml:space="preserve"> </w:t>
      </w:r>
      <w:r w:rsidRPr="00992146">
        <w:rPr>
          <w:lang w:val="en-US"/>
          <w:rPrChange w:id="5058" w:author="Anusha De" w:date="2022-08-01T14:48:00Z">
            <w:rPr/>
          </w:rPrChange>
        </w:rPr>
        <w:t>after</w:t>
      </w:r>
      <w:r w:rsidR="00F73A4C" w:rsidRPr="00992146">
        <w:rPr>
          <w:lang w:val="en-US"/>
          <w:rPrChange w:id="5059" w:author="Anusha De" w:date="2022-08-01T14:48:00Z">
            <w:rPr/>
          </w:rPrChange>
        </w:rPr>
        <w:t xml:space="preserve"> </w:t>
      </w:r>
      <w:r w:rsidRPr="00992146">
        <w:rPr>
          <w:lang w:val="en-US"/>
          <w:rPrChange w:id="5060" w:author="Anusha De" w:date="2022-08-01T14:48:00Z">
            <w:rPr/>
          </w:rPrChange>
        </w:rPr>
        <w:t>harvest</w:t>
      </w:r>
      <w:r w:rsidR="00F73A4C" w:rsidRPr="00992146">
        <w:rPr>
          <w:lang w:val="en-US"/>
          <w:rPrChange w:id="5061" w:author="Anusha De" w:date="2022-08-01T14:48:00Z">
            <w:rPr/>
          </w:rPrChange>
        </w:rPr>
        <w:t xml:space="preserve"> </w:t>
      </w:r>
      <w:r w:rsidRPr="00992146">
        <w:rPr>
          <w:lang w:val="en-US"/>
          <w:rPrChange w:id="5062" w:author="Anusha De" w:date="2022-08-01T14:48:00Z">
            <w:rPr/>
          </w:rPrChange>
        </w:rPr>
        <w:t>when</w:t>
      </w:r>
      <w:r w:rsidR="00F73A4C" w:rsidRPr="00992146">
        <w:rPr>
          <w:lang w:val="en-US"/>
          <w:rPrChange w:id="5063" w:author="Anusha De" w:date="2022-08-01T14:48:00Z">
            <w:rPr/>
          </w:rPrChange>
        </w:rPr>
        <w:t xml:space="preserve"> </w:t>
      </w:r>
      <w:r w:rsidRPr="00992146">
        <w:rPr>
          <w:lang w:val="en-US"/>
          <w:rPrChange w:id="5064" w:author="Anusha De" w:date="2022-08-01T14:48:00Z">
            <w:rPr/>
          </w:rPrChange>
        </w:rPr>
        <w:t>prices</w:t>
      </w:r>
      <w:r w:rsidR="00F73A4C" w:rsidRPr="00992146">
        <w:rPr>
          <w:lang w:val="en-US"/>
          <w:rPrChange w:id="5065" w:author="Anusha De" w:date="2022-08-01T14:48:00Z">
            <w:rPr/>
          </w:rPrChange>
        </w:rPr>
        <w:t xml:space="preserve"> </w:t>
      </w:r>
      <w:r w:rsidRPr="00992146">
        <w:rPr>
          <w:lang w:val="en-US"/>
          <w:rPrChange w:id="5066" w:author="Anusha De" w:date="2022-08-01T14:48:00Z">
            <w:rPr/>
          </w:rPrChange>
        </w:rPr>
        <w:t>are</w:t>
      </w:r>
      <w:r w:rsidR="00F73A4C" w:rsidRPr="00992146">
        <w:rPr>
          <w:lang w:val="en-US"/>
          <w:rPrChange w:id="5067" w:author="Anusha De" w:date="2022-08-01T14:48:00Z">
            <w:rPr/>
          </w:rPrChange>
        </w:rPr>
        <w:t xml:space="preserve"> </w:t>
      </w:r>
      <w:r w:rsidRPr="00992146">
        <w:rPr>
          <w:lang w:val="en-US"/>
          <w:rPrChange w:id="5068" w:author="Anusha De" w:date="2022-08-01T14:48:00Z">
            <w:rPr/>
          </w:rPrChange>
        </w:rPr>
        <w:t>typically</w:t>
      </w:r>
      <w:r w:rsidR="00F73A4C" w:rsidRPr="00992146">
        <w:rPr>
          <w:lang w:val="en-US"/>
          <w:rPrChange w:id="5069" w:author="Anusha De" w:date="2022-08-01T14:48:00Z">
            <w:rPr/>
          </w:rPrChange>
        </w:rPr>
        <w:t xml:space="preserve"> </w:t>
      </w:r>
      <w:r w:rsidRPr="00992146">
        <w:rPr>
          <w:lang w:val="en-US"/>
          <w:rPrChange w:id="5070" w:author="Anusha De" w:date="2022-08-01T14:48:00Z">
            <w:rPr/>
          </w:rPrChange>
        </w:rPr>
        <w:t>lowest</w:t>
      </w:r>
      <w:r w:rsidR="00F73A4C" w:rsidRPr="00992146">
        <w:rPr>
          <w:lang w:val="en-US"/>
          <w:rPrChange w:id="5071" w:author="Anusha De" w:date="2022-08-01T14:48:00Z">
            <w:rPr/>
          </w:rPrChange>
        </w:rPr>
        <w:t xml:space="preserve"> </w:t>
      </w:r>
      <w:r w:rsidRPr="00992146">
        <w:rPr>
          <w:lang w:val="en-US"/>
          <w:rPrChange w:id="5072" w:author="Anusha De" w:date="2022-08-01T14:48:00Z">
            <w:rPr/>
          </w:rPrChange>
        </w:rPr>
        <w:t>and</w:t>
      </w:r>
      <w:r w:rsidR="00F73A4C" w:rsidRPr="00992146">
        <w:rPr>
          <w:lang w:val="en-US"/>
          <w:rPrChange w:id="5073" w:author="Anusha De" w:date="2022-08-01T14:48:00Z">
            <w:rPr/>
          </w:rPrChange>
        </w:rPr>
        <w:t xml:space="preserve"> </w:t>
      </w:r>
      <w:r w:rsidRPr="00992146">
        <w:rPr>
          <w:lang w:val="en-US"/>
          <w:rPrChange w:id="5074" w:author="Anusha De" w:date="2022-08-01T14:48:00Z">
            <w:rPr/>
          </w:rPrChange>
        </w:rPr>
        <w:t>most</w:t>
      </w:r>
      <w:r w:rsidR="00F73A4C" w:rsidRPr="00992146">
        <w:rPr>
          <w:lang w:val="en-US"/>
          <w:rPrChange w:id="5075" w:author="Anusha De" w:date="2022-08-01T14:48:00Z">
            <w:rPr/>
          </w:rPrChange>
        </w:rPr>
        <w:t xml:space="preserve"> </w:t>
      </w:r>
      <w:r w:rsidRPr="00992146">
        <w:rPr>
          <w:lang w:val="en-US"/>
          <w:rPrChange w:id="5076" w:author="Anusha De" w:date="2022-08-01T14:48:00Z">
            <w:rPr/>
          </w:rPrChange>
        </w:rPr>
        <w:t>traders</w:t>
      </w:r>
      <w:r w:rsidR="00F73A4C" w:rsidRPr="00992146">
        <w:rPr>
          <w:lang w:val="en-US"/>
          <w:rPrChange w:id="5077" w:author="Anusha De" w:date="2022-08-01T14:48:00Z">
            <w:rPr/>
          </w:rPrChange>
        </w:rPr>
        <w:t xml:space="preserve"> </w:t>
      </w:r>
      <w:r w:rsidRPr="00992146">
        <w:rPr>
          <w:lang w:val="en-US"/>
          <w:rPrChange w:id="5078" w:author="Anusha De" w:date="2022-08-01T14:48:00Z">
            <w:rPr/>
          </w:rPrChange>
        </w:rPr>
        <w:t>are</w:t>
      </w:r>
      <w:r w:rsidR="00F73A4C" w:rsidRPr="00992146">
        <w:rPr>
          <w:lang w:val="en-US"/>
          <w:rPrChange w:id="5079" w:author="Anusha De" w:date="2022-08-01T14:48:00Z">
            <w:rPr/>
          </w:rPrChange>
        </w:rPr>
        <w:t xml:space="preserve"> </w:t>
      </w:r>
      <w:r w:rsidRPr="00992146">
        <w:rPr>
          <w:lang w:val="en-US"/>
          <w:rPrChange w:id="5080" w:author="Anusha De" w:date="2022-08-01T14:48:00Z">
            <w:rPr/>
          </w:rPrChange>
        </w:rPr>
        <w:t>active,</w:t>
      </w:r>
      <w:r w:rsidR="00F73A4C" w:rsidRPr="00992146">
        <w:rPr>
          <w:lang w:val="en-US"/>
          <w:rPrChange w:id="5081" w:author="Anusha De" w:date="2022-08-01T14:48:00Z">
            <w:rPr/>
          </w:rPrChange>
        </w:rPr>
        <w:t xml:space="preserve"> </w:t>
      </w:r>
      <w:r w:rsidRPr="00992146">
        <w:rPr>
          <w:lang w:val="en-US"/>
          <w:rPrChange w:id="5082" w:author="Anusha De" w:date="2022-08-01T14:48:00Z">
            <w:rPr/>
          </w:rPrChange>
        </w:rPr>
        <w:t>traders</w:t>
      </w:r>
      <w:r w:rsidR="00F73A4C" w:rsidRPr="00992146">
        <w:rPr>
          <w:lang w:val="en-US"/>
          <w:rPrChange w:id="5083" w:author="Anusha De" w:date="2022-08-01T14:48:00Z">
            <w:rPr/>
          </w:rPrChange>
        </w:rPr>
        <w:t xml:space="preserve"> </w:t>
      </w:r>
      <w:r w:rsidRPr="00992146">
        <w:rPr>
          <w:lang w:val="en-US"/>
          <w:rPrChange w:id="5084" w:author="Anusha De" w:date="2022-08-01T14:48:00Z">
            <w:rPr/>
          </w:rPrChange>
        </w:rPr>
        <w:t>visit</w:t>
      </w:r>
      <w:r w:rsidR="00F73A4C" w:rsidRPr="00992146">
        <w:rPr>
          <w:lang w:val="en-US"/>
          <w:rPrChange w:id="5085" w:author="Anusha De" w:date="2022-08-01T14:48:00Z">
            <w:rPr/>
          </w:rPrChange>
        </w:rPr>
        <w:t xml:space="preserve"> </w:t>
      </w:r>
      <w:r w:rsidRPr="00992146">
        <w:rPr>
          <w:lang w:val="en-US"/>
          <w:rPrChange w:id="5086" w:author="Anusha De" w:date="2022-08-01T14:48:00Z">
            <w:rPr/>
          </w:rPrChange>
        </w:rPr>
        <w:t>12</w:t>
      </w:r>
      <w:r w:rsidR="00F73A4C" w:rsidRPr="00992146">
        <w:rPr>
          <w:lang w:val="en-US"/>
          <w:rPrChange w:id="5087" w:author="Anusha De" w:date="2022-08-01T14:48:00Z">
            <w:rPr/>
          </w:rPrChange>
        </w:rPr>
        <w:t xml:space="preserve"> </w:t>
      </w:r>
      <w:r w:rsidRPr="00992146">
        <w:rPr>
          <w:lang w:val="en-US"/>
          <w:rPrChange w:id="5088" w:author="Anusha De" w:date="2022-08-01T14:48:00Z">
            <w:rPr/>
          </w:rPrChange>
        </w:rPr>
        <w:lastRenderedPageBreak/>
        <w:t>smallholder</w:t>
      </w:r>
      <w:r w:rsidR="00F73A4C" w:rsidRPr="00992146">
        <w:rPr>
          <w:lang w:val="en-US"/>
          <w:rPrChange w:id="5089" w:author="Anusha De" w:date="2022-08-01T14:48:00Z">
            <w:rPr/>
          </w:rPrChange>
        </w:rPr>
        <w:t xml:space="preserve"> </w:t>
      </w:r>
      <w:r w:rsidRPr="00992146">
        <w:rPr>
          <w:lang w:val="en-US"/>
          <w:rPrChange w:id="5090" w:author="Anusha De" w:date="2022-08-01T14:48:00Z">
            <w:rPr/>
          </w:rPrChange>
        </w:rPr>
        <w:t>farmers</w:t>
      </w:r>
      <w:r w:rsidR="00F73A4C" w:rsidRPr="00992146">
        <w:rPr>
          <w:lang w:val="en-US"/>
          <w:rPrChange w:id="5091" w:author="Anusha De" w:date="2022-08-01T14:48:00Z">
            <w:rPr/>
          </w:rPrChange>
        </w:rPr>
        <w:t xml:space="preserve"> </w:t>
      </w:r>
      <w:r w:rsidRPr="00992146">
        <w:rPr>
          <w:lang w:val="en-US"/>
          <w:rPrChange w:id="5092" w:author="Anusha De" w:date="2022-08-01T14:48:00Z">
            <w:rPr/>
          </w:rPrChange>
        </w:rPr>
        <w:t>to</w:t>
      </w:r>
      <w:r w:rsidR="00F73A4C" w:rsidRPr="00992146">
        <w:rPr>
          <w:lang w:val="en-US"/>
          <w:rPrChange w:id="5093" w:author="Anusha De" w:date="2022-08-01T14:48:00Z">
            <w:rPr/>
          </w:rPrChange>
        </w:rPr>
        <w:t xml:space="preserve"> </w:t>
      </w:r>
      <w:r w:rsidRPr="00992146">
        <w:rPr>
          <w:lang w:val="en-US"/>
          <w:rPrChange w:id="5094" w:author="Anusha De" w:date="2022-08-01T14:48:00Z">
            <w:rPr/>
          </w:rPrChange>
        </w:rPr>
        <w:t>collect</w:t>
      </w:r>
      <w:r w:rsidR="00F73A4C" w:rsidRPr="00992146">
        <w:rPr>
          <w:lang w:val="en-US"/>
          <w:rPrChange w:id="5095" w:author="Anusha De" w:date="2022-08-01T14:48:00Z">
            <w:rPr/>
          </w:rPrChange>
        </w:rPr>
        <w:t xml:space="preserve"> </w:t>
      </w:r>
      <w:r w:rsidRPr="00992146">
        <w:rPr>
          <w:lang w:val="en-US"/>
          <w:rPrChange w:id="5096" w:author="Anusha De" w:date="2022-08-01T14:48:00Z">
            <w:rPr/>
          </w:rPrChange>
        </w:rPr>
        <w:t>1,308</w:t>
      </w:r>
      <w:r w:rsidR="00F73A4C" w:rsidRPr="00992146">
        <w:rPr>
          <w:lang w:val="en-US"/>
          <w:rPrChange w:id="5097" w:author="Anusha De" w:date="2022-08-01T14:48:00Z">
            <w:rPr/>
          </w:rPrChange>
        </w:rPr>
        <w:t xml:space="preserve"> </w:t>
      </w:r>
      <w:r w:rsidRPr="00992146">
        <w:rPr>
          <w:lang w:val="en-US"/>
          <w:rPrChange w:id="5098" w:author="Anusha De" w:date="2022-08-01T14:48:00Z">
            <w:rPr/>
          </w:rPrChange>
        </w:rPr>
        <w:t>kgs</w:t>
      </w:r>
      <w:r w:rsidR="00F73A4C" w:rsidRPr="00992146">
        <w:rPr>
          <w:lang w:val="en-US"/>
          <w:rPrChange w:id="5099" w:author="Anusha De" w:date="2022-08-01T14:48:00Z">
            <w:rPr/>
          </w:rPrChange>
        </w:rPr>
        <w:t xml:space="preserve"> </w:t>
      </w:r>
      <w:r w:rsidRPr="00992146">
        <w:rPr>
          <w:lang w:val="en-US"/>
          <w:rPrChange w:id="5100" w:author="Anusha De" w:date="2022-08-01T14:48:00Z">
            <w:rPr/>
          </w:rPrChange>
        </w:rPr>
        <w:t>of</w:t>
      </w:r>
      <w:r w:rsidR="00F73A4C" w:rsidRPr="00992146">
        <w:rPr>
          <w:lang w:val="en-US"/>
          <w:rPrChange w:id="5101" w:author="Anusha De" w:date="2022-08-01T14:48:00Z">
            <w:rPr/>
          </w:rPrChange>
        </w:rPr>
        <w:t xml:space="preserve"> </w:t>
      </w:r>
      <w:r w:rsidRPr="00992146">
        <w:rPr>
          <w:lang w:val="en-US"/>
          <w:rPrChange w:id="5102" w:author="Anusha De" w:date="2022-08-01T14:48:00Z">
            <w:rPr/>
          </w:rPrChange>
        </w:rPr>
        <w:t>maize.</w:t>
      </w:r>
      <w:r w:rsidR="00F73A4C" w:rsidRPr="00992146">
        <w:rPr>
          <w:lang w:val="en-US"/>
          <w:rPrChange w:id="5103" w:author="Anusha De" w:date="2022-08-01T14:48:00Z">
            <w:rPr/>
          </w:rPrChange>
        </w:rPr>
        <w:t xml:space="preserve"> </w:t>
      </w:r>
      <w:r w:rsidRPr="00992146">
        <w:rPr>
          <w:lang w:val="en-US"/>
          <w:rPrChange w:id="5104" w:author="Anusha De" w:date="2022-08-01T14:48:00Z">
            <w:rPr/>
          </w:rPrChange>
        </w:rPr>
        <w:t>Downstream,</w:t>
      </w:r>
      <w:r w:rsidR="00F73A4C" w:rsidRPr="00992146">
        <w:rPr>
          <w:lang w:val="en-US"/>
          <w:rPrChange w:id="5105" w:author="Anusha De" w:date="2022-08-01T14:48:00Z">
            <w:rPr/>
          </w:rPrChange>
        </w:rPr>
        <w:t xml:space="preserve"> </w:t>
      </w:r>
      <w:r w:rsidRPr="00992146">
        <w:rPr>
          <w:lang w:val="en-US"/>
          <w:rPrChange w:id="5106" w:author="Anusha De" w:date="2022-08-01T14:48:00Z">
            <w:rPr/>
          </w:rPrChange>
        </w:rPr>
        <w:t>we</w:t>
      </w:r>
      <w:r w:rsidR="00F73A4C" w:rsidRPr="00992146">
        <w:rPr>
          <w:lang w:val="en-US"/>
          <w:rPrChange w:id="5107" w:author="Anusha De" w:date="2022-08-01T14:48:00Z">
            <w:rPr/>
          </w:rPrChange>
        </w:rPr>
        <w:t xml:space="preserve"> </w:t>
      </w:r>
      <w:r w:rsidRPr="00992146">
        <w:rPr>
          <w:lang w:val="en-US"/>
          <w:rPrChange w:id="5108" w:author="Anusha De" w:date="2022-08-01T14:48:00Z">
            <w:rPr/>
          </w:rPrChange>
        </w:rPr>
        <w:t>see</w:t>
      </w:r>
      <w:r w:rsidR="00F73A4C" w:rsidRPr="00992146">
        <w:rPr>
          <w:lang w:val="en-US"/>
          <w:rPrChange w:id="5109" w:author="Anusha De" w:date="2022-08-01T14:48:00Z">
            <w:rPr/>
          </w:rPrChange>
        </w:rPr>
        <w:t xml:space="preserve"> </w:t>
      </w:r>
      <w:r w:rsidRPr="00992146">
        <w:rPr>
          <w:lang w:val="en-US"/>
          <w:rPrChange w:id="5110" w:author="Anusha De" w:date="2022-08-01T14:48:00Z">
            <w:rPr/>
          </w:rPrChange>
        </w:rPr>
        <w:t>that</w:t>
      </w:r>
      <w:r w:rsidR="00F73A4C" w:rsidRPr="00992146">
        <w:rPr>
          <w:lang w:val="en-US"/>
          <w:rPrChange w:id="5111" w:author="Anusha De" w:date="2022-08-01T14:48:00Z">
            <w:rPr/>
          </w:rPrChange>
        </w:rPr>
        <w:t xml:space="preserve"> </w:t>
      </w:r>
      <w:r w:rsidRPr="00992146">
        <w:rPr>
          <w:lang w:val="en-US"/>
          <w:rPrChange w:id="5112" w:author="Anusha De" w:date="2022-08-01T14:48:00Z">
            <w:rPr/>
          </w:rPrChange>
        </w:rPr>
        <w:t>the</w:t>
      </w:r>
      <w:r w:rsidR="00F73A4C" w:rsidRPr="00992146">
        <w:rPr>
          <w:lang w:val="en-US"/>
          <w:rPrChange w:id="5113" w:author="Anusha De" w:date="2022-08-01T14:48:00Z">
            <w:rPr/>
          </w:rPrChange>
        </w:rPr>
        <w:t xml:space="preserve"> </w:t>
      </w:r>
      <w:r w:rsidRPr="00992146">
        <w:rPr>
          <w:lang w:val="en-US"/>
          <w:rPrChange w:id="5114" w:author="Anusha De" w:date="2022-08-01T14:48:00Z">
            <w:rPr/>
          </w:rPrChange>
        </w:rPr>
        <w:t>average</w:t>
      </w:r>
      <w:r w:rsidR="00F73A4C" w:rsidRPr="00992146">
        <w:rPr>
          <w:lang w:val="en-US"/>
          <w:rPrChange w:id="5115" w:author="Anusha De" w:date="2022-08-01T14:48:00Z">
            <w:rPr/>
          </w:rPrChange>
        </w:rPr>
        <w:t xml:space="preserve"> </w:t>
      </w:r>
      <w:r w:rsidRPr="00992146">
        <w:rPr>
          <w:lang w:val="en-US"/>
          <w:rPrChange w:id="5116" w:author="Anusha De" w:date="2022-08-01T14:48:00Z">
            <w:rPr/>
          </w:rPrChange>
        </w:rPr>
        <w:t>trader</w:t>
      </w:r>
      <w:r w:rsidR="00F73A4C" w:rsidRPr="00992146">
        <w:rPr>
          <w:lang w:val="en-US"/>
          <w:rPrChange w:id="5117" w:author="Anusha De" w:date="2022-08-01T14:48:00Z">
            <w:rPr/>
          </w:rPrChange>
        </w:rPr>
        <w:t xml:space="preserve"> </w:t>
      </w:r>
      <w:r w:rsidRPr="00992146">
        <w:rPr>
          <w:lang w:val="en-US"/>
          <w:rPrChange w:id="5118" w:author="Anusha De" w:date="2022-08-01T14:48:00Z">
            <w:rPr/>
          </w:rPrChange>
        </w:rPr>
        <w:t>delivers</w:t>
      </w:r>
      <w:r w:rsidR="00F73A4C" w:rsidRPr="00992146">
        <w:rPr>
          <w:lang w:val="en-US"/>
          <w:rPrChange w:id="5119" w:author="Anusha De" w:date="2022-08-01T14:48:00Z">
            <w:rPr/>
          </w:rPrChange>
        </w:rPr>
        <w:t xml:space="preserve"> </w:t>
      </w:r>
      <w:r w:rsidRPr="00992146">
        <w:rPr>
          <w:lang w:val="en-US"/>
          <w:rPrChange w:id="5120" w:author="Anusha De" w:date="2022-08-01T14:48:00Z">
            <w:rPr/>
          </w:rPrChange>
        </w:rPr>
        <w:t>to</w:t>
      </w:r>
      <w:r w:rsidR="00F73A4C" w:rsidRPr="00992146">
        <w:rPr>
          <w:lang w:val="en-US"/>
          <w:rPrChange w:id="5121" w:author="Anusha De" w:date="2022-08-01T14:48:00Z">
            <w:rPr/>
          </w:rPrChange>
        </w:rPr>
        <w:t xml:space="preserve"> </w:t>
      </w:r>
      <w:r w:rsidRPr="00992146">
        <w:rPr>
          <w:lang w:val="en-US"/>
          <w:rPrChange w:id="5122" w:author="Anusha De" w:date="2022-08-01T14:48:00Z">
            <w:rPr/>
          </w:rPrChange>
        </w:rPr>
        <w:t>about</w:t>
      </w:r>
      <w:r w:rsidR="00F73A4C" w:rsidRPr="00992146">
        <w:rPr>
          <w:lang w:val="en-US"/>
          <w:rPrChange w:id="5123" w:author="Anusha De" w:date="2022-08-01T14:48:00Z">
            <w:rPr/>
          </w:rPrChange>
        </w:rPr>
        <w:t xml:space="preserve"> </w:t>
      </w:r>
      <w:r w:rsidRPr="00992146">
        <w:rPr>
          <w:lang w:val="en-US"/>
          <w:rPrChange w:id="5124" w:author="Anusha De" w:date="2022-08-01T14:48:00Z">
            <w:rPr/>
          </w:rPrChange>
        </w:rPr>
        <w:t>4</w:t>
      </w:r>
      <w:r w:rsidR="00F73A4C" w:rsidRPr="00992146">
        <w:rPr>
          <w:lang w:val="en-US"/>
          <w:rPrChange w:id="5125" w:author="Anusha De" w:date="2022-08-01T14:48:00Z">
            <w:rPr/>
          </w:rPrChange>
        </w:rPr>
        <w:t xml:space="preserve"> </w:t>
      </w:r>
      <w:r w:rsidRPr="00992146">
        <w:rPr>
          <w:lang w:val="en-US"/>
          <w:rPrChange w:id="5126" w:author="Anusha De" w:date="2022-08-01T14:48:00Z">
            <w:rPr/>
          </w:rPrChange>
        </w:rPr>
        <w:t>different</w:t>
      </w:r>
      <w:r w:rsidR="00F73A4C" w:rsidRPr="00992146">
        <w:rPr>
          <w:lang w:val="en-US"/>
          <w:rPrChange w:id="5127" w:author="Anusha De" w:date="2022-08-01T14:48:00Z">
            <w:rPr/>
          </w:rPrChange>
        </w:rPr>
        <w:t xml:space="preserve"> </w:t>
      </w:r>
      <w:r w:rsidRPr="00992146">
        <w:rPr>
          <w:lang w:val="en-US"/>
          <w:rPrChange w:id="5128" w:author="Anusha De" w:date="2022-08-01T14:48:00Z">
            <w:rPr/>
          </w:rPrChange>
        </w:rPr>
        <w:t>buyers</w:t>
      </w:r>
      <w:r w:rsidR="00F73A4C" w:rsidRPr="00992146">
        <w:rPr>
          <w:lang w:val="en-US"/>
          <w:rPrChange w:id="5129" w:author="Anusha De" w:date="2022-08-01T14:48:00Z">
            <w:rPr/>
          </w:rPrChange>
        </w:rPr>
        <w:t xml:space="preserve"> </w:t>
      </w:r>
      <w:r w:rsidRPr="00992146">
        <w:rPr>
          <w:lang w:val="en-US"/>
          <w:rPrChange w:id="5130" w:author="Anusha De" w:date="2022-08-01T14:48:00Z">
            <w:rPr/>
          </w:rPrChange>
        </w:rPr>
        <w:t>during</w:t>
      </w:r>
      <w:r w:rsidR="00F73A4C" w:rsidRPr="00992146">
        <w:rPr>
          <w:lang w:val="en-US"/>
          <w:rPrChange w:id="5131" w:author="Anusha De" w:date="2022-08-01T14:48:00Z">
            <w:rPr/>
          </w:rPrChange>
        </w:rPr>
        <w:t xml:space="preserve"> </w:t>
      </w:r>
      <w:r w:rsidRPr="00992146">
        <w:rPr>
          <w:lang w:val="en-US"/>
          <w:rPrChange w:id="5132" w:author="Anusha De" w:date="2022-08-01T14:48:00Z">
            <w:rPr/>
          </w:rPrChange>
        </w:rPr>
        <w:t>peak</w:t>
      </w:r>
      <w:r w:rsidR="00F73A4C" w:rsidRPr="00992146">
        <w:rPr>
          <w:lang w:val="en-US"/>
          <w:rPrChange w:id="5133" w:author="Anusha De" w:date="2022-08-01T14:48:00Z">
            <w:rPr/>
          </w:rPrChange>
        </w:rPr>
        <w:t xml:space="preserve"> </w:t>
      </w:r>
      <w:r w:rsidRPr="00992146">
        <w:rPr>
          <w:lang w:val="en-US"/>
          <w:rPrChange w:id="5134" w:author="Anusha De" w:date="2022-08-01T14:48:00Z">
            <w:rPr/>
          </w:rPrChange>
        </w:rPr>
        <w:t>season.</w:t>
      </w:r>
      <w:r w:rsidR="00F73A4C" w:rsidRPr="00992146">
        <w:rPr>
          <w:lang w:val="en-US"/>
          <w:rPrChange w:id="5135" w:author="Anusha De" w:date="2022-08-01T14:48:00Z">
            <w:rPr/>
          </w:rPrChange>
        </w:rPr>
        <w:t xml:space="preserve"> </w:t>
      </w:r>
      <w:r w:rsidRPr="00992146">
        <w:rPr>
          <w:lang w:val="en-US"/>
          <w:rPrChange w:id="5136" w:author="Anusha De" w:date="2022-08-01T14:48:00Z">
            <w:rPr/>
          </w:rPrChange>
        </w:rPr>
        <w:t>The</w:t>
      </w:r>
      <w:r w:rsidR="00F73A4C" w:rsidRPr="00992146">
        <w:rPr>
          <w:lang w:val="en-US"/>
          <w:rPrChange w:id="5137" w:author="Anusha De" w:date="2022-08-01T14:48:00Z">
            <w:rPr/>
          </w:rPrChange>
        </w:rPr>
        <w:t xml:space="preserve"> </w:t>
      </w:r>
      <w:r w:rsidRPr="00992146">
        <w:rPr>
          <w:lang w:val="en-US"/>
          <w:rPrChange w:id="5138" w:author="Anusha De" w:date="2022-08-01T14:48:00Z">
            <w:rPr/>
          </w:rPrChange>
        </w:rPr>
        <w:t>average</w:t>
      </w:r>
      <w:r w:rsidR="00F73A4C" w:rsidRPr="00992146">
        <w:rPr>
          <w:lang w:val="en-US"/>
          <w:rPrChange w:id="5139" w:author="Anusha De" w:date="2022-08-01T14:48:00Z">
            <w:rPr/>
          </w:rPrChange>
        </w:rPr>
        <w:t xml:space="preserve"> </w:t>
      </w:r>
      <w:r w:rsidRPr="00992146">
        <w:rPr>
          <w:lang w:val="en-US"/>
          <w:rPrChange w:id="5140" w:author="Anusha De" w:date="2022-08-01T14:48:00Z">
            <w:rPr/>
          </w:rPrChange>
        </w:rPr>
        <w:t>storage</w:t>
      </w:r>
      <w:r w:rsidR="00F73A4C" w:rsidRPr="00992146">
        <w:rPr>
          <w:lang w:val="en-US"/>
          <w:rPrChange w:id="5141" w:author="Anusha De" w:date="2022-08-01T14:48:00Z">
            <w:rPr/>
          </w:rPrChange>
        </w:rPr>
        <w:t xml:space="preserve"> </w:t>
      </w:r>
      <w:r w:rsidRPr="00992146">
        <w:rPr>
          <w:lang w:val="en-US"/>
          <w:rPrChange w:id="5142" w:author="Anusha De" w:date="2022-08-01T14:48:00Z">
            <w:rPr/>
          </w:rPrChange>
        </w:rPr>
        <w:t>capacity</w:t>
      </w:r>
      <w:r w:rsidR="00F73A4C" w:rsidRPr="00992146">
        <w:rPr>
          <w:lang w:val="en-US"/>
          <w:rPrChange w:id="5143" w:author="Anusha De" w:date="2022-08-01T14:48:00Z">
            <w:rPr/>
          </w:rPrChange>
        </w:rPr>
        <w:t xml:space="preserve"> </w:t>
      </w:r>
      <w:r w:rsidRPr="00992146">
        <w:rPr>
          <w:lang w:val="en-US"/>
          <w:rPrChange w:id="5144" w:author="Anusha De" w:date="2022-08-01T14:48:00Z">
            <w:rPr/>
          </w:rPrChange>
        </w:rPr>
        <w:t>of</w:t>
      </w:r>
      <w:r w:rsidR="00F73A4C" w:rsidRPr="00992146">
        <w:rPr>
          <w:lang w:val="en-US"/>
          <w:rPrChange w:id="5145" w:author="Anusha De" w:date="2022-08-01T14:48:00Z">
            <w:rPr/>
          </w:rPrChange>
        </w:rPr>
        <w:t xml:space="preserve"> </w:t>
      </w:r>
      <w:r w:rsidRPr="00992146">
        <w:rPr>
          <w:lang w:val="en-US"/>
          <w:rPrChange w:id="5146" w:author="Anusha De" w:date="2022-08-01T14:48:00Z">
            <w:rPr/>
          </w:rPrChange>
        </w:rPr>
        <w:t>a</w:t>
      </w:r>
      <w:r w:rsidR="00F73A4C" w:rsidRPr="00992146">
        <w:rPr>
          <w:lang w:val="en-US"/>
          <w:rPrChange w:id="5147" w:author="Anusha De" w:date="2022-08-01T14:48:00Z">
            <w:rPr/>
          </w:rPrChange>
        </w:rPr>
        <w:t xml:space="preserve"> </w:t>
      </w:r>
      <w:r w:rsidRPr="00992146">
        <w:rPr>
          <w:lang w:val="en-US"/>
          <w:rPrChange w:id="5148" w:author="Anusha De" w:date="2022-08-01T14:48:00Z">
            <w:rPr/>
          </w:rPrChange>
        </w:rPr>
        <w:t>typical</w:t>
      </w:r>
      <w:r w:rsidR="00F73A4C" w:rsidRPr="00992146">
        <w:rPr>
          <w:lang w:val="en-US"/>
          <w:rPrChange w:id="5149" w:author="Anusha De" w:date="2022-08-01T14:48:00Z">
            <w:rPr/>
          </w:rPrChange>
        </w:rPr>
        <w:t xml:space="preserve"> </w:t>
      </w:r>
      <w:r w:rsidRPr="00992146">
        <w:rPr>
          <w:lang w:val="en-US"/>
          <w:rPrChange w:id="5150" w:author="Anusha De" w:date="2022-08-01T14:48:00Z">
            <w:rPr/>
          </w:rPrChange>
        </w:rPr>
        <w:t>trader</w:t>
      </w:r>
      <w:r w:rsidR="00F73A4C" w:rsidRPr="00992146">
        <w:rPr>
          <w:lang w:val="en-US"/>
          <w:rPrChange w:id="5151" w:author="Anusha De" w:date="2022-08-01T14:48:00Z">
            <w:rPr/>
          </w:rPrChange>
        </w:rPr>
        <w:t xml:space="preserve"> </w:t>
      </w:r>
      <w:r w:rsidRPr="00992146">
        <w:rPr>
          <w:lang w:val="en-US"/>
          <w:rPrChange w:id="5152" w:author="Anusha De" w:date="2022-08-01T14:48:00Z">
            <w:rPr/>
          </w:rPrChange>
        </w:rPr>
        <w:t>is</w:t>
      </w:r>
      <w:r w:rsidR="00F73A4C" w:rsidRPr="00992146">
        <w:rPr>
          <w:lang w:val="en-US"/>
          <w:rPrChange w:id="5153" w:author="Anusha De" w:date="2022-08-01T14:48:00Z">
            <w:rPr/>
          </w:rPrChange>
        </w:rPr>
        <w:t xml:space="preserve"> </w:t>
      </w:r>
      <w:r w:rsidRPr="00992146">
        <w:rPr>
          <w:lang w:val="en-US"/>
          <w:rPrChange w:id="5154" w:author="Anusha De" w:date="2022-08-01T14:48:00Z">
            <w:rPr/>
          </w:rPrChange>
        </w:rPr>
        <w:t>about</w:t>
      </w:r>
      <w:r w:rsidR="00F73A4C" w:rsidRPr="00992146">
        <w:rPr>
          <w:lang w:val="en-US"/>
          <w:rPrChange w:id="5155" w:author="Anusha De" w:date="2022-08-01T14:48:00Z">
            <w:rPr/>
          </w:rPrChange>
        </w:rPr>
        <w:t xml:space="preserve"> </w:t>
      </w:r>
      <w:r w:rsidRPr="00992146">
        <w:rPr>
          <w:lang w:val="en-US"/>
          <w:rPrChange w:id="5156" w:author="Anusha De" w:date="2022-08-01T14:48:00Z">
            <w:rPr/>
          </w:rPrChange>
        </w:rPr>
        <w:t>13,000</w:t>
      </w:r>
      <w:r w:rsidR="00F73A4C" w:rsidRPr="00992146">
        <w:rPr>
          <w:lang w:val="en-US"/>
          <w:rPrChange w:id="5157" w:author="Anusha De" w:date="2022-08-01T14:48:00Z">
            <w:rPr/>
          </w:rPrChange>
        </w:rPr>
        <w:t xml:space="preserve"> </w:t>
      </w:r>
      <w:r w:rsidRPr="00992146">
        <w:rPr>
          <w:lang w:val="en-US"/>
          <w:rPrChange w:id="5158" w:author="Anusha De" w:date="2022-08-01T14:48:00Z">
            <w:rPr/>
          </w:rPrChange>
        </w:rPr>
        <w:t>kgs.</w:t>
      </w:r>
      <w:r w:rsidR="00F73A4C" w:rsidRPr="00992146">
        <w:rPr>
          <w:lang w:val="en-US"/>
          <w:rPrChange w:id="5159" w:author="Anusha De" w:date="2022-08-01T14:48:00Z">
            <w:rPr/>
          </w:rPrChange>
        </w:rPr>
        <w:t xml:space="preserve"> </w:t>
      </w:r>
      <w:r w:rsidRPr="00992146">
        <w:rPr>
          <w:lang w:val="en-US"/>
          <w:rPrChange w:id="5160" w:author="Anusha De" w:date="2022-08-01T14:48:00Z">
            <w:rPr/>
          </w:rPrChange>
        </w:rPr>
        <w:t>93</w:t>
      </w:r>
      <w:r w:rsidR="00F73A4C" w:rsidRPr="00992146">
        <w:rPr>
          <w:lang w:val="en-US"/>
          <w:rPrChange w:id="5161" w:author="Anusha De" w:date="2022-08-01T14:48:00Z">
            <w:rPr/>
          </w:rPrChange>
        </w:rPr>
        <w:t xml:space="preserve"> </w:t>
      </w:r>
      <w:r w:rsidRPr="00992146">
        <w:rPr>
          <w:lang w:val="en-US"/>
          <w:rPrChange w:id="5162" w:author="Anusha De" w:date="2022-08-01T14:48:00Z">
            <w:rPr/>
          </w:rPrChange>
        </w:rPr>
        <w:t>percent</w:t>
      </w:r>
      <w:r w:rsidR="00F73A4C" w:rsidRPr="00992146">
        <w:rPr>
          <w:lang w:val="en-US"/>
          <w:rPrChange w:id="5163" w:author="Anusha De" w:date="2022-08-01T14:48:00Z">
            <w:rPr/>
          </w:rPrChange>
        </w:rPr>
        <w:t xml:space="preserve"> </w:t>
      </w:r>
      <w:r w:rsidRPr="00992146">
        <w:rPr>
          <w:lang w:val="en-US"/>
          <w:rPrChange w:id="5164" w:author="Anusha De" w:date="2022-08-01T14:48:00Z">
            <w:rPr/>
          </w:rPrChange>
        </w:rPr>
        <w:t>of</w:t>
      </w:r>
      <w:r w:rsidR="00F73A4C" w:rsidRPr="00992146">
        <w:rPr>
          <w:lang w:val="en-US"/>
          <w:rPrChange w:id="5165" w:author="Anusha De" w:date="2022-08-01T14:48:00Z">
            <w:rPr/>
          </w:rPrChange>
        </w:rPr>
        <w:t xml:space="preserve"> </w:t>
      </w:r>
      <w:r w:rsidRPr="00992146">
        <w:rPr>
          <w:lang w:val="en-US"/>
          <w:rPrChange w:id="5166" w:author="Anusha De" w:date="2022-08-01T14:48:00Z">
            <w:rPr/>
          </w:rPrChange>
        </w:rPr>
        <w:t>traders</w:t>
      </w:r>
      <w:r w:rsidR="00F73A4C" w:rsidRPr="00992146">
        <w:rPr>
          <w:lang w:val="en-US"/>
          <w:rPrChange w:id="5167" w:author="Anusha De" w:date="2022-08-01T14:48:00Z">
            <w:rPr/>
          </w:rPrChange>
        </w:rPr>
        <w:t xml:space="preserve"> </w:t>
      </w:r>
      <w:r w:rsidRPr="00992146">
        <w:rPr>
          <w:lang w:val="en-US"/>
          <w:rPrChange w:id="5168" w:author="Anusha De" w:date="2022-08-01T14:48:00Z">
            <w:rPr/>
          </w:rPrChange>
        </w:rPr>
        <w:t>indicate</w:t>
      </w:r>
      <w:r w:rsidR="00F73A4C" w:rsidRPr="00992146">
        <w:rPr>
          <w:lang w:val="en-US"/>
          <w:rPrChange w:id="5169" w:author="Anusha De" w:date="2022-08-01T14:48:00Z">
            <w:rPr/>
          </w:rPrChange>
        </w:rPr>
        <w:t xml:space="preserve"> </w:t>
      </w:r>
      <w:r w:rsidRPr="00992146">
        <w:rPr>
          <w:lang w:val="en-US"/>
          <w:rPrChange w:id="5170" w:author="Anusha De" w:date="2022-08-01T14:48:00Z">
            <w:rPr/>
          </w:rPrChange>
        </w:rPr>
        <w:t>that</w:t>
      </w:r>
      <w:r w:rsidR="00F73A4C" w:rsidRPr="00992146">
        <w:rPr>
          <w:lang w:val="en-US"/>
          <w:rPrChange w:id="5171" w:author="Anusha De" w:date="2022-08-01T14:48:00Z">
            <w:rPr/>
          </w:rPrChange>
        </w:rPr>
        <w:t xml:space="preserve"> </w:t>
      </w:r>
      <w:r w:rsidRPr="00992146">
        <w:rPr>
          <w:lang w:val="en-US"/>
          <w:rPrChange w:id="5172" w:author="Anusha De" w:date="2022-08-01T14:48:00Z">
            <w:rPr/>
          </w:rPrChange>
        </w:rPr>
        <w:t>they</w:t>
      </w:r>
      <w:r w:rsidR="00F73A4C" w:rsidRPr="00992146">
        <w:rPr>
          <w:lang w:val="en-US"/>
          <w:rPrChange w:id="5173" w:author="Anusha De" w:date="2022-08-01T14:48:00Z">
            <w:rPr/>
          </w:rPrChange>
        </w:rPr>
        <w:t xml:space="preserve"> </w:t>
      </w:r>
      <w:r w:rsidRPr="00992146">
        <w:rPr>
          <w:lang w:val="en-US"/>
          <w:rPrChange w:id="5174" w:author="Anusha De" w:date="2022-08-01T14:48:00Z">
            <w:rPr/>
          </w:rPrChange>
        </w:rPr>
        <w:t>also</w:t>
      </w:r>
      <w:r w:rsidR="00F73A4C" w:rsidRPr="00992146">
        <w:rPr>
          <w:lang w:val="en-US"/>
          <w:rPrChange w:id="5175" w:author="Anusha De" w:date="2022-08-01T14:48:00Z">
            <w:rPr/>
          </w:rPrChange>
        </w:rPr>
        <w:t xml:space="preserve"> </w:t>
      </w:r>
      <w:r w:rsidRPr="00992146">
        <w:rPr>
          <w:lang w:val="en-US"/>
          <w:rPrChange w:id="5176" w:author="Anusha De" w:date="2022-08-01T14:48:00Z">
            <w:rPr/>
          </w:rPrChange>
        </w:rPr>
        <w:t>trade</w:t>
      </w:r>
      <w:r w:rsidR="00F73A4C" w:rsidRPr="00992146">
        <w:rPr>
          <w:lang w:val="en-US"/>
          <w:rPrChange w:id="5177" w:author="Anusha De" w:date="2022-08-01T14:48:00Z">
            <w:rPr/>
          </w:rPrChange>
        </w:rPr>
        <w:t xml:space="preserve"> </w:t>
      </w:r>
      <w:r w:rsidRPr="00992146">
        <w:rPr>
          <w:lang w:val="en-US"/>
          <w:rPrChange w:id="5178" w:author="Anusha De" w:date="2022-08-01T14:48:00Z">
            <w:rPr/>
          </w:rPrChange>
        </w:rPr>
        <w:t>in</w:t>
      </w:r>
      <w:r w:rsidR="00F73A4C" w:rsidRPr="00992146">
        <w:rPr>
          <w:lang w:val="en-US"/>
          <w:rPrChange w:id="5179" w:author="Anusha De" w:date="2022-08-01T14:48:00Z">
            <w:rPr/>
          </w:rPrChange>
        </w:rPr>
        <w:t xml:space="preserve"> </w:t>
      </w:r>
      <w:r w:rsidRPr="00992146">
        <w:rPr>
          <w:lang w:val="en-US"/>
          <w:rPrChange w:id="5180" w:author="Anusha De" w:date="2022-08-01T14:48:00Z">
            <w:rPr/>
          </w:rPrChange>
        </w:rPr>
        <w:t>other</w:t>
      </w:r>
      <w:r w:rsidR="00F73A4C" w:rsidRPr="00992146">
        <w:rPr>
          <w:lang w:val="en-US"/>
          <w:rPrChange w:id="5181" w:author="Anusha De" w:date="2022-08-01T14:48:00Z">
            <w:rPr/>
          </w:rPrChange>
        </w:rPr>
        <w:t xml:space="preserve"> </w:t>
      </w:r>
      <w:r w:rsidRPr="00992146">
        <w:rPr>
          <w:lang w:val="en-US"/>
          <w:rPrChange w:id="5182" w:author="Anusha De" w:date="2022-08-01T14:48:00Z">
            <w:rPr/>
          </w:rPrChange>
        </w:rPr>
        <w:t>agricultural</w:t>
      </w:r>
      <w:r w:rsidR="00F73A4C" w:rsidRPr="00992146">
        <w:rPr>
          <w:lang w:val="en-US"/>
          <w:rPrChange w:id="5183" w:author="Anusha De" w:date="2022-08-01T14:48:00Z">
            <w:rPr/>
          </w:rPrChange>
        </w:rPr>
        <w:t xml:space="preserve"> </w:t>
      </w:r>
      <w:r w:rsidRPr="00992146">
        <w:rPr>
          <w:lang w:val="en-US"/>
          <w:rPrChange w:id="5184" w:author="Anusha De" w:date="2022-08-01T14:48:00Z">
            <w:rPr/>
          </w:rPrChange>
        </w:rPr>
        <w:t>commodities</w:t>
      </w:r>
      <w:r w:rsidR="00F73A4C" w:rsidRPr="00992146">
        <w:rPr>
          <w:lang w:val="en-US"/>
          <w:rPrChange w:id="5185" w:author="Anusha De" w:date="2022-08-01T14:48:00Z">
            <w:rPr/>
          </w:rPrChange>
        </w:rPr>
        <w:t xml:space="preserve"> </w:t>
      </w:r>
      <w:r w:rsidRPr="00992146">
        <w:rPr>
          <w:lang w:val="en-US"/>
          <w:rPrChange w:id="5186" w:author="Anusha De" w:date="2022-08-01T14:48:00Z">
            <w:rPr/>
          </w:rPrChange>
        </w:rPr>
        <w:t>aside</w:t>
      </w:r>
      <w:r w:rsidR="00F73A4C" w:rsidRPr="00992146">
        <w:rPr>
          <w:lang w:val="en-US"/>
          <w:rPrChange w:id="5187" w:author="Anusha De" w:date="2022-08-01T14:48:00Z">
            <w:rPr/>
          </w:rPrChange>
        </w:rPr>
        <w:t xml:space="preserve"> </w:t>
      </w:r>
      <w:r w:rsidRPr="00992146">
        <w:rPr>
          <w:lang w:val="en-US"/>
          <w:rPrChange w:id="5188" w:author="Anusha De" w:date="2022-08-01T14:48:00Z">
            <w:rPr/>
          </w:rPrChange>
        </w:rPr>
        <w:t>from</w:t>
      </w:r>
      <w:r w:rsidR="00F73A4C" w:rsidRPr="00992146">
        <w:rPr>
          <w:lang w:val="en-US"/>
          <w:rPrChange w:id="5189" w:author="Anusha De" w:date="2022-08-01T14:48:00Z">
            <w:rPr/>
          </w:rPrChange>
        </w:rPr>
        <w:t xml:space="preserve"> </w:t>
      </w:r>
      <w:r w:rsidRPr="00992146">
        <w:rPr>
          <w:lang w:val="en-US"/>
          <w:rPrChange w:id="5190" w:author="Anusha De" w:date="2022-08-01T14:48:00Z">
            <w:rPr/>
          </w:rPrChange>
        </w:rPr>
        <w:t>maize.</w:t>
      </w:r>
      <w:r w:rsidR="00F73A4C" w:rsidRPr="00992146">
        <w:rPr>
          <w:lang w:val="en-US"/>
          <w:rPrChange w:id="5191" w:author="Anusha De" w:date="2022-08-01T14:48:00Z">
            <w:rPr/>
          </w:rPrChange>
        </w:rPr>
        <w:t xml:space="preserve"> </w:t>
      </w:r>
      <w:r w:rsidRPr="00992146">
        <w:rPr>
          <w:lang w:val="en-US"/>
          <w:rPrChange w:id="5192" w:author="Anusha De" w:date="2022-08-01T14:48:00Z">
            <w:rPr/>
          </w:rPrChange>
        </w:rPr>
        <w:t>Only</w:t>
      </w:r>
      <w:r w:rsidR="00F73A4C" w:rsidRPr="00992146">
        <w:rPr>
          <w:lang w:val="en-US"/>
          <w:rPrChange w:id="5193" w:author="Anusha De" w:date="2022-08-01T14:48:00Z">
            <w:rPr/>
          </w:rPrChange>
        </w:rPr>
        <w:t xml:space="preserve"> </w:t>
      </w:r>
      <w:r w:rsidRPr="00992146">
        <w:rPr>
          <w:lang w:val="en-US"/>
          <w:rPrChange w:id="5194" w:author="Anusha De" w:date="2022-08-01T14:48:00Z">
            <w:rPr/>
          </w:rPrChange>
        </w:rPr>
        <w:t>7</w:t>
      </w:r>
      <w:r w:rsidR="00F73A4C" w:rsidRPr="00992146">
        <w:rPr>
          <w:lang w:val="en-US"/>
          <w:rPrChange w:id="5195" w:author="Anusha De" w:date="2022-08-01T14:48:00Z">
            <w:rPr/>
          </w:rPrChange>
        </w:rPr>
        <w:t xml:space="preserve"> </w:t>
      </w:r>
      <w:r w:rsidRPr="00992146">
        <w:rPr>
          <w:lang w:val="en-US"/>
          <w:rPrChange w:id="5196" w:author="Anusha De" w:date="2022-08-01T14:48:00Z">
            <w:rPr/>
          </w:rPrChange>
        </w:rPr>
        <w:t>traders</w:t>
      </w:r>
      <w:r w:rsidR="00F73A4C" w:rsidRPr="00992146">
        <w:rPr>
          <w:lang w:val="en-US"/>
          <w:rPrChange w:id="5197" w:author="Anusha De" w:date="2022-08-01T14:48:00Z">
            <w:rPr/>
          </w:rPrChange>
        </w:rPr>
        <w:t xml:space="preserve"> </w:t>
      </w:r>
      <w:r w:rsidRPr="00992146">
        <w:rPr>
          <w:lang w:val="en-US"/>
          <w:rPrChange w:id="5198" w:author="Anusha De" w:date="2022-08-01T14:48:00Z">
            <w:rPr/>
          </w:rPrChange>
        </w:rPr>
        <w:t>out</w:t>
      </w:r>
      <w:r w:rsidR="00F73A4C" w:rsidRPr="00992146">
        <w:rPr>
          <w:lang w:val="en-US"/>
          <w:rPrChange w:id="5199" w:author="Anusha De" w:date="2022-08-01T14:48:00Z">
            <w:rPr/>
          </w:rPrChange>
        </w:rPr>
        <w:t xml:space="preserve"> </w:t>
      </w:r>
      <w:r w:rsidRPr="00992146">
        <w:rPr>
          <w:lang w:val="en-US"/>
          <w:rPrChange w:id="5200" w:author="Anusha De" w:date="2022-08-01T14:48:00Z">
            <w:rPr/>
          </w:rPrChange>
        </w:rPr>
        <w:t>of</w:t>
      </w:r>
      <w:r w:rsidR="00F73A4C" w:rsidRPr="00992146">
        <w:rPr>
          <w:lang w:val="en-US"/>
          <w:rPrChange w:id="5201" w:author="Anusha De" w:date="2022-08-01T14:48:00Z">
            <w:rPr/>
          </w:rPrChange>
        </w:rPr>
        <w:t xml:space="preserve"> </w:t>
      </w:r>
      <w:r w:rsidRPr="00992146">
        <w:rPr>
          <w:lang w:val="en-US"/>
          <w:rPrChange w:id="5202" w:author="Anusha De" w:date="2022-08-01T14:48:00Z">
            <w:rPr/>
          </w:rPrChange>
        </w:rPr>
        <w:t>the</w:t>
      </w:r>
      <w:r w:rsidR="00F73A4C" w:rsidRPr="00992146">
        <w:rPr>
          <w:lang w:val="en-US"/>
          <w:rPrChange w:id="5203" w:author="Anusha De" w:date="2022-08-01T14:48:00Z">
            <w:rPr/>
          </w:rPrChange>
        </w:rPr>
        <w:t xml:space="preserve"> </w:t>
      </w:r>
      <w:r w:rsidRPr="00992146">
        <w:rPr>
          <w:lang w:val="en-US"/>
          <w:rPrChange w:id="5204" w:author="Anusha De" w:date="2022-08-01T14:48:00Z">
            <w:rPr/>
          </w:rPrChange>
        </w:rPr>
        <w:t>341</w:t>
      </w:r>
      <w:r w:rsidR="00F73A4C" w:rsidRPr="00992146">
        <w:rPr>
          <w:lang w:val="en-US"/>
          <w:rPrChange w:id="5205" w:author="Anusha De" w:date="2022-08-01T14:48:00Z">
            <w:rPr/>
          </w:rPrChange>
        </w:rPr>
        <w:t xml:space="preserve"> </w:t>
      </w:r>
      <w:r w:rsidRPr="00992146">
        <w:rPr>
          <w:lang w:val="en-US"/>
          <w:rPrChange w:id="5206" w:author="Anusha De" w:date="2022-08-01T14:48:00Z">
            <w:rPr/>
          </w:rPrChange>
        </w:rPr>
        <w:t>were</w:t>
      </w:r>
      <w:r w:rsidR="00F73A4C" w:rsidRPr="00992146">
        <w:rPr>
          <w:lang w:val="en-US"/>
          <w:rPrChange w:id="5207" w:author="Anusha De" w:date="2022-08-01T14:48:00Z">
            <w:rPr/>
          </w:rPrChange>
        </w:rPr>
        <w:t xml:space="preserve"> </w:t>
      </w:r>
      <w:r w:rsidRPr="00992146">
        <w:rPr>
          <w:lang w:val="en-US"/>
          <w:rPrChange w:id="5208" w:author="Anusha De" w:date="2022-08-01T14:48:00Z">
            <w:rPr/>
          </w:rPrChange>
        </w:rPr>
        <w:t>women.</w:t>
      </w:r>
    </w:p>
    <w:p w14:paraId="50C4E433" w14:textId="77777777" w:rsidR="005139B5" w:rsidRPr="00992146" w:rsidRDefault="0081249E" w:rsidP="00643A43">
      <w:pPr>
        <w:pStyle w:val="Heading2"/>
        <w:jc w:val="both"/>
        <w:rPr>
          <w:lang w:val="en-US"/>
          <w:rPrChange w:id="5209" w:author="Anusha De" w:date="2022-08-01T14:48:00Z">
            <w:rPr>
              <w:color w:val="auto"/>
            </w:rPr>
          </w:rPrChange>
        </w:rPr>
      </w:pPr>
      <w:bookmarkStart w:id="5210" w:name="Processors"/>
      <w:bookmarkEnd w:id="5210"/>
      <w:r w:rsidRPr="00992146">
        <w:rPr>
          <w:lang w:val="en-US"/>
          <w:rPrChange w:id="5211" w:author="Anusha De" w:date="2022-08-01T14:48:00Z">
            <w:rPr>
              <w:color w:val="auto"/>
            </w:rPr>
          </w:rPrChange>
        </w:rPr>
        <w:t>Processors</w:t>
      </w:r>
    </w:p>
    <w:p w14:paraId="608D41E9" w14:textId="18BC1370" w:rsidR="005139B5" w:rsidRPr="00992146" w:rsidRDefault="0081249E">
      <w:pPr>
        <w:rPr>
          <w:lang w:val="en-US"/>
          <w:rPrChange w:id="5212" w:author="Anusha De" w:date="2022-08-01T14:48:00Z">
            <w:rPr/>
          </w:rPrChange>
        </w:rPr>
        <w:pPrChange w:id="5213" w:author="Steve Wiggins" w:date="2022-07-30T17:58:00Z">
          <w:pPr>
            <w:pStyle w:val="1PP"/>
            <w:jc w:val="both"/>
          </w:pPr>
        </w:pPrChange>
      </w:pPr>
      <w:r w:rsidRPr="00992146">
        <w:rPr>
          <w:lang w:val="en-US"/>
          <w:rPrChange w:id="5214" w:author="Anusha De" w:date="2022-08-01T14:48:00Z">
            <w:rPr/>
          </w:rPrChange>
        </w:rPr>
        <w:t>A</w:t>
      </w:r>
      <w:r w:rsidR="00F73A4C" w:rsidRPr="00992146">
        <w:rPr>
          <w:lang w:val="en-US"/>
          <w:rPrChange w:id="5215" w:author="Anusha De" w:date="2022-08-01T14:48:00Z">
            <w:rPr/>
          </w:rPrChange>
        </w:rPr>
        <w:t xml:space="preserve"> </w:t>
      </w:r>
      <w:r w:rsidRPr="00992146">
        <w:rPr>
          <w:lang w:val="en-US"/>
          <w:rPrChange w:id="5216" w:author="Anusha De" w:date="2022-08-01T14:48:00Z">
            <w:rPr/>
          </w:rPrChange>
        </w:rPr>
        <w:t>third</w:t>
      </w:r>
      <w:r w:rsidR="00F73A4C" w:rsidRPr="00992146">
        <w:rPr>
          <w:lang w:val="en-US"/>
          <w:rPrChange w:id="5217" w:author="Anusha De" w:date="2022-08-01T14:48:00Z">
            <w:rPr/>
          </w:rPrChange>
        </w:rPr>
        <w:t xml:space="preserve"> </w:t>
      </w:r>
      <w:r w:rsidRPr="00992146">
        <w:rPr>
          <w:lang w:val="en-US"/>
          <w:rPrChange w:id="5218" w:author="Anusha De" w:date="2022-08-01T14:48:00Z">
            <w:rPr/>
          </w:rPrChange>
        </w:rPr>
        <w:t>important</w:t>
      </w:r>
      <w:r w:rsidR="00F73A4C" w:rsidRPr="00992146">
        <w:rPr>
          <w:lang w:val="en-US"/>
          <w:rPrChange w:id="5219" w:author="Anusha De" w:date="2022-08-01T14:48:00Z">
            <w:rPr/>
          </w:rPrChange>
        </w:rPr>
        <w:t xml:space="preserve"> </w:t>
      </w:r>
      <w:r w:rsidRPr="00992146">
        <w:rPr>
          <w:lang w:val="en-US"/>
          <w:rPrChange w:id="5220" w:author="Anusha De" w:date="2022-08-01T14:48:00Z">
            <w:rPr/>
          </w:rPrChange>
        </w:rPr>
        <w:t>actor</w:t>
      </w:r>
      <w:r w:rsidR="00F73A4C" w:rsidRPr="00992146">
        <w:rPr>
          <w:lang w:val="en-US"/>
          <w:rPrChange w:id="5221" w:author="Anusha De" w:date="2022-08-01T14:48:00Z">
            <w:rPr/>
          </w:rPrChange>
        </w:rPr>
        <w:t xml:space="preserve"> </w:t>
      </w:r>
      <w:r w:rsidRPr="00992146">
        <w:rPr>
          <w:lang w:val="en-US"/>
          <w:rPrChange w:id="5222" w:author="Anusha De" w:date="2022-08-01T14:48:00Z">
            <w:rPr/>
          </w:rPrChange>
        </w:rPr>
        <w:t>in</w:t>
      </w:r>
      <w:r w:rsidR="00F73A4C" w:rsidRPr="00992146">
        <w:rPr>
          <w:lang w:val="en-US"/>
          <w:rPrChange w:id="5223" w:author="Anusha De" w:date="2022-08-01T14:48:00Z">
            <w:rPr/>
          </w:rPrChange>
        </w:rPr>
        <w:t xml:space="preserve"> </w:t>
      </w:r>
      <w:r w:rsidRPr="00992146">
        <w:rPr>
          <w:lang w:val="en-US"/>
          <w:rPrChange w:id="5224" w:author="Anusha De" w:date="2022-08-01T14:48:00Z">
            <w:rPr/>
          </w:rPrChange>
        </w:rPr>
        <w:t>the</w:t>
      </w:r>
      <w:r w:rsidR="00F73A4C" w:rsidRPr="00992146">
        <w:rPr>
          <w:lang w:val="en-US"/>
          <w:rPrChange w:id="5225" w:author="Anusha De" w:date="2022-08-01T14:48:00Z">
            <w:rPr/>
          </w:rPrChange>
        </w:rPr>
        <w:t xml:space="preserve"> </w:t>
      </w:r>
      <w:r w:rsidRPr="00992146">
        <w:rPr>
          <w:lang w:val="en-US"/>
          <w:rPrChange w:id="5226" w:author="Anusha De" w:date="2022-08-01T14:48:00Z">
            <w:rPr/>
          </w:rPrChange>
        </w:rPr>
        <w:t>maize</w:t>
      </w:r>
      <w:r w:rsidR="00F73A4C" w:rsidRPr="00992146">
        <w:rPr>
          <w:lang w:val="en-US"/>
          <w:rPrChange w:id="5227" w:author="Anusha De" w:date="2022-08-01T14:48:00Z">
            <w:rPr/>
          </w:rPrChange>
        </w:rPr>
        <w:t xml:space="preserve"> </w:t>
      </w:r>
      <w:r w:rsidRPr="00992146">
        <w:rPr>
          <w:lang w:val="en-US"/>
          <w:rPrChange w:id="5228" w:author="Anusha De" w:date="2022-08-01T14:48:00Z">
            <w:rPr/>
          </w:rPrChange>
        </w:rPr>
        <w:t>supply</w:t>
      </w:r>
      <w:r w:rsidR="00F73A4C" w:rsidRPr="00992146">
        <w:rPr>
          <w:lang w:val="en-US"/>
          <w:rPrChange w:id="5229" w:author="Anusha De" w:date="2022-08-01T14:48:00Z">
            <w:rPr/>
          </w:rPrChange>
        </w:rPr>
        <w:t xml:space="preserve"> </w:t>
      </w:r>
      <w:r w:rsidRPr="00992146">
        <w:rPr>
          <w:lang w:val="en-US"/>
          <w:rPrChange w:id="5230" w:author="Anusha De" w:date="2022-08-01T14:48:00Z">
            <w:rPr/>
          </w:rPrChange>
        </w:rPr>
        <w:t>chain</w:t>
      </w:r>
      <w:r w:rsidR="00F73A4C" w:rsidRPr="00992146">
        <w:rPr>
          <w:lang w:val="en-US"/>
          <w:rPrChange w:id="5231" w:author="Anusha De" w:date="2022-08-01T14:48:00Z">
            <w:rPr/>
          </w:rPrChange>
        </w:rPr>
        <w:t xml:space="preserve"> </w:t>
      </w:r>
      <w:r w:rsidRPr="00992146">
        <w:rPr>
          <w:lang w:val="en-US"/>
          <w:rPrChange w:id="5232" w:author="Anusha De" w:date="2022-08-01T14:48:00Z">
            <w:rPr/>
          </w:rPrChange>
        </w:rPr>
        <w:t>is</w:t>
      </w:r>
      <w:r w:rsidR="00F73A4C" w:rsidRPr="00992146">
        <w:rPr>
          <w:lang w:val="en-US"/>
          <w:rPrChange w:id="5233" w:author="Anusha De" w:date="2022-08-01T14:48:00Z">
            <w:rPr/>
          </w:rPrChange>
        </w:rPr>
        <w:t xml:space="preserve"> </w:t>
      </w:r>
      <w:r w:rsidRPr="00992146">
        <w:rPr>
          <w:lang w:val="en-US"/>
          <w:rPrChange w:id="5234" w:author="Anusha De" w:date="2022-08-01T14:48:00Z">
            <w:rPr/>
          </w:rPrChange>
        </w:rPr>
        <w:t>the</w:t>
      </w:r>
      <w:r w:rsidR="00F73A4C" w:rsidRPr="00992146">
        <w:rPr>
          <w:lang w:val="en-US"/>
          <w:rPrChange w:id="5235" w:author="Anusha De" w:date="2022-08-01T14:48:00Z">
            <w:rPr/>
          </w:rPrChange>
        </w:rPr>
        <w:t xml:space="preserve"> </w:t>
      </w:r>
      <w:r w:rsidRPr="00992146">
        <w:rPr>
          <w:lang w:val="en-US"/>
          <w:rPrChange w:id="5236" w:author="Anusha De" w:date="2022-08-01T14:48:00Z">
            <w:rPr/>
          </w:rPrChange>
        </w:rPr>
        <w:t>processor.</w:t>
      </w:r>
      <w:r w:rsidR="00F73A4C" w:rsidRPr="00992146">
        <w:rPr>
          <w:lang w:val="en-US"/>
          <w:rPrChange w:id="5237" w:author="Anusha De" w:date="2022-08-01T14:48:00Z">
            <w:rPr/>
          </w:rPrChange>
        </w:rPr>
        <w:t xml:space="preserve"> </w:t>
      </w:r>
      <w:r w:rsidRPr="00992146">
        <w:rPr>
          <w:lang w:val="en-US"/>
          <w:rPrChange w:id="5238" w:author="Anusha De" w:date="2022-08-01T14:48:00Z">
            <w:rPr/>
          </w:rPrChange>
        </w:rPr>
        <w:t>In</w:t>
      </w:r>
      <w:r w:rsidR="00F73A4C" w:rsidRPr="00992146">
        <w:rPr>
          <w:lang w:val="en-US"/>
          <w:rPrChange w:id="5239" w:author="Anusha De" w:date="2022-08-01T14:48:00Z">
            <w:rPr/>
          </w:rPrChange>
        </w:rPr>
        <w:t xml:space="preserve"> </w:t>
      </w:r>
      <w:r w:rsidRPr="00992146">
        <w:rPr>
          <w:lang w:val="en-US"/>
          <w:rPrChange w:id="5240" w:author="Anusha De" w:date="2022-08-01T14:48:00Z">
            <w:rPr/>
          </w:rPrChange>
        </w:rPr>
        <w:t>general,</w:t>
      </w:r>
      <w:r w:rsidR="00F73A4C" w:rsidRPr="00992146">
        <w:rPr>
          <w:lang w:val="en-US"/>
          <w:rPrChange w:id="5241" w:author="Anusha De" w:date="2022-08-01T14:48:00Z">
            <w:rPr/>
          </w:rPrChange>
        </w:rPr>
        <w:t xml:space="preserve"> </w:t>
      </w:r>
      <w:r w:rsidRPr="00992146">
        <w:rPr>
          <w:lang w:val="en-US"/>
          <w:rPrChange w:id="5242" w:author="Anusha De" w:date="2022-08-01T14:48:00Z">
            <w:rPr/>
          </w:rPrChange>
        </w:rPr>
        <w:t>processors</w:t>
      </w:r>
      <w:r w:rsidR="00F73A4C" w:rsidRPr="00992146">
        <w:rPr>
          <w:lang w:val="en-US"/>
          <w:rPrChange w:id="5243" w:author="Anusha De" w:date="2022-08-01T14:48:00Z">
            <w:rPr/>
          </w:rPrChange>
        </w:rPr>
        <w:t xml:space="preserve"> </w:t>
      </w:r>
      <w:r w:rsidRPr="00992146">
        <w:rPr>
          <w:lang w:val="en-US"/>
          <w:rPrChange w:id="5244" w:author="Anusha De" w:date="2022-08-01T14:48:00Z">
            <w:rPr/>
          </w:rPrChange>
        </w:rPr>
        <w:t>take</w:t>
      </w:r>
      <w:r w:rsidR="00F73A4C" w:rsidRPr="00992146">
        <w:rPr>
          <w:lang w:val="en-US"/>
          <w:rPrChange w:id="5245" w:author="Anusha De" w:date="2022-08-01T14:48:00Z">
            <w:rPr/>
          </w:rPrChange>
        </w:rPr>
        <w:t xml:space="preserve"> </w:t>
      </w:r>
      <w:r w:rsidRPr="00992146">
        <w:rPr>
          <w:lang w:val="en-US"/>
          <w:rPrChange w:id="5246" w:author="Anusha De" w:date="2022-08-01T14:48:00Z">
            <w:rPr/>
          </w:rPrChange>
        </w:rPr>
        <w:t>the</w:t>
      </w:r>
      <w:r w:rsidR="00F73A4C" w:rsidRPr="00992146">
        <w:rPr>
          <w:lang w:val="en-US"/>
          <w:rPrChange w:id="5247" w:author="Anusha De" w:date="2022-08-01T14:48:00Z">
            <w:rPr/>
          </w:rPrChange>
        </w:rPr>
        <w:t xml:space="preserve"> </w:t>
      </w:r>
      <w:r w:rsidRPr="00992146">
        <w:rPr>
          <w:lang w:val="en-US"/>
          <w:rPrChange w:id="5248" w:author="Anusha De" w:date="2022-08-01T14:48:00Z">
            <w:rPr/>
          </w:rPrChange>
        </w:rPr>
        <w:t>form</w:t>
      </w:r>
      <w:r w:rsidR="00F73A4C" w:rsidRPr="00992146">
        <w:rPr>
          <w:lang w:val="en-US"/>
          <w:rPrChange w:id="5249" w:author="Anusha De" w:date="2022-08-01T14:48:00Z">
            <w:rPr/>
          </w:rPrChange>
        </w:rPr>
        <w:t xml:space="preserve"> </w:t>
      </w:r>
      <w:r w:rsidRPr="00992146">
        <w:rPr>
          <w:lang w:val="en-US"/>
          <w:rPrChange w:id="5250" w:author="Anusha De" w:date="2022-08-01T14:48:00Z">
            <w:rPr/>
          </w:rPrChange>
        </w:rPr>
        <w:t>of</w:t>
      </w:r>
      <w:r w:rsidR="00F73A4C" w:rsidRPr="00992146">
        <w:rPr>
          <w:lang w:val="en-US"/>
          <w:rPrChange w:id="5251" w:author="Anusha De" w:date="2022-08-01T14:48:00Z">
            <w:rPr/>
          </w:rPrChange>
        </w:rPr>
        <w:t xml:space="preserve"> </w:t>
      </w:r>
      <w:r w:rsidRPr="00992146">
        <w:rPr>
          <w:lang w:val="en-US"/>
          <w:rPrChange w:id="5252" w:author="Anusha De" w:date="2022-08-01T14:48:00Z">
            <w:rPr/>
          </w:rPrChange>
        </w:rPr>
        <w:t>maize</w:t>
      </w:r>
      <w:r w:rsidR="00F73A4C" w:rsidRPr="00992146">
        <w:rPr>
          <w:lang w:val="en-US"/>
          <w:rPrChange w:id="5253" w:author="Anusha De" w:date="2022-08-01T14:48:00Z">
            <w:rPr/>
          </w:rPrChange>
        </w:rPr>
        <w:t xml:space="preserve"> </w:t>
      </w:r>
      <w:r w:rsidRPr="00992146">
        <w:rPr>
          <w:lang w:val="en-US"/>
          <w:rPrChange w:id="5254" w:author="Anusha De" w:date="2022-08-01T14:48:00Z">
            <w:rPr/>
          </w:rPrChange>
        </w:rPr>
        <w:t>mills</w:t>
      </w:r>
      <w:r w:rsidR="00F73A4C" w:rsidRPr="00992146">
        <w:rPr>
          <w:lang w:val="en-US"/>
          <w:rPrChange w:id="5255" w:author="Anusha De" w:date="2022-08-01T14:48:00Z">
            <w:rPr/>
          </w:rPrChange>
        </w:rPr>
        <w:t xml:space="preserve"> </w:t>
      </w:r>
      <w:r w:rsidRPr="00992146">
        <w:rPr>
          <w:lang w:val="en-US"/>
          <w:rPrChange w:id="5256" w:author="Anusha De" w:date="2022-08-01T14:48:00Z">
            <w:rPr/>
          </w:rPrChange>
        </w:rPr>
        <w:t>that</w:t>
      </w:r>
      <w:r w:rsidR="00F73A4C" w:rsidRPr="00992146">
        <w:rPr>
          <w:lang w:val="en-US"/>
          <w:rPrChange w:id="5257" w:author="Anusha De" w:date="2022-08-01T14:48:00Z">
            <w:rPr/>
          </w:rPrChange>
        </w:rPr>
        <w:t xml:space="preserve"> </w:t>
      </w:r>
      <w:r w:rsidRPr="00992146">
        <w:rPr>
          <w:lang w:val="en-US"/>
          <w:rPrChange w:id="5258" w:author="Anusha De" w:date="2022-08-01T14:48:00Z">
            <w:rPr/>
          </w:rPrChange>
        </w:rPr>
        <w:t>remove</w:t>
      </w:r>
      <w:r w:rsidR="00F73A4C" w:rsidRPr="00992146">
        <w:rPr>
          <w:lang w:val="en-US"/>
          <w:rPrChange w:id="5259" w:author="Anusha De" w:date="2022-08-01T14:48:00Z">
            <w:rPr/>
          </w:rPrChange>
        </w:rPr>
        <w:t xml:space="preserve"> </w:t>
      </w:r>
      <w:r w:rsidRPr="00992146">
        <w:rPr>
          <w:lang w:val="en-US"/>
          <w:rPrChange w:id="5260" w:author="Anusha De" w:date="2022-08-01T14:48:00Z">
            <w:rPr/>
          </w:rPrChange>
        </w:rPr>
        <w:t>the</w:t>
      </w:r>
      <w:r w:rsidR="00F73A4C" w:rsidRPr="00992146">
        <w:rPr>
          <w:lang w:val="en-US"/>
          <w:rPrChange w:id="5261" w:author="Anusha De" w:date="2022-08-01T14:48:00Z">
            <w:rPr/>
          </w:rPrChange>
        </w:rPr>
        <w:t xml:space="preserve"> </w:t>
      </w:r>
      <w:r w:rsidRPr="00992146">
        <w:rPr>
          <w:lang w:val="en-US"/>
          <w:rPrChange w:id="5262" w:author="Anusha De" w:date="2022-08-01T14:48:00Z">
            <w:rPr/>
          </w:rPrChange>
        </w:rPr>
        <w:t>bran</w:t>
      </w:r>
      <w:r w:rsidR="00F73A4C" w:rsidRPr="00992146">
        <w:rPr>
          <w:lang w:val="en-US"/>
          <w:rPrChange w:id="5263" w:author="Anusha De" w:date="2022-08-01T14:48:00Z">
            <w:rPr/>
          </w:rPrChange>
        </w:rPr>
        <w:t xml:space="preserve"> </w:t>
      </w:r>
      <w:r w:rsidRPr="00992146">
        <w:rPr>
          <w:lang w:val="en-US"/>
          <w:rPrChange w:id="5264" w:author="Anusha De" w:date="2022-08-01T14:48:00Z">
            <w:rPr/>
          </w:rPrChange>
        </w:rPr>
        <w:t>from</w:t>
      </w:r>
      <w:r w:rsidR="00F73A4C" w:rsidRPr="00992146">
        <w:rPr>
          <w:lang w:val="en-US"/>
          <w:rPrChange w:id="5265" w:author="Anusha De" w:date="2022-08-01T14:48:00Z">
            <w:rPr/>
          </w:rPrChange>
        </w:rPr>
        <w:t xml:space="preserve"> </w:t>
      </w:r>
      <w:r w:rsidRPr="00992146">
        <w:rPr>
          <w:lang w:val="en-US"/>
          <w:rPrChange w:id="5266" w:author="Anusha De" w:date="2022-08-01T14:48:00Z">
            <w:rPr/>
          </w:rPrChange>
        </w:rPr>
        <w:t>the</w:t>
      </w:r>
      <w:r w:rsidR="00F73A4C" w:rsidRPr="00992146">
        <w:rPr>
          <w:lang w:val="en-US"/>
          <w:rPrChange w:id="5267" w:author="Anusha De" w:date="2022-08-01T14:48:00Z">
            <w:rPr/>
          </w:rPrChange>
        </w:rPr>
        <w:t xml:space="preserve"> </w:t>
      </w:r>
      <w:r w:rsidRPr="00992146">
        <w:rPr>
          <w:lang w:val="en-US"/>
          <w:rPrChange w:id="5268" w:author="Anusha De" w:date="2022-08-01T14:48:00Z">
            <w:rPr/>
          </w:rPrChange>
        </w:rPr>
        <w:t>maize</w:t>
      </w:r>
      <w:r w:rsidR="00F73A4C" w:rsidRPr="00992146">
        <w:rPr>
          <w:lang w:val="en-US"/>
          <w:rPrChange w:id="5269" w:author="Anusha De" w:date="2022-08-01T14:48:00Z">
            <w:rPr/>
          </w:rPrChange>
        </w:rPr>
        <w:t xml:space="preserve"> </w:t>
      </w:r>
      <w:r w:rsidRPr="00992146">
        <w:rPr>
          <w:lang w:val="en-US"/>
          <w:rPrChange w:id="5270" w:author="Anusha De" w:date="2022-08-01T14:48:00Z">
            <w:rPr/>
          </w:rPrChange>
        </w:rPr>
        <w:t>kernels</w:t>
      </w:r>
      <w:r w:rsidR="00F73A4C" w:rsidRPr="00992146">
        <w:rPr>
          <w:lang w:val="en-US"/>
          <w:rPrChange w:id="5271" w:author="Anusha De" w:date="2022-08-01T14:48:00Z">
            <w:rPr/>
          </w:rPrChange>
        </w:rPr>
        <w:t xml:space="preserve"> </w:t>
      </w:r>
      <w:r w:rsidRPr="00992146">
        <w:rPr>
          <w:lang w:val="en-US"/>
          <w:rPrChange w:id="5272" w:author="Anusha De" w:date="2022-08-01T14:48:00Z">
            <w:rPr/>
          </w:rPrChange>
        </w:rPr>
        <w:t>and</w:t>
      </w:r>
      <w:r w:rsidR="00F73A4C" w:rsidRPr="00992146">
        <w:rPr>
          <w:lang w:val="en-US"/>
          <w:rPrChange w:id="5273" w:author="Anusha De" w:date="2022-08-01T14:48:00Z">
            <w:rPr/>
          </w:rPrChange>
        </w:rPr>
        <w:t xml:space="preserve"> </w:t>
      </w:r>
      <w:r w:rsidRPr="00992146">
        <w:rPr>
          <w:lang w:val="en-US"/>
          <w:rPrChange w:id="5274" w:author="Anusha De" w:date="2022-08-01T14:48:00Z">
            <w:rPr/>
          </w:rPrChange>
        </w:rPr>
        <w:t>mill</w:t>
      </w:r>
      <w:r w:rsidR="00F73A4C" w:rsidRPr="00992146">
        <w:rPr>
          <w:lang w:val="en-US"/>
          <w:rPrChange w:id="5275" w:author="Anusha De" w:date="2022-08-01T14:48:00Z">
            <w:rPr/>
          </w:rPrChange>
        </w:rPr>
        <w:t xml:space="preserve"> </w:t>
      </w:r>
      <w:r w:rsidRPr="00992146">
        <w:rPr>
          <w:lang w:val="en-US"/>
          <w:rPrChange w:id="5276" w:author="Anusha De" w:date="2022-08-01T14:48:00Z">
            <w:rPr/>
          </w:rPrChange>
        </w:rPr>
        <w:t>the</w:t>
      </w:r>
      <w:r w:rsidR="00F73A4C" w:rsidRPr="00992146">
        <w:rPr>
          <w:lang w:val="en-US"/>
          <w:rPrChange w:id="5277" w:author="Anusha De" w:date="2022-08-01T14:48:00Z">
            <w:rPr/>
          </w:rPrChange>
        </w:rPr>
        <w:t xml:space="preserve"> </w:t>
      </w:r>
      <w:r w:rsidRPr="00992146">
        <w:rPr>
          <w:lang w:val="en-US"/>
          <w:rPrChange w:id="5278" w:author="Anusha De" w:date="2022-08-01T14:48:00Z">
            <w:rPr/>
          </w:rPrChange>
        </w:rPr>
        <w:t>maize</w:t>
      </w:r>
      <w:r w:rsidR="00F73A4C" w:rsidRPr="00992146">
        <w:rPr>
          <w:lang w:val="en-US"/>
          <w:rPrChange w:id="5279" w:author="Anusha De" w:date="2022-08-01T14:48:00Z">
            <w:rPr/>
          </w:rPrChange>
        </w:rPr>
        <w:t xml:space="preserve"> </w:t>
      </w:r>
      <w:r w:rsidRPr="00992146">
        <w:rPr>
          <w:lang w:val="en-US"/>
          <w:rPrChange w:id="5280" w:author="Anusha De" w:date="2022-08-01T14:48:00Z">
            <w:rPr/>
          </w:rPrChange>
        </w:rPr>
        <w:t>into</w:t>
      </w:r>
      <w:r w:rsidR="00F73A4C" w:rsidRPr="00992146">
        <w:rPr>
          <w:lang w:val="en-US"/>
          <w:rPrChange w:id="5281" w:author="Anusha De" w:date="2022-08-01T14:48:00Z">
            <w:rPr/>
          </w:rPrChange>
        </w:rPr>
        <w:t xml:space="preserve"> </w:t>
      </w:r>
      <w:r w:rsidRPr="00992146">
        <w:rPr>
          <w:lang w:val="en-US"/>
          <w:rPrChange w:id="5282" w:author="Anusha De" w:date="2022-08-01T14:48:00Z">
            <w:rPr/>
          </w:rPrChange>
        </w:rPr>
        <w:t>maize</w:t>
      </w:r>
      <w:r w:rsidR="00F73A4C" w:rsidRPr="00992146">
        <w:rPr>
          <w:lang w:val="en-US"/>
          <w:rPrChange w:id="5283" w:author="Anusha De" w:date="2022-08-01T14:48:00Z">
            <w:rPr/>
          </w:rPrChange>
        </w:rPr>
        <w:t xml:space="preserve"> </w:t>
      </w:r>
      <w:r w:rsidRPr="00992146">
        <w:rPr>
          <w:lang w:val="en-US"/>
          <w:rPrChange w:id="5284" w:author="Anusha De" w:date="2022-08-01T14:48:00Z">
            <w:rPr/>
          </w:rPrChange>
        </w:rPr>
        <w:t>flour</w:t>
      </w:r>
      <w:r w:rsidR="00F73A4C" w:rsidRPr="00992146">
        <w:rPr>
          <w:lang w:val="en-US"/>
          <w:rPrChange w:id="5285" w:author="Anusha De" w:date="2022-08-01T14:48:00Z">
            <w:rPr/>
          </w:rPrChange>
        </w:rPr>
        <w:t xml:space="preserve"> </w:t>
      </w:r>
      <w:r w:rsidRPr="00992146">
        <w:rPr>
          <w:lang w:val="en-US"/>
          <w:rPrChange w:id="5286" w:author="Anusha De" w:date="2022-08-01T14:48:00Z">
            <w:rPr/>
          </w:rPrChange>
        </w:rPr>
        <w:t>for</w:t>
      </w:r>
      <w:r w:rsidR="00F73A4C" w:rsidRPr="00992146">
        <w:rPr>
          <w:lang w:val="en-US"/>
          <w:rPrChange w:id="5287" w:author="Anusha De" w:date="2022-08-01T14:48:00Z">
            <w:rPr/>
          </w:rPrChange>
        </w:rPr>
        <w:t xml:space="preserve"> </w:t>
      </w:r>
      <w:r w:rsidRPr="00992146">
        <w:rPr>
          <w:lang w:val="en-US"/>
          <w:rPrChange w:id="5288" w:author="Anusha De" w:date="2022-08-01T14:48:00Z">
            <w:rPr/>
          </w:rPrChange>
        </w:rPr>
        <w:t>direct</w:t>
      </w:r>
      <w:r w:rsidR="00F73A4C" w:rsidRPr="00992146">
        <w:rPr>
          <w:lang w:val="en-US"/>
          <w:rPrChange w:id="5289" w:author="Anusha De" w:date="2022-08-01T14:48:00Z">
            <w:rPr/>
          </w:rPrChange>
        </w:rPr>
        <w:t xml:space="preserve"> </w:t>
      </w:r>
      <w:r w:rsidRPr="00992146">
        <w:rPr>
          <w:lang w:val="en-US"/>
          <w:rPrChange w:id="5290" w:author="Anusha De" w:date="2022-08-01T14:48:00Z">
            <w:rPr/>
          </w:rPrChange>
        </w:rPr>
        <w:t>consumption.</w:t>
      </w:r>
      <w:r w:rsidR="00F73A4C" w:rsidRPr="00992146">
        <w:rPr>
          <w:lang w:val="en-US"/>
          <w:rPrChange w:id="5291" w:author="Anusha De" w:date="2022-08-01T14:48:00Z">
            <w:rPr/>
          </w:rPrChange>
        </w:rPr>
        <w:t xml:space="preserve"> </w:t>
      </w:r>
      <w:r w:rsidRPr="00992146">
        <w:rPr>
          <w:lang w:val="en-US"/>
          <w:rPrChange w:id="5292" w:author="Anusha De" w:date="2022-08-01T14:48:00Z">
            <w:rPr/>
          </w:rPrChange>
        </w:rPr>
        <w:t>Some</w:t>
      </w:r>
      <w:r w:rsidR="00F73A4C" w:rsidRPr="00992146">
        <w:rPr>
          <w:lang w:val="en-US"/>
          <w:rPrChange w:id="5293" w:author="Anusha De" w:date="2022-08-01T14:48:00Z">
            <w:rPr/>
          </w:rPrChange>
        </w:rPr>
        <w:t xml:space="preserve"> </w:t>
      </w:r>
      <w:r w:rsidRPr="00992146">
        <w:rPr>
          <w:lang w:val="en-US"/>
          <w:rPrChange w:id="5294" w:author="Anusha De" w:date="2022-08-01T14:48:00Z">
            <w:rPr/>
          </w:rPrChange>
        </w:rPr>
        <w:t>processors</w:t>
      </w:r>
      <w:r w:rsidR="00F73A4C" w:rsidRPr="00992146">
        <w:rPr>
          <w:lang w:val="en-US"/>
          <w:rPrChange w:id="5295" w:author="Anusha De" w:date="2022-08-01T14:48:00Z">
            <w:rPr/>
          </w:rPrChange>
        </w:rPr>
        <w:t xml:space="preserve"> </w:t>
      </w:r>
      <w:r w:rsidRPr="00992146">
        <w:rPr>
          <w:lang w:val="en-US"/>
          <w:rPrChange w:id="5296" w:author="Anusha De" w:date="2022-08-01T14:48:00Z">
            <w:rPr/>
          </w:rPrChange>
        </w:rPr>
        <w:t>also</w:t>
      </w:r>
      <w:r w:rsidR="00F73A4C" w:rsidRPr="00992146">
        <w:rPr>
          <w:lang w:val="en-US"/>
          <w:rPrChange w:id="5297" w:author="Anusha De" w:date="2022-08-01T14:48:00Z">
            <w:rPr/>
          </w:rPrChange>
        </w:rPr>
        <w:t xml:space="preserve"> </w:t>
      </w:r>
      <w:r w:rsidRPr="00992146">
        <w:rPr>
          <w:lang w:val="en-US"/>
          <w:rPrChange w:id="5298" w:author="Anusha De" w:date="2022-08-01T14:48:00Z">
            <w:rPr/>
          </w:rPrChange>
        </w:rPr>
        <w:t>have</w:t>
      </w:r>
      <w:r w:rsidR="00F73A4C" w:rsidRPr="00992146">
        <w:rPr>
          <w:lang w:val="en-US"/>
          <w:rPrChange w:id="5299" w:author="Anusha De" w:date="2022-08-01T14:48:00Z">
            <w:rPr/>
          </w:rPrChange>
        </w:rPr>
        <w:t xml:space="preserve"> </w:t>
      </w:r>
      <w:r w:rsidRPr="00992146">
        <w:rPr>
          <w:lang w:val="en-US"/>
          <w:rPrChange w:id="5300" w:author="Anusha De" w:date="2022-08-01T14:48:00Z">
            <w:rPr/>
          </w:rPrChange>
        </w:rPr>
        <w:t>packing</w:t>
      </w:r>
      <w:r w:rsidR="00F73A4C" w:rsidRPr="00992146">
        <w:rPr>
          <w:lang w:val="en-US"/>
          <w:rPrChange w:id="5301" w:author="Anusha De" w:date="2022-08-01T14:48:00Z">
            <w:rPr/>
          </w:rPrChange>
        </w:rPr>
        <w:t xml:space="preserve"> </w:t>
      </w:r>
      <w:r w:rsidRPr="00992146">
        <w:rPr>
          <w:lang w:val="en-US"/>
          <w:rPrChange w:id="5302" w:author="Anusha De" w:date="2022-08-01T14:48:00Z">
            <w:rPr/>
          </w:rPrChange>
        </w:rPr>
        <w:t>facilities</w:t>
      </w:r>
      <w:r w:rsidR="00F73A4C" w:rsidRPr="00992146">
        <w:rPr>
          <w:lang w:val="en-US"/>
          <w:rPrChange w:id="5303" w:author="Anusha De" w:date="2022-08-01T14:48:00Z">
            <w:rPr/>
          </w:rPrChange>
        </w:rPr>
        <w:t xml:space="preserve"> </w:t>
      </w:r>
      <w:r w:rsidRPr="00992146">
        <w:rPr>
          <w:lang w:val="en-US"/>
          <w:rPrChange w:id="5304" w:author="Anusha De" w:date="2022-08-01T14:48:00Z">
            <w:rPr/>
          </w:rPrChange>
        </w:rPr>
        <w:t>to</w:t>
      </w:r>
      <w:r w:rsidR="00F73A4C" w:rsidRPr="00992146">
        <w:rPr>
          <w:lang w:val="en-US"/>
          <w:rPrChange w:id="5305" w:author="Anusha De" w:date="2022-08-01T14:48:00Z">
            <w:rPr/>
          </w:rPrChange>
        </w:rPr>
        <w:t xml:space="preserve"> </w:t>
      </w:r>
      <w:r w:rsidRPr="00992146">
        <w:rPr>
          <w:lang w:val="en-US"/>
          <w:rPrChange w:id="5306" w:author="Anusha De" w:date="2022-08-01T14:48:00Z">
            <w:rPr/>
          </w:rPrChange>
        </w:rPr>
        <w:t>produce</w:t>
      </w:r>
      <w:r w:rsidR="00F73A4C" w:rsidRPr="00992146">
        <w:rPr>
          <w:lang w:val="en-US"/>
          <w:rPrChange w:id="5307" w:author="Anusha De" w:date="2022-08-01T14:48:00Z">
            <w:rPr/>
          </w:rPrChange>
        </w:rPr>
        <w:t xml:space="preserve"> </w:t>
      </w:r>
      <w:r w:rsidRPr="00992146">
        <w:rPr>
          <w:lang w:val="en-US"/>
          <w:rPrChange w:id="5308" w:author="Anusha De" w:date="2022-08-01T14:48:00Z">
            <w:rPr/>
          </w:rPrChange>
        </w:rPr>
        <w:t>maize</w:t>
      </w:r>
      <w:r w:rsidR="00F73A4C" w:rsidRPr="00992146">
        <w:rPr>
          <w:lang w:val="en-US"/>
          <w:rPrChange w:id="5309" w:author="Anusha De" w:date="2022-08-01T14:48:00Z">
            <w:rPr/>
          </w:rPrChange>
        </w:rPr>
        <w:t xml:space="preserve"> </w:t>
      </w:r>
      <w:r w:rsidRPr="00992146">
        <w:rPr>
          <w:lang w:val="en-US"/>
          <w:rPrChange w:id="5310" w:author="Anusha De" w:date="2022-08-01T14:48:00Z">
            <w:rPr/>
          </w:rPrChange>
        </w:rPr>
        <w:t>flour</w:t>
      </w:r>
      <w:r w:rsidR="00F73A4C" w:rsidRPr="00992146">
        <w:rPr>
          <w:lang w:val="en-US"/>
          <w:rPrChange w:id="5311" w:author="Anusha De" w:date="2022-08-01T14:48:00Z">
            <w:rPr/>
          </w:rPrChange>
        </w:rPr>
        <w:t xml:space="preserve"> </w:t>
      </w:r>
      <w:r w:rsidRPr="00992146">
        <w:rPr>
          <w:lang w:val="en-US"/>
          <w:rPrChange w:id="5312" w:author="Anusha De" w:date="2022-08-01T14:48:00Z">
            <w:rPr/>
          </w:rPrChange>
        </w:rPr>
        <w:t>for</w:t>
      </w:r>
      <w:r w:rsidR="00F73A4C" w:rsidRPr="00992146">
        <w:rPr>
          <w:lang w:val="en-US"/>
          <w:rPrChange w:id="5313" w:author="Anusha De" w:date="2022-08-01T14:48:00Z">
            <w:rPr/>
          </w:rPrChange>
        </w:rPr>
        <w:t xml:space="preserve"> </w:t>
      </w:r>
      <w:r w:rsidRPr="00992146">
        <w:rPr>
          <w:lang w:val="en-US"/>
          <w:rPrChange w:id="5314" w:author="Anusha De" w:date="2022-08-01T14:48:00Z">
            <w:rPr/>
          </w:rPrChange>
        </w:rPr>
        <w:t>supermarkets</w:t>
      </w:r>
      <w:r w:rsidR="00F73A4C" w:rsidRPr="00992146">
        <w:rPr>
          <w:lang w:val="en-US"/>
          <w:rPrChange w:id="5315" w:author="Anusha De" w:date="2022-08-01T14:48:00Z">
            <w:rPr/>
          </w:rPrChange>
        </w:rPr>
        <w:t xml:space="preserve"> </w:t>
      </w:r>
      <w:r w:rsidRPr="00992146">
        <w:rPr>
          <w:lang w:val="en-US"/>
          <w:rPrChange w:id="5316" w:author="Anusha De" w:date="2022-08-01T14:48:00Z">
            <w:rPr/>
          </w:rPrChange>
        </w:rPr>
        <w:t>or</w:t>
      </w:r>
      <w:r w:rsidR="00F73A4C" w:rsidRPr="00992146">
        <w:rPr>
          <w:lang w:val="en-US"/>
          <w:rPrChange w:id="5317" w:author="Anusha De" w:date="2022-08-01T14:48:00Z">
            <w:rPr/>
          </w:rPrChange>
        </w:rPr>
        <w:t xml:space="preserve"> </w:t>
      </w:r>
      <w:r w:rsidRPr="00992146">
        <w:rPr>
          <w:lang w:val="en-US"/>
          <w:rPrChange w:id="5318" w:author="Anusha De" w:date="2022-08-01T14:48:00Z">
            <w:rPr/>
          </w:rPrChange>
        </w:rPr>
        <w:t>export.</w:t>
      </w:r>
      <w:r w:rsidR="00F73A4C" w:rsidRPr="00992146">
        <w:rPr>
          <w:lang w:val="en-US"/>
          <w:rPrChange w:id="5319" w:author="Anusha De" w:date="2022-08-01T14:48:00Z">
            <w:rPr/>
          </w:rPrChange>
        </w:rPr>
        <w:t xml:space="preserve"> </w:t>
      </w:r>
      <w:r w:rsidRPr="00992146">
        <w:rPr>
          <w:lang w:val="en-US"/>
          <w:rPrChange w:id="5320" w:author="Anusha De" w:date="2022-08-01T14:48:00Z">
            <w:rPr/>
          </w:rPrChange>
        </w:rPr>
        <w:t>The</w:t>
      </w:r>
      <w:r w:rsidR="00F73A4C" w:rsidRPr="00992146">
        <w:rPr>
          <w:lang w:val="en-US"/>
          <w:rPrChange w:id="5321" w:author="Anusha De" w:date="2022-08-01T14:48:00Z">
            <w:rPr/>
          </w:rPrChange>
        </w:rPr>
        <w:t xml:space="preserve"> </w:t>
      </w:r>
      <w:r w:rsidRPr="00992146">
        <w:rPr>
          <w:lang w:val="en-US"/>
          <w:rPrChange w:id="5322" w:author="Anusha De" w:date="2022-08-01T14:48:00Z">
            <w:rPr/>
          </w:rPrChange>
        </w:rPr>
        <w:t>smaller</w:t>
      </w:r>
      <w:r w:rsidR="00F73A4C" w:rsidRPr="00992146">
        <w:rPr>
          <w:lang w:val="en-US"/>
          <w:rPrChange w:id="5323" w:author="Anusha De" w:date="2022-08-01T14:48:00Z">
            <w:rPr/>
          </w:rPrChange>
        </w:rPr>
        <w:t xml:space="preserve"> </w:t>
      </w:r>
      <w:r w:rsidRPr="00992146">
        <w:rPr>
          <w:lang w:val="en-US"/>
          <w:rPrChange w:id="5324" w:author="Anusha De" w:date="2022-08-01T14:48:00Z">
            <w:rPr/>
          </w:rPrChange>
        </w:rPr>
        <w:t>mills</w:t>
      </w:r>
      <w:r w:rsidR="00F73A4C" w:rsidRPr="00992146">
        <w:rPr>
          <w:lang w:val="en-US"/>
          <w:rPrChange w:id="5325" w:author="Anusha De" w:date="2022-08-01T14:48:00Z">
            <w:rPr/>
          </w:rPrChange>
        </w:rPr>
        <w:t xml:space="preserve"> </w:t>
      </w:r>
      <w:r w:rsidRPr="00992146">
        <w:rPr>
          <w:lang w:val="en-US"/>
          <w:rPrChange w:id="5326" w:author="Anusha De" w:date="2022-08-01T14:48:00Z">
            <w:rPr/>
          </w:rPrChange>
        </w:rPr>
        <w:t>often</w:t>
      </w:r>
      <w:r w:rsidR="00F73A4C" w:rsidRPr="00992146">
        <w:rPr>
          <w:lang w:val="en-US"/>
          <w:rPrChange w:id="5327" w:author="Anusha De" w:date="2022-08-01T14:48:00Z">
            <w:rPr/>
          </w:rPrChange>
        </w:rPr>
        <w:t xml:space="preserve"> </w:t>
      </w:r>
      <w:r w:rsidRPr="00992146">
        <w:rPr>
          <w:lang w:val="en-US"/>
          <w:rPrChange w:id="5328" w:author="Anusha De" w:date="2022-08-01T14:48:00Z">
            <w:rPr/>
          </w:rPrChange>
        </w:rPr>
        <w:t>provide</w:t>
      </w:r>
      <w:r w:rsidR="00F73A4C" w:rsidRPr="00992146">
        <w:rPr>
          <w:lang w:val="en-US"/>
          <w:rPrChange w:id="5329" w:author="Anusha De" w:date="2022-08-01T14:48:00Z">
            <w:rPr/>
          </w:rPrChange>
        </w:rPr>
        <w:t xml:space="preserve"> </w:t>
      </w:r>
      <w:r w:rsidRPr="00992146">
        <w:rPr>
          <w:lang w:val="en-US"/>
          <w:rPrChange w:id="5330" w:author="Anusha De" w:date="2022-08-01T14:48:00Z">
            <w:rPr/>
          </w:rPrChange>
        </w:rPr>
        <w:t>milling</w:t>
      </w:r>
      <w:r w:rsidR="00F73A4C" w:rsidRPr="00992146">
        <w:rPr>
          <w:lang w:val="en-US"/>
          <w:rPrChange w:id="5331" w:author="Anusha De" w:date="2022-08-01T14:48:00Z">
            <w:rPr/>
          </w:rPrChange>
        </w:rPr>
        <w:t xml:space="preserve"> </w:t>
      </w:r>
      <w:r w:rsidRPr="00992146">
        <w:rPr>
          <w:lang w:val="en-US"/>
          <w:rPrChange w:id="5332" w:author="Anusha De" w:date="2022-08-01T14:48:00Z">
            <w:rPr/>
          </w:rPrChange>
        </w:rPr>
        <w:t>as</w:t>
      </w:r>
      <w:r w:rsidR="00F73A4C" w:rsidRPr="00992146">
        <w:rPr>
          <w:lang w:val="en-US"/>
          <w:rPrChange w:id="5333" w:author="Anusha De" w:date="2022-08-01T14:48:00Z">
            <w:rPr/>
          </w:rPrChange>
        </w:rPr>
        <w:t xml:space="preserve"> </w:t>
      </w:r>
      <w:r w:rsidRPr="00992146">
        <w:rPr>
          <w:lang w:val="en-US"/>
          <w:rPrChange w:id="5334" w:author="Anusha De" w:date="2022-08-01T14:48:00Z">
            <w:rPr/>
          </w:rPrChange>
        </w:rPr>
        <w:t>a</w:t>
      </w:r>
      <w:r w:rsidR="00F73A4C" w:rsidRPr="00992146">
        <w:rPr>
          <w:lang w:val="en-US"/>
          <w:rPrChange w:id="5335" w:author="Anusha De" w:date="2022-08-01T14:48:00Z">
            <w:rPr/>
          </w:rPrChange>
        </w:rPr>
        <w:t xml:space="preserve"> </w:t>
      </w:r>
      <w:r w:rsidRPr="00992146">
        <w:rPr>
          <w:lang w:val="en-US"/>
          <w:rPrChange w:id="5336" w:author="Anusha De" w:date="2022-08-01T14:48:00Z">
            <w:rPr/>
          </w:rPrChange>
        </w:rPr>
        <w:t>service,</w:t>
      </w:r>
      <w:r w:rsidR="00F73A4C" w:rsidRPr="00992146">
        <w:rPr>
          <w:lang w:val="en-US"/>
          <w:rPrChange w:id="5337" w:author="Anusha De" w:date="2022-08-01T14:48:00Z">
            <w:rPr/>
          </w:rPrChange>
        </w:rPr>
        <w:t xml:space="preserve"> </w:t>
      </w:r>
      <w:r w:rsidRPr="00992146">
        <w:rPr>
          <w:lang w:val="en-US"/>
          <w:rPrChange w:id="5338" w:author="Anusha De" w:date="2022-08-01T14:48:00Z">
            <w:rPr/>
          </w:rPrChange>
        </w:rPr>
        <w:t>whereby</w:t>
      </w:r>
      <w:r w:rsidR="00F73A4C" w:rsidRPr="00992146">
        <w:rPr>
          <w:lang w:val="en-US"/>
          <w:rPrChange w:id="5339" w:author="Anusha De" w:date="2022-08-01T14:48:00Z">
            <w:rPr/>
          </w:rPrChange>
        </w:rPr>
        <w:t xml:space="preserve"> </w:t>
      </w:r>
      <w:r w:rsidRPr="00992146">
        <w:rPr>
          <w:lang w:val="en-US"/>
          <w:rPrChange w:id="5340" w:author="Anusha De" w:date="2022-08-01T14:48:00Z">
            <w:rPr/>
          </w:rPrChange>
        </w:rPr>
        <w:t>farmers</w:t>
      </w:r>
      <w:r w:rsidR="00F73A4C" w:rsidRPr="00992146">
        <w:rPr>
          <w:lang w:val="en-US"/>
          <w:rPrChange w:id="5341" w:author="Anusha De" w:date="2022-08-01T14:48:00Z">
            <w:rPr/>
          </w:rPrChange>
        </w:rPr>
        <w:t xml:space="preserve"> </w:t>
      </w:r>
      <w:r w:rsidRPr="00992146">
        <w:rPr>
          <w:lang w:val="en-US"/>
          <w:rPrChange w:id="5342" w:author="Anusha De" w:date="2022-08-01T14:48:00Z">
            <w:rPr/>
          </w:rPrChange>
        </w:rPr>
        <w:t>come</w:t>
      </w:r>
      <w:r w:rsidR="00F73A4C" w:rsidRPr="00992146">
        <w:rPr>
          <w:lang w:val="en-US"/>
          <w:rPrChange w:id="5343" w:author="Anusha De" w:date="2022-08-01T14:48:00Z">
            <w:rPr/>
          </w:rPrChange>
        </w:rPr>
        <w:t xml:space="preserve"> </w:t>
      </w:r>
      <w:r w:rsidRPr="00992146">
        <w:rPr>
          <w:lang w:val="en-US"/>
          <w:rPrChange w:id="5344" w:author="Anusha De" w:date="2022-08-01T14:48:00Z">
            <w:rPr/>
          </w:rPrChange>
        </w:rPr>
        <w:t>with</w:t>
      </w:r>
      <w:r w:rsidR="00F73A4C" w:rsidRPr="00992146">
        <w:rPr>
          <w:lang w:val="en-US"/>
          <w:rPrChange w:id="5345" w:author="Anusha De" w:date="2022-08-01T14:48:00Z">
            <w:rPr/>
          </w:rPrChange>
        </w:rPr>
        <w:t xml:space="preserve"> </w:t>
      </w:r>
      <w:r w:rsidRPr="00992146">
        <w:rPr>
          <w:lang w:val="en-US"/>
          <w:rPrChange w:id="5346" w:author="Anusha De" w:date="2022-08-01T14:48:00Z">
            <w:rPr/>
          </w:rPrChange>
        </w:rPr>
        <w:t>bags</w:t>
      </w:r>
      <w:r w:rsidR="00F73A4C" w:rsidRPr="00992146">
        <w:rPr>
          <w:lang w:val="en-US"/>
          <w:rPrChange w:id="5347" w:author="Anusha De" w:date="2022-08-01T14:48:00Z">
            <w:rPr/>
          </w:rPrChange>
        </w:rPr>
        <w:t xml:space="preserve"> </w:t>
      </w:r>
      <w:r w:rsidRPr="00992146">
        <w:rPr>
          <w:lang w:val="en-US"/>
          <w:rPrChange w:id="5348" w:author="Anusha De" w:date="2022-08-01T14:48:00Z">
            <w:rPr/>
          </w:rPrChange>
        </w:rPr>
        <w:t>of</w:t>
      </w:r>
      <w:r w:rsidR="00F73A4C" w:rsidRPr="00992146">
        <w:rPr>
          <w:lang w:val="en-US"/>
          <w:rPrChange w:id="5349" w:author="Anusha De" w:date="2022-08-01T14:48:00Z">
            <w:rPr/>
          </w:rPrChange>
        </w:rPr>
        <w:t xml:space="preserve"> </w:t>
      </w:r>
      <w:r w:rsidRPr="00992146">
        <w:rPr>
          <w:lang w:val="en-US"/>
          <w:rPrChange w:id="5350" w:author="Anusha De" w:date="2022-08-01T14:48:00Z">
            <w:rPr/>
          </w:rPrChange>
        </w:rPr>
        <w:t>maize</w:t>
      </w:r>
      <w:r w:rsidR="00F73A4C" w:rsidRPr="00992146">
        <w:rPr>
          <w:lang w:val="en-US"/>
          <w:rPrChange w:id="5351" w:author="Anusha De" w:date="2022-08-01T14:48:00Z">
            <w:rPr/>
          </w:rPrChange>
        </w:rPr>
        <w:t xml:space="preserve"> </w:t>
      </w:r>
      <w:r w:rsidRPr="00992146">
        <w:rPr>
          <w:lang w:val="en-US"/>
          <w:rPrChange w:id="5352" w:author="Anusha De" w:date="2022-08-01T14:48:00Z">
            <w:rPr/>
          </w:rPrChange>
        </w:rPr>
        <w:t>for</w:t>
      </w:r>
      <w:r w:rsidR="00F73A4C" w:rsidRPr="00992146">
        <w:rPr>
          <w:lang w:val="en-US"/>
          <w:rPrChange w:id="5353" w:author="Anusha De" w:date="2022-08-01T14:48:00Z">
            <w:rPr/>
          </w:rPrChange>
        </w:rPr>
        <w:t xml:space="preserve"> </w:t>
      </w:r>
      <w:r w:rsidRPr="00992146">
        <w:rPr>
          <w:lang w:val="en-US"/>
          <w:rPrChange w:id="5354" w:author="Anusha De" w:date="2022-08-01T14:48:00Z">
            <w:rPr/>
          </w:rPrChange>
        </w:rPr>
        <w:t>milling</w:t>
      </w:r>
      <w:r w:rsidR="00F73A4C" w:rsidRPr="00992146">
        <w:rPr>
          <w:lang w:val="en-US"/>
          <w:rPrChange w:id="5355" w:author="Anusha De" w:date="2022-08-01T14:48:00Z">
            <w:rPr/>
          </w:rPrChange>
        </w:rPr>
        <w:t xml:space="preserve"> </w:t>
      </w:r>
      <w:r w:rsidRPr="00992146">
        <w:rPr>
          <w:lang w:val="en-US"/>
          <w:rPrChange w:id="5356" w:author="Anusha De" w:date="2022-08-01T14:48:00Z">
            <w:rPr/>
          </w:rPrChange>
        </w:rPr>
        <w:t>against</w:t>
      </w:r>
      <w:r w:rsidR="00F73A4C" w:rsidRPr="00992146">
        <w:rPr>
          <w:lang w:val="en-US"/>
          <w:rPrChange w:id="5357" w:author="Anusha De" w:date="2022-08-01T14:48:00Z">
            <w:rPr/>
          </w:rPrChange>
        </w:rPr>
        <w:t xml:space="preserve"> </w:t>
      </w:r>
      <w:r w:rsidRPr="00992146">
        <w:rPr>
          <w:lang w:val="en-US"/>
          <w:rPrChange w:id="5358" w:author="Anusha De" w:date="2022-08-01T14:48:00Z">
            <w:rPr/>
          </w:rPrChange>
        </w:rPr>
        <w:t>a</w:t>
      </w:r>
      <w:r w:rsidR="00F73A4C" w:rsidRPr="00992146">
        <w:rPr>
          <w:lang w:val="en-US"/>
          <w:rPrChange w:id="5359" w:author="Anusha De" w:date="2022-08-01T14:48:00Z">
            <w:rPr/>
          </w:rPrChange>
        </w:rPr>
        <w:t xml:space="preserve"> </w:t>
      </w:r>
      <w:r w:rsidRPr="00992146">
        <w:rPr>
          <w:lang w:val="en-US"/>
          <w:rPrChange w:id="5360" w:author="Anusha De" w:date="2022-08-01T14:48:00Z">
            <w:rPr/>
          </w:rPrChange>
        </w:rPr>
        <w:t>fee.</w:t>
      </w:r>
    </w:p>
    <w:p w14:paraId="26267F3B" w14:textId="65ABC0DF" w:rsidR="005139B5" w:rsidRPr="00992146" w:rsidRDefault="0081249E">
      <w:pPr>
        <w:rPr>
          <w:lang w:val="en-US"/>
          <w:rPrChange w:id="5361" w:author="Anusha De" w:date="2022-08-01T14:48:00Z">
            <w:rPr/>
          </w:rPrChange>
        </w:rPr>
        <w:pPrChange w:id="5362" w:author="Steve Wiggins" w:date="2022-07-30T17:58:00Z">
          <w:pPr>
            <w:pStyle w:val="1PP"/>
            <w:jc w:val="both"/>
          </w:pPr>
        </w:pPrChange>
      </w:pPr>
      <w:r w:rsidRPr="00992146">
        <w:rPr>
          <w:lang w:val="en-US"/>
          <w:rPrChange w:id="5363" w:author="Anusha De" w:date="2022-08-01T14:48:00Z">
            <w:rPr/>
          </w:rPrChange>
        </w:rPr>
        <w:t>There</w:t>
      </w:r>
      <w:r w:rsidR="00F73A4C" w:rsidRPr="00992146">
        <w:rPr>
          <w:lang w:val="en-US"/>
          <w:rPrChange w:id="5364" w:author="Anusha De" w:date="2022-08-01T14:48:00Z">
            <w:rPr/>
          </w:rPrChange>
        </w:rPr>
        <w:t xml:space="preserve"> </w:t>
      </w:r>
      <w:r w:rsidRPr="00992146">
        <w:rPr>
          <w:lang w:val="en-US"/>
          <w:rPrChange w:id="5365" w:author="Anusha De" w:date="2022-08-01T14:48:00Z">
            <w:rPr/>
          </w:rPrChange>
        </w:rPr>
        <w:t>are</w:t>
      </w:r>
      <w:r w:rsidR="00F73A4C" w:rsidRPr="00992146">
        <w:rPr>
          <w:lang w:val="en-US"/>
          <w:rPrChange w:id="5366" w:author="Anusha De" w:date="2022-08-01T14:48:00Z">
            <w:rPr/>
          </w:rPrChange>
        </w:rPr>
        <w:t xml:space="preserve"> </w:t>
      </w:r>
      <w:r w:rsidRPr="00992146">
        <w:rPr>
          <w:lang w:val="en-US"/>
          <w:rPrChange w:id="5367" w:author="Anusha De" w:date="2022-08-01T14:48:00Z">
            <w:rPr/>
          </w:rPrChange>
        </w:rPr>
        <w:t>again</w:t>
      </w:r>
      <w:r w:rsidR="00F73A4C" w:rsidRPr="00992146">
        <w:rPr>
          <w:lang w:val="en-US"/>
          <w:rPrChange w:id="5368" w:author="Anusha De" w:date="2022-08-01T14:48:00Z">
            <w:rPr/>
          </w:rPrChange>
        </w:rPr>
        <w:t xml:space="preserve"> </w:t>
      </w:r>
      <w:r w:rsidRPr="00992146">
        <w:rPr>
          <w:lang w:val="en-US"/>
          <w:rPrChange w:id="5369" w:author="Anusha De" w:date="2022-08-01T14:48:00Z">
            <w:rPr/>
          </w:rPrChange>
        </w:rPr>
        <w:t>large</w:t>
      </w:r>
      <w:r w:rsidR="00F73A4C" w:rsidRPr="00992146">
        <w:rPr>
          <w:lang w:val="en-US"/>
          <w:rPrChange w:id="5370" w:author="Anusha De" w:date="2022-08-01T14:48:00Z">
            <w:rPr/>
          </w:rPrChange>
        </w:rPr>
        <w:t xml:space="preserve"> </w:t>
      </w:r>
      <w:r w:rsidRPr="00992146">
        <w:rPr>
          <w:lang w:val="en-US"/>
          <w:rPrChange w:id="5371" w:author="Anusha De" w:date="2022-08-01T14:48:00Z">
            <w:rPr/>
          </w:rPrChange>
        </w:rPr>
        <w:t>differences</w:t>
      </w:r>
      <w:r w:rsidR="00F73A4C" w:rsidRPr="00992146">
        <w:rPr>
          <w:lang w:val="en-US"/>
          <w:rPrChange w:id="5372" w:author="Anusha De" w:date="2022-08-01T14:48:00Z">
            <w:rPr/>
          </w:rPrChange>
        </w:rPr>
        <w:t xml:space="preserve"> </w:t>
      </w:r>
      <w:r w:rsidRPr="00992146">
        <w:rPr>
          <w:lang w:val="en-US"/>
          <w:rPrChange w:id="5373" w:author="Anusha De" w:date="2022-08-01T14:48:00Z">
            <w:rPr/>
          </w:rPrChange>
        </w:rPr>
        <w:t>between</w:t>
      </w:r>
      <w:r w:rsidR="00F73A4C" w:rsidRPr="00992146">
        <w:rPr>
          <w:lang w:val="en-US"/>
          <w:rPrChange w:id="5374" w:author="Anusha De" w:date="2022-08-01T14:48:00Z">
            <w:rPr/>
          </w:rPrChange>
        </w:rPr>
        <w:t xml:space="preserve"> </w:t>
      </w:r>
      <w:r w:rsidRPr="00992146">
        <w:rPr>
          <w:lang w:val="en-US"/>
          <w:rPrChange w:id="5375" w:author="Anusha De" w:date="2022-08-01T14:48:00Z">
            <w:rPr/>
          </w:rPrChange>
        </w:rPr>
        <w:t>these</w:t>
      </w:r>
      <w:r w:rsidR="00F73A4C" w:rsidRPr="00992146">
        <w:rPr>
          <w:lang w:val="en-US"/>
          <w:rPrChange w:id="5376" w:author="Anusha De" w:date="2022-08-01T14:48:00Z">
            <w:rPr/>
          </w:rPrChange>
        </w:rPr>
        <w:t xml:space="preserve"> </w:t>
      </w:r>
      <w:r w:rsidRPr="00992146">
        <w:rPr>
          <w:lang w:val="en-US"/>
          <w:rPrChange w:id="5377" w:author="Anusha De" w:date="2022-08-01T14:48:00Z">
            <w:rPr/>
          </w:rPrChange>
        </w:rPr>
        <w:t>processors.</w:t>
      </w:r>
      <w:r w:rsidR="00F73A4C" w:rsidRPr="00992146">
        <w:rPr>
          <w:lang w:val="en-US"/>
          <w:rPrChange w:id="5378" w:author="Anusha De" w:date="2022-08-01T14:48:00Z">
            <w:rPr/>
          </w:rPrChange>
        </w:rPr>
        <w:t xml:space="preserve"> </w:t>
      </w:r>
      <w:r w:rsidRPr="00992146">
        <w:rPr>
          <w:lang w:val="en-US"/>
          <w:rPrChange w:id="5379" w:author="Anusha De" w:date="2022-08-01T14:48:00Z">
            <w:rPr/>
          </w:rPrChange>
        </w:rPr>
        <w:t>Some</w:t>
      </w:r>
      <w:r w:rsidR="00F73A4C" w:rsidRPr="00992146">
        <w:rPr>
          <w:lang w:val="en-US"/>
          <w:rPrChange w:id="5380" w:author="Anusha De" w:date="2022-08-01T14:48:00Z">
            <w:rPr/>
          </w:rPrChange>
        </w:rPr>
        <w:t xml:space="preserve"> </w:t>
      </w:r>
      <w:r w:rsidRPr="00992146">
        <w:rPr>
          <w:lang w:val="en-US"/>
          <w:rPrChange w:id="5381" w:author="Anusha De" w:date="2022-08-01T14:48:00Z">
            <w:rPr/>
          </w:rPrChange>
        </w:rPr>
        <w:t>maize</w:t>
      </w:r>
      <w:r w:rsidR="00F73A4C" w:rsidRPr="00992146">
        <w:rPr>
          <w:lang w:val="en-US"/>
          <w:rPrChange w:id="5382" w:author="Anusha De" w:date="2022-08-01T14:48:00Z">
            <w:rPr/>
          </w:rPrChange>
        </w:rPr>
        <w:t xml:space="preserve"> </w:t>
      </w:r>
      <w:r w:rsidRPr="00992146">
        <w:rPr>
          <w:lang w:val="en-US"/>
          <w:rPrChange w:id="5383" w:author="Anusha De" w:date="2022-08-01T14:48:00Z">
            <w:rPr/>
          </w:rPrChange>
        </w:rPr>
        <w:t>mills</w:t>
      </w:r>
      <w:r w:rsidR="00F73A4C" w:rsidRPr="00992146">
        <w:rPr>
          <w:lang w:val="en-US"/>
          <w:rPrChange w:id="5384" w:author="Anusha De" w:date="2022-08-01T14:48:00Z">
            <w:rPr/>
          </w:rPrChange>
        </w:rPr>
        <w:t xml:space="preserve"> </w:t>
      </w:r>
      <w:r w:rsidRPr="00992146">
        <w:rPr>
          <w:lang w:val="en-US"/>
          <w:rPrChange w:id="5385" w:author="Anusha De" w:date="2022-08-01T14:48:00Z">
            <w:rPr/>
          </w:rPrChange>
        </w:rPr>
        <w:t>located</w:t>
      </w:r>
      <w:r w:rsidR="00F73A4C" w:rsidRPr="00992146">
        <w:rPr>
          <w:lang w:val="en-US"/>
          <w:rPrChange w:id="5386" w:author="Anusha De" w:date="2022-08-01T14:48:00Z">
            <w:rPr/>
          </w:rPrChange>
        </w:rPr>
        <w:t xml:space="preserve"> </w:t>
      </w:r>
      <w:r w:rsidRPr="00992146">
        <w:rPr>
          <w:lang w:val="en-US"/>
          <w:rPrChange w:id="5387" w:author="Anusha De" w:date="2022-08-01T14:48:00Z">
            <w:rPr/>
          </w:rPrChange>
        </w:rPr>
        <w:t>in</w:t>
      </w:r>
      <w:r w:rsidR="00F73A4C" w:rsidRPr="00992146">
        <w:rPr>
          <w:lang w:val="en-US"/>
          <w:rPrChange w:id="5388" w:author="Anusha De" w:date="2022-08-01T14:48:00Z">
            <w:rPr/>
          </w:rPrChange>
        </w:rPr>
        <w:t xml:space="preserve"> </w:t>
      </w:r>
      <w:r w:rsidRPr="00992146">
        <w:rPr>
          <w:lang w:val="en-US"/>
          <w:rPrChange w:id="5389" w:author="Anusha De" w:date="2022-08-01T14:48:00Z">
            <w:rPr/>
          </w:rPrChange>
        </w:rPr>
        <w:t>remote</w:t>
      </w:r>
      <w:r w:rsidR="00F73A4C" w:rsidRPr="00992146">
        <w:rPr>
          <w:lang w:val="en-US"/>
          <w:rPrChange w:id="5390" w:author="Anusha De" w:date="2022-08-01T14:48:00Z">
            <w:rPr/>
          </w:rPrChange>
        </w:rPr>
        <w:t xml:space="preserve"> </w:t>
      </w:r>
      <w:r w:rsidRPr="00992146">
        <w:rPr>
          <w:lang w:val="en-US"/>
          <w:rPrChange w:id="5391" w:author="Anusha De" w:date="2022-08-01T14:48:00Z">
            <w:rPr/>
          </w:rPrChange>
        </w:rPr>
        <w:t>rural</w:t>
      </w:r>
      <w:r w:rsidR="00F73A4C" w:rsidRPr="00992146">
        <w:rPr>
          <w:lang w:val="en-US"/>
          <w:rPrChange w:id="5392" w:author="Anusha De" w:date="2022-08-01T14:48:00Z">
            <w:rPr/>
          </w:rPrChange>
        </w:rPr>
        <w:t xml:space="preserve"> </w:t>
      </w:r>
      <w:r w:rsidRPr="00992146">
        <w:rPr>
          <w:lang w:val="en-US"/>
          <w:rPrChange w:id="5393" w:author="Anusha De" w:date="2022-08-01T14:48:00Z">
            <w:rPr/>
          </w:rPrChange>
        </w:rPr>
        <w:t>areas</w:t>
      </w:r>
      <w:r w:rsidR="00F73A4C" w:rsidRPr="00992146">
        <w:rPr>
          <w:lang w:val="en-US"/>
          <w:rPrChange w:id="5394" w:author="Anusha De" w:date="2022-08-01T14:48:00Z">
            <w:rPr/>
          </w:rPrChange>
        </w:rPr>
        <w:t xml:space="preserve"> </w:t>
      </w:r>
      <w:r w:rsidRPr="00992146">
        <w:rPr>
          <w:lang w:val="en-US"/>
          <w:rPrChange w:id="5395" w:author="Anusha De" w:date="2022-08-01T14:48:00Z">
            <w:rPr/>
          </w:rPrChange>
        </w:rPr>
        <w:t>are</w:t>
      </w:r>
      <w:r w:rsidR="00F73A4C" w:rsidRPr="00992146">
        <w:rPr>
          <w:lang w:val="en-US"/>
          <w:rPrChange w:id="5396" w:author="Anusha De" w:date="2022-08-01T14:48:00Z">
            <w:rPr/>
          </w:rPrChange>
        </w:rPr>
        <w:t xml:space="preserve"> </w:t>
      </w:r>
      <w:r w:rsidRPr="00992146">
        <w:rPr>
          <w:lang w:val="en-US"/>
          <w:rPrChange w:id="5397" w:author="Anusha De" w:date="2022-08-01T14:48:00Z">
            <w:rPr/>
          </w:rPrChange>
        </w:rPr>
        <w:t>diesel</w:t>
      </w:r>
      <w:r w:rsidR="00F73A4C" w:rsidRPr="00992146">
        <w:rPr>
          <w:lang w:val="en-US"/>
          <w:rPrChange w:id="5398" w:author="Anusha De" w:date="2022-08-01T14:48:00Z">
            <w:rPr/>
          </w:rPrChange>
        </w:rPr>
        <w:t xml:space="preserve"> </w:t>
      </w:r>
      <w:r w:rsidRPr="00992146">
        <w:rPr>
          <w:lang w:val="en-US"/>
          <w:rPrChange w:id="5399" w:author="Anusha De" w:date="2022-08-01T14:48:00Z">
            <w:rPr/>
          </w:rPrChange>
        </w:rPr>
        <w:t>engine</w:t>
      </w:r>
      <w:r w:rsidR="00F73A4C" w:rsidRPr="00992146">
        <w:rPr>
          <w:lang w:val="en-US"/>
          <w:rPrChange w:id="5400" w:author="Anusha De" w:date="2022-08-01T14:48:00Z">
            <w:rPr/>
          </w:rPrChange>
        </w:rPr>
        <w:t xml:space="preserve"> </w:t>
      </w:r>
      <w:r w:rsidRPr="00992146">
        <w:rPr>
          <w:lang w:val="en-US"/>
          <w:rPrChange w:id="5401" w:author="Anusha De" w:date="2022-08-01T14:48:00Z">
            <w:rPr/>
          </w:rPrChange>
        </w:rPr>
        <w:t>powered</w:t>
      </w:r>
      <w:r w:rsidR="00F73A4C" w:rsidRPr="00992146">
        <w:rPr>
          <w:lang w:val="en-US"/>
          <w:rPrChange w:id="5402" w:author="Anusha De" w:date="2022-08-01T14:48:00Z">
            <w:rPr/>
          </w:rPrChange>
        </w:rPr>
        <w:t xml:space="preserve"> </w:t>
      </w:r>
      <w:r w:rsidRPr="00992146">
        <w:rPr>
          <w:lang w:val="en-US"/>
          <w:rPrChange w:id="5403" w:author="Anusha De" w:date="2022-08-01T14:48:00Z">
            <w:rPr/>
          </w:rPrChange>
        </w:rPr>
        <w:t>mills</w:t>
      </w:r>
      <w:r w:rsidR="00F73A4C" w:rsidRPr="00992146">
        <w:rPr>
          <w:lang w:val="en-US"/>
          <w:rPrChange w:id="5404" w:author="Anusha De" w:date="2022-08-01T14:48:00Z">
            <w:rPr/>
          </w:rPrChange>
        </w:rPr>
        <w:t xml:space="preserve"> </w:t>
      </w:r>
      <w:r w:rsidRPr="00992146">
        <w:rPr>
          <w:lang w:val="en-US"/>
          <w:rPrChange w:id="5405" w:author="Anusha De" w:date="2022-08-01T14:48:00Z">
            <w:rPr/>
          </w:rPrChange>
        </w:rPr>
        <w:t>that</w:t>
      </w:r>
      <w:r w:rsidR="00F73A4C" w:rsidRPr="00992146">
        <w:rPr>
          <w:lang w:val="en-US"/>
          <w:rPrChange w:id="5406" w:author="Anusha De" w:date="2022-08-01T14:48:00Z">
            <w:rPr/>
          </w:rPrChange>
        </w:rPr>
        <w:t xml:space="preserve"> </w:t>
      </w:r>
      <w:r w:rsidRPr="00992146">
        <w:rPr>
          <w:lang w:val="en-US"/>
          <w:rPrChange w:id="5407" w:author="Anusha De" w:date="2022-08-01T14:48:00Z">
            <w:rPr/>
          </w:rPrChange>
        </w:rPr>
        <w:t>are</w:t>
      </w:r>
      <w:r w:rsidR="00F73A4C" w:rsidRPr="00992146">
        <w:rPr>
          <w:lang w:val="en-US"/>
          <w:rPrChange w:id="5408" w:author="Anusha De" w:date="2022-08-01T14:48:00Z">
            <w:rPr/>
          </w:rPrChange>
        </w:rPr>
        <w:t xml:space="preserve"> </w:t>
      </w:r>
      <w:r w:rsidRPr="00992146">
        <w:rPr>
          <w:lang w:val="en-US"/>
          <w:rPrChange w:id="5409" w:author="Anusha De" w:date="2022-08-01T14:48:00Z">
            <w:rPr/>
          </w:rPrChange>
        </w:rPr>
        <w:t>only</w:t>
      </w:r>
      <w:r w:rsidR="00F73A4C" w:rsidRPr="00992146">
        <w:rPr>
          <w:lang w:val="en-US"/>
          <w:rPrChange w:id="5410" w:author="Anusha De" w:date="2022-08-01T14:48:00Z">
            <w:rPr/>
          </w:rPrChange>
        </w:rPr>
        <w:t xml:space="preserve"> </w:t>
      </w:r>
      <w:r w:rsidRPr="00992146">
        <w:rPr>
          <w:lang w:val="en-US"/>
          <w:rPrChange w:id="5411" w:author="Anusha De" w:date="2022-08-01T14:48:00Z">
            <w:rPr/>
          </w:rPrChange>
        </w:rPr>
        <w:t>able</w:t>
      </w:r>
      <w:r w:rsidR="00F73A4C" w:rsidRPr="00992146">
        <w:rPr>
          <w:lang w:val="en-US"/>
          <w:rPrChange w:id="5412" w:author="Anusha De" w:date="2022-08-01T14:48:00Z">
            <w:rPr/>
          </w:rPrChange>
        </w:rPr>
        <w:t xml:space="preserve"> </w:t>
      </w:r>
      <w:r w:rsidRPr="00992146">
        <w:rPr>
          <w:lang w:val="en-US"/>
          <w:rPrChange w:id="5413" w:author="Anusha De" w:date="2022-08-01T14:48:00Z">
            <w:rPr/>
          </w:rPrChange>
        </w:rPr>
        <w:t>to</w:t>
      </w:r>
      <w:r w:rsidR="00F73A4C" w:rsidRPr="00992146">
        <w:rPr>
          <w:lang w:val="en-US"/>
          <w:rPrChange w:id="5414" w:author="Anusha De" w:date="2022-08-01T14:48:00Z">
            <w:rPr/>
          </w:rPrChange>
        </w:rPr>
        <w:t xml:space="preserve"> </w:t>
      </w:r>
      <w:r w:rsidRPr="00992146">
        <w:rPr>
          <w:lang w:val="en-US"/>
          <w:rPrChange w:id="5415" w:author="Anusha De" w:date="2022-08-01T14:48:00Z">
            <w:rPr/>
          </w:rPrChange>
        </w:rPr>
        <w:t>produce</w:t>
      </w:r>
      <w:r w:rsidR="00F73A4C" w:rsidRPr="00992146">
        <w:rPr>
          <w:lang w:val="en-US"/>
          <w:rPrChange w:id="5416" w:author="Anusha De" w:date="2022-08-01T14:48:00Z">
            <w:rPr/>
          </w:rPrChange>
        </w:rPr>
        <w:t xml:space="preserve"> </w:t>
      </w:r>
      <w:r w:rsidRPr="00992146">
        <w:rPr>
          <w:lang w:val="en-US"/>
          <w:rPrChange w:id="5417" w:author="Anusha De" w:date="2022-08-01T14:48:00Z">
            <w:rPr/>
          </w:rPrChange>
        </w:rPr>
        <w:t>low</w:t>
      </w:r>
      <w:r w:rsidR="00F73A4C" w:rsidRPr="00992146">
        <w:rPr>
          <w:lang w:val="en-US"/>
          <w:rPrChange w:id="5418" w:author="Anusha De" w:date="2022-08-01T14:48:00Z">
            <w:rPr/>
          </w:rPrChange>
        </w:rPr>
        <w:t xml:space="preserve"> </w:t>
      </w:r>
      <w:r w:rsidRPr="00992146">
        <w:rPr>
          <w:lang w:val="en-US"/>
          <w:rPrChange w:id="5419" w:author="Anusha De" w:date="2022-08-01T14:48:00Z">
            <w:rPr/>
          </w:rPrChange>
        </w:rPr>
        <w:t>grade</w:t>
      </w:r>
      <w:r w:rsidR="00F73A4C" w:rsidRPr="00992146">
        <w:rPr>
          <w:lang w:val="en-US"/>
          <w:rPrChange w:id="5420" w:author="Anusha De" w:date="2022-08-01T14:48:00Z">
            <w:rPr/>
          </w:rPrChange>
        </w:rPr>
        <w:t xml:space="preserve"> </w:t>
      </w:r>
      <w:r w:rsidRPr="00992146">
        <w:rPr>
          <w:lang w:val="en-US"/>
          <w:rPrChange w:id="5421" w:author="Anusha De" w:date="2022-08-01T14:48:00Z">
            <w:rPr/>
          </w:rPrChange>
        </w:rPr>
        <w:t>maize</w:t>
      </w:r>
      <w:r w:rsidR="00F73A4C" w:rsidRPr="00992146">
        <w:rPr>
          <w:lang w:val="en-US"/>
          <w:rPrChange w:id="5422" w:author="Anusha De" w:date="2022-08-01T14:48:00Z">
            <w:rPr/>
          </w:rPrChange>
        </w:rPr>
        <w:t xml:space="preserve"> </w:t>
      </w:r>
      <w:r w:rsidRPr="00992146">
        <w:rPr>
          <w:lang w:val="en-US"/>
          <w:rPrChange w:id="5423" w:author="Anusha De" w:date="2022-08-01T14:48:00Z">
            <w:rPr/>
          </w:rPrChange>
        </w:rPr>
        <w:t>meal</w:t>
      </w:r>
      <w:r w:rsidR="00F73A4C" w:rsidRPr="00992146">
        <w:rPr>
          <w:lang w:val="en-US"/>
          <w:rPrChange w:id="5424" w:author="Anusha De" w:date="2022-08-01T14:48:00Z">
            <w:rPr/>
          </w:rPrChange>
        </w:rPr>
        <w:t xml:space="preserve"> </w:t>
      </w:r>
      <w:r w:rsidRPr="00992146">
        <w:rPr>
          <w:lang w:val="en-US"/>
          <w:rPrChange w:id="5425" w:author="Anusha De" w:date="2022-08-01T14:48:00Z">
            <w:rPr/>
          </w:rPrChange>
        </w:rPr>
        <w:t>for</w:t>
      </w:r>
      <w:r w:rsidR="00F73A4C" w:rsidRPr="00992146">
        <w:rPr>
          <w:lang w:val="en-US"/>
          <w:rPrChange w:id="5426" w:author="Anusha De" w:date="2022-08-01T14:48:00Z">
            <w:rPr/>
          </w:rPrChange>
        </w:rPr>
        <w:t xml:space="preserve"> </w:t>
      </w:r>
      <w:r w:rsidRPr="00992146">
        <w:rPr>
          <w:lang w:val="en-US"/>
          <w:rPrChange w:id="5427" w:author="Anusha De" w:date="2022-08-01T14:48:00Z">
            <w:rPr/>
          </w:rPrChange>
        </w:rPr>
        <w:t>home</w:t>
      </w:r>
      <w:r w:rsidR="00F73A4C" w:rsidRPr="00992146">
        <w:rPr>
          <w:lang w:val="en-US"/>
          <w:rPrChange w:id="5428" w:author="Anusha De" w:date="2022-08-01T14:48:00Z">
            <w:rPr/>
          </w:rPrChange>
        </w:rPr>
        <w:t xml:space="preserve"> </w:t>
      </w:r>
      <w:r w:rsidRPr="00992146">
        <w:rPr>
          <w:lang w:val="en-US"/>
          <w:rPrChange w:id="5429" w:author="Anusha De" w:date="2022-08-01T14:48:00Z">
            <w:rPr/>
          </w:rPrChange>
        </w:rPr>
        <w:t>consumption.</w:t>
      </w:r>
      <w:r w:rsidR="00F73A4C" w:rsidRPr="00992146">
        <w:rPr>
          <w:lang w:val="en-US"/>
          <w:rPrChange w:id="5430" w:author="Anusha De" w:date="2022-08-01T14:48:00Z">
            <w:rPr/>
          </w:rPrChange>
        </w:rPr>
        <w:t xml:space="preserve"> </w:t>
      </w:r>
      <w:r w:rsidRPr="00992146">
        <w:rPr>
          <w:lang w:val="en-US"/>
          <w:rPrChange w:id="5431" w:author="Anusha De" w:date="2022-08-01T14:48:00Z">
            <w:rPr/>
          </w:rPrChange>
        </w:rPr>
        <w:t>However,</w:t>
      </w:r>
      <w:r w:rsidR="00F73A4C" w:rsidRPr="00992146">
        <w:rPr>
          <w:lang w:val="en-US"/>
          <w:rPrChange w:id="5432" w:author="Anusha De" w:date="2022-08-01T14:48:00Z">
            <w:rPr/>
          </w:rPrChange>
        </w:rPr>
        <w:t xml:space="preserve"> </w:t>
      </w:r>
      <w:r w:rsidRPr="00992146">
        <w:rPr>
          <w:lang w:val="en-US"/>
          <w:rPrChange w:id="5433" w:author="Anusha De" w:date="2022-08-01T14:48:00Z">
            <w:rPr/>
          </w:rPrChange>
        </w:rPr>
        <w:t>larger</w:t>
      </w:r>
      <w:r w:rsidR="00F73A4C" w:rsidRPr="00992146">
        <w:rPr>
          <w:lang w:val="en-US"/>
          <w:rPrChange w:id="5434" w:author="Anusha De" w:date="2022-08-01T14:48:00Z">
            <w:rPr/>
          </w:rPrChange>
        </w:rPr>
        <w:t xml:space="preserve"> </w:t>
      </w:r>
      <w:r w:rsidRPr="00992146">
        <w:rPr>
          <w:lang w:val="en-US"/>
          <w:rPrChange w:id="5435" w:author="Anusha De" w:date="2022-08-01T14:48:00Z">
            <w:rPr/>
          </w:rPrChange>
        </w:rPr>
        <w:t>processors</w:t>
      </w:r>
      <w:r w:rsidR="00F73A4C" w:rsidRPr="00992146">
        <w:rPr>
          <w:lang w:val="en-US"/>
          <w:rPrChange w:id="5436" w:author="Anusha De" w:date="2022-08-01T14:48:00Z">
            <w:rPr/>
          </w:rPrChange>
        </w:rPr>
        <w:t xml:space="preserve"> </w:t>
      </w:r>
      <w:r w:rsidRPr="00992146">
        <w:rPr>
          <w:lang w:val="en-US"/>
          <w:rPrChange w:id="5437" w:author="Anusha De" w:date="2022-08-01T14:48:00Z">
            <w:rPr/>
          </w:rPrChange>
        </w:rPr>
        <w:t>use</w:t>
      </w:r>
      <w:r w:rsidR="00F73A4C" w:rsidRPr="00992146">
        <w:rPr>
          <w:lang w:val="en-US"/>
          <w:rPrChange w:id="5438" w:author="Anusha De" w:date="2022-08-01T14:48:00Z">
            <w:rPr/>
          </w:rPrChange>
        </w:rPr>
        <w:t xml:space="preserve"> </w:t>
      </w:r>
      <w:r w:rsidRPr="00992146">
        <w:rPr>
          <w:lang w:val="en-US"/>
          <w:rPrChange w:id="5439" w:author="Anusha De" w:date="2022-08-01T14:48:00Z">
            <w:rPr/>
          </w:rPrChange>
        </w:rPr>
        <w:t>machines</w:t>
      </w:r>
      <w:r w:rsidR="00F73A4C" w:rsidRPr="00992146">
        <w:rPr>
          <w:lang w:val="en-US"/>
          <w:rPrChange w:id="5440" w:author="Anusha De" w:date="2022-08-01T14:48:00Z">
            <w:rPr/>
          </w:rPrChange>
        </w:rPr>
        <w:t xml:space="preserve"> </w:t>
      </w:r>
      <w:r w:rsidRPr="00992146">
        <w:rPr>
          <w:lang w:val="en-US"/>
          <w:rPrChange w:id="5441" w:author="Anusha De" w:date="2022-08-01T14:48:00Z">
            <w:rPr/>
          </w:rPrChange>
        </w:rPr>
        <w:t>powered</w:t>
      </w:r>
      <w:r w:rsidR="00F73A4C" w:rsidRPr="00992146">
        <w:rPr>
          <w:lang w:val="en-US"/>
          <w:rPrChange w:id="5442" w:author="Anusha De" w:date="2022-08-01T14:48:00Z">
            <w:rPr/>
          </w:rPrChange>
        </w:rPr>
        <w:t xml:space="preserve"> </w:t>
      </w:r>
      <w:r w:rsidRPr="00992146">
        <w:rPr>
          <w:lang w:val="en-US"/>
          <w:rPrChange w:id="5443" w:author="Anusha De" w:date="2022-08-01T14:48:00Z">
            <w:rPr/>
          </w:rPrChange>
        </w:rPr>
        <w:t>by</w:t>
      </w:r>
      <w:r w:rsidR="00F73A4C" w:rsidRPr="00992146">
        <w:rPr>
          <w:lang w:val="en-US"/>
          <w:rPrChange w:id="5444" w:author="Anusha De" w:date="2022-08-01T14:48:00Z">
            <w:rPr/>
          </w:rPrChange>
        </w:rPr>
        <w:t xml:space="preserve"> </w:t>
      </w:r>
      <w:r w:rsidRPr="00992146">
        <w:rPr>
          <w:lang w:val="en-US"/>
          <w:rPrChange w:id="5445" w:author="Anusha De" w:date="2022-08-01T14:48:00Z">
            <w:rPr/>
          </w:rPrChange>
        </w:rPr>
        <w:t>three</w:t>
      </w:r>
      <w:r w:rsidR="00F73A4C" w:rsidRPr="00992146">
        <w:rPr>
          <w:lang w:val="en-US"/>
          <w:rPrChange w:id="5446" w:author="Anusha De" w:date="2022-08-01T14:48:00Z">
            <w:rPr/>
          </w:rPrChange>
        </w:rPr>
        <w:t xml:space="preserve"> </w:t>
      </w:r>
      <w:r w:rsidRPr="00992146">
        <w:rPr>
          <w:lang w:val="en-US"/>
          <w:rPrChange w:id="5447" w:author="Anusha De" w:date="2022-08-01T14:48:00Z">
            <w:rPr/>
          </w:rPrChange>
        </w:rPr>
        <w:t>phase</w:t>
      </w:r>
      <w:r w:rsidR="00F73A4C" w:rsidRPr="00992146">
        <w:rPr>
          <w:lang w:val="en-US"/>
          <w:rPrChange w:id="5448" w:author="Anusha De" w:date="2022-08-01T14:48:00Z">
            <w:rPr/>
          </w:rPrChange>
        </w:rPr>
        <w:t xml:space="preserve"> </w:t>
      </w:r>
      <w:r w:rsidRPr="00992146">
        <w:rPr>
          <w:lang w:val="en-US"/>
          <w:rPrChange w:id="5449" w:author="Anusha De" w:date="2022-08-01T14:48:00Z">
            <w:rPr/>
          </w:rPrChange>
        </w:rPr>
        <w:t>electric</w:t>
      </w:r>
      <w:r w:rsidR="00F73A4C" w:rsidRPr="00992146">
        <w:rPr>
          <w:lang w:val="en-US"/>
          <w:rPrChange w:id="5450" w:author="Anusha De" w:date="2022-08-01T14:48:00Z">
            <w:rPr/>
          </w:rPrChange>
        </w:rPr>
        <w:t xml:space="preserve"> </w:t>
      </w:r>
      <w:r w:rsidRPr="00992146">
        <w:rPr>
          <w:lang w:val="en-US"/>
          <w:rPrChange w:id="5451" w:author="Anusha De" w:date="2022-08-01T14:48:00Z">
            <w:rPr/>
          </w:rPrChange>
        </w:rPr>
        <w:t>power</w:t>
      </w:r>
      <w:r w:rsidR="00F73A4C" w:rsidRPr="00992146">
        <w:rPr>
          <w:lang w:val="en-US"/>
          <w:rPrChange w:id="5452" w:author="Anusha De" w:date="2022-08-01T14:48:00Z">
            <w:rPr/>
          </w:rPrChange>
        </w:rPr>
        <w:t xml:space="preserve"> </w:t>
      </w:r>
      <w:r w:rsidRPr="00992146">
        <w:rPr>
          <w:lang w:val="en-US"/>
          <w:rPrChange w:id="5453" w:author="Anusha De" w:date="2022-08-01T14:48:00Z">
            <w:rPr/>
          </w:rPrChange>
        </w:rPr>
        <w:t>and</w:t>
      </w:r>
      <w:r w:rsidR="00F73A4C" w:rsidRPr="00992146">
        <w:rPr>
          <w:lang w:val="en-US"/>
          <w:rPrChange w:id="5454" w:author="Anusha De" w:date="2022-08-01T14:48:00Z">
            <w:rPr/>
          </w:rPrChange>
        </w:rPr>
        <w:t xml:space="preserve"> </w:t>
      </w:r>
      <w:r w:rsidRPr="00992146">
        <w:rPr>
          <w:lang w:val="en-US"/>
          <w:rPrChange w:id="5455" w:author="Anusha De" w:date="2022-08-01T14:48:00Z">
            <w:rPr/>
          </w:rPrChange>
        </w:rPr>
        <w:t>mill</w:t>
      </w:r>
      <w:r w:rsidR="00F73A4C" w:rsidRPr="00992146">
        <w:rPr>
          <w:lang w:val="en-US"/>
          <w:rPrChange w:id="5456" w:author="Anusha De" w:date="2022-08-01T14:48:00Z">
            <w:rPr/>
          </w:rPrChange>
        </w:rPr>
        <w:t xml:space="preserve"> </w:t>
      </w:r>
      <w:r w:rsidRPr="00992146">
        <w:rPr>
          <w:lang w:val="en-US"/>
          <w:rPrChange w:id="5457" w:author="Anusha De" w:date="2022-08-01T14:48:00Z">
            <w:rPr/>
          </w:rPrChange>
        </w:rPr>
        <w:t>multiple</w:t>
      </w:r>
      <w:r w:rsidR="00F73A4C" w:rsidRPr="00992146">
        <w:rPr>
          <w:lang w:val="en-US"/>
          <w:rPrChange w:id="5458" w:author="Anusha De" w:date="2022-08-01T14:48:00Z">
            <w:rPr/>
          </w:rPrChange>
        </w:rPr>
        <w:t xml:space="preserve"> </w:t>
      </w:r>
      <w:r w:rsidRPr="00992146">
        <w:rPr>
          <w:lang w:val="en-US"/>
          <w:rPrChange w:id="5459" w:author="Anusha De" w:date="2022-08-01T14:48:00Z">
            <w:rPr/>
          </w:rPrChange>
        </w:rPr>
        <w:t>times</w:t>
      </w:r>
      <w:r w:rsidR="00F73A4C" w:rsidRPr="00992146">
        <w:rPr>
          <w:lang w:val="en-US"/>
          <w:rPrChange w:id="5460" w:author="Anusha De" w:date="2022-08-01T14:48:00Z">
            <w:rPr/>
          </w:rPrChange>
        </w:rPr>
        <w:t xml:space="preserve"> </w:t>
      </w:r>
      <w:r w:rsidRPr="00992146">
        <w:rPr>
          <w:lang w:val="en-US"/>
          <w:rPrChange w:id="5461" w:author="Anusha De" w:date="2022-08-01T14:48:00Z">
            <w:rPr/>
          </w:rPrChange>
        </w:rPr>
        <w:t>to</w:t>
      </w:r>
      <w:r w:rsidR="00F73A4C" w:rsidRPr="00992146">
        <w:rPr>
          <w:lang w:val="en-US"/>
          <w:rPrChange w:id="5462" w:author="Anusha De" w:date="2022-08-01T14:48:00Z">
            <w:rPr/>
          </w:rPrChange>
        </w:rPr>
        <w:t xml:space="preserve"> </w:t>
      </w:r>
      <w:r w:rsidRPr="00992146">
        <w:rPr>
          <w:lang w:val="en-US"/>
          <w:rPrChange w:id="5463" w:author="Anusha De" w:date="2022-08-01T14:48:00Z">
            <w:rPr/>
          </w:rPrChange>
        </w:rPr>
        <w:t>obtain</w:t>
      </w:r>
      <w:r w:rsidR="00F73A4C" w:rsidRPr="00992146">
        <w:rPr>
          <w:lang w:val="en-US"/>
          <w:rPrChange w:id="5464" w:author="Anusha De" w:date="2022-08-01T14:48:00Z">
            <w:rPr/>
          </w:rPrChange>
        </w:rPr>
        <w:t xml:space="preserve"> </w:t>
      </w:r>
      <w:r w:rsidRPr="00992146">
        <w:rPr>
          <w:lang w:val="en-US"/>
          <w:rPrChange w:id="5465" w:author="Anusha De" w:date="2022-08-01T14:48:00Z">
            <w:rPr/>
          </w:rPrChange>
        </w:rPr>
        <w:t>fine</w:t>
      </w:r>
      <w:r w:rsidR="00F73A4C" w:rsidRPr="00992146">
        <w:rPr>
          <w:lang w:val="en-US"/>
          <w:rPrChange w:id="5466" w:author="Anusha De" w:date="2022-08-01T14:48:00Z">
            <w:rPr/>
          </w:rPrChange>
        </w:rPr>
        <w:t xml:space="preserve"> </w:t>
      </w:r>
      <w:r w:rsidRPr="00992146">
        <w:rPr>
          <w:lang w:val="en-US"/>
          <w:rPrChange w:id="5467" w:author="Anusha De" w:date="2022-08-01T14:48:00Z">
            <w:rPr/>
          </w:rPrChange>
        </w:rPr>
        <w:t>export</w:t>
      </w:r>
      <w:r w:rsidR="00F73A4C" w:rsidRPr="00992146">
        <w:rPr>
          <w:lang w:val="en-US"/>
          <w:rPrChange w:id="5468" w:author="Anusha De" w:date="2022-08-01T14:48:00Z">
            <w:rPr/>
          </w:rPrChange>
        </w:rPr>
        <w:t xml:space="preserve"> </w:t>
      </w:r>
      <w:r w:rsidRPr="00992146">
        <w:rPr>
          <w:lang w:val="en-US"/>
          <w:rPrChange w:id="5469" w:author="Anusha De" w:date="2022-08-01T14:48:00Z">
            <w:rPr/>
          </w:rPrChange>
        </w:rPr>
        <w:t>grade</w:t>
      </w:r>
      <w:r w:rsidR="00F73A4C" w:rsidRPr="00992146">
        <w:rPr>
          <w:lang w:val="en-US"/>
          <w:rPrChange w:id="5470" w:author="Anusha De" w:date="2022-08-01T14:48:00Z">
            <w:rPr/>
          </w:rPrChange>
        </w:rPr>
        <w:t xml:space="preserve"> </w:t>
      </w:r>
      <w:r w:rsidRPr="00992146">
        <w:rPr>
          <w:lang w:val="en-US"/>
          <w:rPrChange w:id="5471" w:author="Anusha De" w:date="2022-08-01T14:48:00Z">
            <w:rPr/>
          </w:rPrChange>
        </w:rPr>
        <w:t>maize</w:t>
      </w:r>
      <w:r w:rsidR="00F73A4C" w:rsidRPr="00992146">
        <w:rPr>
          <w:lang w:val="en-US"/>
          <w:rPrChange w:id="5472" w:author="Anusha De" w:date="2022-08-01T14:48:00Z">
            <w:rPr/>
          </w:rPrChange>
        </w:rPr>
        <w:t xml:space="preserve"> </w:t>
      </w:r>
      <w:r w:rsidRPr="00992146">
        <w:rPr>
          <w:lang w:val="en-US"/>
          <w:rPrChange w:id="5473" w:author="Anusha De" w:date="2022-08-01T14:48:00Z">
            <w:rPr/>
          </w:rPrChange>
        </w:rPr>
        <w:t>flour.</w:t>
      </w:r>
      <w:r w:rsidR="00F73A4C" w:rsidRPr="00992146">
        <w:rPr>
          <w:lang w:val="en-US"/>
          <w:rPrChange w:id="5474" w:author="Anusha De" w:date="2022-08-01T14:48:00Z">
            <w:rPr/>
          </w:rPrChange>
        </w:rPr>
        <w:t xml:space="preserve"> </w:t>
      </w:r>
      <w:r w:rsidRPr="00992146">
        <w:rPr>
          <w:lang w:val="en-US"/>
          <w:rPrChange w:id="5475" w:author="Anusha De" w:date="2022-08-01T14:48:00Z">
            <w:rPr/>
          </w:rPrChange>
        </w:rPr>
        <w:t>In</w:t>
      </w:r>
      <w:r w:rsidR="00F73A4C" w:rsidRPr="00992146">
        <w:rPr>
          <w:lang w:val="en-US"/>
          <w:rPrChange w:id="5476" w:author="Anusha De" w:date="2022-08-01T14:48:00Z">
            <w:rPr/>
          </w:rPrChange>
        </w:rPr>
        <w:t xml:space="preserve"> </w:t>
      </w:r>
      <w:r w:rsidRPr="00992146">
        <w:rPr>
          <w:lang w:val="en-US"/>
          <w:rPrChange w:id="5477" w:author="Anusha De" w:date="2022-08-01T14:48:00Z">
            <w:rPr/>
          </w:rPrChange>
        </w:rPr>
        <w:t>our</w:t>
      </w:r>
      <w:r w:rsidR="00F73A4C" w:rsidRPr="00992146">
        <w:rPr>
          <w:lang w:val="en-US"/>
          <w:rPrChange w:id="5478" w:author="Anusha De" w:date="2022-08-01T14:48:00Z">
            <w:rPr/>
          </w:rPrChange>
        </w:rPr>
        <w:t xml:space="preserve"> </w:t>
      </w:r>
      <w:r w:rsidRPr="00992146">
        <w:rPr>
          <w:lang w:val="en-US"/>
          <w:rPrChange w:id="5479" w:author="Anusha De" w:date="2022-08-01T14:48:00Z">
            <w:rPr/>
          </w:rPrChange>
        </w:rPr>
        <w:t>sample,</w:t>
      </w:r>
      <w:r w:rsidR="00F73A4C" w:rsidRPr="00992146">
        <w:rPr>
          <w:lang w:val="en-US"/>
          <w:rPrChange w:id="5480" w:author="Anusha De" w:date="2022-08-01T14:48:00Z">
            <w:rPr/>
          </w:rPrChange>
        </w:rPr>
        <w:t xml:space="preserve"> </w:t>
      </w:r>
      <w:r w:rsidRPr="00992146">
        <w:rPr>
          <w:lang w:val="en-US"/>
          <w:rPrChange w:id="5481" w:author="Anusha De" w:date="2022-08-01T14:48:00Z">
            <w:rPr/>
          </w:rPrChange>
        </w:rPr>
        <w:t>we</w:t>
      </w:r>
      <w:r w:rsidR="00F73A4C" w:rsidRPr="00992146">
        <w:rPr>
          <w:lang w:val="en-US"/>
          <w:rPrChange w:id="5482" w:author="Anusha De" w:date="2022-08-01T14:48:00Z">
            <w:rPr/>
          </w:rPrChange>
        </w:rPr>
        <w:t xml:space="preserve"> </w:t>
      </w:r>
      <w:r w:rsidRPr="00992146">
        <w:rPr>
          <w:lang w:val="en-US"/>
          <w:rPrChange w:id="5483" w:author="Anusha De" w:date="2022-08-01T14:48:00Z">
            <w:rPr/>
          </w:rPrChange>
        </w:rPr>
        <w:t>find</w:t>
      </w:r>
      <w:r w:rsidR="00F73A4C" w:rsidRPr="00992146">
        <w:rPr>
          <w:lang w:val="en-US"/>
          <w:rPrChange w:id="5484" w:author="Anusha De" w:date="2022-08-01T14:48:00Z">
            <w:rPr/>
          </w:rPrChange>
        </w:rPr>
        <w:t xml:space="preserve"> </w:t>
      </w:r>
      <w:r w:rsidRPr="00992146">
        <w:rPr>
          <w:lang w:val="en-US"/>
          <w:rPrChange w:id="5485" w:author="Anusha De" w:date="2022-08-01T14:48:00Z">
            <w:rPr/>
          </w:rPrChange>
        </w:rPr>
        <w:t>that</w:t>
      </w:r>
      <w:r w:rsidR="00F73A4C" w:rsidRPr="00992146">
        <w:rPr>
          <w:lang w:val="en-US"/>
          <w:rPrChange w:id="5486" w:author="Anusha De" w:date="2022-08-01T14:48:00Z">
            <w:rPr/>
          </w:rPrChange>
        </w:rPr>
        <w:t xml:space="preserve"> </w:t>
      </w:r>
      <w:r w:rsidRPr="00992146">
        <w:rPr>
          <w:lang w:val="en-US"/>
          <w:rPrChange w:id="5487" w:author="Anusha De" w:date="2022-08-01T14:48:00Z">
            <w:rPr/>
          </w:rPrChange>
        </w:rPr>
        <w:t>about</w:t>
      </w:r>
      <w:r w:rsidR="00F73A4C" w:rsidRPr="00992146">
        <w:rPr>
          <w:lang w:val="en-US"/>
          <w:rPrChange w:id="5488" w:author="Anusha De" w:date="2022-08-01T14:48:00Z">
            <w:rPr/>
          </w:rPrChange>
        </w:rPr>
        <w:t xml:space="preserve"> </w:t>
      </w:r>
      <w:r w:rsidRPr="00992146">
        <w:rPr>
          <w:lang w:val="en-US"/>
          <w:rPrChange w:id="5489" w:author="Anusha De" w:date="2022-08-01T14:48:00Z">
            <w:rPr/>
          </w:rPrChange>
        </w:rPr>
        <w:t>57</w:t>
      </w:r>
      <w:r w:rsidR="00F73A4C" w:rsidRPr="00992146">
        <w:rPr>
          <w:lang w:val="en-US"/>
          <w:rPrChange w:id="5490" w:author="Anusha De" w:date="2022-08-01T14:48:00Z">
            <w:rPr/>
          </w:rPrChange>
        </w:rPr>
        <w:t xml:space="preserve"> </w:t>
      </w:r>
      <w:r w:rsidRPr="00992146">
        <w:rPr>
          <w:lang w:val="en-US"/>
          <w:rPrChange w:id="5491" w:author="Anusha De" w:date="2022-08-01T14:48:00Z">
            <w:rPr/>
          </w:rPrChange>
        </w:rPr>
        <w:t>percent</w:t>
      </w:r>
      <w:r w:rsidR="00F73A4C" w:rsidRPr="00992146">
        <w:rPr>
          <w:lang w:val="en-US"/>
          <w:rPrChange w:id="5492" w:author="Anusha De" w:date="2022-08-01T14:48:00Z">
            <w:rPr/>
          </w:rPrChange>
        </w:rPr>
        <w:t xml:space="preserve"> </w:t>
      </w:r>
      <w:r w:rsidRPr="00992146">
        <w:rPr>
          <w:lang w:val="en-US"/>
          <w:rPrChange w:id="5493" w:author="Anusha De" w:date="2022-08-01T14:48:00Z">
            <w:rPr/>
          </w:rPrChange>
        </w:rPr>
        <w:t>of</w:t>
      </w:r>
      <w:r w:rsidR="00F73A4C" w:rsidRPr="00992146">
        <w:rPr>
          <w:lang w:val="en-US"/>
          <w:rPrChange w:id="5494" w:author="Anusha De" w:date="2022-08-01T14:48:00Z">
            <w:rPr/>
          </w:rPrChange>
        </w:rPr>
        <w:t xml:space="preserve"> </w:t>
      </w:r>
      <w:r w:rsidRPr="00992146">
        <w:rPr>
          <w:lang w:val="en-US"/>
          <w:rPrChange w:id="5495" w:author="Anusha De" w:date="2022-08-01T14:48:00Z">
            <w:rPr/>
          </w:rPrChange>
        </w:rPr>
        <w:t>the</w:t>
      </w:r>
      <w:r w:rsidR="00F73A4C" w:rsidRPr="00992146">
        <w:rPr>
          <w:lang w:val="en-US"/>
          <w:rPrChange w:id="5496" w:author="Anusha De" w:date="2022-08-01T14:48:00Z">
            <w:rPr/>
          </w:rPrChange>
        </w:rPr>
        <w:t xml:space="preserve"> </w:t>
      </w:r>
      <w:r w:rsidRPr="00992146">
        <w:rPr>
          <w:lang w:val="en-US"/>
          <w:rPrChange w:id="5497" w:author="Anusha De" w:date="2022-08-01T14:48:00Z">
            <w:rPr/>
          </w:rPrChange>
        </w:rPr>
        <w:t>millers</w:t>
      </w:r>
      <w:r w:rsidR="00F73A4C" w:rsidRPr="00992146">
        <w:rPr>
          <w:lang w:val="en-US"/>
          <w:rPrChange w:id="5498" w:author="Anusha De" w:date="2022-08-01T14:48:00Z">
            <w:rPr/>
          </w:rPrChange>
        </w:rPr>
        <w:t xml:space="preserve"> </w:t>
      </w:r>
      <w:r w:rsidRPr="00992146">
        <w:rPr>
          <w:lang w:val="en-US"/>
          <w:rPrChange w:id="5499" w:author="Anusha De" w:date="2022-08-01T14:48:00Z">
            <w:rPr/>
          </w:rPrChange>
        </w:rPr>
        <w:t>use</w:t>
      </w:r>
      <w:r w:rsidR="00F73A4C" w:rsidRPr="00992146">
        <w:rPr>
          <w:lang w:val="en-US"/>
          <w:rPrChange w:id="5500" w:author="Anusha De" w:date="2022-08-01T14:48:00Z">
            <w:rPr/>
          </w:rPrChange>
        </w:rPr>
        <w:t xml:space="preserve"> </w:t>
      </w:r>
      <w:r w:rsidRPr="00992146">
        <w:rPr>
          <w:lang w:val="en-US"/>
          <w:rPrChange w:id="5501" w:author="Anusha De" w:date="2022-08-01T14:48:00Z">
            <w:rPr/>
          </w:rPrChange>
        </w:rPr>
        <w:t>diesel</w:t>
      </w:r>
      <w:r w:rsidR="00F73A4C" w:rsidRPr="00992146">
        <w:rPr>
          <w:lang w:val="en-US"/>
          <w:rPrChange w:id="5502" w:author="Anusha De" w:date="2022-08-01T14:48:00Z">
            <w:rPr/>
          </w:rPrChange>
        </w:rPr>
        <w:t xml:space="preserve"> </w:t>
      </w:r>
      <w:r w:rsidRPr="00992146">
        <w:rPr>
          <w:lang w:val="en-US"/>
          <w:rPrChange w:id="5503" w:author="Anusha De" w:date="2022-08-01T14:48:00Z">
            <w:rPr/>
          </w:rPrChange>
        </w:rPr>
        <w:t>powered</w:t>
      </w:r>
      <w:r w:rsidR="00F73A4C" w:rsidRPr="00992146">
        <w:rPr>
          <w:lang w:val="en-US"/>
          <w:rPrChange w:id="5504" w:author="Anusha De" w:date="2022-08-01T14:48:00Z">
            <w:rPr/>
          </w:rPrChange>
        </w:rPr>
        <w:t xml:space="preserve"> </w:t>
      </w:r>
      <w:r w:rsidRPr="00992146">
        <w:rPr>
          <w:lang w:val="en-US"/>
          <w:rPrChange w:id="5505" w:author="Anusha De" w:date="2022-08-01T14:48:00Z">
            <w:rPr/>
          </w:rPrChange>
        </w:rPr>
        <w:t>mills,</w:t>
      </w:r>
      <w:r w:rsidR="00F73A4C" w:rsidRPr="00992146">
        <w:rPr>
          <w:lang w:val="en-US"/>
          <w:rPrChange w:id="5506" w:author="Anusha De" w:date="2022-08-01T14:48:00Z">
            <w:rPr/>
          </w:rPrChange>
        </w:rPr>
        <w:t xml:space="preserve"> </w:t>
      </w:r>
      <w:r w:rsidRPr="00992146">
        <w:rPr>
          <w:lang w:val="en-US"/>
          <w:rPrChange w:id="5507" w:author="Anusha De" w:date="2022-08-01T14:48:00Z">
            <w:rPr/>
          </w:rPrChange>
        </w:rPr>
        <w:t>while</w:t>
      </w:r>
      <w:r w:rsidR="00F73A4C" w:rsidRPr="00992146">
        <w:rPr>
          <w:lang w:val="en-US"/>
          <w:rPrChange w:id="5508" w:author="Anusha De" w:date="2022-08-01T14:48:00Z">
            <w:rPr/>
          </w:rPrChange>
        </w:rPr>
        <w:t xml:space="preserve"> </w:t>
      </w:r>
      <w:r w:rsidRPr="00992146">
        <w:rPr>
          <w:lang w:val="en-US"/>
          <w:rPrChange w:id="5509" w:author="Anusha De" w:date="2022-08-01T14:48:00Z">
            <w:rPr/>
          </w:rPrChange>
        </w:rPr>
        <w:t>37</w:t>
      </w:r>
      <w:r w:rsidR="00F73A4C" w:rsidRPr="00992146">
        <w:rPr>
          <w:lang w:val="en-US"/>
          <w:rPrChange w:id="5510" w:author="Anusha De" w:date="2022-08-01T14:48:00Z">
            <w:rPr/>
          </w:rPrChange>
        </w:rPr>
        <w:t xml:space="preserve"> </w:t>
      </w:r>
      <w:r w:rsidRPr="00992146">
        <w:rPr>
          <w:lang w:val="en-US"/>
          <w:rPrChange w:id="5511" w:author="Anusha De" w:date="2022-08-01T14:48:00Z">
            <w:rPr/>
          </w:rPrChange>
        </w:rPr>
        <w:t>percent</w:t>
      </w:r>
      <w:r w:rsidR="00F73A4C" w:rsidRPr="00992146">
        <w:rPr>
          <w:lang w:val="en-US"/>
          <w:rPrChange w:id="5512" w:author="Anusha De" w:date="2022-08-01T14:48:00Z">
            <w:rPr/>
          </w:rPrChange>
        </w:rPr>
        <w:t xml:space="preserve"> </w:t>
      </w:r>
      <w:r w:rsidRPr="00992146">
        <w:rPr>
          <w:lang w:val="en-US"/>
          <w:rPrChange w:id="5513" w:author="Anusha De" w:date="2022-08-01T14:48:00Z">
            <w:rPr/>
          </w:rPrChange>
        </w:rPr>
        <w:t>rely</w:t>
      </w:r>
      <w:r w:rsidR="00F73A4C" w:rsidRPr="00992146">
        <w:rPr>
          <w:lang w:val="en-US"/>
          <w:rPrChange w:id="5514" w:author="Anusha De" w:date="2022-08-01T14:48:00Z">
            <w:rPr/>
          </w:rPrChange>
        </w:rPr>
        <w:t xml:space="preserve"> </w:t>
      </w:r>
      <w:r w:rsidRPr="00992146">
        <w:rPr>
          <w:lang w:val="en-US"/>
          <w:rPrChange w:id="5515" w:author="Anusha De" w:date="2022-08-01T14:48:00Z">
            <w:rPr/>
          </w:rPrChange>
        </w:rPr>
        <w:t>on</w:t>
      </w:r>
      <w:r w:rsidR="00F73A4C" w:rsidRPr="00992146">
        <w:rPr>
          <w:lang w:val="en-US"/>
          <w:rPrChange w:id="5516" w:author="Anusha De" w:date="2022-08-01T14:48:00Z">
            <w:rPr/>
          </w:rPrChange>
        </w:rPr>
        <w:t xml:space="preserve"> </w:t>
      </w:r>
      <w:r w:rsidRPr="00992146">
        <w:rPr>
          <w:lang w:val="en-US"/>
          <w:rPrChange w:id="5517" w:author="Anusha De" w:date="2022-08-01T14:48:00Z">
            <w:rPr/>
          </w:rPrChange>
        </w:rPr>
        <w:t>three</w:t>
      </w:r>
      <w:r w:rsidR="00F73A4C" w:rsidRPr="00992146">
        <w:rPr>
          <w:lang w:val="en-US"/>
          <w:rPrChange w:id="5518" w:author="Anusha De" w:date="2022-08-01T14:48:00Z">
            <w:rPr/>
          </w:rPrChange>
        </w:rPr>
        <w:t xml:space="preserve"> </w:t>
      </w:r>
      <w:r w:rsidRPr="00992146">
        <w:rPr>
          <w:lang w:val="en-US"/>
          <w:rPrChange w:id="5519" w:author="Anusha De" w:date="2022-08-01T14:48:00Z">
            <w:rPr/>
          </w:rPrChange>
        </w:rPr>
        <w:t>phase</w:t>
      </w:r>
      <w:r w:rsidR="00F73A4C" w:rsidRPr="00992146">
        <w:rPr>
          <w:lang w:val="en-US"/>
          <w:rPrChange w:id="5520" w:author="Anusha De" w:date="2022-08-01T14:48:00Z">
            <w:rPr/>
          </w:rPrChange>
        </w:rPr>
        <w:t xml:space="preserve"> </w:t>
      </w:r>
      <w:r w:rsidRPr="00992146">
        <w:rPr>
          <w:lang w:val="en-US"/>
          <w:rPrChange w:id="5521" w:author="Anusha De" w:date="2022-08-01T14:48:00Z">
            <w:rPr/>
          </w:rPrChange>
        </w:rPr>
        <w:t>electric</w:t>
      </w:r>
      <w:r w:rsidR="00F73A4C" w:rsidRPr="00992146">
        <w:rPr>
          <w:lang w:val="en-US"/>
          <w:rPrChange w:id="5522" w:author="Anusha De" w:date="2022-08-01T14:48:00Z">
            <w:rPr/>
          </w:rPrChange>
        </w:rPr>
        <w:t xml:space="preserve"> </w:t>
      </w:r>
      <w:r w:rsidRPr="00992146">
        <w:rPr>
          <w:lang w:val="en-US"/>
          <w:rPrChange w:id="5523" w:author="Anusha De" w:date="2022-08-01T14:48:00Z">
            <w:rPr/>
          </w:rPrChange>
        </w:rPr>
        <w:t>power.</w:t>
      </w:r>
      <w:r w:rsidR="00F73A4C" w:rsidRPr="00992146">
        <w:rPr>
          <w:lang w:val="en-US"/>
          <w:rPrChange w:id="5524" w:author="Anusha De" w:date="2022-08-01T14:48:00Z">
            <w:rPr/>
          </w:rPrChange>
        </w:rPr>
        <w:t xml:space="preserve"> </w:t>
      </w:r>
      <w:r w:rsidRPr="00992146">
        <w:rPr>
          <w:lang w:val="en-US"/>
          <w:rPrChange w:id="5525" w:author="Anusha De" w:date="2022-08-01T14:48:00Z">
            <w:rPr/>
          </w:rPrChange>
        </w:rPr>
        <w:t>The</w:t>
      </w:r>
      <w:r w:rsidR="00F73A4C" w:rsidRPr="00992146">
        <w:rPr>
          <w:lang w:val="en-US"/>
          <w:rPrChange w:id="5526" w:author="Anusha De" w:date="2022-08-01T14:48:00Z">
            <w:rPr/>
          </w:rPrChange>
        </w:rPr>
        <w:t xml:space="preserve"> </w:t>
      </w:r>
      <w:r w:rsidRPr="00992146">
        <w:rPr>
          <w:lang w:val="en-US"/>
          <w:rPrChange w:id="5527" w:author="Anusha De" w:date="2022-08-01T14:48:00Z">
            <w:rPr/>
          </w:rPrChange>
        </w:rPr>
        <w:t>quality</w:t>
      </w:r>
      <w:r w:rsidR="00F73A4C" w:rsidRPr="00992146">
        <w:rPr>
          <w:lang w:val="en-US"/>
          <w:rPrChange w:id="5528" w:author="Anusha De" w:date="2022-08-01T14:48:00Z">
            <w:rPr/>
          </w:rPrChange>
        </w:rPr>
        <w:t xml:space="preserve"> </w:t>
      </w:r>
      <w:r w:rsidRPr="00992146">
        <w:rPr>
          <w:lang w:val="en-US"/>
          <w:rPrChange w:id="5529" w:author="Anusha De" w:date="2022-08-01T14:48:00Z">
            <w:rPr/>
          </w:rPrChange>
        </w:rPr>
        <w:t>of</w:t>
      </w:r>
      <w:r w:rsidR="00F73A4C" w:rsidRPr="00992146">
        <w:rPr>
          <w:lang w:val="en-US"/>
          <w:rPrChange w:id="5530" w:author="Anusha De" w:date="2022-08-01T14:48:00Z">
            <w:rPr/>
          </w:rPrChange>
        </w:rPr>
        <w:t xml:space="preserve"> </w:t>
      </w:r>
      <w:r w:rsidRPr="00992146">
        <w:rPr>
          <w:lang w:val="en-US"/>
          <w:rPrChange w:id="5531" w:author="Anusha De" w:date="2022-08-01T14:48:00Z">
            <w:rPr/>
          </w:rPrChange>
        </w:rPr>
        <w:t>end</w:t>
      </w:r>
      <w:r w:rsidR="00F73A4C" w:rsidRPr="00992146">
        <w:rPr>
          <w:lang w:val="en-US"/>
          <w:rPrChange w:id="5532" w:author="Anusha De" w:date="2022-08-01T14:48:00Z">
            <w:rPr/>
          </w:rPrChange>
        </w:rPr>
        <w:t xml:space="preserve"> </w:t>
      </w:r>
      <w:r w:rsidRPr="00992146">
        <w:rPr>
          <w:lang w:val="en-US"/>
          <w:rPrChange w:id="5533" w:author="Anusha De" w:date="2022-08-01T14:48:00Z">
            <w:rPr/>
          </w:rPrChange>
        </w:rPr>
        <w:t>product</w:t>
      </w:r>
      <w:r w:rsidR="00F73A4C" w:rsidRPr="00992146">
        <w:rPr>
          <w:lang w:val="en-US"/>
          <w:rPrChange w:id="5534" w:author="Anusha De" w:date="2022-08-01T14:48:00Z">
            <w:rPr/>
          </w:rPrChange>
        </w:rPr>
        <w:t xml:space="preserve"> </w:t>
      </w:r>
      <w:r w:rsidRPr="00992146">
        <w:rPr>
          <w:lang w:val="en-US"/>
          <w:rPrChange w:id="5535" w:author="Anusha De" w:date="2022-08-01T14:48:00Z">
            <w:rPr/>
          </w:rPrChange>
        </w:rPr>
        <w:t>is</w:t>
      </w:r>
      <w:r w:rsidR="00F73A4C" w:rsidRPr="00992146">
        <w:rPr>
          <w:lang w:val="en-US"/>
          <w:rPrChange w:id="5536" w:author="Anusha De" w:date="2022-08-01T14:48:00Z">
            <w:rPr/>
          </w:rPrChange>
        </w:rPr>
        <w:t xml:space="preserve"> </w:t>
      </w:r>
      <w:r w:rsidRPr="00992146">
        <w:rPr>
          <w:lang w:val="en-US"/>
          <w:rPrChange w:id="5537" w:author="Anusha De" w:date="2022-08-01T14:48:00Z">
            <w:rPr/>
          </w:rPrChange>
        </w:rPr>
        <w:t>indicated</w:t>
      </w:r>
      <w:r w:rsidR="00F73A4C" w:rsidRPr="00992146">
        <w:rPr>
          <w:lang w:val="en-US"/>
          <w:rPrChange w:id="5538" w:author="Anusha De" w:date="2022-08-01T14:48:00Z">
            <w:rPr/>
          </w:rPrChange>
        </w:rPr>
        <w:t xml:space="preserve"> </w:t>
      </w:r>
      <w:r w:rsidRPr="00992146">
        <w:rPr>
          <w:lang w:val="en-US"/>
          <w:rPrChange w:id="5539" w:author="Anusha De" w:date="2022-08-01T14:48:00Z">
            <w:rPr/>
          </w:rPrChange>
        </w:rPr>
        <w:t>in</w:t>
      </w:r>
      <w:r w:rsidR="00F73A4C" w:rsidRPr="00992146">
        <w:rPr>
          <w:lang w:val="en-US"/>
          <w:rPrChange w:id="5540" w:author="Anusha De" w:date="2022-08-01T14:48:00Z">
            <w:rPr/>
          </w:rPrChange>
        </w:rPr>
        <w:t xml:space="preserve"> </w:t>
      </w:r>
      <w:r w:rsidRPr="00992146">
        <w:rPr>
          <w:lang w:val="en-US"/>
          <w:rPrChange w:id="5541" w:author="Anusha De" w:date="2022-08-01T14:48:00Z">
            <w:rPr/>
          </w:rPrChange>
        </w:rPr>
        <w:t>grades,</w:t>
      </w:r>
      <w:r w:rsidR="00F73A4C" w:rsidRPr="00992146">
        <w:rPr>
          <w:lang w:val="en-US"/>
          <w:rPrChange w:id="5542" w:author="Anusha De" w:date="2022-08-01T14:48:00Z">
            <w:rPr/>
          </w:rPrChange>
        </w:rPr>
        <w:t xml:space="preserve"> </w:t>
      </w:r>
      <w:r w:rsidRPr="00992146">
        <w:rPr>
          <w:lang w:val="en-US"/>
          <w:rPrChange w:id="5543" w:author="Anusha De" w:date="2022-08-01T14:48:00Z">
            <w:rPr/>
          </w:rPrChange>
        </w:rPr>
        <w:t>from</w:t>
      </w:r>
      <w:r w:rsidR="00F73A4C" w:rsidRPr="00992146">
        <w:rPr>
          <w:lang w:val="en-US"/>
          <w:rPrChange w:id="5544" w:author="Anusha De" w:date="2022-08-01T14:48:00Z">
            <w:rPr/>
          </w:rPrChange>
        </w:rPr>
        <w:t xml:space="preserve"> </w:t>
      </w:r>
      <w:r w:rsidRPr="00992146">
        <w:rPr>
          <w:lang w:val="en-US"/>
          <w:rPrChange w:id="5545" w:author="Anusha De" w:date="2022-08-01T14:48:00Z">
            <w:rPr/>
          </w:rPrChange>
        </w:rPr>
        <w:t>highest</w:t>
      </w:r>
      <w:r w:rsidR="00F73A4C" w:rsidRPr="00992146">
        <w:rPr>
          <w:lang w:val="en-US"/>
          <w:rPrChange w:id="5546" w:author="Anusha De" w:date="2022-08-01T14:48:00Z">
            <w:rPr/>
          </w:rPrChange>
        </w:rPr>
        <w:t xml:space="preserve"> </w:t>
      </w:r>
      <w:r w:rsidRPr="00992146">
        <w:rPr>
          <w:lang w:val="en-US"/>
          <w:rPrChange w:id="5547" w:author="Anusha De" w:date="2022-08-01T14:48:00Z">
            <w:rPr/>
          </w:rPrChange>
        </w:rPr>
        <w:t>(grade</w:t>
      </w:r>
      <w:r w:rsidR="00F73A4C" w:rsidRPr="00992146">
        <w:rPr>
          <w:lang w:val="en-US"/>
          <w:rPrChange w:id="5548" w:author="Anusha De" w:date="2022-08-01T14:48:00Z">
            <w:rPr/>
          </w:rPrChange>
        </w:rPr>
        <w:t xml:space="preserve"> </w:t>
      </w:r>
      <w:r w:rsidRPr="00992146">
        <w:rPr>
          <w:lang w:val="en-US"/>
          <w:rPrChange w:id="5549" w:author="Anusha De" w:date="2022-08-01T14:48:00Z">
            <w:rPr/>
          </w:rPrChange>
        </w:rPr>
        <w:t>1)</w:t>
      </w:r>
      <w:r w:rsidR="00F73A4C" w:rsidRPr="00992146">
        <w:rPr>
          <w:lang w:val="en-US"/>
          <w:rPrChange w:id="5550" w:author="Anusha De" w:date="2022-08-01T14:48:00Z">
            <w:rPr/>
          </w:rPrChange>
        </w:rPr>
        <w:t xml:space="preserve"> </w:t>
      </w:r>
      <w:r w:rsidRPr="00992146">
        <w:rPr>
          <w:lang w:val="en-US"/>
          <w:rPrChange w:id="5551" w:author="Anusha De" w:date="2022-08-01T14:48:00Z">
            <w:rPr/>
          </w:rPrChange>
        </w:rPr>
        <w:t>to</w:t>
      </w:r>
      <w:r w:rsidR="00F73A4C" w:rsidRPr="00992146">
        <w:rPr>
          <w:lang w:val="en-US"/>
          <w:rPrChange w:id="5552" w:author="Anusha De" w:date="2022-08-01T14:48:00Z">
            <w:rPr/>
          </w:rPrChange>
        </w:rPr>
        <w:t xml:space="preserve"> </w:t>
      </w:r>
      <w:r w:rsidRPr="00992146">
        <w:rPr>
          <w:lang w:val="en-US"/>
          <w:rPrChange w:id="5553" w:author="Anusha De" w:date="2022-08-01T14:48:00Z">
            <w:rPr/>
          </w:rPrChange>
        </w:rPr>
        <w:t>lowest</w:t>
      </w:r>
      <w:r w:rsidR="00F73A4C" w:rsidRPr="00992146">
        <w:rPr>
          <w:lang w:val="en-US"/>
          <w:rPrChange w:id="5554" w:author="Anusha De" w:date="2022-08-01T14:48:00Z">
            <w:rPr/>
          </w:rPrChange>
        </w:rPr>
        <w:t xml:space="preserve"> </w:t>
      </w:r>
      <w:r w:rsidRPr="00992146">
        <w:rPr>
          <w:lang w:val="en-US"/>
          <w:rPrChange w:id="5555" w:author="Anusha De" w:date="2022-08-01T14:48:00Z">
            <w:rPr/>
          </w:rPrChange>
        </w:rPr>
        <w:t>(grade</w:t>
      </w:r>
      <w:r w:rsidR="00F73A4C" w:rsidRPr="00992146">
        <w:rPr>
          <w:lang w:val="en-US"/>
          <w:rPrChange w:id="5556" w:author="Anusha De" w:date="2022-08-01T14:48:00Z">
            <w:rPr/>
          </w:rPrChange>
        </w:rPr>
        <w:t xml:space="preserve"> </w:t>
      </w:r>
      <w:r w:rsidRPr="00992146">
        <w:rPr>
          <w:lang w:val="en-US"/>
          <w:rPrChange w:id="5557" w:author="Anusha De" w:date="2022-08-01T14:48:00Z">
            <w:rPr/>
          </w:rPrChange>
        </w:rPr>
        <w:t>3).</w:t>
      </w:r>
      <w:r w:rsidR="00F73A4C" w:rsidRPr="00992146">
        <w:rPr>
          <w:lang w:val="en-US"/>
          <w:rPrChange w:id="5558" w:author="Anusha De" w:date="2022-08-01T14:48:00Z">
            <w:rPr/>
          </w:rPrChange>
        </w:rPr>
        <w:t xml:space="preserve"> </w:t>
      </w:r>
      <w:r w:rsidRPr="00992146">
        <w:rPr>
          <w:lang w:val="en-US"/>
          <w:rPrChange w:id="5559" w:author="Anusha De" w:date="2022-08-01T14:48:00Z">
            <w:rPr/>
          </w:rPrChange>
        </w:rPr>
        <w:t>The</w:t>
      </w:r>
      <w:r w:rsidR="00F73A4C" w:rsidRPr="00992146">
        <w:rPr>
          <w:lang w:val="en-US"/>
          <w:rPrChange w:id="5560" w:author="Anusha De" w:date="2022-08-01T14:48:00Z">
            <w:rPr/>
          </w:rPrChange>
        </w:rPr>
        <w:t xml:space="preserve"> </w:t>
      </w:r>
      <w:r w:rsidRPr="00992146">
        <w:rPr>
          <w:lang w:val="en-US"/>
          <w:rPrChange w:id="5561" w:author="Anusha De" w:date="2022-08-01T14:48:00Z">
            <w:rPr/>
          </w:rPrChange>
        </w:rPr>
        <w:t>grade</w:t>
      </w:r>
      <w:r w:rsidR="00F73A4C" w:rsidRPr="00992146">
        <w:rPr>
          <w:lang w:val="en-US"/>
          <w:rPrChange w:id="5562" w:author="Anusha De" w:date="2022-08-01T14:48:00Z">
            <w:rPr/>
          </w:rPrChange>
        </w:rPr>
        <w:t xml:space="preserve"> </w:t>
      </w:r>
      <w:r w:rsidRPr="00992146">
        <w:rPr>
          <w:lang w:val="en-US"/>
          <w:rPrChange w:id="5563" w:author="Anusha De" w:date="2022-08-01T14:48:00Z">
            <w:rPr/>
          </w:rPrChange>
        </w:rPr>
        <w:t>that</w:t>
      </w:r>
      <w:r w:rsidR="00F73A4C" w:rsidRPr="00992146">
        <w:rPr>
          <w:lang w:val="en-US"/>
          <w:rPrChange w:id="5564" w:author="Anusha De" w:date="2022-08-01T14:48:00Z">
            <w:rPr/>
          </w:rPrChange>
        </w:rPr>
        <w:t xml:space="preserve"> </w:t>
      </w:r>
      <w:r w:rsidRPr="00992146">
        <w:rPr>
          <w:lang w:val="en-US"/>
          <w:rPrChange w:id="5565" w:author="Anusha De" w:date="2022-08-01T14:48:00Z">
            <w:rPr/>
          </w:rPrChange>
        </w:rPr>
        <w:t>can</w:t>
      </w:r>
      <w:r w:rsidR="00F73A4C" w:rsidRPr="00992146">
        <w:rPr>
          <w:lang w:val="en-US"/>
          <w:rPrChange w:id="5566" w:author="Anusha De" w:date="2022-08-01T14:48:00Z">
            <w:rPr/>
          </w:rPrChange>
        </w:rPr>
        <w:t xml:space="preserve"> </w:t>
      </w:r>
      <w:r w:rsidRPr="00992146">
        <w:rPr>
          <w:lang w:val="en-US"/>
          <w:rPrChange w:id="5567" w:author="Anusha De" w:date="2022-08-01T14:48:00Z">
            <w:rPr/>
          </w:rPrChange>
        </w:rPr>
        <w:t>be</w:t>
      </w:r>
      <w:r w:rsidR="00F73A4C" w:rsidRPr="00992146">
        <w:rPr>
          <w:lang w:val="en-US"/>
          <w:rPrChange w:id="5568" w:author="Anusha De" w:date="2022-08-01T14:48:00Z">
            <w:rPr/>
          </w:rPrChange>
        </w:rPr>
        <w:t xml:space="preserve"> </w:t>
      </w:r>
      <w:r w:rsidRPr="00992146">
        <w:rPr>
          <w:lang w:val="en-US"/>
          <w:rPrChange w:id="5569" w:author="Anusha De" w:date="2022-08-01T14:48:00Z">
            <w:rPr/>
          </w:rPrChange>
        </w:rPr>
        <w:t>obtained</w:t>
      </w:r>
      <w:r w:rsidR="00F73A4C" w:rsidRPr="00992146">
        <w:rPr>
          <w:lang w:val="en-US"/>
          <w:rPrChange w:id="5570" w:author="Anusha De" w:date="2022-08-01T14:48:00Z">
            <w:rPr/>
          </w:rPrChange>
        </w:rPr>
        <w:t xml:space="preserve"> </w:t>
      </w:r>
      <w:r w:rsidRPr="00992146">
        <w:rPr>
          <w:lang w:val="en-US"/>
          <w:rPrChange w:id="5571" w:author="Anusha De" w:date="2022-08-01T14:48:00Z">
            <w:rPr/>
          </w:rPrChange>
        </w:rPr>
        <w:t>depends</w:t>
      </w:r>
      <w:r w:rsidR="00F73A4C" w:rsidRPr="00992146">
        <w:rPr>
          <w:lang w:val="en-US"/>
          <w:rPrChange w:id="5572" w:author="Anusha De" w:date="2022-08-01T14:48:00Z">
            <w:rPr/>
          </w:rPrChange>
        </w:rPr>
        <w:t xml:space="preserve"> </w:t>
      </w:r>
      <w:r w:rsidRPr="00992146">
        <w:rPr>
          <w:lang w:val="en-US"/>
          <w:rPrChange w:id="5573" w:author="Anusha De" w:date="2022-08-01T14:48:00Z">
            <w:rPr/>
          </w:rPrChange>
        </w:rPr>
        <w:t>on</w:t>
      </w:r>
      <w:r w:rsidR="00F73A4C" w:rsidRPr="00992146">
        <w:rPr>
          <w:lang w:val="en-US"/>
          <w:rPrChange w:id="5574" w:author="Anusha De" w:date="2022-08-01T14:48:00Z">
            <w:rPr/>
          </w:rPrChange>
        </w:rPr>
        <w:t xml:space="preserve"> </w:t>
      </w:r>
      <w:r w:rsidRPr="00992146">
        <w:rPr>
          <w:lang w:val="en-US"/>
          <w:rPrChange w:id="5575" w:author="Anusha De" w:date="2022-08-01T14:48:00Z">
            <w:rPr/>
          </w:rPrChange>
        </w:rPr>
        <w:t>a</w:t>
      </w:r>
      <w:r w:rsidR="00F73A4C" w:rsidRPr="00992146">
        <w:rPr>
          <w:lang w:val="en-US"/>
          <w:rPrChange w:id="5576" w:author="Anusha De" w:date="2022-08-01T14:48:00Z">
            <w:rPr/>
          </w:rPrChange>
        </w:rPr>
        <w:t xml:space="preserve"> </w:t>
      </w:r>
      <w:r w:rsidRPr="00992146">
        <w:rPr>
          <w:lang w:val="en-US"/>
          <w:rPrChange w:id="5577" w:author="Anusha De" w:date="2022-08-01T14:48:00Z">
            <w:rPr/>
          </w:rPrChange>
        </w:rPr>
        <w:t>various</w:t>
      </w:r>
      <w:r w:rsidR="00F73A4C" w:rsidRPr="00992146">
        <w:rPr>
          <w:lang w:val="en-US"/>
          <w:rPrChange w:id="5578" w:author="Anusha De" w:date="2022-08-01T14:48:00Z">
            <w:rPr/>
          </w:rPrChange>
        </w:rPr>
        <w:t xml:space="preserve"> </w:t>
      </w:r>
      <w:r w:rsidRPr="00992146">
        <w:rPr>
          <w:lang w:val="en-US"/>
          <w:rPrChange w:id="5579" w:author="Anusha De" w:date="2022-08-01T14:48:00Z">
            <w:rPr/>
          </w:rPrChange>
        </w:rPr>
        <w:t>factors,</w:t>
      </w:r>
      <w:r w:rsidR="00F73A4C" w:rsidRPr="00992146">
        <w:rPr>
          <w:lang w:val="en-US"/>
          <w:rPrChange w:id="5580" w:author="Anusha De" w:date="2022-08-01T14:48:00Z">
            <w:rPr/>
          </w:rPrChange>
        </w:rPr>
        <w:t xml:space="preserve"> </w:t>
      </w:r>
      <w:r w:rsidRPr="00992146">
        <w:rPr>
          <w:lang w:val="en-US"/>
          <w:rPrChange w:id="5581" w:author="Anusha De" w:date="2022-08-01T14:48:00Z">
            <w:rPr/>
          </w:rPrChange>
        </w:rPr>
        <w:t>including</w:t>
      </w:r>
      <w:r w:rsidR="00F73A4C" w:rsidRPr="00992146">
        <w:rPr>
          <w:lang w:val="en-US"/>
          <w:rPrChange w:id="5582" w:author="Anusha De" w:date="2022-08-01T14:48:00Z">
            <w:rPr/>
          </w:rPrChange>
        </w:rPr>
        <w:t xml:space="preserve"> </w:t>
      </w:r>
      <w:r w:rsidRPr="00992146">
        <w:rPr>
          <w:lang w:val="en-US"/>
          <w:rPrChange w:id="5583" w:author="Anusha De" w:date="2022-08-01T14:48:00Z">
            <w:rPr/>
          </w:rPrChange>
        </w:rPr>
        <w:t>the</w:t>
      </w:r>
      <w:r w:rsidR="00F73A4C" w:rsidRPr="00992146">
        <w:rPr>
          <w:lang w:val="en-US"/>
          <w:rPrChange w:id="5584" w:author="Anusha De" w:date="2022-08-01T14:48:00Z">
            <w:rPr/>
          </w:rPrChange>
        </w:rPr>
        <w:t xml:space="preserve"> </w:t>
      </w:r>
      <w:r w:rsidRPr="00992146">
        <w:rPr>
          <w:lang w:val="en-US"/>
          <w:rPrChange w:id="5585" w:author="Anusha De" w:date="2022-08-01T14:48:00Z">
            <w:rPr/>
          </w:rPrChange>
        </w:rPr>
        <w:t>number</w:t>
      </w:r>
      <w:r w:rsidR="00F73A4C" w:rsidRPr="00992146">
        <w:rPr>
          <w:lang w:val="en-US"/>
          <w:rPrChange w:id="5586" w:author="Anusha De" w:date="2022-08-01T14:48:00Z">
            <w:rPr/>
          </w:rPrChange>
        </w:rPr>
        <w:t xml:space="preserve"> </w:t>
      </w:r>
      <w:r w:rsidRPr="00992146">
        <w:rPr>
          <w:lang w:val="en-US"/>
          <w:rPrChange w:id="5587" w:author="Anusha De" w:date="2022-08-01T14:48:00Z">
            <w:rPr/>
          </w:rPrChange>
        </w:rPr>
        <w:t>of</w:t>
      </w:r>
      <w:r w:rsidR="00F73A4C" w:rsidRPr="00992146">
        <w:rPr>
          <w:lang w:val="en-US"/>
          <w:rPrChange w:id="5588" w:author="Anusha De" w:date="2022-08-01T14:48:00Z">
            <w:rPr/>
          </w:rPrChange>
        </w:rPr>
        <w:t xml:space="preserve"> </w:t>
      </w:r>
      <w:r w:rsidRPr="00992146">
        <w:rPr>
          <w:lang w:val="en-US"/>
          <w:rPrChange w:id="5589" w:author="Anusha De" w:date="2022-08-01T14:48:00Z">
            <w:rPr/>
          </w:rPrChange>
        </w:rPr>
        <w:t>times</w:t>
      </w:r>
      <w:r w:rsidR="00F73A4C" w:rsidRPr="00992146">
        <w:rPr>
          <w:lang w:val="en-US"/>
          <w:rPrChange w:id="5590" w:author="Anusha De" w:date="2022-08-01T14:48:00Z">
            <w:rPr/>
          </w:rPrChange>
        </w:rPr>
        <w:t xml:space="preserve"> </w:t>
      </w:r>
      <w:r w:rsidRPr="00992146">
        <w:rPr>
          <w:lang w:val="en-US"/>
          <w:rPrChange w:id="5591" w:author="Anusha De" w:date="2022-08-01T14:48:00Z">
            <w:rPr/>
          </w:rPrChange>
        </w:rPr>
        <w:t>the</w:t>
      </w:r>
      <w:r w:rsidR="00F73A4C" w:rsidRPr="00992146">
        <w:rPr>
          <w:lang w:val="en-US"/>
          <w:rPrChange w:id="5592" w:author="Anusha De" w:date="2022-08-01T14:48:00Z">
            <w:rPr/>
          </w:rPrChange>
        </w:rPr>
        <w:t xml:space="preserve"> </w:t>
      </w:r>
      <w:r w:rsidRPr="00992146">
        <w:rPr>
          <w:lang w:val="en-US"/>
          <w:rPrChange w:id="5593" w:author="Anusha De" w:date="2022-08-01T14:48:00Z">
            <w:rPr/>
          </w:rPrChange>
        </w:rPr>
        <w:t>product</w:t>
      </w:r>
      <w:r w:rsidR="00F73A4C" w:rsidRPr="00992146">
        <w:rPr>
          <w:lang w:val="en-US"/>
          <w:rPrChange w:id="5594" w:author="Anusha De" w:date="2022-08-01T14:48:00Z">
            <w:rPr/>
          </w:rPrChange>
        </w:rPr>
        <w:t xml:space="preserve"> </w:t>
      </w:r>
      <w:r w:rsidRPr="00992146">
        <w:rPr>
          <w:lang w:val="en-US"/>
          <w:rPrChange w:id="5595" w:author="Anusha De" w:date="2022-08-01T14:48:00Z">
            <w:rPr/>
          </w:rPrChange>
        </w:rPr>
        <w:t>is</w:t>
      </w:r>
      <w:r w:rsidR="00F73A4C" w:rsidRPr="00992146">
        <w:rPr>
          <w:lang w:val="en-US"/>
          <w:rPrChange w:id="5596" w:author="Anusha De" w:date="2022-08-01T14:48:00Z">
            <w:rPr/>
          </w:rPrChange>
        </w:rPr>
        <w:t xml:space="preserve"> </w:t>
      </w:r>
      <w:r w:rsidRPr="00992146">
        <w:rPr>
          <w:lang w:val="en-US"/>
          <w:rPrChange w:id="5597" w:author="Anusha De" w:date="2022-08-01T14:48:00Z">
            <w:rPr/>
          </w:rPrChange>
        </w:rPr>
        <w:t>passed</w:t>
      </w:r>
      <w:r w:rsidR="00F73A4C" w:rsidRPr="00992146">
        <w:rPr>
          <w:lang w:val="en-US"/>
          <w:rPrChange w:id="5598" w:author="Anusha De" w:date="2022-08-01T14:48:00Z">
            <w:rPr/>
          </w:rPrChange>
        </w:rPr>
        <w:t xml:space="preserve"> </w:t>
      </w:r>
      <w:r w:rsidRPr="00992146">
        <w:rPr>
          <w:lang w:val="en-US"/>
          <w:rPrChange w:id="5599" w:author="Anusha De" w:date="2022-08-01T14:48:00Z">
            <w:rPr/>
          </w:rPrChange>
        </w:rPr>
        <w:t>through</w:t>
      </w:r>
      <w:r w:rsidR="00F73A4C" w:rsidRPr="00992146">
        <w:rPr>
          <w:lang w:val="en-US"/>
          <w:rPrChange w:id="5600" w:author="Anusha De" w:date="2022-08-01T14:48:00Z">
            <w:rPr/>
          </w:rPrChange>
        </w:rPr>
        <w:t xml:space="preserve"> </w:t>
      </w:r>
      <w:r w:rsidRPr="00992146">
        <w:rPr>
          <w:lang w:val="en-US"/>
          <w:rPrChange w:id="5601" w:author="Anusha De" w:date="2022-08-01T14:48:00Z">
            <w:rPr/>
          </w:rPrChange>
        </w:rPr>
        <w:t>the</w:t>
      </w:r>
      <w:r w:rsidR="00F73A4C" w:rsidRPr="00992146">
        <w:rPr>
          <w:lang w:val="en-US"/>
          <w:rPrChange w:id="5602" w:author="Anusha De" w:date="2022-08-01T14:48:00Z">
            <w:rPr/>
          </w:rPrChange>
        </w:rPr>
        <w:t xml:space="preserve"> </w:t>
      </w:r>
      <w:r w:rsidRPr="00992146">
        <w:rPr>
          <w:lang w:val="en-US"/>
          <w:rPrChange w:id="5603" w:author="Anusha De" w:date="2022-08-01T14:48:00Z">
            <w:rPr/>
          </w:rPrChange>
        </w:rPr>
        <w:t>mill,</w:t>
      </w:r>
      <w:r w:rsidR="00F73A4C" w:rsidRPr="00992146">
        <w:rPr>
          <w:lang w:val="en-US"/>
          <w:rPrChange w:id="5604" w:author="Anusha De" w:date="2022-08-01T14:48:00Z">
            <w:rPr/>
          </w:rPrChange>
        </w:rPr>
        <w:t xml:space="preserve"> </w:t>
      </w:r>
      <w:r w:rsidRPr="00992146">
        <w:rPr>
          <w:lang w:val="en-US"/>
          <w:rPrChange w:id="5605" w:author="Anusha De" w:date="2022-08-01T14:48:00Z">
            <w:rPr/>
          </w:rPrChange>
        </w:rPr>
        <w:t>the</w:t>
      </w:r>
      <w:r w:rsidR="00F73A4C" w:rsidRPr="00992146">
        <w:rPr>
          <w:lang w:val="en-US"/>
          <w:rPrChange w:id="5606" w:author="Anusha De" w:date="2022-08-01T14:48:00Z">
            <w:rPr/>
          </w:rPrChange>
        </w:rPr>
        <w:t xml:space="preserve"> </w:t>
      </w:r>
      <w:r w:rsidRPr="00992146">
        <w:rPr>
          <w:lang w:val="en-US"/>
          <w:rPrChange w:id="5607" w:author="Anusha De" w:date="2022-08-01T14:48:00Z">
            <w:rPr/>
          </w:rPrChange>
        </w:rPr>
        <w:t>quality</w:t>
      </w:r>
      <w:r w:rsidR="00F73A4C" w:rsidRPr="00992146">
        <w:rPr>
          <w:lang w:val="en-US"/>
          <w:rPrChange w:id="5608" w:author="Anusha De" w:date="2022-08-01T14:48:00Z">
            <w:rPr/>
          </w:rPrChange>
        </w:rPr>
        <w:t xml:space="preserve"> </w:t>
      </w:r>
      <w:r w:rsidRPr="00992146">
        <w:rPr>
          <w:lang w:val="en-US"/>
          <w:rPrChange w:id="5609" w:author="Anusha De" w:date="2022-08-01T14:48:00Z">
            <w:rPr/>
          </w:rPrChange>
        </w:rPr>
        <w:t>of</w:t>
      </w:r>
      <w:r w:rsidR="00F73A4C" w:rsidRPr="00992146">
        <w:rPr>
          <w:lang w:val="en-US"/>
          <w:rPrChange w:id="5610" w:author="Anusha De" w:date="2022-08-01T14:48:00Z">
            <w:rPr/>
          </w:rPrChange>
        </w:rPr>
        <w:t xml:space="preserve"> </w:t>
      </w:r>
      <w:r w:rsidRPr="00992146">
        <w:rPr>
          <w:lang w:val="en-US"/>
          <w:rPrChange w:id="5611" w:author="Anusha De" w:date="2022-08-01T14:48:00Z">
            <w:rPr/>
          </w:rPrChange>
        </w:rPr>
        <w:t>the</w:t>
      </w:r>
      <w:r w:rsidR="00F73A4C" w:rsidRPr="00992146">
        <w:rPr>
          <w:lang w:val="en-US"/>
          <w:rPrChange w:id="5612" w:author="Anusha De" w:date="2022-08-01T14:48:00Z">
            <w:rPr/>
          </w:rPrChange>
        </w:rPr>
        <w:t xml:space="preserve"> </w:t>
      </w:r>
      <w:r w:rsidRPr="00992146">
        <w:rPr>
          <w:lang w:val="en-US"/>
          <w:rPrChange w:id="5613" w:author="Anusha De" w:date="2022-08-01T14:48:00Z">
            <w:rPr/>
          </w:rPrChange>
        </w:rPr>
        <w:t>grain</w:t>
      </w:r>
      <w:r w:rsidR="00F73A4C" w:rsidRPr="00992146">
        <w:rPr>
          <w:lang w:val="en-US"/>
          <w:rPrChange w:id="5614" w:author="Anusha De" w:date="2022-08-01T14:48:00Z">
            <w:rPr/>
          </w:rPrChange>
        </w:rPr>
        <w:t xml:space="preserve"> </w:t>
      </w:r>
      <w:r w:rsidRPr="00992146">
        <w:rPr>
          <w:lang w:val="en-US"/>
          <w:rPrChange w:id="5615" w:author="Anusha De" w:date="2022-08-01T14:48:00Z">
            <w:rPr/>
          </w:rPrChange>
        </w:rPr>
        <w:t>used</w:t>
      </w:r>
      <w:r w:rsidR="00F73A4C" w:rsidRPr="00992146">
        <w:rPr>
          <w:lang w:val="en-US"/>
          <w:rPrChange w:id="5616" w:author="Anusha De" w:date="2022-08-01T14:48:00Z">
            <w:rPr/>
          </w:rPrChange>
        </w:rPr>
        <w:t xml:space="preserve"> </w:t>
      </w:r>
      <w:r w:rsidRPr="00992146">
        <w:rPr>
          <w:lang w:val="en-US"/>
          <w:rPrChange w:id="5617" w:author="Anusha De" w:date="2022-08-01T14:48:00Z">
            <w:rPr/>
          </w:rPrChange>
        </w:rPr>
        <w:t>and</w:t>
      </w:r>
      <w:r w:rsidR="00F73A4C" w:rsidRPr="00992146">
        <w:rPr>
          <w:lang w:val="en-US"/>
          <w:rPrChange w:id="5618" w:author="Anusha De" w:date="2022-08-01T14:48:00Z">
            <w:rPr/>
          </w:rPrChange>
        </w:rPr>
        <w:t xml:space="preserve"> </w:t>
      </w:r>
      <w:r w:rsidRPr="00992146">
        <w:rPr>
          <w:lang w:val="en-US"/>
          <w:rPrChange w:id="5619" w:author="Anusha De" w:date="2022-08-01T14:48:00Z">
            <w:rPr/>
          </w:rPrChange>
        </w:rPr>
        <w:t>the</w:t>
      </w:r>
      <w:r w:rsidR="00F73A4C" w:rsidRPr="00992146">
        <w:rPr>
          <w:lang w:val="en-US"/>
          <w:rPrChange w:id="5620" w:author="Anusha De" w:date="2022-08-01T14:48:00Z">
            <w:rPr/>
          </w:rPrChange>
        </w:rPr>
        <w:t xml:space="preserve"> </w:t>
      </w:r>
      <w:r w:rsidRPr="00992146">
        <w:rPr>
          <w:lang w:val="en-US"/>
          <w:rPrChange w:id="5621" w:author="Anusha De" w:date="2022-08-01T14:48:00Z">
            <w:rPr/>
          </w:rPrChange>
        </w:rPr>
        <w:t>type</w:t>
      </w:r>
      <w:r w:rsidR="00F73A4C" w:rsidRPr="00992146">
        <w:rPr>
          <w:lang w:val="en-US"/>
          <w:rPrChange w:id="5622" w:author="Anusha De" w:date="2022-08-01T14:48:00Z">
            <w:rPr/>
          </w:rPrChange>
        </w:rPr>
        <w:t xml:space="preserve"> </w:t>
      </w:r>
      <w:r w:rsidRPr="00992146">
        <w:rPr>
          <w:lang w:val="en-US"/>
          <w:rPrChange w:id="5623" w:author="Anusha De" w:date="2022-08-01T14:48:00Z">
            <w:rPr/>
          </w:rPrChange>
        </w:rPr>
        <w:t>of</w:t>
      </w:r>
      <w:r w:rsidR="00F73A4C" w:rsidRPr="00992146">
        <w:rPr>
          <w:lang w:val="en-US"/>
          <w:rPrChange w:id="5624" w:author="Anusha De" w:date="2022-08-01T14:48:00Z">
            <w:rPr/>
          </w:rPrChange>
        </w:rPr>
        <w:t xml:space="preserve"> </w:t>
      </w:r>
      <w:r w:rsidRPr="00992146">
        <w:rPr>
          <w:lang w:val="en-US"/>
          <w:rPrChange w:id="5625" w:author="Anusha De" w:date="2022-08-01T14:48:00Z">
            <w:rPr/>
          </w:rPrChange>
        </w:rPr>
        <w:t>mill.</w:t>
      </w:r>
      <w:r w:rsidR="00F73A4C" w:rsidRPr="00992146">
        <w:rPr>
          <w:lang w:val="en-US"/>
          <w:rPrChange w:id="5626" w:author="Anusha De" w:date="2022-08-01T14:48:00Z">
            <w:rPr/>
          </w:rPrChange>
        </w:rPr>
        <w:t xml:space="preserve"> </w:t>
      </w:r>
      <w:r w:rsidRPr="00992146">
        <w:rPr>
          <w:lang w:val="en-US"/>
          <w:rPrChange w:id="5627" w:author="Anusha De" w:date="2022-08-01T14:48:00Z">
            <w:rPr/>
          </w:rPrChange>
        </w:rPr>
        <w:t>About</w:t>
      </w:r>
      <w:r w:rsidR="00F73A4C" w:rsidRPr="00992146">
        <w:rPr>
          <w:lang w:val="en-US"/>
          <w:rPrChange w:id="5628" w:author="Anusha De" w:date="2022-08-01T14:48:00Z">
            <w:rPr/>
          </w:rPrChange>
        </w:rPr>
        <w:t xml:space="preserve"> </w:t>
      </w:r>
      <w:r w:rsidRPr="00992146">
        <w:rPr>
          <w:lang w:val="en-US"/>
          <w:rPrChange w:id="5629" w:author="Anusha De" w:date="2022-08-01T14:48:00Z">
            <w:rPr/>
          </w:rPrChange>
        </w:rPr>
        <w:t>44</w:t>
      </w:r>
      <w:r w:rsidR="00F73A4C" w:rsidRPr="00992146">
        <w:rPr>
          <w:lang w:val="en-US"/>
          <w:rPrChange w:id="5630" w:author="Anusha De" w:date="2022-08-01T14:48:00Z">
            <w:rPr/>
          </w:rPrChange>
        </w:rPr>
        <w:t xml:space="preserve"> </w:t>
      </w:r>
      <w:r w:rsidRPr="00992146">
        <w:rPr>
          <w:lang w:val="en-US"/>
          <w:rPrChange w:id="5631" w:author="Anusha De" w:date="2022-08-01T14:48:00Z">
            <w:rPr/>
          </w:rPrChange>
        </w:rPr>
        <w:t>percent</w:t>
      </w:r>
      <w:r w:rsidR="00F73A4C" w:rsidRPr="00992146">
        <w:rPr>
          <w:lang w:val="en-US"/>
          <w:rPrChange w:id="5632" w:author="Anusha De" w:date="2022-08-01T14:48:00Z">
            <w:rPr/>
          </w:rPrChange>
        </w:rPr>
        <w:t xml:space="preserve"> </w:t>
      </w:r>
      <w:r w:rsidRPr="00992146">
        <w:rPr>
          <w:lang w:val="en-US"/>
          <w:rPrChange w:id="5633" w:author="Anusha De" w:date="2022-08-01T14:48:00Z">
            <w:rPr/>
          </w:rPrChange>
        </w:rPr>
        <w:t>of</w:t>
      </w:r>
      <w:r w:rsidR="00F73A4C" w:rsidRPr="00992146">
        <w:rPr>
          <w:lang w:val="en-US"/>
          <w:rPrChange w:id="5634" w:author="Anusha De" w:date="2022-08-01T14:48:00Z">
            <w:rPr/>
          </w:rPrChange>
        </w:rPr>
        <w:t xml:space="preserve"> </w:t>
      </w:r>
      <w:r w:rsidRPr="00992146">
        <w:rPr>
          <w:lang w:val="en-US"/>
          <w:rPrChange w:id="5635" w:author="Anusha De" w:date="2022-08-01T14:48:00Z">
            <w:rPr/>
          </w:rPrChange>
        </w:rPr>
        <w:t>processors</w:t>
      </w:r>
      <w:r w:rsidR="00F73A4C" w:rsidRPr="00992146">
        <w:rPr>
          <w:lang w:val="en-US"/>
          <w:rPrChange w:id="5636" w:author="Anusha De" w:date="2022-08-01T14:48:00Z">
            <w:rPr/>
          </w:rPrChange>
        </w:rPr>
        <w:t xml:space="preserve"> </w:t>
      </w:r>
      <w:r w:rsidRPr="00992146">
        <w:rPr>
          <w:lang w:val="en-US"/>
          <w:rPrChange w:id="5637" w:author="Anusha De" w:date="2022-08-01T14:48:00Z">
            <w:rPr/>
          </w:rPrChange>
        </w:rPr>
        <w:t>indicate</w:t>
      </w:r>
      <w:r w:rsidR="00F73A4C" w:rsidRPr="00992146">
        <w:rPr>
          <w:lang w:val="en-US"/>
          <w:rPrChange w:id="5638" w:author="Anusha De" w:date="2022-08-01T14:48:00Z">
            <w:rPr/>
          </w:rPrChange>
        </w:rPr>
        <w:t xml:space="preserve"> </w:t>
      </w:r>
      <w:r w:rsidRPr="00992146">
        <w:rPr>
          <w:lang w:val="en-US"/>
          <w:rPrChange w:id="5639" w:author="Anusha De" w:date="2022-08-01T14:48:00Z">
            <w:rPr/>
          </w:rPrChange>
        </w:rPr>
        <w:t>that</w:t>
      </w:r>
      <w:r w:rsidR="00F73A4C" w:rsidRPr="00992146">
        <w:rPr>
          <w:lang w:val="en-US"/>
          <w:rPrChange w:id="5640" w:author="Anusha De" w:date="2022-08-01T14:48:00Z">
            <w:rPr/>
          </w:rPrChange>
        </w:rPr>
        <w:t xml:space="preserve"> </w:t>
      </w:r>
      <w:r w:rsidRPr="00992146">
        <w:rPr>
          <w:lang w:val="en-US"/>
          <w:rPrChange w:id="5641" w:author="Anusha De" w:date="2022-08-01T14:48:00Z">
            <w:rPr/>
          </w:rPrChange>
        </w:rPr>
        <w:t>they</w:t>
      </w:r>
      <w:r w:rsidR="00F73A4C" w:rsidRPr="00992146">
        <w:rPr>
          <w:lang w:val="en-US"/>
          <w:rPrChange w:id="5642" w:author="Anusha De" w:date="2022-08-01T14:48:00Z">
            <w:rPr/>
          </w:rPrChange>
        </w:rPr>
        <w:t xml:space="preserve"> </w:t>
      </w:r>
      <w:r w:rsidRPr="00992146">
        <w:rPr>
          <w:lang w:val="en-US"/>
          <w:rPrChange w:id="5643" w:author="Anusha De" w:date="2022-08-01T14:48:00Z">
            <w:rPr/>
          </w:rPrChange>
        </w:rPr>
        <w:t>can</w:t>
      </w:r>
      <w:r w:rsidR="00F73A4C" w:rsidRPr="00992146">
        <w:rPr>
          <w:lang w:val="en-US"/>
          <w:rPrChange w:id="5644" w:author="Anusha De" w:date="2022-08-01T14:48:00Z">
            <w:rPr/>
          </w:rPrChange>
        </w:rPr>
        <w:t xml:space="preserve"> </w:t>
      </w:r>
      <w:r w:rsidRPr="00992146">
        <w:rPr>
          <w:lang w:val="en-US"/>
          <w:rPrChange w:id="5645" w:author="Anusha De" w:date="2022-08-01T14:48:00Z">
            <w:rPr/>
          </w:rPrChange>
        </w:rPr>
        <w:t>also</w:t>
      </w:r>
      <w:r w:rsidR="00F73A4C" w:rsidRPr="00992146">
        <w:rPr>
          <w:lang w:val="en-US"/>
          <w:rPrChange w:id="5646" w:author="Anusha De" w:date="2022-08-01T14:48:00Z">
            <w:rPr/>
          </w:rPrChange>
        </w:rPr>
        <w:t xml:space="preserve"> </w:t>
      </w:r>
      <w:r w:rsidRPr="00992146">
        <w:rPr>
          <w:lang w:val="en-US"/>
          <w:rPrChange w:id="5647" w:author="Anusha De" w:date="2022-08-01T14:48:00Z">
            <w:rPr/>
          </w:rPrChange>
        </w:rPr>
        <w:t>produce</w:t>
      </w:r>
      <w:r w:rsidR="00F73A4C" w:rsidRPr="00992146">
        <w:rPr>
          <w:lang w:val="en-US"/>
          <w:rPrChange w:id="5648" w:author="Anusha De" w:date="2022-08-01T14:48:00Z">
            <w:rPr/>
          </w:rPrChange>
        </w:rPr>
        <w:t xml:space="preserve"> </w:t>
      </w:r>
      <w:r w:rsidRPr="00992146">
        <w:rPr>
          <w:lang w:val="en-US"/>
          <w:rPrChange w:id="5649" w:author="Anusha De" w:date="2022-08-01T14:48:00Z">
            <w:rPr/>
          </w:rPrChange>
        </w:rPr>
        <w:t>grade</w:t>
      </w:r>
      <w:r w:rsidR="00F73A4C" w:rsidRPr="00992146">
        <w:rPr>
          <w:lang w:val="en-US"/>
          <w:rPrChange w:id="5650" w:author="Anusha De" w:date="2022-08-01T14:48:00Z">
            <w:rPr/>
          </w:rPrChange>
        </w:rPr>
        <w:t xml:space="preserve"> </w:t>
      </w:r>
      <w:r w:rsidRPr="00992146">
        <w:rPr>
          <w:lang w:val="en-US"/>
          <w:rPrChange w:id="5651" w:author="Anusha De" w:date="2022-08-01T14:48:00Z">
            <w:rPr/>
          </w:rPrChange>
        </w:rPr>
        <w:t>1</w:t>
      </w:r>
      <w:r w:rsidR="00F73A4C" w:rsidRPr="00992146">
        <w:rPr>
          <w:lang w:val="en-US"/>
          <w:rPrChange w:id="5652" w:author="Anusha De" w:date="2022-08-01T14:48:00Z">
            <w:rPr/>
          </w:rPrChange>
        </w:rPr>
        <w:t xml:space="preserve"> </w:t>
      </w:r>
      <w:r w:rsidRPr="00992146">
        <w:rPr>
          <w:lang w:val="en-US"/>
          <w:rPrChange w:id="5653" w:author="Anusha De" w:date="2022-08-01T14:48:00Z">
            <w:rPr/>
          </w:rPrChange>
        </w:rPr>
        <w:t>flour.</w:t>
      </w:r>
      <w:r w:rsidR="00F73A4C" w:rsidRPr="00992146">
        <w:rPr>
          <w:lang w:val="en-US"/>
          <w:rPrChange w:id="5654" w:author="Anusha De" w:date="2022-08-01T14:48:00Z">
            <w:rPr/>
          </w:rPrChange>
        </w:rPr>
        <w:t xml:space="preserve"> </w:t>
      </w:r>
      <w:r w:rsidRPr="00992146">
        <w:rPr>
          <w:lang w:val="en-US"/>
          <w:rPrChange w:id="5655" w:author="Anusha De" w:date="2022-08-01T14:48:00Z">
            <w:rPr/>
          </w:rPrChange>
        </w:rPr>
        <w:t>In</w:t>
      </w:r>
      <w:r w:rsidR="00F73A4C" w:rsidRPr="00992146">
        <w:rPr>
          <w:lang w:val="en-US"/>
          <w:rPrChange w:id="5656" w:author="Anusha De" w:date="2022-08-01T14:48:00Z">
            <w:rPr/>
          </w:rPrChange>
        </w:rPr>
        <w:t xml:space="preserve"> </w:t>
      </w:r>
      <w:r w:rsidRPr="00992146">
        <w:rPr>
          <w:lang w:val="en-US"/>
          <w:rPrChange w:id="5657" w:author="Anusha De" w:date="2022-08-01T14:48:00Z">
            <w:rPr/>
          </w:rPrChange>
        </w:rPr>
        <w:t>our</w:t>
      </w:r>
      <w:r w:rsidR="00F73A4C" w:rsidRPr="00992146">
        <w:rPr>
          <w:lang w:val="en-US"/>
          <w:rPrChange w:id="5658" w:author="Anusha De" w:date="2022-08-01T14:48:00Z">
            <w:rPr/>
          </w:rPrChange>
        </w:rPr>
        <w:t xml:space="preserve"> </w:t>
      </w:r>
      <w:r w:rsidRPr="00992146">
        <w:rPr>
          <w:lang w:val="en-US"/>
          <w:rPrChange w:id="5659" w:author="Anusha De" w:date="2022-08-01T14:48:00Z">
            <w:rPr/>
          </w:rPrChange>
        </w:rPr>
        <w:t>sample,</w:t>
      </w:r>
      <w:r w:rsidR="00F73A4C" w:rsidRPr="00992146">
        <w:rPr>
          <w:lang w:val="en-US"/>
          <w:rPrChange w:id="5660" w:author="Anusha De" w:date="2022-08-01T14:48:00Z">
            <w:rPr/>
          </w:rPrChange>
        </w:rPr>
        <w:t xml:space="preserve"> </w:t>
      </w:r>
      <w:r w:rsidRPr="00992146">
        <w:rPr>
          <w:lang w:val="en-US"/>
          <w:rPrChange w:id="5661" w:author="Anusha De" w:date="2022-08-01T14:48:00Z">
            <w:rPr/>
          </w:rPrChange>
        </w:rPr>
        <w:t>we</w:t>
      </w:r>
      <w:r w:rsidR="00F73A4C" w:rsidRPr="00992146">
        <w:rPr>
          <w:lang w:val="en-US"/>
          <w:rPrChange w:id="5662" w:author="Anusha De" w:date="2022-08-01T14:48:00Z">
            <w:rPr/>
          </w:rPrChange>
        </w:rPr>
        <w:t xml:space="preserve"> </w:t>
      </w:r>
      <w:r w:rsidRPr="00992146">
        <w:rPr>
          <w:lang w:val="en-US"/>
          <w:rPrChange w:id="5663" w:author="Anusha De" w:date="2022-08-01T14:48:00Z">
            <w:rPr/>
          </w:rPrChange>
        </w:rPr>
        <w:t>see</w:t>
      </w:r>
      <w:r w:rsidR="00F73A4C" w:rsidRPr="00992146">
        <w:rPr>
          <w:lang w:val="en-US"/>
          <w:rPrChange w:id="5664" w:author="Anusha De" w:date="2022-08-01T14:48:00Z">
            <w:rPr/>
          </w:rPrChange>
        </w:rPr>
        <w:t xml:space="preserve"> </w:t>
      </w:r>
      <w:r w:rsidRPr="00992146">
        <w:rPr>
          <w:lang w:val="en-US"/>
          <w:rPrChange w:id="5665" w:author="Anusha De" w:date="2022-08-01T14:48:00Z">
            <w:rPr/>
          </w:rPrChange>
        </w:rPr>
        <w:t>that</w:t>
      </w:r>
      <w:r w:rsidR="00F73A4C" w:rsidRPr="00992146">
        <w:rPr>
          <w:lang w:val="en-US"/>
          <w:rPrChange w:id="5666" w:author="Anusha De" w:date="2022-08-01T14:48:00Z">
            <w:rPr/>
          </w:rPrChange>
        </w:rPr>
        <w:t xml:space="preserve"> </w:t>
      </w:r>
      <w:r w:rsidRPr="00992146">
        <w:rPr>
          <w:lang w:val="en-US"/>
          <w:rPrChange w:id="5667" w:author="Anusha De" w:date="2022-08-01T14:48:00Z">
            <w:rPr/>
          </w:rPrChange>
        </w:rPr>
        <w:t>only</w:t>
      </w:r>
      <w:r w:rsidR="00F73A4C" w:rsidRPr="00992146">
        <w:rPr>
          <w:lang w:val="en-US"/>
          <w:rPrChange w:id="5668" w:author="Anusha De" w:date="2022-08-01T14:48:00Z">
            <w:rPr/>
          </w:rPrChange>
        </w:rPr>
        <w:t xml:space="preserve"> </w:t>
      </w:r>
      <w:r w:rsidRPr="00992146">
        <w:rPr>
          <w:lang w:val="en-US"/>
          <w:rPrChange w:id="5669" w:author="Anusha De" w:date="2022-08-01T14:48:00Z">
            <w:rPr/>
          </w:rPrChange>
        </w:rPr>
        <w:t>6.9</w:t>
      </w:r>
      <w:r w:rsidR="00F73A4C" w:rsidRPr="00992146">
        <w:rPr>
          <w:lang w:val="en-US"/>
          <w:rPrChange w:id="5670" w:author="Anusha De" w:date="2022-08-01T14:48:00Z">
            <w:rPr/>
          </w:rPrChange>
        </w:rPr>
        <w:t xml:space="preserve"> </w:t>
      </w:r>
      <w:r w:rsidRPr="00992146">
        <w:rPr>
          <w:lang w:val="en-US"/>
          <w:rPrChange w:id="5671" w:author="Anusha De" w:date="2022-08-01T14:48:00Z">
            <w:rPr/>
          </w:rPrChange>
        </w:rPr>
        <w:t>percent</w:t>
      </w:r>
      <w:r w:rsidR="00F73A4C" w:rsidRPr="00992146">
        <w:rPr>
          <w:lang w:val="en-US"/>
          <w:rPrChange w:id="5672" w:author="Anusha De" w:date="2022-08-01T14:48:00Z">
            <w:rPr/>
          </w:rPrChange>
        </w:rPr>
        <w:t xml:space="preserve"> </w:t>
      </w:r>
      <w:r w:rsidRPr="00992146">
        <w:rPr>
          <w:lang w:val="en-US"/>
          <w:rPrChange w:id="5673" w:author="Anusha De" w:date="2022-08-01T14:48:00Z">
            <w:rPr/>
          </w:rPrChange>
        </w:rPr>
        <w:t>of</w:t>
      </w:r>
      <w:r w:rsidR="00F73A4C" w:rsidRPr="00992146">
        <w:rPr>
          <w:lang w:val="en-US"/>
          <w:rPrChange w:id="5674" w:author="Anusha De" w:date="2022-08-01T14:48:00Z">
            <w:rPr/>
          </w:rPrChange>
        </w:rPr>
        <w:t xml:space="preserve"> </w:t>
      </w:r>
      <w:r w:rsidRPr="00992146">
        <w:rPr>
          <w:lang w:val="en-US"/>
          <w:rPrChange w:id="5675" w:author="Anusha De" w:date="2022-08-01T14:48:00Z">
            <w:rPr/>
          </w:rPrChange>
        </w:rPr>
        <w:t>processors</w:t>
      </w:r>
      <w:r w:rsidR="00F73A4C" w:rsidRPr="00992146">
        <w:rPr>
          <w:lang w:val="en-US"/>
          <w:rPrChange w:id="5676" w:author="Anusha De" w:date="2022-08-01T14:48:00Z">
            <w:rPr/>
          </w:rPrChange>
        </w:rPr>
        <w:t xml:space="preserve"> </w:t>
      </w:r>
      <w:r w:rsidRPr="00992146">
        <w:rPr>
          <w:lang w:val="en-US"/>
          <w:rPrChange w:id="5677" w:author="Anusha De" w:date="2022-08-01T14:48:00Z">
            <w:rPr/>
          </w:rPrChange>
        </w:rPr>
        <w:t>are</w:t>
      </w:r>
      <w:r w:rsidR="00F73A4C" w:rsidRPr="00992146">
        <w:rPr>
          <w:lang w:val="en-US"/>
          <w:rPrChange w:id="5678" w:author="Anusha De" w:date="2022-08-01T14:48:00Z">
            <w:rPr/>
          </w:rPrChange>
        </w:rPr>
        <w:t xml:space="preserve"> </w:t>
      </w:r>
      <w:r w:rsidRPr="00992146">
        <w:rPr>
          <w:lang w:val="en-US"/>
          <w:rPrChange w:id="5679" w:author="Anusha De" w:date="2022-08-01T14:48:00Z">
            <w:rPr/>
          </w:rPrChange>
        </w:rPr>
        <w:t>women.</w:t>
      </w:r>
    </w:p>
    <w:p w14:paraId="0BD0C66D" w14:textId="77777777" w:rsidR="005139B5" w:rsidRPr="00992146" w:rsidRDefault="0081249E" w:rsidP="00643A43">
      <w:pPr>
        <w:pStyle w:val="Heading2"/>
        <w:jc w:val="both"/>
        <w:rPr>
          <w:lang w:val="en-US"/>
          <w:rPrChange w:id="5680" w:author="Anusha De" w:date="2022-08-01T14:48:00Z">
            <w:rPr>
              <w:color w:val="auto"/>
            </w:rPr>
          </w:rPrChange>
        </w:rPr>
      </w:pPr>
      <w:bookmarkStart w:id="5681" w:name="Farmers"/>
      <w:bookmarkEnd w:id="5681"/>
      <w:r w:rsidRPr="00992146">
        <w:rPr>
          <w:lang w:val="en-US"/>
          <w:rPrChange w:id="5682" w:author="Anusha De" w:date="2022-08-01T14:48:00Z">
            <w:rPr>
              <w:color w:val="auto"/>
            </w:rPr>
          </w:rPrChange>
        </w:rPr>
        <w:t>Farmers</w:t>
      </w:r>
    </w:p>
    <w:p w14:paraId="69614AAC" w14:textId="751BF72A" w:rsidR="005139B5" w:rsidRPr="00992146" w:rsidRDefault="0081249E">
      <w:pPr>
        <w:rPr>
          <w:lang w:val="en-US"/>
          <w:rPrChange w:id="5683" w:author="Anusha De" w:date="2022-08-01T14:48:00Z">
            <w:rPr/>
          </w:rPrChange>
        </w:rPr>
        <w:pPrChange w:id="5684" w:author="Steve Wiggins" w:date="2022-07-30T17:59:00Z">
          <w:pPr>
            <w:pStyle w:val="1PP"/>
            <w:jc w:val="both"/>
          </w:pPr>
        </w:pPrChange>
      </w:pPr>
      <w:r w:rsidRPr="00992146">
        <w:rPr>
          <w:lang w:val="en-US"/>
          <w:rPrChange w:id="5685" w:author="Anusha De" w:date="2022-08-01T14:48:00Z">
            <w:rPr/>
          </w:rPrChange>
        </w:rPr>
        <w:t>Central</w:t>
      </w:r>
      <w:r w:rsidR="00F73A4C" w:rsidRPr="00992146">
        <w:rPr>
          <w:lang w:val="en-US"/>
          <w:rPrChange w:id="5686" w:author="Anusha De" w:date="2022-08-01T14:48:00Z">
            <w:rPr/>
          </w:rPrChange>
        </w:rPr>
        <w:t xml:space="preserve"> </w:t>
      </w:r>
      <w:r w:rsidRPr="00992146">
        <w:rPr>
          <w:lang w:val="en-US"/>
          <w:rPrChange w:id="5687" w:author="Anusha De" w:date="2022-08-01T14:48:00Z">
            <w:rPr/>
          </w:rPrChange>
        </w:rPr>
        <w:t>in</w:t>
      </w:r>
      <w:r w:rsidR="00F73A4C" w:rsidRPr="00992146">
        <w:rPr>
          <w:lang w:val="en-US"/>
          <w:rPrChange w:id="5688" w:author="Anusha De" w:date="2022-08-01T14:48:00Z">
            <w:rPr/>
          </w:rPrChange>
        </w:rPr>
        <w:t xml:space="preserve"> </w:t>
      </w:r>
      <w:r w:rsidRPr="00992146">
        <w:rPr>
          <w:lang w:val="en-US"/>
          <w:rPrChange w:id="5689" w:author="Anusha De" w:date="2022-08-01T14:48:00Z">
            <w:rPr/>
          </w:rPrChange>
        </w:rPr>
        <w:t>our</w:t>
      </w:r>
      <w:r w:rsidR="00F73A4C" w:rsidRPr="00992146">
        <w:rPr>
          <w:lang w:val="en-US"/>
          <w:rPrChange w:id="5690" w:author="Anusha De" w:date="2022-08-01T14:48:00Z">
            <w:rPr/>
          </w:rPrChange>
        </w:rPr>
        <w:t xml:space="preserve"> </w:t>
      </w:r>
      <w:r w:rsidRPr="00992146">
        <w:rPr>
          <w:lang w:val="en-US"/>
          <w:rPrChange w:id="5691" w:author="Anusha De" w:date="2022-08-01T14:48:00Z">
            <w:rPr/>
          </w:rPrChange>
        </w:rPr>
        <w:t>study</w:t>
      </w:r>
      <w:r w:rsidR="00F73A4C" w:rsidRPr="00992146">
        <w:rPr>
          <w:lang w:val="en-US"/>
          <w:rPrChange w:id="5692" w:author="Anusha De" w:date="2022-08-01T14:48:00Z">
            <w:rPr/>
          </w:rPrChange>
        </w:rPr>
        <w:t xml:space="preserve"> </w:t>
      </w:r>
      <w:r w:rsidRPr="00992146">
        <w:rPr>
          <w:lang w:val="en-US"/>
          <w:rPrChange w:id="5693" w:author="Anusha De" w:date="2022-08-01T14:48:00Z">
            <w:rPr/>
          </w:rPrChange>
        </w:rPr>
        <w:t>are</w:t>
      </w:r>
      <w:r w:rsidR="00F73A4C" w:rsidRPr="00992146">
        <w:rPr>
          <w:lang w:val="en-US"/>
          <w:rPrChange w:id="5694" w:author="Anusha De" w:date="2022-08-01T14:48:00Z">
            <w:rPr/>
          </w:rPrChange>
        </w:rPr>
        <w:t xml:space="preserve"> </w:t>
      </w:r>
      <w:r w:rsidRPr="00992146">
        <w:rPr>
          <w:lang w:val="en-US"/>
          <w:rPrChange w:id="5695" w:author="Anusha De" w:date="2022-08-01T14:48:00Z">
            <w:rPr/>
          </w:rPrChange>
        </w:rPr>
        <w:t>smallholder</w:t>
      </w:r>
      <w:r w:rsidR="00F73A4C" w:rsidRPr="00992146">
        <w:rPr>
          <w:lang w:val="en-US"/>
          <w:rPrChange w:id="5696" w:author="Anusha De" w:date="2022-08-01T14:48:00Z">
            <w:rPr/>
          </w:rPrChange>
        </w:rPr>
        <w:t xml:space="preserve"> </w:t>
      </w:r>
      <w:r w:rsidRPr="00992146">
        <w:rPr>
          <w:lang w:val="en-US"/>
          <w:rPrChange w:id="5697" w:author="Anusha De" w:date="2022-08-01T14:48:00Z">
            <w:rPr/>
          </w:rPrChange>
        </w:rPr>
        <w:t>maize</w:t>
      </w:r>
      <w:r w:rsidR="00F73A4C" w:rsidRPr="00992146">
        <w:rPr>
          <w:lang w:val="en-US"/>
          <w:rPrChange w:id="5698" w:author="Anusha De" w:date="2022-08-01T14:48:00Z">
            <w:rPr/>
          </w:rPrChange>
        </w:rPr>
        <w:t xml:space="preserve"> </w:t>
      </w:r>
      <w:r w:rsidRPr="00992146">
        <w:rPr>
          <w:lang w:val="en-US"/>
          <w:rPrChange w:id="5699" w:author="Anusha De" w:date="2022-08-01T14:48:00Z">
            <w:rPr/>
          </w:rPrChange>
        </w:rPr>
        <w:t>farmers,</w:t>
      </w:r>
      <w:r w:rsidR="00F73A4C" w:rsidRPr="00992146">
        <w:rPr>
          <w:lang w:val="en-US"/>
          <w:rPrChange w:id="5700" w:author="Anusha De" w:date="2022-08-01T14:48:00Z">
            <w:rPr/>
          </w:rPrChange>
        </w:rPr>
        <w:t xml:space="preserve"> </w:t>
      </w:r>
      <w:r w:rsidRPr="00992146">
        <w:rPr>
          <w:lang w:val="en-US"/>
          <w:rPrChange w:id="5701" w:author="Anusha De" w:date="2022-08-01T14:48:00Z">
            <w:rPr/>
          </w:rPrChange>
        </w:rPr>
        <w:t>who</w:t>
      </w:r>
      <w:r w:rsidR="00F73A4C" w:rsidRPr="00992146">
        <w:rPr>
          <w:lang w:val="en-US"/>
          <w:rPrChange w:id="5702" w:author="Anusha De" w:date="2022-08-01T14:48:00Z">
            <w:rPr/>
          </w:rPrChange>
        </w:rPr>
        <w:t xml:space="preserve"> </w:t>
      </w:r>
      <w:r w:rsidRPr="00992146">
        <w:rPr>
          <w:lang w:val="en-US"/>
          <w:rPrChange w:id="5703" w:author="Anusha De" w:date="2022-08-01T14:48:00Z">
            <w:rPr/>
          </w:rPrChange>
        </w:rPr>
        <w:t>buy</w:t>
      </w:r>
      <w:r w:rsidR="00F73A4C" w:rsidRPr="00992146">
        <w:rPr>
          <w:lang w:val="en-US"/>
          <w:rPrChange w:id="5704" w:author="Anusha De" w:date="2022-08-01T14:48:00Z">
            <w:rPr/>
          </w:rPrChange>
        </w:rPr>
        <w:t xml:space="preserve"> </w:t>
      </w:r>
      <w:r w:rsidRPr="00992146">
        <w:rPr>
          <w:lang w:val="en-US"/>
          <w:rPrChange w:id="5705" w:author="Anusha De" w:date="2022-08-01T14:48:00Z">
            <w:rPr/>
          </w:rPrChange>
        </w:rPr>
        <w:t>inputs</w:t>
      </w:r>
      <w:r w:rsidR="00F73A4C" w:rsidRPr="00992146">
        <w:rPr>
          <w:lang w:val="en-US"/>
          <w:rPrChange w:id="5706" w:author="Anusha De" w:date="2022-08-01T14:48:00Z">
            <w:rPr/>
          </w:rPrChange>
        </w:rPr>
        <w:t xml:space="preserve"> </w:t>
      </w:r>
      <w:r w:rsidRPr="00992146">
        <w:rPr>
          <w:lang w:val="en-US"/>
          <w:rPrChange w:id="5707" w:author="Anusha De" w:date="2022-08-01T14:48:00Z">
            <w:rPr/>
          </w:rPrChange>
        </w:rPr>
        <w:t>such</w:t>
      </w:r>
      <w:r w:rsidR="00F73A4C" w:rsidRPr="00992146">
        <w:rPr>
          <w:lang w:val="en-US"/>
          <w:rPrChange w:id="5708" w:author="Anusha De" w:date="2022-08-01T14:48:00Z">
            <w:rPr/>
          </w:rPrChange>
        </w:rPr>
        <w:t xml:space="preserve"> </w:t>
      </w:r>
      <w:r w:rsidRPr="00992146">
        <w:rPr>
          <w:lang w:val="en-US"/>
          <w:rPrChange w:id="5709" w:author="Anusha De" w:date="2022-08-01T14:48:00Z">
            <w:rPr/>
          </w:rPrChange>
        </w:rPr>
        <w:t>as</w:t>
      </w:r>
      <w:r w:rsidR="00F73A4C" w:rsidRPr="00992146">
        <w:rPr>
          <w:lang w:val="en-US"/>
          <w:rPrChange w:id="5710" w:author="Anusha De" w:date="2022-08-01T14:48:00Z">
            <w:rPr/>
          </w:rPrChange>
        </w:rPr>
        <w:t xml:space="preserve"> </w:t>
      </w:r>
      <w:r w:rsidRPr="00992146">
        <w:rPr>
          <w:lang w:val="en-US"/>
          <w:rPrChange w:id="5711" w:author="Anusha De" w:date="2022-08-01T14:48:00Z">
            <w:rPr/>
          </w:rPrChange>
        </w:rPr>
        <w:t>seed</w:t>
      </w:r>
      <w:r w:rsidR="00F73A4C" w:rsidRPr="00992146">
        <w:rPr>
          <w:lang w:val="en-US"/>
          <w:rPrChange w:id="5712" w:author="Anusha De" w:date="2022-08-01T14:48:00Z">
            <w:rPr/>
          </w:rPrChange>
        </w:rPr>
        <w:t xml:space="preserve"> </w:t>
      </w:r>
      <w:r w:rsidRPr="00992146">
        <w:rPr>
          <w:lang w:val="en-US"/>
          <w:rPrChange w:id="5713" w:author="Anusha De" w:date="2022-08-01T14:48:00Z">
            <w:rPr/>
          </w:rPrChange>
        </w:rPr>
        <w:t>and</w:t>
      </w:r>
      <w:r w:rsidR="00F73A4C" w:rsidRPr="00992146">
        <w:rPr>
          <w:lang w:val="en-US"/>
          <w:rPrChange w:id="5714" w:author="Anusha De" w:date="2022-08-01T14:48:00Z">
            <w:rPr/>
          </w:rPrChange>
        </w:rPr>
        <w:t xml:space="preserve"> </w:t>
      </w:r>
      <w:r w:rsidRPr="00992146">
        <w:rPr>
          <w:lang w:val="en-US"/>
          <w:rPrChange w:id="5715" w:author="Anusha De" w:date="2022-08-01T14:48:00Z">
            <w:rPr/>
          </w:rPrChange>
        </w:rPr>
        <w:t>fertilizer</w:t>
      </w:r>
      <w:r w:rsidR="00F73A4C" w:rsidRPr="00992146">
        <w:rPr>
          <w:lang w:val="en-US"/>
          <w:rPrChange w:id="5716" w:author="Anusha De" w:date="2022-08-01T14:48:00Z">
            <w:rPr/>
          </w:rPrChange>
        </w:rPr>
        <w:t xml:space="preserve"> </w:t>
      </w:r>
      <w:r w:rsidRPr="00992146">
        <w:rPr>
          <w:lang w:val="en-US"/>
          <w:rPrChange w:id="5717" w:author="Anusha De" w:date="2022-08-01T14:48:00Z">
            <w:rPr/>
          </w:rPrChange>
        </w:rPr>
        <w:t>from</w:t>
      </w:r>
      <w:r w:rsidR="00F73A4C" w:rsidRPr="00992146">
        <w:rPr>
          <w:lang w:val="en-US"/>
          <w:rPrChange w:id="5718" w:author="Anusha De" w:date="2022-08-01T14:48:00Z">
            <w:rPr/>
          </w:rPrChange>
        </w:rPr>
        <w:t xml:space="preserve"> </w:t>
      </w:r>
      <w:r w:rsidRPr="00992146">
        <w:rPr>
          <w:lang w:val="en-US"/>
          <w:rPrChange w:id="5719" w:author="Anusha De" w:date="2022-08-01T14:48:00Z">
            <w:rPr/>
          </w:rPrChange>
        </w:rPr>
        <w:t>agro-input</w:t>
      </w:r>
      <w:r w:rsidR="00F73A4C" w:rsidRPr="00992146">
        <w:rPr>
          <w:lang w:val="en-US"/>
          <w:rPrChange w:id="5720" w:author="Anusha De" w:date="2022-08-01T14:48:00Z">
            <w:rPr/>
          </w:rPrChange>
        </w:rPr>
        <w:t xml:space="preserve"> </w:t>
      </w:r>
      <w:r w:rsidRPr="00992146">
        <w:rPr>
          <w:lang w:val="en-US"/>
          <w:rPrChange w:id="5721" w:author="Anusha De" w:date="2022-08-01T14:48:00Z">
            <w:rPr/>
          </w:rPrChange>
        </w:rPr>
        <w:t>dealers,</w:t>
      </w:r>
      <w:r w:rsidR="00F73A4C" w:rsidRPr="00992146">
        <w:rPr>
          <w:lang w:val="en-US"/>
          <w:rPrChange w:id="5722" w:author="Anusha De" w:date="2022-08-01T14:48:00Z">
            <w:rPr/>
          </w:rPrChange>
        </w:rPr>
        <w:t xml:space="preserve"> </w:t>
      </w:r>
      <w:r w:rsidRPr="00992146">
        <w:rPr>
          <w:lang w:val="en-US"/>
          <w:rPrChange w:id="5723" w:author="Anusha De" w:date="2022-08-01T14:48:00Z">
            <w:rPr/>
          </w:rPrChange>
        </w:rPr>
        <w:t>sell</w:t>
      </w:r>
      <w:r w:rsidR="00F73A4C" w:rsidRPr="00992146">
        <w:rPr>
          <w:lang w:val="en-US"/>
          <w:rPrChange w:id="5724" w:author="Anusha De" w:date="2022-08-01T14:48:00Z">
            <w:rPr/>
          </w:rPrChange>
        </w:rPr>
        <w:t xml:space="preserve"> </w:t>
      </w:r>
      <w:r w:rsidRPr="00992146">
        <w:rPr>
          <w:lang w:val="en-US"/>
          <w:rPrChange w:id="5725" w:author="Anusha De" w:date="2022-08-01T14:48:00Z">
            <w:rPr/>
          </w:rPrChange>
        </w:rPr>
        <w:t>to</w:t>
      </w:r>
      <w:r w:rsidR="00F73A4C" w:rsidRPr="00992146">
        <w:rPr>
          <w:lang w:val="en-US"/>
          <w:rPrChange w:id="5726" w:author="Anusha De" w:date="2022-08-01T14:48:00Z">
            <w:rPr/>
          </w:rPrChange>
        </w:rPr>
        <w:t xml:space="preserve"> </w:t>
      </w:r>
      <w:r w:rsidRPr="00992146">
        <w:rPr>
          <w:lang w:val="en-US"/>
          <w:rPrChange w:id="5727" w:author="Anusha De" w:date="2022-08-01T14:48:00Z">
            <w:rPr/>
          </w:rPrChange>
        </w:rPr>
        <w:t>traders</w:t>
      </w:r>
      <w:r w:rsidR="00F73A4C" w:rsidRPr="00992146">
        <w:rPr>
          <w:lang w:val="en-US"/>
          <w:rPrChange w:id="5728" w:author="Anusha De" w:date="2022-08-01T14:48:00Z">
            <w:rPr/>
          </w:rPrChange>
        </w:rPr>
        <w:t xml:space="preserve"> </w:t>
      </w:r>
      <w:r w:rsidRPr="00992146">
        <w:rPr>
          <w:lang w:val="en-US"/>
          <w:rPrChange w:id="5729" w:author="Anusha De" w:date="2022-08-01T14:48:00Z">
            <w:rPr/>
          </w:rPrChange>
        </w:rPr>
        <w:t>and/or</w:t>
      </w:r>
      <w:r w:rsidR="00F73A4C" w:rsidRPr="00992146">
        <w:rPr>
          <w:lang w:val="en-US"/>
          <w:rPrChange w:id="5730" w:author="Anusha De" w:date="2022-08-01T14:48:00Z">
            <w:rPr/>
          </w:rPrChange>
        </w:rPr>
        <w:t xml:space="preserve"> </w:t>
      </w:r>
      <w:r w:rsidRPr="00992146">
        <w:rPr>
          <w:lang w:val="en-US"/>
          <w:rPrChange w:id="5731" w:author="Anusha De" w:date="2022-08-01T14:48:00Z">
            <w:rPr/>
          </w:rPrChange>
        </w:rPr>
        <w:t>use</w:t>
      </w:r>
      <w:r w:rsidR="00F73A4C" w:rsidRPr="00992146">
        <w:rPr>
          <w:lang w:val="en-US"/>
          <w:rPrChange w:id="5732" w:author="Anusha De" w:date="2022-08-01T14:48:00Z">
            <w:rPr/>
          </w:rPrChange>
        </w:rPr>
        <w:t xml:space="preserve"> </w:t>
      </w:r>
      <w:r w:rsidRPr="00992146">
        <w:rPr>
          <w:lang w:val="en-US"/>
          <w:rPrChange w:id="5733" w:author="Anusha De" w:date="2022-08-01T14:48:00Z">
            <w:rPr/>
          </w:rPrChange>
        </w:rPr>
        <w:t>millers</w:t>
      </w:r>
      <w:r w:rsidR="00F73A4C" w:rsidRPr="00992146">
        <w:rPr>
          <w:lang w:val="en-US"/>
          <w:rPrChange w:id="5734" w:author="Anusha De" w:date="2022-08-01T14:48:00Z">
            <w:rPr/>
          </w:rPrChange>
        </w:rPr>
        <w:t xml:space="preserve"> </w:t>
      </w:r>
      <w:r w:rsidRPr="00992146">
        <w:rPr>
          <w:lang w:val="en-US"/>
          <w:rPrChange w:id="5735" w:author="Anusha De" w:date="2022-08-01T14:48:00Z">
            <w:rPr/>
          </w:rPrChange>
        </w:rPr>
        <w:t>to</w:t>
      </w:r>
      <w:r w:rsidR="00F73A4C" w:rsidRPr="00992146">
        <w:rPr>
          <w:lang w:val="en-US"/>
          <w:rPrChange w:id="5736" w:author="Anusha De" w:date="2022-08-01T14:48:00Z">
            <w:rPr/>
          </w:rPrChange>
        </w:rPr>
        <w:t xml:space="preserve"> </w:t>
      </w:r>
      <w:r w:rsidRPr="00992146">
        <w:rPr>
          <w:lang w:val="en-US"/>
          <w:rPrChange w:id="5737" w:author="Anusha De" w:date="2022-08-01T14:48:00Z">
            <w:rPr/>
          </w:rPrChange>
        </w:rPr>
        <w:t>process</w:t>
      </w:r>
      <w:r w:rsidR="00F73A4C" w:rsidRPr="00992146">
        <w:rPr>
          <w:lang w:val="en-US"/>
          <w:rPrChange w:id="5738" w:author="Anusha De" w:date="2022-08-01T14:48:00Z">
            <w:rPr/>
          </w:rPrChange>
        </w:rPr>
        <w:t xml:space="preserve"> </w:t>
      </w:r>
      <w:r w:rsidRPr="00992146">
        <w:rPr>
          <w:lang w:val="en-US"/>
          <w:rPrChange w:id="5739" w:author="Anusha De" w:date="2022-08-01T14:48:00Z">
            <w:rPr/>
          </w:rPrChange>
        </w:rPr>
        <w:t>their</w:t>
      </w:r>
      <w:r w:rsidR="00F73A4C" w:rsidRPr="00992146">
        <w:rPr>
          <w:lang w:val="en-US"/>
          <w:rPrChange w:id="5740" w:author="Anusha De" w:date="2022-08-01T14:48:00Z">
            <w:rPr/>
          </w:rPrChange>
        </w:rPr>
        <w:t xml:space="preserve"> </w:t>
      </w:r>
      <w:r w:rsidRPr="00992146">
        <w:rPr>
          <w:lang w:val="en-US"/>
          <w:rPrChange w:id="5741" w:author="Anusha De" w:date="2022-08-01T14:48:00Z">
            <w:rPr/>
          </w:rPrChange>
        </w:rPr>
        <w:t>maize</w:t>
      </w:r>
      <w:r w:rsidR="00F73A4C" w:rsidRPr="00992146">
        <w:rPr>
          <w:lang w:val="en-US"/>
          <w:rPrChange w:id="5742" w:author="Anusha De" w:date="2022-08-01T14:48:00Z">
            <w:rPr/>
          </w:rPrChange>
        </w:rPr>
        <w:t xml:space="preserve"> </w:t>
      </w:r>
      <w:r w:rsidRPr="00992146">
        <w:rPr>
          <w:lang w:val="en-US"/>
          <w:rPrChange w:id="5743" w:author="Anusha De" w:date="2022-08-01T14:48:00Z">
            <w:rPr/>
          </w:rPrChange>
        </w:rPr>
        <w:t>for</w:t>
      </w:r>
      <w:r w:rsidR="00F73A4C" w:rsidRPr="00992146">
        <w:rPr>
          <w:lang w:val="en-US"/>
          <w:rPrChange w:id="5744" w:author="Anusha De" w:date="2022-08-01T14:48:00Z">
            <w:rPr/>
          </w:rPrChange>
        </w:rPr>
        <w:t xml:space="preserve"> </w:t>
      </w:r>
      <w:r w:rsidRPr="00992146">
        <w:rPr>
          <w:lang w:val="en-US"/>
          <w:rPrChange w:id="5745" w:author="Anusha De" w:date="2022-08-01T14:48:00Z">
            <w:rPr/>
          </w:rPrChange>
        </w:rPr>
        <w:t>own</w:t>
      </w:r>
      <w:r w:rsidR="00F73A4C" w:rsidRPr="00992146">
        <w:rPr>
          <w:lang w:val="en-US"/>
          <w:rPrChange w:id="5746" w:author="Anusha De" w:date="2022-08-01T14:48:00Z">
            <w:rPr/>
          </w:rPrChange>
        </w:rPr>
        <w:t xml:space="preserve"> </w:t>
      </w:r>
      <w:r w:rsidRPr="00992146">
        <w:rPr>
          <w:lang w:val="en-US"/>
          <w:rPrChange w:id="5747" w:author="Anusha De" w:date="2022-08-01T14:48:00Z">
            <w:rPr/>
          </w:rPrChange>
        </w:rPr>
        <w:t>consumption.</w:t>
      </w:r>
      <w:r w:rsidR="00F73A4C" w:rsidRPr="00992146">
        <w:rPr>
          <w:lang w:val="en-US"/>
          <w:rPrChange w:id="5748" w:author="Anusha De" w:date="2022-08-01T14:48:00Z">
            <w:rPr/>
          </w:rPrChange>
        </w:rPr>
        <w:t xml:space="preserve"> </w:t>
      </w:r>
      <w:r w:rsidRPr="00992146">
        <w:rPr>
          <w:lang w:val="en-US"/>
          <w:rPrChange w:id="5749" w:author="Anusha De" w:date="2022-08-01T14:48:00Z">
            <w:rPr/>
          </w:rPrChange>
        </w:rPr>
        <w:t>These</w:t>
      </w:r>
      <w:r w:rsidR="00F73A4C" w:rsidRPr="00992146">
        <w:rPr>
          <w:lang w:val="en-US"/>
          <w:rPrChange w:id="5750" w:author="Anusha De" w:date="2022-08-01T14:48:00Z">
            <w:rPr/>
          </w:rPrChange>
        </w:rPr>
        <w:t xml:space="preserve"> </w:t>
      </w:r>
      <w:r w:rsidRPr="00992146">
        <w:rPr>
          <w:lang w:val="en-US"/>
          <w:rPrChange w:id="5751" w:author="Anusha De" w:date="2022-08-01T14:48:00Z">
            <w:rPr/>
          </w:rPrChange>
        </w:rPr>
        <w:t>are</w:t>
      </w:r>
      <w:r w:rsidR="00F73A4C" w:rsidRPr="00992146">
        <w:rPr>
          <w:lang w:val="en-US"/>
          <w:rPrChange w:id="5752" w:author="Anusha De" w:date="2022-08-01T14:48:00Z">
            <w:rPr/>
          </w:rPrChange>
        </w:rPr>
        <w:t xml:space="preserve"> </w:t>
      </w:r>
      <w:r w:rsidRPr="00992146">
        <w:rPr>
          <w:lang w:val="en-US"/>
          <w:rPrChange w:id="5753" w:author="Anusha De" w:date="2022-08-01T14:48:00Z">
            <w:rPr/>
          </w:rPrChange>
        </w:rPr>
        <w:t>generally</w:t>
      </w:r>
      <w:r w:rsidR="00F73A4C" w:rsidRPr="00992146">
        <w:rPr>
          <w:lang w:val="en-US"/>
          <w:rPrChange w:id="5754" w:author="Anusha De" w:date="2022-08-01T14:48:00Z">
            <w:rPr/>
          </w:rPrChange>
        </w:rPr>
        <w:t xml:space="preserve"> </w:t>
      </w:r>
      <w:r w:rsidRPr="00992146">
        <w:rPr>
          <w:lang w:val="en-US"/>
          <w:rPrChange w:id="5755" w:author="Anusha De" w:date="2022-08-01T14:48:00Z">
            <w:rPr/>
          </w:rPrChange>
        </w:rPr>
        <w:t>small</w:t>
      </w:r>
      <w:r w:rsidR="00F73A4C" w:rsidRPr="00992146">
        <w:rPr>
          <w:lang w:val="en-US"/>
          <w:rPrChange w:id="5756" w:author="Anusha De" w:date="2022-08-01T14:48:00Z">
            <w:rPr/>
          </w:rPrChange>
        </w:rPr>
        <w:t xml:space="preserve"> </w:t>
      </w:r>
      <w:r w:rsidRPr="00992146">
        <w:rPr>
          <w:lang w:val="en-US"/>
          <w:rPrChange w:id="5757" w:author="Anusha De" w:date="2022-08-01T14:48:00Z">
            <w:rPr/>
          </w:rPrChange>
        </w:rPr>
        <w:t>farmers,</w:t>
      </w:r>
      <w:r w:rsidR="00F73A4C" w:rsidRPr="00992146">
        <w:rPr>
          <w:lang w:val="en-US"/>
          <w:rPrChange w:id="5758" w:author="Anusha De" w:date="2022-08-01T14:48:00Z">
            <w:rPr/>
          </w:rPrChange>
        </w:rPr>
        <w:t xml:space="preserve"> </w:t>
      </w:r>
      <w:r w:rsidRPr="00992146">
        <w:rPr>
          <w:lang w:val="en-US"/>
          <w:rPrChange w:id="5759" w:author="Anusha De" w:date="2022-08-01T14:48:00Z">
            <w:rPr/>
          </w:rPrChange>
        </w:rPr>
        <w:t>cultivating</w:t>
      </w:r>
      <w:r w:rsidR="00F73A4C" w:rsidRPr="00992146">
        <w:rPr>
          <w:lang w:val="en-US"/>
          <w:rPrChange w:id="5760" w:author="Anusha De" w:date="2022-08-01T14:48:00Z">
            <w:rPr/>
          </w:rPrChange>
        </w:rPr>
        <w:t xml:space="preserve"> </w:t>
      </w:r>
      <w:r w:rsidRPr="00992146">
        <w:rPr>
          <w:lang w:val="en-US"/>
          <w:rPrChange w:id="5761" w:author="Anusha De" w:date="2022-08-01T14:48:00Z">
            <w:rPr/>
          </w:rPrChange>
        </w:rPr>
        <w:t>maize</w:t>
      </w:r>
      <w:r w:rsidR="00F73A4C" w:rsidRPr="00992146">
        <w:rPr>
          <w:lang w:val="en-US"/>
          <w:rPrChange w:id="5762" w:author="Anusha De" w:date="2022-08-01T14:48:00Z">
            <w:rPr/>
          </w:rPrChange>
        </w:rPr>
        <w:t xml:space="preserve"> </w:t>
      </w:r>
      <w:r w:rsidRPr="00992146">
        <w:rPr>
          <w:lang w:val="en-US"/>
          <w:rPrChange w:id="5763" w:author="Anusha De" w:date="2022-08-01T14:48:00Z">
            <w:rPr/>
          </w:rPrChange>
        </w:rPr>
        <w:t>on</w:t>
      </w:r>
      <w:r w:rsidR="00F73A4C" w:rsidRPr="00992146">
        <w:rPr>
          <w:lang w:val="en-US"/>
          <w:rPrChange w:id="5764" w:author="Anusha De" w:date="2022-08-01T14:48:00Z">
            <w:rPr/>
          </w:rPrChange>
        </w:rPr>
        <w:t xml:space="preserve"> </w:t>
      </w:r>
      <w:r w:rsidRPr="00992146">
        <w:rPr>
          <w:lang w:val="en-US"/>
          <w:rPrChange w:id="5765" w:author="Anusha De" w:date="2022-08-01T14:48:00Z">
            <w:rPr/>
          </w:rPrChange>
        </w:rPr>
        <w:t>one</w:t>
      </w:r>
      <w:r w:rsidR="00F73A4C" w:rsidRPr="00992146">
        <w:rPr>
          <w:lang w:val="en-US"/>
          <w:rPrChange w:id="5766" w:author="Anusha De" w:date="2022-08-01T14:48:00Z">
            <w:rPr/>
          </w:rPrChange>
        </w:rPr>
        <w:t xml:space="preserve"> </w:t>
      </w:r>
      <w:r w:rsidRPr="00992146">
        <w:rPr>
          <w:lang w:val="en-US"/>
          <w:rPrChange w:id="5767" w:author="Anusha De" w:date="2022-08-01T14:48:00Z">
            <w:rPr/>
          </w:rPrChange>
        </w:rPr>
        <w:t>or</w:t>
      </w:r>
      <w:r w:rsidR="00F73A4C" w:rsidRPr="00992146">
        <w:rPr>
          <w:lang w:val="en-US"/>
          <w:rPrChange w:id="5768" w:author="Anusha De" w:date="2022-08-01T14:48:00Z">
            <w:rPr/>
          </w:rPrChange>
        </w:rPr>
        <w:t xml:space="preserve"> </w:t>
      </w:r>
      <w:r w:rsidRPr="00992146">
        <w:rPr>
          <w:lang w:val="en-US"/>
          <w:rPrChange w:id="5769" w:author="Anusha De" w:date="2022-08-01T14:48:00Z">
            <w:rPr/>
          </w:rPrChange>
        </w:rPr>
        <w:t>two</w:t>
      </w:r>
      <w:r w:rsidR="00F73A4C" w:rsidRPr="00992146">
        <w:rPr>
          <w:lang w:val="en-US"/>
          <w:rPrChange w:id="5770" w:author="Anusha De" w:date="2022-08-01T14:48:00Z">
            <w:rPr/>
          </w:rPrChange>
        </w:rPr>
        <w:t xml:space="preserve"> </w:t>
      </w:r>
      <w:r w:rsidRPr="00992146">
        <w:rPr>
          <w:lang w:val="en-US"/>
          <w:rPrChange w:id="5771" w:author="Anusha De" w:date="2022-08-01T14:48:00Z">
            <w:rPr/>
          </w:rPrChange>
        </w:rPr>
        <w:t>plots,</w:t>
      </w:r>
      <w:r w:rsidR="00F73A4C" w:rsidRPr="00992146">
        <w:rPr>
          <w:lang w:val="en-US"/>
          <w:rPrChange w:id="5772" w:author="Anusha De" w:date="2022-08-01T14:48:00Z">
            <w:rPr/>
          </w:rPrChange>
        </w:rPr>
        <w:t xml:space="preserve"> </w:t>
      </w:r>
      <w:r w:rsidRPr="00992146">
        <w:rPr>
          <w:lang w:val="en-US"/>
          <w:rPrChange w:id="5773" w:author="Anusha De" w:date="2022-08-01T14:48:00Z">
            <w:rPr/>
          </w:rPrChange>
        </w:rPr>
        <w:t>corresponding</w:t>
      </w:r>
      <w:r w:rsidR="00F73A4C" w:rsidRPr="00992146">
        <w:rPr>
          <w:lang w:val="en-US"/>
          <w:rPrChange w:id="5774" w:author="Anusha De" w:date="2022-08-01T14:48:00Z">
            <w:rPr/>
          </w:rPrChange>
        </w:rPr>
        <w:t xml:space="preserve"> </w:t>
      </w:r>
      <w:r w:rsidRPr="00992146">
        <w:rPr>
          <w:lang w:val="en-US"/>
          <w:rPrChange w:id="5775" w:author="Anusha De" w:date="2022-08-01T14:48:00Z">
            <w:rPr/>
          </w:rPrChange>
        </w:rPr>
        <w:t>to</w:t>
      </w:r>
      <w:r w:rsidR="00F73A4C" w:rsidRPr="00992146">
        <w:rPr>
          <w:lang w:val="en-US"/>
          <w:rPrChange w:id="5776" w:author="Anusha De" w:date="2022-08-01T14:48:00Z">
            <w:rPr/>
          </w:rPrChange>
        </w:rPr>
        <w:t xml:space="preserve"> </w:t>
      </w:r>
      <w:r w:rsidRPr="00992146">
        <w:rPr>
          <w:lang w:val="en-US"/>
          <w:rPrChange w:id="5777" w:author="Anusha De" w:date="2022-08-01T14:48:00Z">
            <w:rPr/>
          </w:rPrChange>
        </w:rPr>
        <w:t>1.81</w:t>
      </w:r>
      <w:r w:rsidR="00F73A4C" w:rsidRPr="00992146">
        <w:rPr>
          <w:lang w:val="en-US"/>
          <w:rPrChange w:id="5778" w:author="Anusha De" w:date="2022-08-01T14:48:00Z">
            <w:rPr/>
          </w:rPrChange>
        </w:rPr>
        <w:t xml:space="preserve"> </w:t>
      </w:r>
      <w:r w:rsidRPr="00992146">
        <w:rPr>
          <w:lang w:val="en-US"/>
          <w:rPrChange w:id="5779" w:author="Anusha De" w:date="2022-08-01T14:48:00Z">
            <w:rPr/>
          </w:rPrChange>
        </w:rPr>
        <w:t>acres.</w:t>
      </w:r>
      <w:r w:rsidR="00F73A4C" w:rsidRPr="00992146">
        <w:rPr>
          <w:lang w:val="en-US"/>
          <w:rPrChange w:id="5780" w:author="Anusha De" w:date="2022-08-01T14:48:00Z">
            <w:rPr/>
          </w:rPrChange>
        </w:rPr>
        <w:t xml:space="preserve"> </w:t>
      </w:r>
      <w:r w:rsidRPr="00992146">
        <w:rPr>
          <w:lang w:val="en-US"/>
          <w:rPrChange w:id="5781" w:author="Anusha De" w:date="2022-08-01T14:48:00Z">
            <w:rPr/>
          </w:rPrChange>
        </w:rPr>
        <w:t>The</w:t>
      </w:r>
      <w:r w:rsidR="00F73A4C" w:rsidRPr="00992146">
        <w:rPr>
          <w:lang w:val="en-US"/>
          <w:rPrChange w:id="5782" w:author="Anusha De" w:date="2022-08-01T14:48:00Z">
            <w:rPr/>
          </w:rPrChange>
        </w:rPr>
        <w:t xml:space="preserve"> </w:t>
      </w:r>
      <w:r w:rsidRPr="00992146">
        <w:rPr>
          <w:lang w:val="en-US"/>
          <w:rPrChange w:id="5783" w:author="Anusha De" w:date="2022-08-01T14:48:00Z">
            <w:rPr/>
          </w:rPrChange>
        </w:rPr>
        <w:t>average</w:t>
      </w:r>
      <w:r w:rsidR="00F73A4C" w:rsidRPr="00992146">
        <w:rPr>
          <w:lang w:val="en-US"/>
          <w:rPrChange w:id="5784" w:author="Anusha De" w:date="2022-08-01T14:48:00Z">
            <w:rPr/>
          </w:rPrChange>
        </w:rPr>
        <w:t xml:space="preserve"> </w:t>
      </w:r>
      <w:r w:rsidRPr="00992146">
        <w:rPr>
          <w:lang w:val="en-US"/>
          <w:rPrChange w:id="5785" w:author="Anusha De" w:date="2022-08-01T14:48:00Z">
            <w:rPr/>
          </w:rPrChange>
        </w:rPr>
        <w:t>age</w:t>
      </w:r>
      <w:r w:rsidR="00F73A4C" w:rsidRPr="00992146">
        <w:rPr>
          <w:lang w:val="en-US"/>
          <w:rPrChange w:id="5786" w:author="Anusha De" w:date="2022-08-01T14:48:00Z">
            <w:rPr/>
          </w:rPrChange>
        </w:rPr>
        <w:t xml:space="preserve"> </w:t>
      </w:r>
      <w:r w:rsidRPr="00992146">
        <w:rPr>
          <w:lang w:val="en-US"/>
          <w:rPrChange w:id="5787" w:author="Anusha De" w:date="2022-08-01T14:48:00Z">
            <w:rPr/>
          </w:rPrChange>
        </w:rPr>
        <w:t>of</w:t>
      </w:r>
      <w:r w:rsidR="00F73A4C" w:rsidRPr="00992146">
        <w:rPr>
          <w:lang w:val="en-US"/>
          <w:rPrChange w:id="5788" w:author="Anusha De" w:date="2022-08-01T14:48:00Z">
            <w:rPr/>
          </w:rPrChange>
        </w:rPr>
        <w:t xml:space="preserve"> </w:t>
      </w:r>
      <w:r w:rsidRPr="00992146">
        <w:rPr>
          <w:lang w:val="en-US"/>
          <w:rPrChange w:id="5789" w:author="Anusha De" w:date="2022-08-01T14:48:00Z">
            <w:rPr/>
          </w:rPrChange>
        </w:rPr>
        <w:t>the</w:t>
      </w:r>
      <w:r w:rsidR="00F73A4C" w:rsidRPr="00992146">
        <w:rPr>
          <w:lang w:val="en-US"/>
          <w:rPrChange w:id="5790" w:author="Anusha De" w:date="2022-08-01T14:48:00Z">
            <w:rPr/>
          </w:rPrChange>
        </w:rPr>
        <w:t xml:space="preserve"> </w:t>
      </w:r>
      <w:r w:rsidRPr="00992146">
        <w:rPr>
          <w:lang w:val="en-US"/>
          <w:rPrChange w:id="5791" w:author="Anusha De" w:date="2022-08-01T14:48:00Z">
            <w:rPr/>
          </w:rPrChange>
        </w:rPr>
        <w:t>farmers</w:t>
      </w:r>
      <w:r w:rsidR="00F73A4C" w:rsidRPr="00992146">
        <w:rPr>
          <w:lang w:val="en-US"/>
          <w:rPrChange w:id="5792" w:author="Anusha De" w:date="2022-08-01T14:48:00Z">
            <w:rPr/>
          </w:rPrChange>
        </w:rPr>
        <w:t xml:space="preserve"> </w:t>
      </w:r>
      <w:r w:rsidRPr="00992146">
        <w:rPr>
          <w:lang w:val="en-US"/>
          <w:rPrChange w:id="5793" w:author="Anusha De" w:date="2022-08-01T14:48:00Z">
            <w:rPr/>
          </w:rPrChange>
        </w:rPr>
        <w:t>is</w:t>
      </w:r>
      <w:r w:rsidR="00F73A4C" w:rsidRPr="00992146">
        <w:rPr>
          <w:lang w:val="en-US"/>
          <w:rPrChange w:id="5794" w:author="Anusha De" w:date="2022-08-01T14:48:00Z">
            <w:rPr/>
          </w:rPrChange>
        </w:rPr>
        <w:t xml:space="preserve"> </w:t>
      </w:r>
      <w:r w:rsidRPr="00992146">
        <w:rPr>
          <w:lang w:val="en-US"/>
          <w:rPrChange w:id="5795" w:author="Anusha De" w:date="2022-08-01T14:48:00Z">
            <w:rPr/>
          </w:rPrChange>
        </w:rPr>
        <w:t>44.5</w:t>
      </w:r>
      <w:r w:rsidR="00F73A4C" w:rsidRPr="00992146">
        <w:rPr>
          <w:lang w:val="en-US"/>
          <w:rPrChange w:id="5796" w:author="Anusha De" w:date="2022-08-01T14:48:00Z">
            <w:rPr/>
          </w:rPrChange>
        </w:rPr>
        <w:t xml:space="preserve"> </w:t>
      </w:r>
      <w:r w:rsidRPr="00992146">
        <w:rPr>
          <w:lang w:val="en-US"/>
          <w:rPrChange w:id="5797" w:author="Anusha De" w:date="2022-08-01T14:48:00Z">
            <w:rPr/>
          </w:rPrChange>
        </w:rPr>
        <w:t>and</w:t>
      </w:r>
      <w:r w:rsidR="00F73A4C" w:rsidRPr="00992146">
        <w:rPr>
          <w:lang w:val="en-US"/>
          <w:rPrChange w:id="5798" w:author="Anusha De" w:date="2022-08-01T14:48:00Z">
            <w:rPr/>
          </w:rPrChange>
        </w:rPr>
        <w:t xml:space="preserve"> </w:t>
      </w:r>
      <w:r w:rsidRPr="00992146">
        <w:rPr>
          <w:lang w:val="en-US"/>
          <w:rPrChange w:id="5799" w:author="Anusha De" w:date="2022-08-01T14:48:00Z">
            <w:rPr/>
          </w:rPrChange>
        </w:rPr>
        <w:t>43</w:t>
      </w:r>
      <w:r w:rsidR="00F73A4C" w:rsidRPr="00992146">
        <w:rPr>
          <w:lang w:val="en-US"/>
          <w:rPrChange w:id="5800" w:author="Anusha De" w:date="2022-08-01T14:48:00Z">
            <w:rPr/>
          </w:rPrChange>
        </w:rPr>
        <w:t xml:space="preserve"> </w:t>
      </w:r>
      <w:r w:rsidRPr="00992146">
        <w:rPr>
          <w:lang w:val="en-US"/>
          <w:rPrChange w:id="5801" w:author="Anusha De" w:date="2022-08-01T14:48:00Z">
            <w:rPr/>
          </w:rPrChange>
        </w:rPr>
        <w:t>percent</w:t>
      </w:r>
      <w:r w:rsidR="00F73A4C" w:rsidRPr="00992146">
        <w:rPr>
          <w:lang w:val="en-US"/>
          <w:rPrChange w:id="5802" w:author="Anusha De" w:date="2022-08-01T14:48:00Z">
            <w:rPr/>
          </w:rPrChange>
        </w:rPr>
        <w:t xml:space="preserve"> </w:t>
      </w:r>
      <w:r w:rsidRPr="00992146">
        <w:rPr>
          <w:lang w:val="en-US"/>
          <w:rPrChange w:id="5803" w:author="Anusha De" w:date="2022-08-01T14:48:00Z">
            <w:rPr/>
          </w:rPrChange>
        </w:rPr>
        <w:t>finished</w:t>
      </w:r>
      <w:r w:rsidR="00F73A4C" w:rsidRPr="00992146">
        <w:rPr>
          <w:lang w:val="en-US"/>
          <w:rPrChange w:id="5804" w:author="Anusha De" w:date="2022-08-01T14:48:00Z">
            <w:rPr/>
          </w:rPrChange>
        </w:rPr>
        <w:t xml:space="preserve"> </w:t>
      </w:r>
      <w:r w:rsidRPr="00992146">
        <w:rPr>
          <w:lang w:val="en-US"/>
          <w:rPrChange w:id="5805" w:author="Anusha De" w:date="2022-08-01T14:48:00Z">
            <w:rPr/>
          </w:rPrChange>
        </w:rPr>
        <w:t>only</w:t>
      </w:r>
      <w:r w:rsidR="00F73A4C" w:rsidRPr="00992146">
        <w:rPr>
          <w:lang w:val="en-US"/>
          <w:rPrChange w:id="5806" w:author="Anusha De" w:date="2022-08-01T14:48:00Z">
            <w:rPr/>
          </w:rPrChange>
        </w:rPr>
        <w:t xml:space="preserve"> </w:t>
      </w:r>
      <w:r w:rsidRPr="00992146">
        <w:rPr>
          <w:lang w:val="en-US"/>
          <w:rPrChange w:id="5807" w:author="Anusha De" w:date="2022-08-01T14:48:00Z">
            <w:rPr/>
          </w:rPrChange>
        </w:rPr>
        <w:t>primary</w:t>
      </w:r>
      <w:r w:rsidR="00F73A4C" w:rsidRPr="00992146">
        <w:rPr>
          <w:lang w:val="en-US"/>
          <w:rPrChange w:id="5808" w:author="Anusha De" w:date="2022-08-01T14:48:00Z">
            <w:rPr/>
          </w:rPrChange>
        </w:rPr>
        <w:t xml:space="preserve"> </w:t>
      </w:r>
      <w:r w:rsidRPr="00992146">
        <w:rPr>
          <w:lang w:val="en-US"/>
          <w:rPrChange w:id="5809" w:author="Anusha De" w:date="2022-08-01T14:48:00Z">
            <w:rPr/>
          </w:rPrChange>
        </w:rPr>
        <w:t>education.</w:t>
      </w:r>
      <w:r w:rsidR="00F73A4C" w:rsidRPr="00992146">
        <w:rPr>
          <w:lang w:val="en-US"/>
          <w:rPrChange w:id="5810" w:author="Anusha De" w:date="2022-08-01T14:48:00Z">
            <w:rPr/>
          </w:rPrChange>
        </w:rPr>
        <w:t xml:space="preserve"> </w:t>
      </w:r>
      <w:r w:rsidRPr="00992146">
        <w:rPr>
          <w:lang w:val="en-US"/>
          <w:rPrChange w:id="5811" w:author="Anusha De" w:date="2022-08-01T14:48:00Z">
            <w:rPr/>
          </w:rPrChange>
        </w:rPr>
        <w:t>The</w:t>
      </w:r>
      <w:r w:rsidR="00F73A4C" w:rsidRPr="00992146">
        <w:rPr>
          <w:lang w:val="en-US"/>
          <w:rPrChange w:id="5812" w:author="Anusha De" w:date="2022-08-01T14:48:00Z">
            <w:rPr/>
          </w:rPrChange>
        </w:rPr>
        <w:t xml:space="preserve"> </w:t>
      </w:r>
      <w:r w:rsidRPr="00992146">
        <w:rPr>
          <w:lang w:val="en-US"/>
          <w:rPrChange w:id="5813" w:author="Anusha De" w:date="2022-08-01T14:48:00Z">
            <w:rPr/>
          </w:rPrChange>
        </w:rPr>
        <w:t>average</w:t>
      </w:r>
      <w:r w:rsidR="00F73A4C" w:rsidRPr="00992146">
        <w:rPr>
          <w:lang w:val="en-US"/>
          <w:rPrChange w:id="5814" w:author="Anusha De" w:date="2022-08-01T14:48:00Z">
            <w:rPr/>
          </w:rPrChange>
        </w:rPr>
        <w:t xml:space="preserve"> </w:t>
      </w:r>
      <w:r w:rsidRPr="00992146">
        <w:rPr>
          <w:lang w:val="en-US"/>
          <w:rPrChange w:id="5815" w:author="Anusha De" w:date="2022-08-01T14:48:00Z">
            <w:rPr/>
          </w:rPrChange>
        </w:rPr>
        <w:t>distance</w:t>
      </w:r>
      <w:r w:rsidR="00F73A4C" w:rsidRPr="00992146">
        <w:rPr>
          <w:lang w:val="en-US"/>
          <w:rPrChange w:id="5816" w:author="Anusha De" w:date="2022-08-01T14:48:00Z">
            <w:rPr/>
          </w:rPrChange>
        </w:rPr>
        <w:t xml:space="preserve"> </w:t>
      </w:r>
      <w:r w:rsidRPr="00992146">
        <w:rPr>
          <w:lang w:val="en-US"/>
          <w:rPrChange w:id="5817" w:author="Anusha De" w:date="2022-08-01T14:48:00Z">
            <w:rPr/>
          </w:rPrChange>
        </w:rPr>
        <w:t>of</w:t>
      </w:r>
      <w:r w:rsidR="00F73A4C" w:rsidRPr="00992146">
        <w:rPr>
          <w:lang w:val="en-US"/>
          <w:rPrChange w:id="5818" w:author="Anusha De" w:date="2022-08-01T14:48:00Z">
            <w:rPr/>
          </w:rPrChange>
        </w:rPr>
        <w:t xml:space="preserve"> </w:t>
      </w:r>
      <w:r w:rsidRPr="00992146">
        <w:rPr>
          <w:lang w:val="en-US"/>
          <w:rPrChange w:id="5819" w:author="Anusha De" w:date="2022-08-01T14:48:00Z">
            <w:rPr/>
          </w:rPrChange>
        </w:rPr>
        <w:t>farmers'</w:t>
      </w:r>
      <w:r w:rsidR="00F73A4C" w:rsidRPr="00992146">
        <w:rPr>
          <w:lang w:val="en-US"/>
          <w:rPrChange w:id="5820" w:author="Anusha De" w:date="2022-08-01T14:48:00Z">
            <w:rPr/>
          </w:rPrChange>
        </w:rPr>
        <w:t xml:space="preserve"> </w:t>
      </w:r>
      <w:r w:rsidRPr="00992146">
        <w:rPr>
          <w:lang w:val="en-US"/>
          <w:rPrChange w:id="5821" w:author="Anusha De" w:date="2022-08-01T14:48:00Z">
            <w:rPr/>
          </w:rPrChange>
        </w:rPr>
        <w:t>homestead</w:t>
      </w:r>
      <w:r w:rsidR="00F73A4C" w:rsidRPr="00992146">
        <w:rPr>
          <w:lang w:val="en-US"/>
          <w:rPrChange w:id="5822" w:author="Anusha De" w:date="2022-08-01T14:48:00Z">
            <w:rPr/>
          </w:rPrChange>
        </w:rPr>
        <w:t xml:space="preserve"> </w:t>
      </w:r>
      <w:r w:rsidRPr="00992146">
        <w:rPr>
          <w:lang w:val="en-US"/>
          <w:rPrChange w:id="5823" w:author="Anusha De" w:date="2022-08-01T14:48:00Z">
            <w:rPr/>
          </w:rPrChange>
        </w:rPr>
        <w:t>to</w:t>
      </w:r>
      <w:r w:rsidR="00F73A4C" w:rsidRPr="00992146">
        <w:rPr>
          <w:lang w:val="en-US"/>
          <w:rPrChange w:id="5824" w:author="Anusha De" w:date="2022-08-01T14:48:00Z">
            <w:rPr/>
          </w:rPrChange>
        </w:rPr>
        <w:t xml:space="preserve"> </w:t>
      </w:r>
      <w:r w:rsidRPr="00992146">
        <w:rPr>
          <w:lang w:val="en-US"/>
          <w:rPrChange w:id="5825" w:author="Anusha De" w:date="2022-08-01T14:48:00Z">
            <w:rPr/>
          </w:rPrChange>
        </w:rPr>
        <w:t>tarmac</w:t>
      </w:r>
      <w:r w:rsidR="00F73A4C" w:rsidRPr="00992146">
        <w:rPr>
          <w:lang w:val="en-US"/>
          <w:rPrChange w:id="5826" w:author="Anusha De" w:date="2022-08-01T14:48:00Z">
            <w:rPr/>
          </w:rPrChange>
        </w:rPr>
        <w:t xml:space="preserve"> </w:t>
      </w:r>
      <w:r w:rsidRPr="00992146">
        <w:rPr>
          <w:lang w:val="en-US"/>
          <w:rPrChange w:id="5827" w:author="Anusha De" w:date="2022-08-01T14:48:00Z">
            <w:rPr/>
          </w:rPrChange>
        </w:rPr>
        <w:t>road</w:t>
      </w:r>
      <w:r w:rsidR="00F73A4C" w:rsidRPr="00992146">
        <w:rPr>
          <w:lang w:val="en-US"/>
          <w:rPrChange w:id="5828" w:author="Anusha De" w:date="2022-08-01T14:48:00Z">
            <w:rPr/>
          </w:rPrChange>
        </w:rPr>
        <w:t xml:space="preserve"> </w:t>
      </w:r>
      <w:r w:rsidRPr="00992146">
        <w:rPr>
          <w:lang w:val="en-US"/>
          <w:rPrChange w:id="5829" w:author="Anusha De" w:date="2022-08-01T14:48:00Z">
            <w:rPr/>
          </w:rPrChange>
        </w:rPr>
        <w:t>is</w:t>
      </w:r>
      <w:r w:rsidR="00F73A4C" w:rsidRPr="00992146">
        <w:rPr>
          <w:lang w:val="en-US"/>
          <w:rPrChange w:id="5830" w:author="Anusha De" w:date="2022-08-01T14:48:00Z">
            <w:rPr/>
          </w:rPrChange>
        </w:rPr>
        <w:t xml:space="preserve"> </w:t>
      </w:r>
      <w:r w:rsidRPr="00992146">
        <w:rPr>
          <w:lang w:val="en-US"/>
          <w:rPrChange w:id="5831" w:author="Anusha De" w:date="2022-08-01T14:48:00Z">
            <w:rPr/>
          </w:rPrChange>
        </w:rPr>
        <w:t>6.54</w:t>
      </w:r>
      <w:r w:rsidR="00F73A4C" w:rsidRPr="00992146">
        <w:rPr>
          <w:lang w:val="en-US"/>
          <w:rPrChange w:id="5832" w:author="Anusha De" w:date="2022-08-01T14:48:00Z">
            <w:rPr/>
          </w:rPrChange>
        </w:rPr>
        <w:t xml:space="preserve"> </w:t>
      </w:r>
      <w:r w:rsidRPr="00992146">
        <w:rPr>
          <w:lang w:val="en-US"/>
          <w:rPrChange w:id="5833" w:author="Anusha De" w:date="2022-08-01T14:48:00Z">
            <w:rPr/>
          </w:rPrChange>
        </w:rPr>
        <w:t>km</w:t>
      </w:r>
      <w:r w:rsidR="00F73A4C" w:rsidRPr="00992146">
        <w:rPr>
          <w:lang w:val="en-US"/>
          <w:rPrChange w:id="5834" w:author="Anusha De" w:date="2022-08-01T14:48:00Z">
            <w:rPr/>
          </w:rPrChange>
        </w:rPr>
        <w:t xml:space="preserve"> </w:t>
      </w:r>
      <w:r w:rsidRPr="00992146">
        <w:rPr>
          <w:lang w:val="en-US"/>
          <w:rPrChange w:id="5835" w:author="Anusha De" w:date="2022-08-01T14:48:00Z">
            <w:rPr/>
          </w:rPrChange>
        </w:rPr>
        <w:t>and</w:t>
      </w:r>
      <w:r w:rsidR="00F73A4C" w:rsidRPr="00992146">
        <w:rPr>
          <w:lang w:val="en-US"/>
          <w:rPrChange w:id="5836" w:author="Anusha De" w:date="2022-08-01T14:48:00Z">
            <w:rPr/>
          </w:rPrChange>
        </w:rPr>
        <w:t xml:space="preserve"> </w:t>
      </w:r>
      <w:r w:rsidRPr="00992146">
        <w:rPr>
          <w:lang w:val="en-US"/>
          <w:rPrChange w:id="5837" w:author="Anusha De" w:date="2022-08-01T14:48:00Z">
            <w:rPr/>
          </w:rPrChange>
        </w:rPr>
        <w:t>to</w:t>
      </w:r>
      <w:r w:rsidR="00F73A4C" w:rsidRPr="00992146">
        <w:rPr>
          <w:lang w:val="en-US"/>
          <w:rPrChange w:id="5838" w:author="Anusha De" w:date="2022-08-01T14:48:00Z">
            <w:rPr/>
          </w:rPrChange>
        </w:rPr>
        <w:t xml:space="preserve"> </w:t>
      </w:r>
      <w:r w:rsidRPr="00992146">
        <w:rPr>
          <w:lang w:val="en-US"/>
          <w:rPrChange w:id="5839" w:author="Anusha De" w:date="2022-08-01T14:48:00Z">
            <w:rPr/>
          </w:rPrChange>
        </w:rPr>
        <w:t>an</w:t>
      </w:r>
      <w:r w:rsidR="00F73A4C" w:rsidRPr="00992146">
        <w:rPr>
          <w:lang w:val="en-US"/>
          <w:rPrChange w:id="5840" w:author="Anusha De" w:date="2022-08-01T14:48:00Z">
            <w:rPr/>
          </w:rPrChange>
        </w:rPr>
        <w:t xml:space="preserve"> </w:t>
      </w:r>
      <w:r w:rsidRPr="00992146">
        <w:rPr>
          <w:lang w:val="en-US"/>
          <w:rPrChange w:id="5841" w:author="Anusha De" w:date="2022-08-01T14:48:00Z">
            <w:rPr/>
          </w:rPrChange>
        </w:rPr>
        <w:t>all</w:t>
      </w:r>
      <w:r w:rsidR="00F73A4C" w:rsidRPr="00992146">
        <w:rPr>
          <w:lang w:val="en-US"/>
          <w:rPrChange w:id="5842" w:author="Anusha De" w:date="2022-08-01T14:48:00Z">
            <w:rPr/>
          </w:rPrChange>
        </w:rPr>
        <w:t xml:space="preserve"> </w:t>
      </w:r>
      <w:r w:rsidRPr="00992146">
        <w:rPr>
          <w:lang w:val="en-US"/>
          <w:rPrChange w:id="5843" w:author="Anusha De" w:date="2022-08-01T14:48:00Z">
            <w:rPr/>
          </w:rPrChange>
        </w:rPr>
        <w:t>weather</w:t>
      </w:r>
      <w:r w:rsidR="00F73A4C" w:rsidRPr="00992146">
        <w:rPr>
          <w:lang w:val="en-US"/>
          <w:rPrChange w:id="5844" w:author="Anusha De" w:date="2022-08-01T14:48:00Z">
            <w:rPr/>
          </w:rPrChange>
        </w:rPr>
        <w:t xml:space="preserve"> </w:t>
      </w:r>
      <w:r w:rsidRPr="00992146">
        <w:rPr>
          <w:lang w:val="en-US"/>
          <w:rPrChange w:id="5845" w:author="Anusha De" w:date="2022-08-01T14:48:00Z">
            <w:rPr/>
          </w:rPrChange>
        </w:rPr>
        <w:t>feeder</w:t>
      </w:r>
      <w:r w:rsidR="00F73A4C" w:rsidRPr="00992146">
        <w:rPr>
          <w:lang w:val="en-US"/>
          <w:rPrChange w:id="5846" w:author="Anusha De" w:date="2022-08-01T14:48:00Z">
            <w:rPr/>
          </w:rPrChange>
        </w:rPr>
        <w:t xml:space="preserve"> </w:t>
      </w:r>
      <w:r w:rsidRPr="00992146">
        <w:rPr>
          <w:lang w:val="en-US"/>
          <w:rPrChange w:id="5847" w:author="Anusha De" w:date="2022-08-01T14:48:00Z">
            <w:rPr/>
          </w:rPrChange>
        </w:rPr>
        <w:t>road</w:t>
      </w:r>
      <w:r w:rsidR="00F73A4C" w:rsidRPr="00992146">
        <w:rPr>
          <w:lang w:val="en-US"/>
          <w:rPrChange w:id="5848" w:author="Anusha De" w:date="2022-08-01T14:48:00Z">
            <w:rPr/>
          </w:rPrChange>
        </w:rPr>
        <w:t xml:space="preserve"> </w:t>
      </w:r>
      <w:r w:rsidRPr="00992146">
        <w:rPr>
          <w:lang w:val="en-US"/>
          <w:rPrChange w:id="5849" w:author="Anusha De" w:date="2022-08-01T14:48:00Z">
            <w:rPr/>
          </w:rPrChange>
        </w:rPr>
        <w:t>is</w:t>
      </w:r>
      <w:r w:rsidR="00F73A4C" w:rsidRPr="00992146">
        <w:rPr>
          <w:lang w:val="en-US"/>
          <w:rPrChange w:id="5850" w:author="Anusha De" w:date="2022-08-01T14:48:00Z">
            <w:rPr/>
          </w:rPrChange>
        </w:rPr>
        <w:t xml:space="preserve"> </w:t>
      </w:r>
      <w:r w:rsidRPr="00992146">
        <w:rPr>
          <w:lang w:val="en-US"/>
          <w:rPrChange w:id="5851" w:author="Anusha De" w:date="2022-08-01T14:48:00Z">
            <w:rPr/>
          </w:rPrChange>
        </w:rPr>
        <w:t>0.51</w:t>
      </w:r>
      <w:r w:rsidR="00F73A4C" w:rsidRPr="00992146">
        <w:rPr>
          <w:lang w:val="en-US"/>
          <w:rPrChange w:id="5852" w:author="Anusha De" w:date="2022-08-01T14:48:00Z">
            <w:rPr/>
          </w:rPrChange>
        </w:rPr>
        <w:t xml:space="preserve"> </w:t>
      </w:r>
      <w:r w:rsidRPr="00992146">
        <w:rPr>
          <w:lang w:val="en-US"/>
          <w:rPrChange w:id="5853" w:author="Anusha De" w:date="2022-08-01T14:48:00Z">
            <w:rPr/>
          </w:rPrChange>
        </w:rPr>
        <w:t>km.</w:t>
      </w:r>
    </w:p>
    <w:p w14:paraId="1DEDA6F7" w14:textId="584E142D" w:rsidR="005139B5" w:rsidRPr="00992146" w:rsidRDefault="0081249E">
      <w:pPr>
        <w:rPr>
          <w:lang w:val="en-US"/>
          <w:rPrChange w:id="5854" w:author="Anusha De" w:date="2022-08-01T14:48:00Z">
            <w:rPr/>
          </w:rPrChange>
        </w:rPr>
        <w:pPrChange w:id="5855" w:author="Steve Wiggins" w:date="2022-07-30T17:59:00Z">
          <w:pPr>
            <w:pStyle w:val="1PP"/>
            <w:jc w:val="both"/>
          </w:pPr>
        </w:pPrChange>
      </w:pPr>
      <w:r w:rsidRPr="00992146">
        <w:rPr>
          <w:lang w:val="en-US"/>
          <w:rPrChange w:id="5856" w:author="Anusha De" w:date="2022-08-01T14:48:00Z">
            <w:rPr/>
          </w:rPrChange>
        </w:rPr>
        <w:t>About</w:t>
      </w:r>
      <w:r w:rsidR="00F73A4C" w:rsidRPr="00992146">
        <w:rPr>
          <w:lang w:val="en-US"/>
          <w:rPrChange w:id="5857" w:author="Anusha De" w:date="2022-08-01T14:48:00Z">
            <w:rPr/>
          </w:rPrChange>
        </w:rPr>
        <w:t xml:space="preserve"> </w:t>
      </w:r>
      <w:r w:rsidRPr="00992146">
        <w:rPr>
          <w:lang w:val="en-US"/>
          <w:rPrChange w:id="5858" w:author="Anusha De" w:date="2022-08-01T14:48:00Z">
            <w:rPr/>
          </w:rPrChange>
        </w:rPr>
        <w:t>53</w:t>
      </w:r>
      <w:r w:rsidR="00F73A4C" w:rsidRPr="00992146">
        <w:rPr>
          <w:lang w:val="en-US"/>
          <w:rPrChange w:id="5859" w:author="Anusha De" w:date="2022-08-01T14:48:00Z">
            <w:rPr/>
          </w:rPrChange>
        </w:rPr>
        <w:t xml:space="preserve"> </w:t>
      </w:r>
      <w:r w:rsidRPr="00992146">
        <w:rPr>
          <w:lang w:val="en-US"/>
          <w:rPrChange w:id="5860" w:author="Anusha De" w:date="2022-08-01T14:48:00Z">
            <w:rPr/>
          </w:rPrChange>
        </w:rPr>
        <w:t>percent</w:t>
      </w:r>
      <w:r w:rsidR="00F73A4C" w:rsidRPr="00992146">
        <w:rPr>
          <w:lang w:val="en-US"/>
          <w:rPrChange w:id="5861" w:author="Anusha De" w:date="2022-08-01T14:48:00Z">
            <w:rPr/>
          </w:rPrChange>
        </w:rPr>
        <w:t xml:space="preserve"> </w:t>
      </w:r>
      <w:r w:rsidRPr="00992146">
        <w:rPr>
          <w:lang w:val="en-US"/>
          <w:rPrChange w:id="5862" w:author="Anusha De" w:date="2022-08-01T14:48:00Z">
            <w:rPr/>
          </w:rPrChange>
        </w:rPr>
        <w:t>of</w:t>
      </w:r>
      <w:r w:rsidR="00F73A4C" w:rsidRPr="00992146">
        <w:rPr>
          <w:lang w:val="en-US"/>
          <w:rPrChange w:id="5863" w:author="Anusha De" w:date="2022-08-01T14:48:00Z">
            <w:rPr/>
          </w:rPrChange>
        </w:rPr>
        <w:t xml:space="preserve"> </w:t>
      </w:r>
      <w:r w:rsidRPr="00992146">
        <w:rPr>
          <w:lang w:val="en-US"/>
          <w:rPrChange w:id="5864" w:author="Anusha De" w:date="2022-08-01T14:48:00Z">
            <w:rPr/>
          </w:rPrChange>
        </w:rPr>
        <w:t>farmers</w:t>
      </w:r>
      <w:r w:rsidR="00F73A4C" w:rsidRPr="00992146">
        <w:rPr>
          <w:lang w:val="en-US"/>
          <w:rPrChange w:id="5865" w:author="Anusha De" w:date="2022-08-01T14:48:00Z">
            <w:rPr/>
          </w:rPrChange>
        </w:rPr>
        <w:t xml:space="preserve"> </w:t>
      </w:r>
      <w:r w:rsidRPr="00992146">
        <w:rPr>
          <w:lang w:val="en-US"/>
          <w:rPrChange w:id="5866" w:author="Anusha De" w:date="2022-08-01T14:48:00Z">
            <w:rPr/>
          </w:rPrChange>
        </w:rPr>
        <w:t>used</w:t>
      </w:r>
      <w:r w:rsidR="00F73A4C" w:rsidRPr="00992146">
        <w:rPr>
          <w:lang w:val="en-US"/>
          <w:rPrChange w:id="5867" w:author="Anusha De" w:date="2022-08-01T14:48:00Z">
            <w:rPr/>
          </w:rPrChange>
        </w:rPr>
        <w:t xml:space="preserve"> </w:t>
      </w:r>
      <w:r w:rsidRPr="00992146">
        <w:rPr>
          <w:lang w:val="en-US"/>
          <w:rPrChange w:id="5868" w:author="Anusha De" w:date="2022-08-01T14:48:00Z">
            <w:rPr/>
          </w:rPrChange>
        </w:rPr>
        <w:t>improved</w:t>
      </w:r>
      <w:r w:rsidR="00F73A4C" w:rsidRPr="00992146">
        <w:rPr>
          <w:lang w:val="en-US"/>
          <w:rPrChange w:id="5869" w:author="Anusha De" w:date="2022-08-01T14:48:00Z">
            <w:rPr/>
          </w:rPrChange>
        </w:rPr>
        <w:t xml:space="preserve"> </w:t>
      </w:r>
      <w:r w:rsidRPr="00992146">
        <w:rPr>
          <w:lang w:val="en-US"/>
          <w:rPrChange w:id="5870" w:author="Anusha De" w:date="2022-08-01T14:48:00Z">
            <w:rPr/>
          </w:rPrChange>
        </w:rPr>
        <w:t>seed</w:t>
      </w:r>
      <w:r w:rsidR="00F73A4C" w:rsidRPr="00992146">
        <w:rPr>
          <w:lang w:val="en-US"/>
          <w:rPrChange w:id="5871" w:author="Anusha De" w:date="2022-08-01T14:48:00Z">
            <w:rPr/>
          </w:rPrChange>
        </w:rPr>
        <w:t xml:space="preserve"> </w:t>
      </w:r>
      <w:r w:rsidRPr="00992146">
        <w:rPr>
          <w:lang w:val="en-US"/>
          <w:rPrChange w:id="5872" w:author="Anusha De" w:date="2022-08-01T14:48:00Z">
            <w:rPr/>
          </w:rPrChange>
        </w:rPr>
        <w:t>on</w:t>
      </w:r>
      <w:r w:rsidR="00F73A4C" w:rsidRPr="00992146">
        <w:rPr>
          <w:lang w:val="en-US"/>
          <w:rPrChange w:id="5873" w:author="Anusha De" w:date="2022-08-01T14:48:00Z">
            <w:rPr/>
          </w:rPrChange>
        </w:rPr>
        <w:t xml:space="preserve"> </w:t>
      </w:r>
      <w:r w:rsidRPr="00992146">
        <w:rPr>
          <w:lang w:val="en-US"/>
          <w:rPrChange w:id="5874" w:author="Anusha De" w:date="2022-08-01T14:48:00Z">
            <w:rPr/>
          </w:rPrChange>
        </w:rPr>
        <w:t>their</w:t>
      </w:r>
      <w:r w:rsidR="00F73A4C" w:rsidRPr="00992146">
        <w:rPr>
          <w:lang w:val="en-US"/>
          <w:rPrChange w:id="5875" w:author="Anusha De" w:date="2022-08-01T14:48:00Z">
            <w:rPr/>
          </w:rPrChange>
        </w:rPr>
        <w:t xml:space="preserve"> </w:t>
      </w:r>
      <w:r w:rsidRPr="00992146">
        <w:rPr>
          <w:lang w:val="en-US"/>
          <w:rPrChange w:id="5876" w:author="Anusha De" w:date="2022-08-01T14:48:00Z">
            <w:rPr/>
          </w:rPrChange>
        </w:rPr>
        <w:t>plot,</w:t>
      </w:r>
      <w:r w:rsidR="00F73A4C" w:rsidRPr="00992146">
        <w:rPr>
          <w:lang w:val="en-US"/>
          <w:rPrChange w:id="5877" w:author="Anusha De" w:date="2022-08-01T14:48:00Z">
            <w:rPr/>
          </w:rPrChange>
        </w:rPr>
        <w:t xml:space="preserve"> </w:t>
      </w:r>
      <w:r w:rsidRPr="00992146">
        <w:rPr>
          <w:lang w:val="en-US"/>
          <w:rPrChange w:id="5878" w:author="Anusha De" w:date="2022-08-01T14:48:00Z">
            <w:rPr/>
          </w:rPrChange>
        </w:rPr>
        <w:t>while</w:t>
      </w:r>
      <w:r w:rsidR="00F73A4C" w:rsidRPr="00992146">
        <w:rPr>
          <w:lang w:val="en-US"/>
          <w:rPrChange w:id="5879" w:author="Anusha De" w:date="2022-08-01T14:48:00Z">
            <w:rPr/>
          </w:rPrChange>
        </w:rPr>
        <w:t xml:space="preserve"> </w:t>
      </w:r>
      <w:r w:rsidRPr="00992146">
        <w:rPr>
          <w:lang w:val="en-US"/>
          <w:rPrChange w:id="5880" w:author="Anusha De" w:date="2022-08-01T14:48:00Z">
            <w:rPr/>
          </w:rPrChange>
        </w:rPr>
        <w:t>21</w:t>
      </w:r>
      <w:r w:rsidR="00F73A4C" w:rsidRPr="00992146">
        <w:rPr>
          <w:lang w:val="en-US"/>
          <w:rPrChange w:id="5881" w:author="Anusha De" w:date="2022-08-01T14:48:00Z">
            <w:rPr/>
          </w:rPrChange>
        </w:rPr>
        <w:t xml:space="preserve"> </w:t>
      </w:r>
      <w:r w:rsidRPr="00992146">
        <w:rPr>
          <w:lang w:val="en-US"/>
          <w:rPrChange w:id="5882" w:author="Anusha De" w:date="2022-08-01T14:48:00Z">
            <w:rPr/>
          </w:rPrChange>
        </w:rPr>
        <w:t>percent</w:t>
      </w:r>
      <w:r w:rsidR="00F73A4C" w:rsidRPr="00992146">
        <w:rPr>
          <w:lang w:val="en-US"/>
          <w:rPrChange w:id="5883" w:author="Anusha De" w:date="2022-08-01T14:48:00Z">
            <w:rPr/>
          </w:rPrChange>
        </w:rPr>
        <w:t xml:space="preserve"> </w:t>
      </w:r>
      <w:r w:rsidRPr="00992146">
        <w:rPr>
          <w:lang w:val="en-US"/>
          <w:rPrChange w:id="5884" w:author="Anusha De" w:date="2022-08-01T14:48:00Z">
            <w:rPr/>
          </w:rPrChange>
        </w:rPr>
        <w:t>used</w:t>
      </w:r>
      <w:r w:rsidR="00F73A4C" w:rsidRPr="00992146">
        <w:rPr>
          <w:lang w:val="en-US"/>
          <w:rPrChange w:id="5885" w:author="Anusha De" w:date="2022-08-01T14:48:00Z">
            <w:rPr/>
          </w:rPrChange>
        </w:rPr>
        <w:t xml:space="preserve"> </w:t>
      </w:r>
      <w:r w:rsidRPr="00992146">
        <w:rPr>
          <w:lang w:val="en-US"/>
          <w:rPrChange w:id="5886" w:author="Anusha De" w:date="2022-08-01T14:48:00Z">
            <w:rPr/>
          </w:rPrChange>
        </w:rPr>
        <w:t>inorganic</w:t>
      </w:r>
      <w:r w:rsidR="00F73A4C" w:rsidRPr="00992146">
        <w:rPr>
          <w:lang w:val="en-US"/>
          <w:rPrChange w:id="5887" w:author="Anusha De" w:date="2022-08-01T14:48:00Z">
            <w:rPr/>
          </w:rPrChange>
        </w:rPr>
        <w:t xml:space="preserve"> </w:t>
      </w:r>
      <w:r w:rsidRPr="00992146">
        <w:rPr>
          <w:lang w:val="en-US"/>
          <w:rPrChange w:id="5888" w:author="Anusha De" w:date="2022-08-01T14:48:00Z">
            <w:rPr/>
          </w:rPrChange>
        </w:rPr>
        <w:t>fertilizer.</w:t>
      </w:r>
      <w:r w:rsidR="00F73A4C" w:rsidRPr="00992146">
        <w:rPr>
          <w:lang w:val="en-US"/>
          <w:rPrChange w:id="5889" w:author="Anusha De" w:date="2022-08-01T14:48:00Z">
            <w:rPr/>
          </w:rPrChange>
        </w:rPr>
        <w:t xml:space="preserve"> </w:t>
      </w:r>
      <w:r w:rsidRPr="00992146">
        <w:rPr>
          <w:lang w:val="en-US"/>
          <w:rPrChange w:id="5890" w:author="Anusha De" w:date="2022-08-01T14:48:00Z">
            <w:rPr/>
          </w:rPrChange>
        </w:rPr>
        <w:t>Yields</w:t>
      </w:r>
      <w:r w:rsidR="00F73A4C" w:rsidRPr="00992146">
        <w:rPr>
          <w:lang w:val="en-US"/>
          <w:rPrChange w:id="5891" w:author="Anusha De" w:date="2022-08-01T14:48:00Z">
            <w:rPr/>
          </w:rPrChange>
        </w:rPr>
        <w:t xml:space="preserve"> </w:t>
      </w:r>
      <w:r w:rsidRPr="00992146">
        <w:rPr>
          <w:lang w:val="en-US"/>
          <w:rPrChange w:id="5892" w:author="Anusha De" w:date="2022-08-01T14:48:00Z">
            <w:rPr/>
          </w:rPrChange>
        </w:rPr>
        <w:t>in</w:t>
      </w:r>
      <w:r w:rsidR="00F73A4C" w:rsidRPr="00992146">
        <w:rPr>
          <w:lang w:val="en-US"/>
          <w:rPrChange w:id="5893" w:author="Anusha De" w:date="2022-08-01T14:48:00Z">
            <w:rPr/>
          </w:rPrChange>
        </w:rPr>
        <w:t xml:space="preserve"> </w:t>
      </w:r>
      <w:r w:rsidRPr="00992146">
        <w:rPr>
          <w:lang w:val="en-US"/>
          <w:rPrChange w:id="5894" w:author="Anusha De" w:date="2022-08-01T14:48:00Z">
            <w:rPr/>
          </w:rPrChange>
        </w:rPr>
        <w:t>our</w:t>
      </w:r>
      <w:r w:rsidR="00F73A4C" w:rsidRPr="00992146">
        <w:rPr>
          <w:lang w:val="en-US"/>
          <w:rPrChange w:id="5895" w:author="Anusha De" w:date="2022-08-01T14:48:00Z">
            <w:rPr/>
          </w:rPrChange>
        </w:rPr>
        <w:t xml:space="preserve"> </w:t>
      </w:r>
      <w:r w:rsidRPr="00992146">
        <w:rPr>
          <w:lang w:val="en-US"/>
          <w:rPrChange w:id="5896" w:author="Anusha De" w:date="2022-08-01T14:48:00Z">
            <w:rPr/>
          </w:rPrChange>
        </w:rPr>
        <w:t>sample</w:t>
      </w:r>
      <w:r w:rsidR="00F73A4C" w:rsidRPr="00992146">
        <w:rPr>
          <w:lang w:val="en-US"/>
          <w:rPrChange w:id="5897" w:author="Anusha De" w:date="2022-08-01T14:48:00Z">
            <w:rPr/>
          </w:rPrChange>
        </w:rPr>
        <w:t xml:space="preserve"> </w:t>
      </w:r>
      <w:r w:rsidRPr="00992146">
        <w:rPr>
          <w:lang w:val="en-US"/>
          <w:rPrChange w:id="5898" w:author="Anusha De" w:date="2022-08-01T14:48:00Z">
            <w:rPr/>
          </w:rPrChange>
        </w:rPr>
        <w:t>amount</w:t>
      </w:r>
      <w:r w:rsidR="00F73A4C" w:rsidRPr="00992146">
        <w:rPr>
          <w:lang w:val="en-US"/>
          <w:rPrChange w:id="5899" w:author="Anusha De" w:date="2022-08-01T14:48:00Z">
            <w:rPr/>
          </w:rPrChange>
        </w:rPr>
        <w:t xml:space="preserve"> </w:t>
      </w:r>
      <w:r w:rsidRPr="00992146">
        <w:rPr>
          <w:lang w:val="en-US"/>
          <w:rPrChange w:id="5900" w:author="Anusha De" w:date="2022-08-01T14:48:00Z">
            <w:rPr/>
          </w:rPrChange>
        </w:rPr>
        <w:t>to</w:t>
      </w:r>
      <w:r w:rsidR="00F73A4C" w:rsidRPr="00992146">
        <w:rPr>
          <w:lang w:val="en-US"/>
          <w:rPrChange w:id="5901" w:author="Anusha De" w:date="2022-08-01T14:48:00Z">
            <w:rPr/>
          </w:rPrChange>
        </w:rPr>
        <w:t xml:space="preserve"> </w:t>
      </w:r>
      <w:r w:rsidRPr="00992146">
        <w:rPr>
          <w:lang w:val="en-US"/>
          <w:rPrChange w:id="5902" w:author="Anusha De" w:date="2022-08-01T14:48:00Z">
            <w:rPr/>
          </w:rPrChange>
        </w:rPr>
        <w:t>468</w:t>
      </w:r>
      <w:r w:rsidR="00F73A4C" w:rsidRPr="00992146">
        <w:rPr>
          <w:lang w:val="en-US"/>
          <w:rPrChange w:id="5903" w:author="Anusha De" w:date="2022-08-01T14:48:00Z">
            <w:rPr/>
          </w:rPrChange>
        </w:rPr>
        <w:t xml:space="preserve"> </w:t>
      </w:r>
      <w:r w:rsidRPr="00992146">
        <w:rPr>
          <w:lang w:val="en-US"/>
          <w:rPrChange w:id="5904" w:author="Anusha De" w:date="2022-08-01T14:48:00Z">
            <w:rPr/>
          </w:rPrChange>
        </w:rPr>
        <w:t>kg/acre.</w:t>
      </w:r>
      <w:r w:rsidR="00F73A4C" w:rsidRPr="00992146">
        <w:rPr>
          <w:lang w:val="en-US"/>
          <w:rPrChange w:id="5905" w:author="Anusha De" w:date="2022-08-01T14:48:00Z">
            <w:rPr/>
          </w:rPrChange>
        </w:rPr>
        <w:t xml:space="preserve"> </w:t>
      </w:r>
      <w:r w:rsidRPr="00992146">
        <w:rPr>
          <w:lang w:val="en-US"/>
          <w:rPrChange w:id="5906" w:author="Anusha De" w:date="2022-08-01T14:48:00Z">
            <w:rPr/>
          </w:rPrChange>
        </w:rPr>
        <w:t>More</w:t>
      </w:r>
      <w:r w:rsidR="00F73A4C" w:rsidRPr="00992146">
        <w:rPr>
          <w:lang w:val="en-US"/>
          <w:rPrChange w:id="5907" w:author="Anusha De" w:date="2022-08-01T14:48:00Z">
            <w:rPr/>
          </w:rPrChange>
        </w:rPr>
        <w:t xml:space="preserve"> </w:t>
      </w:r>
      <w:r w:rsidRPr="00992146">
        <w:rPr>
          <w:lang w:val="en-US"/>
          <w:rPrChange w:id="5908" w:author="Anusha De" w:date="2022-08-01T14:48:00Z">
            <w:rPr/>
          </w:rPrChange>
        </w:rPr>
        <w:t>than</w:t>
      </w:r>
      <w:r w:rsidR="00F73A4C" w:rsidRPr="00992146">
        <w:rPr>
          <w:lang w:val="en-US"/>
          <w:rPrChange w:id="5909" w:author="Anusha De" w:date="2022-08-01T14:48:00Z">
            <w:rPr/>
          </w:rPrChange>
        </w:rPr>
        <w:t xml:space="preserve"> </w:t>
      </w:r>
      <w:r w:rsidRPr="00992146">
        <w:rPr>
          <w:lang w:val="en-US"/>
          <w:rPrChange w:id="5910" w:author="Anusha De" w:date="2022-08-01T14:48:00Z">
            <w:rPr/>
          </w:rPrChange>
        </w:rPr>
        <w:t>95</w:t>
      </w:r>
      <w:r w:rsidR="00F73A4C" w:rsidRPr="00992146">
        <w:rPr>
          <w:lang w:val="en-US"/>
          <w:rPrChange w:id="5911" w:author="Anusha De" w:date="2022-08-01T14:48:00Z">
            <w:rPr/>
          </w:rPrChange>
        </w:rPr>
        <w:t xml:space="preserve"> </w:t>
      </w:r>
      <w:r w:rsidRPr="00992146">
        <w:rPr>
          <w:lang w:val="en-US"/>
          <w:rPrChange w:id="5912" w:author="Anusha De" w:date="2022-08-01T14:48:00Z">
            <w:rPr/>
          </w:rPrChange>
        </w:rPr>
        <w:t>percent</w:t>
      </w:r>
      <w:r w:rsidR="00F73A4C" w:rsidRPr="00992146">
        <w:rPr>
          <w:lang w:val="en-US"/>
          <w:rPrChange w:id="5913" w:author="Anusha De" w:date="2022-08-01T14:48:00Z">
            <w:rPr/>
          </w:rPrChange>
        </w:rPr>
        <w:t xml:space="preserve"> </w:t>
      </w:r>
      <w:r w:rsidRPr="00992146">
        <w:rPr>
          <w:lang w:val="en-US"/>
          <w:rPrChange w:id="5914" w:author="Anusha De" w:date="2022-08-01T14:48:00Z">
            <w:rPr/>
          </w:rPrChange>
        </w:rPr>
        <w:t>of</w:t>
      </w:r>
      <w:r w:rsidR="00F73A4C" w:rsidRPr="00992146">
        <w:rPr>
          <w:lang w:val="en-US"/>
          <w:rPrChange w:id="5915" w:author="Anusha De" w:date="2022-08-01T14:48:00Z">
            <w:rPr/>
          </w:rPrChange>
        </w:rPr>
        <w:t xml:space="preserve"> </w:t>
      </w:r>
      <w:r w:rsidRPr="00992146">
        <w:rPr>
          <w:lang w:val="en-US"/>
          <w:rPrChange w:id="5916" w:author="Anusha De" w:date="2022-08-01T14:48:00Z">
            <w:rPr/>
          </w:rPrChange>
        </w:rPr>
        <w:t>farmers</w:t>
      </w:r>
      <w:r w:rsidR="00F73A4C" w:rsidRPr="00992146">
        <w:rPr>
          <w:lang w:val="en-US"/>
          <w:rPrChange w:id="5917" w:author="Anusha De" w:date="2022-08-01T14:48:00Z">
            <w:rPr/>
          </w:rPrChange>
        </w:rPr>
        <w:t xml:space="preserve"> </w:t>
      </w:r>
      <w:r w:rsidRPr="00992146">
        <w:rPr>
          <w:lang w:val="en-US"/>
          <w:rPrChange w:id="5918" w:author="Anusha De" w:date="2022-08-01T14:48:00Z">
            <w:rPr/>
          </w:rPrChange>
        </w:rPr>
        <w:t>in</w:t>
      </w:r>
      <w:r w:rsidR="00F73A4C" w:rsidRPr="00992146">
        <w:rPr>
          <w:lang w:val="en-US"/>
          <w:rPrChange w:id="5919" w:author="Anusha De" w:date="2022-08-01T14:48:00Z">
            <w:rPr/>
          </w:rPrChange>
        </w:rPr>
        <w:t xml:space="preserve"> </w:t>
      </w:r>
      <w:r w:rsidRPr="00992146">
        <w:rPr>
          <w:lang w:val="en-US"/>
          <w:rPrChange w:id="5920" w:author="Anusha De" w:date="2022-08-01T14:48:00Z">
            <w:rPr/>
          </w:rPrChange>
        </w:rPr>
        <w:t>our</w:t>
      </w:r>
      <w:r w:rsidR="00F73A4C" w:rsidRPr="00992146">
        <w:rPr>
          <w:lang w:val="en-US"/>
          <w:rPrChange w:id="5921" w:author="Anusha De" w:date="2022-08-01T14:48:00Z">
            <w:rPr/>
          </w:rPrChange>
        </w:rPr>
        <w:t xml:space="preserve"> </w:t>
      </w:r>
      <w:r w:rsidRPr="00992146">
        <w:rPr>
          <w:lang w:val="en-US"/>
          <w:rPrChange w:id="5922" w:author="Anusha De" w:date="2022-08-01T14:48:00Z">
            <w:rPr/>
          </w:rPrChange>
        </w:rPr>
        <w:t>sample</w:t>
      </w:r>
      <w:r w:rsidR="00F73A4C" w:rsidRPr="00992146">
        <w:rPr>
          <w:lang w:val="en-US"/>
          <w:rPrChange w:id="5923" w:author="Anusha De" w:date="2022-08-01T14:48:00Z">
            <w:rPr/>
          </w:rPrChange>
        </w:rPr>
        <w:t xml:space="preserve"> </w:t>
      </w:r>
      <w:r w:rsidRPr="00992146">
        <w:rPr>
          <w:lang w:val="en-US"/>
          <w:rPrChange w:id="5924" w:author="Anusha De" w:date="2022-08-01T14:48:00Z">
            <w:rPr/>
          </w:rPrChange>
        </w:rPr>
        <w:t>report</w:t>
      </w:r>
      <w:r w:rsidR="00F73A4C" w:rsidRPr="00992146">
        <w:rPr>
          <w:lang w:val="en-US"/>
          <w:rPrChange w:id="5925" w:author="Anusha De" w:date="2022-08-01T14:48:00Z">
            <w:rPr/>
          </w:rPrChange>
        </w:rPr>
        <w:t xml:space="preserve"> </w:t>
      </w:r>
      <w:r w:rsidRPr="00992146">
        <w:rPr>
          <w:lang w:val="en-US"/>
          <w:rPrChange w:id="5926" w:author="Anusha De" w:date="2022-08-01T14:48:00Z">
            <w:rPr/>
          </w:rPrChange>
        </w:rPr>
        <w:t>that</w:t>
      </w:r>
      <w:r w:rsidR="00F73A4C" w:rsidRPr="00992146">
        <w:rPr>
          <w:lang w:val="en-US"/>
          <w:rPrChange w:id="5927" w:author="Anusha De" w:date="2022-08-01T14:48:00Z">
            <w:rPr/>
          </w:rPrChange>
        </w:rPr>
        <w:t xml:space="preserve"> </w:t>
      </w:r>
      <w:r w:rsidRPr="00992146">
        <w:rPr>
          <w:lang w:val="en-US"/>
          <w:rPrChange w:id="5928" w:author="Anusha De" w:date="2022-08-01T14:48:00Z">
            <w:rPr/>
          </w:rPrChange>
        </w:rPr>
        <w:t>they</w:t>
      </w:r>
      <w:r w:rsidR="00F73A4C" w:rsidRPr="00992146">
        <w:rPr>
          <w:lang w:val="en-US"/>
          <w:rPrChange w:id="5929" w:author="Anusha De" w:date="2022-08-01T14:48:00Z">
            <w:rPr/>
          </w:rPrChange>
        </w:rPr>
        <w:t xml:space="preserve"> </w:t>
      </w:r>
      <w:r w:rsidRPr="00992146">
        <w:rPr>
          <w:lang w:val="en-US"/>
          <w:rPrChange w:id="5930" w:author="Anusha De" w:date="2022-08-01T14:48:00Z">
            <w:rPr/>
          </w:rPrChange>
        </w:rPr>
        <w:t>took</w:t>
      </w:r>
      <w:r w:rsidR="00F73A4C" w:rsidRPr="00992146">
        <w:rPr>
          <w:lang w:val="en-US"/>
          <w:rPrChange w:id="5931" w:author="Anusha De" w:date="2022-08-01T14:48:00Z">
            <w:rPr/>
          </w:rPrChange>
        </w:rPr>
        <w:t xml:space="preserve"> </w:t>
      </w:r>
      <w:r w:rsidRPr="00992146">
        <w:rPr>
          <w:lang w:val="en-US"/>
          <w:rPrChange w:id="5932" w:author="Anusha De" w:date="2022-08-01T14:48:00Z">
            <w:rPr/>
          </w:rPrChange>
        </w:rPr>
        <w:t>part</w:t>
      </w:r>
      <w:r w:rsidR="00F73A4C" w:rsidRPr="00992146">
        <w:rPr>
          <w:lang w:val="en-US"/>
          <w:rPrChange w:id="5933" w:author="Anusha De" w:date="2022-08-01T14:48:00Z">
            <w:rPr/>
          </w:rPrChange>
        </w:rPr>
        <w:t xml:space="preserve"> </w:t>
      </w:r>
      <w:r w:rsidRPr="00992146">
        <w:rPr>
          <w:lang w:val="en-US"/>
          <w:rPrChange w:id="5934" w:author="Anusha De" w:date="2022-08-01T14:48:00Z">
            <w:rPr/>
          </w:rPrChange>
        </w:rPr>
        <w:t>of</w:t>
      </w:r>
      <w:r w:rsidR="00F73A4C" w:rsidRPr="00992146">
        <w:rPr>
          <w:lang w:val="en-US"/>
          <w:rPrChange w:id="5935" w:author="Anusha De" w:date="2022-08-01T14:48:00Z">
            <w:rPr/>
          </w:rPrChange>
        </w:rPr>
        <w:t xml:space="preserve"> </w:t>
      </w:r>
      <w:r w:rsidRPr="00992146">
        <w:rPr>
          <w:lang w:val="en-US"/>
          <w:rPrChange w:id="5936" w:author="Anusha De" w:date="2022-08-01T14:48:00Z">
            <w:rPr/>
          </w:rPrChange>
        </w:rPr>
        <w:t>the</w:t>
      </w:r>
      <w:r w:rsidR="00F73A4C" w:rsidRPr="00992146">
        <w:rPr>
          <w:lang w:val="en-US"/>
          <w:rPrChange w:id="5937" w:author="Anusha De" w:date="2022-08-01T14:48:00Z">
            <w:rPr/>
          </w:rPrChange>
        </w:rPr>
        <w:t xml:space="preserve"> </w:t>
      </w:r>
      <w:r w:rsidRPr="00992146">
        <w:rPr>
          <w:lang w:val="en-US"/>
          <w:rPrChange w:id="5938" w:author="Anusha De" w:date="2022-08-01T14:48:00Z">
            <w:rPr/>
          </w:rPrChange>
        </w:rPr>
        <w:t>maize</w:t>
      </w:r>
      <w:r w:rsidR="00F73A4C" w:rsidRPr="00992146">
        <w:rPr>
          <w:lang w:val="en-US"/>
          <w:rPrChange w:id="5939" w:author="Anusha De" w:date="2022-08-01T14:48:00Z">
            <w:rPr/>
          </w:rPrChange>
        </w:rPr>
        <w:t xml:space="preserve"> </w:t>
      </w:r>
      <w:r w:rsidRPr="00992146">
        <w:rPr>
          <w:lang w:val="en-US"/>
          <w:rPrChange w:id="5940" w:author="Anusha De" w:date="2022-08-01T14:48:00Z">
            <w:rPr/>
          </w:rPrChange>
        </w:rPr>
        <w:t>they</w:t>
      </w:r>
      <w:r w:rsidR="00F73A4C" w:rsidRPr="00992146">
        <w:rPr>
          <w:lang w:val="en-US"/>
          <w:rPrChange w:id="5941" w:author="Anusha De" w:date="2022-08-01T14:48:00Z">
            <w:rPr/>
          </w:rPrChange>
        </w:rPr>
        <w:t xml:space="preserve"> </w:t>
      </w:r>
      <w:r w:rsidRPr="00992146">
        <w:rPr>
          <w:lang w:val="en-US"/>
          <w:rPrChange w:id="5942" w:author="Anusha De" w:date="2022-08-01T14:48:00Z">
            <w:rPr/>
          </w:rPrChange>
        </w:rPr>
        <w:t>harvested</w:t>
      </w:r>
      <w:r w:rsidR="00F73A4C" w:rsidRPr="00992146">
        <w:rPr>
          <w:lang w:val="en-US"/>
          <w:rPrChange w:id="5943" w:author="Anusha De" w:date="2022-08-01T14:48:00Z">
            <w:rPr/>
          </w:rPrChange>
        </w:rPr>
        <w:t xml:space="preserve"> </w:t>
      </w:r>
      <w:r w:rsidRPr="00992146">
        <w:rPr>
          <w:lang w:val="en-US"/>
          <w:rPrChange w:id="5944" w:author="Anusha De" w:date="2022-08-01T14:48:00Z">
            <w:rPr/>
          </w:rPrChange>
        </w:rPr>
        <w:t>to</w:t>
      </w:r>
      <w:r w:rsidR="00F73A4C" w:rsidRPr="00992146">
        <w:rPr>
          <w:lang w:val="en-US"/>
          <w:rPrChange w:id="5945" w:author="Anusha De" w:date="2022-08-01T14:48:00Z">
            <w:rPr/>
          </w:rPrChange>
        </w:rPr>
        <w:t xml:space="preserve"> </w:t>
      </w:r>
      <w:r w:rsidRPr="00992146">
        <w:rPr>
          <w:lang w:val="en-US"/>
          <w:rPrChange w:id="5946" w:author="Anusha De" w:date="2022-08-01T14:48:00Z">
            <w:rPr/>
          </w:rPrChange>
        </w:rPr>
        <w:t>a</w:t>
      </w:r>
      <w:r w:rsidR="00F73A4C" w:rsidRPr="00992146">
        <w:rPr>
          <w:lang w:val="en-US"/>
          <w:rPrChange w:id="5947" w:author="Anusha De" w:date="2022-08-01T14:48:00Z">
            <w:rPr/>
          </w:rPrChange>
        </w:rPr>
        <w:t xml:space="preserve"> </w:t>
      </w:r>
      <w:r w:rsidRPr="00992146">
        <w:rPr>
          <w:lang w:val="en-US"/>
          <w:rPrChange w:id="5948" w:author="Anusha De" w:date="2022-08-01T14:48:00Z">
            <w:rPr/>
          </w:rPrChange>
        </w:rPr>
        <w:t>miller.</w:t>
      </w:r>
      <w:r w:rsidR="00F73A4C" w:rsidRPr="00992146">
        <w:rPr>
          <w:lang w:val="en-US"/>
          <w:rPrChange w:id="5949" w:author="Anusha De" w:date="2022-08-01T14:48:00Z">
            <w:rPr/>
          </w:rPrChange>
        </w:rPr>
        <w:t xml:space="preserve"> </w:t>
      </w:r>
      <w:r w:rsidRPr="00992146">
        <w:rPr>
          <w:lang w:val="en-US"/>
          <w:rPrChange w:id="5950" w:author="Anusha De" w:date="2022-08-01T14:48:00Z">
            <w:rPr/>
          </w:rPrChange>
        </w:rPr>
        <w:t>In</w:t>
      </w:r>
      <w:r w:rsidR="00F73A4C" w:rsidRPr="00992146">
        <w:rPr>
          <w:lang w:val="en-US"/>
          <w:rPrChange w:id="5951" w:author="Anusha De" w:date="2022-08-01T14:48:00Z">
            <w:rPr/>
          </w:rPrChange>
        </w:rPr>
        <w:t xml:space="preserve"> </w:t>
      </w:r>
      <w:r w:rsidRPr="00992146">
        <w:rPr>
          <w:lang w:val="en-US"/>
          <w:rPrChange w:id="5952" w:author="Anusha De" w:date="2022-08-01T14:48:00Z">
            <w:rPr/>
          </w:rPrChange>
        </w:rPr>
        <w:t>terms</w:t>
      </w:r>
      <w:r w:rsidR="00F73A4C" w:rsidRPr="00992146">
        <w:rPr>
          <w:lang w:val="en-US"/>
          <w:rPrChange w:id="5953" w:author="Anusha De" w:date="2022-08-01T14:48:00Z">
            <w:rPr/>
          </w:rPrChange>
        </w:rPr>
        <w:t xml:space="preserve"> </w:t>
      </w:r>
      <w:r w:rsidRPr="00992146">
        <w:rPr>
          <w:lang w:val="en-US"/>
          <w:rPrChange w:id="5954" w:author="Anusha De" w:date="2022-08-01T14:48:00Z">
            <w:rPr/>
          </w:rPrChange>
        </w:rPr>
        <w:t>of</w:t>
      </w:r>
      <w:r w:rsidR="00F73A4C" w:rsidRPr="00992146">
        <w:rPr>
          <w:lang w:val="en-US"/>
          <w:rPrChange w:id="5955" w:author="Anusha De" w:date="2022-08-01T14:48:00Z">
            <w:rPr/>
          </w:rPrChange>
        </w:rPr>
        <w:t xml:space="preserve"> </w:t>
      </w:r>
      <w:r w:rsidRPr="00992146">
        <w:rPr>
          <w:lang w:val="en-US"/>
          <w:rPrChange w:id="5956" w:author="Anusha De" w:date="2022-08-01T14:48:00Z">
            <w:rPr/>
          </w:rPrChange>
        </w:rPr>
        <w:t>market</w:t>
      </w:r>
      <w:r w:rsidR="00F73A4C" w:rsidRPr="00992146">
        <w:rPr>
          <w:lang w:val="en-US"/>
          <w:rPrChange w:id="5957" w:author="Anusha De" w:date="2022-08-01T14:48:00Z">
            <w:rPr/>
          </w:rPrChange>
        </w:rPr>
        <w:t xml:space="preserve"> </w:t>
      </w:r>
      <w:r w:rsidRPr="00992146">
        <w:rPr>
          <w:lang w:val="en-US"/>
          <w:rPrChange w:id="5958" w:author="Anusha De" w:date="2022-08-01T14:48:00Z">
            <w:rPr/>
          </w:rPrChange>
        </w:rPr>
        <w:t>participation,</w:t>
      </w:r>
      <w:r w:rsidR="00F73A4C" w:rsidRPr="00992146">
        <w:rPr>
          <w:lang w:val="en-US"/>
          <w:rPrChange w:id="5959" w:author="Anusha De" w:date="2022-08-01T14:48:00Z">
            <w:rPr/>
          </w:rPrChange>
        </w:rPr>
        <w:t xml:space="preserve"> </w:t>
      </w:r>
      <w:r w:rsidRPr="00992146">
        <w:rPr>
          <w:lang w:val="en-US"/>
          <w:rPrChange w:id="5960" w:author="Anusha De" w:date="2022-08-01T14:48:00Z">
            <w:rPr/>
          </w:rPrChange>
        </w:rPr>
        <w:t>we</w:t>
      </w:r>
      <w:r w:rsidR="00F73A4C" w:rsidRPr="00992146">
        <w:rPr>
          <w:lang w:val="en-US"/>
          <w:rPrChange w:id="5961" w:author="Anusha De" w:date="2022-08-01T14:48:00Z">
            <w:rPr/>
          </w:rPrChange>
        </w:rPr>
        <w:t xml:space="preserve"> </w:t>
      </w:r>
      <w:r w:rsidRPr="00992146">
        <w:rPr>
          <w:lang w:val="en-US"/>
          <w:rPrChange w:id="5962" w:author="Anusha De" w:date="2022-08-01T14:48:00Z">
            <w:rPr/>
          </w:rPrChange>
        </w:rPr>
        <w:t>find</w:t>
      </w:r>
      <w:r w:rsidR="00F73A4C" w:rsidRPr="00992146">
        <w:rPr>
          <w:lang w:val="en-US"/>
          <w:rPrChange w:id="5963" w:author="Anusha De" w:date="2022-08-01T14:48:00Z">
            <w:rPr/>
          </w:rPrChange>
        </w:rPr>
        <w:t xml:space="preserve"> </w:t>
      </w:r>
      <w:r w:rsidRPr="00992146">
        <w:rPr>
          <w:lang w:val="en-US"/>
          <w:rPrChange w:id="5964" w:author="Anusha De" w:date="2022-08-01T14:48:00Z">
            <w:rPr/>
          </w:rPrChange>
        </w:rPr>
        <w:t>that</w:t>
      </w:r>
      <w:r w:rsidR="00F73A4C" w:rsidRPr="00992146">
        <w:rPr>
          <w:lang w:val="en-US"/>
          <w:rPrChange w:id="5965" w:author="Anusha De" w:date="2022-08-01T14:48:00Z">
            <w:rPr/>
          </w:rPrChange>
        </w:rPr>
        <w:t xml:space="preserve"> </w:t>
      </w:r>
      <w:r w:rsidRPr="00992146">
        <w:rPr>
          <w:lang w:val="en-US"/>
          <w:rPrChange w:id="5966" w:author="Anusha De" w:date="2022-08-01T14:48:00Z">
            <w:rPr/>
          </w:rPrChange>
        </w:rPr>
        <w:t>64</w:t>
      </w:r>
      <w:r w:rsidR="00F73A4C" w:rsidRPr="00992146">
        <w:rPr>
          <w:lang w:val="en-US"/>
          <w:rPrChange w:id="5967" w:author="Anusha De" w:date="2022-08-01T14:48:00Z">
            <w:rPr/>
          </w:rPrChange>
        </w:rPr>
        <w:t xml:space="preserve"> </w:t>
      </w:r>
      <w:r w:rsidRPr="00992146">
        <w:rPr>
          <w:lang w:val="en-US"/>
          <w:rPrChange w:id="5968" w:author="Anusha De" w:date="2022-08-01T14:48:00Z">
            <w:rPr/>
          </w:rPrChange>
        </w:rPr>
        <w:t>percent</w:t>
      </w:r>
      <w:r w:rsidR="00F73A4C" w:rsidRPr="00992146">
        <w:rPr>
          <w:lang w:val="en-US"/>
          <w:rPrChange w:id="5969" w:author="Anusha De" w:date="2022-08-01T14:48:00Z">
            <w:rPr/>
          </w:rPrChange>
        </w:rPr>
        <w:t xml:space="preserve"> </w:t>
      </w:r>
      <w:r w:rsidRPr="00992146">
        <w:rPr>
          <w:lang w:val="en-US"/>
          <w:rPrChange w:id="5970" w:author="Anusha De" w:date="2022-08-01T14:48:00Z">
            <w:rPr/>
          </w:rPrChange>
        </w:rPr>
        <w:t>of</w:t>
      </w:r>
      <w:r w:rsidR="00F73A4C" w:rsidRPr="00992146">
        <w:rPr>
          <w:lang w:val="en-US"/>
          <w:rPrChange w:id="5971" w:author="Anusha De" w:date="2022-08-01T14:48:00Z">
            <w:rPr/>
          </w:rPrChange>
        </w:rPr>
        <w:t xml:space="preserve"> </w:t>
      </w:r>
      <w:r w:rsidRPr="00992146">
        <w:rPr>
          <w:lang w:val="en-US"/>
          <w:rPrChange w:id="5972" w:author="Anusha De" w:date="2022-08-01T14:48:00Z">
            <w:rPr/>
          </w:rPrChange>
        </w:rPr>
        <w:t>farmers</w:t>
      </w:r>
      <w:r w:rsidR="00F73A4C" w:rsidRPr="00992146">
        <w:rPr>
          <w:lang w:val="en-US"/>
          <w:rPrChange w:id="5973" w:author="Anusha De" w:date="2022-08-01T14:48:00Z">
            <w:rPr/>
          </w:rPrChange>
        </w:rPr>
        <w:t xml:space="preserve"> </w:t>
      </w:r>
      <w:r w:rsidRPr="00992146">
        <w:rPr>
          <w:lang w:val="en-US"/>
          <w:rPrChange w:id="5974" w:author="Anusha De" w:date="2022-08-01T14:48:00Z">
            <w:rPr/>
          </w:rPrChange>
        </w:rPr>
        <w:t>sold</w:t>
      </w:r>
      <w:r w:rsidR="00F73A4C" w:rsidRPr="00992146">
        <w:rPr>
          <w:lang w:val="en-US"/>
          <w:rPrChange w:id="5975" w:author="Anusha De" w:date="2022-08-01T14:48:00Z">
            <w:rPr/>
          </w:rPrChange>
        </w:rPr>
        <w:t xml:space="preserve"> </w:t>
      </w:r>
      <w:r w:rsidRPr="00992146">
        <w:rPr>
          <w:lang w:val="en-US"/>
          <w:rPrChange w:id="5976" w:author="Anusha De" w:date="2022-08-01T14:48:00Z">
            <w:rPr/>
          </w:rPrChange>
        </w:rPr>
        <w:t>at</w:t>
      </w:r>
      <w:r w:rsidR="00F73A4C" w:rsidRPr="00992146">
        <w:rPr>
          <w:lang w:val="en-US"/>
          <w:rPrChange w:id="5977" w:author="Anusha De" w:date="2022-08-01T14:48:00Z">
            <w:rPr/>
          </w:rPrChange>
        </w:rPr>
        <w:t xml:space="preserve"> </w:t>
      </w:r>
      <w:r w:rsidRPr="00992146">
        <w:rPr>
          <w:lang w:val="en-US"/>
          <w:rPrChange w:id="5978" w:author="Anusha De" w:date="2022-08-01T14:48:00Z">
            <w:rPr/>
          </w:rPrChange>
        </w:rPr>
        <w:t>least</w:t>
      </w:r>
      <w:r w:rsidR="00F73A4C" w:rsidRPr="00992146">
        <w:rPr>
          <w:lang w:val="en-US"/>
          <w:rPrChange w:id="5979" w:author="Anusha De" w:date="2022-08-01T14:48:00Z">
            <w:rPr/>
          </w:rPrChange>
        </w:rPr>
        <w:t xml:space="preserve"> </w:t>
      </w:r>
      <w:r w:rsidRPr="00992146">
        <w:rPr>
          <w:lang w:val="en-US"/>
          <w:rPrChange w:id="5980" w:author="Anusha De" w:date="2022-08-01T14:48:00Z">
            <w:rPr/>
          </w:rPrChange>
        </w:rPr>
        <w:t>part</w:t>
      </w:r>
      <w:r w:rsidR="00F73A4C" w:rsidRPr="00992146">
        <w:rPr>
          <w:lang w:val="en-US"/>
          <w:rPrChange w:id="5981" w:author="Anusha De" w:date="2022-08-01T14:48:00Z">
            <w:rPr/>
          </w:rPrChange>
        </w:rPr>
        <w:t xml:space="preserve"> </w:t>
      </w:r>
      <w:r w:rsidRPr="00992146">
        <w:rPr>
          <w:lang w:val="en-US"/>
          <w:rPrChange w:id="5982" w:author="Anusha De" w:date="2022-08-01T14:48:00Z">
            <w:rPr/>
          </w:rPrChange>
        </w:rPr>
        <w:t>of</w:t>
      </w:r>
      <w:r w:rsidR="00F73A4C" w:rsidRPr="00992146">
        <w:rPr>
          <w:lang w:val="en-US"/>
          <w:rPrChange w:id="5983" w:author="Anusha De" w:date="2022-08-01T14:48:00Z">
            <w:rPr/>
          </w:rPrChange>
        </w:rPr>
        <w:t xml:space="preserve"> </w:t>
      </w:r>
      <w:r w:rsidRPr="00992146">
        <w:rPr>
          <w:lang w:val="en-US"/>
          <w:rPrChange w:id="5984" w:author="Anusha De" w:date="2022-08-01T14:48:00Z">
            <w:rPr/>
          </w:rPrChange>
        </w:rPr>
        <w:t>their</w:t>
      </w:r>
      <w:r w:rsidR="00F73A4C" w:rsidRPr="00992146">
        <w:rPr>
          <w:lang w:val="en-US"/>
          <w:rPrChange w:id="5985" w:author="Anusha De" w:date="2022-08-01T14:48:00Z">
            <w:rPr/>
          </w:rPrChange>
        </w:rPr>
        <w:t xml:space="preserve"> </w:t>
      </w:r>
      <w:r w:rsidRPr="00992146">
        <w:rPr>
          <w:lang w:val="en-US"/>
          <w:rPrChange w:id="5986" w:author="Anusha De" w:date="2022-08-01T14:48:00Z">
            <w:rPr/>
          </w:rPrChange>
        </w:rPr>
        <w:t>crop.</w:t>
      </w:r>
      <w:r w:rsidR="00F73A4C" w:rsidRPr="00992146">
        <w:rPr>
          <w:lang w:val="en-US"/>
          <w:rPrChange w:id="5987" w:author="Anusha De" w:date="2022-08-01T14:48:00Z">
            <w:rPr/>
          </w:rPrChange>
        </w:rPr>
        <w:t xml:space="preserve"> </w:t>
      </w:r>
      <w:r w:rsidRPr="00992146">
        <w:rPr>
          <w:lang w:val="en-US"/>
          <w:rPrChange w:id="5988" w:author="Anusha De" w:date="2022-08-01T14:48:00Z">
            <w:rPr/>
          </w:rPrChange>
        </w:rPr>
        <w:t>Those</w:t>
      </w:r>
      <w:r w:rsidR="00F73A4C" w:rsidRPr="00992146">
        <w:rPr>
          <w:lang w:val="en-US"/>
          <w:rPrChange w:id="5989" w:author="Anusha De" w:date="2022-08-01T14:48:00Z">
            <w:rPr/>
          </w:rPrChange>
        </w:rPr>
        <w:t xml:space="preserve"> </w:t>
      </w:r>
      <w:r w:rsidRPr="00992146">
        <w:rPr>
          <w:lang w:val="en-US"/>
          <w:rPrChange w:id="5990" w:author="Anusha De" w:date="2022-08-01T14:48:00Z">
            <w:rPr/>
          </w:rPrChange>
        </w:rPr>
        <w:t>who</w:t>
      </w:r>
      <w:r w:rsidR="00F73A4C" w:rsidRPr="00992146">
        <w:rPr>
          <w:lang w:val="en-US"/>
          <w:rPrChange w:id="5991" w:author="Anusha De" w:date="2022-08-01T14:48:00Z">
            <w:rPr/>
          </w:rPrChange>
        </w:rPr>
        <w:t xml:space="preserve"> </w:t>
      </w:r>
      <w:r w:rsidRPr="00992146">
        <w:rPr>
          <w:lang w:val="en-US"/>
          <w:rPrChange w:id="5992" w:author="Anusha De" w:date="2022-08-01T14:48:00Z">
            <w:rPr/>
          </w:rPrChange>
        </w:rPr>
        <w:t>reported</w:t>
      </w:r>
      <w:r w:rsidR="00F73A4C" w:rsidRPr="00992146">
        <w:rPr>
          <w:lang w:val="en-US"/>
          <w:rPrChange w:id="5993" w:author="Anusha De" w:date="2022-08-01T14:48:00Z">
            <w:rPr/>
          </w:rPrChange>
        </w:rPr>
        <w:t xml:space="preserve"> </w:t>
      </w:r>
      <w:r w:rsidRPr="00992146">
        <w:rPr>
          <w:lang w:val="en-US"/>
          <w:rPrChange w:id="5994" w:author="Anusha De" w:date="2022-08-01T14:48:00Z">
            <w:rPr/>
          </w:rPrChange>
        </w:rPr>
        <w:t>selling</w:t>
      </w:r>
      <w:r w:rsidR="00F73A4C" w:rsidRPr="00992146">
        <w:rPr>
          <w:lang w:val="en-US"/>
          <w:rPrChange w:id="5995" w:author="Anusha De" w:date="2022-08-01T14:48:00Z">
            <w:rPr/>
          </w:rPrChange>
        </w:rPr>
        <w:t xml:space="preserve"> </w:t>
      </w:r>
      <w:r w:rsidRPr="00992146">
        <w:rPr>
          <w:lang w:val="en-US"/>
          <w:rPrChange w:id="5996" w:author="Anusha De" w:date="2022-08-01T14:48:00Z">
            <w:rPr/>
          </w:rPrChange>
        </w:rPr>
        <w:t>sold</w:t>
      </w:r>
      <w:r w:rsidR="00F73A4C" w:rsidRPr="00992146">
        <w:rPr>
          <w:lang w:val="en-US"/>
          <w:rPrChange w:id="5997" w:author="Anusha De" w:date="2022-08-01T14:48:00Z">
            <w:rPr/>
          </w:rPrChange>
        </w:rPr>
        <w:t xml:space="preserve"> </w:t>
      </w:r>
      <w:r w:rsidRPr="00992146">
        <w:rPr>
          <w:lang w:val="en-US"/>
          <w:rPrChange w:id="5998" w:author="Anusha De" w:date="2022-08-01T14:48:00Z">
            <w:rPr/>
          </w:rPrChange>
        </w:rPr>
        <w:t>on</w:t>
      </w:r>
      <w:r w:rsidR="00F73A4C" w:rsidRPr="00992146">
        <w:rPr>
          <w:lang w:val="en-US"/>
          <w:rPrChange w:id="5999" w:author="Anusha De" w:date="2022-08-01T14:48:00Z">
            <w:rPr/>
          </w:rPrChange>
        </w:rPr>
        <w:t xml:space="preserve"> </w:t>
      </w:r>
      <w:r w:rsidRPr="00992146">
        <w:rPr>
          <w:lang w:val="en-US"/>
          <w:rPrChange w:id="6000" w:author="Anusha De" w:date="2022-08-01T14:48:00Z">
            <w:rPr/>
          </w:rPrChange>
        </w:rPr>
        <w:t>average</w:t>
      </w:r>
      <w:r w:rsidR="00F73A4C" w:rsidRPr="00992146">
        <w:rPr>
          <w:lang w:val="en-US"/>
          <w:rPrChange w:id="6001" w:author="Anusha De" w:date="2022-08-01T14:48:00Z">
            <w:rPr/>
          </w:rPrChange>
        </w:rPr>
        <w:t xml:space="preserve"> </w:t>
      </w:r>
      <w:r w:rsidRPr="00992146">
        <w:rPr>
          <w:lang w:val="en-US"/>
          <w:rPrChange w:id="6002" w:author="Anusha De" w:date="2022-08-01T14:48:00Z">
            <w:rPr/>
          </w:rPrChange>
        </w:rPr>
        <w:t>706</w:t>
      </w:r>
      <w:r w:rsidR="00F73A4C" w:rsidRPr="00992146">
        <w:rPr>
          <w:lang w:val="en-US"/>
          <w:rPrChange w:id="6003" w:author="Anusha De" w:date="2022-08-01T14:48:00Z">
            <w:rPr/>
          </w:rPrChange>
        </w:rPr>
        <w:t xml:space="preserve"> </w:t>
      </w:r>
      <w:r w:rsidRPr="00992146">
        <w:rPr>
          <w:lang w:val="en-US"/>
          <w:rPrChange w:id="6004" w:author="Anusha De" w:date="2022-08-01T14:48:00Z">
            <w:rPr/>
          </w:rPrChange>
        </w:rPr>
        <w:t>kg,</w:t>
      </w:r>
      <w:r w:rsidR="00F73A4C" w:rsidRPr="00992146">
        <w:rPr>
          <w:lang w:val="en-US"/>
          <w:rPrChange w:id="6005" w:author="Anusha De" w:date="2022-08-01T14:48:00Z">
            <w:rPr/>
          </w:rPrChange>
        </w:rPr>
        <w:t xml:space="preserve"> </w:t>
      </w:r>
      <w:r w:rsidRPr="00992146">
        <w:rPr>
          <w:lang w:val="en-US"/>
          <w:rPrChange w:id="6006" w:author="Anusha De" w:date="2022-08-01T14:48:00Z">
            <w:rPr/>
          </w:rPrChange>
        </w:rPr>
        <w:t>which</w:t>
      </w:r>
      <w:r w:rsidR="00F73A4C" w:rsidRPr="00992146">
        <w:rPr>
          <w:lang w:val="en-US"/>
          <w:rPrChange w:id="6007" w:author="Anusha De" w:date="2022-08-01T14:48:00Z">
            <w:rPr/>
          </w:rPrChange>
        </w:rPr>
        <w:t xml:space="preserve"> </w:t>
      </w:r>
      <w:r w:rsidRPr="00992146">
        <w:rPr>
          <w:lang w:val="en-US"/>
          <w:rPrChange w:id="6008" w:author="Anusha De" w:date="2022-08-01T14:48:00Z">
            <w:rPr/>
          </w:rPrChange>
        </w:rPr>
        <w:t>corresponds</w:t>
      </w:r>
      <w:r w:rsidR="00F73A4C" w:rsidRPr="00992146">
        <w:rPr>
          <w:lang w:val="en-US"/>
          <w:rPrChange w:id="6009" w:author="Anusha De" w:date="2022-08-01T14:48:00Z">
            <w:rPr/>
          </w:rPrChange>
        </w:rPr>
        <w:t xml:space="preserve"> </w:t>
      </w:r>
      <w:r w:rsidRPr="00992146">
        <w:rPr>
          <w:lang w:val="en-US"/>
          <w:rPrChange w:id="6010" w:author="Anusha De" w:date="2022-08-01T14:48:00Z">
            <w:rPr/>
          </w:rPrChange>
        </w:rPr>
        <w:t>to</w:t>
      </w:r>
      <w:r w:rsidR="00F73A4C" w:rsidRPr="00992146">
        <w:rPr>
          <w:lang w:val="en-US"/>
          <w:rPrChange w:id="6011" w:author="Anusha De" w:date="2022-08-01T14:48:00Z">
            <w:rPr/>
          </w:rPrChange>
        </w:rPr>
        <w:t xml:space="preserve"> </w:t>
      </w:r>
      <w:r w:rsidRPr="00992146">
        <w:rPr>
          <w:lang w:val="en-US"/>
          <w:rPrChange w:id="6012" w:author="Anusha De" w:date="2022-08-01T14:48:00Z">
            <w:rPr/>
          </w:rPrChange>
        </w:rPr>
        <w:t>about</w:t>
      </w:r>
      <w:r w:rsidR="00F73A4C" w:rsidRPr="00992146">
        <w:rPr>
          <w:lang w:val="en-US"/>
          <w:rPrChange w:id="6013" w:author="Anusha De" w:date="2022-08-01T14:48:00Z">
            <w:rPr/>
          </w:rPrChange>
        </w:rPr>
        <w:t xml:space="preserve"> </w:t>
      </w:r>
      <w:r w:rsidRPr="00992146">
        <w:rPr>
          <w:lang w:val="en-US"/>
          <w:rPrChange w:id="6014" w:author="Anusha De" w:date="2022-08-01T14:48:00Z">
            <w:rPr/>
          </w:rPrChange>
        </w:rPr>
        <w:t>55</w:t>
      </w:r>
      <w:r w:rsidR="00F73A4C" w:rsidRPr="00992146">
        <w:rPr>
          <w:lang w:val="en-US"/>
          <w:rPrChange w:id="6015" w:author="Anusha De" w:date="2022-08-01T14:48:00Z">
            <w:rPr/>
          </w:rPrChange>
        </w:rPr>
        <w:t xml:space="preserve"> </w:t>
      </w:r>
      <w:r w:rsidRPr="00992146">
        <w:rPr>
          <w:lang w:val="en-US"/>
          <w:rPrChange w:id="6016" w:author="Anusha De" w:date="2022-08-01T14:48:00Z">
            <w:rPr/>
          </w:rPrChange>
        </w:rPr>
        <w:t>percent</w:t>
      </w:r>
      <w:r w:rsidR="00F73A4C" w:rsidRPr="00992146">
        <w:rPr>
          <w:lang w:val="en-US"/>
          <w:rPrChange w:id="6017" w:author="Anusha De" w:date="2022-08-01T14:48:00Z">
            <w:rPr/>
          </w:rPrChange>
        </w:rPr>
        <w:t xml:space="preserve"> </w:t>
      </w:r>
      <w:r w:rsidRPr="00992146">
        <w:rPr>
          <w:lang w:val="en-US"/>
          <w:rPrChange w:id="6018" w:author="Anusha De" w:date="2022-08-01T14:48:00Z">
            <w:rPr/>
          </w:rPrChange>
        </w:rPr>
        <w:t>of</w:t>
      </w:r>
      <w:r w:rsidR="00F73A4C" w:rsidRPr="00992146">
        <w:rPr>
          <w:lang w:val="en-US"/>
          <w:rPrChange w:id="6019" w:author="Anusha De" w:date="2022-08-01T14:48:00Z">
            <w:rPr/>
          </w:rPrChange>
        </w:rPr>
        <w:t xml:space="preserve"> </w:t>
      </w:r>
      <w:r w:rsidRPr="00992146">
        <w:rPr>
          <w:lang w:val="en-US"/>
          <w:rPrChange w:id="6020" w:author="Anusha De" w:date="2022-08-01T14:48:00Z">
            <w:rPr/>
          </w:rPrChange>
        </w:rPr>
        <w:t>the</w:t>
      </w:r>
      <w:r w:rsidR="00F73A4C" w:rsidRPr="00992146">
        <w:rPr>
          <w:lang w:val="en-US"/>
          <w:rPrChange w:id="6021" w:author="Anusha De" w:date="2022-08-01T14:48:00Z">
            <w:rPr/>
          </w:rPrChange>
        </w:rPr>
        <w:t xml:space="preserve"> </w:t>
      </w:r>
      <w:r w:rsidRPr="00992146">
        <w:rPr>
          <w:lang w:val="en-US"/>
          <w:rPrChange w:id="6022" w:author="Anusha De" w:date="2022-08-01T14:48:00Z">
            <w:rPr/>
          </w:rPrChange>
        </w:rPr>
        <w:t>total</w:t>
      </w:r>
      <w:r w:rsidR="00F73A4C" w:rsidRPr="00992146">
        <w:rPr>
          <w:lang w:val="en-US"/>
          <w:rPrChange w:id="6023" w:author="Anusha De" w:date="2022-08-01T14:48:00Z">
            <w:rPr/>
          </w:rPrChange>
        </w:rPr>
        <w:t xml:space="preserve"> </w:t>
      </w:r>
      <w:r w:rsidRPr="00992146">
        <w:rPr>
          <w:lang w:val="en-US"/>
          <w:rPrChange w:id="6024" w:author="Anusha De" w:date="2022-08-01T14:48:00Z">
            <w:rPr/>
          </w:rPrChange>
        </w:rPr>
        <w:t>maize</w:t>
      </w:r>
      <w:r w:rsidR="00F73A4C" w:rsidRPr="00992146">
        <w:rPr>
          <w:lang w:val="en-US"/>
          <w:rPrChange w:id="6025" w:author="Anusha De" w:date="2022-08-01T14:48:00Z">
            <w:rPr/>
          </w:rPrChange>
        </w:rPr>
        <w:t xml:space="preserve"> </w:t>
      </w:r>
      <w:r w:rsidRPr="00992146">
        <w:rPr>
          <w:lang w:val="en-US"/>
          <w:rPrChange w:id="6026" w:author="Anusha De" w:date="2022-08-01T14:48:00Z">
            <w:rPr/>
          </w:rPrChange>
        </w:rPr>
        <w:t>harvest.</w:t>
      </w:r>
      <w:r w:rsidR="00F73A4C" w:rsidRPr="00992146">
        <w:rPr>
          <w:lang w:val="en-US"/>
          <w:rPrChange w:id="6027" w:author="Anusha De" w:date="2022-08-01T14:48:00Z">
            <w:rPr/>
          </w:rPrChange>
        </w:rPr>
        <w:t xml:space="preserve"> </w:t>
      </w:r>
      <w:r w:rsidRPr="00992146">
        <w:rPr>
          <w:lang w:val="en-US"/>
          <w:rPrChange w:id="6028" w:author="Anusha De" w:date="2022-08-01T14:48:00Z">
            <w:rPr/>
          </w:rPrChange>
        </w:rPr>
        <w:t>In</w:t>
      </w:r>
      <w:r w:rsidR="00F73A4C" w:rsidRPr="00992146">
        <w:rPr>
          <w:lang w:val="en-US"/>
          <w:rPrChange w:id="6029" w:author="Anusha De" w:date="2022-08-01T14:48:00Z">
            <w:rPr/>
          </w:rPrChange>
        </w:rPr>
        <w:t xml:space="preserve"> </w:t>
      </w:r>
      <w:r w:rsidRPr="00992146">
        <w:rPr>
          <w:lang w:val="en-US"/>
          <w:rPrChange w:id="6030" w:author="Anusha De" w:date="2022-08-01T14:48:00Z">
            <w:rPr/>
          </w:rPrChange>
        </w:rPr>
        <w:t>our</w:t>
      </w:r>
      <w:r w:rsidR="00F73A4C" w:rsidRPr="00992146">
        <w:rPr>
          <w:lang w:val="en-US"/>
          <w:rPrChange w:id="6031" w:author="Anusha De" w:date="2022-08-01T14:48:00Z">
            <w:rPr/>
          </w:rPrChange>
        </w:rPr>
        <w:t xml:space="preserve"> </w:t>
      </w:r>
      <w:r w:rsidRPr="00992146">
        <w:rPr>
          <w:lang w:val="en-US"/>
          <w:rPrChange w:id="6032" w:author="Anusha De" w:date="2022-08-01T14:48:00Z">
            <w:rPr/>
          </w:rPrChange>
        </w:rPr>
        <w:t>sample,</w:t>
      </w:r>
      <w:r w:rsidR="00F73A4C" w:rsidRPr="00992146">
        <w:rPr>
          <w:lang w:val="en-US"/>
          <w:rPrChange w:id="6033" w:author="Anusha De" w:date="2022-08-01T14:48:00Z">
            <w:rPr/>
          </w:rPrChange>
        </w:rPr>
        <w:t xml:space="preserve"> </w:t>
      </w:r>
      <w:r w:rsidRPr="00992146">
        <w:rPr>
          <w:lang w:val="en-US"/>
          <w:rPrChange w:id="6034" w:author="Anusha De" w:date="2022-08-01T14:48:00Z">
            <w:rPr/>
          </w:rPrChange>
        </w:rPr>
        <w:t>49</w:t>
      </w:r>
      <w:r w:rsidR="00F73A4C" w:rsidRPr="00992146">
        <w:rPr>
          <w:lang w:val="en-US"/>
          <w:rPrChange w:id="6035" w:author="Anusha De" w:date="2022-08-01T14:48:00Z">
            <w:rPr/>
          </w:rPrChange>
        </w:rPr>
        <w:t xml:space="preserve"> </w:t>
      </w:r>
      <w:r w:rsidRPr="00992146">
        <w:rPr>
          <w:lang w:val="en-US"/>
          <w:rPrChange w:id="6036" w:author="Anusha De" w:date="2022-08-01T14:48:00Z">
            <w:rPr/>
          </w:rPrChange>
        </w:rPr>
        <w:t>percent</w:t>
      </w:r>
      <w:r w:rsidR="00F73A4C" w:rsidRPr="00992146">
        <w:rPr>
          <w:lang w:val="en-US"/>
          <w:rPrChange w:id="6037" w:author="Anusha De" w:date="2022-08-01T14:48:00Z">
            <w:rPr/>
          </w:rPrChange>
        </w:rPr>
        <w:t xml:space="preserve"> </w:t>
      </w:r>
      <w:r w:rsidRPr="00992146">
        <w:rPr>
          <w:lang w:val="en-US"/>
          <w:rPrChange w:id="6038" w:author="Anusha De" w:date="2022-08-01T14:48:00Z">
            <w:rPr/>
          </w:rPrChange>
        </w:rPr>
        <w:t>of</w:t>
      </w:r>
      <w:r w:rsidR="00F73A4C" w:rsidRPr="00992146">
        <w:rPr>
          <w:lang w:val="en-US"/>
          <w:rPrChange w:id="6039" w:author="Anusha De" w:date="2022-08-01T14:48:00Z">
            <w:rPr/>
          </w:rPrChange>
        </w:rPr>
        <w:t xml:space="preserve"> </w:t>
      </w:r>
      <w:r w:rsidRPr="00992146">
        <w:rPr>
          <w:lang w:val="en-US"/>
          <w:rPrChange w:id="6040" w:author="Anusha De" w:date="2022-08-01T14:48:00Z">
            <w:rPr/>
          </w:rPrChange>
        </w:rPr>
        <w:t>the</w:t>
      </w:r>
      <w:r w:rsidR="00F73A4C" w:rsidRPr="00992146">
        <w:rPr>
          <w:lang w:val="en-US"/>
          <w:rPrChange w:id="6041" w:author="Anusha De" w:date="2022-08-01T14:48:00Z">
            <w:rPr/>
          </w:rPrChange>
        </w:rPr>
        <w:t xml:space="preserve"> </w:t>
      </w:r>
      <w:r w:rsidRPr="00992146">
        <w:rPr>
          <w:lang w:val="en-US"/>
          <w:rPrChange w:id="6042" w:author="Anusha De" w:date="2022-08-01T14:48:00Z">
            <w:rPr/>
          </w:rPrChange>
        </w:rPr>
        <w:t>farmers</w:t>
      </w:r>
      <w:r w:rsidR="00F73A4C" w:rsidRPr="00992146">
        <w:rPr>
          <w:lang w:val="en-US"/>
          <w:rPrChange w:id="6043" w:author="Anusha De" w:date="2022-08-01T14:48:00Z">
            <w:rPr/>
          </w:rPrChange>
        </w:rPr>
        <w:t xml:space="preserve"> </w:t>
      </w:r>
      <w:r w:rsidRPr="00992146">
        <w:rPr>
          <w:lang w:val="en-US"/>
          <w:rPrChange w:id="6044" w:author="Anusha De" w:date="2022-08-01T14:48:00Z">
            <w:rPr/>
          </w:rPrChange>
        </w:rPr>
        <w:t>are</w:t>
      </w:r>
      <w:r w:rsidR="00F73A4C" w:rsidRPr="00992146">
        <w:rPr>
          <w:lang w:val="en-US"/>
          <w:rPrChange w:id="6045" w:author="Anusha De" w:date="2022-08-01T14:48:00Z">
            <w:rPr/>
          </w:rPrChange>
        </w:rPr>
        <w:t xml:space="preserve"> </w:t>
      </w:r>
      <w:r w:rsidRPr="00992146">
        <w:rPr>
          <w:lang w:val="en-US"/>
          <w:rPrChange w:id="6046" w:author="Anusha De" w:date="2022-08-01T14:48:00Z">
            <w:rPr/>
          </w:rPrChange>
        </w:rPr>
        <w:t>women.</w:t>
      </w:r>
    </w:p>
    <w:p w14:paraId="7AD83585" w14:textId="4046E9F0" w:rsidR="005139B5" w:rsidRPr="00992146" w:rsidRDefault="0081249E" w:rsidP="00643A43">
      <w:pPr>
        <w:pStyle w:val="Heading1"/>
        <w:jc w:val="both"/>
        <w:rPr>
          <w:color w:val="auto"/>
          <w:lang w:val="en-US"/>
          <w:rPrChange w:id="6047" w:author="Anusha De" w:date="2022-08-01T14:48:00Z">
            <w:rPr>
              <w:color w:val="auto"/>
            </w:rPr>
          </w:rPrChange>
        </w:rPr>
      </w:pPr>
      <w:bookmarkStart w:id="6048" w:name="Study_hypotheses"/>
      <w:bookmarkStart w:id="6049" w:name="_bookmark1"/>
      <w:bookmarkEnd w:id="6048"/>
      <w:bookmarkEnd w:id="6049"/>
      <w:r w:rsidRPr="00992146">
        <w:rPr>
          <w:color w:val="auto"/>
          <w:lang w:val="en-US"/>
          <w:rPrChange w:id="6050" w:author="Anusha De" w:date="2022-08-01T14:48:00Z">
            <w:rPr>
              <w:color w:val="auto"/>
            </w:rPr>
          </w:rPrChange>
        </w:rPr>
        <w:t>Study</w:t>
      </w:r>
      <w:r w:rsidR="00F73A4C" w:rsidRPr="00992146">
        <w:rPr>
          <w:color w:val="auto"/>
          <w:lang w:val="en-US"/>
          <w:rPrChange w:id="6051" w:author="Anusha De" w:date="2022-08-01T14:48:00Z">
            <w:rPr>
              <w:color w:val="auto"/>
            </w:rPr>
          </w:rPrChange>
        </w:rPr>
        <w:t xml:space="preserve"> </w:t>
      </w:r>
      <w:r w:rsidRPr="00992146">
        <w:rPr>
          <w:color w:val="auto"/>
          <w:lang w:val="en-US"/>
          <w:rPrChange w:id="6052" w:author="Anusha De" w:date="2022-08-01T14:48:00Z">
            <w:rPr>
              <w:color w:val="auto"/>
            </w:rPr>
          </w:rPrChange>
        </w:rPr>
        <w:t>hypotheses</w:t>
      </w:r>
    </w:p>
    <w:p w14:paraId="790E3EE3" w14:textId="3E933EDC" w:rsidR="005139B5" w:rsidRPr="00643A43" w:rsidRDefault="0081249E">
      <w:pPr>
        <w:pPrChange w:id="6053" w:author="Steve Wiggins" w:date="2022-07-30T18:00:00Z">
          <w:pPr>
            <w:pStyle w:val="1PP"/>
            <w:jc w:val="both"/>
          </w:pPr>
        </w:pPrChange>
      </w:pPr>
      <w:r w:rsidRPr="00992146">
        <w:rPr>
          <w:lang w:val="en-US"/>
          <w:rPrChange w:id="6054" w:author="Anusha De" w:date="2022-08-01T14:48:00Z">
            <w:rPr/>
          </w:rPrChange>
        </w:rPr>
        <w:t>This</w:t>
      </w:r>
      <w:r w:rsidR="00F73A4C" w:rsidRPr="00992146">
        <w:rPr>
          <w:lang w:val="en-US"/>
          <w:rPrChange w:id="6055" w:author="Anusha De" w:date="2022-08-01T14:48:00Z">
            <w:rPr/>
          </w:rPrChange>
        </w:rPr>
        <w:t xml:space="preserve"> </w:t>
      </w:r>
      <w:r w:rsidRPr="00992146">
        <w:rPr>
          <w:lang w:val="en-US"/>
          <w:rPrChange w:id="6056" w:author="Anusha De" w:date="2022-08-01T14:48:00Z">
            <w:rPr/>
          </w:rPrChange>
        </w:rPr>
        <w:t>section</w:t>
      </w:r>
      <w:r w:rsidR="00F73A4C" w:rsidRPr="00992146">
        <w:rPr>
          <w:lang w:val="en-US"/>
          <w:rPrChange w:id="6057" w:author="Anusha De" w:date="2022-08-01T14:48:00Z">
            <w:rPr/>
          </w:rPrChange>
        </w:rPr>
        <w:t xml:space="preserve"> </w:t>
      </w:r>
      <w:r w:rsidRPr="00992146">
        <w:rPr>
          <w:lang w:val="en-US"/>
          <w:rPrChange w:id="6058" w:author="Anusha De" w:date="2022-08-01T14:48:00Z">
            <w:rPr/>
          </w:rPrChange>
        </w:rPr>
        <w:t>describes</w:t>
      </w:r>
      <w:r w:rsidR="00F73A4C" w:rsidRPr="00992146">
        <w:rPr>
          <w:lang w:val="en-US"/>
          <w:rPrChange w:id="6059" w:author="Anusha De" w:date="2022-08-01T14:48:00Z">
            <w:rPr/>
          </w:rPrChange>
        </w:rPr>
        <w:t xml:space="preserve"> </w:t>
      </w:r>
      <w:r w:rsidRPr="00992146">
        <w:rPr>
          <w:lang w:val="en-US"/>
          <w:rPrChange w:id="6060" w:author="Anusha De" w:date="2022-08-01T14:48:00Z">
            <w:rPr/>
          </w:rPrChange>
        </w:rPr>
        <w:t>the</w:t>
      </w:r>
      <w:r w:rsidR="00F73A4C" w:rsidRPr="00992146">
        <w:rPr>
          <w:lang w:val="en-US"/>
          <w:rPrChange w:id="6061" w:author="Anusha De" w:date="2022-08-01T14:48:00Z">
            <w:rPr/>
          </w:rPrChange>
        </w:rPr>
        <w:t xml:space="preserve"> </w:t>
      </w:r>
      <w:r w:rsidRPr="00992146">
        <w:rPr>
          <w:lang w:val="en-US"/>
          <w:rPrChange w:id="6062" w:author="Anusha De" w:date="2022-08-01T14:48:00Z">
            <w:rPr/>
          </w:rPrChange>
        </w:rPr>
        <w:t>hypotheses</w:t>
      </w:r>
      <w:r w:rsidR="00F73A4C" w:rsidRPr="00992146">
        <w:rPr>
          <w:lang w:val="en-US"/>
          <w:rPrChange w:id="6063" w:author="Anusha De" w:date="2022-08-01T14:48:00Z">
            <w:rPr/>
          </w:rPrChange>
        </w:rPr>
        <w:t xml:space="preserve"> </w:t>
      </w:r>
      <w:r w:rsidRPr="00992146">
        <w:rPr>
          <w:lang w:val="en-US"/>
          <w:rPrChange w:id="6064" w:author="Anusha De" w:date="2022-08-01T14:48:00Z">
            <w:rPr/>
          </w:rPrChange>
        </w:rPr>
        <w:t>that</w:t>
      </w:r>
      <w:r w:rsidR="00F73A4C" w:rsidRPr="00992146">
        <w:rPr>
          <w:lang w:val="en-US"/>
          <w:rPrChange w:id="6065" w:author="Anusha De" w:date="2022-08-01T14:48:00Z">
            <w:rPr/>
          </w:rPrChange>
        </w:rPr>
        <w:t xml:space="preserve"> </w:t>
      </w:r>
      <w:r w:rsidRPr="00992146">
        <w:rPr>
          <w:lang w:val="en-US"/>
          <w:rPrChange w:id="6066" w:author="Anusha De" w:date="2022-08-01T14:48:00Z">
            <w:rPr/>
          </w:rPrChange>
        </w:rPr>
        <w:t>we</w:t>
      </w:r>
      <w:r w:rsidR="00F73A4C" w:rsidRPr="00992146">
        <w:rPr>
          <w:lang w:val="en-US"/>
          <w:rPrChange w:id="6067" w:author="Anusha De" w:date="2022-08-01T14:48:00Z">
            <w:rPr/>
          </w:rPrChange>
        </w:rPr>
        <w:t xml:space="preserve"> </w:t>
      </w:r>
      <w:r w:rsidRPr="00992146">
        <w:rPr>
          <w:lang w:val="en-US"/>
          <w:rPrChange w:id="6068" w:author="Anusha De" w:date="2022-08-01T14:48:00Z">
            <w:rPr/>
          </w:rPrChange>
        </w:rPr>
        <w:t>will</w:t>
      </w:r>
      <w:r w:rsidR="00F73A4C" w:rsidRPr="00992146">
        <w:rPr>
          <w:lang w:val="en-US"/>
          <w:rPrChange w:id="6069" w:author="Anusha De" w:date="2022-08-01T14:48:00Z">
            <w:rPr/>
          </w:rPrChange>
        </w:rPr>
        <w:t xml:space="preserve"> </w:t>
      </w:r>
      <w:r w:rsidRPr="00992146">
        <w:rPr>
          <w:lang w:val="en-US"/>
          <w:rPrChange w:id="6070" w:author="Anusha De" w:date="2022-08-01T14:48:00Z">
            <w:rPr/>
          </w:rPrChange>
        </w:rPr>
        <w:t>test,</w:t>
      </w:r>
      <w:r w:rsidR="00F73A4C" w:rsidRPr="00992146">
        <w:rPr>
          <w:lang w:val="en-US"/>
          <w:rPrChange w:id="6071" w:author="Anusha De" w:date="2022-08-01T14:48:00Z">
            <w:rPr/>
          </w:rPrChange>
        </w:rPr>
        <w:t xml:space="preserve"> </w:t>
      </w:r>
      <w:r w:rsidRPr="00992146">
        <w:rPr>
          <w:lang w:val="en-US"/>
          <w:rPrChange w:id="6072" w:author="Anusha De" w:date="2022-08-01T14:48:00Z">
            <w:rPr/>
          </w:rPrChange>
        </w:rPr>
        <w:t>and</w:t>
      </w:r>
      <w:r w:rsidR="00F73A4C" w:rsidRPr="00992146">
        <w:rPr>
          <w:lang w:val="en-US"/>
          <w:rPrChange w:id="6073" w:author="Anusha De" w:date="2022-08-01T14:48:00Z">
            <w:rPr/>
          </w:rPrChange>
        </w:rPr>
        <w:t xml:space="preserve"> </w:t>
      </w:r>
      <w:r w:rsidRPr="00992146">
        <w:rPr>
          <w:lang w:val="en-US"/>
          <w:rPrChange w:id="6074" w:author="Anusha De" w:date="2022-08-01T14:48:00Z">
            <w:rPr/>
          </w:rPrChange>
        </w:rPr>
        <w:t>the</w:t>
      </w:r>
      <w:r w:rsidR="00F73A4C" w:rsidRPr="00992146">
        <w:rPr>
          <w:lang w:val="en-US"/>
          <w:rPrChange w:id="6075" w:author="Anusha De" w:date="2022-08-01T14:48:00Z">
            <w:rPr/>
          </w:rPrChange>
        </w:rPr>
        <w:t xml:space="preserve"> </w:t>
      </w:r>
      <w:r w:rsidRPr="00992146">
        <w:rPr>
          <w:lang w:val="en-US"/>
          <w:rPrChange w:id="6076" w:author="Anusha De" w:date="2022-08-01T14:48:00Z">
            <w:rPr/>
          </w:rPrChange>
        </w:rPr>
        <w:t>theory</w:t>
      </w:r>
      <w:r w:rsidR="00F73A4C" w:rsidRPr="00992146">
        <w:rPr>
          <w:lang w:val="en-US"/>
          <w:rPrChange w:id="6077" w:author="Anusha De" w:date="2022-08-01T14:48:00Z">
            <w:rPr/>
          </w:rPrChange>
        </w:rPr>
        <w:t xml:space="preserve"> </w:t>
      </w:r>
      <w:r w:rsidRPr="00992146">
        <w:rPr>
          <w:lang w:val="en-US"/>
          <w:rPrChange w:id="6078" w:author="Anusha De" w:date="2022-08-01T14:48:00Z">
            <w:rPr/>
          </w:rPrChange>
        </w:rPr>
        <w:t>in</w:t>
      </w:r>
      <w:r w:rsidR="00F73A4C" w:rsidRPr="00992146">
        <w:rPr>
          <w:lang w:val="en-US"/>
          <w:rPrChange w:id="6079" w:author="Anusha De" w:date="2022-08-01T14:48:00Z">
            <w:rPr/>
          </w:rPrChange>
        </w:rPr>
        <w:t xml:space="preserve"> </w:t>
      </w:r>
      <w:r w:rsidRPr="00992146">
        <w:rPr>
          <w:lang w:val="en-US"/>
          <w:rPrChange w:id="6080" w:author="Anusha De" w:date="2022-08-01T14:48:00Z">
            <w:rPr/>
          </w:rPrChange>
        </w:rPr>
        <w:t>which</w:t>
      </w:r>
      <w:r w:rsidR="00F73A4C" w:rsidRPr="00992146">
        <w:rPr>
          <w:lang w:val="en-US"/>
          <w:rPrChange w:id="6081" w:author="Anusha De" w:date="2022-08-01T14:48:00Z">
            <w:rPr/>
          </w:rPrChange>
        </w:rPr>
        <w:t xml:space="preserve"> </w:t>
      </w:r>
      <w:r w:rsidRPr="00992146">
        <w:rPr>
          <w:lang w:val="en-US"/>
          <w:rPrChange w:id="6082" w:author="Anusha De" w:date="2022-08-01T14:48:00Z">
            <w:rPr/>
          </w:rPrChange>
        </w:rPr>
        <w:t>these</w:t>
      </w:r>
      <w:r w:rsidR="00F73A4C" w:rsidRPr="00992146">
        <w:rPr>
          <w:lang w:val="en-US"/>
          <w:rPrChange w:id="6083" w:author="Anusha De" w:date="2022-08-01T14:48:00Z">
            <w:rPr/>
          </w:rPrChange>
        </w:rPr>
        <w:t xml:space="preserve"> </w:t>
      </w:r>
      <w:r w:rsidRPr="00992146">
        <w:rPr>
          <w:lang w:val="en-US"/>
          <w:rPrChange w:id="6084" w:author="Anusha De" w:date="2022-08-01T14:48:00Z">
            <w:rPr/>
          </w:rPrChange>
        </w:rPr>
        <w:t>hypotheses</w:t>
      </w:r>
      <w:r w:rsidR="00F73A4C" w:rsidRPr="00992146">
        <w:rPr>
          <w:lang w:val="en-US"/>
          <w:rPrChange w:id="6085" w:author="Anusha De" w:date="2022-08-01T14:48:00Z">
            <w:rPr/>
          </w:rPrChange>
        </w:rPr>
        <w:t xml:space="preserve"> </w:t>
      </w:r>
      <w:r w:rsidRPr="00992146">
        <w:rPr>
          <w:lang w:val="en-US"/>
          <w:rPrChange w:id="6086" w:author="Anusha De" w:date="2022-08-01T14:48:00Z">
            <w:rPr/>
          </w:rPrChange>
        </w:rPr>
        <w:t>are</w:t>
      </w:r>
      <w:r w:rsidR="00F73A4C" w:rsidRPr="00992146">
        <w:rPr>
          <w:lang w:val="en-US"/>
          <w:rPrChange w:id="6087" w:author="Anusha De" w:date="2022-08-01T14:48:00Z">
            <w:rPr/>
          </w:rPrChange>
        </w:rPr>
        <w:t xml:space="preserve"> </w:t>
      </w:r>
      <w:r w:rsidRPr="00992146">
        <w:rPr>
          <w:lang w:val="en-US"/>
          <w:rPrChange w:id="6088" w:author="Anusha De" w:date="2022-08-01T14:48:00Z">
            <w:rPr/>
          </w:rPrChange>
        </w:rPr>
        <w:t>grounded.</w:t>
      </w:r>
      <w:r w:rsidR="00F73A4C" w:rsidRPr="00992146">
        <w:rPr>
          <w:lang w:val="en-US"/>
          <w:rPrChange w:id="6089" w:author="Anusha De" w:date="2022-08-01T14:48:00Z">
            <w:rPr/>
          </w:rPrChange>
        </w:rPr>
        <w:t xml:space="preserve"> </w:t>
      </w:r>
      <w:r w:rsidRPr="00643A43">
        <w:t>We</w:t>
      </w:r>
      <w:r w:rsidR="00F73A4C" w:rsidRPr="00643A43">
        <w:t xml:space="preserve"> </w:t>
      </w:r>
      <w:r w:rsidRPr="00643A43">
        <w:t>will</w:t>
      </w:r>
      <w:r w:rsidR="00F73A4C" w:rsidRPr="00643A43">
        <w:t xml:space="preserve"> </w:t>
      </w:r>
      <w:r w:rsidRPr="00643A43">
        <w:t>test</w:t>
      </w:r>
      <w:r w:rsidR="00F73A4C" w:rsidRPr="00643A43">
        <w:t xml:space="preserve"> </w:t>
      </w:r>
      <w:r w:rsidRPr="00643A43">
        <w:t>5</w:t>
      </w:r>
      <w:r w:rsidR="00F73A4C" w:rsidRPr="00643A43">
        <w:t xml:space="preserve"> </w:t>
      </w:r>
      <w:r w:rsidRPr="00643A43">
        <w:t>hypotheses.</w:t>
      </w:r>
    </w:p>
    <w:p w14:paraId="1EC963E8" w14:textId="1F35D519" w:rsidR="006D1636" w:rsidRPr="00643A43" w:rsidDel="003E10F6" w:rsidRDefault="006D1636" w:rsidP="00643A43">
      <w:pPr>
        <w:pStyle w:val="1PP"/>
        <w:jc w:val="both"/>
        <w:rPr>
          <w:del w:id="6090" w:author="Steve Wiggins" w:date="2022-07-30T18:00:00Z"/>
        </w:rPr>
      </w:pPr>
    </w:p>
    <w:p w14:paraId="44665ADF" w14:textId="02BB0E02" w:rsidR="005139B5" w:rsidRPr="00992146" w:rsidRDefault="0081249E" w:rsidP="00643A43">
      <w:pPr>
        <w:pStyle w:val="1BP"/>
        <w:jc w:val="both"/>
        <w:rPr>
          <w:lang w:val="en-US"/>
          <w:rPrChange w:id="6091" w:author="Anusha De" w:date="2022-08-01T14:48:00Z">
            <w:rPr/>
          </w:rPrChange>
        </w:rPr>
      </w:pPr>
      <w:r w:rsidRPr="00992146">
        <w:rPr>
          <w:lang w:val="en-US"/>
          <w:rPrChange w:id="6092" w:author="Anusha De" w:date="2022-08-01T14:48:00Z">
            <w:rPr/>
          </w:rPrChange>
        </w:rPr>
        <w:t>Hypothesis</w:t>
      </w:r>
      <w:r w:rsidR="00F73A4C" w:rsidRPr="00992146">
        <w:rPr>
          <w:lang w:val="en-US"/>
          <w:rPrChange w:id="6093" w:author="Anusha De" w:date="2022-08-01T14:48:00Z">
            <w:rPr/>
          </w:rPrChange>
        </w:rPr>
        <w:t xml:space="preserve"> </w:t>
      </w:r>
      <w:r w:rsidRPr="00992146">
        <w:rPr>
          <w:lang w:val="en-US"/>
          <w:rPrChange w:id="6094" w:author="Anusha De" w:date="2022-08-01T14:48:00Z">
            <w:rPr/>
          </w:rPrChange>
        </w:rPr>
        <w:t>1:</w:t>
      </w:r>
      <w:r w:rsidR="00F73A4C" w:rsidRPr="00992146">
        <w:rPr>
          <w:lang w:val="en-US"/>
          <w:rPrChange w:id="6095" w:author="Anusha De" w:date="2022-08-01T14:48:00Z">
            <w:rPr/>
          </w:rPrChange>
        </w:rPr>
        <w:t xml:space="preserve"> </w:t>
      </w:r>
      <w:r w:rsidRPr="00992146">
        <w:rPr>
          <w:lang w:val="en-US"/>
          <w:rPrChange w:id="6096" w:author="Anusha De" w:date="2022-08-01T14:48:00Z">
            <w:rPr/>
          </w:rPrChange>
        </w:rPr>
        <w:t>Self-ratings</w:t>
      </w:r>
      <w:r w:rsidR="00F73A4C" w:rsidRPr="00992146">
        <w:rPr>
          <w:lang w:val="en-US"/>
          <w:rPrChange w:id="6097" w:author="Anusha De" w:date="2022-08-01T14:48:00Z">
            <w:rPr/>
          </w:rPrChange>
        </w:rPr>
        <w:t xml:space="preserve"> </w:t>
      </w:r>
      <w:r w:rsidRPr="00992146">
        <w:rPr>
          <w:lang w:val="en-US"/>
          <w:rPrChange w:id="6098" w:author="Anusha De" w:date="2022-08-01T14:48:00Z">
            <w:rPr/>
          </w:rPrChange>
        </w:rPr>
        <w:t>of</w:t>
      </w:r>
      <w:r w:rsidR="00F73A4C" w:rsidRPr="00992146">
        <w:rPr>
          <w:lang w:val="en-US"/>
          <w:rPrChange w:id="6099" w:author="Anusha De" w:date="2022-08-01T14:48:00Z">
            <w:rPr/>
          </w:rPrChange>
        </w:rPr>
        <w:t xml:space="preserve"> </w:t>
      </w:r>
      <w:r w:rsidRPr="00992146">
        <w:rPr>
          <w:lang w:val="en-US"/>
          <w:rPrChange w:id="6100" w:author="Anusha De" w:date="2022-08-01T14:48:00Z">
            <w:rPr/>
          </w:rPrChange>
        </w:rPr>
        <w:t>dealers,</w:t>
      </w:r>
      <w:r w:rsidR="00F73A4C" w:rsidRPr="00992146">
        <w:rPr>
          <w:lang w:val="en-US"/>
          <w:rPrChange w:id="6101" w:author="Anusha De" w:date="2022-08-01T14:48:00Z">
            <w:rPr/>
          </w:rPrChange>
        </w:rPr>
        <w:t xml:space="preserve"> </w:t>
      </w:r>
      <w:r w:rsidRPr="00992146">
        <w:rPr>
          <w:lang w:val="en-US"/>
          <w:rPrChange w:id="6102" w:author="Anusha De" w:date="2022-08-01T14:48:00Z">
            <w:rPr/>
          </w:rPrChange>
        </w:rPr>
        <w:t>traders</w:t>
      </w:r>
      <w:r w:rsidR="00F73A4C" w:rsidRPr="00992146">
        <w:rPr>
          <w:lang w:val="en-US"/>
          <w:rPrChange w:id="6103" w:author="Anusha De" w:date="2022-08-01T14:48:00Z">
            <w:rPr/>
          </w:rPrChange>
        </w:rPr>
        <w:t xml:space="preserve"> </w:t>
      </w:r>
      <w:r w:rsidRPr="00992146">
        <w:rPr>
          <w:lang w:val="en-US"/>
          <w:rPrChange w:id="6104" w:author="Anusha De" w:date="2022-08-01T14:48:00Z">
            <w:rPr/>
          </w:rPrChange>
        </w:rPr>
        <w:t>and</w:t>
      </w:r>
      <w:r w:rsidR="00F73A4C" w:rsidRPr="00992146">
        <w:rPr>
          <w:lang w:val="en-US"/>
          <w:rPrChange w:id="6105" w:author="Anusha De" w:date="2022-08-01T14:48:00Z">
            <w:rPr/>
          </w:rPrChange>
        </w:rPr>
        <w:t xml:space="preserve"> </w:t>
      </w:r>
      <w:r w:rsidRPr="00992146">
        <w:rPr>
          <w:lang w:val="en-US"/>
          <w:rPrChange w:id="6106" w:author="Anusha De" w:date="2022-08-01T14:48:00Z">
            <w:rPr/>
          </w:rPrChange>
        </w:rPr>
        <w:t>processors</w:t>
      </w:r>
      <w:r w:rsidR="00F73A4C" w:rsidRPr="00992146">
        <w:rPr>
          <w:lang w:val="en-US"/>
          <w:rPrChange w:id="6107" w:author="Anusha De" w:date="2022-08-01T14:48:00Z">
            <w:rPr/>
          </w:rPrChange>
        </w:rPr>
        <w:t xml:space="preserve"> </w:t>
      </w:r>
      <w:r w:rsidRPr="00992146">
        <w:rPr>
          <w:lang w:val="en-US"/>
          <w:rPrChange w:id="6108" w:author="Anusha De" w:date="2022-08-01T14:48:00Z">
            <w:rPr/>
          </w:rPrChange>
        </w:rPr>
        <w:t>are</w:t>
      </w:r>
      <w:r w:rsidR="00F73A4C" w:rsidRPr="00992146">
        <w:rPr>
          <w:lang w:val="en-US"/>
          <w:rPrChange w:id="6109" w:author="Anusha De" w:date="2022-08-01T14:48:00Z">
            <w:rPr/>
          </w:rPrChange>
        </w:rPr>
        <w:t xml:space="preserve"> </w:t>
      </w:r>
      <w:r w:rsidRPr="00992146">
        <w:rPr>
          <w:lang w:val="en-US"/>
          <w:rPrChange w:id="6110" w:author="Anusha De" w:date="2022-08-01T14:48:00Z">
            <w:rPr/>
          </w:rPrChange>
        </w:rPr>
        <w:t>higher</w:t>
      </w:r>
      <w:r w:rsidR="00F73A4C" w:rsidRPr="00992146">
        <w:rPr>
          <w:lang w:val="en-US"/>
          <w:rPrChange w:id="6111" w:author="Anusha De" w:date="2022-08-01T14:48:00Z">
            <w:rPr/>
          </w:rPrChange>
        </w:rPr>
        <w:t xml:space="preserve"> </w:t>
      </w:r>
      <w:r w:rsidRPr="00992146">
        <w:rPr>
          <w:lang w:val="en-US"/>
          <w:rPrChange w:id="6112" w:author="Anusha De" w:date="2022-08-01T14:48:00Z">
            <w:rPr/>
          </w:rPrChange>
        </w:rPr>
        <w:t>than</w:t>
      </w:r>
      <w:r w:rsidR="00F73A4C" w:rsidRPr="00992146">
        <w:rPr>
          <w:lang w:val="en-US"/>
          <w:rPrChange w:id="6113" w:author="Anusha De" w:date="2022-08-01T14:48:00Z">
            <w:rPr/>
          </w:rPrChange>
        </w:rPr>
        <w:t xml:space="preserve"> </w:t>
      </w:r>
      <w:r w:rsidRPr="00992146">
        <w:rPr>
          <w:lang w:val="en-US"/>
          <w:rPrChange w:id="6114" w:author="Anusha De" w:date="2022-08-01T14:48:00Z">
            <w:rPr/>
          </w:rPrChange>
        </w:rPr>
        <w:t>ratings</w:t>
      </w:r>
      <w:r w:rsidR="00F73A4C" w:rsidRPr="00992146">
        <w:rPr>
          <w:lang w:val="en-US"/>
          <w:rPrChange w:id="6115" w:author="Anusha De" w:date="2022-08-01T14:48:00Z">
            <w:rPr/>
          </w:rPrChange>
        </w:rPr>
        <w:t xml:space="preserve"> </w:t>
      </w:r>
      <w:r w:rsidRPr="00992146">
        <w:rPr>
          <w:lang w:val="en-US"/>
          <w:rPrChange w:id="6116" w:author="Anusha De" w:date="2022-08-01T14:48:00Z">
            <w:rPr/>
          </w:rPrChange>
        </w:rPr>
        <w:t>given</w:t>
      </w:r>
      <w:r w:rsidR="00F73A4C" w:rsidRPr="00992146">
        <w:rPr>
          <w:lang w:val="en-US"/>
          <w:rPrChange w:id="6117" w:author="Anusha De" w:date="2022-08-01T14:48:00Z">
            <w:rPr/>
          </w:rPrChange>
        </w:rPr>
        <w:t xml:space="preserve"> </w:t>
      </w:r>
      <w:r w:rsidRPr="00992146">
        <w:rPr>
          <w:lang w:val="en-US"/>
          <w:rPrChange w:id="6118" w:author="Anusha De" w:date="2022-08-01T14:48:00Z">
            <w:rPr/>
          </w:rPrChange>
        </w:rPr>
        <w:t>to</w:t>
      </w:r>
      <w:r w:rsidR="00F73A4C" w:rsidRPr="00992146">
        <w:rPr>
          <w:lang w:val="en-US"/>
          <w:rPrChange w:id="6119" w:author="Anusha De" w:date="2022-08-01T14:48:00Z">
            <w:rPr/>
          </w:rPrChange>
        </w:rPr>
        <w:t xml:space="preserve"> </w:t>
      </w:r>
      <w:r w:rsidRPr="00992146">
        <w:rPr>
          <w:lang w:val="en-US"/>
          <w:rPrChange w:id="6120" w:author="Anusha De" w:date="2022-08-01T14:48:00Z">
            <w:rPr/>
          </w:rPrChange>
        </w:rPr>
        <w:t>them</w:t>
      </w:r>
      <w:r w:rsidR="00F73A4C" w:rsidRPr="00992146">
        <w:rPr>
          <w:lang w:val="en-US"/>
          <w:rPrChange w:id="6121" w:author="Anusha De" w:date="2022-08-01T14:48:00Z">
            <w:rPr/>
          </w:rPrChange>
        </w:rPr>
        <w:t xml:space="preserve"> </w:t>
      </w:r>
      <w:r w:rsidRPr="00992146">
        <w:rPr>
          <w:lang w:val="en-US"/>
          <w:rPrChange w:id="6122" w:author="Anusha De" w:date="2022-08-01T14:48:00Z">
            <w:rPr/>
          </w:rPrChange>
        </w:rPr>
        <w:t>by</w:t>
      </w:r>
      <w:r w:rsidR="00F73A4C" w:rsidRPr="00992146">
        <w:rPr>
          <w:lang w:val="en-US"/>
          <w:rPrChange w:id="6123" w:author="Anusha De" w:date="2022-08-01T14:48:00Z">
            <w:rPr/>
          </w:rPrChange>
        </w:rPr>
        <w:t xml:space="preserve"> </w:t>
      </w:r>
      <w:r w:rsidRPr="00992146">
        <w:rPr>
          <w:lang w:val="en-US"/>
          <w:rPrChange w:id="6124" w:author="Anusha De" w:date="2022-08-01T14:48:00Z">
            <w:rPr/>
          </w:rPrChange>
        </w:rPr>
        <w:t>farmers.</w:t>
      </w:r>
    </w:p>
    <w:p w14:paraId="42724A2B" w14:textId="751B851D" w:rsidR="006D1636" w:rsidRPr="00643A43" w:rsidDel="003E10F6" w:rsidRDefault="006D1636" w:rsidP="00643A43">
      <w:pPr>
        <w:pStyle w:val="1PP"/>
        <w:jc w:val="both"/>
        <w:rPr>
          <w:del w:id="6125" w:author="Steve Wiggins" w:date="2022-07-30T18:00:00Z"/>
        </w:rPr>
      </w:pPr>
    </w:p>
    <w:p w14:paraId="42140FB0" w14:textId="08BDC1F0" w:rsidR="005139B5" w:rsidRPr="00992146" w:rsidRDefault="0081249E">
      <w:pPr>
        <w:rPr>
          <w:lang w:val="en-US"/>
          <w:rPrChange w:id="6126" w:author="Anusha De" w:date="2022-08-01T14:48:00Z">
            <w:rPr/>
          </w:rPrChange>
        </w:rPr>
        <w:pPrChange w:id="6127" w:author="Steve Wiggins" w:date="2022-07-30T18:00:00Z">
          <w:pPr>
            <w:pStyle w:val="1PP"/>
            <w:jc w:val="both"/>
          </w:pPr>
        </w:pPrChange>
      </w:pPr>
      <w:r w:rsidRPr="00992146">
        <w:rPr>
          <w:lang w:val="en-US"/>
          <w:rPrChange w:id="6128" w:author="Anusha De" w:date="2022-08-01T14:48:00Z">
            <w:rPr/>
          </w:rPrChange>
        </w:rPr>
        <w:t>The</w:t>
      </w:r>
      <w:r w:rsidR="00F73A4C" w:rsidRPr="00992146">
        <w:rPr>
          <w:lang w:val="en-US"/>
          <w:rPrChange w:id="6129" w:author="Anusha De" w:date="2022-08-01T14:48:00Z">
            <w:rPr/>
          </w:rPrChange>
        </w:rPr>
        <w:t xml:space="preserve"> </w:t>
      </w:r>
      <w:r w:rsidRPr="00992146">
        <w:rPr>
          <w:lang w:val="en-US"/>
          <w:rPrChange w:id="6130" w:author="Anusha De" w:date="2022-08-01T14:48:00Z">
            <w:rPr/>
          </w:rPrChange>
        </w:rPr>
        <w:t>first</w:t>
      </w:r>
      <w:r w:rsidR="00F73A4C" w:rsidRPr="00992146">
        <w:rPr>
          <w:lang w:val="en-US"/>
          <w:rPrChange w:id="6131" w:author="Anusha De" w:date="2022-08-01T14:48:00Z">
            <w:rPr/>
          </w:rPrChange>
        </w:rPr>
        <w:t xml:space="preserve"> </w:t>
      </w:r>
      <w:r w:rsidRPr="00992146">
        <w:rPr>
          <w:lang w:val="en-US"/>
          <w:rPrChange w:id="6132" w:author="Anusha De" w:date="2022-08-01T14:48:00Z">
            <w:rPr/>
          </w:rPrChange>
        </w:rPr>
        <w:t>hypothesis</w:t>
      </w:r>
      <w:r w:rsidR="00F73A4C" w:rsidRPr="00992146">
        <w:rPr>
          <w:lang w:val="en-US"/>
          <w:rPrChange w:id="6133" w:author="Anusha De" w:date="2022-08-01T14:48:00Z">
            <w:rPr/>
          </w:rPrChange>
        </w:rPr>
        <w:t xml:space="preserve"> </w:t>
      </w:r>
      <w:r w:rsidRPr="00992146">
        <w:rPr>
          <w:lang w:val="en-US"/>
          <w:rPrChange w:id="6134" w:author="Anusha De" w:date="2022-08-01T14:48:00Z">
            <w:rPr/>
          </w:rPrChange>
        </w:rPr>
        <w:t>revolves</w:t>
      </w:r>
      <w:r w:rsidR="00F73A4C" w:rsidRPr="00992146">
        <w:rPr>
          <w:lang w:val="en-US"/>
          <w:rPrChange w:id="6135" w:author="Anusha De" w:date="2022-08-01T14:48:00Z">
            <w:rPr/>
          </w:rPrChange>
        </w:rPr>
        <w:t xml:space="preserve"> </w:t>
      </w:r>
      <w:r w:rsidRPr="00992146">
        <w:rPr>
          <w:lang w:val="en-US"/>
          <w:rPrChange w:id="6136" w:author="Anusha De" w:date="2022-08-01T14:48:00Z">
            <w:rPr/>
          </w:rPrChange>
        </w:rPr>
        <w:t>around</w:t>
      </w:r>
      <w:r w:rsidR="00F73A4C" w:rsidRPr="00992146">
        <w:rPr>
          <w:lang w:val="en-US"/>
          <w:rPrChange w:id="6137" w:author="Anusha De" w:date="2022-08-01T14:48:00Z">
            <w:rPr/>
          </w:rPrChange>
        </w:rPr>
        <w:t xml:space="preserve"> </w:t>
      </w:r>
      <w:r w:rsidRPr="00992146">
        <w:rPr>
          <w:lang w:val="en-US"/>
          <w:rPrChange w:id="6138" w:author="Anusha De" w:date="2022-08-01T14:48:00Z">
            <w:rPr/>
          </w:rPrChange>
        </w:rPr>
        <w:t>how</w:t>
      </w:r>
      <w:r w:rsidR="00F73A4C" w:rsidRPr="00992146">
        <w:rPr>
          <w:lang w:val="en-US"/>
          <w:rPrChange w:id="6139" w:author="Anusha De" w:date="2022-08-01T14:48:00Z">
            <w:rPr/>
          </w:rPrChange>
        </w:rPr>
        <w:t xml:space="preserve"> </w:t>
      </w:r>
      <w:r w:rsidRPr="00992146">
        <w:rPr>
          <w:lang w:val="en-US"/>
          <w:rPrChange w:id="6140" w:author="Anusha De" w:date="2022-08-01T14:48:00Z">
            <w:rPr/>
          </w:rPrChange>
        </w:rPr>
        <w:t>the</w:t>
      </w:r>
      <w:r w:rsidR="00F73A4C" w:rsidRPr="00992146">
        <w:rPr>
          <w:lang w:val="en-US"/>
          <w:rPrChange w:id="6141" w:author="Anusha De" w:date="2022-08-01T14:48:00Z">
            <w:rPr/>
          </w:rPrChange>
        </w:rPr>
        <w:t xml:space="preserve"> </w:t>
      </w:r>
      <w:r w:rsidRPr="00992146">
        <w:rPr>
          <w:lang w:val="en-US"/>
          <w:rPrChange w:id="6142" w:author="Anusha De" w:date="2022-08-01T14:48:00Z">
            <w:rPr/>
          </w:rPrChange>
        </w:rPr>
        <w:t>agro-input</w:t>
      </w:r>
      <w:r w:rsidR="00F73A4C" w:rsidRPr="00992146">
        <w:rPr>
          <w:lang w:val="en-US"/>
          <w:rPrChange w:id="6143" w:author="Anusha De" w:date="2022-08-01T14:48:00Z">
            <w:rPr/>
          </w:rPrChange>
        </w:rPr>
        <w:t xml:space="preserve"> </w:t>
      </w:r>
      <w:r w:rsidRPr="00992146">
        <w:rPr>
          <w:lang w:val="en-US"/>
          <w:rPrChange w:id="6144" w:author="Anusha De" w:date="2022-08-01T14:48:00Z">
            <w:rPr/>
          </w:rPrChange>
        </w:rPr>
        <w:t>dealers,</w:t>
      </w:r>
      <w:r w:rsidR="00F73A4C" w:rsidRPr="00992146">
        <w:rPr>
          <w:lang w:val="en-US"/>
          <w:rPrChange w:id="6145" w:author="Anusha De" w:date="2022-08-01T14:48:00Z">
            <w:rPr/>
          </w:rPrChange>
        </w:rPr>
        <w:t xml:space="preserve"> </w:t>
      </w:r>
      <w:r w:rsidRPr="00992146">
        <w:rPr>
          <w:lang w:val="en-US"/>
          <w:rPrChange w:id="6146" w:author="Anusha De" w:date="2022-08-01T14:48:00Z">
            <w:rPr/>
          </w:rPrChange>
        </w:rPr>
        <w:t>processors</w:t>
      </w:r>
      <w:r w:rsidR="00F73A4C" w:rsidRPr="00992146">
        <w:rPr>
          <w:lang w:val="en-US"/>
          <w:rPrChange w:id="6147" w:author="Anusha De" w:date="2022-08-01T14:48:00Z">
            <w:rPr/>
          </w:rPrChange>
        </w:rPr>
        <w:t xml:space="preserve"> </w:t>
      </w:r>
      <w:r w:rsidRPr="00992146">
        <w:rPr>
          <w:lang w:val="en-US"/>
          <w:rPrChange w:id="6148" w:author="Anusha De" w:date="2022-08-01T14:48:00Z">
            <w:rPr/>
          </w:rPrChange>
        </w:rPr>
        <w:t>and</w:t>
      </w:r>
      <w:r w:rsidR="00F73A4C" w:rsidRPr="00992146">
        <w:rPr>
          <w:lang w:val="en-US"/>
          <w:rPrChange w:id="6149" w:author="Anusha De" w:date="2022-08-01T14:48:00Z">
            <w:rPr/>
          </w:rPrChange>
        </w:rPr>
        <w:t xml:space="preserve"> </w:t>
      </w:r>
      <w:r w:rsidRPr="00992146">
        <w:rPr>
          <w:lang w:val="en-US"/>
          <w:rPrChange w:id="6150" w:author="Anusha De" w:date="2022-08-01T14:48:00Z">
            <w:rPr/>
          </w:rPrChange>
        </w:rPr>
        <w:t>traders</w:t>
      </w:r>
      <w:r w:rsidR="00F73A4C" w:rsidRPr="00992146">
        <w:rPr>
          <w:lang w:val="en-US"/>
          <w:rPrChange w:id="6151" w:author="Anusha De" w:date="2022-08-01T14:48:00Z">
            <w:rPr/>
          </w:rPrChange>
        </w:rPr>
        <w:t xml:space="preserve"> </w:t>
      </w:r>
      <w:r w:rsidRPr="00992146">
        <w:rPr>
          <w:lang w:val="en-US"/>
          <w:rPrChange w:id="6152" w:author="Anusha De" w:date="2022-08-01T14:48:00Z">
            <w:rPr/>
          </w:rPrChange>
        </w:rPr>
        <w:t>rate</w:t>
      </w:r>
      <w:r w:rsidR="00F73A4C" w:rsidRPr="00992146">
        <w:rPr>
          <w:lang w:val="en-US"/>
          <w:rPrChange w:id="6153" w:author="Anusha De" w:date="2022-08-01T14:48:00Z">
            <w:rPr/>
          </w:rPrChange>
        </w:rPr>
        <w:t xml:space="preserve"> </w:t>
      </w:r>
      <w:r w:rsidRPr="00992146">
        <w:rPr>
          <w:lang w:val="en-US"/>
          <w:rPrChange w:id="6154" w:author="Anusha De" w:date="2022-08-01T14:48:00Z">
            <w:rPr/>
          </w:rPrChange>
        </w:rPr>
        <w:t>themselves</w:t>
      </w:r>
      <w:r w:rsidR="00F73A4C" w:rsidRPr="00992146">
        <w:rPr>
          <w:lang w:val="en-US"/>
          <w:rPrChange w:id="6155" w:author="Anusha De" w:date="2022-08-01T14:48:00Z">
            <w:rPr/>
          </w:rPrChange>
        </w:rPr>
        <w:t xml:space="preserve"> </w:t>
      </w:r>
      <w:r w:rsidRPr="00992146">
        <w:rPr>
          <w:lang w:val="en-US"/>
          <w:rPrChange w:id="6156" w:author="Anusha De" w:date="2022-08-01T14:48:00Z">
            <w:rPr/>
          </w:rPrChange>
        </w:rPr>
        <w:t>as</w:t>
      </w:r>
      <w:r w:rsidR="00F73A4C" w:rsidRPr="00992146">
        <w:rPr>
          <w:lang w:val="en-US"/>
          <w:rPrChange w:id="6157" w:author="Anusha De" w:date="2022-08-01T14:48:00Z">
            <w:rPr/>
          </w:rPrChange>
        </w:rPr>
        <w:t xml:space="preserve"> </w:t>
      </w:r>
      <w:r w:rsidRPr="00992146">
        <w:rPr>
          <w:lang w:val="en-US"/>
          <w:rPrChange w:id="6158" w:author="Anusha De" w:date="2022-08-01T14:48:00Z">
            <w:rPr/>
          </w:rPrChange>
        </w:rPr>
        <w:t>compared</w:t>
      </w:r>
      <w:r w:rsidR="00F73A4C" w:rsidRPr="00992146">
        <w:rPr>
          <w:lang w:val="en-US"/>
          <w:rPrChange w:id="6159" w:author="Anusha De" w:date="2022-08-01T14:48:00Z">
            <w:rPr/>
          </w:rPrChange>
        </w:rPr>
        <w:t xml:space="preserve"> </w:t>
      </w:r>
      <w:r w:rsidRPr="00992146">
        <w:rPr>
          <w:lang w:val="en-US"/>
          <w:rPrChange w:id="6160" w:author="Anusha De" w:date="2022-08-01T14:48:00Z">
            <w:rPr/>
          </w:rPrChange>
        </w:rPr>
        <w:t>to</w:t>
      </w:r>
      <w:r w:rsidR="00F73A4C" w:rsidRPr="00992146">
        <w:rPr>
          <w:lang w:val="en-US"/>
          <w:rPrChange w:id="6161" w:author="Anusha De" w:date="2022-08-01T14:48:00Z">
            <w:rPr/>
          </w:rPrChange>
        </w:rPr>
        <w:t xml:space="preserve"> </w:t>
      </w:r>
      <w:r w:rsidRPr="00992146">
        <w:rPr>
          <w:lang w:val="en-US"/>
          <w:rPrChange w:id="6162" w:author="Anusha De" w:date="2022-08-01T14:48:00Z">
            <w:rPr/>
          </w:rPrChange>
        </w:rPr>
        <w:t>the</w:t>
      </w:r>
      <w:r w:rsidR="00F73A4C" w:rsidRPr="00992146">
        <w:rPr>
          <w:lang w:val="en-US"/>
          <w:rPrChange w:id="6163" w:author="Anusha De" w:date="2022-08-01T14:48:00Z">
            <w:rPr/>
          </w:rPrChange>
        </w:rPr>
        <w:t xml:space="preserve"> </w:t>
      </w:r>
      <w:r w:rsidRPr="00992146">
        <w:rPr>
          <w:lang w:val="en-US"/>
          <w:rPrChange w:id="6164" w:author="Anusha De" w:date="2022-08-01T14:48:00Z">
            <w:rPr/>
          </w:rPrChange>
        </w:rPr>
        <w:t>scores</w:t>
      </w:r>
      <w:r w:rsidR="00F73A4C" w:rsidRPr="00992146">
        <w:rPr>
          <w:lang w:val="en-US"/>
          <w:rPrChange w:id="6165" w:author="Anusha De" w:date="2022-08-01T14:48:00Z">
            <w:rPr/>
          </w:rPrChange>
        </w:rPr>
        <w:t xml:space="preserve"> </w:t>
      </w:r>
      <w:r w:rsidRPr="00992146">
        <w:rPr>
          <w:lang w:val="en-US"/>
          <w:rPrChange w:id="6166" w:author="Anusha De" w:date="2022-08-01T14:48:00Z">
            <w:rPr/>
          </w:rPrChange>
        </w:rPr>
        <w:t>that</w:t>
      </w:r>
      <w:r w:rsidR="00F73A4C" w:rsidRPr="00992146">
        <w:rPr>
          <w:lang w:val="en-US"/>
          <w:rPrChange w:id="6167" w:author="Anusha De" w:date="2022-08-01T14:48:00Z">
            <w:rPr/>
          </w:rPrChange>
        </w:rPr>
        <w:t xml:space="preserve"> </w:t>
      </w:r>
      <w:r w:rsidRPr="00992146">
        <w:rPr>
          <w:lang w:val="en-US"/>
          <w:rPrChange w:id="6168" w:author="Anusha De" w:date="2022-08-01T14:48:00Z">
            <w:rPr/>
          </w:rPrChange>
        </w:rPr>
        <w:t>are</w:t>
      </w:r>
      <w:r w:rsidR="00F73A4C" w:rsidRPr="00992146">
        <w:rPr>
          <w:lang w:val="en-US"/>
          <w:rPrChange w:id="6169" w:author="Anusha De" w:date="2022-08-01T14:48:00Z">
            <w:rPr/>
          </w:rPrChange>
        </w:rPr>
        <w:t xml:space="preserve"> </w:t>
      </w:r>
      <w:r w:rsidRPr="00992146">
        <w:rPr>
          <w:lang w:val="en-US"/>
          <w:rPrChange w:id="6170" w:author="Anusha De" w:date="2022-08-01T14:48:00Z">
            <w:rPr/>
          </w:rPrChange>
        </w:rPr>
        <w:t>give</w:t>
      </w:r>
      <w:r w:rsidR="008E37DF" w:rsidRPr="00992146">
        <w:rPr>
          <w:lang w:val="en-US"/>
          <w:rPrChange w:id="6171" w:author="Anusha De" w:date="2022-08-01T14:48:00Z">
            <w:rPr/>
          </w:rPrChange>
        </w:rPr>
        <w:t>n</w:t>
      </w:r>
      <w:r w:rsidR="00F73A4C" w:rsidRPr="00992146">
        <w:rPr>
          <w:lang w:val="en-US"/>
          <w:rPrChange w:id="6172" w:author="Anusha De" w:date="2022-08-01T14:48:00Z">
            <w:rPr/>
          </w:rPrChange>
        </w:rPr>
        <w:t xml:space="preserve"> </w:t>
      </w:r>
      <w:r w:rsidRPr="00992146">
        <w:rPr>
          <w:lang w:val="en-US"/>
          <w:rPrChange w:id="6173" w:author="Anusha De" w:date="2022-08-01T14:48:00Z">
            <w:rPr/>
          </w:rPrChange>
        </w:rPr>
        <w:t>to</w:t>
      </w:r>
      <w:r w:rsidR="00F73A4C" w:rsidRPr="00992146">
        <w:rPr>
          <w:lang w:val="en-US"/>
          <w:rPrChange w:id="6174" w:author="Anusha De" w:date="2022-08-01T14:48:00Z">
            <w:rPr/>
          </w:rPrChange>
        </w:rPr>
        <w:t xml:space="preserve"> </w:t>
      </w:r>
      <w:r w:rsidRPr="00992146">
        <w:rPr>
          <w:lang w:val="en-US"/>
          <w:rPrChange w:id="6175" w:author="Anusha De" w:date="2022-08-01T14:48:00Z">
            <w:rPr/>
          </w:rPrChange>
        </w:rPr>
        <w:t>them</w:t>
      </w:r>
      <w:r w:rsidR="00F73A4C" w:rsidRPr="00992146">
        <w:rPr>
          <w:lang w:val="en-US"/>
          <w:rPrChange w:id="6176" w:author="Anusha De" w:date="2022-08-01T14:48:00Z">
            <w:rPr/>
          </w:rPrChange>
        </w:rPr>
        <w:t xml:space="preserve"> </w:t>
      </w:r>
      <w:r w:rsidRPr="00992146">
        <w:rPr>
          <w:lang w:val="en-US"/>
          <w:rPrChange w:id="6177" w:author="Anusha De" w:date="2022-08-01T14:48:00Z">
            <w:rPr/>
          </w:rPrChange>
        </w:rPr>
        <w:t>by</w:t>
      </w:r>
      <w:r w:rsidR="00F73A4C" w:rsidRPr="00992146">
        <w:rPr>
          <w:lang w:val="en-US"/>
          <w:rPrChange w:id="6178" w:author="Anusha De" w:date="2022-08-01T14:48:00Z">
            <w:rPr/>
          </w:rPrChange>
        </w:rPr>
        <w:t xml:space="preserve"> </w:t>
      </w:r>
      <w:r w:rsidRPr="00992146">
        <w:rPr>
          <w:lang w:val="en-US"/>
          <w:rPrChange w:id="6179" w:author="Anusha De" w:date="2022-08-01T14:48:00Z">
            <w:rPr/>
          </w:rPrChange>
        </w:rPr>
        <w:t>the</w:t>
      </w:r>
      <w:r w:rsidR="00F73A4C" w:rsidRPr="00992146">
        <w:rPr>
          <w:lang w:val="en-US"/>
          <w:rPrChange w:id="6180" w:author="Anusha De" w:date="2022-08-01T14:48:00Z">
            <w:rPr/>
          </w:rPrChange>
        </w:rPr>
        <w:t xml:space="preserve"> </w:t>
      </w:r>
      <w:r w:rsidRPr="00992146">
        <w:rPr>
          <w:lang w:val="en-US"/>
          <w:rPrChange w:id="6181" w:author="Anusha De" w:date="2022-08-01T14:48:00Z">
            <w:rPr/>
          </w:rPrChange>
        </w:rPr>
        <w:t>farmers.</w:t>
      </w:r>
      <w:r w:rsidR="00F73A4C" w:rsidRPr="00992146">
        <w:rPr>
          <w:lang w:val="en-US"/>
          <w:rPrChange w:id="6182" w:author="Anusha De" w:date="2022-08-01T14:48:00Z">
            <w:rPr/>
          </w:rPrChange>
        </w:rPr>
        <w:t xml:space="preserve"> </w:t>
      </w:r>
      <w:r w:rsidRPr="00992146">
        <w:rPr>
          <w:lang w:val="en-US"/>
          <w:rPrChange w:id="6183" w:author="Anusha De" w:date="2022-08-01T14:48:00Z">
            <w:rPr/>
          </w:rPrChange>
        </w:rPr>
        <w:t>A</w:t>
      </w:r>
      <w:r w:rsidR="00F73A4C" w:rsidRPr="00992146">
        <w:rPr>
          <w:lang w:val="en-US"/>
          <w:rPrChange w:id="6184" w:author="Anusha De" w:date="2022-08-01T14:48:00Z">
            <w:rPr/>
          </w:rPrChange>
        </w:rPr>
        <w:t xml:space="preserve"> </w:t>
      </w:r>
      <w:r w:rsidRPr="00992146">
        <w:rPr>
          <w:lang w:val="en-US"/>
          <w:rPrChange w:id="6185" w:author="Anusha De" w:date="2022-08-01T14:48:00Z">
            <w:rPr/>
          </w:rPrChange>
        </w:rPr>
        <w:t>significant</w:t>
      </w:r>
      <w:r w:rsidR="00F73A4C" w:rsidRPr="00992146">
        <w:rPr>
          <w:lang w:val="en-US"/>
          <w:rPrChange w:id="6186" w:author="Anusha De" w:date="2022-08-01T14:48:00Z">
            <w:rPr/>
          </w:rPrChange>
        </w:rPr>
        <w:t xml:space="preserve"> </w:t>
      </w:r>
      <w:r w:rsidRPr="00992146">
        <w:rPr>
          <w:lang w:val="en-US"/>
          <w:rPrChange w:id="6187" w:author="Anusha De" w:date="2022-08-01T14:48:00Z">
            <w:rPr/>
          </w:rPrChange>
        </w:rPr>
        <w:t>(positive)</w:t>
      </w:r>
      <w:r w:rsidR="00F73A4C" w:rsidRPr="00992146">
        <w:rPr>
          <w:lang w:val="en-US"/>
          <w:rPrChange w:id="6188" w:author="Anusha De" w:date="2022-08-01T14:48:00Z">
            <w:rPr/>
          </w:rPrChange>
        </w:rPr>
        <w:t xml:space="preserve"> </w:t>
      </w:r>
      <w:r w:rsidRPr="00992146">
        <w:rPr>
          <w:lang w:val="en-US"/>
          <w:rPrChange w:id="6189" w:author="Anusha De" w:date="2022-08-01T14:48:00Z">
            <w:rPr/>
          </w:rPrChange>
        </w:rPr>
        <w:t>difference</w:t>
      </w:r>
      <w:r w:rsidR="00F73A4C" w:rsidRPr="00992146">
        <w:rPr>
          <w:lang w:val="en-US"/>
          <w:rPrChange w:id="6190" w:author="Anusha De" w:date="2022-08-01T14:48:00Z">
            <w:rPr/>
          </w:rPrChange>
        </w:rPr>
        <w:t xml:space="preserve"> </w:t>
      </w:r>
      <w:r w:rsidRPr="00992146">
        <w:rPr>
          <w:lang w:val="en-US"/>
          <w:rPrChange w:id="6191" w:author="Anusha De" w:date="2022-08-01T14:48:00Z">
            <w:rPr/>
          </w:rPrChange>
        </w:rPr>
        <w:t>could</w:t>
      </w:r>
      <w:r w:rsidR="00F73A4C" w:rsidRPr="00992146">
        <w:rPr>
          <w:lang w:val="en-US"/>
          <w:rPrChange w:id="6192" w:author="Anusha De" w:date="2022-08-01T14:48:00Z">
            <w:rPr/>
          </w:rPrChange>
        </w:rPr>
        <w:t xml:space="preserve"> </w:t>
      </w:r>
      <w:r w:rsidRPr="00992146">
        <w:rPr>
          <w:lang w:val="en-US"/>
          <w:rPrChange w:id="6193" w:author="Anusha De" w:date="2022-08-01T14:48:00Z">
            <w:rPr/>
          </w:rPrChange>
        </w:rPr>
        <w:t>mean</w:t>
      </w:r>
      <w:r w:rsidR="00F73A4C" w:rsidRPr="00992146">
        <w:rPr>
          <w:lang w:val="en-US"/>
          <w:rPrChange w:id="6194" w:author="Anusha De" w:date="2022-08-01T14:48:00Z">
            <w:rPr/>
          </w:rPrChange>
        </w:rPr>
        <w:t xml:space="preserve"> </w:t>
      </w:r>
      <w:r w:rsidRPr="00992146">
        <w:rPr>
          <w:lang w:val="en-US"/>
          <w:rPrChange w:id="6195" w:author="Anusha De" w:date="2022-08-01T14:48:00Z">
            <w:rPr/>
          </w:rPrChange>
        </w:rPr>
        <w:t>that</w:t>
      </w:r>
      <w:r w:rsidR="00F73A4C" w:rsidRPr="00992146">
        <w:rPr>
          <w:lang w:val="en-US"/>
          <w:rPrChange w:id="6196" w:author="Anusha De" w:date="2022-08-01T14:48:00Z">
            <w:rPr/>
          </w:rPrChange>
        </w:rPr>
        <w:t xml:space="preserve"> </w:t>
      </w:r>
      <w:r w:rsidRPr="00992146">
        <w:rPr>
          <w:lang w:val="en-US"/>
          <w:rPrChange w:id="6197" w:author="Anusha De" w:date="2022-08-01T14:48:00Z">
            <w:rPr/>
          </w:rPrChange>
        </w:rPr>
        <w:t>agro-input</w:t>
      </w:r>
      <w:r w:rsidR="00F73A4C" w:rsidRPr="00992146">
        <w:rPr>
          <w:lang w:val="en-US"/>
          <w:rPrChange w:id="6198" w:author="Anusha De" w:date="2022-08-01T14:48:00Z">
            <w:rPr/>
          </w:rPrChange>
        </w:rPr>
        <w:t xml:space="preserve"> </w:t>
      </w:r>
      <w:r w:rsidRPr="00992146">
        <w:rPr>
          <w:lang w:val="en-US"/>
          <w:rPrChange w:id="6199" w:author="Anusha De" w:date="2022-08-01T14:48:00Z">
            <w:rPr/>
          </w:rPrChange>
        </w:rPr>
        <w:t>dealer</w:t>
      </w:r>
      <w:r w:rsidR="008070BC" w:rsidRPr="00992146">
        <w:rPr>
          <w:lang w:val="en-US"/>
          <w:rPrChange w:id="6200" w:author="Anusha De" w:date="2022-08-01T14:48:00Z">
            <w:rPr/>
          </w:rPrChange>
        </w:rPr>
        <w:t>s</w:t>
      </w:r>
      <w:r w:rsidR="00F73A4C" w:rsidRPr="00992146">
        <w:rPr>
          <w:lang w:val="en-US"/>
          <w:rPrChange w:id="6201" w:author="Anusha De" w:date="2022-08-01T14:48:00Z">
            <w:rPr/>
          </w:rPrChange>
        </w:rPr>
        <w:t xml:space="preserve"> </w:t>
      </w:r>
      <w:r w:rsidRPr="00992146">
        <w:rPr>
          <w:lang w:val="en-US"/>
          <w:rPrChange w:id="6202" w:author="Anusha De" w:date="2022-08-01T14:48:00Z">
            <w:rPr/>
          </w:rPrChange>
        </w:rPr>
        <w:t>systematically</w:t>
      </w:r>
      <w:r w:rsidR="00F73A4C" w:rsidRPr="00992146">
        <w:rPr>
          <w:lang w:val="en-US"/>
          <w:rPrChange w:id="6203" w:author="Anusha De" w:date="2022-08-01T14:48:00Z">
            <w:rPr/>
          </w:rPrChange>
        </w:rPr>
        <w:t xml:space="preserve"> </w:t>
      </w:r>
      <w:r w:rsidRPr="00992146">
        <w:rPr>
          <w:lang w:val="en-US"/>
          <w:rPrChange w:id="6204" w:author="Anusha De" w:date="2022-08-01T14:48:00Z">
            <w:rPr/>
          </w:rPrChange>
        </w:rPr>
        <w:t>overestimate</w:t>
      </w:r>
      <w:r w:rsidR="00F73A4C" w:rsidRPr="00992146">
        <w:rPr>
          <w:lang w:val="en-US"/>
          <w:rPrChange w:id="6205" w:author="Anusha De" w:date="2022-08-01T14:48:00Z">
            <w:rPr/>
          </w:rPrChange>
        </w:rPr>
        <w:t xml:space="preserve"> </w:t>
      </w:r>
      <w:r w:rsidRPr="00992146">
        <w:rPr>
          <w:lang w:val="en-US"/>
          <w:rPrChange w:id="6206" w:author="Anusha De" w:date="2022-08-01T14:48:00Z">
            <w:rPr/>
          </w:rPrChange>
        </w:rPr>
        <w:t>their</w:t>
      </w:r>
      <w:r w:rsidR="00F73A4C" w:rsidRPr="00992146">
        <w:rPr>
          <w:lang w:val="en-US"/>
          <w:rPrChange w:id="6207" w:author="Anusha De" w:date="2022-08-01T14:48:00Z">
            <w:rPr/>
          </w:rPrChange>
        </w:rPr>
        <w:t xml:space="preserve"> </w:t>
      </w:r>
      <w:r w:rsidRPr="00992146">
        <w:rPr>
          <w:lang w:val="en-US"/>
          <w:rPrChange w:id="6208" w:author="Anusha De" w:date="2022-08-01T14:48:00Z">
            <w:rPr/>
          </w:rPrChange>
        </w:rPr>
        <w:t>own</w:t>
      </w:r>
      <w:r w:rsidR="00F73A4C" w:rsidRPr="00992146">
        <w:rPr>
          <w:lang w:val="en-US"/>
          <w:rPrChange w:id="6209" w:author="Anusha De" w:date="2022-08-01T14:48:00Z">
            <w:rPr/>
          </w:rPrChange>
        </w:rPr>
        <w:t xml:space="preserve"> </w:t>
      </w:r>
      <w:r w:rsidRPr="00992146">
        <w:rPr>
          <w:lang w:val="en-US"/>
          <w:rPrChange w:id="6210" w:author="Anusha De" w:date="2022-08-01T14:48:00Z">
            <w:rPr/>
          </w:rPrChange>
        </w:rPr>
        <w:t>performance,</w:t>
      </w:r>
      <w:r w:rsidR="00F73A4C" w:rsidRPr="00992146">
        <w:rPr>
          <w:lang w:val="en-US"/>
          <w:rPrChange w:id="6211" w:author="Anusha De" w:date="2022-08-01T14:48:00Z">
            <w:rPr/>
          </w:rPrChange>
        </w:rPr>
        <w:t xml:space="preserve"> </w:t>
      </w:r>
      <w:r w:rsidRPr="00992146">
        <w:rPr>
          <w:lang w:val="en-US"/>
          <w:rPrChange w:id="6212" w:author="Anusha De" w:date="2022-08-01T14:48:00Z">
            <w:rPr/>
          </w:rPrChange>
        </w:rPr>
        <w:t>perhaps</w:t>
      </w:r>
      <w:r w:rsidR="00F73A4C" w:rsidRPr="00992146">
        <w:rPr>
          <w:lang w:val="en-US"/>
          <w:rPrChange w:id="6213" w:author="Anusha De" w:date="2022-08-01T14:48:00Z">
            <w:rPr/>
          </w:rPrChange>
        </w:rPr>
        <w:t xml:space="preserve"> </w:t>
      </w:r>
      <w:r w:rsidRPr="00992146">
        <w:rPr>
          <w:lang w:val="en-US"/>
          <w:rPrChange w:id="6214" w:author="Anusha De" w:date="2022-08-01T14:48:00Z">
            <w:rPr/>
          </w:rPrChange>
        </w:rPr>
        <w:t>as</w:t>
      </w:r>
      <w:r w:rsidR="00F73A4C" w:rsidRPr="00992146">
        <w:rPr>
          <w:lang w:val="en-US"/>
          <w:rPrChange w:id="6215" w:author="Anusha De" w:date="2022-08-01T14:48:00Z">
            <w:rPr/>
          </w:rPrChange>
        </w:rPr>
        <w:t xml:space="preserve"> </w:t>
      </w:r>
      <w:r w:rsidRPr="00992146">
        <w:rPr>
          <w:lang w:val="en-US"/>
          <w:rPrChange w:id="6216" w:author="Anusha De" w:date="2022-08-01T14:48:00Z">
            <w:rPr/>
          </w:rPrChange>
        </w:rPr>
        <w:t>a</w:t>
      </w:r>
      <w:r w:rsidR="00F73A4C" w:rsidRPr="00992146">
        <w:rPr>
          <w:lang w:val="en-US"/>
          <w:rPrChange w:id="6217" w:author="Anusha De" w:date="2022-08-01T14:48:00Z">
            <w:rPr/>
          </w:rPrChange>
        </w:rPr>
        <w:t xml:space="preserve"> </w:t>
      </w:r>
      <w:r w:rsidRPr="00992146">
        <w:rPr>
          <w:lang w:val="en-US"/>
          <w:rPrChange w:id="6218" w:author="Anusha De" w:date="2022-08-01T14:48:00Z">
            <w:rPr/>
          </w:rPrChange>
        </w:rPr>
        <w:t>result</w:t>
      </w:r>
      <w:r w:rsidR="00F73A4C" w:rsidRPr="00992146">
        <w:rPr>
          <w:lang w:val="en-US"/>
          <w:rPrChange w:id="6219" w:author="Anusha De" w:date="2022-08-01T14:48:00Z">
            <w:rPr/>
          </w:rPrChange>
        </w:rPr>
        <w:t xml:space="preserve"> </w:t>
      </w:r>
      <w:r w:rsidRPr="00992146">
        <w:rPr>
          <w:lang w:val="en-US"/>
          <w:rPrChange w:id="6220" w:author="Anusha De" w:date="2022-08-01T14:48:00Z">
            <w:rPr/>
          </w:rPrChange>
        </w:rPr>
        <w:t>of</w:t>
      </w:r>
      <w:r w:rsidR="00F73A4C" w:rsidRPr="00992146">
        <w:rPr>
          <w:lang w:val="en-US"/>
          <w:rPrChange w:id="6221" w:author="Anusha De" w:date="2022-08-01T14:48:00Z">
            <w:rPr/>
          </w:rPrChange>
        </w:rPr>
        <w:t xml:space="preserve"> </w:t>
      </w:r>
      <w:r w:rsidRPr="00992146">
        <w:rPr>
          <w:lang w:val="en-US"/>
          <w:rPrChange w:id="6222" w:author="Anusha De" w:date="2022-08-01T14:48:00Z">
            <w:rPr/>
          </w:rPrChange>
        </w:rPr>
        <w:t>an</w:t>
      </w:r>
      <w:r w:rsidR="00F73A4C" w:rsidRPr="00992146">
        <w:rPr>
          <w:lang w:val="en-US"/>
          <w:rPrChange w:id="6223" w:author="Anusha De" w:date="2022-08-01T14:48:00Z">
            <w:rPr/>
          </w:rPrChange>
        </w:rPr>
        <w:t xml:space="preserve"> </w:t>
      </w:r>
      <w:r w:rsidRPr="00992146">
        <w:rPr>
          <w:lang w:val="en-US"/>
          <w:rPrChange w:id="6224" w:author="Anusha De" w:date="2022-08-01T14:48:00Z">
            <w:rPr/>
          </w:rPrChange>
        </w:rPr>
        <w:t>overconfidence</w:t>
      </w:r>
      <w:r w:rsidR="00F73A4C" w:rsidRPr="00992146">
        <w:rPr>
          <w:lang w:val="en-US"/>
          <w:rPrChange w:id="6225" w:author="Anusha De" w:date="2022-08-01T14:48:00Z">
            <w:rPr/>
          </w:rPrChange>
        </w:rPr>
        <w:t xml:space="preserve"> </w:t>
      </w:r>
      <w:r w:rsidRPr="00992146">
        <w:rPr>
          <w:lang w:val="en-US"/>
          <w:rPrChange w:id="6226" w:author="Anusha De" w:date="2022-08-01T14:48:00Z">
            <w:rPr/>
          </w:rPrChange>
        </w:rPr>
        <w:t>effect.</w:t>
      </w:r>
      <w:r w:rsidR="00F73A4C" w:rsidRPr="00992146">
        <w:rPr>
          <w:lang w:val="en-US"/>
          <w:rPrChange w:id="6227" w:author="Anusha De" w:date="2022-08-01T14:48:00Z">
            <w:rPr/>
          </w:rPrChange>
        </w:rPr>
        <w:t xml:space="preserve"> </w:t>
      </w:r>
      <w:r w:rsidRPr="00992146">
        <w:rPr>
          <w:lang w:val="en-US"/>
          <w:rPrChange w:id="6228" w:author="Anusha De" w:date="2022-08-01T14:48:00Z">
            <w:rPr/>
          </w:rPrChange>
        </w:rPr>
        <w:t>However,</w:t>
      </w:r>
      <w:r w:rsidR="00F73A4C" w:rsidRPr="00992146">
        <w:rPr>
          <w:lang w:val="en-US"/>
          <w:rPrChange w:id="6229" w:author="Anusha De" w:date="2022-08-01T14:48:00Z">
            <w:rPr/>
          </w:rPrChange>
        </w:rPr>
        <w:t xml:space="preserve"> </w:t>
      </w:r>
      <w:r w:rsidRPr="00992146">
        <w:rPr>
          <w:lang w:val="en-US"/>
          <w:rPrChange w:id="6230" w:author="Anusha De" w:date="2022-08-01T14:48:00Z">
            <w:rPr/>
          </w:rPrChange>
        </w:rPr>
        <w:t>research</w:t>
      </w:r>
      <w:r w:rsidR="00F73A4C" w:rsidRPr="00992146">
        <w:rPr>
          <w:lang w:val="en-US"/>
          <w:rPrChange w:id="6231" w:author="Anusha De" w:date="2022-08-01T14:48:00Z">
            <w:rPr/>
          </w:rPrChange>
        </w:rPr>
        <w:t xml:space="preserve"> </w:t>
      </w:r>
      <w:r w:rsidRPr="00992146">
        <w:rPr>
          <w:lang w:val="en-US"/>
          <w:rPrChange w:id="6232" w:author="Anusha De" w:date="2022-08-01T14:48:00Z">
            <w:rPr/>
          </w:rPrChange>
        </w:rPr>
        <w:t>has</w:t>
      </w:r>
      <w:r w:rsidR="00F73A4C" w:rsidRPr="00992146">
        <w:rPr>
          <w:lang w:val="en-US"/>
          <w:rPrChange w:id="6233" w:author="Anusha De" w:date="2022-08-01T14:48:00Z">
            <w:rPr/>
          </w:rPrChange>
        </w:rPr>
        <w:t xml:space="preserve"> </w:t>
      </w:r>
      <w:r w:rsidRPr="00992146">
        <w:rPr>
          <w:lang w:val="en-US"/>
          <w:rPrChange w:id="6234" w:author="Anusha De" w:date="2022-08-01T14:48:00Z">
            <w:rPr/>
          </w:rPrChange>
        </w:rPr>
        <w:t>shown</w:t>
      </w:r>
      <w:r w:rsidR="00F73A4C" w:rsidRPr="00992146">
        <w:rPr>
          <w:lang w:val="en-US"/>
          <w:rPrChange w:id="6235" w:author="Anusha De" w:date="2022-08-01T14:48:00Z">
            <w:rPr/>
          </w:rPrChange>
        </w:rPr>
        <w:t xml:space="preserve"> </w:t>
      </w:r>
      <w:r w:rsidRPr="00992146">
        <w:rPr>
          <w:lang w:val="en-US"/>
          <w:rPrChange w:id="6236" w:author="Anusha De" w:date="2022-08-01T14:48:00Z">
            <w:rPr/>
          </w:rPrChange>
        </w:rPr>
        <w:t>that</w:t>
      </w:r>
      <w:r w:rsidR="00F73A4C" w:rsidRPr="00992146">
        <w:rPr>
          <w:lang w:val="en-US"/>
          <w:rPrChange w:id="6237" w:author="Anusha De" w:date="2022-08-01T14:48:00Z">
            <w:rPr/>
          </w:rPrChange>
        </w:rPr>
        <w:t xml:space="preserve"> </w:t>
      </w:r>
      <w:r w:rsidRPr="00992146">
        <w:rPr>
          <w:lang w:val="en-US"/>
          <w:rPrChange w:id="6238" w:author="Anusha De" w:date="2022-08-01T14:48:00Z">
            <w:rPr/>
          </w:rPrChange>
        </w:rPr>
        <w:t>agents</w:t>
      </w:r>
      <w:r w:rsidR="00F73A4C" w:rsidRPr="00992146">
        <w:rPr>
          <w:lang w:val="en-US"/>
          <w:rPrChange w:id="6239" w:author="Anusha De" w:date="2022-08-01T14:48:00Z">
            <w:rPr/>
          </w:rPrChange>
        </w:rPr>
        <w:t xml:space="preserve"> </w:t>
      </w:r>
      <w:r w:rsidRPr="00992146">
        <w:rPr>
          <w:lang w:val="en-US"/>
          <w:rPrChange w:id="6240" w:author="Anusha De" w:date="2022-08-01T14:48:00Z">
            <w:rPr/>
          </w:rPrChange>
        </w:rPr>
        <w:t>are</w:t>
      </w:r>
      <w:r w:rsidR="00F73A4C" w:rsidRPr="00992146">
        <w:rPr>
          <w:lang w:val="en-US"/>
          <w:rPrChange w:id="6241" w:author="Anusha De" w:date="2022-08-01T14:48:00Z">
            <w:rPr/>
          </w:rPrChange>
        </w:rPr>
        <w:t xml:space="preserve"> </w:t>
      </w:r>
      <w:r w:rsidRPr="00992146">
        <w:rPr>
          <w:lang w:val="en-US"/>
          <w:rPrChange w:id="6242" w:author="Anusha De" w:date="2022-08-01T14:48:00Z">
            <w:rPr/>
          </w:rPrChange>
        </w:rPr>
        <w:t>generally</w:t>
      </w:r>
      <w:r w:rsidR="00F73A4C" w:rsidRPr="00992146">
        <w:rPr>
          <w:lang w:val="en-US"/>
          <w:rPrChange w:id="6243" w:author="Anusha De" w:date="2022-08-01T14:48:00Z">
            <w:rPr/>
          </w:rPrChange>
        </w:rPr>
        <w:t xml:space="preserve"> </w:t>
      </w:r>
      <w:r w:rsidRPr="00992146">
        <w:rPr>
          <w:lang w:val="en-US"/>
          <w:rPrChange w:id="6244" w:author="Anusha De" w:date="2022-08-01T14:48:00Z">
            <w:rPr/>
          </w:rPrChange>
        </w:rPr>
        <w:t>pretty</w:t>
      </w:r>
      <w:r w:rsidR="00F73A4C" w:rsidRPr="00992146">
        <w:rPr>
          <w:lang w:val="en-US"/>
          <w:rPrChange w:id="6245" w:author="Anusha De" w:date="2022-08-01T14:48:00Z">
            <w:rPr/>
          </w:rPrChange>
        </w:rPr>
        <w:t xml:space="preserve"> </w:t>
      </w:r>
      <w:r w:rsidRPr="00992146">
        <w:rPr>
          <w:lang w:val="en-US"/>
          <w:rPrChange w:id="6246" w:author="Anusha De" w:date="2022-08-01T14:48:00Z">
            <w:rPr/>
          </w:rPrChange>
        </w:rPr>
        <w:t>good</w:t>
      </w:r>
      <w:r w:rsidR="00F73A4C" w:rsidRPr="00992146">
        <w:rPr>
          <w:lang w:val="en-US"/>
          <w:rPrChange w:id="6247" w:author="Anusha De" w:date="2022-08-01T14:48:00Z">
            <w:rPr/>
          </w:rPrChange>
        </w:rPr>
        <w:t xml:space="preserve"> </w:t>
      </w:r>
      <w:r w:rsidRPr="00992146">
        <w:rPr>
          <w:lang w:val="en-US"/>
          <w:rPrChange w:id="6248" w:author="Anusha De" w:date="2022-08-01T14:48:00Z">
            <w:rPr/>
          </w:rPrChange>
        </w:rPr>
        <w:t>at</w:t>
      </w:r>
      <w:r w:rsidR="00F73A4C" w:rsidRPr="00992146">
        <w:rPr>
          <w:lang w:val="en-US"/>
          <w:rPrChange w:id="6249" w:author="Anusha De" w:date="2022-08-01T14:48:00Z">
            <w:rPr/>
          </w:rPrChange>
        </w:rPr>
        <w:t xml:space="preserve"> </w:t>
      </w:r>
      <w:r w:rsidRPr="00992146">
        <w:rPr>
          <w:lang w:val="en-US"/>
          <w:rPrChange w:id="6250" w:author="Anusha De" w:date="2022-08-01T14:48:00Z">
            <w:rPr/>
          </w:rPrChange>
        </w:rPr>
        <w:t>assessing</w:t>
      </w:r>
      <w:r w:rsidR="00F73A4C" w:rsidRPr="00992146">
        <w:rPr>
          <w:lang w:val="en-US"/>
          <w:rPrChange w:id="6251" w:author="Anusha De" w:date="2022-08-01T14:48:00Z">
            <w:rPr/>
          </w:rPrChange>
        </w:rPr>
        <w:t xml:space="preserve"> </w:t>
      </w:r>
      <w:r w:rsidRPr="00992146">
        <w:rPr>
          <w:lang w:val="en-US"/>
          <w:rPrChange w:id="6252" w:author="Anusha De" w:date="2022-08-01T14:48:00Z">
            <w:rPr/>
          </w:rPrChange>
        </w:rPr>
        <w:t>own</w:t>
      </w:r>
      <w:r w:rsidR="00F73A4C" w:rsidRPr="00992146">
        <w:rPr>
          <w:lang w:val="en-US"/>
          <w:rPrChange w:id="6253" w:author="Anusha De" w:date="2022-08-01T14:48:00Z">
            <w:rPr/>
          </w:rPrChange>
        </w:rPr>
        <w:t xml:space="preserve"> </w:t>
      </w:r>
      <w:r w:rsidRPr="00992146">
        <w:rPr>
          <w:lang w:val="en-US"/>
          <w:rPrChange w:id="6254" w:author="Anusha De" w:date="2022-08-01T14:48:00Z">
            <w:rPr/>
          </w:rPrChange>
        </w:rPr>
        <w:t>performance</w:t>
      </w:r>
      <w:r w:rsidR="00F73A4C" w:rsidRPr="00992146">
        <w:rPr>
          <w:lang w:val="en-US"/>
          <w:rPrChange w:id="6255" w:author="Anusha De" w:date="2022-08-01T14:48:00Z">
            <w:rPr/>
          </w:rPrChange>
        </w:rPr>
        <w:t xml:space="preserve"> </w:t>
      </w:r>
      <w:r w:rsidRPr="00992146">
        <w:rPr>
          <w:lang w:val="en-US"/>
          <w:rPrChange w:id="6256" w:author="Anusha De" w:date="2022-08-01T14:48:00Z">
            <w:rPr/>
          </w:rPrChange>
        </w:rPr>
        <w:t>(</w:t>
      </w:r>
      <w:r>
        <w:fldChar w:fldCharType="begin"/>
      </w:r>
      <w:r w:rsidRPr="00992146">
        <w:rPr>
          <w:lang w:val="en-US"/>
          <w:rPrChange w:id="6257" w:author="Anusha De" w:date="2022-08-01T14:48:00Z">
            <w:rPr/>
          </w:rPrChange>
        </w:rPr>
        <w:instrText xml:space="preserve"> HYPERLINK \l "_bookmark26" </w:instrText>
      </w:r>
      <w:r>
        <w:fldChar w:fldCharType="separate"/>
      </w:r>
      <w:r w:rsidRPr="00992146">
        <w:rPr>
          <w:lang w:val="en-US"/>
          <w:rPrChange w:id="6258" w:author="Anusha De" w:date="2022-08-01T14:48:00Z">
            <w:rPr/>
          </w:rPrChange>
        </w:rPr>
        <w:t>Clark</w:t>
      </w:r>
      <w:r>
        <w:fldChar w:fldCharType="end"/>
      </w:r>
      <w:r w:rsidR="00F73A4C" w:rsidRPr="00992146">
        <w:rPr>
          <w:lang w:val="en-US"/>
          <w:rPrChange w:id="6259" w:author="Anusha De" w:date="2022-08-01T14:48:00Z">
            <w:rPr/>
          </w:rPrChange>
        </w:rPr>
        <w:t xml:space="preserve"> </w:t>
      </w:r>
      <w:r>
        <w:fldChar w:fldCharType="begin"/>
      </w:r>
      <w:r w:rsidRPr="00992146">
        <w:rPr>
          <w:lang w:val="en-US"/>
          <w:rPrChange w:id="6260" w:author="Anusha De" w:date="2022-08-01T14:48:00Z">
            <w:rPr/>
          </w:rPrChange>
        </w:rPr>
        <w:instrText xml:space="preserve"> HYPERLINK \l "_bookmark26" </w:instrText>
      </w:r>
      <w:r>
        <w:fldChar w:fldCharType="separate"/>
      </w:r>
      <w:r w:rsidR="0034567B" w:rsidRPr="00992146">
        <w:rPr>
          <w:lang w:val="en-US"/>
          <w:rPrChange w:id="6261" w:author="Anusha De" w:date="2022-08-01T14:48:00Z">
            <w:rPr/>
          </w:rPrChange>
        </w:rPr>
        <w:t>&amp;</w:t>
      </w:r>
      <w:r w:rsidR="00F73A4C" w:rsidRPr="00992146">
        <w:rPr>
          <w:lang w:val="en-US"/>
          <w:rPrChange w:id="6262" w:author="Anusha De" w:date="2022-08-01T14:48:00Z">
            <w:rPr/>
          </w:rPrChange>
        </w:rPr>
        <w:t xml:space="preserve"> </w:t>
      </w:r>
      <w:r w:rsidR="0034567B" w:rsidRPr="00992146">
        <w:rPr>
          <w:lang w:val="en-US"/>
          <w:rPrChange w:id="6263" w:author="Anusha De" w:date="2022-08-01T14:48:00Z">
            <w:rPr/>
          </w:rPrChange>
        </w:rPr>
        <w:t>Friesen</w:t>
      </w:r>
      <w:r>
        <w:fldChar w:fldCharType="end"/>
      </w:r>
      <w:r w:rsidRPr="00992146">
        <w:rPr>
          <w:lang w:val="en-US"/>
          <w:rPrChange w:id="6264" w:author="Anusha De" w:date="2022-08-01T14:48:00Z">
            <w:rPr/>
          </w:rPrChange>
        </w:rPr>
        <w:t>,</w:t>
      </w:r>
      <w:r w:rsidR="00F73A4C" w:rsidRPr="00992146">
        <w:rPr>
          <w:lang w:val="en-US"/>
          <w:rPrChange w:id="6265" w:author="Anusha De" w:date="2022-08-01T14:48:00Z">
            <w:rPr/>
          </w:rPrChange>
        </w:rPr>
        <w:t xml:space="preserve"> </w:t>
      </w:r>
      <w:r>
        <w:fldChar w:fldCharType="begin"/>
      </w:r>
      <w:r w:rsidRPr="00992146">
        <w:rPr>
          <w:lang w:val="en-US"/>
          <w:rPrChange w:id="6266" w:author="Anusha De" w:date="2022-08-01T14:48:00Z">
            <w:rPr/>
          </w:rPrChange>
        </w:rPr>
        <w:instrText xml:space="preserve"> HYPERLINK \l "_bookmark26" </w:instrText>
      </w:r>
      <w:r>
        <w:fldChar w:fldCharType="separate"/>
      </w:r>
      <w:r w:rsidRPr="00992146">
        <w:rPr>
          <w:lang w:val="en-US"/>
          <w:rPrChange w:id="6267" w:author="Anusha De" w:date="2022-08-01T14:48:00Z">
            <w:rPr/>
          </w:rPrChange>
        </w:rPr>
        <w:t>2008</w:t>
      </w:r>
      <w:r>
        <w:fldChar w:fldCharType="end"/>
      </w:r>
      <w:r w:rsidRPr="00992146">
        <w:rPr>
          <w:lang w:val="en-US"/>
          <w:rPrChange w:id="6268" w:author="Anusha De" w:date="2022-08-01T14:48:00Z">
            <w:rPr/>
          </w:rPrChange>
        </w:rPr>
        <w:t>).</w:t>
      </w:r>
      <w:r w:rsidR="00F73A4C" w:rsidRPr="00992146">
        <w:rPr>
          <w:lang w:val="en-US"/>
          <w:rPrChange w:id="6269" w:author="Anusha De" w:date="2022-08-01T14:48:00Z">
            <w:rPr/>
          </w:rPrChange>
        </w:rPr>
        <w:t xml:space="preserve"> </w:t>
      </w:r>
      <w:r w:rsidRPr="00992146">
        <w:rPr>
          <w:lang w:val="en-US"/>
          <w:rPrChange w:id="6270" w:author="Anusha De" w:date="2022-08-01T14:48:00Z">
            <w:rPr/>
          </w:rPrChange>
        </w:rPr>
        <w:t>At</w:t>
      </w:r>
      <w:r w:rsidR="00F73A4C" w:rsidRPr="00992146">
        <w:rPr>
          <w:lang w:val="en-US"/>
          <w:rPrChange w:id="6271" w:author="Anusha De" w:date="2022-08-01T14:48:00Z">
            <w:rPr/>
          </w:rPrChange>
        </w:rPr>
        <w:t xml:space="preserve"> </w:t>
      </w:r>
      <w:r w:rsidRPr="00992146">
        <w:rPr>
          <w:lang w:val="en-US"/>
          <w:rPrChange w:id="6272" w:author="Anusha De" w:date="2022-08-01T14:48:00Z">
            <w:rPr/>
          </w:rPrChange>
        </w:rPr>
        <w:t>the</w:t>
      </w:r>
      <w:r w:rsidR="00F73A4C" w:rsidRPr="00992146">
        <w:rPr>
          <w:lang w:val="en-US"/>
          <w:rPrChange w:id="6273" w:author="Anusha De" w:date="2022-08-01T14:48:00Z">
            <w:rPr/>
          </w:rPrChange>
        </w:rPr>
        <w:t xml:space="preserve"> </w:t>
      </w:r>
      <w:r w:rsidRPr="00992146">
        <w:rPr>
          <w:lang w:val="en-US"/>
          <w:rPrChange w:id="6274" w:author="Anusha De" w:date="2022-08-01T14:48:00Z">
            <w:rPr/>
          </w:rPrChange>
        </w:rPr>
        <w:t>same</w:t>
      </w:r>
      <w:r w:rsidR="00F73A4C" w:rsidRPr="00992146">
        <w:rPr>
          <w:lang w:val="en-US"/>
          <w:rPrChange w:id="6275" w:author="Anusha De" w:date="2022-08-01T14:48:00Z">
            <w:rPr/>
          </w:rPrChange>
        </w:rPr>
        <w:t xml:space="preserve"> </w:t>
      </w:r>
      <w:r w:rsidRPr="00992146">
        <w:rPr>
          <w:lang w:val="en-US"/>
          <w:rPrChange w:id="6276" w:author="Anusha De" w:date="2022-08-01T14:48:00Z">
            <w:rPr/>
          </w:rPrChange>
        </w:rPr>
        <w:t>time,</w:t>
      </w:r>
      <w:r w:rsidR="00F73A4C" w:rsidRPr="00992146">
        <w:rPr>
          <w:lang w:val="en-US"/>
          <w:rPrChange w:id="6277" w:author="Anusha De" w:date="2022-08-01T14:48:00Z">
            <w:rPr/>
          </w:rPrChange>
        </w:rPr>
        <w:t xml:space="preserve"> </w:t>
      </w:r>
      <w:r w:rsidRPr="00992146">
        <w:rPr>
          <w:lang w:val="en-US"/>
          <w:rPrChange w:id="6278" w:author="Anusha De" w:date="2022-08-01T14:48:00Z">
            <w:rPr/>
          </w:rPrChange>
        </w:rPr>
        <w:t>the</w:t>
      </w:r>
      <w:r w:rsidR="00F73A4C" w:rsidRPr="00992146">
        <w:rPr>
          <w:lang w:val="en-US"/>
          <w:rPrChange w:id="6279" w:author="Anusha De" w:date="2022-08-01T14:48:00Z">
            <w:rPr/>
          </w:rPrChange>
        </w:rPr>
        <w:t xml:space="preserve"> </w:t>
      </w:r>
      <w:r w:rsidRPr="00992146">
        <w:rPr>
          <w:lang w:val="en-US"/>
          <w:rPrChange w:id="6280" w:author="Anusha De" w:date="2022-08-01T14:48:00Z">
            <w:rPr/>
          </w:rPrChange>
        </w:rPr>
        <w:t>difference</w:t>
      </w:r>
      <w:r w:rsidR="00F73A4C" w:rsidRPr="00992146">
        <w:rPr>
          <w:lang w:val="en-US"/>
          <w:rPrChange w:id="6281" w:author="Anusha De" w:date="2022-08-01T14:48:00Z">
            <w:rPr/>
          </w:rPrChange>
        </w:rPr>
        <w:t xml:space="preserve"> </w:t>
      </w:r>
      <w:r w:rsidRPr="00992146">
        <w:rPr>
          <w:lang w:val="en-US"/>
          <w:rPrChange w:id="6282" w:author="Anusha De" w:date="2022-08-01T14:48:00Z">
            <w:rPr/>
          </w:rPrChange>
        </w:rPr>
        <w:t>can</w:t>
      </w:r>
      <w:r w:rsidR="00F73A4C" w:rsidRPr="00992146">
        <w:rPr>
          <w:lang w:val="en-US"/>
          <w:rPrChange w:id="6283" w:author="Anusha De" w:date="2022-08-01T14:48:00Z">
            <w:rPr/>
          </w:rPrChange>
        </w:rPr>
        <w:t xml:space="preserve"> </w:t>
      </w:r>
      <w:r w:rsidRPr="00992146">
        <w:rPr>
          <w:lang w:val="en-US"/>
          <w:rPrChange w:id="6284" w:author="Anusha De" w:date="2022-08-01T14:48:00Z">
            <w:rPr/>
          </w:rPrChange>
        </w:rPr>
        <w:t>also</w:t>
      </w:r>
      <w:r w:rsidR="00F73A4C" w:rsidRPr="00992146">
        <w:rPr>
          <w:lang w:val="en-US"/>
          <w:rPrChange w:id="6285" w:author="Anusha De" w:date="2022-08-01T14:48:00Z">
            <w:rPr/>
          </w:rPrChange>
        </w:rPr>
        <w:t xml:space="preserve"> </w:t>
      </w:r>
      <w:r w:rsidRPr="00992146">
        <w:rPr>
          <w:lang w:val="en-US"/>
          <w:rPrChange w:id="6286" w:author="Anusha De" w:date="2022-08-01T14:48:00Z">
            <w:rPr/>
          </w:rPrChange>
        </w:rPr>
        <w:t>increase</w:t>
      </w:r>
      <w:r w:rsidR="00F73A4C" w:rsidRPr="00992146">
        <w:rPr>
          <w:lang w:val="en-US"/>
          <w:rPrChange w:id="6287" w:author="Anusha De" w:date="2022-08-01T14:48:00Z">
            <w:rPr/>
          </w:rPrChange>
        </w:rPr>
        <w:t xml:space="preserve"> </w:t>
      </w:r>
      <w:r w:rsidRPr="00992146">
        <w:rPr>
          <w:lang w:val="en-US"/>
          <w:rPrChange w:id="6288" w:author="Anusha De" w:date="2022-08-01T14:48:00Z">
            <w:rPr/>
          </w:rPrChange>
        </w:rPr>
        <w:t>if</w:t>
      </w:r>
      <w:r w:rsidR="00F73A4C" w:rsidRPr="00992146">
        <w:rPr>
          <w:lang w:val="en-US"/>
          <w:rPrChange w:id="6289" w:author="Anusha De" w:date="2022-08-01T14:48:00Z">
            <w:rPr/>
          </w:rPrChange>
        </w:rPr>
        <w:t xml:space="preserve"> </w:t>
      </w:r>
      <w:r w:rsidRPr="00992146">
        <w:rPr>
          <w:lang w:val="en-US"/>
          <w:rPrChange w:id="6290" w:author="Anusha De" w:date="2022-08-01T14:48:00Z">
            <w:rPr/>
          </w:rPrChange>
        </w:rPr>
        <w:t>farmers</w:t>
      </w:r>
      <w:r w:rsidR="00F73A4C" w:rsidRPr="00992146">
        <w:rPr>
          <w:lang w:val="en-US"/>
          <w:rPrChange w:id="6291" w:author="Anusha De" w:date="2022-08-01T14:48:00Z">
            <w:rPr/>
          </w:rPrChange>
        </w:rPr>
        <w:t xml:space="preserve"> </w:t>
      </w:r>
      <w:r w:rsidRPr="00992146">
        <w:rPr>
          <w:lang w:val="en-US"/>
          <w:rPrChange w:id="6292" w:author="Anusha De" w:date="2022-08-01T14:48:00Z">
            <w:rPr/>
          </w:rPrChange>
        </w:rPr>
        <w:lastRenderedPageBreak/>
        <w:t>systematically</w:t>
      </w:r>
      <w:r w:rsidR="00F73A4C" w:rsidRPr="00992146">
        <w:rPr>
          <w:lang w:val="en-US"/>
          <w:rPrChange w:id="6293" w:author="Anusha De" w:date="2022-08-01T14:48:00Z">
            <w:rPr/>
          </w:rPrChange>
        </w:rPr>
        <w:t xml:space="preserve"> </w:t>
      </w:r>
      <w:r w:rsidRPr="00992146">
        <w:rPr>
          <w:lang w:val="en-US"/>
          <w:rPrChange w:id="6294" w:author="Anusha De" w:date="2022-08-01T14:48:00Z">
            <w:rPr/>
          </w:rPrChange>
        </w:rPr>
        <w:t>underestimate</w:t>
      </w:r>
      <w:r w:rsidR="00F73A4C" w:rsidRPr="00992146">
        <w:rPr>
          <w:lang w:val="en-US"/>
          <w:rPrChange w:id="6295" w:author="Anusha De" w:date="2022-08-01T14:48:00Z">
            <w:rPr/>
          </w:rPrChange>
        </w:rPr>
        <w:t xml:space="preserve"> </w:t>
      </w:r>
      <w:r w:rsidRPr="00992146">
        <w:rPr>
          <w:lang w:val="en-US"/>
          <w:rPrChange w:id="6296" w:author="Anusha De" w:date="2022-08-01T14:48:00Z">
            <w:rPr/>
          </w:rPrChange>
        </w:rPr>
        <w:t>the</w:t>
      </w:r>
      <w:r w:rsidR="00F73A4C" w:rsidRPr="00992146">
        <w:rPr>
          <w:lang w:val="en-US"/>
          <w:rPrChange w:id="6297" w:author="Anusha De" w:date="2022-08-01T14:48:00Z">
            <w:rPr/>
          </w:rPrChange>
        </w:rPr>
        <w:t xml:space="preserve"> </w:t>
      </w:r>
      <w:r w:rsidRPr="00992146">
        <w:rPr>
          <w:lang w:val="en-US"/>
          <w:rPrChange w:id="6298" w:author="Anusha De" w:date="2022-08-01T14:48:00Z">
            <w:rPr/>
          </w:rPrChange>
        </w:rPr>
        <w:t>performance</w:t>
      </w:r>
      <w:r w:rsidR="00F73A4C" w:rsidRPr="00992146">
        <w:rPr>
          <w:lang w:val="en-US"/>
          <w:rPrChange w:id="6299" w:author="Anusha De" w:date="2022-08-01T14:48:00Z">
            <w:rPr/>
          </w:rPrChange>
        </w:rPr>
        <w:t xml:space="preserve"> </w:t>
      </w:r>
      <w:r w:rsidRPr="00992146">
        <w:rPr>
          <w:lang w:val="en-US"/>
          <w:rPrChange w:id="6300" w:author="Anusha De" w:date="2022-08-01T14:48:00Z">
            <w:rPr/>
          </w:rPrChange>
        </w:rPr>
        <w:t>of</w:t>
      </w:r>
      <w:r w:rsidR="00F73A4C" w:rsidRPr="00992146">
        <w:rPr>
          <w:lang w:val="en-US"/>
          <w:rPrChange w:id="6301" w:author="Anusha De" w:date="2022-08-01T14:48:00Z">
            <w:rPr/>
          </w:rPrChange>
        </w:rPr>
        <w:t xml:space="preserve"> </w:t>
      </w:r>
      <w:r w:rsidRPr="00992146">
        <w:rPr>
          <w:lang w:val="en-US"/>
          <w:rPrChange w:id="6302" w:author="Anusha De" w:date="2022-08-01T14:48:00Z">
            <w:rPr/>
          </w:rPrChange>
        </w:rPr>
        <w:t>other</w:t>
      </w:r>
      <w:r w:rsidR="00F73A4C" w:rsidRPr="00992146">
        <w:rPr>
          <w:lang w:val="en-US"/>
          <w:rPrChange w:id="6303" w:author="Anusha De" w:date="2022-08-01T14:48:00Z">
            <w:rPr/>
          </w:rPrChange>
        </w:rPr>
        <w:t xml:space="preserve"> </w:t>
      </w:r>
      <w:r w:rsidRPr="00992146">
        <w:rPr>
          <w:lang w:val="en-US"/>
          <w:rPrChange w:id="6304" w:author="Anusha De" w:date="2022-08-01T14:48:00Z">
            <w:rPr/>
          </w:rPrChange>
        </w:rPr>
        <w:t>value</w:t>
      </w:r>
      <w:r w:rsidR="00F73A4C" w:rsidRPr="00992146">
        <w:rPr>
          <w:lang w:val="en-US"/>
          <w:rPrChange w:id="6305" w:author="Anusha De" w:date="2022-08-01T14:48:00Z">
            <w:rPr/>
          </w:rPrChange>
        </w:rPr>
        <w:t xml:space="preserve"> </w:t>
      </w:r>
      <w:r w:rsidRPr="00992146">
        <w:rPr>
          <w:lang w:val="en-US"/>
          <w:rPrChange w:id="6306" w:author="Anusha De" w:date="2022-08-01T14:48:00Z">
            <w:rPr/>
          </w:rPrChange>
        </w:rPr>
        <w:t>chain</w:t>
      </w:r>
      <w:r w:rsidR="00F73A4C" w:rsidRPr="00992146">
        <w:rPr>
          <w:lang w:val="en-US"/>
          <w:rPrChange w:id="6307" w:author="Anusha De" w:date="2022-08-01T14:48:00Z">
            <w:rPr/>
          </w:rPrChange>
        </w:rPr>
        <w:t xml:space="preserve"> </w:t>
      </w:r>
      <w:r w:rsidRPr="00992146">
        <w:rPr>
          <w:lang w:val="en-US"/>
          <w:rPrChange w:id="6308" w:author="Anusha De" w:date="2022-08-01T14:48:00Z">
            <w:rPr/>
          </w:rPrChange>
        </w:rPr>
        <w:t>actors.</w:t>
      </w:r>
    </w:p>
    <w:p w14:paraId="16AAB7A5" w14:textId="09B71240" w:rsidR="005139B5" w:rsidRPr="00992146" w:rsidRDefault="0081249E">
      <w:pPr>
        <w:rPr>
          <w:lang w:val="en-US"/>
          <w:rPrChange w:id="6309" w:author="Anusha De" w:date="2022-08-01T14:48:00Z">
            <w:rPr/>
          </w:rPrChange>
        </w:rPr>
        <w:pPrChange w:id="6310" w:author="Steve Wiggins" w:date="2022-07-30T18:00:00Z">
          <w:pPr>
            <w:pStyle w:val="1PP"/>
            <w:jc w:val="both"/>
          </w:pPr>
        </w:pPrChange>
      </w:pPr>
      <w:r w:rsidRPr="00992146">
        <w:rPr>
          <w:lang w:val="en-US"/>
          <w:rPrChange w:id="6311" w:author="Anusha De" w:date="2022-08-01T14:48:00Z">
            <w:rPr/>
          </w:rPrChange>
        </w:rPr>
        <w:t>Perceptions</w:t>
      </w:r>
      <w:r w:rsidR="00F73A4C" w:rsidRPr="00992146">
        <w:rPr>
          <w:lang w:val="en-US"/>
          <w:rPrChange w:id="6312" w:author="Anusha De" w:date="2022-08-01T14:48:00Z">
            <w:rPr/>
          </w:rPrChange>
        </w:rPr>
        <w:t xml:space="preserve"> </w:t>
      </w:r>
      <w:r w:rsidRPr="00992146">
        <w:rPr>
          <w:lang w:val="en-US"/>
          <w:rPrChange w:id="6313" w:author="Anusha De" w:date="2022-08-01T14:48:00Z">
            <w:rPr/>
          </w:rPrChange>
        </w:rPr>
        <w:t>in</w:t>
      </w:r>
      <w:r w:rsidR="00F73A4C" w:rsidRPr="00992146">
        <w:rPr>
          <w:lang w:val="en-US"/>
          <w:rPrChange w:id="6314" w:author="Anusha De" w:date="2022-08-01T14:48:00Z">
            <w:rPr/>
          </w:rPrChange>
        </w:rPr>
        <w:t xml:space="preserve"> </w:t>
      </w:r>
      <w:r w:rsidRPr="00992146">
        <w:rPr>
          <w:lang w:val="en-US"/>
          <w:rPrChange w:id="6315" w:author="Anusha De" w:date="2022-08-01T14:48:00Z">
            <w:rPr/>
          </w:rPrChange>
        </w:rPr>
        <w:t>this</w:t>
      </w:r>
      <w:r w:rsidR="00F73A4C" w:rsidRPr="00992146">
        <w:rPr>
          <w:lang w:val="en-US"/>
          <w:rPrChange w:id="6316" w:author="Anusha De" w:date="2022-08-01T14:48:00Z">
            <w:rPr/>
          </w:rPrChange>
        </w:rPr>
        <w:t xml:space="preserve"> </w:t>
      </w:r>
      <w:r w:rsidRPr="00992146">
        <w:rPr>
          <w:lang w:val="en-US"/>
          <w:rPrChange w:id="6317" w:author="Anusha De" w:date="2022-08-01T14:48:00Z">
            <w:rPr/>
          </w:rPrChange>
        </w:rPr>
        <w:t>regard</w:t>
      </w:r>
      <w:r w:rsidR="00F73A4C" w:rsidRPr="00992146">
        <w:rPr>
          <w:lang w:val="en-US"/>
          <w:rPrChange w:id="6318" w:author="Anusha De" w:date="2022-08-01T14:48:00Z">
            <w:rPr/>
          </w:rPrChange>
        </w:rPr>
        <w:t xml:space="preserve"> </w:t>
      </w:r>
      <w:r w:rsidRPr="00992146">
        <w:rPr>
          <w:lang w:val="en-US"/>
          <w:rPrChange w:id="6319" w:author="Anusha De" w:date="2022-08-01T14:48:00Z">
            <w:rPr/>
          </w:rPrChange>
        </w:rPr>
        <w:t>may</w:t>
      </w:r>
      <w:r w:rsidR="00F73A4C" w:rsidRPr="00992146">
        <w:rPr>
          <w:lang w:val="en-US"/>
          <w:rPrChange w:id="6320" w:author="Anusha De" w:date="2022-08-01T14:48:00Z">
            <w:rPr/>
          </w:rPrChange>
        </w:rPr>
        <w:t xml:space="preserve"> </w:t>
      </w:r>
      <w:r w:rsidRPr="00992146">
        <w:rPr>
          <w:lang w:val="en-US"/>
          <w:rPrChange w:id="6321" w:author="Anusha De" w:date="2022-08-01T14:48:00Z">
            <w:rPr/>
          </w:rPrChange>
        </w:rPr>
        <w:t>lead</w:t>
      </w:r>
      <w:r w:rsidR="00F73A4C" w:rsidRPr="00992146">
        <w:rPr>
          <w:lang w:val="en-US"/>
          <w:rPrChange w:id="6322" w:author="Anusha De" w:date="2022-08-01T14:48:00Z">
            <w:rPr/>
          </w:rPrChange>
        </w:rPr>
        <w:t xml:space="preserve"> </w:t>
      </w:r>
      <w:r w:rsidRPr="00992146">
        <w:rPr>
          <w:lang w:val="en-US"/>
          <w:rPrChange w:id="6323" w:author="Anusha De" w:date="2022-08-01T14:48:00Z">
            <w:rPr/>
          </w:rPrChange>
        </w:rPr>
        <w:t>to</w:t>
      </w:r>
      <w:r w:rsidR="00F73A4C" w:rsidRPr="00992146">
        <w:rPr>
          <w:lang w:val="en-US"/>
          <w:rPrChange w:id="6324" w:author="Anusha De" w:date="2022-08-01T14:48:00Z">
            <w:rPr/>
          </w:rPrChange>
        </w:rPr>
        <w:t xml:space="preserve"> </w:t>
      </w:r>
      <w:r w:rsidRPr="00992146">
        <w:rPr>
          <w:lang w:val="en-US"/>
          <w:rPrChange w:id="6325" w:author="Anusha De" w:date="2022-08-01T14:48:00Z">
            <w:rPr/>
          </w:rPrChange>
        </w:rPr>
        <w:t>inefficient</w:t>
      </w:r>
      <w:r w:rsidR="00F73A4C" w:rsidRPr="00992146">
        <w:rPr>
          <w:lang w:val="en-US"/>
          <w:rPrChange w:id="6326" w:author="Anusha De" w:date="2022-08-01T14:48:00Z">
            <w:rPr/>
          </w:rPrChange>
        </w:rPr>
        <w:t xml:space="preserve"> </w:t>
      </w:r>
      <w:r w:rsidRPr="00992146">
        <w:rPr>
          <w:lang w:val="en-US"/>
          <w:rPrChange w:id="6327" w:author="Anusha De" w:date="2022-08-01T14:48:00Z">
            <w:rPr/>
          </w:rPrChange>
        </w:rPr>
        <w:t>value</w:t>
      </w:r>
      <w:r w:rsidR="00F73A4C" w:rsidRPr="00992146">
        <w:rPr>
          <w:lang w:val="en-US"/>
          <w:rPrChange w:id="6328" w:author="Anusha De" w:date="2022-08-01T14:48:00Z">
            <w:rPr/>
          </w:rPrChange>
        </w:rPr>
        <w:t xml:space="preserve"> </w:t>
      </w:r>
      <w:r w:rsidRPr="00992146">
        <w:rPr>
          <w:lang w:val="en-US"/>
          <w:rPrChange w:id="6329" w:author="Anusha De" w:date="2022-08-01T14:48:00Z">
            <w:rPr/>
          </w:rPrChange>
        </w:rPr>
        <w:t>chains</w:t>
      </w:r>
      <w:r w:rsidR="00F73A4C" w:rsidRPr="00992146">
        <w:rPr>
          <w:lang w:val="en-US"/>
          <w:rPrChange w:id="6330" w:author="Anusha De" w:date="2022-08-01T14:48:00Z">
            <w:rPr/>
          </w:rPrChange>
        </w:rPr>
        <w:t xml:space="preserve"> </w:t>
      </w:r>
      <w:r w:rsidRPr="00992146">
        <w:rPr>
          <w:lang w:val="en-US"/>
          <w:rPrChange w:id="6331" w:author="Anusha De" w:date="2022-08-01T14:48:00Z">
            <w:rPr/>
          </w:rPrChange>
        </w:rPr>
        <w:t>and</w:t>
      </w:r>
      <w:r w:rsidR="00F73A4C" w:rsidRPr="00992146">
        <w:rPr>
          <w:lang w:val="en-US"/>
          <w:rPrChange w:id="6332" w:author="Anusha De" w:date="2022-08-01T14:48:00Z">
            <w:rPr/>
          </w:rPrChange>
        </w:rPr>
        <w:t xml:space="preserve"> </w:t>
      </w:r>
      <w:r w:rsidRPr="00992146">
        <w:rPr>
          <w:lang w:val="en-US"/>
          <w:rPrChange w:id="6333" w:author="Anusha De" w:date="2022-08-01T14:48:00Z">
            <w:rPr/>
          </w:rPrChange>
        </w:rPr>
        <w:t>slower</w:t>
      </w:r>
      <w:r w:rsidR="00F73A4C" w:rsidRPr="00992146">
        <w:rPr>
          <w:lang w:val="en-US"/>
          <w:rPrChange w:id="6334" w:author="Anusha De" w:date="2022-08-01T14:48:00Z">
            <w:rPr/>
          </w:rPrChange>
        </w:rPr>
        <w:t xml:space="preserve"> </w:t>
      </w:r>
      <w:r w:rsidRPr="00992146">
        <w:rPr>
          <w:lang w:val="en-US"/>
          <w:rPrChange w:id="6335" w:author="Anusha De" w:date="2022-08-01T14:48:00Z">
            <w:rPr/>
          </w:rPrChange>
        </w:rPr>
        <w:t>value</w:t>
      </w:r>
      <w:r w:rsidR="00F73A4C" w:rsidRPr="00992146">
        <w:rPr>
          <w:lang w:val="en-US"/>
          <w:rPrChange w:id="6336" w:author="Anusha De" w:date="2022-08-01T14:48:00Z">
            <w:rPr/>
          </w:rPrChange>
        </w:rPr>
        <w:t xml:space="preserve"> </w:t>
      </w:r>
      <w:r w:rsidRPr="00992146">
        <w:rPr>
          <w:lang w:val="en-US"/>
          <w:rPrChange w:id="6337" w:author="Anusha De" w:date="2022-08-01T14:48:00Z">
            <w:rPr/>
          </w:rPrChange>
        </w:rPr>
        <w:t>chain</w:t>
      </w:r>
      <w:r w:rsidR="00F73A4C" w:rsidRPr="00992146">
        <w:rPr>
          <w:lang w:val="en-US"/>
          <w:rPrChange w:id="6338" w:author="Anusha De" w:date="2022-08-01T14:48:00Z">
            <w:rPr/>
          </w:rPrChange>
        </w:rPr>
        <w:t xml:space="preserve"> </w:t>
      </w:r>
      <w:r w:rsidRPr="00992146">
        <w:rPr>
          <w:lang w:val="en-US"/>
          <w:rPrChange w:id="6339" w:author="Anusha De" w:date="2022-08-01T14:48:00Z">
            <w:rPr/>
          </w:rPrChange>
        </w:rPr>
        <w:t>upgrading.</w:t>
      </w:r>
      <w:r w:rsidR="00F73A4C" w:rsidRPr="00992146">
        <w:rPr>
          <w:lang w:val="en-US"/>
          <w:rPrChange w:id="6340" w:author="Anusha De" w:date="2022-08-01T14:48:00Z">
            <w:rPr/>
          </w:rPrChange>
        </w:rPr>
        <w:t xml:space="preserve"> </w:t>
      </w:r>
      <w:r w:rsidRPr="00992146">
        <w:rPr>
          <w:lang w:val="en-US"/>
          <w:rPrChange w:id="6341" w:author="Anusha De" w:date="2022-08-01T14:48:00Z">
            <w:rPr/>
          </w:rPrChange>
        </w:rPr>
        <w:t>If</w:t>
      </w:r>
      <w:r w:rsidR="00F73A4C" w:rsidRPr="00992146">
        <w:rPr>
          <w:lang w:val="en-US"/>
          <w:rPrChange w:id="6342" w:author="Anusha De" w:date="2022-08-01T14:48:00Z">
            <w:rPr/>
          </w:rPrChange>
        </w:rPr>
        <w:t xml:space="preserve"> </w:t>
      </w:r>
      <w:r w:rsidRPr="00992146">
        <w:rPr>
          <w:lang w:val="en-US"/>
          <w:rPrChange w:id="6343" w:author="Anusha De" w:date="2022-08-01T14:48:00Z">
            <w:rPr/>
          </w:rPrChange>
        </w:rPr>
        <w:t>service</w:t>
      </w:r>
      <w:r w:rsidR="00F73A4C" w:rsidRPr="00992146">
        <w:rPr>
          <w:lang w:val="en-US"/>
          <w:rPrChange w:id="6344" w:author="Anusha De" w:date="2022-08-01T14:48:00Z">
            <w:rPr/>
          </w:rPrChange>
        </w:rPr>
        <w:t xml:space="preserve"> </w:t>
      </w:r>
      <w:r w:rsidRPr="00992146">
        <w:rPr>
          <w:lang w:val="en-US"/>
          <w:rPrChange w:id="6345" w:author="Anusha De" w:date="2022-08-01T14:48:00Z">
            <w:rPr/>
          </w:rPrChange>
        </w:rPr>
        <w:t>and</w:t>
      </w:r>
      <w:r w:rsidR="00F73A4C" w:rsidRPr="00992146">
        <w:rPr>
          <w:lang w:val="en-US"/>
          <w:rPrChange w:id="6346" w:author="Anusha De" w:date="2022-08-01T14:48:00Z">
            <w:rPr/>
          </w:rPrChange>
        </w:rPr>
        <w:t xml:space="preserve"> </w:t>
      </w:r>
      <w:r w:rsidRPr="00992146">
        <w:rPr>
          <w:lang w:val="en-US"/>
          <w:rPrChange w:id="6347" w:author="Anusha De" w:date="2022-08-01T14:48:00Z">
            <w:rPr/>
          </w:rPrChange>
        </w:rPr>
        <w:t>input</w:t>
      </w:r>
      <w:r w:rsidR="00F73A4C" w:rsidRPr="00992146">
        <w:rPr>
          <w:lang w:val="en-US"/>
          <w:rPrChange w:id="6348" w:author="Anusha De" w:date="2022-08-01T14:48:00Z">
            <w:rPr/>
          </w:rPrChange>
        </w:rPr>
        <w:t xml:space="preserve"> </w:t>
      </w:r>
      <w:r w:rsidRPr="00992146">
        <w:rPr>
          <w:lang w:val="en-US"/>
          <w:rPrChange w:id="6349" w:author="Anusha De" w:date="2022-08-01T14:48:00Z">
            <w:rPr/>
          </w:rPrChange>
        </w:rPr>
        <w:t>providers</w:t>
      </w:r>
      <w:r w:rsidR="00F73A4C" w:rsidRPr="00992146">
        <w:rPr>
          <w:lang w:val="en-US"/>
          <w:rPrChange w:id="6350" w:author="Anusha De" w:date="2022-08-01T14:48:00Z">
            <w:rPr/>
          </w:rPrChange>
        </w:rPr>
        <w:t xml:space="preserve"> </w:t>
      </w:r>
      <w:r w:rsidRPr="00992146">
        <w:rPr>
          <w:lang w:val="en-US"/>
          <w:rPrChange w:id="6351" w:author="Anusha De" w:date="2022-08-01T14:48:00Z">
            <w:rPr/>
          </w:rPrChange>
        </w:rPr>
        <w:t>perceive</w:t>
      </w:r>
      <w:r w:rsidR="00F73A4C" w:rsidRPr="00992146">
        <w:rPr>
          <w:lang w:val="en-US"/>
          <w:rPrChange w:id="6352" w:author="Anusha De" w:date="2022-08-01T14:48:00Z">
            <w:rPr/>
          </w:rPrChange>
        </w:rPr>
        <w:t xml:space="preserve"> </w:t>
      </w:r>
      <w:r w:rsidRPr="00992146">
        <w:rPr>
          <w:lang w:val="en-US"/>
          <w:rPrChange w:id="6353" w:author="Anusha De" w:date="2022-08-01T14:48:00Z">
            <w:rPr/>
          </w:rPrChange>
        </w:rPr>
        <w:t>themselves</w:t>
      </w:r>
      <w:r w:rsidR="00F73A4C" w:rsidRPr="00992146">
        <w:rPr>
          <w:lang w:val="en-US"/>
          <w:rPrChange w:id="6354" w:author="Anusha De" w:date="2022-08-01T14:48:00Z">
            <w:rPr/>
          </w:rPrChange>
        </w:rPr>
        <w:t xml:space="preserve"> </w:t>
      </w:r>
      <w:r w:rsidRPr="00992146">
        <w:rPr>
          <w:lang w:val="en-US"/>
          <w:rPrChange w:id="6355" w:author="Anusha De" w:date="2022-08-01T14:48:00Z">
            <w:rPr/>
          </w:rPrChange>
        </w:rPr>
        <w:t>to</w:t>
      </w:r>
      <w:r w:rsidR="00F73A4C" w:rsidRPr="00992146">
        <w:rPr>
          <w:lang w:val="en-US"/>
          <w:rPrChange w:id="6356" w:author="Anusha De" w:date="2022-08-01T14:48:00Z">
            <w:rPr/>
          </w:rPrChange>
        </w:rPr>
        <w:t xml:space="preserve"> </w:t>
      </w:r>
      <w:r w:rsidRPr="00992146">
        <w:rPr>
          <w:lang w:val="en-US"/>
          <w:rPrChange w:id="6357" w:author="Anusha De" w:date="2022-08-01T14:48:00Z">
            <w:rPr/>
          </w:rPrChange>
        </w:rPr>
        <w:t>be</w:t>
      </w:r>
      <w:r w:rsidR="00F73A4C" w:rsidRPr="00992146">
        <w:rPr>
          <w:lang w:val="en-US"/>
          <w:rPrChange w:id="6358" w:author="Anusha De" w:date="2022-08-01T14:48:00Z">
            <w:rPr/>
          </w:rPrChange>
        </w:rPr>
        <w:t xml:space="preserve"> </w:t>
      </w:r>
      <w:r w:rsidRPr="00992146">
        <w:rPr>
          <w:lang w:val="en-US"/>
          <w:rPrChange w:id="6359" w:author="Anusha De" w:date="2022-08-01T14:48:00Z">
            <w:rPr/>
          </w:rPrChange>
        </w:rPr>
        <w:t>performing</w:t>
      </w:r>
      <w:r w:rsidR="00F73A4C" w:rsidRPr="00992146">
        <w:rPr>
          <w:lang w:val="en-US"/>
          <w:rPrChange w:id="6360" w:author="Anusha De" w:date="2022-08-01T14:48:00Z">
            <w:rPr/>
          </w:rPrChange>
        </w:rPr>
        <w:t xml:space="preserve"> </w:t>
      </w:r>
      <w:r w:rsidRPr="00992146">
        <w:rPr>
          <w:lang w:val="en-US"/>
          <w:rPrChange w:id="6361" w:author="Anusha De" w:date="2022-08-01T14:48:00Z">
            <w:rPr/>
          </w:rPrChange>
        </w:rPr>
        <w:t>better</w:t>
      </w:r>
      <w:r w:rsidR="00F73A4C" w:rsidRPr="00992146">
        <w:rPr>
          <w:lang w:val="en-US"/>
          <w:rPrChange w:id="6362" w:author="Anusha De" w:date="2022-08-01T14:48:00Z">
            <w:rPr/>
          </w:rPrChange>
        </w:rPr>
        <w:t xml:space="preserve"> </w:t>
      </w:r>
      <w:r w:rsidRPr="00992146">
        <w:rPr>
          <w:lang w:val="en-US"/>
          <w:rPrChange w:id="6363" w:author="Anusha De" w:date="2022-08-01T14:48:00Z">
            <w:rPr/>
          </w:rPrChange>
        </w:rPr>
        <w:t>than</w:t>
      </w:r>
      <w:r w:rsidR="00F73A4C" w:rsidRPr="00992146">
        <w:rPr>
          <w:lang w:val="en-US"/>
          <w:rPrChange w:id="6364" w:author="Anusha De" w:date="2022-08-01T14:48:00Z">
            <w:rPr/>
          </w:rPrChange>
        </w:rPr>
        <w:t xml:space="preserve"> </w:t>
      </w:r>
      <w:r w:rsidRPr="00992146">
        <w:rPr>
          <w:lang w:val="en-US"/>
          <w:rPrChange w:id="6365" w:author="Anusha De" w:date="2022-08-01T14:48:00Z">
            <w:rPr/>
          </w:rPrChange>
        </w:rPr>
        <w:t>they</w:t>
      </w:r>
      <w:r w:rsidR="00F73A4C" w:rsidRPr="00992146">
        <w:rPr>
          <w:lang w:val="en-US"/>
          <w:rPrChange w:id="6366" w:author="Anusha De" w:date="2022-08-01T14:48:00Z">
            <w:rPr/>
          </w:rPrChange>
        </w:rPr>
        <w:t xml:space="preserve"> </w:t>
      </w:r>
      <w:r w:rsidRPr="00992146">
        <w:rPr>
          <w:lang w:val="en-US"/>
          <w:rPrChange w:id="6367" w:author="Anusha De" w:date="2022-08-01T14:48:00Z">
            <w:rPr/>
          </w:rPrChange>
        </w:rPr>
        <w:t>actually</w:t>
      </w:r>
      <w:r w:rsidR="00F73A4C" w:rsidRPr="00992146">
        <w:rPr>
          <w:lang w:val="en-US"/>
          <w:rPrChange w:id="6368" w:author="Anusha De" w:date="2022-08-01T14:48:00Z">
            <w:rPr/>
          </w:rPrChange>
        </w:rPr>
        <w:t xml:space="preserve"> </w:t>
      </w:r>
      <w:r w:rsidRPr="00992146">
        <w:rPr>
          <w:lang w:val="en-US"/>
          <w:rPrChange w:id="6369" w:author="Anusha De" w:date="2022-08-01T14:48:00Z">
            <w:rPr/>
          </w:rPrChange>
        </w:rPr>
        <w:t>are,</w:t>
      </w:r>
      <w:r w:rsidR="00F73A4C" w:rsidRPr="00992146">
        <w:rPr>
          <w:lang w:val="en-US"/>
          <w:rPrChange w:id="6370" w:author="Anusha De" w:date="2022-08-01T14:48:00Z">
            <w:rPr/>
          </w:rPrChange>
        </w:rPr>
        <w:t xml:space="preserve"> </w:t>
      </w:r>
      <w:r w:rsidRPr="00992146">
        <w:rPr>
          <w:lang w:val="en-US"/>
          <w:rPrChange w:id="6371" w:author="Anusha De" w:date="2022-08-01T14:48:00Z">
            <w:rPr/>
          </w:rPrChange>
        </w:rPr>
        <w:t>there</w:t>
      </w:r>
      <w:r w:rsidR="00F73A4C" w:rsidRPr="00992146">
        <w:rPr>
          <w:lang w:val="en-US"/>
          <w:rPrChange w:id="6372" w:author="Anusha De" w:date="2022-08-01T14:48:00Z">
            <w:rPr/>
          </w:rPrChange>
        </w:rPr>
        <w:t xml:space="preserve"> </w:t>
      </w:r>
      <w:r w:rsidRPr="00992146">
        <w:rPr>
          <w:lang w:val="en-US"/>
          <w:rPrChange w:id="6373" w:author="Anusha De" w:date="2022-08-01T14:48:00Z">
            <w:rPr/>
          </w:rPrChange>
        </w:rPr>
        <w:t>may</w:t>
      </w:r>
      <w:r w:rsidR="00F73A4C" w:rsidRPr="00992146">
        <w:rPr>
          <w:lang w:val="en-US"/>
          <w:rPrChange w:id="6374" w:author="Anusha De" w:date="2022-08-01T14:48:00Z">
            <w:rPr/>
          </w:rPrChange>
        </w:rPr>
        <w:t xml:space="preserve"> </w:t>
      </w:r>
      <w:r w:rsidRPr="00992146">
        <w:rPr>
          <w:lang w:val="en-US"/>
          <w:rPrChange w:id="6375" w:author="Anusha De" w:date="2022-08-01T14:48:00Z">
            <w:rPr/>
          </w:rPrChange>
        </w:rPr>
        <w:t>be</w:t>
      </w:r>
      <w:r w:rsidR="00F73A4C" w:rsidRPr="00992146">
        <w:rPr>
          <w:lang w:val="en-US"/>
          <w:rPrChange w:id="6376" w:author="Anusha De" w:date="2022-08-01T14:48:00Z">
            <w:rPr/>
          </w:rPrChange>
        </w:rPr>
        <w:t xml:space="preserve"> </w:t>
      </w:r>
      <w:r w:rsidRPr="00992146">
        <w:rPr>
          <w:lang w:val="en-US"/>
          <w:rPrChange w:id="6377" w:author="Anusha De" w:date="2022-08-01T14:48:00Z">
            <w:rPr/>
          </w:rPrChange>
        </w:rPr>
        <w:t>no</w:t>
      </w:r>
      <w:r w:rsidR="00F73A4C" w:rsidRPr="00992146">
        <w:rPr>
          <w:lang w:val="en-US"/>
          <w:rPrChange w:id="6378" w:author="Anusha De" w:date="2022-08-01T14:48:00Z">
            <w:rPr/>
          </w:rPrChange>
        </w:rPr>
        <w:t xml:space="preserve"> </w:t>
      </w:r>
      <w:r w:rsidRPr="00992146">
        <w:rPr>
          <w:lang w:val="en-US"/>
          <w:rPrChange w:id="6379" w:author="Anusha De" w:date="2022-08-01T14:48:00Z">
            <w:rPr/>
          </w:rPrChange>
        </w:rPr>
        <w:t>incentive</w:t>
      </w:r>
      <w:r w:rsidR="00F73A4C" w:rsidRPr="00992146">
        <w:rPr>
          <w:lang w:val="en-US"/>
          <w:rPrChange w:id="6380" w:author="Anusha De" w:date="2022-08-01T14:48:00Z">
            <w:rPr/>
          </w:rPrChange>
        </w:rPr>
        <w:t xml:space="preserve"> </w:t>
      </w:r>
      <w:r w:rsidRPr="00992146">
        <w:rPr>
          <w:lang w:val="en-US"/>
          <w:rPrChange w:id="6381" w:author="Anusha De" w:date="2022-08-01T14:48:00Z">
            <w:rPr/>
          </w:rPrChange>
        </w:rPr>
        <w:t>to</w:t>
      </w:r>
      <w:r w:rsidR="00F73A4C" w:rsidRPr="00992146">
        <w:rPr>
          <w:lang w:val="en-US"/>
          <w:rPrChange w:id="6382" w:author="Anusha De" w:date="2022-08-01T14:48:00Z">
            <w:rPr/>
          </w:rPrChange>
        </w:rPr>
        <w:t xml:space="preserve"> </w:t>
      </w:r>
      <w:r w:rsidRPr="00992146">
        <w:rPr>
          <w:lang w:val="en-US"/>
          <w:rPrChange w:id="6383" w:author="Anusha De" w:date="2022-08-01T14:48:00Z">
            <w:rPr/>
          </w:rPrChange>
        </w:rPr>
        <w:t>improve.</w:t>
      </w:r>
      <w:r w:rsidR="00F73A4C" w:rsidRPr="00992146">
        <w:rPr>
          <w:lang w:val="en-US"/>
          <w:rPrChange w:id="6384" w:author="Anusha De" w:date="2022-08-01T14:48:00Z">
            <w:rPr/>
          </w:rPrChange>
        </w:rPr>
        <w:t xml:space="preserve"> </w:t>
      </w:r>
      <w:r w:rsidRPr="00992146">
        <w:rPr>
          <w:lang w:val="en-US"/>
          <w:rPrChange w:id="6385" w:author="Anusha De" w:date="2022-08-01T14:48:00Z">
            <w:rPr/>
          </w:rPrChange>
        </w:rPr>
        <w:t>Farmers</w:t>
      </w:r>
      <w:r w:rsidR="00F73A4C" w:rsidRPr="00992146">
        <w:rPr>
          <w:lang w:val="en-US"/>
          <w:rPrChange w:id="6386" w:author="Anusha De" w:date="2022-08-01T14:48:00Z">
            <w:rPr/>
          </w:rPrChange>
        </w:rPr>
        <w:t xml:space="preserve"> </w:t>
      </w:r>
      <w:r w:rsidRPr="00992146">
        <w:rPr>
          <w:lang w:val="en-US"/>
          <w:rPrChange w:id="6387" w:author="Anusha De" w:date="2022-08-01T14:48:00Z">
            <w:rPr/>
          </w:rPrChange>
        </w:rPr>
        <w:t>rating</w:t>
      </w:r>
      <w:r w:rsidR="00F73A4C" w:rsidRPr="00992146">
        <w:rPr>
          <w:lang w:val="en-US"/>
          <w:rPrChange w:id="6388" w:author="Anusha De" w:date="2022-08-01T14:48:00Z">
            <w:rPr/>
          </w:rPrChange>
        </w:rPr>
        <w:t xml:space="preserve"> </w:t>
      </w:r>
      <w:r w:rsidRPr="00992146">
        <w:rPr>
          <w:lang w:val="en-US"/>
          <w:rPrChange w:id="6389" w:author="Anusha De" w:date="2022-08-01T14:48:00Z">
            <w:rPr/>
          </w:rPrChange>
        </w:rPr>
        <w:t>input</w:t>
      </w:r>
      <w:r w:rsidR="00F73A4C" w:rsidRPr="00992146">
        <w:rPr>
          <w:lang w:val="en-US"/>
          <w:rPrChange w:id="6390" w:author="Anusha De" w:date="2022-08-01T14:48:00Z">
            <w:rPr/>
          </w:rPrChange>
        </w:rPr>
        <w:t xml:space="preserve"> </w:t>
      </w:r>
      <w:r w:rsidRPr="00992146">
        <w:rPr>
          <w:lang w:val="en-US"/>
          <w:rPrChange w:id="6391" w:author="Anusha De" w:date="2022-08-01T14:48:00Z">
            <w:rPr/>
          </w:rPrChange>
        </w:rPr>
        <w:t>dealers,</w:t>
      </w:r>
      <w:r w:rsidR="00F73A4C" w:rsidRPr="00992146">
        <w:rPr>
          <w:lang w:val="en-US"/>
          <w:rPrChange w:id="6392" w:author="Anusha De" w:date="2022-08-01T14:48:00Z">
            <w:rPr/>
          </w:rPrChange>
        </w:rPr>
        <w:t xml:space="preserve"> </w:t>
      </w:r>
      <w:r w:rsidRPr="00992146">
        <w:rPr>
          <w:lang w:val="en-US"/>
          <w:rPrChange w:id="6393" w:author="Anusha De" w:date="2022-08-01T14:48:00Z">
            <w:rPr/>
          </w:rPrChange>
        </w:rPr>
        <w:t>traders,</w:t>
      </w:r>
      <w:r w:rsidR="00F73A4C" w:rsidRPr="00992146">
        <w:rPr>
          <w:lang w:val="en-US"/>
          <w:rPrChange w:id="6394" w:author="Anusha De" w:date="2022-08-01T14:48:00Z">
            <w:rPr/>
          </w:rPrChange>
        </w:rPr>
        <w:t xml:space="preserve"> </w:t>
      </w:r>
      <w:r w:rsidRPr="00992146">
        <w:rPr>
          <w:lang w:val="en-US"/>
          <w:rPrChange w:id="6395" w:author="Anusha De" w:date="2022-08-01T14:48:00Z">
            <w:rPr/>
          </w:rPrChange>
        </w:rPr>
        <w:t>and</w:t>
      </w:r>
      <w:r w:rsidR="00F73A4C" w:rsidRPr="00992146">
        <w:rPr>
          <w:lang w:val="en-US"/>
          <w:rPrChange w:id="6396" w:author="Anusha De" w:date="2022-08-01T14:48:00Z">
            <w:rPr/>
          </w:rPrChange>
        </w:rPr>
        <w:t xml:space="preserve"> </w:t>
      </w:r>
      <w:r w:rsidRPr="00992146">
        <w:rPr>
          <w:lang w:val="en-US"/>
          <w:rPrChange w:id="6397" w:author="Anusha De" w:date="2022-08-01T14:48:00Z">
            <w:rPr/>
          </w:rPrChange>
        </w:rPr>
        <w:t>processors</w:t>
      </w:r>
      <w:r w:rsidR="00F73A4C" w:rsidRPr="00992146">
        <w:rPr>
          <w:lang w:val="en-US"/>
          <w:rPrChange w:id="6398" w:author="Anusha De" w:date="2022-08-01T14:48:00Z">
            <w:rPr/>
          </w:rPrChange>
        </w:rPr>
        <w:t xml:space="preserve"> </w:t>
      </w:r>
      <w:r w:rsidRPr="00992146">
        <w:rPr>
          <w:lang w:val="en-US"/>
          <w:rPrChange w:id="6399" w:author="Anusha De" w:date="2022-08-01T14:48:00Z">
            <w:rPr/>
          </w:rPrChange>
        </w:rPr>
        <w:t>lower</w:t>
      </w:r>
      <w:r w:rsidR="00F73A4C" w:rsidRPr="00992146">
        <w:rPr>
          <w:lang w:val="en-US"/>
          <w:rPrChange w:id="6400" w:author="Anusha De" w:date="2022-08-01T14:48:00Z">
            <w:rPr/>
          </w:rPrChange>
        </w:rPr>
        <w:t xml:space="preserve"> </w:t>
      </w:r>
      <w:r w:rsidRPr="00992146">
        <w:rPr>
          <w:lang w:val="en-US"/>
          <w:rPrChange w:id="6401" w:author="Anusha De" w:date="2022-08-01T14:48:00Z">
            <w:rPr/>
          </w:rPrChange>
        </w:rPr>
        <w:t>than</w:t>
      </w:r>
      <w:r w:rsidR="00F73A4C" w:rsidRPr="00992146">
        <w:rPr>
          <w:lang w:val="en-US"/>
          <w:rPrChange w:id="6402" w:author="Anusha De" w:date="2022-08-01T14:48:00Z">
            <w:rPr/>
          </w:rPrChange>
        </w:rPr>
        <w:t xml:space="preserve"> </w:t>
      </w:r>
      <w:r w:rsidRPr="00992146">
        <w:rPr>
          <w:lang w:val="en-US"/>
          <w:rPrChange w:id="6403" w:author="Anusha De" w:date="2022-08-01T14:48:00Z">
            <w:rPr/>
          </w:rPrChange>
        </w:rPr>
        <w:t>their</w:t>
      </w:r>
      <w:r w:rsidR="00F73A4C" w:rsidRPr="00992146">
        <w:rPr>
          <w:lang w:val="en-US"/>
          <w:rPrChange w:id="6404" w:author="Anusha De" w:date="2022-08-01T14:48:00Z">
            <w:rPr/>
          </w:rPrChange>
        </w:rPr>
        <w:t xml:space="preserve"> </w:t>
      </w:r>
      <w:r w:rsidRPr="00992146">
        <w:rPr>
          <w:lang w:val="en-US"/>
          <w:rPrChange w:id="6405" w:author="Anusha De" w:date="2022-08-01T14:48:00Z">
            <w:rPr/>
          </w:rPrChange>
        </w:rPr>
        <w:t>self-</w:t>
      </w:r>
      <w:r w:rsidR="00F73A4C" w:rsidRPr="00992146">
        <w:rPr>
          <w:lang w:val="en-US"/>
          <w:rPrChange w:id="6406" w:author="Anusha De" w:date="2022-08-01T14:48:00Z">
            <w:rPr/>
          </w:rPrChange>
        </w:rPr>
        <w:t xml:space="preserve"> </w:t>
      </w:r>
      <w:r w:rsidRPr="00992146">
        <w:rPr>
          <w:lang w:val="en-US"/>
          <w:rPrChange w:id="6407" w:author="Anusha De" w:date="2022-08-01T14:48:00Z">
            <w:rPr/>
          </w:rPrChange>
        </w:rPr>
        <w:t>ratings</w:t>
      </w:r>
      <w:r w:rsidR="00F73A4C" w:rsidRPr="00992146">
        <w:rPr>
          <w:lang w:val="en-US"/>
          <w:rPrChange w:id="6408" w:author="Anusha De" w:date="2022-08-01T14:48:00Z">
            <w:rPr/>
          </w:rPrChange>
        </w:rPr>
        <w:t xml:space="preserve"> </w:t>
      </w:r>
      <w:r w:rsidRPr="00992146">
        <w:rPr>
          <w:lang w:val="en-US"/>
          <w:rPrChange w:id="6409" w:author="Anusha De" w:date="2022-08-01T14:48:00Z">
            <w:rPr/>
          </w:rPrChange>
        </w:rPr>
        <w:t>indicate</w:t>
      </w:r>
      <w:r w:rsidR="00F73A4C" w:rsidRPr="00992146">
        <w:rPr>
          <w:lang w:val="en-US"/>
          <w:rPrChange w:id="6410" w:author="Anusha De" w:date="2022-08-01T14:48:00Z">
            <w:rPr/>
          </w:rPrChange>
        </w:rPr>
        <w:t xml:space="preserve"> </w:t>
      </w:r>
      <w:r w:rsidRPr="00992146">
        <w:rPr>
          <w:lang w:val="en-US"/>
          <w:rPrChange w:id="6411" w:author="Anusha De" w:date="2022-08-01T14:48:00Z">
            <w:rPr/>
          </w:rPrChange>
        </w:rPr>
        <w:t>actors</w:t>
      </w:r>
      <w:r w:rsidR="00F73A4C" w:rsidRPr="00992146">
        <w:rPr>
          <w:lang w:val="en-US"/>
          <w:rPrChange w:id="6412" w:author="Anusha De" w:date="2022-08-01T14:48:00Z">
            <w:rPr/>
          </w:rPrChange>
        </w:rPr>
        <w:t xml:space="preserve"> </w:t>
      </w:r>
      <w:r w:rsidRPr="00992146">
        <w:rPr>
          <w:lang w:val="en-US"/>
          <w:rPrChange w:id="6413" w:author="Anusha De" w:date="2022-08-01T14:48:00Z">
            <w:rPr/>
          </w:rPrChange>
        </w:rPr>
        <w:t>are</w:t>
      </w:r>
      <w:r w:rsidR="00F73A4C" w:rsidRPr="00992146">
        <w:rPr>
          <w:lang w:val="en-US"/>
          <w:rPrChange w:id="6414" w:author="Anusha De" w:date="2022-08-01T14:48:00Z">
            <w:rPr/>
          </w:rPrChange>
        </w:rPr>
        <w:t xml:space="preserve"> </w:t>
      </w:r>
      <w:r w:rsidRPr="00992146">
        <w:rPr>
          <w:lang w:val="en-US"/>
          <w:rPrChange w:id="6415" w:author="Anusha De" w:date="2022-08-01T14:48:00Z">
            <w:rPr/>
          </w:rPrChange>
        </w:rPr>
        <w:t>not</w:t>
      </w:r>
      <w:r w:rsidR="00F73A4C" w:rsidRPr="00992146">
        <w:rPr>
          <w:lang w:val="en-US"/>
          <w:rPrChange w:id="6416" w:author="Anusha De" w:date="2022-08-01T14:48:00Z">
            <w:rPr/>
          </w:rPrChange>
        </w:rPr>
        <w:t xml:space="preserve"> </w:t>
      </w:r>
      <w:r w:rsidRPr="00992146">
        <w:rPr>
          <w:lang w:val="en-US"/>
          <w:rPrChange w:id="6417" w:author="Anusha De" w:date="2022-08-01T14:48:00Z">
            <w:rPr/>
          </w:rPrChange>
        </w:rPr>
        <w:t>meeting</w:t>
      </w:r>
      <w:r w:rsidR="00F73A4C" w:rsidRPr="00992146">
        <w:rPr>
          <w:lang w:val="en-US"/>
          <w:rPrChange w:id="6418" w:author="Anusha De" w:date="2022-08-01T14:48:00Z">
            <w:rPr/>
          </w:rPrChange>
        </w:rPr>
        <w:t xml:space="preserve"> </w:t>
      </w:r>
      <w:r w:rsidRPr="00992146">
        <w:rPr>
          <w:lang w:val="en-US"/>
          <w:rPrChange w:id="6419" w:author="Anusha De" w:date="2022-08-01T14:48:00Z">
            <w:rPr/>
          </w:rPrChange>
        </w:rPr>
        <w:t>the</w:t>
      </w:r>
      <w:r w:rsidR="00F73A4C" w:rsidRPr="00992146">
        <w:rPr>
          <w:lang w:val="en-US"/>
          <w:rPrChange w:id="6420" w:author="Anusha De" w:date="2022-08-01T14:48:00Z">
            <w:rPr/>
          </w:rPrChange>
        </w:rPr>
        <w:t xml:space="preserve"> </w:t>
      </w:r>
      <w:r w:rsidRPr="00992146">
        <w:rPr>
          <w:lang w:val="en-US"/>
          <w:rPrChange w:id="6421" w:author="Anusha De" w:date="2022-08-01T14:48:00Z">
            <w:rPr/>
          </w:rPrChange>
        </w:rPr>
        <w:t>expectations</w:t>
      </w:r>
      <w:r w:rsidR="00F73A4C" w:rsidRPr="00992146">
        <w:rPr>
          <w:lang w:val="en-US"/>
          <w:rPrChange w:id="6422" w:author="Anusha De" w:date="2022-08-01T14:48:00Z">
            <w:rPr/>
          </w:rPrChange>
        </w:rPr>
        <w:t xml:space="preserve"> </w:t>
      </w:r>
      <w:r w:rsidRPr="00992146">
        <w:rPr>
          <w:lang w:val="en-US"/>
          <w:rPrChange w:id="6423" w:author="Anusha De" w:date="2022-08-01T14:48:00Z">
            <w:rPr/>
          </w:rPrChange>
        </w:rPr>
        <w:t>of</w:t>
      </w:r>
      <w:r w:rsidR="00F73A4C" w:rsidRPr="00992146">
        <w:rPr>
          <w:lang w:val="en-US"/>
          <w:rPrChange w:id="6424" w:author="Anusha De" w:date="2022-08-01T14:48:00Z">
            <w:rPr/>
          </w:rPrChange>
        </w:rPr>
        <w:t xml:space="preserve"> </w:t>
      </w:r>
      <w:r w:rsidRPr="00992146">
        <w:rPr>
          <w:lang w:val="en-US"/>
          <w:rPrChange w:id="6425" w:author="Anusha De" w:date="2022-08-01T14:48:00Z">
            <w:rPr/>
          </w:rPrChange>
        </w:rPr>
        <w:t>the</w:t>
      </w:r>
      <w:r w:rsidR="00F73A4C" w:rsidRPr="00992146">
        <w:rPr>
          <w:lang w:val="en-US"/>
          <w:rPrChange w:id="6426" w:author="Anusha De" w:date="2022-08-01T14:48:00Z">
            <w:rPr/>
          </w:rPrChange>
        </w:rPr>
        <w:t xml:space="preserve"> </w:t>
      </w:r>
      <w:r w:rsidRPr="00992146">
        <w:rPr>
          <w:lang w:val="en-US"/>
          <w:rPrChange w:id="6427" w:author="Anusha De" w:date="2022-08-01T14:48:00Z">
            <w:rPr/>
          </w:rPrChange>
        </w:rPr>
        <w:t>farmers.</w:t>
      </w:r>
      <w:r w:rsidR="00F73A4C" w:rsidRPr="00992146">
        <w:rPr>
          <w:lang w:val="en-US"/>
          <w:rPrChange w:id="6428" w:author="Anusha De" w:date="2022-08-01T14:48:00Z">
            <w:rPr/>
          </w:rPrChange>
        </w:rPr>
        <w:t xml:space="preserve"> </w:t>
      </w:r>
      <w:r>
        <w:fldChar w:fldCharType="begin"/>
      </w:r>
      <w:r w:rsidRPr="00992146">
        <w:rPr>
          <w:lang w:val="en-US"/>
          <w:rPrChange w:id="6429" w:author="Anusha De" w:date="2022-08-01T14:48:00Z">
            <w:rPr/>
          </w:rPrChange>
        </w:rPr>
        <w:instrText xml:space="preserve"> HYPERLINK \l "_bookmark25" </w:instrText>
      </w:r>
      <w:r>
        <w:fldChar w:fldCharType="separate"/>
      </w:r>
      <w:r w:rsidRPr="00992146">
        <w:rPr>
          <w:lang w:val="en-US"/>
          <w:rPrChange w:id="6430" w:author="Anusha De" w:date="2022-08-01T14:48:00Z">
            <w:rPr/>
          </w:rPrChange>
        </w:rPr>
        <w:t>Cheng</w:t>
      </w:r>
      <w:r w:rsidR="00F73A4C" w:rsidRPr="00992146">
        <w:rPr>
          <w:lang w:val="en-US"/>
          <w:rPrChange w:id="6431" w:author="Anusha De" w:date="2022-08-01T14:48:00Z">
            <w:rPr/>
          </w:rPrChange>
        </w:rPr>
        <w:t xml:space="preserve"> </w:t>
      </w:r>
      <w:r w:rsidRPr="00992146">
        <w:rPr>
          <w:lang w:val="en-US"/>
          <w:rPrChange w:id="6432" w:author="Anusha De" w:date="2022-08-01T14:48:00Z">
            <w:rPr/>
          </w:rPrChange>
        </w:rPr>
        <w:t>et</w:t>
      </w:r>
      <w:r w:rsidR="00F73A4C" w:rsidRPr="00992146">
        <w:rPr>
          <w:lang w:val="en-US"/>
          <w:rPrChange w:id="6433" w:author="Anusha De" w:date="2022-08-01T14:48:00Z">
            <w:rPr/>
          </w:rPrChange>
        </w:rPr>
        <w:t xml:space="preserve"> </w:t>
      </w:r>
      <w:r w:rsidRPr="00992146">
        <w:rPr>
          <w:lang w:val="en-US"/>
          <w:rPrChange w:id="6434" w:author="Anusha De" w:date="2022-08-01T14:48:00Z">
            <w:rPr/>
          </w:rPrChange>
        </w:rPr>
        <w:t>al.</w:t>
      </w:r>
      <w:r>
        <w:fldChar w:fldCharType="end"/>
      </w:r>
      <w:r w:rsidR="00F73A4C" w:rsidRPr="00992146">
        <w:rPr>
          <w:lang w:val="en-US"/>
          <w:rPrChange w:id="6435" w:author="Anusha De" w:date="2022-08-01T14:48:00Z">
            <w:rPr/>
          </w:rPrChange>
        </w:rPr>
        <w:t xml:space="preserve"> </w:t>
      </w:r>
      <w:r w:rsidRPr="00992146">
        <w:rPr>
          <w:lang w:val="en-US"/>
          <w:rPrChange w:id="6436" w:author="Anusha De" w:date="2022-08-01T14:48:00Z">
            <w:rPr/>
          </w:rPrChange>
        </w:rPr>
        <w:t>(</w:t>
      </w:r>
      <w:r>
        <w:fldChar w:fldCharType="begin"/>
      </w:r>
      <w:r w:rsidRPr="00992146">
        <w:rPr>
          <w:lang w:val="en-US"/>
          <w:rPrChange w:id="6437" w:author="Anusha De" w:date="2022-08-01T14:48:00Z">
            <w:rPr/>
          </w:rPrChange>
        </w:rPr>
        <w:instrText xml:space="preserve"> HYPERLINK \l "_bookmark25" </w:instrText>
      </w:r>
      <w:r>
        <w:fldChar w:fldCharType="separate"/>
      </w:r>
      <w:r w:rsidRPr="00992146">
        <w:rPr>
          <w:lang w:val="en-US"/>
          <w:rPrChange w:id="6438" w:author="Anusha De" w:date="2022-08-01T14:48:00Z">
            <w:rPr/>
          </w:rPrChange>
        </w:rPr>
        <w:t>2017</w:t>
      </w:r>
      <w:r>
        <w:fldChar w:fldCharType="end"/>
      </w:r>
      <w:r w:rsidRPr="00992146">
        <w:rPr>
          <w:lang w:val="en-US"/>
          <w:rPrChange w:id="6439" w:author="Anusha De" w:date="2022-08-01T14:48:00Z">
            <w:rPr/>
          </w:rPrChange>
        </w:rPr>
        <w:t>)</w:t>
      </w:r>
      <w:r w:rsidR="00F73A4C" w:rsidRPr="00992146">
        <w:rPr>
          <w:lang w:val="en-US"/>
          <w:rPrChange w:id="6440" w:author="Anusha De" w:date="2022-08-01T14:48:00Z">
            <w:rPr/>
          </w:rPrChange>
        </w:rPr>
        <w:t xml:space="preserve"> </w:t>
      </w:r>
      <w:r w:rsidRPr="00992146">
        <w:rPr>
          <w:lang w:val="en-US"/>
          <w:rPrChange w:id="6441" w:author="Anusha De" w:date="2022-08-01T14:48:00Z">
            <w:rPr/>
          </w:rPrChange>
        </w:rPr>
        <w:t>discusses</w:t>
      </w:r>
      <w:r w:rsidR="00F73A4C" w:rsidRPr="00992146">
        <w:rPr>
          <w:lang w:val="en-US"/>
          <w:rPrChange w:id="6442" w:author="Anusha De" w:date="2022-08-01T14:48:00Z">
            <w:rPr/>
          </w:rPrChange>
        </w:rPr>
        <w:t xml:space="preserve"> </w:t>
      </w:r>
      <w:r w:rsidRPr="00992146">
        <w:rPr>
          <w:lang w:val="en-US"/>
          <w:rPrChange w:id="6443" w:author="Anusha De" w:date="2022-08-01T14:48:00Z">
            <w:rPr/>
          </w:rPrChange>
        </w:rPr>
        <w:t>that</w:t>
      </w:r>
      <w:r w:rsidR="00F73A4C" w:rsidRPr="00992146">
        <w:rPr>
          <w:lang w:val="en-US"/>
          <w:rPrChange w:id="6444" w:author="Anusha De" w:date="2022-08-01T14:48:00Z">
            <w:rPr/>
          </w:rPrChange>
        </w:rPr>
        <w:t xml:space="preserve"> </w:t>
      </w:r>
      <w:r w:rsidRPr="00992146">
        <w:rPr>
          <w:lang w:val="en-US"/>
          <w:rPrChange w:id="6445" w:author="Anusha De" w:date="2022-08-01T14:48:00Z">
            <w:rPr/>
          </w:rPrChange>
        </w:rPr>
        <w:t>more</w:t>
      </w:r>
      <w:r w:rsidR="00F73A4C" w:rsidRPr="00992146">
        <w:rPr>
          <w:lang w:val="en-US"/>
          <w:rPrChange w:id="6446" w:author="Anusha De" w:date="2022-08-01T14:48:00Z">
            <w:rPr/>
          </w:rPrChange>
        </w:rPr>
        <w:t xml:space="preserve"> </w:t>
      </w:r>
      <w:r w:rsidRPr="00992146">
        <w:rPr>
          <w:lang w:val="en-US"/>
          <w:rPrChange w:id="6447" w:author="Anusha De" w:date="2022-08-01T14:48:00Z">
            <w:rPr/>
          </w:rPrChange>
        </w:rPr>
        <w:t>favourable</w:t>
      </w:r>
      <w:r w:rsidR="00F73A4C" w:rsidRPr="00992146">
        <w:rPr>
          <w:lang w:val="en-US"/>
          <w:rPrChange w:id="6448" w:author="Anusha De" w:date="2022-08-01T14:48:00Z">
            <w:rPr/>
          </w:rPrChange>
        </w:rPr>
        <w:t xml:space="preserve"> </w:t>
      </w:r>
      <w:r w:rsidRPr="00992146">
        <w:rPr>
          <w:lang w:val="en-US"/>
          <w:rPrChange w:id="6449" w:author="Anusha De" w:date="2022-08-01T14:48:00Z">
            <w:rPr/>
          </w:rPrChange>
        </w:rPr>
        <w:t>self-assessments</w:t>
      </w:r>
      <w:r w:rsidR="00F73A4C" w:rsidRPr="00992146">
        <w:rPr>
          <w:lang w:val="en-US"/>
          <w:rPrChange w:id="6450" w:author="Anusha De" w:date="2022-08-01T14:48:00Z">
            <w:rPr/>
          </w:rPrChange>
        </w:rPr>
        <w:t xml:space="preserve"> </w:t>
      </w:r>
      <w:r w:rsidRPr="00992146">
        <w:rPr>
          <w:lang w:val="en-US"/>
          <w:rPrChange w:id="6451" w:author="Anusha De" w:date="2022-08-01T14:48:00Z">
            <w:rPr/>
          </w:rPrChange>
        </w:rPr>
        <w:t>can</w:t>
      </w:r>
      <w:r w:rsidR="00F73A4C" w:rsidRPr="00992146">
        <w:rPr>
          <w:lang w:val="en-US"/>
          <w:rPrChange w:id="6452" w:author="Anusha De" w:date="2022-08-01T14:48:00Z">
            <w:rPr/>
          </w:rPrChange>
        </w:rPr>
        <w:t xml:space="preserve"> </w:t>
      </w:r>
      <w:r w:rsidRPr="00992146">
        <w:rPr>
          <w:lang w:val="en-US"/>
          <w:rPrChange w:id="6453" w:author="Anusha De" w:date="2022-08-01T14:48:00Z">
            <w:rPr/>
          </w:rPrChange>
        </w:rPr>
        <w:t>be</w:t>
      </w:r>
      <w:r w:rsidR="00F73A4C" w:rsidRPr="00992146">
        <w:rPr>
          <w:lang w:val="en-US"/>
          <w:rPrChange w:id="6454" w:author="Anusha De" w:date="2022-08-01T14:48:00Z">
            <w:rPr/>
          </w:rPrChange>
        </w:rPr>
        <w:t xml:space="preserve"> </w:t>
      </w:r>
      <w:r w:rsidRPr="00992146">
        <w:rPr>
          <w:lang w:val="en-US"/>
          <w:rPrChange w:id="6455" w:author="Anusha De" w:date="2022-08-01T14:48:00Z">
            <w:rPr/>
          </w:rPrChange>
        </w:rPr>
        <w:t>a</w:t>
      </w:r>
      <w:r w:rsidR="00F73A4C" w:rsidRPr="00992146">
        <w:rPr>
          <w:lang w:val="en-US"/>
          <w:rPrChange w:id="6456" w:author="Anusha De" w:date="2022-08-01T14:48:00Z">
            <w:rPr/>
          </w:rPrChange>
        </w:rPr>
        <w:t xml:space="preserve"> </w:t>
      </w:r>
      <w:r w:rsidRPr="00992146">
        <w:rPr>
          <w:lang w:val="en-US"/>
          <w:rPrChange w:id="6457" w:author="Anusha De" w:date="2022-08-01T14:48:00Z">
            <w:rPr/>
          </w:rPrChange>
        </w:rPr>
        <w:t>result</w:t>
      </w:r>
      <w:r w:rsidR="00F73A4C" w:rsidRPr="00992146">
        <w:rPr>
          <w:lang w:val="en-US"/>
          <w:rPrChange w:id="6458" w:author="Anusha De" w:date="2022-08-01T14:48:00Z">
            <w:rPr/>
          </w:rPrChange>
        </w:rPr>
        <w:t xml:space="preserve"> </w:t>
      </w:r>
      <w:r w:rsidRPr="00992146">
        <w:rPr>
          <w:lang w:val="en-US"/>
          <w:rPrChange w:id="6459" w:author="Anusha De" w:date="2022-08-01T14:48:00Z">
            <w:rPr/>
          </w:rPrChange>
        </w:rPr>
        <w:t>of</w:t>
      </w:r>
      <w:r w:rsidR="00F73A4C" w:rsidRPr="00992146">
        <w:rPr>
          <w:lang w:val="en-US"/>
          <w:rPrChange w:id="6460" w:author="Anusha De" w:date="2022-08-01T14:48:00Z">
            <w:rPr/>
          </w:rPrChange>
        </w:rPr>
        <w:t xml:space="preserve"> </w:t>
      </w:r>
      <w:r w:rsidRPr="00992146">
        <w:rPr>
          <w:lang w:val="en-US"/>
          <w:rPrChange w:id="6461" w:author="Anusha De" w:date="2022-08-01T14:48:00Z">
            <w:rPr/>
          </w:rPrChange>
        </w:rPr>
        <w:t>leniency</w:t>
      </w:r>
      <w:r w:rsidR="00F73A4C" w:rsidRPr="00992146">
        <w:rPr>
          <w:lang w:val="en-US"/>
          <w:rPrChange w:id="6462" w:author="Anusha De" w:date="2022-08-01T14:48:00Z">
            <w:rPr/>
          </w:rPrChange>
        </w:rPr>
        <w:t xml:space="preserve"> </w:t>
      </w:r>
      <w:r w:rsidRPr="00992146">
        <w:rPr>
          <w:lang w:val="en-US"/>
          <w:rPrChange w:id="6463" w:author="Anusha De" w:date="2022-08-01T14:48:00Z">
            <w:rPr/>
          </w:rPrChange>
        </w:rPr>
        <w:t>in</w:t>
      </w:r>
      <w:r w:rsidR="00F73A4C" w:rsidRPr="00992146">
        <w:rPr>
          <w:lang w:val="en-US"/>
          <w:rPrChange w:id="6464" w:author="Anusha De" w:date="2022-08-01T14:48:00Z">
            <w:rPr/>
          </w:rPrChange>
        </w:rPr>
        <w:t xml:space="preserve"> </w:t>
      </w:r>
      <w:r w:rsidRPr="00992146">
        <w:rPr>
          <w:lang w:val="en-US"/>
          <w:rPrChange w:id="6465" w:author="Anusha De" w:date="2022-08-01T14:48:00Z">
            <w:rPr/>
          </w:rPrChange>
        </w:rPr>
        <w:t>assessing</w:t>
      </w:r>
      <w:r w:rsidR="00F73A4C" w:rsidRPr="00992146">
        <w:rPr>
          <w:lang w:val="en-US"/>
          <w:rPrChange w:id="6466" w:author="Anusha De" w:date="2022-08-01T14:48:00Z">
            <w:rPr/>
          </w:rPrChange>
        </w:rPr>
        <w:t xml:space="preserve"> </w:t>
      </w:r>
      <w:r w:rsidRPr="00992146">
        <w:rPr>
          <w:lang w:val="en-US"/>
          <w:rPrChange w:id="6467" w:author="Anusha De" w:date="2022-08-01T14:48:00Z">
            <w:rPr/>
          </w:rPrChange>
        </w:rPr>
        <w:t>self-performance.</w:t>
      </w:r>
      <w:r w:rsidR="00F73A4C" w:rsidRPr="00992146">
        <w:rPr>
          <w:lang w:val="en-US"/>
          <w:rPrChange w:id="6468" w:author="Anusha De" w:date="2022-08-01T14:48:00Z">
            <w:rPr/>
          </w:rPrChange>
        </w:rPr>
        <w:t xml:space="preserve"> </w:t>
      </w:r>
      <w:r w:rsidRPr="00992146">
        <w:rPr>
          <w:lang w:val="en-US"/>
          <w:rPrChange w:id="6469" w:author="Anusha De" w:date="2022-08-01T14:48:00Z">
            <w:rPr/>
          </w:rPrChange>
        </w:rPr>
        <w:t>Such</w:t>
      </w:r>
      <w:r w:rsidR="00F73A4C" w:rsidRPr="00992146">
        <w:rPr>
          <w:lang w:val="en-US"/>
          <w:rPrChange w:id="6470" w:author="Anusha De" w:date="2022-08-01T14:48:00Z">
            <w:rPr/>
          </w:rPrChange>
        </w:rPr>
        <w:t xml:space="preserve"> </w:t>
      </w:r>
      <w:r w:rsidRPr="00992146">
        <w:rPr>
          <w:lang w:val="en-US"/>
          <w:rPrChange w:id="6471" w:author="Anusha De" w:date="2022-08-01T14:48:00Z">
            <w:rPr/>
          </w:rPrChange>
        </w:rPr>
        <w:t>a</w:t>
      </w:r>
      <w:r w:rsidR="00F73A4C" w:rsidRPr="00992146">
        <w:rPr>
          <w:lang w:val="en-US"/>
          <w:rPrChange w:id="6472" w:author="Anusha De" w:date="2022-08-01T14:48:00Z">
            <w:rPr/>
          </w:rPrChange>
        </w:rPr>
        <w:t xml:space="preserve"> </w:t>
      </w:r>
      <w:r w:rsidRPr="00992146">
        <w:rPr>
          <w:lang w:val="en-US"/>
          <w:rPrChange w:id="6473" w:author="Anusha De" w:date="2022-08-01T14:48:00Z">
            <w:rPr/>
          </w:rPrChange>
        </w:rPr>
        <w:t>leniency</w:t>
      </w:r>
      <w:r w:rsidR="00F73A4C" w:rsidRPr="00992146">
        <w:rPr>
          <w:lang w:val="en-US"/>
          <w:rPrChange w:id="6474" w:author="Anusha De" w:date="2022-08-01T14:48:00Z">
            <w:rPr/>
          </w:rPrChange>
        </w:rPr>
        <w:t xml:space="preserve"> </w:t>
      </w:r>
      <w:r w:rsidRPr="00992146">
        <w:rPr>
          <w:lang w:val="en-US"/>
          <w:rPrChange w:id="6475" w:author="Anusha De" w:date="2022-08-01T14:48:00Z">
            <w:rPr/>
          </w:rPrChange>
        </w:rPr>
        <w:t>creates</w:t>
      </w:r>
      <w:r w:rsidR="00F73A4C" w:rsidRPr="00992146">
        <w:rPr>
          <w:lang w:val="en-US"/>
          <w:rPrChange w:id="6476" w:author="Anusha De" w:date="2022-08-01T14:48:00Z">
            <w:rPr/>
          </w:rPrChange>
        </w:rPr>
        <w:t xml:space="preserve"> </w:t>
      </w:r>
      <w:r w:rsidRPr="00992146">
        <w:rPr>
          <w:lang w:val="en-US"/>
          <w:rPrChange w:id="6477" w:author="Anusha De" w:date="2022-08-01T14:48:00Z">
            <w:rPr/>
          </w:rPrChange>
        </w:rPr>
        <w:t>a</w:t>
      </w:r>
      <w:r w:rsidR="00F73A4C" w:rsidRPr="00992146">
        <w:rPr>
          <w:lang w:val="en-US"/>
          <w:rPrChange w:id="6478" w:author="Anusha De" w:date="2022-08-01T14:48:00Z">
            <w:rPr/>
          </w:rPrChange>
        </w:rPr>
        <w:t xml:space="preserve"> </w:t>
      </w:r>
      <w:r w:rsidRPr="00992146">
        <w:rPr>
          <w:lang w:val="en-US"/>
          <w:rPrChange w:id="6479" w:author="Anusha De" w:date="2022-08-01T14:48:00Z">
            <w:rPr/>
          </w:rPrChange>
        </w:rPr>
        <w:t>gap</w:t>
      </w:r>
      <w:r w:rsidR="00F73A4C" w:rsidRPr="00992146">
        <w:rPr>
          <w:lang w:val="en-US"/>
          <w:rPrChange w:id="6480" w:author="Anusha De" w:date="2022-08-01T14:48:00Z">
            <w:rPr/>
          </w:rPrChange>
        </w:rPr>
        <w:t xml:space="preserve"> </w:t>
      </w:r>
      <w:r w:rsidRPr="00992146">
        <w:rPr>
          <w:lang w:val="en-US"/>
          <w:rPrChange w:id="6481" w:author="Anusha De" w:date="2022-08-01T14:48:00Z">
            <w:rPr/>
          </w:rPrChange>
        </w:rPr>
        <w:t>between</w:t>
      </w:r>
      <w:r w:rsidR="00F73A4C" w:rsidRPr="00992146">
        <w:rPr>
          <w:lang w:val="en-US"/>
          <w:rPrChange w:id="6482" w:author="Anusha De" w:date="2022-08-01T14:48:00Z">
            <w:rPr/>
          </w:rPrChange>
        </w:rPr>
        <w:t xml:space="preserve"> </w:t>
      </w:r>
      <w:r w:rsidRPr="00992146">
        <w:rPr>
          <w:lang w:val="en-US"/>
          <w:rPrChange w:id="6483" w:author="Anusha De" w:date="2022-08-01T14:48:00Z">
            <w:rPr/>
          </w:rPrChange>
        </w:rPr>
        <w:t>the</w:t>
      </w:r>
      <w:r w:rsidR="00F73A4C" w:rsidRPr="00992146">
        <w:rPr>
          <w:lang w:val="en-US"/>
          <w:rPrChange w:id="6484" w:author="Anusha De" w:date="2022-08-01T14:48:00Z">
            <w:rPr/>
          </w:rPrChange>
        </w:rPr>
        <w:t xml:space="preserve"> </w:t>
      </w:r>
      <w:r w:rsidRPr="00992146">
        <w:rPr>
          <w:lang w:val="en-US"/>
          <w:rPrChange w:id="6485" w:author="Anusha De" w:date="2022-08-01T14:48:00Z">
            <w:rPr/>
          </w:rPrChange>
        </w:rPr>
        <w:t>input</w:t>
      </w:r>
      <w:r w:rsidR="00F73A4C" w:rsidRPr="00992146">
        <w:rPr>
          <w:lang w:val="en-US"/>
          <w:rPrChange w:id="6486" w:author="Anusha De" w:date="2022-08-01T14:48:00Z">
            <w:rPr/>
          </w:rPrChange>
        </w:rPr>
        <w:t xml:space="preserve"> </w:t>
      </w:r>
      <w:r w:rsidRPr="00992146">
        <w:rPr>
          <w:lang w:val="en-US"/>
          <w:rPrChange w:id="6487" w:author="Anusha De" w:date="2022-08-01T14:48:00Z">
            <w:rPr/>
          </w:rPrChange>
        </w:rPr>
        <w:t>and</w:t>
      </w:r>
      <w:r w:rsidR="00F73A4C" w:rsidRPr="00992146">
        <w:rPr>
          <w:lang w:val="en-US"/>
          <w:rPrChange w:id="6488" w:author="Anusha De" w:date="2022-08-01T14:48:00Z">
            <w:rPr/>
          </w:rPrChange>
        </w:rPr>
        <w:t xml:space="preserve"> </w:t>
      </w:r>
      <w:r w:rsidRPr="00992146">
        <w:rPr>
          <w:lang w:val="en-US"/>
          <w:rPrChange w:id="6489" w:author="Anusha De" w:date="2022-08-01T14:48:00Z">
            <w:rPr/>
          </w:rPrChange>
        </w:rPr>
        <w:t>service</w:t>
      </w:r>
      <w:r w:rsidR="00F73A4C" w:rsidRPr="00992146">
        <w:rPr>
          <w:lang w:val="en-US"/>
          <w:rPrChange w:id="6490" w:author="Anusha De" w:date="2022-08-01T14:48:00Z">
            <w:rPr/>
          </w:rPrChange>
        </w:rPr>
        <w:t xml:space="preserve"> </w:t>
      </w:r>
      <w:r w:rsidRPr="00992146">
        <w:rPr>
          <w:lang w:val="en-US"/>
          <w:rPrChange w:id="6491" w:author="Anusha De" w:date="2022-08-01T14:48:00Z">
            <w:rPr/>
          </w:rPrChange>
        </w:rPr>
        <w:t>providers'</w:t>
      </w:r>
      <w:r w:rsidR="00F73A4C" w:rsidRPr="00992146">
        <w:rPr>
          <w:lang w:val="en-US"/>
          <w:rPrChange w:id="6492" w:author="Anusha De" w:date="2022-08-01T14:48:00Z">
            <w:rPr/>
          </w:rPrChange>
        </w:rPr>
        <w:t xml:space="preserve"> </w:t>
      </w:r>
      <w:r w:rsidRPr="00992146">
        <w:rPr>
          <w:lang w:val="en-US"/>
          <w:rPrChange w:id="6493" w:author="Anusha De" w:date="2022-08-01T14:48:00Z">
            <w:rPr/>
          </w:rPrChange>
        </w:rPr>
        <w:t>perceived</w:t>
      </w:r>
      <w:r w:rsidR="00F73A4C" w:rsidRPr="00992146">
        <w:rPr>
          <w:lang w:val="en-US"/>
          <w:rPrChange w:id="6494" w:author="Anusha De" w:date="2022-08-01T14:48:00Z">
            <w:rPr/>
          </w:rPrChange>
        </w:rPr>
        <w:t xml:space="preserve"> </w:t>
      </w:r>
      <w:r w:rsidRPr="00992146">
        <w:rPr>
          <w:lang w:val="en-US"/>
          <w:rPrChange w:id="6495" w:author="Anusha De" w:date="2022-08-01T14:48:00Z">
            <w:rPr/>
          </w:rPrChange>
        </w:rPr>
        <w:t>performance</w:t>
      </w:r>
      <w:r w:rsidR="00F73A4C" w:rsidRPr="00992146">
        <w:rPr>
          <w:lang w:val="en-US"/>
          <w:rPrChange w:id="6496" w:author="Anusha De" w:date="2022-08-01T14:48:00Z">
            <w:rPr/>
          </w:rPrChange>
        </w:rPr>
        <w:t xml:space="preserve"> </w:t>
      </w:r>
      <w:r w:rsidRPr="00992146">
        <w:rPr>
          <w:lang w:val="en-US"/>
          <w:rPrChange w:id="6497" w:author="Anusha De" w:date="2022-08-01T14:48:00Z">
            <w:rPr/>
          </w:rPrChange>
        </w:rPr>
        <w:t>levels</w:t>
      </w:r>
      <w:r w:rsidR="00F73A4C" w:rsidRPr="00992146">
        <w:rPr>
          <w:lang w:val="en-US"/>
          <w:rPrChange w:id="6498" w:author="Anusha De" w:date="2022-08-01T14:48:00Z">
            <w:rPr/>
          </w:rPrChange>
        </w:rPr>
        <w:t xml:space="preserve"> </w:t>
      </w:r>
      <w:r w:rsidRPr="00992146">
        <w:rPr>
          <w:lang w:val="en-US"/>
          <w:rPrChange w:id="6499" w:author="Anusha De" w:date="2022-08-01T14:48:00Z">
            <w:rPr/>
          </w:rPrChange>
        </w:rPr>
        <w:t>from</w:t>
      </w:r>
      <w:r w:rsidR="00F73A4C" w:rsidRPr="00992146">
        <w:rPr>
          <w:lang w:val="en-US"/>
          <w:rPrChange w:id="6500" w:author="Anusha De" w:date="2022-08-01T14:48:00Z">
            <w:rPr/>
          </w:rPrChange>
        </w:rPr>
        <w:t xml:space="preserve"> </w:t>
      </w:r>
      <w:r w:rsidRPr="00992146">
        <w:rPr>
          <w:lang w:val="en-US"/>
          <w:rPrChange w:id="6501" w:author="Anusha De" w:date="2022-08-01T14:48:00Z">
            <w:rPr/>
          </w:rPrChange>
        </w:rPr>
        <w:t>the</w:t>
      </w:r>
      <w:r w:rsidR="00F73A4C" w:rsidRPr="00992146">
        <w:rPr>
          <w:lang w:val="en-US"/>
          <w:rPrChange w:id="6502" w:author="Anusha De" w:date="2022-08-01T14:48:00Z">
            <w:rPr/>
          </w:rPrChange>
        </w:rPr>
        <w:t xml:space="preserve"> </w:t>
      </w:r>
      <w:r w:rsidRPr="00992146">
        <w:rPr>
          <w:lang w:val="en-US"/>
          <w:rPrChange w:id="6503" w:author="Anusha De" w:date="2022-08-01T14:48:00Z">
            <w:rPr/>
          </w:rPrChange>
        </w:rPr>
        <w:t>farmers</w:t>
      </w:r>
      <w:r w:rsidR="00F73A4C" w:rsidRPr="00992146">
        <w:rPr>
          <w:lang w:val="en-US"/>
          <w:rPrChange w:id="6504" w:author="Anusha De" w:date="2022-08-01T14:48:00Z">
            <w:rPr/>
          </w:rPrChange>
        </w:rPr>
        <w:t xml:space="preserve"> </w:t>
      </w:r>
      <w:r w:rsidRPr="00992146">
        <w:rPr>
          <w:lang w:val="en-US"/>
          <w:rPrChange w:id="6505" w:author="Anusha De" w:date="2022-08-01T14:48:00Z">
            <w:rPr/>
          </w:rPrChange>
        </w:rPr>
        <w:t>and</w:t>
      </w:r>
      <w:r w:rsidR="00F73A4C" w:rsidRPr="00992146">
        <w:rPr>
          <w:lang w:val="en-US"/>
          <w:rPrChange w:id="6506" w:author="Anusha De" w:date="2022-08-01T14:48:00Z">
            <w:rPr/>
          </w:rPrChange>
        </w:rPr>
        <w:t xml:space="preserve"> </w:t>
      </w:r>
      <w:r w:rsidRPr="00992146">
        <w:rPr>
          <w:lang w:val="en-US"/>
          <w:rPrChange w:id="6507" w:author="Anusha De" w:date="2022-08-01T14:48:00Z">
            <w:rPr/>
          </w:rPrChange>
        </w:rPr>
        <w:t>the</w:t>
      </w:r>
      <w:r w:rsidR="00F73A4C" w:rsidRPr="00992146">
        <w:rPr>
          <w:lang w:val="en-US"/>
          <w:rPrChange w:id="6508" w:author="Anusha De" w:date="2022-08-01T14:48:00Z">
            <w:rPr/>
          </w:rPrChange>
        </w:rPr>
        <w:t xml:space="preserve"> </w:t>
      </w:r>
      <w:r w:rsidRPr="00992146">
        <w:rPr>
          <w:lang w:val="en-US"/>
          <w:rPrChange w:id="6509" w:author="Anusha De" w:date="2022-08-01T14:48:00Z">
            <w:rPr/>
          </w:rPrChange>
        </w:rPr>
        <w:t>perceived</w:t>
      </w:r>
      <w:r w:rsidR="00F73A4C" w:rsidRPr="00992146">
        <w:rPr>
          <w:lang w:val="en-US"/>
          <w:rPrChange w:id="6510" w:author="Anusha De" w:date="2022-08-01T14:48:00Z">
            <w:rPr/>
          </w:rPrChange>
        </w:rPr>
        <w:t xml:space="preserve"> </w:t>
      </w:r>
      <w:r w:rsidRPr="00992146">
        <w:rPr>
          <w:lang w:val="en-US"/>
          <w:rPrChange w:id="6511" w:author="Anusha De" w:date="2022-08-01T14:48:00Z">
            <w:rPr/>
          </w:rPrChange>
        </w:rPr>
        <w:t>self-performance</w:t>
      </w:r>
      <w:r w:rsidR="00F73A4C" w:rsidRPr="00992146">
        <w:rPr>
          <w:lang w:val="en-US"/>
          <w:rPrChange w:id="6512" w:author="Anusha De" w:date="2022-08-01T14:48:00Z">
            <w:rPr/>
          </w:rPrChange>
        </w:rPr>
        <w:t xml:space="preserve"> </w:t>
      </w:r>
      <w:r w:rsidRPr="00992146">
        <w:rPr>
          <w:lang w:val="en-US"/>
          <w:rPrChange w:id="6513" w:author="Anusha De" w:date="2022-08-01T14:48:00Z">
            <w:rPr/>
          </w:rPrChange>
        </w:rPr>
        <w:t>levels</w:t>
      </w:r>
      <w:r w:rsidR="00F73A4C" w:rsidRPr="00992146">
        <w:rPr>
          <w:lang w:val="en-US"/>
          <w:rPrChange w:id="6514" w:author="Anusha De" w:date="2022-08-01T14:48:00Z">
            <w:rPr/>
          </w:rPrChange>
        </w:rPr>
        <w:t xml:space="preserve"> </w:t>
      </w:r>
      <w:r w:rsidRPr="00992146">
        <w:rPr>
          <w:lang w:val="en-US"/>
          <w:rPrChange w:id="6515" w:author="Anusha De" w:date="2022-08-01T14:48:00Z">
            <w:rPr/>
          </w:rPrChange>
        </w:rPr>
        <w:t>of</w:t>
      </w:r>
      <w:r w:rsidR="00F73A4C" w:rsidRPr="00992146">
        <w:rPr>
          <w:lang w:val="en-US"/>
          <w:rPrChange w:id="6516" w:author="Anusha De" w:date="2022-08-01T14:48:00Z">
            <w:rPr/>
          </w:rPrChange>
        </w:rPr>
        <w:t xml:space="preserve"> </w:t>
      </w:r>
      <w:r w:rsidRPr="00992146">
        <w:rPr>
          <w:lang w:val="en-US"/>
          <w:rPrChange w:id="6517" w:author="Anusha De" w:date="2022-08-01T14:48:00Z">
            <w:rPr/>
          </w:rPrChange>
        </w:rPr>
        <w:t>the</w:t>
      </w:r>
      <w:r w:rsidR="00F73A4C" w:rsidRPr="00992146">
        <w:rPr>
          <w:lang w:val="en-US"/>
          <w:rPrChange w:id="6518" w:author="Anusha De" w:date="2022-08-01T14:48:00Z">
            <w:rPr/>
          </w:rPrChange>
        </w:rPr>
        <w:t xml:space="preserve"> </w:t>
      </w:r>
      <w:r w:rsidRPr="00992146">
        <w:rPr>
          <w:lang w:val="en-US"/>
          <w:rPrChange w:id="6519" w:author="Anusha De" w:date="2022-08-01T14:48:00Z">
            <w:rPr/>
          </w:rPrChange>
        </w:rPr>
        <w:t>input</w:t>
      </w:r>
      <w:r w:rsidR="00F73A4C" w:rsidRPr="00992146">
        <w:rPr>
          <w:lang w:val="en-US"/>
          <w:rPrChange w:id="6520" w:author="Anusha De" w:date="2022-08-01T14:48:00Z">
            <w:rPr/>
          </w:rPrChange>
        </w:rPr>
        <w:t xml:space="preserve"> </w:t>
      </w:r>
      <w:r w:rsidRPr="00992146">
        <w:rPr>
          <w:lang w:val="en-US"/>
          <w:rPrChange w:id="6521" w:author="Anusha De" w:date="2022-08-01T14:48:00Z">
            <w:rPr/>
          </w:rPrChange>
        </w:rPr>
        <w:t>and</w:t>
      </w:r>
      <w:r w:rsidR="00F73A4C" w:rsidRPr="00992146">
        <w:rPr>
          <w:lang w:val="en-US"/>
          <w:rPrChange w:id="6522" w:author="Anusha De" w:date="2022-08-01T14:48:00Z">
            <w:rPr/>
          </w:rPrChange>
        </w:rPr>
        <w:t xml:space="preserve"> </w:t>
      </w:r>
      <w:r w:rsidRPr="00992146">
        <w:rPr>
          <w:lang w:val="en-US"/>
          <w:rPrChange w:id="6523" w:author="Anusha De" w:date="2022-08-01T14:48:00Z">
            <w:rPr/>
          </w:rPrChange>
        </w:rPr>
        <w:t>service</w:t>
      </w:r>
      <w:r w:rsidR="00F73A4C" w:rsidRPr="00992146">
        <w:rPr>
          <w:lang w:val="en-US"/>
          <w:rPrChange w:id="6524" w:author="Anusha De" w:date="2022-08-01T14:48:00Z">
            <w:rPr/>
          </w:rPrChange>
        </w:rPr>
        <w:t xml:space="preserve"> </w:t>
      </w:r>
      <w:r w:rsidRPr="00992146">
        <w:rPr>
          <w:lang w:val="en-US"/>
          <w:rPrChange w:id="6525" w:author="Anusha De" w:date="2022-08-01T14:48:00Z">
            <w:rPr/>
          </w:rPrChange>
        </w:rPr>
        <w:t>providers.</w:t>
      </w:r>
      <w:r w:rsidR="00F73A4C" w:rsidRPr="00992146">
        <w:rPr>
          <w:lang w:val="en-US"/>
          <w:rPrChange w:id="6526" w:author="Anusha De" w:date="2022-08-01T14:48:00Z">
            <w:rPr/>
          </w:rPrChange>
        </w:rPr>
        <w:t xml:space="preserve"> </w:t>
      </w:r>
      <w:r w:rsidRPr="00992146">
        <w:rPr>
          <w:lang w:val="en-US"/>
          <w:rPrChange w:id="6527" w:author="Anusha De" w:date="2022-08-01T14:48:00Z">
            <w:rPr/>
          </w:rPrChange>
        </w:rPr>
        <w:t>If</w:t>
      </w:r>
      <w:r w:rsidR="00F73A4C" w:rsidRPr="00992146">
        <w:rPr>
          <w:lang w:val="en-US"/>
          <w:rPrChange w:id="6528" w:author="Anusha De" w:date="2022-08-01T14:48:00Z">
            <w:rPr/>
          </w:rPrChange>
        </w:rPr>
        <w:t xml:space="preserve"> </w:t>
      </w:r>
      <w:r w:rsidRPr="00992146">
        <w:rPr>
          <w:lang w:val="en-US"/>
          <w:rPrChange w:id="6529" w:author="Anusha De" w:date="2022-08-01T14:48:00Z">
            <w:rPr/>
          </w:rPrChange>
        </w:rPr>
        <w:t>farmers</w:t>
      </w:r>
      <w:r w:rsidR="00F73A4C" w:rsidRPr="00992146">
        <w:rPr>
          <w:lang w:val="en-US"/>
          <w:rPrChange w:id="6530" w:author="Anusha De" w:date="2022-08-01T14:48:00Z">
            <w:rPr/>
          </w:rPrChange>
        </w:rPr>
        <w:t xml:space="preserve"> </w:t>
      </w:r>
      <w:r w:rsidRPr="00992146">
        <w:rPr>
          <w:lang w:val="en-US"/>
          <w:rPrChange w:id="6531" w:author="Anusha De" w:date="2022-08-01T14:48:00Z">
            <w:rPr/>
          </w:rPrChange>
        </w:rPr>
        <w:t>underestimate</w:t>
      </w:r>
      <w:r w:rsidR="00F73A4C" w:rsidRPr="00992146">
        <w:rPr>
          <w:lang w:val="en-US"/>
          <w:rPrChange w:id="6532" w:author="Anusha De" w:date="2022-08-01T14:48:00Z">
            <w:rPr/>
          </w:rPrChange>
        </w:rPr>
        <w:t xml:space="preserve"> </w:t>
      </w:r>
      <w:r w:rsidRPr="00992146">
        <w:rPr>
          <w:lang w:val="en-US"/>
          <w:rPrChange w:id="6533" w:author="Anusha De" w:date="2022-08-01T14:48:00Z">
            <w:rPr/>
          </w:rPrChange>
        </w:rPr>
        <w:t>service</w:t>
      </w:r>
      <w:r w:rsidR="00F73A4C" w:rsidRPr="00992146">
        <w:rPr>
          <w:lang w:val="en-US"/>
          <w:rPrChange w:id="6534" w:author="Anusha De" w:date="2022-08-01T14:48:00Z">
            <w:rPr/>
          </w:rPrChange>
        </w:rPr>
        <w:t xml:space="preserve"> </w:t>
      </w:r>
      <w:r w:rsidRPr="00992146">
        <w:rPr>
          <w:lang w:val="en-US"/>
          <w:rPrChange w:id="6535" w:author="Anusha De" w:date="2022-08-01T14:48:00Z">
            <w:rPr/>
          </w:rPrChange>
        </w:rPr>
        <w:t>quality</w:t>
      </w:r>
      <w:r w:rsidR="00F73A4C" w:rsidRPr="00992146">
        <w:rPr>
          <w:lang w:val="en-US"/>
          <w:rPrChange w:id="6536" w:author="Anusha De" w:date="2022-08-01T14:48:00Z">
            <w:rPr/>
          </w:rPrChange>
        </w:rPr>
        <w:t xml:space="preserve"> </w:t>
      </w:r>
      <w:r w:rsidRPr="00992146">
        <w:rPr>
          <w:lang w:val="en-US"/>
          <w:rPrChange w:id="6537" w:author="Anusha De" w:date="2022-08-01T14:48:00Z">
            <w:rPr/>
          </w:rPrChange>
        </w:rPr>
        <w:t>of</w:t>
      </w:r>
      <w:r w:rsidR="00F73A4C" w:rsidRPr="00992146">
        <w:rPr>
          <w:lang w:val="en-US"/>
          <w:rPrChange w:id="6538" w:author="Anusha De" w:date="2022-08-01T14:48:00Z">
            <w:rPr/>
          </w:rPrChange>
        </w:rPr>
        <w:t xml:space="preserve"> </w:t>
      </w:r>
      <w:r w:rsidRPr="00992146">
        <w:rPr>
          <w:lang w:val="en-US"/>
          <w:rPrChange w:id="6539" w:author="Anusha De" w:date="2022-08-01T14:48:00Z">
            <w:rPr/>
          </w:rPrChange>
        </w:rPr>
        <w:t>other</w:t>
      </w:r>
      <w:r w:rsidR="00F73A4C" w:rsidRPr="00992146">
        <w:rPr>
          <w:lang w:val="en-US"/>
          <w:rPrChange w:id="6540" w:author="Anusha De" w:date="2022-08-01T14:48:00Z">
            <w:rPr/>
          </w:rPrChange>
        </w:rPr>
        <w:t xml:space="preserve"> </w:t>
      </w:r>
      <w:r w:rsidRPr="00992146">
        <w:rPr>
          <w:lang w:val="en-US"/>
          <w:rPrChange w:id="6541" w:author="Anusha De" w:date="2022-08-01T14:48:00Z">
            <w:rPr/>
          </w:rPrChange>
        </w:rPr>
        <w:t>value</w:t>
      </w:r>
      <w:r w:rsidR="00F73A4C" w:rsidRPr="00992146">
        <w:rPr>
          <w:lang w:val="en-US"/>
          <w:rPrChange w:id="6542" w:author="Anusha De" w:date="2022-08-01T14:48:00Z">
            <w:rPr/>
          </w:rPrChange>
        </w:rPr>
        <w:t xml:space="preserve"> </w:t>
      </w:r>
      <w:r w:rsidRPr="00992146">
        <w:rPr>
          <w:lang w:val="en-US"/>
          <w:rPrChange w:id="6543" w:author="Anusha De" w:date="2022-08-01T14:48:00Z">
            <w:rPr/>
          </w:rPrChange>
        </w:rPr>
        <w:t>chain</w:t>
      </w:r>
      <w:r w:rsidR="00F73A4C" w:rsidRPr="00992146">
        <w:rPr>
          <w:lang w:val="en-US"/>
          <w:rPrChange w:id="6544" w:author="Anusha De" w:date="2022-08-01T14:48:00Z">
            <w:rPr/>
          </w:rPrChange>
        </w:rPr>
        <w:t xml:space="preserve"> </w:t>
      </w:r>
      <w:r w:rsidRPr="00992146">
        <w:rPr>
          <w:lang w:val="en-US"/>
          <w:rPrChange w:id="6545" w:author="Anusha De" w:date="2022-08-01T14:48:00Z">
            <w:rPr/>
          </w:rPrChange>
        </w:rPr>
        <w:t>actors,</w:t>
      </w:r>
      <w:r w:rsidR="00F73A4C" w:rsidRPr="00992146">
        <w:rPr>
          <w:lang w:val="en-US"/>
          <w:rPrChange w:id="6546" w:author="Anusha De" w:date="2022-08-01T14:48:00Z">
            <w:rPr/>
          </w:rPrChange>
        </w:rPr>
        <w:t xml:space="preserve"> </w:t>
      </w:r>
      <w:r w:rsidRPr="00992146">
        <w:rPr>
          <w:lang w:val="en-US"/>
          <w:rPrChange w:id="6547" w:author="Anusha De" w:date="2022-08-01T14:48:00Z">
            <w:rPr/>
          </w:rPrChange>
        </w:rPr>
        <w:t>this</w:t>
      </w:r>
      <w:r w:rsidR="00F73A4C" w:rsidRPr="00992146">
        <w:rPr>
          <w:lang w:val="en-US"/>
          <w:rPrChange w:id="6548" w:author="Anusha De" w:date="2022-08-01T14:48:00Z">
            <w:rPr/>
          </w:rPrChange>
        </w:rPr>
        <w:t xml:space="preserve"> </w:t>
      </w:r>
      <w:r w:rsidRPr="00992146">
        <w:rPr>
          <w:lang w:val="en-US"/>
          <w:rPrChange w:id="6549" w:author="Anusha De" w:date="2022-08-01T14:48:00Z">
            <w:rPr/>
          </w:rPrChange>
        </w:rPr>
        <w:t>may</w:t>
      </w:r>
      <w:r w:rsidR="00F73A4C" w:rsidRPr="00992146">
        <w:rPr>
          <w:lang w:val="en-US"/>
          <w:rPrChange w:id="6550" w:author="Anusha De" w:date="2022-08-01T14:48:00Z">
            <w:rPr/>
          </w:rPrChange>
        </w:rPr>
        <w:t xml:space="preserve"> </w:t>
      </w:r>
      <w:r w:rsidRPr="00992146">
        <w:rPr>
          <w:lang w:val="en-US"/>
          <w:rPrChange w:id="6551" w:author="Anusha De" w:date="2022-08-01T14:48:00Z">
            <w:rPr/>
          </w:rPrChange>
        </w:rPr>
        <w:t>lead</w:t>
      </w:r>
      <w:r w:rsidR="00F73A4C" w:rsidRPr="00992146">
        <w:rPr>
          <w:lang w:val="en-US"/>
          <w:rPrChange w:id="6552" w:author="Anusha De" w:date="2022-08-01T14:48:00Z">
            <w:rPr/>
          </w:rPrChange>
        </w:rPr>
        <w:t xml:space="preserve"> </w:t>
      </w:r>
      <w:r w:rsidRPr="00992146">
        <w:rPr>
          <w:lang w:val="en-US"/>
          <w:rPrChange w:id="6553" w:author="Anusha De" w:date="2022-08-01T14:48:00Z">
            <w:rPr/>
          </w:rPrChange>
        </w:rPr>
        <w:t>to</w:t>
      </w:r>
      <w:r w:rsidR="00F73A4C" w:rsidRPr="00992146">
        <w:rPr>
          <w:lang w:val="en-US"/>
          <w:rPrChange w:id="6554" w:author="Anusha De" w:date="2022-08-01T14:48:00Z">
            <w:rPr/>
          </w:rPrChange>
        </w:rPr>
        <w:t xml:space="preserve"> </w:t>
      </w:r>
      <w:r w:rsidRPr="00992146">
        <w:rPr>
          <w:lang w:val="en-US"/>
          <w:rPrChange w:id="6555" w:author="Anusha De" w:date="2022-08-01T14:48:00Z">
            <w:rPr/>
          </w:rPrChange>
        </w:rPr>
        <w:t>depressed</w:t>
      </w:r>
      <w:r w:rsidR="00F73A4C" w:rsidRPr="00992146">
        <w:rPr>
          <w:lang w:val="en-US"/>
          <w:rPrChange w:id="6556" w:author="Anusha De" w:date="2022-08-01T14:48:00Z">
            <w:rPr/>
          </w:rPrChange>
        </w:rPr>
        <w:t xml:space="preserve"> </w:t>
      </w:r>
      <w:r w:rsidRPr="00992146">
        <w:rPr>
          <w:lang w:val="en-US"/>
          <w:rPrChange w:id="6557" w:author="Anusha De" w:date="2022-08-01T14:48:00Z">
            <w:rPr/>
          </w:rPrChange>
        </w:rPr>
        <w:t>demand</w:t>
      </w:r>
      <w:r w:rsidR="00F73A4C" w:rsidRPr="00992146">
        <w:rPr>
          <w:lang w:val="en-US"/>
          <w:rPrChange w:id="6558" w:author="Anusha De" w:date="2022-08-01T14:48:00Z">
            <w:rPr/>
          </w:rPrChange>
        </w:rPr>
        <w:t xml:space="preserve"> </w:t>
      </w:r>
      <w:r w:rsidRPr="00992146">
        <w:rPr>
          <w:lang w:val="en-US"/>
          <w:rPrChange w:id="6559" w:author="Anusha De" w:date="2022-08-01T14:48:00Z">
            <w:rPr/>
          </w:rPrChange>
        </w:rPr>
        <w:t>for</w:t>
      </w:r>
      <w:r w:rsidR="00F73A4C" w:rsidRPr="00992146">
        <w:rPr>
          <w:lang w:val="en-US"/>
          <w:rPrChange w:id="6560" w:author="Anusha De" w:date="2022-08-01T14:48:00Z">
            <w:rPr/>
          </w:rPrChange>
        </w:rPr>
        <w:t xml:space="preserve"> </w:t>
      </w:r>
      <w:r w:rsidRPr="00992146">
        <w:rPr>
          <w:lang w:val="en-US"/>
          <w:rPrChange w:id="6561" w:author="Anusha De" w:date="2022-08-01T14:48:00Z">
            <w:rPr/>
          </w:rPrChange>
        </w:rPr>
        <w:t>the</w:t>
      </w:r>
      <w:r w:rsidR="00F73A4C" w:rsidRPr="00992146">
        <w:rPr>
          <w:lang w:val="en-US"/>
          <w:rPrChange w:id="6562" w:author="Anusha De" w:date="2022-08-01T14:48:00Z">
            <w:rPr/>
          </w:rPrChange>
        </w:rPr>
        <w:t xml:space="preserve"> </w:t>
      </w:r>
      <w:r w:rsidRPr="00992146">
        <w:rPr>
          <w:lang w:val="en-US"/>
          <w:rPrChange w:id="6563" w:author="Anusha De" w:date="2022-08-01T14:48:00Z">
            <w:rPr/>
          </w:rPrChange>
        </w:rPr>
        <w:t>services</w:t>
      </w:r>
      <w:r w:rsidR="00F73A4C" w:rsidRPr="00992146">
        <w:rPr>
          <w:lang w:val="en-US"/>
          <w:rPrChange w:id="6564" w:author="Anusha De" w:date="2022-08-01T14:48:00Z">
            <w:rPr/>
          </w:rPrChange>
        </w:rPr>
        <w:t xml:space="preserve"> </w:t>
      </w:r>
      <w:r w:rsidRPr="00992146">
        <w:rPr>
          <w:lang w:val="en-US"/>
          <w:rPrChange w:id="6565" w:author="Anusha De" w:date="2022-08-01T14:48:00Z">
            <w:rPr/>
          </w:rPrChange>
        </w:rPr>
        <w:t>(</w:t>
      </w:r>
      <w:r>
        <w:fldChar w:fldCharType="begin"/>
      </w:r>
      <w:r w:rsidRPr="00992146">
        <w:rPr>
          <w:lang w:val="en-US"/>
          <w:rPrChange w:id="6566" w:author="Anusha De" w:date="2022-08-01T14:48:00Z">
            <w:rPr/>
          </w:rPrChange>
        </w:rPr>
        <w:instrText xml:space="preserve"> HYPERLINK \l "_bookmark51" </w:instrText>
      </w:r>
      <w:r>
        <w:fldChar w:fldCharType="separate"/>
      </w:r>
      <w:r w:rsidRPr="00992146">
        <w:rPr>
          <w:lang w:val="en-US"/>
          <w:rPrChange w:id="6567" w:author="Anusha De" w:date="2022-08-01T14:48:00Z">
            <w:rPr/>
          </w:rPrChange>
        </w:rPr>
        <w:t>Michelson</w:t>
      </w:r>
      <w:r w:rsidR="00F73A4C" w:rsidRPr="00992146">
        <w:rPr>
          <w:lang w:val="en-US"/>
          <w:rPrChange w:id="6568" w:author="Anusha De" w:date="2022-08-01T14:48:00Z">
            <w:rPr/>
          </w:rPrChange>
        </w:rPr>
        <w:t xml:space="preserve"> </w:t>
      </w:r>
      <w:r w:rsidRPr="00992146">
        <w:rPr>
          <w:lang w:val="en-US"/>
          <w:rPrChange w:id="6569" w:author="Anusha De" w:date="2022-08-01T14:48:00Z">
            <w:rPr/>
          </w:rPrChange>
        </w:rPr>
        <w:t>et</w:t>
      </w:r>
      <w:r w:rsidR="00F73A4C" w:rsidRPr="00992146">
        <w:rPr>
          <w:lang w:val="en-US"/>
          <w:rPrChange w:id="6570" w:author="Anusha De" w:date="2022-08-01T14:48:00Z">
            <w:rPr/>
          </w:rPrChange>
        </w:rPr>
        <w:t xml:space="preserve"> </w:t>
      </w:r>
      <w:r w:rsidRPr="00992146">
        <w:rPr>
          <w:lang w:val="en-US"/>
          <w:rPrChange w:id="6571" w:author="Anusha De" w:date="2022-08-01T14:48:00Z">
            <w:rPr/>
          </w:rPrChange>
        </w:rPr>
        <w:t>al.</w:t>
      </w:r>
      <w:r>
        <w:fldChar w:fldCharType="end"/>
      </w:r>
      <w:r w:rsidRPr="00992146">
        <w:rPr>
          <w:lang w:val="en-US"/>
          <w:rPrChange w:id="6572" w:author="Anusha De" w:date="2022-08-01T14:48:00Z">
            <w:rPr/>
          </w:rPrChange>
        </w:rPr>
        <w:t>,</w:t>
      </w:r>
      <w:r w:rsidR="00F73A4C" w:rsidRPr="00992146">
        <w:rPr>
          <w:lang w:val="en-US"/>
          <w:rPrChange w:id="6573" w:author="Anusha De" w:date="2022-08-01T14:48:00Z">
            <w:rPr/>
          </w:rPrChange>
        </w:rPr>
        <w:t xml:space="preserve"> </w:t>
      </w:r>
      <w:r>
        <w:fldChar w:fldCharType="begin"/>
      </w:r>
      <w:r w:rsidRPr="00992146">
        <w:rPr>
          <w:lang w:val="en-US"/>
          <w:rPrChange w:id="6574" w:author="Anusha De" w:date="2022-08-01T14:48:00Z">
            <w:rPr/>
          </w:rPrChange>
        </w:rPr>
        <w:instrText xml:space="preserve"> HYPERLINK \l "_bookmark51" </w:instrText>
      </w:r>
      <w:r>
        <w:fldChar w:fldCharType="separate"/>
      </w:r>
      <w:r w:rsidRPr="00992146">
        <w:rPr>
          <w:lang w:val="en-US"/>
          <w:rPrChange w:id="6575" w:author="Anusha De" w:date="2022-08-01T14:48:00Z">
            <w:rPr/>
          </w:rPrChange>
        </w:rPr>
        <w:t>2021</w:t>
      </w:r>
      <w:r>
        <w:fldChar w:fldCharType="end"/>
      </w:r>
      <w:r w:rsidRPr="00992146">
        <w:rPr>
          <w:lang w:val="en-US"/>
          <w:rPrChange w:id="6576" w:author="Anusha De" w:date="2022-08-01T14:48:00Z">
            <w:rPr/>
          </w:rPrChange>
        </w:rPr>
        <w:t>).</w:t>
      </w:r>
    </w:p>
    <w:p w14:paraId="4FA6DBAF" w14:textId="48C96868" w:rsidR="006D1636" w:rsidRPr="00643A43" w:rsidDel="00302FD3" w:rsidRDefault="006D1636" w:rsidP="00643A43">
      <w:pPr>
        <w:pStyle w:val="1PP"/>
        <w:jc w:val="both"/>
        <w:rPr>
          <w:del w:id="6577" w:author="Steve Wiggins" w:date="2022-07-30T18:01:00Z"/>
        </w:rPr>
      </w:pPr>
    </w:p>
    <w:p w14:paraId="38BC80E4" w14:textId="1A1DA2B9" w:rsidR="005139B5" w:rsidRPr="00992146" w:rsidRDefault="0081249E" w:rsidP="00643A43">
      <w:pPr>
        <w:pStyle w:val="1BP"/>
        <w:jc w:val="both"/>
        <w:rPr>
          <w:lang w:val="en-US"/>
          <w:rPrChange w:id="6578" w:author="Anusha De" w:date="2022-08-01T14:48:00Z">
            <w:rPr/>
          </w:rPrChange>
        </w:rPr>
      </w:pPr>
      <w:r w:rsidRPr="00992146">
        <w:rPr>
          <w:lang w:val="en-US"/>
          <w:rPrChange w:id="6579" w:author="Anusha De" w:date="2022-08-01T14:48:00Z">
            <w:rPr/>
          </w:rPrChange>
        </w:rPr>
        <w:t>Hypothesis</w:t>
      </w:r>
      <w:r w:rsidR="00F73A4C" w:rsidRPr="00992146">
        <w:rPr>
          <w:lang w:val="en-US"/>
          <w:rPrChange w:id="6580" w:author="Anusha De" w:date="2022-08-01T14:48:00Z">
            <w:rPr/>
          </w:rPrChange>
        </w:rPr>
        <w:t xml:space="preserve"> </w:t>
      </w:r>
      <w:r w:rsidRPr="00992146">
        <w:rPr>
          <w:lang w:val="en-US"/>
          <w:rPrChange w:id="6581" w:author="Anusha De" w:date="2022-08-01T14:48:00Z">
            <w:rPr/>
          </w:rPrChange>
        </w:rPr>
        <w:t>2:</w:t>
      </w:r>
      <w:r w:rsidR="00F73A4C" w:rsidRPr="00992146">
        <w:rPr>
          <w:lang w:val="en-US"/>
          <w:rPrChange w:id="6582" w:author="Anusha De" w:date="2022-08-01T14:48:00Z">
            <w:rPr/>
          </w:rPrChange>
        </w:rPr>
        <w:t xml:space="preserve"> </w:t>
      </w:r>
      <w:r w:rsidRPr="00992146">
        <w:rPr>
          <w:lang w:val="en-US"/>
          <w:rPrChange w:id="6583" w:author="Anusha De" w:date="2022-08-01T14:48:00Z">
            <w:rPr/>
          </w:rPrChange>
        </w:rPr>
        <w:t>Female</w:t>
      </w:r>
      <w:r w:rsidR="00F73A4C" w:rsidRPr="00992146">
        <w:rPr>
          <w:lang w:val="en-US"/>
          <w:rPrChange w:id="6584" w:author="Anusha De" w:date="2022-08-01T14:48:00Z">
            <w:rPr/>
          </w:rPrChange>
        </w:rPr>
        <w:t xml:space="preserve"> </w:t>
      </w:r>
      <w:r w:rsidRPr="00992146">
        <w:rPr>
          <w:lang w:val="en-US"/>
          <w:rPrChange w:id="6585" w:author="Anusha De" w:date="2022-08-01T14:48:00Z">
            <w:rPr/>
          </w:rPrChange>
        </w:rPr>
        <w:t>farmers</w:t>
      </w:r>
      <w:r w:rsidR="00F73A4C" w:rsidRPr="00992146">
        <w:rPr>
          <w:lang w:val="en-US"/>
          <w:rPrChange w:id="6586" w:author="Anusha De" w:date="2022-08-01T14:48:00Z">
            <w:rPr/>
          </w:rPrChange>
        </w:rPr>
        <w:t xml:space="preserve"> </w:t>
      </w:r>
      <w:r w:rsidRPr="00992146">
        <w:rPr>
          <w:lang w:val="en-US"/>
          <w:rPrChange w:id="6587" w:author="Anusha De" w:date="2022-08-01T14:48:00Z">
            <w:rPr/>
          </w:rPrChange>
        </w:rPr>
        <w:t>rate</w:t>
      </w:r>
      <w:r w:rsidR="00F73A4C" w:rsidRPr="00992146">
        <w:rPr>
          <w:lang w:val="en-US"/>
          <w:rPrChange w:id="6588" w:author="Anusha De" w:date="2022-08-01T14:48:00Z">
            <w:rPr/>
          </w:rPrChange>
        </w:rPr>
        <w:t xml:space="preserve"> </w:t>
      </w:r>
      <w:r w:rsidRPr="00992146">
        <w:rPr>
          <w:lang w:val="en-US"/>
          <w:rPrChange w:id="6589" w:author="Anusha De" w:date="2022-08-01T14:48:00Z">
            <w:rPr/>
          </w:rPrChange>
        </w:rPr>
        <w:t>more</w:t>
      </w:r>
      <w:r w:rsidR="00F73A4C" w:rsidRPr="00992146">
        <w:rPr>
          <w:lang w:val="en-US"/>
          <w:rPrChange w:id="6590" w:author="Anusha De" w:date="2022-08-01T14:48:00Z">
            <w:rPr/>
          </w:rPrChange>
        </w:rPr>
        <w:t xml:space="preserve"> </w:t>
      </w:r>
      <w:r w:rsidRPr="00992146">
        <w:rPr>
          <w:lang w:val="en-US"/>
          <w:rPrChange w:id="6591" w:author="Anusha De" w:date="2022-08-01T14:48:00Z">
            <w:rPr/>
          </w:rPrChange>
        </w:rPr>
        <w:t>favourable</w:t>
      </w:r>
      <w:r w:rsidR="00F73A4C" w:rsidRPr="00992146">
        <w:rPr>
          <w:lang w:val="en-US"/>
          <w:rPrChange w:id="6592" w:author="Anusha De" w:date="2022-08-01T14:48:00Z">
            <w:rPr/>
          </w:rPrChange>
        </w:rPr>
        <w:t xml:space="preserve"> </w:t>
      </w:r>
      <w:r w:rsidRPr="00992146">
        <w:rPr>
          <w:lang w:val="en-US"/>
          <w:rPrChange w:id="6593" w:author="Anusha De" w:date="2022-08-01T14:48:00Z">
            <w:rPr/>
          </w:rPrChange>
        </w:rPr>
        <w:t>than</w:t>
      </w:r>
      <w:r w:rsidR="00F73A4C" w:rsidRPr="00992146">
        <w:rPr>
          <w:lang w:val="en-US"/>
          <w:rPrChange w:id="6594" w:author="Anusha De" w:date="2022-08-01T14:48:00Z">
            <w:rPr/>
          </w:rPrChange>
        </w:rPr>
        <w:t xml:space="preserve"> </w:t>
      </w:r>
      <w:r w:rsidRPr="00992146">
        <w:rPr>
          <w:lang w:val="en-US"/>
          <w:rPrChange w:id="6595" w:author="Anusha De" w:date="2022-08-01T14:48:00Z">
            <w:rPr/>
          </w:rPrChange>
        </w:rPr>
        <w:t>male</w:t>
      </w:r>
      <w:r w:rsidR="00F73A4C" w:rsidRPr="00992146">
        <w:rPr>
          <w:lang w:val="en-US"/>
          <w:rPrChange w:id="6596" w:author="Anusha De" w:date="2022-08-01T14:48:00Z">
            <w:rPr/>
          </w:rPrChange>
        </w:rPr>
        <w:t xml:space="preserve"> </w:t>
      </w:r>
      <w:r w:rsidRPr="00992146">
        <w:rPr>
          <w:lang w:val="en-US"/>
          <w:rPrChange w:id="6597" w:author="Anusha De" w:date="2022-08-01T14:48:00Z">
            <w:rPr/>
          </w:rPrChange>
        </w:rPr>
        <w:t>farmers.</w:t>
      </w:r>
    </w:p>
    <w:p w14:paraId="769409D7" w14:textId="2ABB042E" w:rsidR="006D1636" w:rsidRPr="00643A43" w:rsidDel="00302FD3" w:rsidRDefault="006D1636" w:rsidP="00643A43">
      <w:pPr>
        <w:pStyle w:val="1PP"/>
        <w:jc w:val="both"/>
        <w:rPr>
          <w:del w:id="6598" w:author="Steve Wiggins" w:date="2022-07-30T18:01:00Z"/>
        </w:rPr>
      </w:pPr>
    </w:p>
    <w:p w14:paraId="286DF2AC" w14:textId="0B37EE06" w:rsidR="005139B5" w:rsidRPr="00992146" w:rsidRDefault="0081249E">
      <w:pPr>
        <w:rPr>
          <w:lang w:val="en-US"/>
          <w:rPrChange w:id="6599" w:author="Anusha De" w:date="2022-08-01T14:48:00Z">
            <w:rPr/>
          </w:rPrChange>
        </w:rPr>
        <w:pPrChange w:id="6600" w:author="Steve Wiggins" w:date="2022-07-30T18:01:00Z">
          <w:pPr>
            <w:pStyle w:val="1PP"/>
            <w:jc w:val="both"/>
          </w:pPr>
        </w:pPrChange>
      </w:pPr>
      <w:r w:rsidRPr="00992146">
        <w:rPr>
          <w:lang w:val="en-US"/>
          <w:rPrChange w:id="6601" w:author="Anusha De" w:date="2022-08-01T14:48:00Z">
            <w:rPr/>
          </w:rPrChange>
        </w:rPr>
        <w:t>In</w:t>
      </w:r>
      <w:r w:rsidR="00F73A4C" w:rsidRPr="00992146">
        <w:rPr>
          <w:lang w:val="en-US"/>
          <w:rPrChange w:id="6602" w:author="Anusha De" w:date="2022-08-01T14:48:00Z">
            <w:rPr/>
          </w:rPrChange>
        </w:rPr>
        <w:t xml:space="preserve"> </w:t>
      </w:r>
      <w:r w:rsidRPr="00992146">
        <w:rPr>
          <w:lang w:val="en-US"/>
          <w:rPrChange w:id="6603" w:author="Anusha De" w:date="2022-08-01T14:48:00Z">
            <w:rPr/>
          </w:rPrChange>
        </w:rPr>
        <w:t>a</w:t>
      </w:r>
      <w:r w:rsidR="00F73A4C" w:rsidRPr="00992146">
        <w:rPr>
          <w:lang w:val="en-US"/>
          <w:rPrChange w:id="6604" w:author="Anusha De" w:date="2022-08-01T14:48:00Z">
            <w:rPr/>
          </w:rPrChange>
        </w:rPr>
        <w:t xml:space="preserve"> </w:t>
      </w:r>
      <w:r w:rsidRPr="00992146">
        <w:rPr>
          <w:lang w:val="en-US"/>
          <w:rPrChange w:id="6605" w:author="Anusha De" w:date="2022-08-01T14:48:00Z">
            <w:rPr/>
          </w:rPrChange>
        </w:rPr>
        <w:t>second</w:t>
      </w:r>
      <w:r w:rsidR="00F73A4C" w:rsidRPr="00992146">
        <w:rPr>
          <w:lang w:val="en-US"/>
          <w:rPrChange w:id="6606" w:author="Anusha De" w:date="2022-08-01T14:48:00Z">
            <w:rPr/>
          </w:rPrChange>
        </w:rPr>
        <w:t xml:space="preserve"> </w:t>
      </w:r>
      <w:r w:rsidRPr="00992146">
        <w:rPr>
          <w:lang w:val="en-US"/>
          <w:rPrChange w:id="6607" w:author="Anusha De" w:date="2022-08-01T14:48:00Z">
            <w:rPr/>
          </w:rPrChange>
        </w:rPr>
        <w:t>hypothesis,</w:t>
      </w:r>
      <w:r w:rsidR="00F73A4C" w:rsidRPr="00992146">
        <w:rPr>
          <w:lang w:val="en-US"/>
          <w:rPrChange w:id="6608" w:author="Anusha De" w:date="2022-08-01T14:48:00Z">
            <w:rPr/>
          </w:rPrChange>
        </w:rPr>
        <w:t xml:space="preserve"> </w:t>
      </w:r>
      <w:r w:rsidRPr="00992146">
        <w:rPr>
          <w:lang w:val="en-US"/>
          <w:rPrChange w:id="6609" w:author="Anusha De" w:date="2022-08-01T14:48:00Z">
            <w:rPr/>
          </w:rPrChange>
        </w:rPr>
        <w:t>we</w:t>
      </w:r>
      <w:r w:rsidR="00F73A4C" w:rsidRPr="00992146">
        <w:rPr>
          <w:lang w:val="en-US"/>
          <w:rPrChange w:id="6610" w:author="Anusha De" w:date="2022-08-01T14:48:00Z">
            <w:rPr/>
          </w:rPrChange>
        </w:rPr>
        <w:t xml:space="preserve"> </w:t>
      </w:r>
      <w:r w:rsidRPr="00992146">
        <w:rPr>
          <w:lang w:val="en-US"/>
          <w:rPrChange w:id="6611" w:author="Anusha De" w:date="2022-08-01T14:48:00Z">
            <w:rPr/>
          </w:rPrChange>
        </w:rPr>
        <w:t>test</w:t>
      </w:r>
      <w:r w:rsidR="00F73A4C" w:rsidRPr="00992146">
        <w:rPr>
          <w:lang w:val="en-US"/>
          <w:rPrChange w:id="6612" w:author="Anusha De" w:date="2022-08-01T14:48:00Z">
            <w:rPr/>
          </w:rPrChange>
        </w:rPr>
        <w:t xml:space="preserve"> </w:t>
      </w:r>
      <w:r w:rsidRPr="00992146">
        <w:rPr>
          <w:lang w:val="en-US"/>
          <w:rPrChange w:id="6613" w:author="Anusha De" w:date="2022-08-01T14:48:00Z">
            <w:rPr/>
          </w:rPrChange>
        </w:rPr>
        <w:t>if</w:t>
      </w:r>
      <w:r w:rsidR="00F73A4C" w:rsidRPr="00992146">
        <w:rPr>
          <w:lang w:val="en-US"/>
          <w:rPrChange w:id="6614" w:author="Anusha De" w:date="2022-08-01T14:48:00Z">
            <w:rPr/>
          </w:rPrChange>
        </w:rPr>
        <w:t xml:space="preserve"> </w:t>
      </w:r>
      <w:r w:rsidRPr="00992146">
        <w:rPr>
          <w:lang w:val="en-US"/>
          <w:rPrChange w:id="6615" w:author="Anusha De" w:date="2022-08-01T14:48:00Z">
            <w:rPr/>
          </w:rPrChange>
        </w:rPr>
        <w:t>female</w:t>
      </w:r>
      <w:r w:rsidR="00F73A4C" w:rsidRPr="00992146">
        <w:rPr>
          <w:lang w:val="en-US"/>
          <w:rPrChange w:id="6616" w:author="Anusha De" w:date="2022-08-01T14:48:00Z">
            <w:rPr/>
          </w:rPrChange>
        </w:rPr>
        <w:t xml:space="preserve"> </w:t>
      </w:r>
      <w:r w:rsidRPr="00992146">
        <w:rPr>
          <w:lang w:val="en-US"/>
          <w:rPrChange w:id="6617" w:author="Anusha De" w:date="2022-08-01T14:48:00Z">
            <w:rPr/>
          </w:rPrChange>
        </w:rPr>
        <w:t>farmers</w:t>
      </w:r>
      <w:r w:rsidR="00F73A4C" w:rsidRPr="00992146">
        <w:rPr>
          <w:lang w:val="en-US"/>
          <w:rPrChange w:id="6618" w:author="Anusha De" w:date="2022-08-01T14:48:00Z">
            <w:rPr/>
          </w:rPrChange>
        </w:rPr>
        <w:t xml:space="preserve"> </w:t>
      </w:r>
      <w:r w:rsidRPr="00992146">
        <w:rPr>
          <w:lang w:val="en-US"/>
          <w:rPrChange w:id="6619" w:author="Anusha De" w:date="2022-08-01T14:48:00Z">
            <w:rPr/>
          </w:rPrChange>
        </w:rPr>
        <w:t>rate</w:t>
      </w:r>
      <w:r w:rsidR="00F73A4C" w:rsidRPr="00992146">
        <w:rPr>
          <w:lang w:val="en-US"/>
          <w:rPrChange w:id="6620" w:author="Anusha De" w:date="2022-08-01T14:48:00Z">
            <w:rPr/>
          </w:rPrChange>
        </w:rPr>
        <w:t xml:space="preserve"> </w:t>
      </w:r>
      <w:r w:rsidRPr="00992146">
        <w:rPr>
          <w:lang w:val="en-US"/>
          <w:rPrChange w:id="6621" w:author="Anusha De" w:date="2022-08-01T14:48:00Z">
            <w:rPr/>
          </w:rPrChange>
        </w:rPr>
        <w:t>input</w:t>
      </w:r>
      <w:r w:rsidR="00F73A4C" w:rsidRPr="00992146">
        <w:rPr>
          <w:lang w:val="en-US"/>
          <w:rPrChange w:id="6622" w:author="Anusha De" w:date="2022-08-01T14:48:00Z">
            <w:rPr/>
          </w:rPrChange>
        </w:rPr>
        <w:t xml:space="preserve"> </w:t>
      </w:r>
      <w:r w:rsidRPr="00992146">
        <w:rPr>
          <w:lang w:val="en-US"/>
          <w:rPrChange w:id="6623" w:author="Anusha De" w:date="2022-08-01T14:48:00Z">
            <w:rPr/>
          </w:rPrChange>
        </w:rPr>
        <w:t>dealers,</w:t>
      </w:r>
      <w:r w:rsidR="00F73A4C" w:rsidRPr="00992146">
        <w:rPr>
          <w:lang w:val="en-US"/>
          <w:rPrChange w:id="6624" w:author="Anusha De" w:date="2022-08-01T14:48:00Z">
            <w:rPr/>
          </w:rPrChange>
        </w:rPr>
        <w:t xml:space="preserve"> </w:t>
      </w:r>
      <w:r w:rsidRPr="00992146">
        <w:rPr>
          <w:lang w:val="en-US"/>
          <w:rPrChange w:id="6625" w:author="Anusha De" w:date="2022-08-01T14:48:00Z">
            <w:rPr/>
          </w:rPrChange>
        </w:rPr>
        <w:t>traders</w:t>
      </w:r>
      <w:r w:rsidR="00F73A4C" w:rsidRPr="00992146">
        <w:rPr>
          <w:lang w:val="en-US"/>
          <w:rPrChange w:id="6626" w:author="Anusha De" w:date="2022-08-01T14:48:00Z">
            <w:rPr/>
          </w:rPrChange>
        </w:rPr>
        <w:t xml:space="preserve"> </w:t>
      </w:r>
      <w:r w:rsidRPr="00992146">
        <w:rPr>
          <w:lang w:val="en-US"/>
          <w:rPrChange w:id="6627" w:author="Anusha De" w:date="2022-08-01T14:48:00Z">
            <w:rPr/>
          </w:rPrChange>
        </w:rPr>
        <w:t>and</w:t>
      </w:r>
      <w:r w:rsidR="00F73A4C" w:rsidRPr="00992146">
        <w:rPr>
          <w:lang w:val="en-US"/>
          <w:rPrChange w:id="6628" w:author="Anusha De" w:date="2022-08-01T14:48:00Z">
            <w:rPr/>
          </w:rPrChange>
        </w:rPr>
        <w:t xml:space="preserve"> </w:t>
      </w:r>
      <w:r w:rsidRPr="00992146">
        <w:rPr>
          <w:lang w:val="en-US"/>
          <w:rPrChange w:id="6629" w:author="Anusha De" w:date="2022-08-01T14:48:00Z">
            <w:rPr/>
          </w:rPrChange>
        </w:rPr>
        <w:t>processors</w:t>
      </w:r>
      <w:r w:rsidR="00F73A4C" w:rsidRPr="00992146">
        <w:rPr>
          <w:lang w:val="en-US"/>
          <w:rPrChange w:id="6630" w:author="Anusha De" w:date="2022-08-01T14:48:00Z">
            <w:rPr/>
          </w:rPrChange>
        </w:rPr>
        <w:t xml:space="preserve"> </w:t>
      </w:r>
      <w:r w:rsidRPr="00992146">
        <w:rPr>
          <w:lang w:val="en-US"/>
          <w:rPrChange w:id="6631" w:author="Anusha De" w:date="2022-08-01T14:48:00Z">
            <w:rPr/>
          </w:rPrChange>
        </w:rPr>
        <w:t>systematically</w:t>
      </w:r>
      <w:r w:rsidR="00F73A4C" w:rsidRPr="00992146">
        <w:rPr>
          <w:lang w:val="en-US"/>
          <w:rPrChange w:id="6632" w:author="Anusha De" w:date="2022-08-01T14:48:00Z">
            <w:rPr/>
          </w:rPrChange>
        </w:rPr>
        <w:t xml:space="preserve"> </w:t>
      </w:r>
      <w:r w:rsidRPr="00992146">
        <w:rPr>
          <w:lang w:val="en-US"/>
          <w:rPrChange w:id="6633" w:author="Anusha De" w:date="2022-08-01T14:48:00Z">
            <w:rPr/>
          </w:rPrChange>
        </w:rPr>
        <w:t>higher</w:t>
      </w:r>
      <w:r w:rsidR="00F73A4C" w:rsidRPr="00992146">
        <w:rPr>
          <w:lang w:val="en-US"/>
          <w:rPrChange w:id="6634" w:author="Anusha De" w:date="2022-08-01T14:48:00Z">
            <w:rPr/>
          </w:rPrChange>
        </w:rPr>
        <w:t xml:space="preserve"> </w:t>
      </w:r>
      <w:r w:rsidRPr="00992146">
        <w:rPr>
          <w:lang w:val="en-US"/>
          <w:rPrChange w:id="6635" w:author="Anusha De" w:date="2022-08-01T14:48:00Z">
            <w:rPr/>
          </w:rPrChange>
        </w:rPr>
        <w:t>than</w:t>
      </w:r>
      <w:r w:rsidR="00F73A4C" w:rsidRPr="00992146">
        <w:rPr>
          <w:lang w:val="en-US"/>
          <w:rPrChange w:id="6636" w:author="Anusha De" w:date="2022-08-01T14:48:00Z">
            <w:rPr/>
          </w:rPrChange>
        </w:rPr>
        <w:t xml:space="preserve"> </w:t>
      </w:r>
      <w:r w:rsidRPr="00992146">
        <w:rPr>
          <w:lang w:val="en-US"/>
          <w:rPrChange w:id="6637" w:author="Anusha De" w:date="2022-08-01T14:48:00Z">
            <w:rPr/>
          </w:rPrChange>
        </w:rPr>
        <w:t>male</w:t>
      </w:r>
      <w:r w:rsidR="00F73A4C" w:rsidRPr="00992146">
        <w:rPr>
          <w:lang w:val="en-US"/>
          <w:rPrChange w:id="6638" w:author="Anusha De" w:date="2022-08-01T14:48:00Z">
            <w:rPr/>
          </w:rPrChange>
        </w:rPr>
        <w:t xml:space="preserve"> </w:t>
      </w:r>
      <w:r w:rsidRPr="00992146">
        <w:rPr>
          <w:lang w:val="en-US"/>
          <w:rPrChange w:id="6639" w:author="Anusha De" w:date="2022-08-01T14:48:00Z">
            <w:rPr/>
          </w:rPrChange>
        </w:rPr>
        <w:t>farmers</w:t>
      </w:r>
      <w:r w:rsidR="00F73A4C" w:rsidRPr="00992146">
        <w:rPr>
          <w:lang w:val="en-US"/>
          <w:rPrChange w:id="6640" w:author="Anusha De" w:date="2022-08-01T14:48:00Z">
            <w:rPr/>
          </w:rPrChange>
        </w:rPr>
        <w:t xml:space="preserve"> </w:t>
      </w:r>
      <w:r w:rsidRPr="00992146">
        <w:rPr>
          <w:lang w:val="en-US"/>
          <w:rPrChange w:id="6641" w:author="Anusha De" w:date="2022-08-01T14:48:00Z">
            <w:rPr/>
          </w:rPrChange>
        </w:rPr>
        <w:t>do.</w:t>
      </w:r>
      <w:r w:rsidR="00F73A4C" w:rsidRPr="00992146">
        <w:rPr>
          <w:lang w:val="en-US"/>
          <w:rPrChange w:id="6642" w:author="Anusha De" w:date="2022-08-01T14:48:00Z">
            <w:rPr/>
          </w:rPrChange>
        </w:rPr>
        <w:t xml:space="preserve"> </w:t>
      </w:r>
      <w:r w:rsidRPr="00992146">
        <w:rPr>
          <w:lang w:val="en-US"/>
          <w:rPrChange w:id="6643" w:author="Anusha De" w:date="2022-08-01T14:48:00Z">
            <w:rPr/>
          </w:rPrChange>
        </w:rPr>
        <w:t>There</w:t>
      </w:r>
      <w:r w:rsidR="00F73A4C" w:rsidRPr="00992146">
        <w:rPr>
          <w:lang w:val="en-US"/>
          <w:rPrChange w:id="6644" w:author="Anusha De" w:date="2022-08-01T14:48:00Z">
            <w:rPr/>
          </w:rPrChange>
        </w:rPr>
        <w:t xml:space="preserve"> </w:t>
      </w:r>
      <w:r w:rsidRPr="00992146">
        <w:rPr>
          <w:lang w:val="en-US"/>
          <w:rPrChange w:id="6645" w:author="Anusha De" w:date="2022-08-01T14:48:00Z">
            <w:rPr/>
          </w:rPrChange>
        </w:rPr>
        <w:t>is</w:t>
      </w:r>
      <w:r w:rsidR="00F73A4C" w:rsidRPr="00992146">
        <w:rPr>
          <w:lang w:val="en-US"/>
          <w:rPrChange w:id="6646" w:author="Anusha De" w:date="2022-08-01T14:48:00Z">
            <w:rPr/>
          </w:rPrChange>
        </w:rPr>
        <w:t xml:space="preserve"> </w:t>
      </w:r>
      <w:r w:rsidRPr="00992146">
        <w:rPr>
          <w:lang w:val="en-US"/>
          <w:rPrChange w:id="6647" w:author="Anusha De" w:date="2022-08-01T14:48:00Z">
            <w:rPr/>
          </w:rPrChange>
        </w:rPr>
        <w:t>some</w:t>
      </w:r>
      <w:r w:rsidR="00F73A4C" w:rsidRPr="00992146">
        <w:rPr>
          <w:lang w:val="en-US"/>
          <w:rPrChange w:id="6648" w:author="Anusha De" w:date="2022-08-01T14:48:00Z">
            <w:rPr/>
          </w:rPrChange>
        </w:rPr>
        <w:t xml:space="preserve"> </w:t>
      </w:r>
      <w:r w:rsidRPr="00992146">
        <w:rPr>
          <w:lang w:val="en-US"/>
          <w:rPrChange w:id="6649" w:author="Anusha De" w:date="2022-08-01T14:48:00Z">
            <w:rPr/>
          </w:rPrChange>
        </w:rPr>
        <w:t>evidence</w:t>
      </w:r>
      <w:r w:rsidR="00F73A4C" w:rsidRPr="00992146">
        <w:rPr>
          <w:lang w:val="en-US"/>
          <w:rPrChange w:id="6650" w:author="Anusha De" w:date="2022-08-01T14:48:00Z">
            <w:rPr/>
          </w:rPrChange>
        </w:rPr>
        <w:t xml:space="preserve"> </w:t>
      </w:r>
      <w:r w:rsidRPr="00992146">
        <w:rPr>
          <w:lang w:val="en-US"/>
          <w:rPrChange w:id="6651" w:author="Anusha De" w:date="2022-08-01T14:48:00Z">
            <w:rPr/>
          </w:rPrChange>
        </w:rPr>
        <w:t>that</w:t>
      </w:r>
      <w:r w:rsidR="00F73A4C" w:rsidRPr="00992146">
        <w:rPr>
          <w:lang w:val="en-US"/>
          <w:rPrChange w:id="6652" w:author="Anusha De" w:date="2022-08-01T14:48:00Z">
            <w:rPr/>
          </w:rPrChange>
        </w:rPr>
        <w:t xml:space="preserve"> </w:t>
      </w:r>
      <w:r w:rsidRPr="00992146">
        <w:rPr>
          <w:lang w:val="en-US"/>
          <w:rPrChange w:id="6653" w:author="Anusha De" w:date="2022-08-01T14:48:00Z">
            <w:rPr/>
          </w:rPrChange>
        </w:rPr>
        <w:t>women</w:t>
      </w:r>
      <w:r w:rsidR="00F73A4C" w:rsidRPr="00992146">
        <w:rPr>
          <w:lang w:val="en-US"/>
          <w:rPrChange w:id="6654" w:author="Anusha De" w:date="2022-08-01T14:48:00Z">
            <w:rPr/>
          </w:rPrChange>
        </w:rPr>
        <w:t xml:space="preserve"> </w:t>
      </w:r>
      <w:r w:rsidRPr="00992146">
        <w:rPr>
          <w:lang w:val="en-US"/>
          <w:rPrChange w:id="6655" w:author="Anusha De" w:date="2022-08-01T14:48:00Z">
            <w:rPr/>
          </w:rPrChange>
        </w:rPr>
        <w:t>generally</w:t>
      </w:r>
      <w:r w:rsidR="00F73A4C" w:rsidRPr="00992146">
        <w:rPr>
          <w:lang w:val="en-US"/>
          <w:rPrChange w:id="6656" w:author="Anusha De" w:date="2022-08-01T14:48:00Z">
            <w:rPr/>
          </w:rPrChange>
        </w:rPr>
        <w:t xml:space="preserve"> </w:t>
      </w:r>
      <w:r w:rsidRPr="00992146">
        <w:rPr>
          <w:lang w:val="en-US"/>
          <w:rPrChange w:id="6657" w:author="Anusha De" w:date="2022-08-01T14:48:00Z">
            <w:rPr/>
          </w:rPrChange>
        </w:rPr>
        <w:t>rate</w:t>
      </w:r>
      <w:r w:rsidR="00F73A4C" w:rsidRPr="00992146">
        <w:rPr>
          <w:lang w:val="en-US"/>
          <w:rPrChange w:id="6658" w:author="Anusha De" w:date="2022-08-01T14:48:00Z">
            <w:rPr/>
          </w:rPrChange>
        </w:rPr>
        <w:t xml:space="preserve"> </w:t>
      </w:r>
      <w:r w:rsidRPr="00992146">
        <w:rPr>
          <w:lang w:val="en-US"/>
          <w:rPrChange w:id="6659" w:author="Anusha De" w:date="2022-08-01T14:48:00Z">
            <w:rPr/>
          </w:rPrChange>
        </w:rPr>
        <w:t>more</w:t>
      </w:r>
      <w:r w:rsidR="00F73A4C" w:rsidRPr="00992146">
        <w:rPr>
          <w:lang w:val="en-US"/>
          <w:rPrChange w:id="6660" w:author="Anusha De" w:date="2022-08-01T14:48:00Z">
            <w:rPr/>
          </w:rPrChange>
        </w:rPr>
        <w:t xml:space="preserve"> </w:t>
      </w:r>
      <w:r w:rsidRPr="00992146">
        <w:rPr>
          <w:lang w:val="en-US"/>
          <w:rPrChange w:id="6661" w:author="Anusha De" w:date="2022-08-01T14:48:00Z">
            <w:rPr/>
          </w:rPrChange>
        </w:rPr>
        <w:t>positive</w:t>
      </w:r>
      <w:r w:rsidR="00F73A4C" w:rsidRPr="00992146">
        <w:rPr>
          <w:lang w:val="en-US"/>
          <w:rPrChange w:id="6662" w:author="Anusha De" w:date="2022-08-01T14:48:00Z">
            <w:rPr/>
          </w:rPrChange>
        </w:rPr>
        <w:t xml:space="preserve"> </w:t>
      </w:r>
      <w:r w:rsidRPr="00992146">
        <w:rPr>
          <w:lang w:val="en-US"/>
          <w:rPrChange w:id="6663" w:author="Anusha De" w:date="2022-08-01T14:48:00Z">
            <w:rPr/>
          </w:rPrChange>
        </w:rPr>
        <w:t>than</w:t>
      </w:r>
      <w:r w:rsidR="00F73A4C" w:rsidRPr="00992146">
        <w:rPr>
          <w:lang w:val="en-US"/>
          <w:rPrChange w:id="6664" w:author="Anusha De" w:date="2022-08-01T14:48:00Z">
            <w:rPr/>
          </w:rPrChange>
        </w:rPr>
        <w:t xml:space="preserve"> </w:t>
      </w:r>
      <w:r w:rsidRPr="00992146">
        <w:rPr>
          <w:lang w:val="en-US"/>
          <w:rPrChange w:id="6665" w:author="Anusha De" w:date="2022-08-01T14:48:00Z">
            <w:rPr/>
          </w:rPrChange>
        </w:rPr>
        <w:t>men</w:t>
      </w:r>
      <w:r w:rsidR="00F73A4C" w:rsidRPr="00992146">
        <w:rPr>
          <w:lang w:val="en-US"/>
          <w:rPrChange w:id="6666" w:author="Anusha De" w:date="2022-08-01T14:48:00Z">
            <w:rPr/>
          </w:rPrChange>
        </w:rPr>
        <w:t xml:space="preserve"> </w:t>
      </w:r>
      <w:r w:rsidRPr="00992146">
        <w:rPr>
          <w:lang w:val="en-US"/>
          <w:rPrChange w:id="6667" w:author="Anusha De" w:date="2022-08-01T14:48:00Z">
            <w:rPr/>
          </w:rPrChange>
        </w:rPr>
        <w:t>(</w:t>
      </w:r>
      <w:r>
        <w:fldChar w:fldCharType="begin"/>
      </w:r>
      <w:r w:rsidRPr="00992146">
        <w:rPr>
          <w:lang w:val="en-US"/>
          <w:rPrChange w:id="6668" w:author="Anusha De" w:date="2022-08-01T14:48:00Z">
            <w:rPr/>
          </w:rPrChange>
        </w:rPr>
        <w:instrText xml:space="preserve"> HYPERLINK \l "_bookmark31" </w:instrText>
      </w:r>
      <w:r>
        <w:fldChar w:fldCharType="separate"/>
      </w:r>
      <w:r w:rsidRPr="00992146">
        <w:rPr>
          <w:lang w:val="en-US"/>
          <w:rPrChange w:id="6669" w:author="Anusha De" w:date="2022-08-01T14:48:00Z">
            <w:rPr/>
          </w:rPrChange>
        </w:rPr>
        <w:t>Furnham</w:t>
      </w:r>
      <w:r>
        <w:fldChar w:fldCharType="end"/>
      </w:r>
      <w:r w:rsidRPr="00992146">
        <w:rPr>
          <w:lang w:val="en-US"/>
          <w:rPrChange w:id="6670" w:author="Anusha De" w:date="2022-08-01T14:48:00Z">
            <w:rPr/>
          </w:rPrChange>
        </w:rPr>
        <w:t>,</w:t>
      </w:r>
      <w:r w:rsidR="00F73A4C" w:rsidRPr="00992146">
        <w:rPr>
          <w:lang w:val="en-US"/>
          <w:rPrChange w:id="6671" w:author="Anusha De" w:date="2022-08-01T14:48:00Z">
            <w:rPr/>
          </w:rPrChange>
        </w:rPr>
        <w:t xml:space="preserve"> </w:t>
      </w:r>
      <w:r>
        <w:fldChar w:fldCharType="begin"/>
      </w:r>
      <w:r w:rsidRPr="00992146">
        <w:rPr>
          <w:lang w:val="en-US"/>
          <w:rPrChange w:id="6672" w:author="Anusha De" w:date="2022-08-01T14:48:00Z">
            <w:rPr/>
          </w:rPrChange>
        </w:rPr>
        <w:instrText xml:space="preserve"> HYPERLINK \l "_bookmark31" </w:instrText>
      </w:r>
      <w:r>
        <w:fldChar w:fldCharType="separate"/>
      </w:r>
      <w:r w:rsidRPr="00992146">
        <w:rPr>
          <w:lang w:val="en-US"/>
          <w:rPrChange w:id="6673" w:author="Anusha De" w:date="2022-08-01T14:48:00Z">
            <w:rPr/>
          </w:rPrChange>
        </w:rPr>
        <w:t>2005</w:t>
      </w:r>
      <w:r>
        <w:fldChar w:fldCharType="end"/>
      </w:r>
      <w:r w:rsidRPr="00992146">
        <w:rPr>
          <w:lang w:val="en-US"/>
          <w:rPrChange w:id="6674" w:author="Anusha De" w:date="2022-08-01T14:48:00Z">
            <w:rPr/>
          </w:rPrChange>
        </w:rPr>
        <w:t>;</w:t>
      </w:r>
      <w:r w:rsidR="00F73A4C" w:rsidRPr="00992146">
        <w:rPr>
          <w:lang w:val="en-US"/>
          <w:rPrChange w:id="6675" w:author="Anusha De" w:date="2022-08-01T14:48:00Z">
            <w:rPr/>
          </w:rPrChange>
        </w:rPr>
        <w:t xml:space="preserve"> </w:t>
      </w:r>
      <w:r>
        <w:fldChar w:fldCharType="begin"/>
      </w:r>
      <w:r w:rsidRPr="00992146">
        <w:rPr>
          <w:lang w:val="en-US"/>
          <w:rPrChange w:id="6676" w:author="Anusha De" w:date="2022-08-01T14:48:00Z">
            <w:rPr/>
          </w:rPrChange>
        </w:rPr>
        <w:instrText xml:space="preserve"> HYPERLINK \l "_bookmark69" </w:instrText>
      </w:r>
      <w:r>
        <w:fldChar w:fldCharType="separate"/>
      </w:r>
      <w:r w:rsidRPr="00992146">
        <w:rPr>
          <w:lang w:val="en-US"/>
          <w:rPrChange w:id="6677" w:author="Anusha De" w:date="2022-08-01T14:48:00Z">
            <w:rPr/>
          </w:rPrChange>
        </w:rPr>
        <w:t>Winquist</w:t>
      </w:r>
      <w:r w:rsidR="00F73A4C" w:rsidRPr="00992146">
        <w:rPr>
          <w:lang w:val="en-US"/>
          <w:rPrChange w:id="6678" w:author="Anusha De" w:date="2022-08-01T14:48:00Z">
            <w:rPr/>
          </w:rPrChange>
        </w:rPr>
        <w:t xml:space="preserve"> </w:t>
      </w:r>
      <w:r w:rsidRPr="00992146">
        <w:rPr>
          <w:lang w:val="en-US"/>
          <w:rPrChange w:id="6679" w:author="Anusha De" w:date="2022-08-01T14:48:00Z">
            <w:rPr/>
          </w:rPrChange>
        </w:rPr>
        <w:t>et</w:t>
      </w:r>
      <w:r w:rsidR="00F73A4C" w:rsidRPr="00992146">
        <w:rPr>
          <w:lang w:val="en-US"/>
          <w:rPrChange w:id="6680" w:author="Anusha De" w:date="2022-08-01T14:48:00Z">
            <w:rPr/>
          </w:rPrChange>
        </w:rPr>
        <w:t xml:space="preserve"> </w:t>
      </w:r>
      <w:r w:rsidRPr="00992146">
        <w:rPr>
          <w:lang w:val="en-US"/>
          <w:rPrChange w:id="6681" w:author="Anusha De" w:date="2022-08-01T14:48:00Z">
            <w:rPr/>
          </w:rPrChange>
        </w:rPr>
        <w:t>al.</w:t>
      </w:r>
      <w:r>
        <w:fldChar w:fldCharType="end"/>
      </w:r>
      <w:r w:rsidRPr="00992146">
        <w:rPr>
          <w:lang w:val="en-US"/>
          <w:rPrChange w:id="6682" w:author="Anusha De" w:date="2022-08-01T14:48:00Z">
            <w:rPr/>
          </w:rPrChange>
        </w:rPr>
        <w:t>,</w:t>
      </w:r>
      <w:r w:rsidR="00F73A4C" w:rsidRPr="00992146">
        <w:rPr>
          <w:lang w:val="en-US"/>
          <w:rPrChange w:id="6683" w:author="Anusha De" w:date="2022-08-01T14:48:00Z">
            <w:rPr/>
          </w:rPrChange>
        </w:rPr>
        <w:t xml:space="preserve"> </w:t>
      </w:r>
      <w:r>
        <w:fldChar w:fldCharType="begin"/>
      </w:r>
      <w:r w:rsidRPr="00992146">
        <w:rPr>
          <w:lang w:val="en-US"/>
          <w:rPrChange w:id="6684" w:author="Anusha De" w:date="2022-08-01T14:48:00Z">
            <w:rPr/>
          </w:rPrChange>
        </w:rPr>
        <w:instrText xml:space="preserve"> HYPERLINK \l "_bookmark69" </w:instrText>
      </w:r>
      <w:r>
        <w:fldChar w:fldCharType="separate"/>
      </w:r>
      <w:r w:rsidRPr="00992146">
        <w:rPr>
          <w:lang w:val="en-US"/>
          <w:rPrChange w:id="6685" w:author="Anusha De" w:date="2022-08-01T14:48:00Z">
            <w:rPr/>
          </w:rPrChange>
        </w:rPr>
        <w:t>1998</w:t>
      </w:r>
      <w:r>
        <w:fldChar w:fldCharType="end"/>
      </w:r>
      <w:r w:rsidRPr="00992146">
        <w:rPr>
          <w:lang w:val="en-US"/>
          <w:rPrChange w:id="6686" w:author="Anusha De" w:date="2022-08-01T14:48:00Z">
            <w:rPr/>
          </w:rPrChange>
        </w:rPr>
        <w:t>).</w:t>
      </w:r>
      <w:r w:rsidR="00F73A4C" w:rsidRPr="00992146">
        <w:rPr>
          <w:lang w:val="en-US"/>
          <w:rPrChange w:id="6687" w:author="Anusha De" w:date="2022-08-01T14:48:00Z">
            <w:rPr/>
          </w:rPrChange>
        </w:rPr>
        <w:t xml:space="preserve"> </w:t>
      </w:r>
      <w:r w:rsidRPr="00992146">
        <w:rPr>
          <w:lang w:val="en-US"/>
          <w:rPrChange w:id="6688" w:author="Anusha De" w:date="2022-08-01T14:48:00Z">
            <w:rPr/>
          </w:rPrChange>
        </w:rPr>
        <w:t>More</w:t>
      </w:r>
      <w:r w:rsidR="00F73A4C" w:rsidRPr="00992146">
        <w:rPr>
          <w:lang w:val="en-US"/>
          <w:rPrChange w:id="6689" w:author="Anusha De" w:date="2022-08-01T14:48:00Z">
            <w:rPr/>
          </w:rPrChange>
        </w:rPr>
        <w:t xml:space="preserve"> </w:t>
      </w:r>
      <w:r w:rsidRPr="00992146">
        <w:rPr>
          <w:lang w:val="en-US"/>
          <w:rPrChange w:id="6690" w:author="Anusha De" w:date="2022-08-01T14:48:00Z">
            <w:rPr/>
          </w:rPrChange>
        </w:rPr>
        <w:t>favourable</w:t>
      </w:r>
      <w:r w:rsidR="00F73A4C" w:rsidRPr="00992146">
        <w:rPr>
          <w:lang w:val="en-US"/>
          <w:rPrChange w:id="6691" w:author="Anusha De" w:date="2022-08-01T14:48:00Z">
            <w:rPr/>
          </w:rPrChange>
        </w:rPr>
        <w:t xml:space="preserve"> </w:t>
      </w:r>
      <w:r w:rsidRPr="00992146">
        <w:rPr>
          <w:lang w:val="en-US"/>
          <w:rPrChange w:id="6692" w:author="Anusha De" w:date="2022-08-01T14:48:00Z">
            <w:rPr/>
          </w:rPrChange>
        </w:rPr>
        <w:t>ratings</w:t>
      </w:r>
      <w:r w:rsidR="00F73A4C" w:rsidRPr="00992146">
        <w:rPr>
          <w:lang w:val="en-US"/>
          <w:rPrChange w:id="6693" w:author="Anusha De" w:date="2022-08-01T14:48:00Z">
            <w:rPr/>
          </w:rPrChange>
        </w:rPr>
        <w:t xml:space="preserve"> </w:t>
      </w:r>
      <w:r w:rsidRPr="00992146">
        <w:rPr>
          <w:lang w:val="en-US"/>
          <w:rPrChange w:id="6694" w:author="Anusha De" w:date="2022-08-01T14:48:00Z">
            <w:rPr/>
          </w:rPrChange>
        </w:rPr>
        <w:t>from</w:t>
      </w:r>
      <w:r w:rsidR="00F73A4C" w:rsidRPr="00992146">
        <w:rPr>
          <w:lang w:val="en-US"/>
          <w:rPrChange w:id="6695" w:author="Anusha De" w:date="2022-08-01T14:48:00Z">
            <w:rPr/>
          </w:rPrChange>
        </w:rPr>
        <w:t xml:space="preserve"> </w:t>
      </w:r>
      <w:r w:rsidRPr="00992146">
        <w:rPr>
          <w:lang w:val="en-US"/>
          <w:rPrChange w:id="6696" w:author="Anusha De" w:date="2022-08-01T14:48:00Z">
            <w:rPr/>
          </w:rPrChange>
        </w:rPr>
        <w:t>female</w:t>
      </w:r>
      <w:r w:rsidR="00F73A4C" w:rsidRPr="00992146">
        <w:rPr>
          <w:lang w:val="en-US"/>
          <w:rPrChange w:id="6697" w:author="Anusha De" w:date="2022-08-01T14:48:00Z">
            <w:rPr/>
          </w:rPrChange>
        </w:rPr>
        <w:t xml:space="preserve"> </w:t>
      </w:r>
      <w:r w:rsidRPr="00992146">
        <w:rPr>
          <w:lang w:val="en-US"/>
          <w:rPrChange w:id="6698" w:author="Anusha De" w:date="2022-08-01T14:48:00Z">
            <w:rPr/>
          </w:rPrChange>
        </w:rPr>
        <w:t>farmers</w:t>
      </w:r>
      <w:r w:rsidR="00F73A4C" w:rsidRPr="00992146">
        <w:rPr>
          <w:lang w:val="en-US"/>
          <w:rPrChange w:id="6699" w:author="Anusha De" w:date="2022-08-01T14:48:00Z">
            <w:rPr/>
          </w:rPrChange>
        </w:rPr>
        <w:t xml:space="preserve"> </w:t>
      </w:r>
      <w:r w:rsidRPr="00992146">
        <w:rPr>
          <w:lang w:val="en-US"/>
          <w:rPrChange w:id="6700" w:author="Anusha De" w:date="2022-08-01T14:48:00Z">
            <w:rPr/>
          </w:rPrChange>
        </w:rPr>
        <w:t>may</w:t>
      </w:r>
      <w:r w:rsidR="00F73A4C" w:rsidRPr="00992146">
        <w:rPr>
          <w:lang w:val="en-US"/>
          <w:rPrChange w:id="6701" w:author="Anusha De" w:date="2022-08-01T14:48:00Z">
            <w:rPr/>
          </w:rPrChange>
        </w:rPr>
        <w:t xml:space="preserve"> </w:t>
      </w:r>
      <w:r w:rsidRPr="00992146">
        <w:rPr>
          <w:lang w:val="en-US"/>
          <w:rPrChange w:id="6702" w:author="Anusha De" w:date="2022-08-01T14:48:00Z">
            <w:rPr/>
          </w:rPrChange>
        </w:rPr>
        <w:t>reflect</w:t>
      </w:r>
      <w:r w:rsidR="00F73A4C" w:rsidRPr="00992146">
        <w:rPr>
          <w:lang w:val="en-US"/>
          <w:rPrChange w:id="6703" w:author="Anusha De" w:date="2022-08-01T14:48:00Z">
            <w:rPr/>
          </w:rPrChange>
        </w:rPr>
        <w:t xml:space="preserve"> </w:t>
      </w:r>
      <w:r w:rsidRPr="00992146">
        <w:rPr>
          <w:lang w:val="en-US"/>
          <w:rPrChange w:id="6704" w:author="Anusha De" w:date="2022-08-01T14:48:00Z">
            <w:rPr/>
          </w:rPrChange>
        </w:rPr>
        <w:t>that</w:t>
      </w:r>
      <w:r w:rsidR="00F73A4C" w:rsidRPr="00992146">
        <w:rPr>
          <w:lang w:val="en-US"/>
          <w:rPrChange w:id="6705" w:author="Anusha De" w:date="2022-08-01T14:48:00Z">
            <w:rPr/>
          </w:rPrChange>
        </w:rPr>
        <w:t xml:space="preserve"> </w:t>
      </w:r>
      <w:r w:rsidRPr="00992146">
        <w:rPr>
          <w:lang w:val="en-US"/>
          <w:rPrChange w:id="6706" w:author="Anusha De" w:date="2022-08-01T14:48:00Z">
            <w:rPr/>
          </w:rPrChange>
        </w:rPr>
        <w:t>they</w:t>
      </w:r>
      <w:r w:rsidR="00F73A4C" w:rsidRPr="00992146">
        <w:rPr>
          <w:lang w:val="en-US"/>
          <w:rPrChange w:id="6707" w:author="Anusha De" w:date="2022-08-01T14:48:00Z">
            <w:rPr/>
          </w:rPrChange>
        </w:rPr>
        <w:t xml:space="preserve"> </w:t>
      </w:r>
      <w:r w:rsidRPr="00992146">
        <w:rPr>
          <w:lang w:val="en-US"/>
          <w:rPrChange w:id="6708" w:author="Anusha De" w:date="2022-08-01T14:48:00Z">
            <w:rPr/>
          </w:rPrChange>
        </w:rPr>
        <w:t>received</w:t>
      </w:r>
      <w:r w:rsidR="00F73A4C" w:rsidRPr="00992146">
        <w:rPr>
          <w:lang w:val="en-US"/>
          <w:rPrChange w:id="6709" w:author="Anusha De" w:date="2022-08-01T14:48:00Z">
            <w:rPr/>
          </w:rPrChange>
        </w:rPr>
        <w:t xml:space="preserve"> </w:t>
      </w:r>
      <w:r w:rsidRPr="00992146">
        <w:rPr>
          <w:lang w:val="en-US"/>
          <w:rPrChange w:id="6710" w:author="Anusha De" w:date="2022-08-01T14:48:00Z">
            <w:rPr/>
          </w:rPrChange>
        </w:rPr>
        <w:t>better</w:t>
      </w:r>
      <w:r w:rsidR="00F73A4C" w:rsidRPr="00992146">
        <w:rPr>
          <w:lang w:val="en-US"/>
          <w:rPrChange w:id="6711" w:author="Anusha De" w:date="2022-08-01T14:48:00Z">
            <w:rPr/>
          </w:rPrChange>
        </w:rPr>
        <w:t xml:space="preserve"> </w:t>
      </w:r>
      <w:r w:rsidRPr="00992146">
        <w:rPr>
          <w:lang w:val="en-US"/>
          <w:rPrChange w:id="6712" w:author="Anusha De" w:date="2022-08-01T14:48:00Z">
            <w:rPr/>
          </w:rPrChange>
        </w:rPr>
        <w:t>services</w:t>
      </w:r>
      <w:r w:rsidR="00F73A4C" w:rsidRPr="00992146">
        <w:rPr>
          <w:lang w:val="en-US"/>
          <w:rPrChange w:id="6713" w:author="Anusha De" w:date="2022-08-01T14:48:00Z">
            <w:rPr/>
          </w:rPrChange>
        </w:rPr>
        <w:t xml:space="preserve"> </w:t>
      </w:r>
      <w:r w:rsidRPr="00992146">
        <w:rPr>
          <w:lang w:val="en-US"/>
          <w:rPrChange w:id="6714" w:author="Anusha De" w:date="2022-08-01T14:48:00Z">
            <w:rPr/>
          </w:rPrChange>
        </w:rPr>
        <w:t>and</w:t>
      </w:r>
      <w:r w:rsidR="00F73A4C" w:rsidRPr="00992146">
        <w:rPr>
          <w:lang w:val="en-US"/>
          <w:rPrChange w:id="6715" w:author="Anusha De" w:date="2022-08-01T14:48:00Z">
            <w:rPr/>
          </w:rPrChange>
        </w:rPr>
        <w:t xml:space="preserve"> </w:t>
      </w:r>
      <w:r w:rsidRPr="00992146">
        <w:rPr>
          <w:lang w:val="en-US"/>
          <w:rPrChange w:id="6716" w:author="Anusha De" w:date="2022-08-01T14:48:00Z">
            <w:rPr/>
          </w:rPrChange>
        </w:rPr>
        <w:t>inputs</w:t>
      </w:r>
      <w:r w:rsidR="00F73A4C" w:rsidRPr="00992146">
        <w:rPr>
          <w:lang w:val="en-US"/>
          <w:rPrChange w:id="6717" w:author="Anusha De" w:date="2022-08-01T14:48:00Z">
            <w:rPr/>
          </w:rPrChange>
        </w:rPr>
        <w:t xml:space="preserve"> </w:t>
      </w:r>
      <w:r w:rsidRPr="00992146">
        <w:rPr>
          <w:lang w:val="en-US"/>
          <w:rPrChange w:id="6718" w:author="Anusha De" w:date="2022-08-01T14:48:00Z">
            <w:rPr/>
          </w:rPrChange>
        </w:rPr>
        <w:t>by</w:t>
      </w:r>
      <w:r w:rsidR="00F73A4C" w:rsidRPr="00992146">
        <w:rPr>
          <w:lang w:val="en-US"/>
          <w:rPrChange w:id="6719" w:author="Anusha De" w:date="2022-08-01T14:48:00Z">
            <w:rPr/>
          </w:rPrChange>
        </w:rPr>
        <w:t xml:space="preserve"> </w:t>
      </w:r>
      <w:r w:rsidRPr="00992146">
        <w:rPr>
          <w:lang w:val="en-US"/>
          <w:rPrChange w:id="6720" w:author="Anusha De" w:date="2022-08-01T14:48:00Z">
            <w:rPr/>
          </w:rPrChange>
        </w:rPr>
        <w:t>the</w:t>
      </w:r>
      <w:r w:rsidR="00F73A4C" w:rsidRPr="00992146">
        <w:rPr>
          <w:lang w:val="en-US"/>
          <w:rPrChange w:id="6721" w:author="Anusha De" w:date="2022-08-01T14:48:00Z">
            <w:rPr/>
          </w:rPrChange>
        </w:rPr>
        <w:t xml:space="preserve"> </w:t>
      </w:r>
      <w:r w:rsidRPr="00992146">
        <w:rPr>
          <w:lang w:val="en-US"/>
          <w:rPrChange w:id="6722" w:author="Anusha De" w:date="2022-08-01T14:48:00Z">
            <w:rPr/>
          </w:rPrChange>
        </w:rPr>
        <w:t>input</w:t>
      </w:r>
      <w:r w:rsidR="00F73A4C" w:rsidRPr="00992146">
        <w:rPr>
          <w:lang w:val="en-US"/>
          <w:rPrChange w:id="6723" w:author="Anusha De" w:date="2022-08-01T14:48:00Z">
            <w:rPr/>
          </w:rPrChange>
        </w:rPr>
        <w:t xml:space="preserve"> </w:t>
      </w:r>
      <w:r w:rsidRPr="00992146">
        <w:rPr>
          <w:lang w:val="en-US"/>
          <w:rPrChange w:id="6724" w:author="Anusha De" w:date="2022-08-01T14:48:00Z">
            <w:rPr/>
          </w:rPrChange>
        </w:rPr>
        <w:t>dealers,</w:t>
      </w:r>
      <w:r w:rsidR="00F73A4C" w:rsidRPr="00992146">
        <w:rPr>
          <w:lang w:val="en-US"/>
          <w:rPrChange w:id="6725" w:author="Anusha De" w:date="2022-08-01T14:48:00Z">
            <w:rPr/>
          </w:rPrChange>
        </w:rPr>
        <w:t xml:space="preserve"> </w:t>
      </w:r>
      <w:r w:rsidRPr="00992146">
        <w:rPr>
          <w:lang w:val="en-US"/>
          <w:rPrChange w:id="6726" w:author="Anusha De" w:date="2022-08-01T14:48:00Z">
            <w:rPr/>
          </w:rPrChange>
        </w:rPr>
        <w:t>maize</w:t>
      </w:r>
      <w:r w:rsidR="00F73A4C" w:rsidRPr="00992146">
        <w:rPr>
          <w:lang w:val="en-US"/>
          <w:rPrChange w:id="6727" w:author="Anusha De" w:date="2022-08-01T14:48:00Z">
            <w:rPr/>
          </w:rPrChange>
        </w:rPr>
        <w:t xml:space="preserve"> </w:t>
      </w:r>
      <w:r w:rsidRPr="00992146">
        <w:rPr>
          <w:lang w:val="en-US"/>
          <w:rPrChange w:id="6728" w:author="Anusha De" w:date="2022-08-01T14:48:00Z">
            <w:rPr/>
          </w:rPrChange>
        </w:rPr>
        <w:t>processors</w:t>
      </w:r>
      <w:r w:rsidR="00F73A4C" w:rsidRPr="00992146">
        <w:rPr>
          <w:lang w:val="en-US"/>
          <w:rPrChange w:id="6729" w:author="Anusha De" w:date="2022-08-01T14:48:00Z">
            <w:rPr/>
          </w:rPrChange>
        </w:rPr>
        <w:t xml:space="preserve"> </w:t>
      </w:r>
      <w:r w:rsidRPr="00992146">
        <w:rPr>
          <w:lang w:val="en-US"/>
          <w:rPrChange w:id="6730" w:author="Anusha De" w:date="2022-08-01T14:48:00Z">
            <w:rPr/>
          </w:rPrChange>
        </w:rPr>
        <w:t>and</w:t>
      </w:r>
      <w:r w:rsidR="00F73A4C" w:rsidRPr="00992146">
        <w:rPr>
          <w:lang w:val="en-US"/>
          <w:rPrChange w:id="6731" w:author="Anusha De" w:date="2022-08-01T14:48:00Z">
            <w:rPr/>
          </w:rPrChange>
        </w:rPr>
        <w:t xml:space="preserve"> </w:t>
      </w:r>
      <w:r w:rsidRPr="00992146">
        <w:rPr>
          <w:lang w:val="en-US"/>
          <w:rPrChange w:id="6732" w:author="Anusha De" w:date="2022-08-01T14:48:00Z">
            <w:rPr/>
          </w:rPrChange>
        </w:rPr>
        <w:t>traders.</w:t>
      </w:r>
      <w:r w:rsidR="00F73A4C" w:rsidRPr="00992146">
        <w:rPr>
          <w:lang w:val="en-US"/>
          <w:rPrChange w:id="6733" w:author="Anusha De" w:date="2022-08-01T14:48:00Z">
            <w:rPr/>
          </w:rPrChange>
        </w:rPr>
        <w:t xml:space="preserve"> </w:t>
      </w:r>
      <w:r w:rsidRPr="00992146">
        <w:rPr>
          <w:lang w:val="en-US"/>
          <w:rPrChange w:id="6734" w:author="Anusha De" w:date="2022-08-01T14:48:00Z">
            <w:rPr/>
          </w:rPrChange>
        </w:rPr>
        <w:t>Alternatively,</w:t>
      </w:r>
      <w:r w:rsidR="00F73A4C" w:rsidRPr="00992146">
        <w:rPr>
          <w:lang w:val="en-US"/>
          <w:rPrChange w:id="6735" w:author="Anusha De" w:date="2022-08-01T14:48:00Z">
            <w:rPr/>
          </w:rPrChange>
        </w:rPr>
        <w:t xml:space="preserve"> </w:t>
      </w:r>
      <w:r w:rsidRPr="00992146">
        <w:rPr>
          <w:lang w:val="en-US"/>
          <w:rPrChange w:id="6736" w:author="Anusha De" w:date="2022-08-01T14:48:00Z">
            <w:rPr/>
          </w:rPrChange>
        </w:rPr>
        <w:t>there</w:t>
      </w:r>
      <w:r w:rsidR="00F73A4C" w:rsidRPr="00992146">
        <w:rPr>
          <w:lang w:val="en-US"/>
          <w:rPrChange w:id="6737" w:author="Anusha De" w:date="2022-08-01T14:48:00Z">
            <w:rPr/>
          </w:rPrChange>
        </w:rPr>
        <w:t xml:space="preserve"> </w:t>
      </w:r>
      <w:r w:rsidRPr="00992146">
        <w:rPr>
          <w:lang w:val="en-US"/>
          <w:rPrChange w:id="6738" w:author="Anusha De" w:date="2022-08-01T14:48:00Z">
            <w:rPr/>
          </w:rPrChange>
        </w:rPr>
        <w:t>may</w:t>
      </w:r>
      <w:r w:rsidR="00F73A4C" w:rsidRPr="00992146">
        <w:rPr>
          <w:lang w:val="en-US"/>
          <w:rPrChange w:id="6739" w:author="Anusha De" w:date="2022-08-01T14:48:00Z">
            <w:rPr/>
          </w:rPrChange>
        </w:rPr>
        <w:t xml:space="preserve"> </w:t>
      </w:r>
      <w:r w:rsidRPr="00992146">
        <w:rPr>
          <w:lang w:val="en-US"/>
          <w:rPrChange w:id="6740" w:author="Anusha De" w:date="2022-08-01T14:48:00Z">
            <w:rPr/>
          </w:rPrChange>
        </w:rPr>
        <w:t>be</w:t>
      </w:r>
      <w:r w:rsidR="00F73A4C" w:rsidRPr="00992146">
        <w:rPr>
          <w:lang w:val="en-US"/>
          <w:rPrChange w:id="6741" w:author="Anusha De" w:date="2022-08-01T14:48:00Z">
            <w:rPr/>
          </w:rPrChange>
        </w:rPr>
        <w:t xml:space="preserve"> </w:t>
      </w:r>
      <w:r w:rsidRPr="00992146">
        <w:rPr>
          <w:lang w:val="en-US"/>
          <w:rPrChange w:id="6742" w:author="Anusha De" w:date="2022-08-01T14:48:00Z">
            <w:rPr/>
          </w:rPrChange>
        </w:rPr>
        <w:t>greater</w:t>
      </w:r>
      <w:r w:rsidR="00F73A4C" w:rsidRPr="00992146">
        <w:rPr>
          <w:lang w:val="en-US"/>
          <w:rPrChange w:id="6743" w:author="Anusha De" w:date="2022-08-01T14:48:00Z">
            <w:rPr/>
          </w:rPrChange>
        </w:rPr>
        <w:t xml:space="preserve"> </w:t>
      </w:r>
      <w:r w:rsidRPr="00992146">
        <w:rPr>
          <w:lang w:val="en-US"/>
          <w:rPrChange w:id="6744" w:author="Anusha De" w:date="2022-08-01T14:48:00Z">
            <w:rPr/>
          </w:rPrChange>
        </w:rPr>
        <w:t>leniency</w:t>
      </w:r>
      <w:r w:rsidR="00F73A4C" w:rsidRPr="00992146">
        <w:rPr>
          <w:lang w:val="en-US"/>
          <w:rPrChange w:id="6745" w:author="Anusha De" w:date="2022-08-01T14:48:00Z">
            <w:rPr/>
          </w:rPrChange>
        </w:rPr>
        <w:t xml:space="preserve"> </w:t>
      </w:r>
      <w:r w:rsidRPr="00992146">
        <w:rPr>
          <w:lang w:val="en-US"/>
          <w:rPrChange w:id="6746" w:author="Anusha De" w:date="2022-08-01T14:48:00Z">
            <w:rPr/>
          </w:rPrChange>
        </w:rPr>
        <w:t>from</w:t>
      </w:r>
      <w:r w:rsidR="00F73A4C" w:rsidRPr="00992146">
        <w:rPr>
          <w:lang w:val="en-US"/>
          <w:rPrChange w:id="6747" w:author="Anusha De" w:date="2022-08-01T14:48:00Z">
            <w:rPr/>
          </w:rPrChange>
        </w:rPr>
        <w:t xml:space="preserve"> </w:t>
      </w:r>
      <w:r w:rsidRPr="00992146">
        <w:rPr>
          <w:lang w:val="en-US"/>
          <w:rPrChange w:id="6748" w:author="Anusha De" w:date="2022-08-01T14:48:00Z">
            <w:rPr/>
          </w:rPrChange>
        </w:rPr>
        <w:t>women</w:t>
      </w:r>
      <w:r w:rsidR="00F73A4C" w:rsidRPr="00992146">
        <w:rPr>
          <w:lang w:val="en-US"/>
          <w:rPrChange w:id="6749" w:author="Anusha De" w:date="2022-08-01T14:48:00Z">
            <w:rPr/>
          </w:rPrChange>
        </w:rPr>
        <w:t xml:space="preserve"> </w:t>
      </w:r>
      <w:r w:rsidRPr="00992146">
        <w:rPr>
          <w:lang w:val="en-US"/>
          <w:rPrChange w:id="6750" w:author="Anusha De" w:date="2022-08-01T14:48:00Z">
            <w:rPr/>
          </w:rPrChange>
        </w:rPr>
        <w:t>while</w:t>
      </w:r>
      <w:r w:rsidR="00F73A4C" w:rsidRPr="00992146">
        <w:rPr>
          <w:lang w:val="en-US"/>
          <w:rPrChange w:id="6751" w:author="Anusha De" w:date="2022-08-01T14:48:00Z">
            <w:rPr/>
          </w:rPrChange>
        </w:rPr>
        <w:t xml:space="preserve"> </w:t>
      </w:r>
      <w:r w:rsidRPr="00992146">
        <w:rPr>
          <w:lang w:val="en-US"/>
          <w:rPrChange w:id="6752" w:author="Anusha De" w:date="2022-08-01T14:48:00Z">
            <w:rPr/>
          </w:rPrChange>
        </w:rPr>
        <w:t>rating</w:t>
      </w:r>
      <w:r w:rsidR="00F73A4C" w:rsidRPr="00992146">
        <w:rPr>
          <w:lang w:val="en-US"/>
          <w:rPrChange w:id="6753" w:author="Anusha De" w:date="2022-08-01T14:48:00Z">
            <w:rPr/>
          </w:rPrChange>
        </w:rPr>
        <w:t xml:space="preserve"> </w:t>
      </w:r>
      <w:r w:rsidRPr="00992146">
        <w:rPr>
          <w:lang w:val="en-US"/>
          <w:rPrChange w:id="6754" w:author="Anusha De" w:date="2022-08-01T14:48:00Z">
            <w:rPr/>
          </w:rPrChange>
        </w:rPr>
        <w:t>the</w:t>
      </w:r>
      <w:r w:rsidR="00F73A4C" w:rsidRPr="00992146">
        <w:rPr>
          <w:lang w:val="en-US"/>
          <w:rPrChange w:id="6755" w:author="Anusha De" w:date="2022-08-01T14:48:00Z">
            <w:rPr/>
          </w:rPrChange>
        </w:rPr>
        <w:t xml:space="preserve"> </w:t>
      </w:r>
      <w:r w:rsidRPr="00992146">
        <w:rPr>
          <w:lang w:val="en-US"/>
          <w:rPrChange w:id="6756" w:author="Anusha De" w:date="2022-08-01T14:48:00Z">
            <w:rPr/>
          </w:rPrChange>
        </w:rPr>
        <w:t>service</w:t>
      </w:r>
      <w:r w:rsidR="00F73A4C" w:rsidRPr="00992146">
        <w:rPr>
          <w:lang w:val="en-US"/>
          <w:rPrChange w:id="6757" w:author="Anusha De" w:date="2022-08-01T14:48:00Z">
            <w:rPr/>
          </w:rPrChange>
        </w:rPr>
        <w:t xml:space="preserve"> </w:t>
      </w:r>
      <w:r w:rsidRPr="00992146">
        <w:rPr>
          <w:lang w:val="en-US"/>
          <w:rPrChange w:id="6758" w:author="Anusha De" w:date="2022-08-01T14:48:00Z">
            <w:rPr/>
          </w:rPrChange>
        </w:rPr>
        <w:t>and</w:t>
      </w:r>
      <w:r w:rsidR="00F73A4C" w:rsidRPr="00992146">
        <w:rPr>
          <w:lang w:val="en-US"/>
          <w:rPrChange w:id="6759" w:author="Anusha De" w:date="2022-08-01T14:48:00Z">
            <w:rPr/>
          </w:rPrChange>
        </w:rPr>
        <w:t xml:space="preserve"> </w:t>
      </w:r>
      <w:r w:rsidRPr="00992146">
        <w:rPr>
          <w:lang w:val="en-US"/>
          <w:rPrChange w:id="6760" w:author="Anusha De" w:date="2022-08-01T14:48:00Z">
            <w:rPr/>
          </w:rPrChange>
        </w:rPr>
        <w:t>input</w:t>
      </w:r>
      <w:r w:rsidR="00F73A4C" w:rsidRPr="00992146">
        <w:rPr>
          <w:lang w:val="en-US"/>
          <w:rPrChange w:id="6761" w:author="Anusha De" w:date="2022-08-01T14:48:00Z">
            <w:rPr/>
          </w:rPrChange>
        </w:rPr>
        <w:t xml:space="preserve"> </w:t>
      </w:r>
      <w:r w:rsidRPr="00992146">
        <w:rPr>
          <w:lang w:val="en-US"/>
          <w:rPrChange w:id="6762" w:author="Anusha De" w:date="2022-08-01T14:48:00Z">
            <w:rPr/>
          </w:rPrChange>
        </w:rPr>
        <w:t>providers.</w:t>
      </w:r>
      <w:r w:rsidR="00F73A4C" w:rsidRPr="00992146">
        <w:rPr>
          <w:lang w:val="en-US"/>
          <w:rPrChange w:id="6763" w:author="Anusha De" w:date="2022-08-01T14:48:00Z">
            <w:rPr/>
          </w:rPrChange>
        </w:rPr>
        <w:t xml:space="preserve"> </w:t>
      </w:r>
      <w:r w:rsidRPr="00992146">
        <w:rPr>
          <w:lang w:val="en-US"/>
          <w:rPrChange w:id="6764" w:author="Anusha De" w:date="2022-08-01T14:48:00Z">
            <w:rPr/>
          </w:rPrChange>
        </w:rPr>
        <w:t>However,</w:t>
      </w:r>
      <w:r w:rsidR="00F73A4C" w:rsidRPr="00992146">
        <w:rPr>
          <w:lang w:val="en-US"/>
          <w:rPrChange w:id="6765" w:author="Anusha De" w:date="2022-08-01T14:48:00Z">
            <w:rPr/>
          </w:rPrChange>
        </w:rPr>
        <w:t xml:space="preserve"> </w:t>
      </w:r>
      <w:r w:rsidRPr="00992146">
        <w:rPr>
          <w:lang w:val="en-US"/>
          <w:rPrChange w:id="6766" w:author="Anusha De" w:date="2022-08-01T14:48:00Z">
            <w:rPr/>
          </w:rPrChange>
        </w:rPr>
        <w:t>the</w:t>
      </w:r>
      <w:r w:rsidR="00F73A4C" w:rsidRPr="00992146">
        <w:rPr>
          <w:lang w:val="en-US"/>
          <w:rPrChange w:id="6767" w:author="Anusha De" w:date="2022-08-01T14:48:00Z">
            <w:rPr/>
          </w:rPrChange>
        </w:rPr>
        <w:t xml:space="preserve"> </w:t>
      </w:r>
      <w:r w:rsidRPr="00992146">
        <w:rPr>
          <w:lang w:val="en-US"/>
          <w:rPrChange w:id="6768" w:author="Anusha De" w:date="2022-08-01T14:48:00Z">
            <w:rPr/>
          </w:rPrChange>
        </w:rPr>
        <w:t>literature</w:t>
      </w:r>
      <w:r w:rsidR="00F73A4C" w:rsidRPr="00992146">
        <w:rPr>
          <w:lang w:val="en-US"/>
          <w:rPrChange w:id="6769" w:author="Anusha De" w:date="2022-08-01T14:48:00Z">
            <w:rPr/>
          </w:rPrChange>
        </w:rPr>
        <w:t xml:space="preserve"> </w:t>
      </w:r>
      <w:r w:rsidRPr="00992146">
        <w:rPr>
          <w:lang w:val="en-US"/>
          <w:rPrChange w:id="6770" w:author="Anusha De" w:date="2022-08-01T14:48:00Z">
            <w:rPr/>
          </w:rPrChange>
        </w:rPr>
        <w:t>does</w:t>
      </w:r>
      <w:r w:rsidR="00F73A4C" w:rsidRPr="00992146">
        <w:rPr>
          <w:lang w:val="en-US"/>
          <w:rPrChange w:id="6771" w:author="Anusha De" w:date="2022-08-01T14:48:00Z">
            <w:rPr/>
          </w:rPrChange>
        </w:rPr>
        <w:t xml:space="preserve"> </w:t>
      </w:r>
      <w:r w:rsidRPr="00992146">
        <w:rPr>
          <w:lang w:val="en-US"/>
          <w:rPrChange w:id="6772" w:author="Anusha De" w:date="2022-08-01T14:48:00Z">
            <w:rPr/>
          </w:rPrChange>
        </w:rPr>
        <w:t>not</w:t>
      </w:r>
      <w:r w:rsidR="00F73A4C" w:rsidRPr="00992146">
        <w:rPr>
          <w:lang w:val="en-US"/>
          <w:rPrChange w:id="6773" w:author="Anusha De" w:date="2022-08-01T14:48:00Z">
            <w:rPr/>
          </w:rPrChange>
        </w:rPr>
        <w:t xml:space="preserve"> </w:t>
      </w:r>
      <w:r w:rsidRPr="00992146">
        <w:rPr>
          <w:lang w:val="en-US"/>
          <w:rPrChange w:id="6774" w:author="Anusha De" w:date="2022-08-01T14:48:00Z">
            <w:rPr/>
          </w:rPrChange>
        </w:rPr>
        <w:t>mention</w:t>
      </w:r>
      <w:r w:rsidR="00F73A4C" w:rsidRPr="00992146">
        <w:rPr>
          <w:lang w:val="en-US"/>
          <w:rPrChange w:id="6775" w:author="Anusha De" w:date="2022-08-01T14:48:00Z">
            <w:rPr/>
          </w:rPrChange>
        </w:rPr>
        <w:t xml:space="preserve"> </w:t>
      </w:r>
      <w:r w:rsidRPr="00992146">
        <w:rPr>
          <w:lang w:val="en-US"/>
          <w:rPrChange w:id="6776" w:author="Anusha De" w:date="2022-08-01T14:48:00Z">
            <w:rPr/>
          </w:rPrChange>
        </w:rPr>
        <w:t>statistically</w:t>
      </w:r>
      <w:r w:rsidR="00F73A4C" w:rsidRPr="00992146">
        <w:rPr>
          <w:lang w:val="en-US"/>
          <w:rPrChange w:id="6777" w:author="Anusha De" w:date="2022-08-01T14:48:00Z">
            <w:rPr/>
          </w:rPrChange>
        </w:rPr>
        <w:t xml:space="preserve"> </w:t>
      </w:r>
      <w:r w:rsidRPr="00992146">
        <w:rPr>
          <w:lang w:val="en-US"/>
          <w:rPrChange w:id="6778" w:author="Anusha De" w:date="2022-08-01T14:48:00Z">
            <w:rPr/>
          </w:rPrChange>
        </w:rPr>
        <w:t>significant</w:t>
      </w:r>
      <w:r w:rsidR="00F73A4C" w:rsidRPr="00992146">
        <w:rPr>
          <w:lang w:val="en-US"/>
          <w:rPrChange w:id="6779" w:author="Anusha De" w:date="2022-08-01T14:48:00Z">
            <w:rPr/>
          </w:rPrChange>
        </w:rPr>
        <w:t xml:space="preserve"> </w:t>
      </w:r>
      <w:r w:rsidRPr="00992146">
        <w:rPr>
          <w:lang w:val="en-US"/>
          <w:rPrChange w:id="6780" w:author="Anusha De" w:date="2022-08-01T14:48:00Z">
            <w:rPr/>
          </w:rPrChange>
        </w:rPr>
        <w:t>presence</w:t>
      </w:r>
      <w:r w:rsidR="00F73A4C" w:rsidRPr="00992146">
        <w:rPr>
          <w:lang w:val="en-US"/>
          <w:rPrChange w:id="6781" w:author="Anusha De" w:date="2022-08-01T14:48:00Z">
            <w:rPr/>
          </w:rPrChange>
        </w:rPr>
        <w:t xml:space="preserve"> </w:t>
      </w:r>
      <w:r w:rsidRPr="00992146">
        <w:rPr>
          <w:lang w:val="en-US"/>
          <w:rPrChange w:id="6782" w:author="Anusha De" w:date="2022-08-01T14:48:00Z">
            <w:rPr/>
          </w:rPrChange>
        </w:rPr>
        <w:t>of</w:t>
      </w:r>
      <w:r w:rsidR="00F73A4C" w:rsidRPr="00992146">
        <w:rPr>
          <w:lang w:val="en-US"/>
          <w:rPrChange w:id="6783" w:author="Anusha De" w:date="2022-08-01T14:48:00Z">
            <w:rPr/>
          </w:rPrChange>
        </w:rPr>
        <w:t xml:space="preserve"> </w:t>
      </w:r>
      <w:r w:rsidRPr="00992146">
        <w:rPr>
          <w:lang w:val="en-US"/>
          <w:rPrChange w:id="6784" w:author="Anusha De" w:date="2022-08-01T14:48:00Z">
            <w:rPr/>
          </w:rPrChange>
        </w:rPr>
        <w:t>leniency</w:t>
      </w:r>
      <w:r w:rsidR="00F73A4C" w:rsidRPr="00992146">
        <w:rPr>
          <w:lang w:val="en-US"/>
          <w:rPrChange w:id="6785" w:author="Anusha De" w:date="2022-08-01T14:48:00Z">
            <w:rPr/>
          </w:rPrChange>
        </w:rPr>
        <w:t xml:space="preserve"> </w:t>
      </w:r>
      <w:r w:rsidRPr="00992146">
        <w:rPr>
          <w:lang w:val="en-US"/>
          <w:rPrChange w:id="6786" w:author="Anusha De" w:date="2022-08-01T14:48:00Z">
            <w:rPr/>
          </w:rPrChange>
        </w:rPr>
        <w:t>for</w:t>
      </w:r>
      <w:r w:rsidR="00F73A4C" w:rsidRPr="00992146">
        <w:rPr>
          <w:lang w:val="en-US"/>
          <w:rPrChange w:id="6787" w:author="Anusha De" w:date="2022-08-01T14:48:00Z">
            <w:rPr/>
          </w:rPrChange>
        </w:rPr>
        <w:t xml:space="preserve"> </w:t>
      </w:r>
      <w:r w:rsidRPr="00992146">
        <w:rPr>
          <w:lang w:val="en-US"/>
          <w:rPrChange w:id="6788" w:author="Anusha De" w:date="2022-08-01T14:48:00Z">
            <w:rPr/>
          </w:rPrChange>
        </w:rPr>
        <w:t>ratings</w:t>
      </w:r>
      <w:r w:rsidR="00F73A4C" w:rsidRPr="00992146">
        <w:rPr>
          <w:lang w:val="en-US"/>
          <w:rPrChange w:id="6789" w:author="Anusha De" w:date="2022-08-01T14:48:00Z">
            <w:rPr/>
          </w:rPrChange>
        </w:rPr>
        <w:t xml:space="preserve"> </w:t>
      </w:r>
      <w:r w:rsidRPr="00992146">
        <w:rPr>
          <w:lang w:val="en-US"/>
          <w:rPrChange w:id="6790" w:author="Anusha De" w:date="2022-08-01T14:48:00Z">
            <w:rPr/>
          </w:rPrChange>
        </w:rPr>
        <w:t>provided</w:t>
      </w:r>
      <w:r w:rsidR="00F73A4C" w:rsidRPr="00992146">
        <w:rPr>
          <w:lang w:val="en-US"/>
          <w:rPrChange w:id="6791" w:author="Anusha De" w:date="2022-08-01T14:48:00Z">
            <w:rPr/>
          </w:rPrChange>
        </w:rPr>
        <w:t xml:space="preserve"> </w:t>
      </w:r>
      <w:r w:rsidRPr="00992146">
        <w:rPr>
          <w:lang w:val="en-US"/>
          <w:rPrChange w:id="6792" w:author="Anusha De" w:date="2022-08-01T14:48:00Z">
            <w:rPr/>
          </w:rPrChange>
        </w:rPr>
        <w:t>by</w:t>
      </w:r>
      <w:r w:rsidR="00F73A4C" w:rsidRPr="00992146">
        <w:rPr>
          <w:lang w:val="en-US"/>
          <w:rPrChange w:id="6793" w:author="Anusha De" w:date="2022-08-01T14:48:00Z">
            <w:rPr/>
          </w:rPrChange>
        </w:rPr>
        <w:t xml:space="preserve"> </w:t>
      </w:r>
      <w:r w:rsidRPr="00992146">
        <w:rPr>
          <w:lang w:val="en-US"/>
          <w:rPrChange w:id="6794" w:author="Anusha De" w:date="2022-08-01T14:48:00Z">
            <w:rPr/>
          </w:rPrChange>
        </w:rPr>
        <w:t>female</w:t>
      </w:r>
      <w:r w:rsidR="00F73A4C" w:rsidRPr="00992146">
        <w:rPr>
          <w:lang w:val="en-US"/>
          <w:rPrChange w:id="6795" w:author="Anusha De" w:date="2022-08-01T14:48:00Z">
            <w:rPr/>
          </w:rPrChange>
        </w:rPr>
        <w:t xml:space="preserve"> </w:t>
      </w:r>
      <w:r w:rsidRPr="00992146">
        <w:rPr>
          <w:lang w:val="en-US"/>
          <w:rPrChange w:id="6796" w:author="Anusha De" w:date="2022-08-01T14:48:00Z">
            <w:rPr/>
          </w:rPrChange>
        </w:rPr>
        <w:t>raters</w:t>
      </w:r>
      <w:r w:rsidR="00F73A4C" w:rsidRPr="00992146">
        <w:rPr>
          <w:lang w:val="en-US"/>
          <w:rPrChange w:id="6797" w:author="Anusha De" w:date="2022-08-01T14:48:00Z">
            <w:rPr/>
          </w:rPrChange>
        </w:rPr>
        <w:t xml:space="preserve"> </w:t>
      </w:r>
      <w:r w:rsidRPr="00992146">
        <w:rPr>
          <w:lang w:val="en-US"/>
          <w:rPrChange w:id="6798" w:author="Anusha De" w:date="2022-08-01T14:48:00Z">
            <w:rPr/>
          </w:rPrChange>
        </w:rPr>
        <w:t>(</w:t>
      </w:r>
      <w:r>
        <w:fldChar w:fldCharType="begin"/>
      </w:r>
      <w:r w:rsidRPr="00992146">
        <w:rPr>
          <w:lang w:val="en-US"/>
          <w:rPrChange w:id="6799" w:author="Anusha De" w:date="2022-08-01T14:48:00Z">
            <w:rPr/>
          </w:rPrChange>
        </w:rPr>
        <w:instrText xml:space="preserve"> HYPERLINK \l "_bookmark66" </w:instrText>
      </w:r>
      <w:r>
        <w:fldChar w:fldCharType="separate"/>
      </w:r>
      <w:r w:rsidRPr="00992146">
        <w:rPr>
          <w:lang w:val="en-US"/>
          <w:rPrChange w:id="6800" w:author="Anusha De" w:date="2022-08-01T14:48:00Z">
            <w:rPr/>
          </w:rPrChange>
        </w:rPr>
        <w:t>Thornton</w:t>
      </w:r>
      <w:r>
        <w:fldChar w:fldCharType="end"/>
      </w:r>
      <w:r w:rsidR="00F73A4C" w:rsidRPr="00992146">
        <w:rPr>
          <w:lang w:val="en-US"/>
          <w:rPrChange w:id="6801" w:author="Anusha De" w:date="2022-08-01T14:48:00Z">
            <w:rPr/>
          </w:rPrChange>
        </w:rPr>
        <w:t xml:space="preserve"> </w:t>
      </w:r>
      <w:r>
        <w:fldChar w:fldCharType="begin"/>
      </w:r>
      <w:r w:rsidRPr="00992146">
        <w:rPr>
          <w:lang w:val="en-US"/>
          <w:rPrChange w:id="6802" w:author="Anusha De" w:date="2022-08-01T14:48:00Z">
            <w:rPr/>
          </w:rPrChange>
        </w:rPr>
        <w:instrText xml:space="preserve"> HYPERLINK \l "_bookmark66" </w:instrText>
      </w:r>
      <w:r>
        <w:fldChar w:fldCharType="separate"/>
      </w:r>
      <w:r w:rsidR="00F73A4C" w:rsidRPr="00992146">
        <w:rPr>
          <w:lang w:val="en-US"/>
          <w:rPrChange w:id="6803" w:author="Anusha De" w:date="2022-08-01T14:48:00Z">
            <w:rPr/>
          </w:rPrChange>
        </w:rPr>
        <w:t xml:space="preserve"> </w:t>
      </w:r>
      <w:r w:rsidRPr="00992146">
        <w:rPr>
          <w:lang w:val="en-US"/>
          <w:rPrChange w:id="6804" w:author="Anusha De" w:date="2022-08-01T14:48:00Z">
            <w:rPr/>
          </w:rPrChange>
        </w:rPr>
        <w:t>et</w:t>
      </w:r>
      <w:r w:rsidR="00F73A4C" w:rsidRPr="00992146">
        <w:rPr>
          <w:lang w:val="en-US"/>
          <w:rPrChange w:id="6805" w:author="Anusha De" w:date="2022-08-01T14:48:00Z">
            <w:rPr/>
          </w:rPrChange>
        </w:rPr>
        <w:t xml:space="preserve"> </w:t>
      </w:r>
      <w:r w:rsidRPr="00992146">
        <w:rPr>
          <w:lang w:val="en-US"/>
          <w:rPrChange w:id="6806" w:author="Anusha De" w:date="2022-08-01T14:48:00Z">
            <w:rPr/>
          </w:rPrChange>
        </w:rPr>
        <w:t>al.</w:t>
      </w:r>
      <w:r>
        <w:fldChar w:fldCharType="end"/>
      </w:r>
      <w:r w:rsidRPr="00992146">
        <w:rPr>
          <w:lang w:val="en-US"/>
          <w:rPrChange w:id="6807" w:author="Anusha De" w:date="2022-08-01T14:48:00Z">
            <w:rPr/>
          </w:rPrChange>
        </w:rPr>
        <w:t>,</w:t>
      </w:r>
      <w:r w:rsidR="00F73A4C" w:rsidRPr="00992146">
        <w:rPr>
          <w:lang w:val="en-US"/>
          <w:rPrChange w:id="6808" w:author="Anusha De" w:date="2022-08-01T14:48:00Z">
            <w:rPr/>
          </w:rPrChange>
        </w:rPr>
        <w:t xml:space="preserve"> </w:t>
      </w:r>
      <w:r>
        <w:fldChar w:fldCharType="begin"/>
      </w:r>
      <w:r w:rsidRPr="00992146">
        <w:rPr>
          <w:lang w:val="en-US"/>
          <w:rPrChange w:id="6809" w:author="Anusha De" w:date="2022-08-01T14:48:00Z">
            <w:rPr/>
          </w:rPrChange>
        </w:rPr>
        <w:instrText xml:space="preserve"> HYPERLINK \l "_bookmark66" </w:instrText>
      </w:r>
      <w:r>
        <w:fldChar w:fldCharType="separate"/>
      </w:r>
      <w:r w:rsidRPr="00992146">
        <w:rPr>
          <w:lang w:val="en-US"/>
          <w:rPrChange w:id="6810" w:author="Anusha De" w:date="2022-08-01T14:48:00Z">
            <w:rPr/>
          </w:rPrChange>
        </w:rPr>
        <w:t>2019</w:t>
      </w:r>
      <w:r>
        <w:fldChar w:fldCharType="end"/>
      </w:r>
      <w:r w:rsidRPr="00992146">
        <w:rPr>
          <w:lang w:val="en-US"/>
          <w:rPrChange w:id="6811" w:author="Anusha De" w:date="2022-08-01T14:48:00Z">
            <w:rPr/>
          </w:rPrChange>
        </w:rPr>
        <w:t>).</w:t>
      </w:r>
    </w:p>
    <w:p w14:paraId="1D036E14" w14:textId="1EA476E3" w:rsidR="005139B5" w:rsidRPr="00992146" w:rsidRDefault="0081249E">
      <w:pPr>
        <w:rPr>
          <w:lang w:val="en-US"/>
          <w:rPrChange w:id="6812" w:author="Anusha De" w:date="2022-08-01T14:48:00Z">
            <w:rPr/>
          </w:rPrChange>
        </w:rPr>
        <w:pPrChange w:id="6813" w:author="Steve Wiggins" w:date="2022-07-30T18:01:00Z">
          <w:pPr>
            <w:pStyle w:val="1PP"/>
            <w:jc w:val="both"/>
          </w:pPr>
        </w:pPrChange>
      </w:pPr>
      <w:r w:rsidRPr="00992146">
        <w:rPr>
          <w:lang w:val="en-US"/>
          <w:rPrChange w:id="6814" w:author="Anusha De" w:date="2022-08-01T14:48:00Z">
            <w:rPr/>
          </w:rPrChange>
        </w:rPr>
        <w:t>Women</w:t>
      </w:r>
      <w:r w:rsidR="00F73A4C" w:rsidRPr="00992146">
        <w:rPr>
          <w:lang w:val="en-US"/>
          <w:rPrChange w:id="6815" w:author="Anusha De" w:date="2022-08-01T14:48:00Z">
            <w:rPr/>
          </w:rPrChange>
        </w:rPr>
        <w:t xml:space="preserve"> </w:t>
      </w:r>
      <w:r w:rsidRPr="00992146">
        <w:rPr>
          <w:lang w:val="en-US"/>
          <w:rPrChange w:id="6816" w:author="Anusha De" w:date="2022-08-01T14:48:00Z">
            <w:rPr/>
          </w:rPrChange>
        </w:rPr>
        <w:t>who</w:t>
      </w:r>
      <w:r w:rsidR="00F73A4C" w:rsidRPr="00992146">
        <w:rPr>
          <w:lang w:val="en-US"/>
          <w:rPrChange w:id="6817" w:author="Anusha De" w:date="2022-08-01T14:48:00Z">
            <w:rPr/>
          </w:rPrChange>
        </w:rPr>
        <w:t xml:space="preserve"> </w:t>
      </w:r>
      <w:r w:rsidRPr="00992146">
        <w:rPr>
          <w:lang w:val="en-US"/>
          <w:rPrChange w:id="6818" w:author="Anusha De" w:date="2022-08-01T14:48:00Z">
            <w:rPr/>
          </w:rPrChange>
        </w:rPr>
        <w:t>are</w:t>
      </w:r>
      <w:r w:rsidR="00F73A4C" w:rsidRPr="00992146">
        <w:rPr>
          <w:lang w:val="en-US"/>
          <w:rPrChange w:id="6819" w:author="Anusha De" w:date="2022-08-01T14:48:00Z">
            <w:rPr/>
          </w:rPrChange>
        </w:rPr>
        <w:t xml:space="preserve"> </w:t>
      </w:r>
      <w:r w:rsidRPr="00992146">
        <w:rPr>
          <w:lang w:val="en-US"/>
          <w:rPrChange w:id="6820" w:author="Anusha De" w:date="2022-08-01T14:48:00Z">
            <w:rPr/>
          </w:rPrChange>
        </w:rPr>
        <w:t>more</w:t>
      </w:r>
      <w:r w:rsidR="00F73A4C" w:rsidRPr="00992146">
        <w:rPr>
          <w:lang w:val="en-US"/>
          <w:rPrChange w:id="6821" w:author="Anusha De" w:date="2022-08-01T14:48:00Z">
            <w:rPr/>
          </w:rPrChange>
        </w:rPr>
        <w:t xml:space="preserve"> </w:t>
      </w:r>
      <w:r w:rsidRPr="00992146">
        <w:rPr>
          <w:lang w:val="en-US"/>
          <w:rPrChange w:id="6822" w:author="Anusha De" w:date="2022-08-01T14:48:00Z">
            <w:rPr/>
          </w:rPrChange>
        </w:rPr>
        <w:t>forgiving</w:t>
      </w:r>
      <w:r w:rsidR="00F73A4C" w:rsidRPr="00992146">
        <w:rPr>
          <w:lang w:val="en-US"/>
          <w:rPrChange w:id="6823" w:author="Anusha De" w:date="2022-08-01T14:48:00Z">
            <w:rPr/>
          </w:rPrChange>
        </w:rPr>
        <w:t xml:space="preserve"> </w:t>
      </w:r>
      <w:r w:rsidRPr="00992146">
        <w:rPr>
          <w:lang w:val="en-US"/>
          <w:rPrChange w:id="6824" w:author="Anusha De" w:date="2022-08-01T14:48:00Z">
            <w:rPr/>
          </w:rPrChange>
        </w:rPr>
        <w:t>towards</w:t>
      </w:r>
      <w:r w:rsidR="00F73A4C" w:rsidRPr="00992146">
        <w:rPr>
          <w:lang w:val="en-US"/>
          <w:rPrChange w:id="6825" w:author="Anusha De" w:date="2022-08-01T14:48:00Z">
            <w:rPr/>
          </w:rPrChange>
        </w:rPr>
        <w:t xml:space="preserve"> </w:t>
      </w:r>
      <w:r w:rsidRPr="00992146">
        <w:rPr>
          <w:lang w:val="en-US"/>
          <w:rPrChange w:id="6826" w:author="Anusha De" w:date="2022-08-01T14:48:00Z">
            <w:rPr/>
          </w:rPrChange>
        </w:rPr>
        <w:t>other</w:t>
      </w:r>
      <w:r w:rsidR="00F73A4C" w:rsidRPr="00992146">
        <w:rPr>
          <w:lang w:val="en-US"/>
          <w:rPrChange w:id="6827" w:author="Anusha De" w:date="2022-08-01T14:48:00Z">
            <w:rPr/>
          </w:rPrChange>
        </w:rPr>
        <w:t xml:space="preserve"> </w:t>
      </w:r>
      <w:r w:rsidRPr="00992146">
        <w:rPr>
          <w:lang w:val="en-US"/>
          <w:rPrChange w:id="6828" w:author="Anusha De" w:date="2022-08-01T14:48:00Z">
            <w:rPr/>
          </w:rPrChange>
        </w:rPr>
        <w:t>value</w:t>
      </w:r>
      <w:r w:rsidR="00F73A4C" w:rsidRPr="00992146">
        <w:rPr>
          <w:lang w:val="en-US"/>
          <w:rPrChange w:id="6829" w:author="Anusha De" w:date="2022-08-01T14:48:00Z">
            <w:rPr/>
          </w:rPrChange>
        </w:rPr>
        <w:t xml:space="preserve"> </w:t>
      </w:r>
      <w:r w:rsidRPr="00992146">
        <w:rPr>
          <w:lang w:val="en-US"/>
          <w:rPrChange w:id="6830" w:author="Anusha De" w:date="2022-08-01T14:48:00Z">
            <w:rPr/>
          </w:rPrChange>
        </w:rPr>
        <w:t>chain</w:t>
      </w:r>
      <w:r w:rsidR="00F73A4C" w:rsidRPr="00992146">
        <w:rPr>
          <w:lang w:val="en-US"/>
          <w:rPrChange w:id="6831" w:author="Anusha De" w:date="2022-08-01T14:48:00Z">
            <w:rPr/>
          </w:rPrChange>
        </w:rPr>
        <w:t xml:space="preserve"> </w:t>
      </w:r>
      <w:r w:rsidRPr="00992146">
        <w:rPr>
          <w:lang w:val="en-US"/>
          <w:rPrChange w:id="6832" w:author="Anusha De" w:date="2022-08-01T14:48:00Z">
            <w:rPr/>
          </w:rPrChange>
        </w:rPr>
        <w:t>actors</w:t>
      </w:r>
      <w:r w:rsidR="00F73A4C" w:rsidRPr="00992146">
        <w:rPr>
          <w:lang w:val="en-US"/>
          <w:rPrChange w:id="6833" w:author="Anusha De" w:date="2022-08-01T14:48:00Z">
            <w:rPr/>
          </w:rPrChange>
        </w:rPr>
        <w:t xml:space="preserve"> </w:t>
      </w:r>
      <w:r w:rsidRPr="00992146">
        <w:rPr>
          <w:lang w:val="en-US"/>
          <w:rPrChange w:id="6834" w:author="Anusha De" w:date="2022-08-01T14:48:00Z">
            <w:rPr/>
          </w:rPrChange>
        </w:rPr>
        <w:t>may</w:t>
      </w:r>
      <w:r w:rsidR="00F73A4C" w:rsidRPr="00992146">
        <w:rPr>
          <w:lang w:val="en-US"/>
          <w:rPrChange w:id="6835" w:author="Anusha De" w:date="2022-08-01T14:48:00Z">
            <w:rPr/>
          </w:rPrChange>
        </w:rPr>
        <w:t xml:space="preserve"> </w:t>
      </w:r>
      <w:r w:rsidRPr="00992146">
        <w:rPr>
          <w:lang w:val="en-US"/>
          <w:rPrChange w:id="6836" w:author="Anusha De" w:date="2022-08-01T14:48:00Z">
            <w:rPr/>
          </w:rPrChange>
        </w:rPr>
        <w:t>backfire</w:t>
      </w:r>
      <w:r w:rsidR="00F73A4C" w:rsidRPr="00992146">
        <w:rPr>
          <w:lang w:val="en-US"/>
          <w:rPrChange w:id="6837" w:author="Anusha De" w:date="2022-08-01T14:48:00Z">
            <w:rPr/>
          </w:rPrChange>
        </w:rPr>
        <w:t xml:space="preserve"> </w:t>
      </w:r>
      <w:r w:rsidRPr="00992146">
        <w:rPr>
          <w:lang w:val="en-US"/>
          <w:rPrChange w:id="6838" w:author="Anusha De" w:date="2022-08-01T14:48:00Z">
            <w:rPr/>
          </w:rPrChange>
        </w:rPr>
        <w:t>if</w:t>
      </w:r>
      <w:r w:rsidR="00F73A4C" w:rsidRPr="00992146">
        <w:rPr>
          <w:lang w:val="en-US"/>
          <w:rPrChange w:id="6839" w:author="Anusha De" w:date="2022-08-01T14:48:00Z">
            <w:rPr/>
          </w:rPrChange>
        </w:rPr>
        <w:t xml:space="preserve"> </w:t>
      </w:r>
      <w:r w:rsidRPr="00992146">
        <w:rPr>
          <w:lang w:val="en-US"/>
          <w:rPrChange w:id="6840" w:author="Anusha De" w:date="2022-08-01T14:48:00Z">
            <w:rPr/>
          </w:rPrChange>
        </w:rPr>
        <w:t>these</w:t>
      </w:r>
      <w:r w:rsidR="00F73A4C" w:rsidRPr="00992146">
        <w:rPr>
          <w:lang w:val="en-US"/>
          <w:rPrChange w:id="6841" w:author="Anusha De" w:date="2022-08-01T14:48:00Z">
            <w:rPr/>
          </w:rPrChange>
        </w:rPr>
        <w:t xml:space="preserve"> </w:t>
      </w:r>
      <w:r w:rsidRPr="00992146">
        <w:rPr>
          <w:lang w:val="en-US"/>
          <w:rPrChange w:id="6842" w:author="Anusha De" w:date="2022-08-01T14:48:00Z">
            <w:rPr/>
          </w:rPrChange>
        </w:rPr>
        <w:t>other</w:t>
      </w:r>
      <w:r w:rsidR="00F73A4C" w:rsidRPr="00992146">
        <w:rPr>
          <w:lang w:val="en-US"/>
          <w:rPrChange w:id="6843" w:author="Anusha De" w:date="2022-08-01T14:48:00Z">
            <w:rPr/>
          </w:rPrChange>
        </w:rPr>
        <w:t xml:space="preserve"> </w:t>
      </w:r>
      <w:r w:rsidRPr="00992146">
        <w:rPr>
          <w:lang w:val="en-US"/>
          <w:rPrChange w:id="6844" w:author="Anusha De" w:date="2022-08-01T14:48:00Z">
            <w:rPr/>
          </w:rPrChange>
        </w:rPr>
        <w:t>value</w:t>
      </w:r>
      <w:r w:rsidR="00F73A4C" w:rsidRPr="00992146">
        <w:rPr>
          <w:lang w:val="en-US"/>
          <w:rPrChange w:id="6845" w:author="Anusha De" w:date="2022-08-01T14:48:00Z">
            <w:rPr/>
          </w:rPrChange>
        </w:rPr>
        <w:t xml:space="preserve"> </w:t>
      </w:r>
      <w:r w:rsidRPr="00992146">
        <w:rPr>
          <w:lang w:val="en-US"/>
          <w:rPrChange w:id="6846" w:author="Anusha De" w:date="2022-08-01T14:48:00Z">
            <w:rPr/>
          </w:rPrChange>
        </w:rPr>
        <w:t>chain</w:t>
      </w:r>
      <w:r w:rsidR="00F73A4C" w:rsidRPr="00992146">
        <w:rPr>
          <w:lang w:val="en-US"/>
          <w:rPrChange w:id="6847" w:author="Anusha De" w:date="2022-08-01T14:48:00Z">
            <w:rPr/>
          </w:rPrChange>
        </w:rPr>
        <w:t xml:space="preserve"> </w:t>
      </w:r>
      <w:r w:rsidRPr="00992146">
        <w:rPr>
          <w:lang w:val="en-US"/>
          <w:rPrChange w:id="6848" w:author="Anusha De" w:date="2022-08-01T14:48:00Z">
            <w:rPr/>
          </w:rPrChange>
        </w:rPr>
        <w:t>actors</w:t>
      </w:r>
      <w:r w:rsidR="00F73A4C" w:rsidRPr="00992146">
        <w:rPr>
          <w:lang w:val="en-US"/>
          <w:rPrChange w:id="6849" w:author="Anusha De" w:date="2022-08-01T14:48:00Z">
            <w:rPr/>
          </w:rPrChange>
        </w:rPr>
        <w:t xml:space="preserve"> </w:t>
      </w:r>
      <w:r w:rsidRPr="00992146">
        <w:rPr>
          <w:lang w:val="en-US"/>
          <w:rPrChange w:id="6850" w:author="Anusha De" w:date="2022-08-01T14:48:00Z">
            <w:rPr/>
          </w:rPrChange>
        </w:rPr>
        <w:t>feel</w:t>
      </w:r>
      <w:r w:rsidR="00F73A4C" w:rsidRPr="00992146">
        <w:rPr>
          <w:lang w:val="en-US"/>
          <w:rPrChange w:id="6851" w:author="Anusha De" w:date="2022-08-01T14:48:00Z">
            <w:rPr/>
          </w:rPrChange>
        </w:rPr>
        <w:t xml:space="preserve"> </w:t>
      </w:r>
      <w:r w:rsidRPr="00992146">
        <w:rPr>
          <w:lang w:val="en-US"/>
          <w:rPrChange w:id="6852" w:author="Anusha De" w:date="2022-08-01T14:48:00Z">
            <w:rPr/>
          </w:rPrChange>
        </w:rPr>
        <w:t>less</w:t>
      </w:r>
      <w:r w:rsidR="00F73A4C" w:rsidRPr="00992146">
        <w:rPr>
          <w:lang w:val="en-US"/>
          <w:rPrChange w:id="6853" w:author="Anusha De" w:date="2022-08-01T14:48:00Z">
            <w:rPr/>
          </w:rPrChange>
        </w:rPr>
        <w:t xml:space="preserve"> </w:t>
      </w:r>
      <w:r w:rsidRPr="00992146">
        <w:rPr>
          <w:lang w:val="en-US"/>
          <w:rPrChange w:id="6854" w:author="Anusha De" w:date="2022-08-01T14:48:00Z">
            <w:rPr/>
          </w:rPrChange>
        </w:rPr>
        <w:t>compelled</w:t>
      </w:r>
      <w:r w:rsidR="00F73A4C" w:rsidRPr="00992146">
        <w:rPr>
          <w:lang w:val="en-US"/>
          <w:rPrChange w:id="6855" w:author="Anusha De" w:date="2022-08-01T14:48:00Z">
            <w:rPr/>
          </w:rPrChange>
        </w:rPr>
        <w:t xml:space="preserve"> </w:t>
      </w:r>
      <w:r w:rsidRPr="00992146">
        <w:rPr>
          <w:lang w:val="en-US"/>
          <w:rPrChange w:id="6856" w:author="Anusha De" w:date="2022-08-01T14:48:00Z">
            <w:rPr/>
          </w:rPrChange>
        </w:rPr>
        <w:t>to</w:t>
      </w:r>
      <w:r w:rsidR="00F73A4C" w:rsidRPr="00992146">
        <w:rPr>
          <w:lang w:val="en-US"/>
          <w:rPrChange w:id="6857" w:author="Anusha De" w:date="2022-08-01T14:48:00Z">
            <w:rPr/>
          </w:rPrChange>
        </w:rPr>
        <w:t xml:space="preserve"> </w:t>
      </w:r>
      <w:r w:rsidRPr="00992146">
        <w:rPr>
          <w:lang w:val="en-US"/>
          <w:rPrChange w:id="6858" w:author="Anusha De" w:date="2022-08-01T14:48:00Z">
            <w:rPr/>
          </w:rPrChange>
        </w:rPr>
        <w:t>live</w:t>
      </w:r>
      <w:r w:rsidR="00F73A4C" w:rsidRPr="00992146">
        <w:rPr>
          <w:lang w:val="en-US"/>
          <w:rPrChange w:id="6859" w:author="Anusha De" w:date="2022-08-01T14:48:00Z">
            <w:rPr/>
          </w:rPrChange>
        </w:rPr>
        <w:t xml:space="preserve"> </w:t>
      </w:r>
      <w:r w:rsidRPr="00992146">
        <w:rPr>
          <w:lang w:val="en-US"/>
          <w:rPrChange w:id="6860" w:author="Anusha De" w:date="2022-08-01T14:48:00Z">
            <w:rPr/>
          </w:rPrChange>
        </w:rPr>
        <w:t>up</w:t>
      </w:r>
      <w:r w:rsidR="00F73A4C" w:rsidRPr="00992146">
        <w:rPr>
          <w:lang w:val="en-US"/>
          <w:rPrChange w:id="6861" w:author="Anusha De" w:date="2022-08-01T14:48:00Z">
            <w:rPr/>
          </w:rPrChange>
        </w:rPr>
        <w:t xml:space="preserve"> </w:t>
      </w:r>
      <w:r w:rsidRPr="00992146">
        <w:rPr>
          <w:lang w:val="en-US"/>
          <w:rPrChange w:id="6862" w:author="Anusha De" w:date="2022-08-01T14:48:00Z">
            <w:rPr/>
          </w:rPrChange>
        </w:rPr>
        <w:t>to</w:t>
      </w:r>
      <w:r w:rsidR="00F73A4C" w:rsidRPr="00992146">
        <w:rPr>
          <w:lang w:val="en-US"/>
          <w:rPrChange w:id="6863" w:author="Anusha De" w:date="2022-08-01T14:48:00Z">
            <w:rPr/>
          </w:rPrChange>
        </w:rPr>
        <w:t xml:space="preserve"> </w:t>
      </w:r>
      <w:r w:rsidRPr="00992146">
        <w:rPr>
          <w:lang w:val="en-US"/>
          <w:rPrChange w:id="6864" w:author="Anusha De" w:date="2022-08-01T14:48:00Z">
            <w:rPr/>
          </w:rPrChange>
        </w:rPr>
        <w:t>the</w:t>
      </w:r>
      <w:r w:rsidR="00F73A4C" w:rsidRPr="00992146">
        <w:rPr>
          <w:lang w:val="en-US"/>
          <w:rPrChange w:id="6865" w:author="Anusha De" w:date="2022-08-01T14:48:00Z">
            <w:rPr/>
          </w:rPrChange>
        </w:rPr>
        <w:t xml:space="preserve"> </w:t>
      </w:r>
      <w:r w:rsidRPr="00992146">
        <w:rPr>
          <w:lang w:val="en-US"/>
          <w:rPrChange w:id="6866" w:author="Anusha De" w:date="2022-08-01T14:48:00Z">
            <w:rPr/>
          </w:rPrChange>
        </w:rPr>
        <w:t>standards.</w:t>
      </w:r>
      <w:r w:rsidR="00F73A4C" w:rsidRPr="00992146">
        <w:rPr>
          <w:lang w:val="en-US"/>
          <w:rPrChange w:id="6867" w:author="Anusha De" w:date="2022-08-01T14:48:00Z">
            <w:rPr/>
          </w:rPrChange>
        </w:rPr>
        <w:t xml:space="preserve"> </w:t>
      </w:r>
      <w:r w:rsidRPr="00992146">
        <w:rPr>
          <w:lang w:val="en-US"/>
          <w:rPrChange w:id="6868" w:author="Anusha De" w:date="2022-08-01T14:48:00Z">
            <w:rPr/>
          </w:rPrChange>
        </w:rPr>
        <w:t>At</w:t>
      </w:r>
      <w:r w:rsidR="00F73A4C" w:rsidRPr="00992146">
        <w:rPr>
          <w:lang w:val="en-US"/>
          <w:rPrChange w:id="6869" w:author="Anusha De" w:date="2022-08-01T14:48:00Z">
            <w:rPr/>
          </w:rPrChange>
        </w:rPr>
        <w:t xml:space="preserve"> </w:t>
      </w:r>
      <w:r w:rsidRPr="00992146">
        <w:rPr>
          <w:lang w:val="en-US"/>
          <w:rPrChange w:id="6870" w:author="Anusha De" w:date="2022-08-01T14:48:00Z">
            <w:rPr/>
          </w:rPrChange>
        </w:rPr>
        <w:t>the</w:t>
      </w:r>
      <w:r w:rsidR="00F73A4C" w:rsidRPr="00992146">
        <w:rPr>
          <w:lang w:val="en-US"/>
          <w:rPrChange w:id="6871" w:author="Anusha De" w:date="2022-08-01T14:48:00Z">
            <w:rPr/>
          </w:rPrChange>
        </w:rPr>
        <w:t xml:space="preserve"> </w:t>
      </w:r>
      <w:r w:rsidRPr="00992146">
        <w:rPr>
          <w:lang w:val="en-US"/>
          <w:rPrChange w:id="6872" w:author="Anusha De" w:date="2022-08-01T14:48:00Z">
            <w:rPr/>
          </w:rPrChange>
        </w:rPr>
        <w:t>same</w:t>
      </w:r>
      <w:r w:rsidR="00F73A4C" w:rsidRPr="00992146">
        <w:rPr>
          <w:lang w:val="en-US"/>
          <w:rPrChange w:id="6873" w:author="Anusha De" w:date="2022-08-01T14:48:00Z">
            <w:rPr/>
          </w:rPrChange>
        </w:rPr>
        <w:t xml:space="preserve"> </w:t>
      </w:r>
      <w:r w:rsidRPr="00992146">
        <w:rPr>
          <w:lang w:val="en-US"/>
          <w:rPrChange w:id="6874" w:author="Anusha De" w:date="2022-08-01T14:48:00Z">
            <w:rPr/>
          </w:rPrChange>
        </w:rPr>
        <w:t>time,</w:t>
      </w:r>
      <w:r w:rsidR="00F73A4C" w:rsidRPr="00992146">
        <w:rPr>
          <w:lang w:val="en-US"/>
          <w:rPrChange w:id="6875" w:author="Anusha De" w:date="2022-08-01T14:48:00Z">
            <w:rPr/>
          </w:rPrChange>
        </w:rPr>
        <w:t xml:space="preserve"> </w:t>
      </w:r>
      <w:r w:rsidRPr="00992146">
        <w:rPr>
          <w:lang w:val="en-US"/>
          <w:rPrChange w:id="6876" w:author="Anusha De" w:date="2022-08-01T14:48:00Z">
            <w:rPr/>
          </w:rPrChange>
        </w:rPr>
        <w:t>relatively</w:t>
      </w:r>
      <w:r w:rsidR="00F73A4C" w:rsidRPr="00992146">
        <w:rPr>
          <w:lang w:val="en-US"/>
          <w:rPrChange w:id="6877" w:author="Anusha De" w:date="2022-08-01T14:48:00Z">
            <w:rPr/>
          </w:rPrChange>
        </w:rPr>
        <w:t xml:space="preserve"> </w:t>
      </w:r>
      <w:r w:rsidRPr="00992146">
        <w:rPr>
          <w:lang w:val="en-US"/>
          <w:rPrChange w:id="6878" w:author="Anusha De" w:date="2022-08-01T14:48:00Z">
            <w:rPr/>
          </w:rPrChange>
        </w:rPr>
        <w:t>more</w:t>
      </w:r>
      <w:r w:rsidR="00F73A4C" w:rsidRPr="00992146">
        <w:rPr>
          <w:lang w:val="en-US"/>
          <w:rPrChange w:id="6879" w:author="Anusha De" w:date="2022-08-01T14:48:00Z">
            <w:rPr/>
          </w:rPrChange>
        </w:rPr>
        <w:t xml:space="preserve"> </w:t>
      </w:r>
      <w:r w:rsidRPr="00992146">
        <w:rPr>
          <w:lang w:val="en-US"/>
          <w:rPrChange w:id="6880" w:author="Anusha De" w:date="2022-08-01T14:48:00Z">
            <w:rPr/>
          </w:rPrChange>
        </w:rPr>
        <w:t>positive</w:t>
      </w:r>
      <w:r w:rsidR="00F73A4C" w:rsidRPr="00992146">
        <w:rPr>
          <w:lang w:val="en-US"/>
          <w:rPrChange w:id="6881" w:author="Anusha De" w:date="2022-08-01T14:48:00Z">
            <w:rPr/>
          </w:rPrChange>
        </w:rPr>
        <w:t xml:space="preserve"> </w:t>
      </w:r>
      <w:r w:rsidRPr="00992146">
        <w:rPr>
          <w:lang w:val="en-US"/>
          <w:rPrChange w:id="6882" w:author="Anusha De" w:date="2022-08-01T14:48:00Z">
            <w:rPr/>
          </w:rPrChange>
        </w:rPr>
        <w:t>feedback</w:t>
      </w:r>
      <w:r w:rsidR="00F73A4C" w:rsidRPr="00992146">
        <w:rPr>
          <w:lang w:val="en-US"/>
          <w:rPrChange w:id="6883" w:author="Anusha De" w:date="2022-08-01T14:48:00Z">
            <w:rPr/>
          </w:rPrChange>
        </w:rPr>
        <w:t xml:space="preserve"> </w:t>
      </w:r>
      <w:r w:rsidRPr="00992146">
        <w:rPr>
          <w:lang w:val="en-US"/>
          <w:rPrChange w:id="6884" w:author="Anusha De" w:date="2022-08-01T14:48:00Z">
            <w:rPr/>
          </w:rPrChange>
        </w:rPr>
        <w:t>from</w:t>
      </w:r>
      <w:r w:rsidR="00F73A4C" w:rsidRPr="00992146">
        <w:rPr>
          <w:lang w:val="en-US"/>
          <w:rPrChange w:id="6885" w:author="Anusha De" w:date="2022-08-01T14:48:00Z">
            <w:rPr/>
          </w:rPrChange>
        </w:rPr>
        <w:t xml:space="preserve"> </w:t>
      </w:r>
      <w:r w:rsidRPr="00992146">
        <w:rPr>
          <w:lang w:val="en-US"/>
          <w:rPrChange w:id="6886" w:author="Anusha De" w:date="2022-08-01T14:48:00Z">
            <w:rPr/>
          </w:rPrChange>
        </w:rPr>
        <w:t>women</w:t>
      </w:r>
      <w:r w:rsidR="00F73A4C" w:rsidRPr="00992146">
        <w:rPr>
          <w:lang w:val="en-US"/>
          <w:rPrChange w:id="6887" w:author="Anusha De" w:date="2022-08-01T14:48:00Z">
            <w:rPr/>
          </w:rPrChange>
        </w:rPr>
        <w:t xml:space="preserve"> </w:t>
      </w:r>
      <w:r w:rsidRPr="00992146">
        <w:rPr>
          <w:lang w:val="en-US"/>
          <w:rPrChange w:id="6888" w:author="Anusha De" w:date="2022-08-01T14:48:00Z">
            <w:rPr/>
          </w:rPrChange>
        </w:rPr>
        <w:t>may</w:t>
      </w:r>
      <w:r w:rsidR="00F73A4C" w:rsidRPr="00992146">
        <w:rPr>
          <w:lang w:val="en-US"/>
          <w:rPrChange w:id="6889" w:author="Anusha De" w:date="2022-08-01T14:48:00Z">
            <w:rPr/>
          </w:rPrChange>
        </w:rPr>
        <w:t xml:space="preserve"> </w:t>
      </w:r>
      <w:r w:rsidRPr="00992146">
        <w:rPr>
          <w:lang w:val="en-US"/>
          <w:rPrChange w:id="6890" w:author="Anusha De" w:date="2022-08-01T14:48:00Z">
            <w:rPr/>
          </w:rPrChange>
        </w:rPr>
        <w:t>mean</w:t>
      </w:r>
      <w:r w:rsidR="00F73A4C" w:rsidRPr="00992146">
        <w:rPr>
          <w:lang w:val="en-US"/>
          <w:rPrChange w:id="6891" w:author="Anusha De" w:date="2022-08-01T14:48:00Z">
            <w:rPr/>
          </w:rPrChange>
        </w:rPr>
        <w:t xml:space="preserve"> </w:t>
      </w:r>
      <w:r w:rsidRPr="00992146">
        <w:rPr>
          <w:lang w:val="en-US"/>
          <w:rPrChange w:id="6892" w:author="Anusha De" w:date="2022-08-01T14:48:00Z">
            <w:rPr/>
          </w:rPrChange>
        </w:rPr>
        <w:t>that</w:t>
      </w:r>
      <w:r w:rsidR="00F73A4C" w:rsidRPr="00992146">
        <w:rPr>
          <w:lang w:val="en-US"/>
          <w:rPrChange w:id="6893" w:author="Anusha De" w:date="2022-08-01T14:48:00Z">
            <w:rPr/>
          </w:rPrChange>
        </w:rPr>
        <w:t xml:space="preserve"> </w:t>
      </w:r>
      <w:r w:rsidRPr="00992146">
        <w:rPr>
          <w:lang w:val="en-US"/>
          <w:rPrChange w:id="6894" w:author="Anusha De" w:date="2022-08-01T14:48:00Z">
            <w:rPr/>
          </w:rPrChange>
        </w:rPr>
        <w:t>service</w:t>
      </w:r>
      <w:r w:rsidR="00F73A4C" w:rsidRPr="00992146">
        <w:rPr>
          <w:lang w:val="en-US"/>
          <w:rPrChange w:id="6895" w:author="Anusha De" w:date="2022-08-01T14:48:00Z">
            <w:rPr/>
          </w:rPrChange>
        </w:rPr>
        <w:t xml:space="preserve"> </w:t>
      </w:r>
      <w:r w:rsidRPr="00992146">
        <w:rPr>
          <w:lang w:val="en-US"/>
          <w:rPrChange w:id="6896" w:author="Anusha De" w:date="2022-08-01T14:48:00Z">
            <w:rPr/>
          </w:rPrChange>
        </w:rPr>
        <w:t>providers</w:t>
      </w:r>
      <w:r w:rsidR="00F73A4C" w:rsidRPr="00992146">
        <w:rPr>
          <w:lang w:val="en-US"/>
          <w:rPrChange w:id="6897" w:author="Anusha De" w:date="2022-08-01T14:48:00Z">
            <w:rPr/>
          </w:rPrChange>
        </w:rPr>
        <w:t xml:space="preserve"> </w:t>
      </w:r>
      <w:r w:rsidRPr="00992146">
        <w:rPr>
          <w:lang w:val="en-US"/>
          <w:rPrChange w:id="6898" w:author="Anusha De" w:date="2022-08-01T14:48:00Z">
            <w:rPr/>
          </w:rPrChange>
        </w:rPr>
        <w:t>also</w:t>
      </w:r>
      <w:r w:rsidR="00F73A4C" w:rsidRPr="00992146">
        <w:rPr>
          <w:lang w:val="en-US"/>
          <w:rPrChange w:id="6899" w:author="Anusha De" w:date="2022-08-01T14:48:00Z">
            <w:rPr/>
          </w:rPrChange>
        </w:rPr>
        <w:t xml:space="preserve"> </w:t>
      </w:r>
      <w:r w:rsidRPr="00992146">
        <w:rPr>
          <w:lang w:val="en-US"/>
          <w:rPrChange w:id="6900" w:author="Anusha De" w:date="2022-08-01T14:48:00Z">
            <w:rPr/>
          </w:rPrChange>
        </w:rPr>
        <w:t>exert</w:t>
      </w:r>
      <w:r w:rsidR="00F73A4C" w:rsidRPr="00992146">
        <w:rPr>
          <w:lang w:val="en-US"/>
          <w:rPrChange w:id="6901" w:author="Anusha De" w:date="2022-08-01T14:48:00Z">
            <w:rPr/>
          </w:rPrChange>
        </w:rPr>
        <w:t xml:space="preserve"> </w:t>
      </w:r>
      <w:r w:rsidRPr="00992146">
        <w:rPr>
          <w:lang w:val="en-US"/>
          <w:rPrChange w:id="6902" w:author="Anusha De" w:date="2022-08-01T14:48:00Z">
            <w:rPr/>
          </w:rPrChange>
        </w:rPr>
        <w:t>more</w:t>
      </w:r>
      <w:r w:rsidR="00F73A4C" w:rsidRPr="00992146">
        <w:rPr>
          <w:lang w:val="en-US"/>
          <w:rPrChange w:id="6903" w:author="Anusha De" w:date="2022-08-01T14:48:00Z">
            <w:rPr/>
          </w:rPrChange>
        </w:rPr>
        <w:t xml:space="preserve"> </w:t>
      </w:r>
      <w:r w:rsidRPr="00992146">
        <w:rPr>
          <w:lang w:val="en-US"/>
          <w:rPrChange w:id="6904" w:author="Anusha De" w:date="2022-08-01T14:48:00Z">
            <w:rPr/>
          </w:rPrChange>
        </w:rPr>
        <w:t>effort</w:t>
      </w:r>
      <w:r w:rsidR="00F73A4C" w:rsidRPr="00992146">
        <w:rPr>
          <w:lang w:val="en-US"/>
          <w:rPrChange w:id="6905" w:author="Anusha De" w:date="2022-08-01T14:48:00Z">
            <w:rPr/>
          </w:rPrChange>
        </w:rPr>
        <w:t xml:space="preserve"> </w:t>
      </w:r>
      <w:r w:rsidRPr="00992146">
        <w:rPr>
          <w:lang w:val="en-US"/>
          <w:rPrChange w:id="6906" w:author="Anusha De" w:date="2022-08-01T14:48:00Z">
            <w:rPr/>
          </w:rPrChange>
        </w:rPr>
        <w:t>when</w:t>
      </w:r>
      <w:r w:rsidR="00F73A4C" w:rsidRPr="00992146">
        <w:rPr>
          <w:lang w:val="en-US"/>
          <w:rPrChange w:id="6907" w:author="Anusha De" w:date="2022-08-01T14:48:00Z">
            <w:rPr/>
          </w:rPrChange>
        </w:rPr>
        <w:t xml:space="preserve"> </w:t>
      </w:r>
      <w:r w:rsidRPr="00992146">
        <w:rPr>
          <w:lang w:val="en-US"/>
          <w:rPrChange w:id="6908" w:author="Anusha De" w:date="2022-08-01T14:48:00Z">
            <w:rPr/>
          </w:rPrChange>
        </w:rPr>
        <w:t>dealing</w:t>
      </w:r>
      <w:r w:rsidR="00F73A4C" w:rsidRPr="00992146">
        <w:rPr>
          <w:lang w:val="en-US"/>
          <w:rPrChange w:id="6909" w:author="Anusha De" w:date="2022-08-01T14:48:00Z">
            <w:rPr/>
          </w:rPrChange>
        </w:rPr>
        <w:t xml:space="preserve"> </w:t>
      </w:r>
      <w:r w:rsidRPr="00992146">
        <w:rPr>
          <w:lang w:val="en-US"/>
          <w:rPrChange w:id="6910" w:author="Anusha De" w:date="2022-08-01T14:48:00Z">
            <w:rPr/>
          </w:rPrChange>
        </w:rPr>
        <w:t>with</w:t>
      </w:r>
      <w:r w:rsidR="00F73A4C" w:rsidRPr="00992146">
        <w:rPr>
          <w:lang w:val="en-US"/>
          <w:rPrChange w:id="6911" w:author="Anusha De" w:date="2022-08-01T14:48:00Z">
            <w:rPr/>
          </w:rPrChange>
        </w:rPr>
        <w:t xml:space="preserve"> </w:t>
      </w:r>
      <w:r w:rsidRPr="00992146">
        <w:rPr>
          <w:lang w:val="en-US"/>
          <w:rPrChange w:id="6912" w:author="Anusha De" w:date="2022-08-01T14:48:00Z">
            <w:rPr/>
          </w:rPrChange>
        </w:rPr>
        <w:t>women.</w:t>
      </w:r>
      <w:r w:rsidR="00F73A4C" w:rsidRPr="00992146">
        <w:rPr>
          <w:lang w:val="en-US"/>
          <w:rPrChange w:id="6913" w:author="Anusha De" w:date="2022-08-01T14:48:00Z">
            <w:rPr/>
          </w:rPrChange>
        </w:rPr>
        <w:t xml:space="preserve"> </w:t>
      </w:r>
      <w:r w:rsidRPr="00992146">
        <w:rPr>
          <w:lang w:val="en-US"/>
          <w:rPrChange w:id="6914" w:author="Anusha De" w:date="2022-08-01T14:48:00Z">
            <w:rPr/>
          </w:rPrChange>
        </w:rPr>
        <w:t>The</w:t>
      </w:r>
      <w:r w:rsidR="00F73A4C" w:rsidRPr="00992146">
        <w:rPr>
          <w:lang w:val="en-US"/>
          <w:rPrChange w:id="6915" w:author="Anusha De" w:date="2022-08-01T14:48:00Z">
            <w:rPr/>
          </w:rPrChange>
        </w:rPr>
        <w:t xml:space="preserve"> </w:t>
      </w:r>
      <w:r w:rsidRPr="00992146">
        <w:rPr>
          <w:lang w:val="en-US"/>
          <w:rPrChange w:id="6916" w:author="Anusha De" w:date="2022-08-01T14:48:00Z">
            <w:rPr/>
          </w:rPrChange>
        </w:rPr>
        <w:t>fact</w:t>
      </w:r>
      <w:r w:rsidR="00F73A4C" w:rsidRPr="00992146">
        <w:rPr>
          <w:lang w:val="en-US"/>
          <w:rPrChange w:id="6917" w:author="Anusha De" w:date="2022-08-01T14:48:00Z">
            <w:rPr/>
          </w:rPrChange>
        </w:rPr>
        <w:t xml:space="preserve"> </w:t>
      </w:r>
      <w:r w:rsidRPr="00992146">
        <w:rPr>
          <w:lang w:val="en-US"/>
          <w:rPrChange w:id="6918" w:author="Anusha De" w:date="2022-08-01T14:48:00Z">
            <w:rPr/>
          </w:rPrChange>
        </w:rPr>
        <w:t>that</w:t>
      </w:r>
      <w:r w:rsidR="00F73A4C" w:rsidRPr="00992146">
        <w:rPr>
          <w:lang w:val="en-US"/>
          <w:rPrChange w:id="6919" w:author="Anusha De" w:date="2022-08-01T14:48:00Z">
            <w:rPr/>
          </w:rPrChange>
        </w:rPr>
        <w:t xml:space="preserve"> </w:t>
      </w:r>
      <w:r w:rsidRPr="00992146">
        <w:rPr>
          <w:lang w:val="en-US"/>
          <w:rPrChange w:id="6920" w:author="Anusha De" w:date="2022-08-01T14:48:00Z">
            <w:rPr/>
          </w:rPrChange>
        </w:rPr>
        <w:t>female</w:t>
      </w:r>
      <w:r w:rsidR="00F73A4C" w:rsidRPr="00992146">
        <w:rPr>
          <w:lang w:val="en-US"/>
          <w:rPrChange w:id="6921" w:author="Anusha De" w:date="2022-08-01T14:48:00Z">
            <w:rPr/>
          </w:rPrChange>
        </w:rPr>
        <w:t xml:space="preserve"> </w:t>
      </w:r>
      <w:r w:rsidRPr="00992146">
        <w:rPr>
          <w:lang w:val="en-US"/>
          <w:rPrChange w:id="6922" w:author="Anusha De" w:date="2022-08-01T14:48:00Z">
            <w:rPr/>
          </w:rPrChange>
        </w:rPr>
        <w:t>farmers</w:t>
      </w:r>
      <w:r w:rsidR="00F73A4C" w:rsidRPr="00992146">
        <w:rPr>
          <w:lang w:val="en-US"/>
          <w:rPrChange w:id="6923" w:author="Anusha De" w:date="2022-08-01T14:48:00Z">
            <w:rPr/>
          </w:rPrChange>
        </w:rPr>
        <w:t xml:space="preserve"> </w:t>
      </w:r>
      <w:r w:rsidRPr="00992146">
        <w:rPr>
          <w:lang w:val="en-US"/>
          <w:rPrChange w:id="6924" w:author="Anusha De" w:date="2022-08-01T14:48:00Z">
            <w:rPr/>
          </w:rPrChange>
        </w:rPr>
        <w:t>rate</w:t>
      </w:r>
      <w:r w:rsidR="00F73A4C" w:rsidRPr="00992146">
        <w:rPr>
          <w:lang w:val="en-US"/>
          <w:rPrChange w:id="6925" w:author="Anusha De" w:date="2022-08-01T14:48:00Z">
            <w:rPr/>
          </w:rPrChange>
        </w:rPr>
        <w:t xml:space="preserve"> </w:t>
      </w:r>
      <w:r w:rsidRPr="00992146">
        <w:rPr>
          <w:lang w:val="en-US"/>
          <w:rPrChange w:id="6926" w:author="Anusha De" w:date="2022-08-01T14:48:00Z">
            <w:rPr/>
          </w:rPrChange>
        </w:rPr>
        <w:t>relatively</w:t>
      </w:r>
      <w:r w:rsidR="00F73A4C" w:rsidRPr="00992146">
        <w:rPr>
          <w:lang w:val="en-US"/>
          <w:rPrChange w:id="6927" w:author="Anusha De" w:date="2022-08-01T14:48:00Z">
            <w:rPr/>
          </w:rPrChange>
        </w:rPr>
        <w:t xml:space="preserve"> </w:t>
      </w:r>
      <w:r w:rsidRPr="00992146">
        <w:rPr>
          <w:lang w:val="en-US"/>
          <w:rPrChange w:id="6928" w:author="Anusha De" w:date="2022-08-01T14:48:00Z">
            <w:rPr/>
          </w:rPrChange>
        </w:rPr>
        <w:t>higher</w:t>
      </w:r>
      <w:r w:rsidR="00F73A4C" w:rsidRPr="00992146">
        <w:rPr>
          <w:lang w:val="en-US"/>
          <w:rPrChange w:id="6929" w:author="Anusha De" w:date="2022-08-01T14:48:00Z">
            <w:rPr/>
          </w:rPrChange>
        </w:rPr>
        <w:t xml:space="preserve"> </w:t>
      </w:r>
      <w:r w:rsidRPr="00992146">
        <w:rPr>
          <w:lang w:val="en-US"/>
          <w:rPrChange w:id="6930" w:author="Anusha De" w:date="2022-08-01T14:48:00Z">
            <w:rPr/>
          </w:rPrChange>
        </w:rPr>
        <w:t>also</w:t>
      </w:r>
      <w:r w:rsidR="00F73A4C" w:rsidRPr="00992146">
        <w:rPr>
          <w:lang w:val="en-US"/>
          <w:rPrChange w:id="6931" w:author="Anusha De" w:date="2022-08-01T14:48:00Z">
            <w:rPr/>
          </w:rPrChange>
        </w:rPr>
        <w:t xml:space="preserve"> </w:t>
      </w:r>
      <w:r w:rsidRPr="00992146">
        <w:rPr>
          <w:lang w:val="en-US"/>
          <w:rPrChange w:id="6932" w:author="Anusha De" w:date="2022-08-01T14:48:00Z">
            <w:rPr/>
          </w:rPrChange>
        </w:rPr>
        <w:t>provides</w:t>
      </w:r>
      <w:r w:rsidR="00F73A4C" w:rsidRPr="00992146">
        <w:rPr>
          <w:lang w:val="en-US"/>
          <w:rPrChange w:id="6933" w:author="Anusha De" w:date="2022-08-01T14:48:00Z">
            <w:rPr/>
          </w:rPrChange>
        </w:rPr>
        <w:t xml:space="preserve"> </w:t>
      </w:r>
      <w:r w:rsidRPr="00992146">
        <w:rPr>
          <w:lang w:val="en-US"/>
          <w:rPrChange w:id="6934" w:author="Anusha De" w:date="2022-08-01T14:48:00Z">
            <w:rPr/>
          </w:rPrChange>
        </w:rPr>
        <w:t>more</w:t>
      </w:r>
      <w:r w:rsidR="00F73A4C" w:rsidRPr="00992146">
        <w:rPr>
          <w:lang w:val="en-US"/>
          <w:rPrChange w:id="6935" w:author="Anusha De" w:date="2022-08-01T14:48:00Z">
            <w:rPr/>
          </w:rPrChange>
        </w:rPr>
        <w:t xml:space="preserve"> </w:t>
      </w:r>
      <w:r w:rsidRPr="00992146">
        <w:rPr>
          <w:lang w:val="en-US"/>
          <w:rPrChange w:id="6936" w:author="Anusha De" w:date="2022-08-01T14:48:00Z">
            <w:rPr/>
          </w:rPrChange>
        </w:rPr>
        <w:t>scope</w:t>
      </w:r>
      <w:r w:rsidR="00F73A4C" w:rsidRPr="00992146">
        <w:rPr>
          <w:lang w:val="en-US"/>
          <w:rPrChange w:id="6937" w:author="Anusha De" w:date="2022-08-01T14:48:00Z">
            <w:rPr/>
          </w:rPrChange>
        </w:rPr>
        <w:t xml:space="preserve"> </w:t>
      </w:r>
      <w:r w:rsidRPr="00992146">
        <w:rPr>
          <w:lang w:val="en-US"/>
          <w:rPrChange w:id="6938" w:author="Anusha De" w:date="2022-08-01T14:48:00Z">
            <w:rPr/>
          </w:rPrChange>
        </w:rPr>
        <w:t>for</w:t>
      </w:r>
      <w:r w:rsidR="00F73A4C" w:rsidRPr="00992146">
        <w:rPr>
          <w:lang w:val="en-US"/>
          <w:rPrChange w:id="6939" w:author="Anusha De" w:date="2022-08-01T14:48:00Z">
            <w:rPr/>
          </w:rPrChange>
        </w:rPr>
        <w:t xml:space="preserve"> </w:t>
      </w:r>
      <w:r w:rsidRPr="00992146">
        <w:rPr>
          <w:lang w:val="en-US"/>
          <w:rPrChange w:id="6940" w:author="Anusha De" w:date="2022-08-01T14:48:00Z">
            <w:rPr/>
          </w:rPrChange>
        </w:rPr>
        <w:t>disappointment.</w:t>
      </w:r>
      <w:r w:rsidR="00F73A4C" w:rsidRPr="00992146">
        <w:rPr>
          <w:lang w:val="en-US"/>
          <w:rPrChange w:id="6941" w:author="Anusha De" w:date="2022-08-01T14:48:00Z">
            <w:rPr/>
          </w:rPrChange>
        </w:rPr>
        <w:t xml:space="preserve"> </w:t>
      </w:r>
      <w:r w:rsidRPr="00992146">
        <w:rPr>
          <w:lang w:val="en-US"/>
          <w:rPrChange w:id="6942" w:author="Anusha De" w:date="2022-08-01T14:48:00Z">
            <w:rPr/>
          </w:rPrChange>
        </w:rPr>
        <w:t>This</w:t>
      </w:r>
      <w:r w:rsidR="00F73A4C" w:rsidRPr="00992146">
        <w:rPr>
          <w:lang w:val="en-US"/>
          <w:rPrChange w:id="6943" w:author="Anusha De" w:date="2022-08-01T14:48:00Z">
            <w:rPr/>
          </w:rPrChange>
        </w:rPr>
        <w:t xml:space="preserve"> </w:t>
      </w:r>
      <w:r w:rsidRPr="00992146">
        <w:rPr>
          <w:lang w:val="en-US"/>
          <w:rPrChange w:id="6944" w:author="Anusha De" w:date="2022-08-01T14:48:00Z">
            <w:rPr/>
          </w:rPrChange>
        </w:rPr>
        <w:t>may</w:t>
      </w:r>
      <w:r w:rsidR="00F73A4C" w:rsidRPr="00992146">
        <w:rPr>
          <w:lang w:val="en-US"/>
          <w:rPrChange w:id="6945" w:author="Anusha De" w:date="2022-08-01T14:48:00Z">
            <w:rPr/>
          </w:rPrChange>
        </w:rPr>
        <w:t xml:space="preserve"> </w:t>
      </w:r>
      <w:r w:rsidRPr="00992146">
        <w:rPr>
          <w:lang w:val="en-US"/>
          <w:rPrChange w:id="6946" w:author="Anusha De" w:date="2022-08-01T14:48:00Z">
            <w:rPr/>
          </w:rPrChange>
        </w:rPr>
        <w:t>lead</w:t>
      </w:r>
      <w:r w:rsidR="00F73A4C" w:rsidRPr="00992146">
        <w:rPr>
          <w:lang w:val="en-US"/>
          <w:rPrChange w:id="6947" w:author="Anusha De" w:date="2022-08-01T14:48:00Z">
            <w:rPr/>
          </w:rPrChange>
        </w:rPr>
        <w:t xml:space="preserve"> </w:t>
      </w:r>
      <w:r w:rsidRPr="00992146">
        <w:rPr>
          <w:lang w:val="en-US"/>
          <w:rPrChange w:id="6948" w:author="Anusha De" w:date="2022-08-01T14:48:00Z">
            <w:rPr/>
          </w:rPrChange>
        </w:rPr>
        <w:t>to</w:t>
      </w:r>
      <w:r w:rsidR="00F73A4C" w:rsidRPr="00992146">
        <w:rPr>
          <w:lang w:val="en-US"/>
          <w:rPrChange w:id="6949" w:author="Anusha De" w:date="2022-08-01T14:48:00Z">
            <w:rPr/>
          </w:rPrChange>
        </w:rPr>
        <w:t xml:space="preserve"> </w:t>
      </w:r>
      <w:r w:rsidRPr="00992146">
        <w:rPr>
          <w:lang w:val="en-US"/>
          <w:rPrChange w:id="6950" w:author="Anusha De" w:date="2022-08-01T14:48:00Z">
            <w:rPr/>
          </w:rPrChange>
        </w:rPr>
        <w:t>a</w:t>
      </w:r>
      <w:r w:rsidR="00F73A4C" w:rsidRPr="00992146">
        <w:rPr>
          <w:lang w:val="en-US"/>
          <w:rPrChange w:id="6951" w:author="Anusha De" w:date="2022-08-01T14:48:00Z">
            <w:rPr/>
          </w:rPrChange>
        </w:rPr>
        <w:t xml:space="preserve"> </w:t>
      </w:r>
      <w:r w:rsidRPr="00992146">
        <w:rPr>
          <w:lang w:val="en-US"/>
          <w:rPrChange w:id="6952" w:author="Anusha De" w:date="2022-08-01T14:48:00Z">
            <w:rPr/>
          </w:rPrChange>
        </w:rPr>
        <w:t>higher</w:t>
      </w:r>
      <w:r w:rsidR="00F73A4C" w:rsidRPr="00992146">
        <w:rPr>
          <w:lang w:val="en-US"/>
          <w:rPrChange w:id="6953" w:author="Anusha De" w:date="2022-08-01T14:48:00Z">
            <w:rPr/>
          </w:rPrChange>
        </w:rPr>
        <w:t xml:space="preserve"> </w:t>
      </w:r>
      <w:r w:rsidRPr="00992146">
        <w:rPr>
          <w:lang w:val="en-US"/>
          <w:rPrChange w:id="6954" w:author="Anusha De" w:date="2022-08-01T14:48:00Z">
            <w:rPr/>
          </w:rPrChange>
        </w:rPr>
        <w:t>likelihood</w:t>
      </w:r>
      <w:r w:rsidR="00F73A4C" w:rsidRPr="00992146">
        <w:rPr>
          <w:lang w:val="en-US"/>
          <w:rPrChange w:id="6955" w:author="Anusha De" w:date="2022-08-01T14:48:00Z">
            <w:rPr/>
          </w:rPrChange>
        </w:rPr>
        <w:t xml:space="preserve"> </w:t>
      </w:r>
      <w:r w:rsidRPr="00992146">
        <w:rPr>
          <w:lang w:val="en-US"/>
          <w:rPrChange w:id="6956" w:author="Anusha De" w:date="2022-08-01T14:48:00Z">
            <w:rPr/>
          </w:rPrChange>
        </w:rPr>
        <w:t>of</w:t>
      </w:r>
      <w:r w:rsidR="00F73A4C" w:rsidRPr="00992146">
        <w:rPr>
          <w:lang w:val="en-US"/>
          <w:rPrChange w:id="6957" w:author="Anusha De" w:date="2022-08-01T14:48:00Z">
            <w:rPr/>
          </w:rPrChange>
        </w:rPr>
        <w:t xml:space="preserve"> </w:t>
      </w:r>
      <w:r w:rsidRPr="00992146">
        <w:rPr>
          <w:lang w:val="en-US"/>
          <w:rPrChange w:id="6958" w:author="Anusha De" w:date="2022-08-01T14:48:00Z">
            <w:rPr/>
          </w:rPrChange>
        </w:rPr>
        <w:t>women</w:t>
      </w:r>
      <w:r w:rsidR="00F73A4C" w:rsidRPr="00992146">
        <w:rPr>
          <w:lang w:val="en-US"/>
          <w:rPrChange w:id="6959" w:author="Anusha De" w:date="2022-08-01T14:48:00Z">
            <w:rPr/>
          </w:rPrChange>
        </w:rPr>
        <w:t xml:space="preserve"> </w:t>
      </w:r>
      <w:r w:rsidRPr="00992146">
        <w:rPr>
          <w:lang w:val="en-US"/>
          <w:rPrChange w:id="6960" w:author="Anusha De" w:date="2022-08-01T14:48:00Z">
            <w:rPr/>
          </w:rPrChange>
        </w:rPr>
        <w:t>exiting</w:t>
      </w:r>
      <w:r w:rsidR="00F73A4C" w:rsidRPr="00992146">
        <w:rPr>
          <w:lang w:val="en-US"/>
          <w:rPrChange w:id="6961" w:author="Anusha De" w:date="2022-08-01T14:48:00Z">
            <w:rPr/>
          </w:rPrChange>
        </w:rPr>
        <w:t xml:space="preserve"> </w:t>
      </w:r>
      <w:r w:rsidRPr="00992146">
        <w:rPr>
          <w:lang w:val="en-US"/>
          <w:rPrChange w:id="6962" w:author="Anusha De" w:date="2022-08-01T14:48:00Z">
            <w:rPr/>
          </w:rPrChange>
        </w:rPr>
        <w:t>the</w:t>
      </w:r>
      <w:r w:rsidR="00F73A4C" w:rsidRPr="00992146">
        <w:rPr>
          <w:lang w:val="en-US"/>
          <w:rPrChange w:id="6963" w:author="Anusha De" w:date="2022-08-01T14:48:00Z">
            <w:rPr/>
          </w:rPrChange>
        </w:rPr>
        <w:t xml:space="preserve"> </w:t>
      </w:r>
      <w:r w:rsidRPr="00992146">
        <w:rPr>
          <w:lang w:val="en-US"/>
          <w:rPrChange w:id="6964" w:author="Anusha De" w:date="2022-08-01T14:48:00Z">
            <w:rPr/>
          </w:rPrChange>
        </w:rPr>
        <w:t>value</w:t>
      </w:r>
      <w:r w:rsidR="00F73A4C" w:rsidRPr="00992146">
        <w:rPr>
          <w:lang w:val="en-US"/>
          <w:rPrChange w:id="6965" w:author="Anusha De" w:date="2022-08-01T14:48:00Z">
            <w:rPr/>
          </w:rPrChange>
        </w:rPr>
        <w:t xml:space="preserve"> </w:t>
      </w:r>
      <w:r w:rsidRPr="00992146">
        <w:rPr>
          <w:lang w:val="en-US"/>
          <w:rPrChange w:id="6966" w:author="Anusha De" w:date="2022-08-01T14:48:00Z">
            <w:rPr/>
          </w:rPrChange>
        </w:rPr>
        <w:t>chain</w:t>
      </w:r>
      <w:r w:rsidR="00F73A4C" w:rsidRPr="00992146">
        <w:rPr>
          <w:lang w:val="en-US"/>
          <w:rPrChange w:id="6967" w:author="Anusha De" w:date="2022-08-01T14:48:00Z">
            <w:rPr/>
          </w:rPrChange>
        </w:rPr>
        <w:t xml:space="preserve"> </w:t>
      </w:r>
      <w:r w:rsidRPr="00992146">
        <w:rPr>
          <w:lang w:val="en-US"/>
          <w:rPrChange w:id="6968" w:author="Anusha De" w:date="2022-08-01T14:48:00Z">
            <w:rPr/>
          </w:rPrChange>
        </w:rPr>
        <w:t>if</w:t>
      </w:r>
      <w:r w:rsidR="00F73A4C" w:rsidRPr="00992146">
        <w:rPr>
          <w:lang w:val="en-US"/>
          <w:rPrChange w:id="6969" w:author="Anusha De" w:date="2022-08-01T14:48:00Z">
            <w:rPr/>
          </w:rPrChange>
        </w:rPr>
        <w:t xml:space="preserve"> </w:t>
      </w:r>
      <w:r w:rsidRPr="00992146">
        <w:rPr>
          <w:lang w:val="en-US"/>
          <w:rPrChange w:id="6970" w:author="Anusha De" w:date="2022-08-01T14:48:00Z">
            <w:rPr/>
          </w:rPrChange>
        </w:rPr>
        <w:t>reality</w:t>
      </w:r>
      <w:r w:rsidR="00F73A4C" w:rsidRPr="00992146">
        <w:rPr>
          <w:lang w:val="en-US"/>
          <w:rPrChange w:id="6971" w:author="Anusha De" w:date="2022-08-01T14:48:00Z">
            <w:rPr/>
          </w:rPrChange>
        </w:rPr>
        <w:t xml:space="preserve"> </w:t>
      </w:r>
      <w:r w:rsidRPr="00992146">
        <w:rPr>
          <w:lang w:val="en-US"/>
          <w:rPrChange w:id="6972" w:author="Anusha De" w:date="2022-08-01T14:48:00Z">
            <w:rPr/>
          </w:rPrChange>
        </w:rPr>
        <w:t>does</w:t>
      </w:r>
      <w:r w:rsidR="00F73A4C" w:rsidRPr="00992146">
        <w:rPr>
          <w:lang w:val="en-US"/>
          <w:rPrChange w:id="6973" w:author="Anusha De" w:date="2022-08-01T14:48:00Z">
            <w:rPr/>
          </w:rPrChange>
        </w:rPr>
        <w:t xml:space="preserve"> </w:t>
      </w:r>
      <w:r w:rsidRPr="00992146">
        <w:rPr>
          <w:lang w:val="en-US"/>
          <w:rPrChange w:id="6974" w:author="Anusha De" w:date="2022-08-01T14:48:00Z">
            <w:rPr/>
          </w:rPrChange>
        </w:rPr>
        <w:t>not</w:t>
      </w:r>
      <w:r w:rsidR="00F73A4C" w:rsidRPr="00992146">
        <w:rPr>
          <w:lang w:val="en-US"/>
          <w:rPrChange w:id="6975" w:author="Anusha De" w:date="2022-08-01T14:48:00Z">
            <w:rPr/>
          </w:rPrChange>
        </w:rPr>
        <w:t xml:space="preserve"> </w:t>
      </w:r>
      <w:r w:rsidRPr="00992146">
        <w:rPr>
          <w:lang w:val="en-US"/>
          <w:rPrChange w:id="6976" w:author="Anusha De" w:date="2022-08-01T14:48:00Z">
            <w:rPr/>
          </w:rPrChange>
        </w:rPr>
        <w:t>match</w:t>
      </w:r>
      <w:r w:rsidR="00F73A4C" w:rsidRPr="00992146">
        <w:rPr>
          <w:lang w:val="en-US"/>
          <w:rPrChange w:id="6977" w:author="Anusha De" w:date="2022-08-01T14:48:00Z">
            <w:rPr/>
          </w:rPrChange>
        </w:rPr>
        <w:t xml:space="preserve"> </w:t>
      </w:r>
      <w:r w:rsidRPr="00992146">
        <w:rPr>
          <w:lang w:val="en-US"/>
          <w:rPrChange w:id="6978" w:author="Anusha De" w:date="2022-08-01T14:48:00Z">
            <w:rPr/>
          </w:rPrChange>
        </w:rPr>
        <w:t>up</w:t>
      </w:r>
      <w:r w:rsidR="00F73A4C" w:rsidRPr="00992146">
        <w:rPr>
          <w:lang w:val="en-US"/>
          <w:rPrChange w:id="6979" w:author="Anusha De" w:date="2022-08-01T14:48:00Z">
            <w:rPr/>
          </w:rPrChange>
        </w:rPr>
        <w:t xml:space="preserve"> </w:t>
      </w:r>
      <w:r w:rsidRPr="00992146">
        <w:rPr>
          <w:lang w:val="en-US"/>
          <w:rPrChange w:id="6980" w:author="Anusha De" w:date="2022-08-01T14:48:00Z">
            <w:rPr/>
          </w:rPrChange>
        </w:rPr>
        <w:t>with</w:t>
      </w:r>
      <w:r w:rsidR="00F73A4C" w:rsidRPr="00992146">
        <w:rPr>
          <w:lang w:val="en-US"/>
          <w:rPrChange w:id="6981" w:author="Anusha De" w:date="2022-08-01T14:48:00Z">
            <w:rPr/>
          </w:rPrChange>
        </w:rPr>
        <w:t xml:space="preserve"> </w:t>
      </w:r>
      <w:r w:rsidRPr="00992146">
        <w:rPr>
          <w:lang w:val="en-US"/>
          <w:rPrChange w:id="6982" w:author="Anusha De" w:date="2022-08-01T14:48:00Z">
            <w:rPr/>
          </w:rPrChange>
        </w:rPr>
        <w:t>higher</w:t>
      </w:r>
      <w:r w:rsidR="00F73A4C" w:rsidRPr="00992146">
        <w:rPr>
          <w:lang w:val="en-US"/>
          <w:rPrChange w:id="6983" w:author="Anusha De" w:date="2022-08-01T14:48:00Z">
            <w:rPr/>
          </w:rPrChange>
        </w:rPr>
        <w:t xml:space="preserve"> </w:t>
      </w:r>
      <w:r w:rsidRPr="00992146">
        <w:rPr>
          <w:lang w:val="en-US"/>
          <w:rPrChange w:id="6984" w:author="Anusha De" w:date="2022-08-01T14:48:00Z">
            <w:rPr/>
          </w:rPrChange>
        </w:rPr>
        <w:t>(perceived)</w:t>
      </w:r>
      <w:r w:rsidR="00F73A4C" w:rsidRPr="00992146">
        <w:rPr>
          <w:lang w:val="en-US"/>
          <w:rPrChange w:id="6985" w:author="Anusha De" w:date="2022-08-01T14:48:00Z">
            <w:rPr/>
          </w:rPrChange>
        </w:rPr>
        <w:t xml:space="preserve"> </w:t>
      </w:r>
      <w:r w:rsidRPr="00992146">
        <w:rPr>
          <w:lang w:val="en-US"/>
          <w:rPrChange w:id="6986" w:author="Anusha De" w:date="2022-08-01T14:48:00Z">
            <w:rPr/>
          </w:rPrChange>
        </w:rPr>
        <w:t>quality</w:t>
      </w:r>
      <w:r w:rsidR="00F73A4C" w:rsidRPr="00992146">
        <w:rPr>
          <w:lang w:val="en-US"/>
          <w:rPrChange w:id="6987" w:author="Anusha De" w:date="2022-08-01T14:48:00Z">
            <w:rPr/>
          </w:rPrChange>
        </w:rPr>
        <w:t xml:space="preserve"> </w:t>
      </w:r>
      <w:r w:rsidRPr="00992146">
        <w:rPr>
          <w:lang w:val="en-US"/>
          <w:rPrChange w:id="6988" w:author="Anusha De" w:date="2022-08-01T14:48:00Z">
            <w:rPr/>
          </w:rPrChange>
        </w:rPr>
        <w:t>of</w:t>
      </w:r>
      <w:r w:rsidR="00F73A4C" w:rsidRPr="00992146">
        <w:rPr>
          <w:lang w:val="en-US"/>
          <w:rPrChange w:id="6989" w:author="Anusha De" w:date="2022-08-01T14:48:00Z">
            <w:rPr/>
          </w:rPrChange>
        </w:rPr>
        <w:t xml:space="preserve"> </w:t>
      </w:r>
      <w:r w:rsidRPr="00992146">
        <w:rPr>
          <w:lang w:val="en-US"/>
          <w:rPrChange w:id="6990" w:author="Anusha De" w:date="2022-08-01T14:48:00Z">
            <w:rPr/>
          </w:rPrChange>
        </w:rPr>
        <w:t>services</w:t>
      </w:r>
      <w:r w:rsidR="00F73A4C" w:rsidRPr="00992146">
        <w:rPr>
          <w:lang w:val="en-US"/>
          <w:rPrChange w:id="6991" w:author="Anusha De" w:date="2022-08-01T14:48:00Z">
            <w:rPr/>
          </w:rPrChange>
        </w:rPr>
        <w:t xml:space="preserve"> </w:t>
      </w:r>
      <w:r w:rsidRPr="00992146">
        <w:rPr>
          <w:lang w:val="en-US"/>
          <w:rPrChange w:id="6992" w:author="Anusha De" w:date="2022-08-01T14:48:00Z">
            <w:rPr/>
          </w:rPrChange>
        </w:rPr>
        <w:t>and</w:t>
      </w:r>
      <w:r w:rsidR="00F73A4C" w:rsidRPr="00992146">
        <w:rPr>
          <w:lang w:val="en-US"/>
          <w:rPrChange w:id="6993" w:author="Anusha De" w:date="2022-08-01T14:48:00Z">
            <w:rPr/>
          </w:rPrChange>
        </w:rPr>
        <w:t xml:space="preserve"> </w:t>
      </w:r>
      <w:r w:rsidRPr="00992146">
        <w:rPr>
          <w:lang w:val="en-US"/>
          <w:rPrChange w:id="6994" w:author="Anusha De" w:date="2022-08-01T14:48:00Z">
            <w:rPr/>
          </w:rPrChange>
        </w:rPr>
        <w:t>inputs.</w:t>
      </w:r>
    </w:p>
    <w:p w14:paraId="7A2778F3" w14:textId="75AE9F37" w:rsidR="008E1006" w:rsidRPr="00643A43" w:rsidDel="00302FD3" w:rsidRDefault="008E1006" w:rsidP="00643A43">
      <w:pPr>
        <w:pStyle w:val="1PP"/>
        <w:jc w:val="both"/>
        <w:rPr>
          <w:del w:id="6995" w:author="Steve Wiggins" w:date="2022-07-30T18:01:00Z"/>
        </w:rPr>
      </w:pPr>
    </w:p>
    <w:p w14:paraId="27F67E43" w14:textId="6B9E1A97" w:rsidR="005139B5" w:rsidRPr="00992146" w:rsidRDefault="0081249E" w:rsidP="00643A43">
      <w:pPr>
        <w:pStyle w:val="1BP"/>
        <w:jc w:val="both"/>
        <w:rPr>
          <w:lang w:val="en-US"/>
          <w:rPrChange w:id="6996" w:author="Anusha De" w:date="2022-08-01T14:48:00Z">
            <w:rPr/>
          </w:rPrChange>
        </w:rPr>
      </w:pPr>
      <w:r w:rsidRPr="00992146">
        <w:rPr>
          <w:lang w:val="en-US"/>
          <w:rPrChange w:id="6997" w:author="Anusha De" w:date="2022-08-01T14:48:00Z">
            <w:rPr/>
          </w:rPrChange>
        </w:rPr>
        <w:t>Hypothesis</w:t>
      </w:r>
      <w:r w:rsidR="00F73A4C" w:rsidRPr="00992146">
        <w:rPr>
          <w:lang w:val="en-US"/>
          <w:rPrChange w:id="6998" w:author="Anusha De" w:date="2022-08-01T14:48:00Z">
            <w:rPr/>
          </w:rPrChange>
        </w:rPr>
        <w:t xml:space="preserve"> </w:t>
      </w:r>
      <w:r w:rsidRPr="00992146">
        <w:rPr>
          <w:lang w:val="en-US"/>
          <w:rPrChange w:id="6999" w:author="Anusha De" w:date="2022-08-01T14:48:00Z">
            <w:rPr/>
          </w:rPrChange>
        </w:rPr>
        <w:t>3:</w:t>
      </w:r>
      <w:r w:rsidR="00F73A4C" w:rsidRPr="00992146">
        <w:rPr>
          <w:lang w:val="en-US"/>
          <w:rPrChange w:id="7000" w:author="Anusha De" w:date="2022-08-01T14:48:00Z">
            <w:rPr/>
          </w:rPrChange>
        </w:rPr>
        <w:t xml:space="preserve"> </w:t>
      </w:r>
      <w:r w:rsidRPr="00992146">
        <w:rPr>
          <w:lang w:val="en-US"/>
          <w:rPrChange w:id="7001" w:author="Anusha De" w:date="2022-08-01T14:48:00Z">
            <w:rPr/>
          </w:rPrChange>
        </w:rPr>
        <w:t>Self-ratings</w:t>
      </w:r>
      <w:r w:rsidR="00F73A4C" w:rsidRPr="00992146">
        <w:rPr>
          <w:lang w:val="en-US"/>
          <w:rPrChange w:id="7002" w:author="Anusha De" w:date="2022-08-01T14:48:00Z">
            <w:rPr/>
          </w:rPrChange>
        </w:rPr>
        <w:t xml:space="preserve"> </w:t>
      </w:r>
      <w:r w:rsidRPr="00992146">
        <w:rPr>
          <w:lang w:val="en-US"/>
          <w:rPrChange w:id="7003" w:author="Anusha De" w:date="2022-08-01T14:48:00Z">
            <w:rPr/>
          </w:rPrChange>
        </w:rPr>
        <w:t>from</w:t>
      </w:r>
      <w:r w:rsidR="00F73A4C" w:rsidRPr="00992146">
        <w:rPr>
          <w:lang w:val="en-US"/>
          <w:rPrChange w:id="7004" w:author="Anusha De" w:date="2022-08-01T14:48:00Z">
            <w:rPr/>
          </w:rPrChange>
        </w:rPr>
        <w:t xml:space="preserve"> </w:t>
      </w:r>
      <w:r w:rsidRPr="00992146">
        <w:rPr>
          <w:lang w:val="en-US"/>
          <w:rPrChange w:id="7005" w:author="Anusha De" w:date="2022-08-01T14:48:00Z">
            <w:rPr/>
          </w:rPrChange>
        </w:rPr>
        <w:t>women</w:t>
      </w:r>
      <w:r w:rsidR="00F73A4C" w:rsidRPr="00992146">
        <w:rPr>
          <w:lang w:val="en-US"/>
          <w:rPrChange w:id="7006" w:author="Anusha De" w:date="2022-08-01T14:48:00Z">
            <w:rPr/>
          </w:rPrChange>
        </w:rPr>
        <w:t xml:space="preserve"> </w:t>
      </w:r>
      <w:r w:rsidRPr="00992146">
        <w:rPr>
          <w:lang w:val="en-US"/>
          <w:rPrChange w:id="7007" w:author="Anusha De" w:date="2022-08-01T14:48:00Z">
            <w:rPr/>
          </w:rPrChange>
        </w:rPr>
        <w:t>are</w:t>
      </w:r>
      <w:r w:rsidR="00F73A4C" w:rsidRPr="00992146">
        <w:rPr>
          <w:lang w:val="en-US"/>
          <w:rPrChange w:id="7008" w:author="Anusha De" w:date="2022-08-01T14:48:00Z">
            <w:rPr/>
          </w:rPrChange>
        </w:rPr>
        <w:t xml:space="preserve"> </w:t>
      </w:r>
      <w:r w:rsidRPr="00992146">
        <w:rPr>
          <w:lang w:val="en-US"/>
          <w:rPrChange w:id="7009" w:author="Anusha De" w:date="2022-08-01T14:48:00Z">
            <w:rPr/>
          </w:rPrChange>
        </w:rPr>
        <w:t>less</w:t>
      </w:r>
      <w:r w:rsidR="00F73A4C" w:rsidRPr="00992146">
        <w:rPr>
          <w:lang w:val="en-US"/>
          <w:rPrChange w:id="7010" w:author="Anusha De" w:date="2022-08-01T14:48:00Z">
            <w:rPr/>
          </w:rPrChange>
        </w:rPr>
        <w:t xml:space="preserve"> </w:t>
      </w:r>
      <w:r w:rsidRPr="00992146">
        <w:rPr>
          <w:lang w:val="en-US"/>
          <w:rPrChange w:id="7011" w:author="Anusha De" w:date="2022-08-01T14:48:00Z">
            <w:rPr/>
          </w:rPrChange>
        </w:rPr>
        <w:t>favourable</w:t>
      </w:r>
      <w:r w:rsidR="00F73A4C" w:rsidRPr="00992146">
        <w:rPr>
          <w:lang w:val="en-US"/>
          <w:rPrChange w:id="7012" w:author="Anusha De" w:date="2022-08-01T14:48:00Z">
            <w:rPr/>
          </w:rPrChange>
        </w:rPr>
        <w:t xml:space="preserve"> </w:t>
      </w:r>
      <w:r w:rsidRPr="00992146">
        <w:rPr>
          <w:lang w:val="en-US"/>
          <w:rPrChange w:id="7013" w:author="Anusha De" w:date="2022-08-01T14:48:00Z">
            <w:rPr/>
          </w:rPrChange>
        </w:rPr>
        <w:t>than</w:t>
      </w:r>
      <w:r w:rsidR="00F73A4C" w:rsidRPr="00992146">
        <w:rPr>
          <w:lang w:val="en-US"/>
          <w:rPrChange w:id="7014" w:author="Anusha De" w:date="2022-08-01T14:48:00Z">
            <w:rPr/>
          </w:rPrChange>
        </w:rPr>
        <w:t xml:space="preserve"> </w:t>
      </w:r>
      <w:r w:rsidRPr="00992146">
        <w:rPr>
          <w:lang w:val="en-US"/>
          <w:rPrChange w:id="7015" w:author="Anusha De" w:date="2022-08-01T14:48:00Z">
            <w:rPr/>
          </w:rPrChange>
        </w:rPr>
        <w:t>self-ratings</w:t>
      </w:r>
      <w:r w:rsidR="00F73A4C" w:rsidRPr="00992146">
        <w:rPr>
          <w:lang w:val="en-US"/>
          <w:rPrChange w:id="7016" w:author="Anusha De" w:date="2022-08-01T14:48:00Z">
            <w:rPr/>
          </w:rPrChange>
        </w:rPr>
        <w:t xml:space="preserve"> </w:t>
      </w:r>
      <w:r w:rsidRPr="00992146">
        <w:rPr>
          <w:lang w:val="en-US"/>
          <w:rPrChange w:id="7017" w:author="Anusha De" w:date="2022-08-01T14:48:00Z">
            <w:rPr/>
          </w:rPrChange>
        </w:rPr>
        <w:t>from</w:t>
      </w:r>
      <w:r w:rsidR="00F73A4C" w:rsidRPr="00992146">
        <w:rPr>
          <w:lang w:val="en-US"/>
          <w:rPrChange w:id="7018" w:author="Anusha De" w:date="2022-08-01T14:48:00Z">
            <w:rPr/>
          </w:rPrChange>
        </w:rPr>
        <w:t xml:space="preserve"> </w:t>
      </w:r>
      <w:r w:rsidRPr="00992146">
        <w:rPr>
          <w:lang w:val="en-US"/>
          <w:rPrChange w:id="7019" w:author="Anusha De" w:date="2022-08-01T14:48:00Z">
            <w:rPr/>
          </w:rPrChange>
        </w:rPr>
        <w:t>men.</w:t>
      </w:r>
    </w:p>
    <w:p w14:paraId="3656AAC7" w14:textId="1FF6E0FD" w:rsidR="005139B5" w:rsidRPr="00643A43" w:rsidDel="00302FD3" w:rsidRDefault="005139B5" w:rsidP="00643A43">
      <w:pPr>
        <w:pStyle w:val="BodyText"/>
        <w:spacing w:before="9"/>
        <w:jc w:val="both"/>
        <w:rPr>
          <w:del w:id="7020" w:author="Steve Wiggins" w:date="2022-07-30T18:02:00Z"/>
          <w:sz w:val="26"/>
        </w:rPr>
      </w:pPr>
    </w:p>
    <w:p w14:paraId="35E27759" w14:textId="7E0F3880" w:rsidR="005139B5" w:rsidRPr="00992146" w:rsidRDefault="0081249E">
      <w:pPr>
        <w:rPr>
          <w:lang w:val="en-US"/>
          <w:rPrChange w:id="7021" w:author="Anusha De" w:date="2022-08-01T14:48:00Z">
            <w:rPr/>
          </w:rPrChange>
        </w:rPr>
        <w:pPrChange w:id="7022" w:author="Steve Wiggins" w:date="2022-07-30T18:02:00Z">
          <w:pPr>
            <w:pStyle w:val="1PP"/>
            <w:jc w:val="both"/>
          </w:pPr>
        </w:pPrChange>
      </w:pPr>
      <w:r w:rsidRPr="00992146">
        <w:rPr>
          <w:lang w:val="en-US"/>
          <w:rPrChange w:id="7023" w:author="Anusha De" w:date="2022-08-01T14:48:00Z">
            <w:rPr/>
          </w:rPrChange>
        </w:rPr>
        <w:t>The</w:t>
      </w:r>
      <w:r w:rsidR="00F73A4C" w:rsidRPr="00992146">
        <w:rPr>
          <w:lang w:val="en-US"/>
          <w:rPrChange w:id="7024" w:author="Anusha De" w:date="2022-08-01T14:48:00Z">
            <w:rPr/>
          </w:rPrChange>
        </w:rPr>
        <w:t xml:space="preserve"> </w:t>
      </w:r>
      <w:r w:rsidRPr="00992146">
        <w:rPr>
          <w:lang w:val="en-US"/>
          <w:rPrChange w:id="7025" w:author="Anusha De" w:date="2022-08-01T14:48:00Z">
            <w:rPr/>
          </w:rPrChange>
        </w:rPr>
        <w:t>third</w:t>
      </w:r>
      <w:r w:rsidR="00F73A4C" w:rsidRPr="00992146">
        <w:rPr>
          <w:lang w:val="en-US"/>
          <w:rPrChange w:id="7026" w:author="Anusha De" w:date="2022-08-01T14:48:00Z">
            <w:rPr/>
          </w:rPrChange>
        </w:rPr>
        <w:t xml:space="preserve"> </w:t>
      </w:r>
      <w:r w:rsidRPr="00992146">
        <w:rPr>
          <w:lang w:val="en-US"/>
          <w:rPrChange w:id="7027" w:author="Anusha De" w:date="2022-08-01T14:48:00Z">
            <w:rPr/>
          </w:rPrChange>
        </w:rPr>
        <w:t>hypothesis</w:t>
      </w:r>
      <w:r w:rsidR="00F73A4C" w:rsidRPr="00992146">
        <w:rPr>
          <w:lang w:val="en-US"/>
          <w:rPrChange w:id="7028" w:author="Anusha De" w:date="2022-08-01T14:48:00Z">
            <w:rPr/>
          </w:rPrChange>
        </w:rPr>
        <w:t xml:space="preserve"> </w:t>
      </w:r>
      <w:r w:rsidRPr="00992146">
        <w:rPr>
          <w:lang w:val="en-US"/>
          <w:rPrChange w:id="7029" w:author="Anusha De" w:date="2022-08-01T14:48:00Z">
            <w:rPr/>
          </w:rPrChange>
        </w:rPr>
        <w:t>compares</w:t>
      </w:r>
      <w:r w:rsidR="00F73A4C" w:rsidRPr="00992146">
        <w:rPr>
          <w:lang w:val="en-US"/>
          <w:rPrChange w:id="7030" w:author="Anusha De" w:date="2022-08-01T14:48:00Z">
            <w:rPr/>
          </w:rPrChange>
        </w:rPr>
        <w:t xml:space="preserve"> </w:t>
      </w:r>
      <w:r w:rsidRPr="00992146">
        <w:rPr>
          <w:lang w:val="en-US"/>
          <w:rPrChange w:id="7031" w:author="Anusha De" w:date="2022-08-01T14:48:00Z">
            <w:rPr/>
          </w:rPrChange>
        </w:rPr>
        <w:t>the</w:t>
      </w:r>
      <w:r w:rsidR="00F73A4C" w:rsidRPr="00992146">
        <w:rPr>
          <w:lang w:val="en-US"/>
          <w:rPrChange w:id="7032" w:author="Anusha De" w:date="2022-08-01T14:48:00Z">
            <w:rPr/>
          </w:rPrChange>
        </w:rPr>
        <w:t xml:space="preserve"> </w:t>
      </w:r>
      <w:r w:rsidRPr="00992146">
        <w:rPr>
          <w:lang w:val="en-US"/>
          <w:rPrChange w:id="7033" w:author="Anusha De" w:date="2022-08-01T14:48:00Z">
            <w:rPr/>
          </w:rPrChange>
        </w:rPr>
        <w:t>self-ratings</w:t>
      </w:r>
      <w:r w:rsidR="00F73A4C" w:rsidRPr="00992146">
        <w:rPr>
          <w:lang w:val="en-US"/>
          <w:rPrChange w:id="7034" w:author="Anusha De" w:date="2022-08-01T14:48:00Z">
            <w:rPr/>
          </w:rPrChange>
        </w:rPr>
        <w:t xml:space="preserve"> </w:t>
      </w:r>
      <w:r w:rsidRPr="00992146">
        <w:rPr>
          <w:lang w:val="en-US"/>
          <w:rPrChange w:id="7035" w:author="Anusha De" w:date="2022-08-01T14:48:00Z">
            <w:rPr/>
          </w:rPrChange>
        </w:rPr>
        <w:t>given</w:t>
      </w:r>
      <w:r w:rsidR="00F73A4C" w:rsidRPr="00992146">
        <w:rPr>
          <w:lang w:val="en-US"/>
          <w:rPrChange w:id="7036" w:author="Anusha De" w:date="2022-08-01T14:48:00Z">
            <w:rPr/>
          </w:rPrChange>
        </w:rPr>
        <w:t xml:space="preserve"> </w:t>
      </w:r>
      <w:r w:rsidRPr="00992146">
        <w:rPr>
          <w:lang w:val="en-US"/>
          <w:rPrChange w:id="7037" w:author="Anusha De" w:date="2022-08-01T14:48:00Z">
            <w:rPr/>
          </w:rPrChange>
        </w:rPr>
        <w:t>of</w:t>
      </w:r>
      <w:r w:rsidR="00F73A4C" w:rsidRPr="00992146">
        <w:rPr>
          <w:lang w:val="en-US"/>
          <w:rPrChange w:id="7038" w:author="Anusha De" w:date="2022-08-01T14:48:00Z">
            <w:rPr/>
          </w:rPrChange>
        </w:rPr>
        <w:t xml:space="preserve"> </w:t>
      </w:r>
      <w:r w:rsidRPr="00992146">
        <w:rPr>
          <w:lang w:val="en-US"/>
          <w:rPrChange w:id="7039" w:author="Anusha De" w:date="2022-08-01T14:48:00Z">
            <w:rPr/>
          </w:rPrChange>
        </w:rPr>
        <w:t>female</w:t>
      </w:r>
      <w:r w:rsidR="00F73A4C" w:rsidRPr="00992146">
        <w:rPr>
          <w:lang w:val="en-US"/>
          <w:rPrChange w:id="7040" w:author="Anusha De" w:date="2022-08-01T14:48:00Z">
            <w:rPr/>
          </w:rPrChange>
        </w:rPr>
        <w:t xml:space="preserve"> </w:t>
      </w:r>
      <w:r w:rsidRPr="00992146">
        <w:rPr>
          <w:lang w:val="en-US"/>
          <w:rPrChange w:id="7041" w:author="Anusha De" w:date="2022-08-01T14:48:00Z">
            <w:rPr/>
          </w:rPrChange>
        </w:rPr>
        <w:t>agro-input</w:t>
      </w:r>
      <w:r w:rsidR="00F73A4C" w:rsidRPr="00992146">
        <w:rPr>
          <w:lang w:val="en-US"/>
          <w:rPrChange w:id="7042" w:author="Anusha De" w:date="2022-08-01T14:48:00Z">
            <w:rPr/>
          </w:rPrChange>
        </w:rPr>
        <w:t xml:space="preserve"> </w:t>
      </w:r>
      <w:r w:rsidRPr="00992146">
        <w:rPr>
          <w:lang w:val="en-US"/>
          <w:rPrChange w:id="7043" w:author="Anusha De" w:date="2022-08-01T14:48:00Z">
            <w:rPr/>
          </w:rPrChange>
        </w:rPr>
        <w:t>dealers,</w:t>
      </w:r>
      <w:r w:rsidR="00F73A4C" w:rsidRPr="00992146">
        <w:rPr>
          <w:lang w:val="en-US"/>
          <w:rPrChange w:id="7044" w:author="Anusha De" w:date="2022-08-01T14:48:00Z">
            <w:rPr/>
          </w:rPrChange>
        </w:rPr>
        <w:t xml:space="preserve"> </w:t>
      </w:r>
      <w:r w:rsidRPr="00992146">
        <w:rPr>
          <w:lang w:val="en-US"/>
          <w:rPrChange w:id="7045" w:author="Anusha De" w:date="2022-08-01T14:48:00Z">
            <w:rPr/>
          </w:rPrChange>
        </w:rPr>
        <w:t>processors,</w:t>
      </w:r>
      <w:r w:rsidR="00F73A4C" w:rsidRPr="00992146">
        <w:rPr>
          <w:lang w:val="en-US"/>
          <w:rPrChange w:id="7046" w:author="Anusha De" w:date="2022-08-01T14:48:00Z">
            <w:rPr/>
          </w:rPrChange>
        </w:rPr>
        <w:t xml:space="preserve"> </w:t>
      </w:r>
      <w:r w:rsidRPr="00992146">
        <w:rPr>
          <w:lang w:val="en-US"/>
          <w:rPrChange w:id="7047" w:author="Anusha De" w:date="2022-08-01T14:48:00Z">
            <w:rPr/>
          </w:rPrChange>
        </w:rPr>
        <w:t>and</w:t>
      </w:r>
      <w:r w:rsidR="00F73A4C" w:rsidRPr="00992146">
        <w:rPr>
          <w:lang w:val="en-US"/>
          <w:rPrChange w:id="7048" w:author="Anusha De" w:date="2022-08-01T14:48:00Z">
            <w:rPr/>
          </w:rPrChange>
        </w:rPr>
        <w:t xml:space="preserve"> </w:t>
      </w:r>
      <w:r w:rsidRPr="00992146">
        <w:rPr>
          <w:lang w:val="en-US"/>
          <w:rPrChange w:id="7049" w:author="Anusha De" w:date="2022-08-01T14:48:00Z">
            <w:rPr/>
          </w:rPrChange>
        </w:rPr>
        <w:t>traders</w:t>
      </w:r>
      <w:r w:rsidR="00F73A4C" w:rsidRPr="00992146">
        <w:rPr>
          <w:lang w:val="en-US"/>
          <w:rPrChange w:id="7050" w:author="Anusha De" w:date="2022-08-01T14:48:00Z">
            <w:rPr/>
          </w:rPrChange>
        </w:rPr>
        <w:t xml:space="preserve"> </w:t>
      </w:r>
      <w:r w:rsidRPr="00992146">
        <w:rPr>
          <w:lang w:val="en-US"/>
          <w:rPrChange w:id="7051" w:author="Anusha De" w:date="2022-08-01T14:48:00Z">
            <w:rPr/>
          </w:rPrChange>
        </w:rPr>
        <w:t>to</w:t>
      </w:r>
      <w:r w:rsidR="00F73A4C" w:rsidRPr="00992146">
        <w:rPr>
          <w:lang w:val="en-US"/>
          <w:rPrChange w:id="7052" w:author="Anusha De" w:date="2022-08-01T14:48:00Z">
            <w:rPr/>
          </w:rPrChange>
        </w:rPr>
        <w:t xml:space="preserve"> </w:t>
      </w:r>
      <w:r w:rsidRPr="00992146">
        <w:rPr>
          <w:lang w:val="en-US"/>
          <w:rPrChange w:id="7053" w:author="Anusha De" w:date="2022-08-01T14:48:00Z">
            <w:rPr/>
          </w:rPrChange>
        </w:rPr>
        <w:t>the</w:t>
      </w:r>
      <w:r w:rsidR="00F73A4C" w:rsidRPr="00992146">
        <w:rPr>
          <w:lang w:val="en-US"/>
          <w:rPrChange w:id="7054" w:author="Anusha De" w:date="2022-08-01T14:48:00Z">
            <w:rPr/>
          </w:rPrChange>
        </w:rPr>
        <w:t xml:space="preserve"> </w:t>
      </w:r>
      <w:r w:rsidRPr="00992146">
        <w:rPr>
          <w:lang w:val="en-US"/>
          <w:rPrChange w:id="7055" w:author="Anusha De" w:date="2022-08-01T14:48:00Z">
            <w:rPr/>
          </w:rPrChange>
        </w:rPr>
        <w:t>self-rating</w:t>
      </w:r>
      <w:r w:rsidR="00F73A4C" w:rsidRPr="00992146">
        <w:rPr>
          <w:lang w:val="en-US"/>
          <w:rPrChange w:id="7056" w:author="Anusha De" w:date="2022-08-01T14:48:00Z">
            <w:rPr/>
          </w:rPrChange>
        </w:rPr>
        <w:t xml:space="preserve"> </w:t>
      </w:r>
      <w:r w:rsidRPr="00992146">
        <w:rPr>
          <w:lang w:val="en-US"/>
          <w:rPrChange w:id="7057" w:author="Anusha De" w:date="2022-08-01T14:48:00Z">
            <w:rPr/>
          </w:rPrChange>
        </w:rPr>
        <w:t>of</w:t>
      </w:r>
      <w:r w:rsidR="00F73A4C" w:rsidRPr="00992146">
        <w:rPr>
          <w:lang w:val="en-US"/>
          <w:rPrChange w:id="7058" w:author="Anusha De" w:date="2022-08-01T14:48:00Z">
            <w:rPr/>
          </w:rPrChange>
        </w:rPr>
        <w:t xml:space="preserve"> </w:t>
      </w:r>
      <w:r w:rsidRPr="00992146">
        <w:rPr>
          <w:lang w:val="en-US"/>
          <w:rPrChange w:id="7059" w:author="Anusha De" w:date="2022-08-01T14:48:00Z">
            <w:rPr/>
          </w:rPrChange>
        </w:rPr>
        <w:t>their</w:t>
      </w:r>
      <w:r w:rsidR="00F73A4C" w:rsidRPr="00992146">
        <w:rPr>
          <w:lang w:val="en-US"/>
          <w:rPrChange w:id="7060" w:author="Anusha De" w:date="2022-08-01T14:48:00Z">
            <w:rPr/>
          </w:rPrChange>
        </w:rPr>
        <w:t xml:space="preserve"> </w:t>
      </w:r>
      <w:r w:rsidRPr="00992146">
        <w:rPr>
          <w:lang w:val="en-US"/>
          <w:rPrChange w:id="7061" w:author="Anusha De" w:date="2022-08-01T14:48:00Z">
            <w:rPr/>
          </w:rPrChange>
        </w:rPr>
        <w:t>male</w:t>
      </w:r>
      <w:r w:rsidR="00F73A4C" w:rsidRPr="00992146">
        <w:rPr>
          <w:lang w:val="en-US"/>
          <w:rPrChange w:id="7062" w:author="Anusha De" w:date="2022-08-01T14:48:00Z">
            <w:rPr/>
          </w:rPrChange>
        </w:rPr>
        <w:t xml:space="preserve"> </w:t>
      </w:r>
      <w:r w:rsidRPr="00992146">
        <w:rPr>
          <w:lang w:val="en-US"/>
          <w:rPrChange w:id="7063" w:author="Anusha De" w:date="2022-08-01T14:48:00Z">
            <w:rPr/>
          </w:rPrChange>
        </w:rPr>
        <w:t>counterparts.</w:t>
      </w:r>
      <w:r w:rsidR="00F73A4C" w:rsidRPr="00992146">
        <w:rPr>
          <w:lang w:val="en-US"/>
          <w:rPrChange w:id="7064" w:author="Anusha De" w:date="2022-08-01T14:48:00Z">
            <w:rPr/>
          </w:rPrChange>
        </w:rPr>
        <w:t xml:space="preserve"> </w:t>
      </w:r>
      <w:r w:rsidRPr="00992146">
        <w:rPr>
          <w:lang w:val="en-US"/>
          <w:rPrChange w:id="7065" w:author="Anusha De" w:date="2022-08-01T14:48:00Z">
            <w:rPr/>
          </w:rPrChange>
        </w:rPr>
        <w:t>While</w:t>
      </w:r>
      <w:r w:rsidR="00F73A4C" w:rsidRPr="00992146">
        <w:rPr>
          <w:lang w:val="en-US"/>
          <w:rPrChange w:id="7066" w:author="Anusha De" w:date="2022-08-01T14:48:00Z">
            <w:rPr/>
          </w:rPrChange>
        </w:rPr>
        <w:t xml:space="preserve"> </w:t>
      </w:r>
      <w:r w:rsidRPr="00992146">
        <w:rPr>
          <w:lang w:val="en-US"/>
          <w:rPrChange w:id="7067" w:author="Anusha De" w:date="2022-08-01T14:48:00Z">
            <w:rPr/>
          </w:rPrChange>
        </w:rPr>
        <w:t>we</w:t>
      </w:r>
      <w:r w:rsidR="00F73A4C" w:rsidRPr="00992146">
        <w:rPr>
          <w:lang w:val="en-US"/>
          <w:rPrChange w:id="7068" w:author="Anusha De" w:date="2022-08-01T14:48:00Z">
            <w:rPr/>
          </w:rPrChange>
        </w:rPr>
        <w:t xml:space="preserve"> </w:t>
      </w:r>
      <w:r w:rsidRPr="00992146">
        <w:rPr>
          <w:lang w:val="en-US"/>
          <w:rPrChange w:id="7069" w:author="Anusha De" w:date="2022-08-01T14:48:00Z">
            <w:rPr/>
          </w:rPrChange>
        </w:rPr>
        <w:t>saw</w:t>
      </w:r>
      <w:r w:rsidR="00F73A4C" w:rsidRPr="00992146">
        <w:rPr>
          <w:lang w:val="en-US"/>
          <w:rPrChange w:id="7070" w:author="Anusha De" w:date="2022-08-01T14:48:00Z">
            <w:rPr/>
          </w:rPrChange>
        </w:rPr>
        <w:t xml:space="preserve"> </w:t>
      </w:r>
      <w:r w:rsidRPr="00992146">
        <w:rPr>
          <w:lang w:val="en-US"/>
          <w:rPrChange w:id="7071" w:author="Anusha De" w:date="2022-08-01T14:48:00Z">
            <w:rPr/>
          </w:rPrChange>
        </w:rPr>
        <w:t>in</w:t>
      </w:r>
      <w:r w:rsidR="00F73A4C" w:rsidRPr="00992146">
        <w:rPr>
          <w:lang w:val="en-US"/>
          <w:rPrChange w:id="7072" w:author="Anusha De" w:date="2022-08-01T14:48:00Z">
            <w:rPr/>
          </w:rPrChange>
        </w:rPr>
        <w:t xml:space="preserve"> </w:t>
      </w:r>
      <w:r w:rsidRPr="00992146">
        <w:rPr>
          <w:lang w:val="en-US"/>
          <w:rPrChange w:id="7073" w:author="Anusha De" w:date="2022-08-01T14:48:00Z">
            <w:rPr/>
          </w:rPrChange>
        </w:rPr>
        <w:t>hypothesis</w:t>
      </w:r>
      <w:r w:rsidR="00F73A4C" w:rsidRPr="00992146">
        <w:rPr>
          <w:lang w:val="en-US"/>
          <w:rPrChange w:id="7074" w:author="Anusha De" w:date="2022-08-01T14:48:00Z">
            <w:rPr/>
          </w:rPrChange>
        </w:rPr>
        <w:t xml:space="preserve"> </w:t>
      </w:r>
      <w:r w:rsidRPr="00992146">
        <w:rPr>
          <w:lang w:val="en-US"/>
          <w:rPrChange w:id="7075" w:author="Anusha De" w:date="2022-08-01T14:48:00Z">
            <w:rPr/>
          </w:rPrChange>
        </w:rPr>
        <w:t>1</w:t>
      </w:r>
      <w:r w:rsidR="00F73A4C" w:rsidRPr="00992146">
        <w:rPr>
          <w:lang w:val="en-US"/>
          <w:rPrChange w:id="7076" w:author="Anusha De" w:date="2022-08-01T14:48:00Z">
            <w:rPr/>
          </w:rPrChange>
        </w:rPr>
        <w:t xml:space="preserve"> </w:t>
      </w:r>
      <w:r w:rsidRPr="00992146">
        <w:rPr>
          <w:lang w:val="en-US"/>
          <w:rPrChange w:id="7077" w:author="Anusha De" w:date="2022-08-01T14:48:00Z">
            <w:rPr/>
          </w:rPrChange>
        </w:rPr>
        <w:t>that</w:t>
      </w:r>
      <w:r w:rsidR="00F73A4C" w:rsidRPr="00992146">
        <w:rPr>
          <w:lang w:val="en-US"/>
          <w:rPrChange w:id="7078" w:author="Anusha De" w:date="2022-08-01T14:48:00Z">
            <w:rPr/>
          </w:rPrChange>
        </w:rPr>
        <w:t xml:space="preserve"> </w:t>
      </w:r>
      <w:r w:rsidRPr="00992146">
        <w:rPr>
          <w:lang w:val="en-US"/>
          <w:rPrChange w:id="7079" w:author="Anusha De" w:date="2022-08-01T14:48:00Z">
            <w:rPr/>
          </w:rPrChange>
        </w:rPr>
        <w:t>actors</w:t>
      </w:r>
      <w:r w:rsidR="00F73A4C" w:rsidRPr="00992146">
        <w:rPr>
          <w:lang w:val="en-US"/>
          <w:rPrChange w:id="7080" w:author="Anusha De" w:date="2022-08-01T14:48:00Z">
            <w:rPr/>
          </w:rPrChange>
        </w:rPr>
        <w:t xml:space="preserve"> </w:t>
      </w:r>
      <w:r w:rsidRPr="00992146">
        <w:rPr>
          <w:lang w:val="en-US"/>
          <w:rPrChange w:id="7081" w:author="Anusha De" w:date="2022-08-01T14:48:00Z">
            <w:rPr/>
          </w:rPrChange>
        </w:rPr>
        <w:t>tend</w:t>
      </w:r>
      <w:r w:rsidR="00F73A4C" w:rsidRPr="00992146">
        <w:rPr>
          <w:lang w:val="en-US"/>
          <w:rPrChange w:id="7082" w:author="Anusha De" w:date="2022-08-01T14:48:00Z">
            <w:rPr/>
          </w:rPrChange>
        </w:rPr>
        <w:t xml:space="preserve"> </w:t>
      </w:r>
      <w:r w:rsidRPr="00992146">
        <w:rPr>
          <w:lang w:val="en-US"/>
          <w:rPrChange w:id="7083" w:author="Anusha De" w:date="2022-08-01T14:48:00Z">
            <w:rPr/>
          </w:rPrChange>
        </w:rPr>
        <w:t>to</w:t>
      </w:r>
      <w:r w:rsidR="00F73A4C" w:rsidRPr="00992146">
        <w:rPr>
          <w:lang w:val="en-US"/>
          <w:rPrChange w:id="7084" w:author="Anusha De" w:date="2022-08-01T14:48:00Z">
            <w:rPr/>
          </w:rPrChange>
        </w:rPr>
        <w:t xml:space="preserve"> </w:t>
      </w:r>
      <w:r w:rsidRPr="00992146">
        <w:rPr>
          <w:lang w:val="en-US"/>
          <w:rPrChange w:id="7085" w:author="Anusha De" w:date="2022-08-01T14:48:00Z">
            <w:rPr/>
          </w:rPrChange>
        </w:rPr>
        <w:t>overestimate</w:t>
      </w:r>
      <w:r w:rsidR="00F73A4C" w:rsidRPr="00992146">
        <w:rPr>
          <w:lang w:val="en-US"/>
          <w:rPrChange w:id="7086" w:author="Anusha De" w:date="2022-08-01T14:48:00Z">
            <w:rPr/>
          </w:rPrChange>
        </w:rPr>
        <w:t xml:space="preserve"> </w:t>
      </w:r>
      <w:r w:rsidRPr="00992146">
        <w:rPr>
          <w:lang w:val="en-US"/>
          <w:rPrChange w:id="7087" w:author="Anusha De" w:date="2022-08-01T14:48:00Z">
            <w:rPr/>
          </w:rPrChange>
        </w:rPr>
        <w:t>own</w:t>
      </w:r>
      <w:r w:rsidR="00F73A4C" w:rsidRPr="00992146">
        <w:rPr>
          <w:lang w:val="en-US"/>
          <w:rPrChange w:id="7088" w:author="Anusha De" w:date="2022-08-01T14:48:00Z">
            <w:rPr/>
          </w:rPrChange>
        </w:rPr>
        <w:t xml:space="preserve"> </w:t>
      </w:r>
      <w:r w:rsidRPr="00992146">
        <w:rPr>
          <w:lang w:val="en-US"/>
          <w:rPrChange w:id="7089" w:author="Anusha De" w:date="2022-08-01T14:48:00Z">
            <w:rPr/>
          </w:rPrChange>
        </w:rPr>
        <w:t>performance</w:t>
      </w:r>
      <w:r w:rsidR="00F73A4C" w:rsidRPr="00992146">
        <w:rPr>
          <w:lang w:val="en-US"/>
          <w:rPrChange w:id="7090" w:author="Anusha De" w:date="2022-08-01T14:48:00Z">
            <w:rPr/>
          </w:rPrChange>
        </w:rPr>
        <w:t xml:space="preserve"> </w:t>
      </w:r>
      <w:r w:rsidRPr="00992146">
        <w:rPr>
          <w:lang w:val="en-US"/>
          <w:rPrChange w:id="7091" w:author="Anusha De" w:date="2022-08-01T14:48:00Z">
            <w:rPr/>
          </w:rPrChange>
        </w:rPr>
        <w:t>and</w:t>
      </w:r>
      <w:r w:rsidR="00F73A4C" w:rsidRPr="00992146">
        <w:rPr>
          <w:lang w:val="en-US"/>
          <w:rPrChange w:id="7092" w:author="Anusha De" w:date="2022-08-01T14:48:00Z">
            <w:rPr/>
          </w:rPrChange>
        </w:rPr>
        <w:t xml:space="preserve"> </w:t>
      </w:r>
      <w:r w:rsidRPr="00992146">
        <w:rPr>
          <w:lang w:val="en-US"/>
          <w:rPrChange w:id="7093" w:author="Anusha De" w:date="2022-08-01T14:48:00Z">
            <w:rPr/>
          </w:rPrChange>
        </w:rPr>
        <w:t>in</w:t>
      </w:r>
      <w:r w:rsidR="00F73A4C" w:rsidRPr="00992146">
        <w:rPr>
          <w:lang w:val="en-US"/>
          <w:rPrChange w:id="7094" w:author="Anusha De" w:date="2022-08-01T14:48:00Z">
            <w:rPr/>
          </w:rPrChange>
        </w:rPr>
        <w:t xml:space="preserve"> </w:t>
      </w:r>
      <w:r w:rsidRPr="00992146">
        <w:rPr>
          <w:lang w:val="en-US"/>
          <w:rPrChange w:id="7095" w:author="Anusha De" w:date="2022-08-01T14:48:00Z">
            <w:rPr/>
          </w:rPrChange>
        </w:rPr>
        <w:t>hypothesis</w:t>
      </w:r>
      <w:r w:rsidR="00F73A4C" w:rsidRPr="00992146">
        <w:rPr>
          <w:lang w:val="en-US"/>
          <w:rPrChange w:id="7096" w:author="Anusha De" w:date="2022-08-01T14:48:00Z">
            <w:rPr/>
          </w:rPrChange>
        </w:rPr>
        <w:t xml:space="preserve"> </w:t>
      </w:r>
      <w:r w:rsidRPr="00992146">
        <w:rPr>
          <w:lang w:val="en-US"/>
          <w:rPrChange w:id="7097" w:author="Anusha De" w:date="2022-08-01T14:48:00Z">
            <w:rPr/>
          </w:rPrChange>
        </w:rPr>
        <w:t>2</w:t>
      </w:r>
      <w:r w:rsidR="00F73A4C" w:rsidRPr="00992146">
        <w:rPr>
          <w:lang w:val="en-US"/>
          <w:rPrChange w:id="7098" w:author="Anusha De" w:date="2022-08-01T14:48:00Z">
            <w:rPr/>
          </w:rPrChange>
        </w:rPr>
        <w:t xml:space="preserve"> </w:t>
      </w:r>
      <w:r w:rsidRPr="00992146">
        <w:rPr>
          <w:lang w:val="en-US"/>
          <w:rPrChange w:id="7099" w:author="Anusha De" w:date="2022-08-01T14:48:00Z">
            <w:rPr/>
          </w:rPrChange>
        </w:rPr>
        <w:t>that</w:t>
      </w:r>
      <w:r w:rsidR="00F73A4C" w:rsidRPr="00992146">
        <w:rPr>
          <w:lang w:val="en-US"/>
          <w:rPrChange w:id="7100" w:author="Anusha De" w:date="2022-08-01T14:48:00Z">
            <w:rPr/>
          </w:rPrChange>
        </w:rPr>
        <w:t xml:space="preserve"> </w:t>
      </w:r>
      <w:r w:rsidRPr="00992146">
        <w:rPr>
          <w:lang w:val="en-US"/>
          <w:rPrChange w:id="7101" w:author="Anusha De" w:date="2022-08-01T14:48:00Z">
            <w:rPr/>
          </w:rPrChange>
        </w:rPr>
        <w:t>women</w:t>
      </w:r>
      <w:r w:rsidR="00F73A4C" w:rsidRPr="00992146">
        <w:rPr>
          <w:lang w:val="en-US"/>
          <w:rPrChange w:id="7102" w:author="Anusha De" w:date="2022-08-01T14:48:00Z">
            <w:rPr/>
          </w:rPrChange>
        </w:rPr>
        <w:t xml:space="preserve"> </w:t>
      </w:r>
      <w:r w:rsidRPr="00992146">
        <w:rPr>
          <w:lang w:val="en-US"/>
          <w:rPrChange w:id="7103" w:author="Anusha De" w:date="2022-08-01T14:48:00Z">
            <w:rPr/>
          </w:rPrChange>
        </w:rPr>
        <w:t>tend</w:t>
      </w:r>
      <w:r w:rsidR="00F73A4C" w:rsidRPr="00992146">
        <w:rPr>
          <w:lang w:val="en-US"/>
          <w:rPrChange w:id="7104" w:author="Anusha De" w:date="2022-08-01T14:48:00Z">
            <w:rPr/>
          </w:rPrChange>
        </w:rPr>
        <w:t xml:space="preserve"> </w:t>
      </w:r>
      <w:r w:rsidRPr="00992146">
        <w:rPr>
          <w:lang w:val="en-US"/>
          <w:rPrChange w:id="7105" w:author="Anusha De" w:date="2022-08-01T14:48:00Z">
            <w:rPr/>
          </w:rPrChange>
        </w:rPr>
        <w:t>to</w:t>
      </w:r>
      <w:r w:rsidR="00F73A4C" w:rsidRPr="00992146">
        <w:rPr>
          <w:lang w:val="en-US"/>
          <w:rPrChange w:id="7106" w:author="Anusha De" w:date="2022-08-01T14:48:00Z">
            <w:rPr/>
          </w:rPrChange>
        </w:rPr>
        <w:t xml:space="preserve"> </w:t>
      </w:r>
      <w:r w:rsidRPr="00992146">
        <w:rPr>
          <w:lang w:val="en-US"/>
          <w:rPrChange w:id="7107" w:author="Anusha De" w:date="2022-08-01T14:48:00Z">
            <w:rPr/>
          </w:rPrChange>
        </w:rPr>
        <w:t>rate</w:t>
      </w:r>
      <w:r w:rsidR="00F73A4C" w:rsidRPr="00992146">
        <w:rPr>
          <w:lang w:val="en-US"/>
          <w:rPrChange w:id="7108" w:author="Anusha De" w:date="2022-08-01T14:48:00Z">
            <w:rPr/>
          </w:rPrChange>
        </w:rPr>
        <w:t xml:space="preserve"> </w:t>
      </w:r>
      <w:r w:rsidRPr="00992146">
        <w:rPr>
          <w:lang w:val="en-US"/>
          <w:rPrChange w:id="7109" w:author="Anusha De" w:date="2022-08-01T14:48:00Z">
            <w:rPr/>
          </w:rPrChange>
        </w:rPr>
        <w:t>others</w:t>
      </w:r>
      <w:r w:rsidR="00F73A4C" w:rsidRPr="00992146">
        <w:rPr>
          <w:lang w:val="en-US"/>
          <w:rPrChange w:id="7110" w:author="Anusha De" w:date="2022-08-01T14:48:00Z">
            <w:rPr/>
          </w:rPrChange>
        </w:rPr>
        <w:t xml:space="preserve"> </w:t>
      </w:r>
      <w:r w:rsidRPr="00992146">
        <w:rPr>
          <w:lang w:val="en-US"/>
          <w:rPrChange w:id="7111" w:author="Anusha De" w:date="2022-08-01T14:48:00Z">
            <w:rPr/>
          </w:rPrChange>
        </w:rPr>
        <w:t>higher</w:t>
      </w:r>
      <w:r w:rsidR="00F73A4C" w:rsidRPr="00992146">
        <w:rPr>
          <w:lang w:val="en-US"/>
          <w:rPrChange w:id="7112" w:author="Anusha De" w:date="2022-08-01T14:48:00Z">
            <w:rPr/>
          </w:rPrChange>
        </w:rPr>
        <w:t xml:space="preserve"> </w:t>
      </w:r>
      <w:r w:rsidRPr="00992146">
        <w:rPr>
          <w:lang w:val="en-US"/>
          <w:rPrChange w:id="7113" w:author="Anusha De" w:date="2022-08-01T14:48:00Z">
            <w:rPr/>
          </w:rPrChange>
        </w:rPr>
        <w:t>than</w:t>
      </w:r>
      <w:r w:rsidR="00F73A4C" w:rsidRPr="00992146">
        <w:rPr>
          <w:lang w:val="en-US"/>
          <w:rPrChange w:id="7114" w:author="Anusha De" w:date="2022-08-01T14:48:00Z">
            <w:rPr/>
          </w:rPrChange>
        </w:rPr>
        <w:t xml:space="preserve"> </w:t>
      </w:r>
      <w:r w:rsidRPr="00992146">
        <w:rPr>
          <w:lang w:val="en-US"/>
          <w:rPrChange w:id="7115" w:author="Anusha De" w:date="2022-08-01T14:48:00Z">
            <w:rPr/>
          </w:rPrChange>
        </w:rPr>
        <w:t>men</w:t>
      </w:r>
      <w:r w:rsidR="00F73A4C" w:rsidRPr="00992146">
        <w:rPr>
          <w:lang w:val="en-US"/>
          <w:rPrChange w:id="7116" w:author="Anusha De" w:date="2022-08-01T14:48:00Z">
            <w:rPr/>
          </w:rPrChange>
        </w:rPr>
        <w:t xml:space="preserve"> </w:t>
      </w:r>
      <w:r w:rsidRPr="00992146">
        <w:rPr>
          <w:lang w:val="en-US"/>
          <w:rPrChange w:id="7117" w:author="Anusha De" w:date="2022-08-01T14:48:00Z">
            <w:rPr/>
          </w:rPrChange>
        </w:rPr>
        <w:t>do,</w:t>
      </w:r>
      <w:r w:rsidR="00F73A4C" w:rsidRPr="00992146">
        <w:rPr>
          <w:lang w:val="en-US"/>
          <w:rPrChange w:id="7118" w:author="Anusha De" w:date="2022-08-01T14:48:00Z">
            <w:rPr/>
          </w:rPrChange>
        </w:rPr>
        <w:t xml:space="preserve"> </w:t>
      </w:r>
      <w:r w:rsidRPr="00992146">
        <w:rPr>
          <w:lang w:val="en-US"/>
          <w:rPrChange w:id="7119" w:author="Anusha De" w:date="2022-08-01T14:48:00Z">
            <w:rPr/>
          </w:rPrChange>
        </w:rPr>
        <w:t>studies</w:t>
      </w:r>
      <w:r w:rsidR="00F73A4C" w:rsidRPr="00992146">
        <w:rPr>
          <w:lang w:val="en-US"/>
          <w:rPrChange w:id="7120" w:author="Anusha De" w:date="2022-08-01T14:48:00Z">
            <w:rPr/>
          </w:rPrChange>
        </w:rPr>
        <w:t xml:space="preserve"> </w:t>
      </w:r>
      <w:r w:rsidRPr="00992146">
        <w:rPr>
          <w:lang w:val="en-US"/>
          <w:rPrChange w:id="7121" w:author="Anusha De" w:date="2022-08-01T14:48:00Z">
            <w:rPr/>
          </w:rPrChange>
        </w:rPr>
        <w:t>suggest</w:t>
      </w:r>
      <w:r w:rsidR="00F73A4C" w:rsidRPr="00992146">
        <w:rPr>
          <w:lang w:val="en-US"/>
          <w:rPrChange w:id="7122" w:author="Anusha De" w:date="2022-08-01T14:48:00Z">
            <w:rPr/>
          </w:rPrChange>
        </w:rPr>
        <w:t xml:space="preserve"> </w:t>
      </w:r>
      <w:r w:rsidRPr="00992146">
        <w:rPr>
          <w:lang w:val="en-US"/>
          <w:rPrChange w:id="7123" w:author="Anusha De" w:date="2022-08-01T14:48:00Z">
            <w:rPr/>
          </w:rPrChange>
        </w:rPr>
        <w:t>that</w:t>
      </w:r>
      <w:r w:rsidR="00F73A4C" w:rsidRPr="00992146">
        <w:rPr>
          <w:lang w:val="en-US"/>
          <w:rPrChange w:id="7124" w:author="Anusha De" w:date="2022-08-01T14:48:00Z">
            <w:rPr/>
          </w:rPrChange>
        </w:rPr>
        <w:t xml:space="preserve"> </w:t>
      </w:r>
      <w:r w:rsidRPr="00992146">
        <w:rPr>
          <w:lang w:val="en-US"/>
          <w:rPrChange w:id="7125" w:author="Anusha De" w:date="2022-08-01T14:48:00Z">
            <w:rPr/>
          </w:rPrChange>
        </w:rPr>
        <w:t>women</w:t>
      </w:r>
      <w:r w:rsidR="00F73A4C" w:rsidRPr="00992146">
        <w:rPr>
          <w:lang w:val="en-US"/>
          <w:rPrChange w:id="7126" w:author="Anusha De" w:date="2022-08-01T14:48:00Z">
            <w:rPr/>
          </w:rPrChange>
        </w:rPr>
        <w:t xml:space="preserve"> </w:t>
      </w:r>
      <w:r w:rsidRPr="00992146">
        <w:rPr>
          <w:lang w:val="en-US"/>
          <w:rPrChange w:id="7127" w:author="Anusha De" w:date="2022-08-01T14:48:00Z">
            <w:rPr/>
          </w:rPrChange>
        </w:rPr>
        <w:t>generally</w:t>
      </w:r>
      <w:r w:rsidR="00F73A4C" w:rsidRPr="00992146">
        <w:rPr>
          <w:lang w:val="en-US"/>
          <w:rPrChange w:id="7128" w:author="Anusha De" w:date="2022-08-01T14:48:00Z">
            <w:rPr/>
          </w:rPrChange>
        </w:rPr>
        <w:t xml:space="preserve"> </w:t>
      </w:r>
      <w:r w:rsidRPr="00992146">
        <w:rPr>
          <w:lang w:val="en-US"/>
          <w:rPrChange w:id="7129" w:author="Anusha De" w:date="2022-08-01T14:48:00Z">
            <w:rPr/>
          </w:rPrChange>
        </w:rPr>
        <w:t>tend</w:t>
      </w:r>
      <w:r w:rsidR="00F73A4C" w:rsidRPr="00992146">
        <w:rPr>
          <w:lang w:val="en-US"/>
          <w:rPrChange w:id="7130" w:author="Anusha De" w:date="2022-08-01T14:48:00Z">
            <w:rPr/>
          </w:rPrChange>
        </w:rPr>
        <w:t xml:space="preserve"> </w:t>
      </w:r>
      <w:r w:rsidRPr="00992146">
        <w:rPr>
          <w:lang w:val="en-US"/>
          <w:rPrChange w:id="7131" w:author="Anusha De" w:date="2022-08-01T14:48:00Z">
            <w:rPr/>
          </w:rPrChange>
        </w:rPr>
        <w:t>to</w:t>
      </w:r>
      <w:r w:rsidR="00F73A4C" w:rsidRPr="00992146">
        <w:rPr>
          <w:lang w:val="en-US"/>
          <w:rPrChange w:id="7132" w:author="Anusha De" w:date="2022-08-01T14:48:00Z">
            <w:rPr/>
          </w:rPrChange>
        </w:rPr>
        <w:t xml:space="preserve"> </w:t>
      </w:r>
      <w:r w:rsidRPr="00992146">
        <w:rPr>
          <w:lang w:val="en-US"/>
          <w:rPrChange w:id="7133" w:author="Anusha De" w:date="2022-08-01T14:48:00Z">
            <w:rPr/>
          </w:rPrChange>
        </w:rPr>
        <w:t>underrate</w:t>
      </w:r>
      <w:r w:rsidR="00F73A4C" w:rsidRPr="00992146">
        <w:rPr>
          <w:lang w:val="en-US"/>
          <w:rPrChange w:id="7134" w:author="Anusha De" w:date="2022-08-01T14:48:00Z">
            <w:rPr/>
          </w:rPrChange>
        </w:rPr>
        <w:t xml:space="preserve"> </w:t>
      </w:r>
      <w:r w:rsidRPr="00992146">
        <w:rPr>
          <w:lang w:val="en-US"/>
          <w:rPrChange w:id="7135" w:author="Anusha De" w:date="2022-08-01T14:48:00Z">
            <w:rPr/>
          </w:rPrChange>
        </w:rPr>
        <w:t>themselves</w:t>
      </w:r>
      <w:r w:rsidR="00F73A4C" w:rsidRPr="00992146">
        <w:rPr>
          <w:lang w:val="en-US"/>
          <w:rPrChange w:id="7136" w:author="Anusha De" w:date="2022-08-01T14:48:00Z">
            <w:rPr/>
          </w:rPrChange>
        </w:rPr>
        <w:t xml:space="preserve"> </w:t>
      </w:r>
      <w:r w:rsidRPr="00992146">
        <w:rPr>
          <w:lang w:val="en-US"/>
          <w:rPrChange w:id="7137" w:author="Anusha De" w:date="2022-08-01T14:48:00Z">
            <w:rPr/>
          </w:rPrChange>
        </w:rPr>
        <w:t>(relative</w:t>
      </w:r>
      <w:r w:rsidR="00F73A4C" w:rsidRPr="00992146">
        <w:rPr>
          <w:lang w:val="en-US"/>
          <w:rPrChange w:id="7138" w:author="Anusha De" w:date="2022-08-01T14:48:00Z">
            <w:rPr/>
          </w:rPrChange>
        </w:rPr>
        <w:t xml:space="preserve"> </w:t>
      </w:r>
      <w:r w:rsidRPr="00992146">
        <w:rPr>
          <w:lang w:val="en-US"/>
          <w:rPrChange w:id="7139" w:author="Anusha De" w:date="2022-08-01T14:48:00Z">
            <w:rPr/>
          </w:rPrChange>
        </w:rPr>
        <w:t>to</w:t>
      </w:r>
      <w:r w:rsidR="00F73A4C" w:rsidRPr="00992146">
        <w:rPr>
          <w:lang w:val="en-US"/>
          <w:rPrChange w:id="7140" w:author="Anusha De" w:date="2022-08-01T14:48:00Z">
            <w:rPr/>
          </w:rPrChange>
        </w:rPr>
        <w:t xml:space="preserve"> </w:t>
      </w:r>
      <w:r w:rsidRPr="00992146">
        <w:rPr>
          <w:lang w:val="en-US"/>
          <w:rPrChange w:id="7141" w:author="Anusha De" w:date="2022-08-01T14:48:00Z">
            <w:rPr/>
          </w:rPrChange>
        </w:rPr>
        <w:t>men).</w:t>
      </w:r>
      <w:r w:rsidR="00F73A4C" w:rsidRPr="00992146">
        <w:rPr>
          <w:lang w:val="en-US"/>
          <w:rPrChange w:id="7142" w:author="Anusha De" w:date="2022-08-01T14:48:00Z">
            <w:rPr/>
          </w:rPrChange>
        </w:rPr>
        <w:t xml:space="preserve"> </w:t>
      </w:r>
      <w:r w:rsidRPr="00992146">
        <w:rPr>
          <w:lang w:val="en-US"/>
          <w:rPrChange w:id="7143" w:author="Anusha De" w:date="2022-08-01T14:48:00Z">
            <w:rPr/>
          </w:rPrChange>
        </w:rPr>
        <w:t>For</w:t>
      </w:r>
      <w:r w:rsidR="00F73A4C" w:rsidRPr="00992146">
        <w:rPr>
          <w:lang w:val="en-US"/>
          <w:rPrChange w:id="7144" w:author="Anusha De" w:date="2022-08-01T14:48:00Z">
            <w:rPr/>
          </w:rPrChange>
        </w:rPr>
        <w:t xml:space="preserve"> </w:t>
      </w:r>
      <w:r w:rsidRPr="00992146">
        <w:rPr>
          <w:lang w:val="en-US"/>
          <w:rPrChange w:id="7145" w:author="Anusha De" w:date="2022-08-01T14:48:00Z">
            <w:rPr/>
          </w:rPrChange>
        </w:rPr>
        <w:t>instance,</w:t>
      </w:r>
      <w:r w:rsidR="00F73A4C" w:rsidRPr="00992146">
        <w:rPr>
          <w:lang w:val="en-US"/>
          <w:rPrChange w:id="7146" w:author="Anusha De" w:date="2022-08-01T14:48:00Z">
            <w:rPr/>
          </w:rPrChange>
        </w:rPr>
        <w:t xml:space="preserve"> </w:t>
      </w:r>
      <w:r>
        <w:fldChar w:fldCharType="begin"/>
      </w:r>
      <w:r w:rsidRPr="00992146">
        <w:rPr>
          <w:lang w:val="en-US"/>
          <w:rPrChange w:id="7147" w:author="Anusha De" w:date="2022-08-01T14:48:00Z">
            <w:rPr/>
          </w:rPrChange>
        </w:rPr>
        <w:instrText xml:space="preserve"> HYPERLINK \l "_bookmark59" </w:instrText>
      </w:r>
      <w:r>
        <w:fldChar w:fldCharType="separate"/>
      </w:r>
      <w:proofErr w:type="spellStart"/>
      <w:r w:rsidRPr="00992146">
        <w:rPr>
          <w:lang w:val="en-US"/>
          <w:rPrChange w:id="7148" w:author="Anusha De" w:date="2022-08-01T14:48:00Z">
            <w:rPr/>
          </w:rPrChange>
        </w:rPr>
        <w:t>Patiar</w:t>
      </w:r>
      <w:proofErr w:type="spellEnd"/>
      <w:r w:rsidR="00F73A4C" w:rsidRPr="00992146">
        <w:rPr>
          <w:lang w:val="en-US"/>
          <w:rPrChange w:id="7149" w:author="Anusha De" w:date="2022-08-01T14:48:00Z">
            <w:rPr/>
          </w:rPrChange>
        </w:rPr>
        <w:t xml:space="preserve"> </w:t>
      </w:r>
      <w:r w:rsidRPr="00992146">
        <w:rPr>
          <w:lang w:val="en-US"/>
          <w:rPrChange w:id="7150" w:author="Anusha De" w:date="2022-08-01T14:48:00Z">
            <w:rPr/>
          </w:rPrChange>
        </w:rPr>
        <w:t>and</w:t>
      </w:r>
      <w:r w:rsidR="00F73A4C" w:rsidRPr="00992146">
        <w:rPr>
          <w:lang w:val="en-US"/>
          <w:rPrChange w:id="7151" w:author="Anusha De" w:date="2022-08-01T14:48:00Z">
            <w:rPr/>
          </w:rPrChange>
        </w:rPr>
        <w:t xml:space="preserve"> </w:t>
      </w:r>
      <w:r w:rsidRPr="00992146">
        <w:rPr>
          <w:lang w:val="en-US"/>
          <w:rPrChange w:id="7152" w:author="Anusha De" w:date="2022-08-01T14:48:00Z">
            <w:rPr/>
          </w:rPrChange>
        </w:rPr>
        <w:t>Mia</w:t>
      </w:r>
      <w:r w:rsidR="00F73A4C" w:rsidRPr="00992146">
        <w:rPr>
          <w:lang w:val="en-US"/>
          <w:rPrChange w:id="7153" w:author="Anusha De" w:date="2022-08-01T14:48:00Z">
            <w:rPr/>
          </w:rPrChange>
        </w:rPr>
        <w:t xml:space="preserve"> </w:t>
      </w:r>
      <w:r>
        <w:fldChar w:fldCharType="end"/>
      </w:r>
      <w:r w:rsidRPr="00992146">
        <w:rPr>
          <w:lang w:val="en-US"/>
          <w:rPrChange w:id="7154" w:author="Anusha De" w:date="2022-08-01T14:48:00Z">
            <w:rPr/>
          </w:rPrChange>
        </w:rPr>
        <w:t>(</w:t>
      </w:r>
      <w:r>
        <w:fldChar w:fldCharType="begin"/>
      </w:r>
      <w:r w:rsidRPr="00992146">
        <w:rPr>
          <w:lang w:val="en-US"/>
          <w:rPrChange w:id="7155" w:author="Anusha De" w:date="2022-08-01T14:48:00Z">
            <w:rPr/>
          </w:rPrChange>
        </w:rPr>
        <w:instrText xml:space="preserve"> HYPERLINK \l "_bookmark59" </w:instrText>
      </w:r>
      <w:r>
        <w:fldChar w:fldCharType="separate"/>
      </w:r>
      <w:r w:rsidRPr="00992146">
        <w:rPr>
          <w:lang w:val="en-US"/>
          <w:rPrChange w:id="7156" w:author="Anusha De" w:date="2022-08-01T14:48:00Z">
            <w:rPr/>
          </w:rPrChange>
        </w:rPr>
        <w:t>2008</w:t>
      </w:r>
      <w:r>
        <w:fldChar w:fldCharType="end"/>
      </w:r>
      <w:r w:rsidRPr="00992146">
        <w:rPr>
          <w:lang w:val="en-US"/>
          <w:rPrChange w:id="7157" w:author="Anusha De" w:date="2022-08-01T14:48:00Z">
            <w:rPr/>
          </w:rPrChange>
        </w:rPr>
        <w:t>)</w:t>
      </w:r>
      <w:r w:rsidR="00F73A4C" w:rsidRPr="00992146">
        <w:rPr>
          <w:lang w:val="en-US"/>
          <w:rPrChange w:id="7158" w:author="Anusha De" w:date="2022-08-01T14:48:00Z">
            <w:rPr/>
          </w:rPrChange>
        </w:rPr>
        <w:t xml:space="preserve"> </w:t>
      </w:r>
      <w:r w:rsidRPr="00992146">
        <w:rPr>
          <w:lang w:val="en-US"/>
          <w:rPrChange w:id="7159" w:author="Anusha De" w:date="2022-08-01T14:48:00Z">
            <w:rPr/>
          </w:rPrChange>
        </w:rPr>
        <w:t>find</w:t>
      </w:r>
      <w:r w:rsidR="00F73A4C" w:rsidRPr="00992146">
        <w:rPr>
          <w:lang w:val="en-US"/>
          <w:rPrChange w:id="7160" w:author="Anusha De" w:date="2022-08-01T14:48:00Z">
            <w:rPr/>
          </w:rPrChange>
        </w:rPr>
        <w:t xml:space="preserve"> </w:t>
      </w:r>
      <w:r w:rsidRPr="00992146">
        <w:rPr>
          <w:lang w:val="en-US"/>
          <w:rPrChange w:id="7161" w:author="Anusha De" w:date="2022-08-01T14:48:00Z">
            <w:rPr/>
          </w:rPrChange>
        </w:rPr>
        <w:t>that</w:t>
      </w:r>
      <w:r w:rsidR="00F73A4C" w:rsidRPr="00992146">
        <w:rPr>
          <w:lang w:val="en-US"/>
          <w:rPrChange w:id="7162" w:author="Anusha De" w:date="2022-08-01T14:48:00Z">
            <w:rPr/>
          </w:rPrChange>
        </w:rPr>
        <w:t xml:space="preserve"> </w:t>
      </w:r>
      <w:r w:rsidRPr="00992146">
        <w:rPr>
          <w:lang w:val="en-US"/>
          <w:rPrChange w:id="7163" w:author="Anusha De" w:date="2022-08-01T14:48:00Z">
            <w:rPr/>
          </w:rPrChange>
        </w:rPr>
        <w:t>in</w:t>
      </w:r>
      <w:r w:rsidR="00F73A4C" w:rsidRPr="00992146">
        <w:rPr>
          <w:lang w:val="en-US"/>
          <w:rPrChange w:id="7164" w:author="Anusha De" w:date="2022-08-01T14:48:00Z">
            <w:rPr/>
          </w:rPrChange>
        </w:rPr>
        <w:t xml:space="preserve"> </w:t>
      </w:r>
      <w:r w:rsidRPr="00992146">
        <w:rPr>
          <w:lang w:val="en-US"/>
          <w:rPrChange w:id="7165" w:author="Anusha De" w:date="2022-08-01T14:48:00Z">
            <w:rPr/>
          </w:rPrChange>
        </w:rPr>
        <w:t>the</w:t>
      </w:r>
      <w:r w:rsidR="00F73A4C" w:rsidRPr="00992146">
        <w:rPr>
          <w:lang w:val="en-US"/>
          <w:rPrChange w:id="7166" w:author="Anusha De" w:date="2022-08-01T14:48:00Z">
            <w:rPr/>
          </w:rPrChange>
        </w:rPr>
        <w:t xml:space="preserve"> </w:t>
      </w:r>
      <w:r w:rsidRPr="00992146">
        <w:rPr>
          <w:lang w:val="en-US"/>
          <w:rPrChange w:id="7167" w:author="Anusha De" w:date="2022-08-01T14:48:00Z">
            <w:rPr/>
          </w:rPrChange>
        </w:rPr>
        <w:t>hotel</w:t>
      </w:r>
      <w:r w:rsidR="00F73A4C" w:rsidRPr="00992146">
        <w:rPr>
          <w:lang w:val="en-US"/>
          <w:rPrChange w:id="7168" w:author="Anusha De" w:date="2022-08-01T14:48:00Z">
            <w:rPr/>
          </w:rPrChange>
        </w:rPr>
        <w:t xml:space="preserve"> </w:t>
      </w:r>
      <w:r w:rsidRPr="00992146">
        <w:rPr>
          <w:lang w:val="en-US"/>
          <w:rPrChange w:id="7169" w:author="Anusha De" w:date="2022-08-01T14:48:00Z">
            <w:rPr/>
          </w:rPrChange>
        </w:rPr>
        <w:t>industry,</w:t>
      </w:r>
      <w:r w:rsidR="00F73A4C" w:rsidRPr="00992146">
        <w:rPr>
          <w:lang w:val="en-US"/>
          <w:rPrChange w:id="7170" w:author="Anusha De" w:date="2022-08-01T14:48:00Z">
            <w:rPr/>
          </w:rPrChange>
        </w:rPr>
        <w:t xml:space="preserve"> </w:t>
      </w:r>
      <w:r w:rsidRPr="00992146">
        <w:rPr>
          <w:lang w:val="en-US"/>
          <w:rPrChange w:id="7171" w:author="Anusha De" w:date="2022-08-01T14:48:00Z">
            <w:rPr/>
          </w:rPrChange>
        </w:rPr>
        <w:t>male</w:t>
      </w:r>
      <w:r w:rsidR="00F73A4C" w:rsidRPr="00992146">
        <w:rPr>
          <w:lang w:val="en-US"/>
          <w:rPrChange w:id="7172" w:author="Anusha De" w:date="2022-08-01T14:48:00Z">
            <w:rPr/>
          </w:rPrChange>
        </w:rPr>
        <w:t xml:space="preserve"> </w:t>
      </w:r>
      <w:r w:rsidRPr="00992146">
        <w:rPr>
          <w:lang w:val="en-US"/>
          <w:rPrChange w:id="7173" w:author="Anusha De" w:date="2022-08-01T14:48:00Z">
            <w:rPr/>
          </w:rPrChange>
        </w:rPr>
        <w:t>department</w:t>
      </w:r>
      <w:r w:rsidR="00F73A4C" w:rsidRPr="00992146">
        <w:rPr>
          <w:lang w:val="en-US"/>
          <w:rPrChange w:id="7174" w:author="Anusha De" w:date="2022-08-01T14:48:00Z">
            <w:rPr/>
          </w:rPrChange>
        </w:rPr>
        <w:t xml:space="preserve"> </w:t>
      </w:r>
      <w:r w:rsidRPr="00992146">
        <w:rPr>
          <w:lang w:val="en-US"/>
          <w:rPrChange w:id="7175" w:author="Anusha De" w:date="2022-08-01T14:48:00Z">
            <w:rPr/>
          </w:rPrChange>
        </w:rPr>
        <w:t>managers</w:t>
      </w:r>
      <w:r w:rsidR="00F73A4C" w:rsidRPr="00992146">
        <w:rPr>
          <w:lang w:val="en-US"/>
          <w:rPrChange w:id="7176" w:author="Anusha De" w:date="2022-08-01T14:48:00Z">
            <w:rPr/>
          </w:rPrChange>
        </w:rPr>
        <w:t xml:space="preserve"> </w:t>
      </w:r>
      <w:r w:rsidRPr="00992146">
        <w:rPr>
          <w:lang w:val="en-US"/>
          <w:rPrChange w:id="7177" w:author="Anusha De" w:date="2022-08-01T14:48:00Z">
            <w:rPr/>
          </w:rPrChange>
        </w:rPr>
        <w:t>tend</w:t>
      </w:r>
      <w:r w:rsidR="00F73A4C" w:rsidRPr="00992146">
        <w:rPr>
          <w:lang w:val="en-US"/>
          <w:rPrChange w:id="7178" w:author="Anusha De" w:date="2022-08-01T14:48:00Z">
            <w:rPr/>
          </w:rPrChange>
        </w:rPr>
        <w:t xml:space="preserve"> </w:t>
      </w:r>
      <w:r w:rsidRPr="00992146">
        <w:rPr>
          <w:lang w:val="en-US"/>
          <w:rPrChange w:id="7179" w:author="Anusha De" w:date="2022-08-01T14:48:00Z">
            <w:rPr/>
          </w:rPrChange>
        </w:rPr>
        <w:t>to</w:t>
      </w:r>
      <w:r w:rsidR="00F73A4C" w:rsidRPr="00992146">
        <w:rPr>
          <w:lang w:val="en-US"/>
          <w:rPrChange w:id="7180" w:author="Anusha De" w:date="2022-08-01T14:48:00Z">
            <w:rPr/>
          </w:rPrChange>
        </w:rPr>
        <w:t xml:space="preserve"> </w:t>
      </w:r>
      <w:r w:rsidRPr="00992146">
        <w:rPr>
          <w:lang w:val="en-US"/>
          <w:rPrChange w:id="7181" w:author="Anusha De" w:date="2022-08-01T14:48:00Z">
            <w:rPr/>
          </w:rPrChange>
        </w:rPr>
        <w:t>hold</w:t>
      </w:r>
      <w:r w:rsidR="00F73A4C" w:rsidRPr="00992146">
        <w:rPr>
          <w:lang w:val="en-US"/>
          <w:rPrChange w:id="7182" w:author="Anusha De" w:date="2022-08-01T14:48:00Z">
            <w:rPr/>
          </w:rPrChange>
        </w:rPr>
        <w:t xml:space="preserve"> </w:t>
      </w:r>
      <w:r w:rsidRPr="00992146">
        <w:rPr>
          <w:lang w:val="en-US"/>
          <w:rPrChange w:id="7183" w:author="Anusha De" w:date="2022-08-01T14:48:00Z">
            <w:rPr/>
          </w:rPrChange>
        </w:rPr>
        <w:t>inflated</w:t>
      </w:r>
      <w:r w:rsidR="00F73A4C" w:rsidRPr="00992146">
        <w:rPr>
          <w:lang w:val="en-US"/>
          <w:rPrChange w:id="7184" w:author="Anusha De" w:date="2022-08-01T14:48:00Z">
            <w:rPr/>
          </w:rPrChange>
        </w:rPr>
        <w:t xml:space="preserve"> </w:t>
      </w:r>
      <w:r w:rsidRPr="00992146">
        <w:rPr>
          <w:lang w:val="en-US"/>
          <w:rPrChange w:id="7185" w:author="Anusha De" w:date="2022-08-01T14:48:00Z">
            <w:rPr/>
          </w:rPrChange>
        </w:rPr>
        <w:t>self-assessments,</w:t>
      </w:r>
      <w:r w:rsidR="00F73A4C" w:rsidRPr="00992146">
        <w:rPr>
          <w:lang w:val="en-US"/>
          <w:rPrChange w:id="7186" w:author="Anusha De" w:date="2022-08-01T14:48:00Z">
            <w:rPr/>
          </w:rPrChange>
        </w:rPr>
        <w:t xml:space="preserve"> </w:t>
      </w:r>
      <w:r w:rsidRPr="00992146">
        <w:rPr>
          <w:lang w:val="en-US"/>
          <w:rPrChange w:id="7187" w:author="Anusha De" w:date="2022-08-01T14:48:00Z">
            <w:rPr/>
          </w:rPrChange>
        </w:rPr>
        <w:t>while</w:t>
      </w:r>
      <w:r w:rsidR="00F73A4C" w:rsidRPr="00992146">
        <w:rPr>
          <w:lang w:val="en-US"/>
          <w:rPrChange w:id="7188" w:author="Anusha De" w:date="2022-08-01T14:48:00Z">
            <w:rPr/>
          </w:rPrChange>
        </w:rPr>
        <w:t xml:space="preserve"> </w:t>
      </w:r>
      <w:r w:rsidRPr="00992146">
        <w:rPr>
          <w:lang w:val="en-US"/>
          <w:rPrChange w:id="7189" w:author="Anusha De" w:date="2022-08-01T14:48:00Z">
            <w:rPr/>
          </w:rPrChange>
        </w:rPr>
        <w:t>the</w:t>
      </w:r>
      <w:r w:rsidR="00F73A4C" w:rsidRPr="00992146">
        <w:rPr>
          <w:lang w:val="en-US"/>
          <w:rPrChange w:id="7190" w:author="Anusha De" w:date="2022-08-01T14:48:00Z">
            <w:rPr/>
          </w:rPrChange>
        </w:rPr>
        <w:t xml:space="preserve"> </w:t>
      </w:r>
      <w:r w:rsidRPr="00992146">
        <w:rPr>
          <w:lang w:val="en-US"/>
          <w:rPrChange w:id="7191" w:author="Anusha De" w:date="2022-08-01T14:48:00Z">
            <w:rPr/>
          </w:rPrChange>
        </w:rPr>
        <w:t>women</w:t>
      </w:r>
      <w:r w:rsidR="00F73A4C" w:rsidRPr="00992146">
        <w:rPr>
          <w:lang w:val="en-US"/>
          <w:rPrChange w:id="7192" w:author="Anusha De" w:date="2022-08-01T14:48:00Z">
            <w:rPr/>
          </w:rPrChange>
        </w:rPr>
        <w:t xml:space="preserve"> </w:t>
      </w:r>
      <w:r w:rsidRPr="00992146">
        <w:rPr>
          <w:lang w:val="en-US"/>
          <w:rPrChange w:id="7193" w:author="Anusha De" w:date="2022-08-01T14:48:00Z">
            <w:rPr/>
          </w:rPrChange>
        </w:rPr>
        <w:t>assessed</w:t>
      </w:r>
      <w:r w:rsidR="00F73A4C" w:rsidRPr="00992146">
        <w:rPr>
          <w:lang w:val="en-US"/>
          <w:rPrChange w:id="7194" w:author="Anusha De" w:date="2022-08-01T14:48:00Z">
            <w:rPr/>
          </w:rPrChange>
        </w:rPr>
        <w:t xml:space="preserve"> </w:t>
      </w:r>
      <w:r w:rsidRPr="00992146">
        <w:rPr>
          <w:lang w:val="en-US"/>
          <w:rPrChange w:id="7195" w:author="Anusha De" w:date="2022-08-01T14:48:00Z">
            <w:rPr/>
          </w:rPrChange>
        </w:rPr>
        <w:t>themselves</w:t>
      </w:r>
      <w:r w:rsidR="00F73A4C" w:rsidRPr="00992146">
        <w:rPr>
          <w:lang w:val="en-US"/>
          <w:rPrChange w:id="7196" w:author="Anusha De" w:date="2022-08-01T14:48:00Z">
            <w:rPr/>
          </w:rPrChange>
        </w:rPr>
        <w:t xml:space="preserve"> </w:t>
      </w:r>
      <w:r w:rsidRPr="00992146">
        <w:rPr>
          <w:lang w:val="en-US"/>
          <w:rPrChange w:id="7197" w:author="Anusha De" w:date="2022-08-01T14:48:00Z">
            <w:rPr/>
          </w:rPrChange>
        </w:rPr>
        <w:t>lower.</w:t>
      </w:r>
      <w:r w:rsidR="00F73A4C" w:rsidRPr="00992146">
        <w:rPr>
          <w:lang w:val="en-US"/>
          <w:rPrChange w:id="7198" w:author="Anusha De" w:date="2022-08-01T14:48:00Z">
            <w:rPr/>
          </w:rPrChange>
        </w:rPr>
        <w:t xml:space="preserve"> </w:t>
      </w:r>
      <w:r w:rsidRPr="00992146">
        <w:rPr>
          <w:lang w:val="en-US"/>
          <w:rPrChange w:id="7199" w:author="Anusha De" w:date="2022-08-01T14:48:00Z">
            <w:rPr/>
          </w:rPrChange>
        </w:rPr>
        <w:t>Similar</w:t>
      </w:r>
      <w:r w:rsidR="00F73A4C" w:rsidRPr="00992146">
        <w:rPr>
          <w:lang w:val="en-US"/>
          <w:rPrChange w:id="7200" w:author="Anusha De" w:date="2022-08-01T14:48:00Z">
            <w:rPr/>
          </w:rPrChange>
        </w:rPr>
        <w:t xml:space="preserve"> </w:t>
      </w:r>
      <w:r w:rsidRPr="00992146">
        <w:rPr>
          <w:lang w:val="en-US"/>
          <w:rPrChange w:id="7201" w:author="Anusha De" w:date="2022-08-01T14:48:00Z">
            <w:rPr/>
          </w:rPrChange>
        </w:rPr>
        <w:t>patterns</w:t>
      </w:r>
      <w:r w:rsidR="00F73A4C" w:rsidRPr="00992146">
        <w:rPr>
          <w:lang w:val="en-US"/>
          <w:rPrChange w:id="7202" w:author="Anusha De" w:date="2022-08-01T14:48:00Z">
            <w:rPr/>
          </w:rPrChange>
        </w:rPr>
        <w:t xml:space="preserve"> </w:t>
      </w:r>
      <w:r w:rsidRPr="00992146">
        <w:rPr>
          <w:lang w:val="en-US"/>
          <w:rPrChange w:id="7203" w:author="Anusha De" w:date="2022-08-01T14:48:00Z">
            <w:rPr/>
          </w:rPrChange>
        </w:rPr>
        <w:t>have</w:t>
      </w:r>
      <w:r w:rsidR="00F73A4C" w:rsidRPr="00992146">
        <w:rPr>
          <w:lang w:val="en-US"/>
          <w:rPrChange w:id="7204" w:author="Anusha De" w:date="2022-08-01T14:48:00Z">
            <w:rPr/>
          </w:rPrChange>
        </w:rPr>
        <w:t xml:space="preserve"> </w:t>
      </w:r>
      <w:r w:rsidRPr="00992146">
        <w:rPr>
          <w:lang w:val="en-US"/>
          <w:rPrChange w:id="7205" w:author="Anusha De" w:date="2022-08-01T14:48:00Z">
            <w:rPr/>
          </w:rPrChange>
        </w:rPr>
        <w:t>consistently</w:t>
      </w:r>
      <w:r w:rsidR="00F73A4C" w:rsidRPr="00992146">
        <w:rPr>
          <w:lang w:val="en-US"/>
          <w:rPrChange w:id="7206" w:author="Anusha De" w:date="2022-08-01T14:48:00Z">
            <w:rPr/>
          </w:rPrChange>
        </w:rPr>
        <w:t xml:space="preserve"> </w:t>
      </w:r>
      <w:r w:rsidRPr="00992146">
        <w:rPr>
          <w:lang w:val="en-US"/>
          <w:rPrChange w:id="7207" w:author="Anusha De" w:date="2022-08-01T14:48:00Z">
            <w:rPr/>
          </w:rPrChange>
        </w:rPr>
        <w:t>been</w:t>
      </w:r>
      <w:r w:rsidR="00F73A4C" w:rsidRPr="00992146">
        <w:rPr>
          <w:lang w:val="en-US"/>
          <w:rPrChange w:id="7208" w:author="Anusha De" w:date="2022-08-01T14:48:00Z">
            <w:rPr/>
          </w:rPrChange>
        </w:rPr>
        <w:t xml:space="preserve"> </w:t>
      </w:r>
      <w:r w:rsidRPr="00992146">
        <w:rPr>
          <w:lang w:val="en-US"/>
          <w:rPrChange w:id="7209" w:author="Anusha De" w:date="2022-08-01T14:48:00Z">
            <w:rPr/>
          </w:rPrChange>
        </w:rPr>
        <w:t>found</w:t>
      </w:r>
      <w:r w:rsidR="00F73A4C" w:rsidRPr="00992146">
        <w:rPr>
          <w:lang w:val="en-US"/>
          <w:rPrChange w:id="7210" w:author="Anusha De" w:date="2022-08-01T14:48:00Z">
            <w:rPr/>
          </w:rPrChange>
        </w:rPr>
        <w:t xml:space="preserve"> </w:t>
      </w:r>
      <w:r w:rsidRPr="00992146">
        <w:rPr>
          <w:lang w:val="en-US"/>
          <w:rPrChange w:id="7211" w:author="Anusha De" w:date="2022-08-01T14:48:00Z">
            <w:rPr/>
          </w:rPrChange>
        </w:rPr>
        <w:t>in</w:t>
      </w:r>
      <w:r w:rsidR="00F73A4C" w:rsidRPr="00992146">
        <w:rPr>
          <w:lang w:val="en-US"/>
          <w:rPrChange w:id="7212" w:author="Anusha De" w:date="2022-08-01T14:48:00Z">
            <w:rPr/>
          </w:rPrChange>
        </w:rPr>
        <w:t xml:space="preserve"> </w:t>
      </w:r>
      <w:r w:rsidRPr="00992146">
        <w:rPr>
          <w:lang w:val="en-US"/>
          <w:rPrChange w:id="7213" w:author="Anusha De" w:date="2022-08-01T14:48:00Z">
            <w:rPr/>
          </w:rPrChange>
        </w:rPr>
        <w:t>a</w:t>
      </w:r>
      <w:r w:rsidR="00F73A4C" w:rsidRPr="00992146">
        <w:rPr>
          <w:lang w:val="en-US"/>
          <w:rPrChange w:id="7214" w:author="Anusha De" w:date="2022-08-01T14:48:00Z">
            <w:rPr/>
          </w:rPrChange>
        </w:rPr>
        <w:t xml:space="preserve"> </w:t>
      </w:r>
      <w:r w:rsidRPr="00992146">
        <w:rPr>
          <w:lang w:val="en-US"/>
          <w:rPrChange w:id="7215" w:author="Anusha De" w:date="2022-08-01T14:48:00Z">
            <w:rPr/>
          </w:rPrChange>
        </w:rPr>
        <w:t>variety</w:t>
      </w:r>
      <w:r w:rsidR="00F73A4C" w:rsidRPr="00992146">
        <w:rPr>
          <w:lang w:val="en-US"/>
          <w:rPrChange w:id="7216" w:author="Anusha De" w:date="2022-08-01T14:48:00Z">
            <w:rPr/>
          </w:rPrChange>
        </w:rPr>
        <w:t xml:space="preserve"> </w:t>
      </w:r>
      <w:r w:rsidRPr="00992146">
        <w:rPr>
          <w:lang w:val="en-US"/>
          <w:rPrChange w:id="7217" w:author="Anusha De" w:date="2022-08-01T14:48:00Z">
            <w:rPr/>
          </w:rPrChange>
        </w:rPr>
        <w:t>of</w:t>
      </w:r>
      <w:r w:rsidR="00F73A4C" w:rsidRPr="00992146">
        <w:rPr>
          <w:lang w:val="en-US"/>
          <w:rPrChange w:id="7218" w:author="Anusha De" w:date="2022-08-01T14:48:00Z">
            <w:rPr/>
          </w:rPrChange>
        </w:rPr>
        <w:t xml:space="preserve"> </w:t>
      </w:r>
      <w:r w:rsidRPr="00992146">
        <w:rPr>
          <w:lang w:val="en-US"/>
          <w:rPrChange w:id="7219" w:author="Anusha De" w:date="2022-08-01T14:48:00Z">
            <w:rPr/>
          </w:rPrChange>
        </w:rPr>
        <w:t>contexts</w:t>
      </w:r>
      <w:r w:rsidR="00F73A4C" w:rsidRPr="00992146">
        <w:rPr>
          <w:lang w:val="en-US"/>
          <w:rPrChange w:id="7220" w:author="Anusha De" w:date="2022-08-01T14:48:00Z">
            <w:rPr/>
          </w:rPrChange>
        </w:rPr>
        <w:t xml:space="preserve"> </w:t>
      </w:r>
      <w:r w:rsidRPr="00992146">
        <w:rPr>
          <w:lang w:val="en-US"/>
          <w:rPrChange w:id="7221" w:author="Anusha De" w:date="2022-08-01T14:48:00Z">
            <w:rPr/>
          </w:rPrChange>
        </w:rPr>
        <w:t>(eg.</w:t>
      </w:r>
      <w:r w:rsidR="00F73A4C" w:rsidRPr="00992146">
        <w:rPr>
          <w:lang w:val="en-US"/>
          <w:rPrChange w:id="7222" w:author="Anusha De" w:date="2022-08-01T14:48:00Z">
            <w:rPr/>
          </w:rPrChange>
        </w:rPr>
        <w:t xml:space="preserve"> </w:t>
      </w:r>
      <w:r>
        <w:fldChar w:fldCharType="begin"/>
      </w:r>
      <w:r w:rsidRPr="00992146">
        <w:rPr>
          <w:lang w:val="en-US"/>
          <w:rPrChange w:id="7223" w:author="Anusha De" w:date="2022-08-01T14:48:00Z">
            <w:rPr/>
          </w:rPrChange>
        </w:rPr>
        <w:instrText xml:space="preserve"> HYPERLINK \l "_bookmark19" </w:instrText>
      </w:r>
      <w:r>
        <w:fldChar w:fldCharType="separate"/>
      </w:r>
      <w:r w:rsidRPr="00E9344B">
        <w:rPr>
          <w:sz w:val="21"/>
          <w:szCs w:val="24"/>
          <w:lang w:val="da-DK"/>
          <w:rPrChange w:id="7224" w:author="Steve Wiggins" w:date="2022-07-30T11:49:00Z">
            <w:rPr/>
          </w:rPrChange>
        </w:rPr>
        <w:t>Bengtsson</w:t>
      </w:r>
      <w:r w:rsidR="00F73A4C" w:rsidRPr="00E9344B">
        <w:rPr>
          <w:sz w:val="21"/>
          <w:szCs w:val="24"/>
          <w:lang w:val="da-DK"/>
          <w:rPrChange w:id="7225" w:author="Steve Wiggins" w:date="2022-07-30T11:49:00Z">
            <w:rPr/>
          </w:rPrChange>
        </w:rPr>
        <w:t xml:space="preserve"> </w:t>
      </w:r>
      <w:r w:rsidRPr="00E9344B">
        <w:rPr>
          <w:sz w:val="21"/>
          <w:szCs w:val="24"/>
          <w:lang w:val="da-DK"/>
          <w:rPrChange w:id="7226" w:author="Steve Wiggins" w:date="2022-07-30T11:49:00Z">
            <w:rPr/>
          </w:rPrChange>
        </w:rPr>
        <w:t>et</w:t>
      </w:r>
      <w:r w:rsidR="00F73A4C" w:rsidRPr="00E9344B">
        <w:rPr>
          <w:sz w:val="21"/>
          <w:szCs w:val="24"/>
          <w:lang w:val="da-DK"/>
          <w:rPrChange w:id="7227" w:author="Steve Wiggins" w:date="2022-07-30T11:49:00Z">
            <w:rPr/>
          </w:rPrChange>
        </w:rPr>
        <w:t xml:space="preserve"> </w:t>
      </w:r>
      <w:r w:rsidRPr="00E9344B">
        <w:rPr>
          <w:sz w:val="21"/>
          <w:szCs w:val="24"/>
          <w:lang w:val="da-DK"/>
          <w:rPrChange w:id="7228" w:author="Steve Wiggins" w:date="2022-07-30T11:49:00Z">
            <w:rPr/>
          </w:rPrChange>
        </w:rPr>
        <w:t>al.</w:t>
      </w:r>
      <w:r>
        <w:fldChar w:fldCharType="end"/>
      </w:r>
      <w:r w:rsidRPr="00E9344B">
        <w:rPr>
          <w:sz w:val="21"/>
          <w:szCs w:val="24"/>
          <w:lang w:val="da-DK"/>
          <w:rPrChange w:id="7229" w:author="Steve Wiggins" w:date="2022-07-30T11:49:00Z">
            <w:rPr/>
          </w:rPrChange>
        </w:rPr>
        <w:t>,</w:t>
      </w:r>
      <w:r w:rsidR="00F73A4C" w:rsidRPr="00E9344B">
        <w:rPr>
          <w:sz w:val="21"/>
          <w:szCs w:val="24"/>
          <w:lang w:val="da-DK"/>
          <w:rPrChange w:id="7230" w:author="Steve Wiggins" w:date="2022-07-30T11:49:00Z">
            <w:rPr/>
          </w:rPrChange>
        </w:rPr>
        <w:t xml:space="preserve"> </w:t>
      </w:r>
      <w:r>
        <w:fldChar w:fldCharType="begin"/>
      </w:r>
      <w:r w:rsidRPr="00E9344B">
        <w:rPr>
          <w:sz w:val="21"/>
          <w:szCs w:val="24"/>
          <w:lang w:val="da-DK"/>
          <w:rPrChange w:id="7231" w:author="Steve Wiggins" w:date="2022-07-30T11:49:00Z">
            <w:rPr/>
          </w:rPrChange>
        </w:rPr>
        <w:instrText xml:space="preserve"> HYPERLINK \l "_bookmark19" </w:instrText>
      </w:r>
      <w:r>
        <w:fldChar w:fldCharType="separate"/>
      </w:r>
      <w:r w:rsidRPr="00E9344B">
        <w:rPr>
          <w:sz w:val="21"/>
          <w:szCs w:val="24"/>
          <w:lang w:val="da-DK"/>
          <w:rPrChange w:id="7232" w:author="Steve Wiggins" w:date="2022-07-30T11:49:00Z">
            <w:rPr/>
          </w:rPrChange>
        </w:rPr>
        <w:t>2005</w:t>
      </w:r>
      <w:r>
        <w:fldChar w:fldCharType="end"/>
      </w:r>
      <w:r w:rsidRPr="00E9344B">
        <w:rPr>
          <w:sz w:val="21"/>
          <w:szCs w:val="24"/>
          <w:lang w:val="da-DK"/>
          <w:rPrChange w:id="7233" w:author="Steve Wiggins" w:date="2022-07-30T11:49:00Z">
            <w:rPr/>
          </w:rPrChange>
        </w:rPr>
        <w:t>;</w:t>
      </w:r>
      <w:r w:rsidR="00F73A4C" w:rsidRPr="00E9344B">
        <w:rPr>
          <w:sz w:val="21"/>
          <w:szCs w:val="24"/>
          <w:lang w:val="da-DK"/>
          <w:rPrChange w:id="7234" w:author="Steve Wiggins" w:date="2022-07-30T11:49:00Z">
            <w:rPr/>
          </w:rPrChange>
        </w:rPr>
        <w:t xml:space="preserve"> </w:t>
      </w:r>
      <w:r>
        <w:fldChar w:fldCharType="begin"/>
      </w:r>
      <w:r w:rsidRPr="00E9344B">
        <w:rPr>
          <w:sz w:val="21"/>
          <w:szCs w:val="24"/>
          <w:lang w:val="da-DK"/>
          <w:rPrChange w:id="7235" w:author="Steve Wiggins" w:date="2022-07-30T11:49:00Z">
            <w:rPr/>
          </w:rPrChange>
        </w:rPr>
        <w:instrText xml:space="preserve"> HYPERLINK \l "_bookmark21" </w:instrText>
      </w:r>
      <w:r>
        <w:fldChar w:fldCharType="separate"/>
      </w:r>
      <w:r w:rsidRPr="00E9344B">
        <w:rPr>
          <w:sz w:val="21"/>
          <w:szCs w:val="24"/>
          <w:lang w:val="da-DK"/>
          <w:rPrChange w:id="7236" w:author="Steve Wiggins" w:date="2022-07-30T11:49:00Z">
            <w:rPr/>
          </w:rPrChange>
        </w:rPr>
        <w:t>Beyer</w:t>
      </w:r>
      <w:r>
        <w:fldChar w:fldCharType="end"/>
      </w:r>
      <w:r w:rsidRPr="00E9344B">
        <w:rPr>
          <w:sz w:val="21"/>
          <w:szCs w:val="24"/>
          <w:lang w:val="da-DK"/>
          <w:rPrChange w:id="7237" w:author="Steve Wiggins" w:date="2022-07-30T11:49:00Z">
            <w:rPr/>
          </w:rPrChange>
        </w:rPr>
        <w:t>,</w:t>
      </w:r>
      <w:r w:rsidR="00F73A4C" w:rsidRPr="00E9344B">
        <w:rPr>
          <w:sz w:val="21"/>
          <w:szCs w:val="24"/>
          <w:lang w:val="da-DK"/>
          <w:rPrChange w:id="7238" w:author="Steve Wiggins" w:date="2022-07-30T11:49:00Z">
            <w:rPr/>
          </w:rPrChange>
        </w:rPr>
        <w:t xml:space="preserve"> </w:t>
      </w:r>
      <w:r>
        <w:fldChar w:fldCharType="begin"/>
      </w:r>
      <w:r w:rsidRPr="00E9344B">
        <w:rPr>
          <w:sz w:val="21"/>
          <w:szCs w:val="24"/>
          <w:lang w:val="da-DK"/>
          <w:rPrChange w:id="7239" w:author="Steve Wiggins" w:date="2022-07-30T11:49:00Z">
            <w:rPr/>
          </w:rPrChange>
        </w:rPr>
        <w:instrText xml:space="preserve"> HYPERLINK \l "_bookmark21" </w:instrText>
      </w:r>
      <w:r>
        <w:fldChar w:fldCharType="separate"/>
      </w:r>
      <w:r w:rsidRPr="00E9344B">
        <w:rPr>
          <w:sz w:val="21"/>
          <w:szCs w:val="24"/>
          <w:lang w:val="da-DK"/>
          <w:rPrChange w:id="7240" w:author="Steve Wiggins" w:date="2022-07-30T11:49:00Z">
            <w:rPr/>
          </w:rPrChange>
        </w:rPr>
        <w:t>1990</w:t>
      </w:r>
      <w:r>
        <w:fldChar w:fldCharType="end"/>
      </w:r>
      <w:r w:rsidRPr="00E9344B">
        <w:rPr>
          <w:sz w:val="21"/>
          <w:szCs w:val="24"/>
          <w:lang w:val="da-DK"/>
          <w:rPrChange w:id="7241" w:author="Steve Wiggins" w:date="2022-07-30T11:49:00Z">
            <w:rPr/>
          </w:rPrChange>
        </w:rPr>
        <w:t>;</w:t>
      </w:r>
      <w:r w:rsidR="00F73A4C" w:rsidRPr="00E9344B">
        <w:rPr>
          <w:sz w:val="21"/>
          <w:szCs w:val="24"/>
          <w:lang w:val="da-DK"/>
          <w:rPrChange w:id="7242" w:author="Steve Wiggins" w:date="2022-07-30T11:49:00Z">
            <w:rPr/>
          </w:rPrChange>
        </w:rPr>
        <w:t xml:space="preserve"> </w:t>
      </w:r>
      <w:r>
        <w:fldChar w:fldCharType="begin"/>
      </w:r>
      <w:r w:rsidRPr="00E9344B">
        <w:rPr>
          <w:sz w:val="21"/>
          <w:szCs w:val="24"/>
          <w:lang w:val="da-DK"/>
          <w:rPrChange w:id="7243" w:author="Steve Wiggins" w:date="2022-07-30T11:49:00Z">
            <w:rPr/>
          </w:rPrChange>
        </w:rPr>
        <w:instrText xml:space="preserve"> HYPERLINK \l "_bookmark62" </w:instrText>
      </w:r>
      <w:r>
        <w:fldChar w:fldCharType="separate"/>
      </w:r>
      <w:r w:rsidRPr="00E9344B">
        <w:rPr>
          <w:sz w:val="21"/>
          <w:szCs w:val="24"/>
          <w:lang w:val="da-DK"/>
          <w:rPrChange w:id="7244" w:author="Steve Wiggins" w:date="2022-07-30T11:49:00Z">
            <w:rPr/>
          </w:rPrChange>
        </w:rPr>
        <w:t>Rosenkrantz</w:t>
      </w:r>
      <w:r w:rsidR="00F73A4C" w:rsidRPr="00E9344B">
        <w:rPr>
          <w:sz w:val="21"/>
          <w:szCs w:val="24"/>
          <w:lang w:val="da-DK"/>
          <w:rPrChange w:id="7245" w:author="Steve Wiggins" w:date="2022-07-30T11:49:00Z">
            <w:rPr/>
          </w:rPrChange>
        </w:rPr>
        <w:t xml:space="preserve"> </w:t>
      </w:r>
      <w:r w:rsidRPr="00E9344B">
        <w:rPr>
          <w:sz w:val="21"/>
          <w:szCs w:val="24"/>
          <w:lang w:val="da-DK"/>
          <w:rPrChange w:id="7246" w:author="Steve Wiggins" w:date="2022-07-30T11:49:00Z">
            <w:rPr/>
          </w:rPrChange>
        </w:rPr>
        <w:t>et</w:t>
      </w:r>
      <w:r w:rsidR="00F73A4C" w:rsidRPr="00E9344B">
        <w:rPr>
          <w:sz w:val="21"/>
          <w:szCs w:val="24"/>
          <w:lang w:val="da-DK"/>
          <w:rPrChange w:id="7247" w:author="Steve Wiggins" w:date="2022-07-30T11:49:00Z">
            <w:rPr/>
          </w:rPrChange>
        </w:rPr>
        <w:t xml:space="preserve"> </w:t>
      </w:r>
      <w:r w:rsidRPr="00E9344B">
        <w:rPr>
          <w:sz w:val="21"/>
          <w:szCs w:val="24"/>
          <w:lang w:val="da-DK"/>
          <w:rPrChange w:id="7248" w:author="Steve Wiggins" w:date="2022-07-30T11:49:00Z">
            <w:rPr/>
          </w:rPrChange>
        </w:rPr>
        <w:t>al.</w:t>
      </w:r>
      <w:r>
        <w:fldChar w:fldCharType="end"/>
      </w:r>
      <w:r w:rsidRPr="00E9344B">
        <w:rPr>
          <w:sz w:val="21"/>
          <w:szCs w:val="24"/>
          <w:lang w:val="da-DK"/>
          <w:rPrChange w:id="7249" w:author="Steve Wiggins" w:date="2022-07-30T11:49:00Z">
            <w:rPr/>
          </w:rPrChange>
        </w:rPr>
        <w:t>,</w:t>
      </w:r>
      <w:r w:rsidR="00F73A4C" w:rsidRPr="00E9344B">
        <w:rPr>
          <w:sz w:val="21"/>
          <w:szCs w:val="24"/>
          <w:lang w:val="da-DK"/>
          <w:rPrChange w:id="7250" w:author="Steve Wiggins" w:date="2022-07-30T11:49:00Z">
            <w:rPr/>
          </w:rPrChange>
        </w:rPr>
        <w:t xml:space="preserve"> </w:t>
      </w:r>
      <w:r>
        <w:fldChar w:fldCharType="begin"/>
      </w:r>
      <w:r w:rsidRPr="00E9344B">
        <w:rPr>
          <w:sz w:val="21"/>
          <w:szCs w:val="24"/>
          <w:lang w:val="da-DK"/>
          <w:rPrChange w:id="7251" w:author="Steve Wiggins" w:date="2022-07-30T11:49:00Z">
            <w:rPr/>
          </w:rPrChange>
        </w:rPr>
        <w:instrText xml:space="preserve"> HYPERLINK \l "_bookmark62" </w:instrText>
      </w:r>
      <w:r>
        <w:fldChar w:fldCharType="separate"/>
      </w:r>
      <w:r w:rsidRPr="00E9344B">
        <w:rPr>
          <w:sz w:val="21"/>
          <w:szCs w:val="24"/>
          <w:lang w:val="da-DK"/>
          <w:rPrChange w:id="7252" w:author="Steve Wiggins" w:date="2022-07-30T11:49:00Z">
            <w:rPr/>
          </w:rPrChange>
        </w:rPr>
        <w:t>1968</w:t>
      </w:r>
      <w:r>
        <w:fldChar w:fldCharType="end"/>
      </w:r>
      <w:r w:rsidRPr="00E9344B">
        <w:rPr>
          <w:sz w:val="21"/>
          <w:szCs w:val="24"/>
          <w:lang w:val="da-DK"/>
          <w:rPrChange w:id="7253" w:author="Steve Wiggins" w:date="2022-07-30T11:49:00Z">
            <w:rPr/>
          </w:rPrChange>
        </w:rPr>
        <w:t>).</w:t>
      </w:r>
      <w:r w:rsidR="00F73A4C" w:rsidRPr="00E9344B">
        <w:rPr>
          <w:sz w:val="21"/>
          <w:szCs w:val="24"/>
          <w:lang w:val="da-DK"/>
          <w:rPrChange w:id="7254" w:author="Steve Wiggins" w:date="2022-07-30T11:49:00Z">
            <w:rPr/>
          </w:rPrChange>
        </w:rPr>
        <w:t xml:space="preserve"> </w:t>
      </w:r>
      <w:r w:rsidRPr="00E9344B">
        <w:rPr>
          <w:sz w:val="21"/>
          <w:szCs w:val="24"/>
          <w:lang w:val="da-DK"/>
          <w:rPrChange w:id="7255" w:author="Steve Wiggins" w:date="2022-07-30T11:49:00Z">
            <w:rPr/>
          </w:rPrChange>
        </w:rPr>
        <w:t>Not</w:t>
      </w:r>
      <w:r w:rsidR="00F73A4C" w:rsidRPr="00E9344B">
        <w:rPr>
          <w:sz w:val="21"/>
          <w:szCs w:val="24"/>
          <w:lang w:val="da-DK"/>
          <w:rPrChange w:id="7256" w:author="Steve Wiggins" w:date="2022-07-30T11:49:00Z">
            <w:rPr/>
          </w:rPrChange>
        </w:rPr>
        <w:t xml:space="preserve"> </w:t>
      </w:r>
      <w:r w:rsidRPr="00E9344B">
        <w:rPr>
          <w:sz w:val="21"/>
          <w:szCs w:val="24"/>
          <w:lang w:val="da-DK"/>
          <w:rPrChange w:id="7257" w:author="Steve Wiggins" w:date="2022-07-30T11:49:00Z">
            <w:rPr/>
          </w:rPrChange>
        </w:rPr>
        <w:t>only</w:t>
      </w:r>
      <w:r w:rsidR="00F73A4C" w:rsidRPr="00E9344B">
        <w:rPr>
          <w:sz w:val="21"/>
          <w:szCs w:val="24"/>
          <w:lang w:val="da-DK"/>
          <w:rPrChange w:id="7258" w:author="Steve Wiggins" w:date="2022-07-30T11:49:00Z">
            <w:rPr/>
          </w:rPrChange>
        </w:rPr>
        <w:t xml:space="preserve"> </w:t>
      </w:r>
      <w:r w:rsidRPr="00E9344B">
        <w:rPr>
          <w:sz w:val="21"/>
          <w:szCs w:val="24"/>
          <w:lang w:val="da-DK"/>
          <w:rPrChange w:id="7259" w:author="Steve Wiggins" w:date="2022-07-30T11:49:00Z">
            <w:rPr/>
          </w:rPrChange>
        </w:rPr>
        <w:t>that,</w:t>
      </w:r>
      <w:r w:rsidR="00F73A4C" w:rsidRPr="00E9344B">
        <w:rPr>
          <w:sz w:val="21"/>
          <w:szCs w:val="24"/>
          <w:lang w:val="da-DK"/>
          <w:rPrChange w:id="7260" w:author="Steve Wiggins" w:date="2022-07-30T11:49:00Z">
            <w:rPr/>
          </w:rPrChange>
        </w:rPr>
        <w:t xml:space="preserve"> </w:t>
      </w:r>
      <w:r>
        <w:fldChar w:fldCharType="begin"/>
      </w:r>
      <w:r w:rsidRPr="00E9344B">
        <w:rPr>
          <w:sz w:val="21"/>
          <w:szCs w:val="24"/>
          <w:lang w:val="da-DK"/>
          <w:rPrChange w:id="7261" w:author="Steve Wiggins" w:date="2022-07-30T11:49:00Z">
            <w:rPr/>
          </w:rPrChange>
        </w:rPr>
        <w:instrText xml:space="preserve"> HYPERLINK \l "_bookmark23" </w:instrText>
      </w:r>
      <w:r>
        <w:fldChar w:fldCharType="separate"/>
      </w:r>
      <w:r w:rsidRPr="00E9344B">
        <w:rPr>
          <w:sz w:val="21"/>
          <w:szCs w:val="24"/>
          <w:lang w:val="da-DK"/>
          <w:rPrChange w:id="7262" w:author="Steve Wiggins" w:date="2022-07-30T11:49:00Z">
            <w:rPr/>
          </w:rPrChange>
        </w:rPr>
        <w:t>Braddy</w:t>
      </w:r>
      <w:r w:rsidR="00F73A4C" w:rsidRPr="00E9344B">
        <w:rPr>
          <w:sz w:val="21"/>
          <w:szCs w:val="24"/>
          <w:lang w:val="da-DK"/>
          <w:rPrChange w:id="7263" w:author="Steve Wiggins" w:date="2022-07-30T11:49:00Z">
            <w:rPr/>
          </w:rPrChange>
        </w:rPr>
        <w:t xml:space="preserve"> </w:t>
      </w:r>
      <w:r w:rsidRPr="00E9344B">
        <w:rPr>
          <w:sz w:val="21"/>
          <w:szCs w:val="24"/>
          <w:lang w:val="da-DK"/>
          <w:rPrChange w:id="7264" w:author="Steve Wiggins" w:date="2022-07-30T11:49:00Z">
            <w:rPr/>
          </w:rPrChange>
        </w:rPr>
        <w:t>et</w:t>
      </w:r>
      <w:r w:rsidR="00F73A4C" w:rsidRPr="00E9344B">
        <w:rPr>
          <w:sz w:val="21"/>
          <w:szCs w:val="24"/>
          <w:lang w:val="da-DK"/>
          <w:rPrChange w:id="7265" w:author="Steve Wiggins" w:date="2022-07-30T11:49:00Z">
            <w:rPr/>
          </w:rPrChange>
        </w:rPr>
        <w:t xml:space="preserve"> </w:t>
      </w:r>
      <w:r w:rsidRPr="00E9344B">
        <w:rPr>
          <w:sz w:val="21"/>
          <w:szCs w:val="24"/>
          <w:lang w:val="da-DK"/>
          <w:rPrChange w:id="7266" w:author="Steve Wiggins" w:date="2022-07-30T11:49:00Z">
            <w:rPr/>
          </w:rPrChange>
        </w:rPr>
        <w:t>al.</w:t>
      </w:r>
      <w:r>
        <w:fldChar w:fldCharType="end"/>
      </w:r>
      <w:r w:rsidR="00F73A4C" w:rsidRPr="00E9344B">
        <w:rPr>
          <w:sz w:val="21"/>
          <w:szCs w:val="24"/>
          <w:lang w:val="da-DK"/>
          <w:rPrChange w:id="7267" w:author="Steve Wiggins" w:date="2022-07-30T11:49:00Z">
            <w:rPr/>
          </w:rPrChange>
        </w:rPr>
        <w:t xml:space="preserve"> </w:t>
      </w:r>
      <w:r w:rsidRPr="00992146">
        <w:rPr>
          <w:lang w:val="en-US"/>
          <w:rPrChange w:id="7268" w:author="Anusha De" w:date="2022-08-01T14:48:00Z">
            <w:rPr/>
          </w:rPrChange>
        </w:rPr>
        <w:t>(</w:t>
      </w:r>
      <w:r>
        <w:fldChar w:fldCharType="begin"/>
      </w:r>
      <w:r w:rsidRPr="00992146">
        <w:rPr>
          <w:lang w:val="en-US"/>
          <w:rPrChange w:id="7269" w:author="Anusha De" w:date="2022-08-01T14:48:00Z">
            <w:rPr/>
          </w:rPrChange>
        </w:rPr>
        <w:instrText xml:space="preserve"> HYPERLINK \l "_bookmark23" </w:instrText>
      </w:r>
      <w:r>
        <w:fldChar w:fldCharType="separate"/>
      </w:r>
      <w:r w:rsidRPr="00992146">
        <w:rPr>
          <w:lang w:val="en-US"/>
          <w:rPrChange w:id="7270" w:author="Anusha De" w:date="2022-08-01T14:48:00Z">
            <w:rPr/>
          </w:rPrChange>
        </w:rPr>
        <w:t>2020</w:t>
      </w:r>
      <w:r>
        <w:fldChar w:fldCharType="end"/>
      </w:r>
      <w:r w:rsidRPr="00992146">
        <w:rPr>
          <w:lang w:val="en-US"/>
          <w:rPrChange w:id="7271" w:author="Anusha De" w:date="2022-08-01T14:48:00Z">
            <w:rPr/>
          </w:rPrChange>
        </w:rPr>
        <w:t>)</w:t>
      </w:r>
      <w:r w:rsidR="00F73A4C" w:rsidRPr="00992146">
        <w:rPr>
          <w:lang w:val="en-US"/>
          <w:rPrChange w:id="7272" w:author="Anusha De" w:date="2022-08-01T14:48:00Z">
            <w:rPr/>
          </w:rPrChange>
        </w:rPr>
        <w:t xml:space="preserve"> </w:t>
      </w:r>
      <w:r w:rsidRPr="00992146">
        <w:rPr>
          <w:lang w:val="en-US"/>
          <w:rPrChange w:id="7273" w:author="Anusha De" w:date="2022-08-01T14:48:00Z">
            <w:rPr/>
          </w:rPrChange>
        </w:rPr>
        <w:t>found</w:t>
      </w:r>
      <w:r w:rsidR="00F73A4C" w:rsidRPr="00992146">
        <w:rPr>
          <w:lang w:val="en-US"/>
          <w:rPrChange w:id="7274" w:author="Anusha De" w:date="2022-08-01T14:48:00Z">
            <w:rPr/>
          </w:rPrChange>
        </w:rPr>
        <w:t xml:space="preserve"> </w:t>
      </w:r>
      <w:r w:rsidRPr="00992146">
        <w:rPr>
          <w:lang w:val="en-US"/>
          <w:rPrChange w:id="7275" w:author="Anusha De" w:date="2022-08-01T14:48:00Z">
            <w:rPr/>
          </w:rPrChange>
        </w:rPr>
        <w:t>that</w:t>
      </w:r>
      <w:r w:rsidR="00F73A4C" w:rsidRPr="00992146">
        <w:rPr>
          <w:lang w:val="en-US"/>
          <w:rPrChange w:id="7276" w:author="Anusha De" w:date="2022-08-01T14:48:00Z">
            <w:rPr/>
          </w:rPrChange>
        </w:rPr>
        <w:t xml:space="preserve"> </w:t>
      </w:r>
      <w:r w:rsidRPr="00992146">
        <w:rPr>
          <w:lang w:val="en-US"/>
          <w:rPrChange w:id="7277" w:author="Anusha De" w:date="2022-08-01T14:48:00Z">
            <w:rPr/>
          </w:rPrChange>
        </w:rPr>
        <w:t>women</w:t>
      </w:r>
      <w:r w:rsidR="00F73A4C" w:rsidRPr="00992146">
        <w:rPr>
          <w:lang w:val="en-US"/>
          <w:rPrChange w:id="7278" w:author="Anusha De" w:date="2022-08-01T14:48:00Z">
            <w:rPr/>
          </w:rPrChange>
        </w:rPr>
        <w:t xml:space="preserve"> </w:t>
      </w:r>
      <w:r w:rsidRPr="00992146">
        <w:rPr>
          <w:lang w:val="en-US"/>
          <w:rPrChange w:id="7279" w:author="Anusha De" w:date="2022-08-01T14:48:00Z">
            <w:rPr/>
          </w:rPrChange>
        </w:rPr>
        <w:t>tend</w:t>
      </w:r>
      <w:r w:rsidR="00F73A4C" w:rsidRPr="00992146">
        <w:rPr>
          <w:lang w:val="en-US"/>
          <w:rPrChange w:id="7280" w:author="Anusha De" w:date="2022-08-01T14:48:00Z">
            <w:rPr/>
          </w:rPrChange>
        </w:rPr>
        <w:t xml:space="preserve"> </w:t>
      </w:r>
      <w:r w:rsidRPr="00992146">
        <w:rPr>
          <w:lang w:val="en-US"/>
          <w:rPrChange w:id="7281" w:author="Anusha De" w:date="2022-08-01T14:48:00Z">
            <w:rPr/>
          </w:rPrChange>
        </w:rPr>
        <w:t>to</w:t>
      </w:r>
      <w:r w:rsidR="00F73A4C" w:rsidRPr="00992146">
        <w:rPr>
          <w:lang w:val="en-US"/>
          <w:rPrChange w:id="7282" w:author="Anusha De" w:date="2022-08-01T14:48:00Z">
            <w:rPr/>
          </w:rPrChange>
        </w:rPr>
        <w:t xml:space="preserve"> </w:t>
      </w:r>
      <w:r w:rsidRPr="00992146">
        <w:rPr>
          <w:lang w:val="en-US"/>
          <w:rPrChange w:id="7283" w:author="Anusha De" w:date="2022-08-01T14:48:00Z">
            <w:rPr/>
          </w:rPrChange>
        </w:rPr>
        <w:t>experience</w:t>
      </w:r>
      <w:r w:rsidR="00F73A4C" w:rsidRPr="00992146">
        <w:rPr>
          <w:lang w:val="en-US"/>
          <w:rPrChange w:id="7284" w:author="Anusha De" w:date="2022-08-01T14:48:00Z">
            <w:rPr/>
          </w:rPrChange>
        </w:rPr>
        <w:t xml:space="preserve"> </w:t>
      </w:r>
      <w:r w:rsidRPr="00992146">
        <w:rPr>
          <w:lang w:val="en-US"/>
          <w:rPrChange w:id="7285" w:author="Anusha De" w:date="2022-08-01T14:48:00Z">
            <w:rPr/>
          </w:rPrChange>
        </w:rPr>
        <w:t>harsher</w:t>
      </w:r>
      <w:r w:rsidR="00F73A4C" w:rsidRPr="00992146">
        <w:rPr>
          <w:lang w:val="en-US"/>
          <w:rPrChange w:id="7286" w:author="Anusha De" w:date="2022-08-01T14:48:00Z">
            <w:rPr/>
          </w:rPrChange>
        </w:rPr>
        <w:t xml:space="preserve"> </w:t>
      </w:r>
      <w:r w:rsidRPr="00992146">
        <w:rPr>
          <w:lang w:val="en-US"/>
          <w:rPrChange w:id="7287" w:author="Anusha De" w:date="2022-08-01T14:48:00Z">
            <w:rPr/>
          </w:rPrChange>
        </w:rPr>
        <w:t>consequences</w:t>
      </w:r>
      <w:r w:rsidR="00F73A4C" w:rsidRPr="00992146">
        <w:rPr>
          <w:lang w:val="en-US"/>
          <w:rPrChange w:id="7288" w:author="Anusha De" w:date="2022-08-01T14:48:00Z">
            <w:rPr/>
          </w:rPrChange>
        </w:rPr>
        <w:t xml:space="preserve"> </w:t>
      </w:r>
      <w:r w:rsidRPr="00992146">
        <w:rPr>
          <w:lang w:val="en-US"/>
          <w:rPrChange w:id="7289" w:author="Anusha De" w:date="2022-08-01T14:48:00Z">
            <w:rPr/>
          </w:rPrChange>
        </w:rPr>
        <w:t>than</w:t>
      </w:r>
      <w:r w:rsidR="00F73A4C" w:rsidRPr="00992146">
        <w:rPr>
          <w:lang w:val="en-US"/>
          <w:rPrChange w:id="7290" w:author="Anusha De" w:date="2022-08-01T14:48:00Z">
            <w:rPr/>
          </w:rPrChange>
        </w:rPr>
        <w:t xml:space="preserve"> </w:t>
      </w:r>
      <w:r w:rsidRPr="00992146">
        <w:rPr>
          <w:lang w:val="en-US"/>
          <w:rPrChange w:id="7291" w:author="Anusha De" w:date="2022-08-01T14:48:00Z">
            <w:rPr/>
          </w:rPrChange>
        </w:rPr>
        <w:t>men</w:t>
      </w:r>
      <w:r w:rsidR="00F73A4C" w:rsidRPr="00992146">
        <w:rPr>
          <w:lang w:val="en-US"/>
          <w:rPrChange w:id="7292" w:author="Anusha De" w:date="2022-08-01T14:48:00Z">
            <w:rPr/>
          </w:rPrChange>
        </w:rPr>
        <w:t xml:space="preserve"> </w:t>
      </w:r>
      <w:r w:rsidRPr="00992146">
        <w:rPr>
          <w:lang w:val="en-US"/>
          <w:rPrChange w:id="7293" w:author="Anusha De" w:date="2022-08-01T14:48:00Z">
            <w:rPr/>
          </w:rPrChange>
        </w:rPr>
        <w:t>when</w:t>
      </w:r>
      <w:r w:rsidR="00F73A4C" w:rsidRPr="00992146">
        <w:rPr>
          <w:lang w:val="en-US"/>
          <w:rPrChange w:id="7294" w:author="Anusha De" w:date="2022-08-01T14:48:00Z">
            <w:rPr/>
          </w:rPrChange>
        </w:rPr>
        <w:t xml:space="preserve"> </w:t>
      </w:r>
      <w:r w:rsidRPr="00992146">
        <w:rPr>
          <w:lang w:val="en-US"/>
          <w:rPrChange w:id="7295" w:author="Anusha De" w:date="2022-08-01T14:48:00Z">
            <w:rPr/>
          </w:rPrChange>
        </w:rPr>
        <w:t>they</w:t>
      </w:r>
      <w:r w:rsidR="00F73A4C" w:rsidRPr="00992146">
        <w:rPr>
          <w:lang w:val="en-US"/>
          <w:rPrChange w:id="7296" w:author="Anusha De" w:date="2022-08-01T14:48:00Z">
            <w:rPr/>
          </w:rPrChange>
        </w:rPr>
        <w:t xml:space="preserve"> </w:t>
      </w:r>
      <w:r w:rsidRPr="00992146">
        <w:rPr>
          <w:lang w:val="en-US"/>
          <w:rPrChange w:id="7297" w:author="Anusha De" w:date="2022-08-01T14:48:00Z">
            <w:rPr/>
          </w:rPrChange>
        </w:rPr>
        <w:t>overrate</w:t>
      </w:r>
      <w:r w:rsidR="00F73A4C" w:rsidRPr="00992146">
        <w:rPr>
          <w:lang w:val="en-US"/>
          <w:rPrChange w:id="7298" w:author="Anusha De" w:date="2022-08-01T14:48:00Z">
            <w:rPr/>
          </w:rPrChange>
        </w:rPr>
        <w:t xml:space="preserve"> </w:t>
      </w:r>
      <w:r w:rsidRPr="00992146">
        <w:rPr>
          <w:lang w:val="en-US"/>
          <w:rPrChange w:id="7299" w:author="Anusha De" w:date="2022-08-01T14:48:00Z">
            <w:rPr/>
          </w:rPrChange>
        </w:rPr>
        <w:t>themselves.</w:t>
      </w:r>
    </w:p>
    <w:p w14:paraId="4C09701E" w14:textId="03FB3026" w:rsidR="005139B5" w:rsidRPr="00992146" w:rsidRDefault="0081249E">
      <w:pPr>
        <w:rPr>
          <w:lang w:val="en-US"/>
          <w:rPrChange w:id="7300" w:author="Anusha De" w:date="2022-08-01T14:48:00Z">
            <w:rPr/>
          </w:rPrChange>
        </w:rPr>
        <w:pPrChange w:id="7301" w:author="Steve Wiggins" w:date="2022-07-30T18:02:00Z">
          <w:pPr>
            <w:pStyle w:val="1PP"/>
            <w:jc w:val="both"/>
          </w:pPr>
        </w:pPrChange>
      </w:pPr>
      <w:r w:rsidRPr="00992146">
        <w:rPr>
          <w:lang w:val="en-US"/>
          <w:rPrChange w:id="7302" w:author="Anusha De" w:date="2022-08-01T14:48:00Z">
            <w:rPr/>
          </w:rPrChange>
        </w:rPr>
        <w:t>Lower</w:t>
      </w:r>
      <w:r w:rsidR="00F73A4C" w:rsidRPr="00992146">
        <w:rPr>
          <w:lang w:val="en-US"/>
          <w:rPrChange w:id="7303" w:author="Anusha De" w:date="2022-08-01T14:48:00Z">
            <w:rPr/>
          </w:rPrChange>
        </w:rPr>
        <w:t xml:space="preserve"> </w:t>
      </w:r>
      <w:r w:rsidRPr="00992146">
        <w:rPr>
          <w:lang w:val="en-US"/>
          <w:rPrChange w:id="7304" w:author="Anusha De" w:date="2022-08-01T14:48:00Z">
            <w:rPr/>
          </w:rPrChange>
        </w:rPr>
        <w:t>self-ratings</w:t>
      </w:r>
      <w:r w:rsidR="00F73A4C" w:rsidRPr="00992146">
        <w:rPr>
          <w:lang w:val="en-US"/>
          <w:rPrChange w:id="7305" w:author="Anusha De" w:date="2022-08-01T14:48:00Z">
            <w:rPr/>
          </w:rPrChange>
        </w:rPr>
        <w:t xml:space="preserve"> </w:t>
      </w:r>
      <w:r w:rsidRPr="00992146">
        <w:rPr>
          <w:lang w:val="en-US"/>
          <w:rPrChange w:id="7306" w:author="Anusha De" w:date="2022-08-01T14:48:00Z">
            <w:rPr/>
          </w:rPrChange>
        </w:rPr>
        <w:t>of</w:t>
      </w:r>
      <w:r w:rsidR="00F73A4C" w:rsidRPr="00992146">
        <w:rPr>
          <w:lang w:val="en-US"/>
          <w:rPrChange w:id="7307" w:author="Anusha De" w:date="2022-08-01T14:48:00Z">
            <w:rPr/>
          </w:rPrChange>
        </w:rPr>
        <w:t xml:space="preserve"> </w:t>
      </w:r>
      <w:r w:rsidRPr="00992146">
        <w:rPr>
          <w:lang w:val="en-US"/>
          <w:rPrChange w:id="7308" w:author="Anusha De" w:date="2022-08-01T14:48:00Z">
            <w:rPr/>
          </w:rPrChange>
        </w:rPr>
        <w:t>women</w:t>
      </w:r>
      <w:r w:rsidR="00F73A4C" w:rsidRPr="00992146">
        <w:rPr>
          <w:lang w:val="en-US"/>
          <w:rPrChange w:id="7309" w:author="Anusha De" w:date="2022-08-01T14:48:00Z">
            <w:rPr/>
          </w:rPrChange>
        </w:rPr>
        <w:t xml:space="preserve"> </w:t>
      </w:r>
      <w:r w:rsidRPr="00992146">
        <w:rPr>
          <w:lang w:val="en-US"/>
          <w:rPrChange w:id="7310" w:author="Anusha De" w:date="2022-08-01T14:48:00Z">
            <w:rPr/>
          </w:rPrChange>
        </w:rPr>
        <w:t>as</w:t>
      </w:r>
      <w:r w:rsidR="00F73A4C" w:rsidRPr="00992146">
        <w:rPr>
          <w:lang w:val="en-US"/>
          <w:rPrChange w:id="7311" w:author="Anusha De" w:date="2022-08-01T14:48:00Z">
            <w:rPr/>
          </w:rPrChange>
        </w:rPr>
        <w:t xml:space="preserve"> </w:t>
      </w:r>
      <w:r w:rsidRPr="00992146">
        <w:rPr>
          <w:lang w:val="en-US"/>
          <w:rPrChange w:id="7312" w:author="Anusha De" w:date="2022-08-01T14:48:00Z">
            <w:rPr/>
          </w:rPrChange>
        </w:rPr>
        <w:t>compared</w:t>
      </w:r>
      <w:r w:rsidR="00F73A4C" w:rsidRPr="00992146">
        <w:rPr>
          <w:lang w:val="en-US"/>
          <w:rPrChange w:id="7313" w:author="Anusha De" w:date="2022-08-01T14:48:00Z">
            <w:rPr/>
          </w:rPrChange>
        </w:rPr>
        <w:t xml:space="preserve"> </w:t>
      </w:r>
      <w:r w:rsidRPr="00992146">
        <w:rPr>
          <w:lang w:val="en-US"/>
          <w:rPrChange w:id="7314" w:author="Anusha De" w:date="2022-08-01T14:48:00Z">
            <w:rPr/>
          </w:rPrChange>
        </w:rPr>
        <w:t>to</w:t>
      </w:r>
      <w:r w:rsidR="00F73A4C" w:rsidRPr="00992146">
        <w:rPr>
          <w:lang w:val="en-US"/>
          <w:rPrChange w:id="7315" w:author="Anusha De" w:date="2022-08-01T14:48:00Z">
            <w:rPr/>
          </w:rPrChange>
        </w:rPr>
        <w:t xml:space="preserve"> </w:t>
      </w:r>
      <w:r w:rsidRPr="00992146">
        <w:rPr>
          <w:lang w:val="en-US"/>
          <w:rPrChange w:id="7316" w:author="Anusha De" w:date="2022-08-01T14:48:00Z">
            <w:rPr/>
          </w:rPrChange>
        </w:rPr>
        <w:t>men</w:t>
      </w:r>
      <w:r w:rsidR="00F73A4C" w:rsidRPr="00992146">
        <w:rPr>
          <w:lang w:val="en-US"/>
          <w:rPrChange w:id="7317" w:author="Anusha De" w:date="2022-08-01T14:48:00Z">
            <w:rPr/>
          </w:rPrChange>
        </w:rPr>
        <w:t xml:space="preserve"> </w:t>
      </w:r>
      <w:r w:rsidRPr="00992146">
        <w:rPr>
          <w:lang w:val="en-US"/>
          <w:rPrChange w:id="7318" w:author="Anusha De" w:date="2022-08-01T14:48:00Z">
            <w:rPr/>
          </w:rPrChange>
        </w:rPr>
        <w:t>may</w:t>
      </w:r>
      <w:r w:rsidR="00F73A4C" w:rsidRPr="00992146">
        <w:rPr>
          <w:lang w:val="en-US"/>
          <w:rPrChange w:id="7319" w:author="Anusha De" w:date="2022-08-01T14:48:00Z">
            <w:rPr/>
          </w:rPrChange>
        </w:rPr>
        <w:t xml:space="preserve"> </w:t>
      </w:r>
      <w:r w:rsidRPr="00992146">
        <w:rPr>
          <w:lang w:val="en-US"/>
          <w:rPrChange w:id="7320" w:author="Anusha De" w:date="2022-08-01T14:48:00Z">
            <w:rPr/>
          </w:rPrChange>
        </w:rPr>
        <w:t>signal</w:t>
      </w:r>
      <w:r w:rsidR="00F73A4C" w:rsidRPr="00992146">
        <w:rPr>
          <w:lang w:val="en-US"/>
          <w:rPrChange w:id="7321" w:author="Anusha De" w:date="2022-08-01T14:48:00Z">
            <w:rPr/>
          </w:rPrChange>
        </w:rPr>
        <w:t xml:space="preserve"> </w:t>
      </w:r>
      <w:r w:rsidRPr="00992146">
        <w:rPr>
          <w:lang w:val="en-US"/>
          <w:rPrChange w:id="7322" w:author="Anusha De" w:date="2022-08-01T14:48:00Z">
            <w:rPr/>
          </w:rPrChange>
        </w:rPr>
        <w:t>a</w:t>
      </w:r>
      <w:r w:rsidR="00F73A4C" w:rsidRPr="00992146">
        <w:rPr>
          <w:lang w:val="en-US"/>
          <w:rPrChange w:id="7323" w:author="Anusha De" w:date="2022-08-01T14:48:00Z">
            <w:rPr/>
          </w:rPrChange>
        </w:rPr>
        <w:t xml:space="preserve"> </w:t>
      </w:r>
      <w:r w:rsidRPr="00992146">
        <w:rPr>
          <w:lang w:val="en-US"/>
          <w:rPrChange w:id="7324" w:author="Anusha De" w:date="2022-08-01T14:48:00Z">
            <w:rPr/>
          </w:rPrChange>
        </w:rPr>
        <w:t>lack</w:t>
      </w:r>
      <w:r w:rsidR="00F73A4C" w:rsidRPr="00992146">
        <w:rPr>
          <w:lang w:val="en-US"/>
          <w:rPrChange w:id="7325" w:author="Anusha De" w:date="2022-08-01T14:48:00Z">
            <w:rPr/>
          </w:rPrChange>
        </w:rPr>
        <w:t xml:space="preserve"> </w:t>
      </w:r>
      <w:r w:rsidRPr="00992146">
        <w:rPr>
          <w:lang w:val="en-US"/>
          <w:rPrChange w:id="7326" w:author="Anusha De" w:date="2022-08-01T14:48:00Z">
            <w:rPr/>
          </w:rPrChange>
        </w:rPr>
        <w:t>of</w:t>
      </w:r>
      <w:r w:rsidR="00F73A4C" w:rsidRPr="00992146">
        <w:rPr>
          <w:lang w:val="en-US"/>
          <w:rPrChange w:id="7327" w:author="Anusha De" w:date="2022-08-01T14:48:00Z">
            <w:rPr/>
          </w:rPrChange>
        </w:rPr>
        <w:t xml:space="preserve"> </w:t>
      </w:r>
      <w:r w:rsidRPr="00992146">
        <w:rPr>
          <w:lang w:val="en-US"/>
          <w:rPrChange w:id="7328" w:author="Anusha De" w:date="2022-08-01T14:48:00Z">
            <w:rPr/>
          </w:rPrChange>
        </w:rPr>
        <w:t>confidence</w:t>
      </w:r>
      <w:r w:rsidR="00F73A4C" w:rsidRPr="00992146">
        <w:rPr>
          <w:lang w:val="en-US"/>
          <w:rPrChange w:id="7329" w:author="Anusha De" w:date="2022-08-01T14:48:00Z">
            <w:rPr/>
          </w:rPrChange>
        </w:rPr>
        <w:t xml:space="preserve"> </w:t>
      </w:r>
      <w:r w:rsidRPr="00992146">
        <w:rPr>
          <w:lang w:val="en-US"/>
          <w:rPrChange w:id="7330" w:author="Anusha De" w:date="2022-08-01T14:48:00Z">
            <w:rPr/>
          </w:rPrChange>
        </w:rPr>
        <w:t>which</w:t>
      </w:r>
      <w:r w:rsidR="00F73A4C" w:rsidRPr="00992146">
        <w:rPr>
          <w:lang w:val="en-US"/>
          <w:rPrChange w:id="7331" w:author="Anusha De" w:date="2022-08-01T14:48:00Z">
            <w:rPr/>
          </w:rPrChange>
        </w:rPr>
        <w:t xml:space="preserve"> </w:t>
      </w:r>
      <w:r w:rsidRPr="00992146">
        <w:rPr>
          <w:lang w:val="en-US"/>
          <w:rPrChange w:id="7332" w:author="Anusha De" w:date="2022-08-01T14:48:00Z">
            <w:rPr/>
          </w:rPrChange>
        </w:rPr>
        <w:t>may</w:t>
      </w:r>
      <w:r w:rsidR="00F73A4C" w:rsidRPr="00992146">
        <w:rPr>
          <w:lang w:val="en-US"/>
          <w:rPrChange w:id="7333" w:author="Anusha De" w:date="2022-08-01T14:48:00Z">
            <w:rPr/>
          </w:rPrChange>
        </w:rPr>
        <w:t xml:space="preserve"> </w:t>
      </w:r>
      <w:r w:rsidRPr="00992146">
        <w:rPr>
          <w:lang w:val="en-US"/>
          <w:rPrChange w:id="7334" w:author="Anusha De" w:date="2022-08-01T14:48:00Z">
            <w:rPr/>
          </w:rPrChange>
        </w:rPr>
        <w:t>hamper</w:t>
      </w:r>
      <w:r w:rsidR="00F73A4C" w:rsidRPr="00992146">
        <w:rPr>
          <w:lang w:val="en-US"/>
          <w:rPrChange w:id="7335" w:author="Anusha De" w:date="2022-08-01T14:48:00Z">
            <w:rPr/>
          </w:rPrChange>
        </w:rPr>
        <w:t xml:space="preserve"> </w:t>
      </w:r>
      <w:r w:rsidRPr="00992146">
        <w:rPr>
          <w:lang w:val="en-US"/>
          <w:rPrChange w:id="7336" w:author="Anusha De" w:date="2022-08-01T14:48:00Z">
            <w:rPr/>
          </w:rPrChange>
        </w:rPr>
        <w:t>aspirations</w:t>
      </w:r>
      <w:r w:rsidR="00F73A4C" w:rsidRPr="00992146">
        <w:rPr>
          <w:lang w:val="en-US"/>
          <w:rPrChange w:id="7337" w:author="Anusha De" w:date="2022-08-01T14:48:00Z">
            <w:rPr/>
          </w:rPrChange>
        </w:rPr>
        <w:t xml:space="preserve"> </w:t>
      </w:r>
      <w:r w:rsidRPr="00992146">
        <w:rPr>
          <w:lang w:val="en-US"/>
          <w:rPrChange w:id="7338" w:author="Anusha De" w:date="2022-08-01T14:48:00Z">
            <w:rPr/>
          </w:rPrChange>
        </w:rPr>
        <w:t>and</w:t>
      </w:r>
      <w:r w:rsidR="00F73A4C" w:rsidRPr="00992146">
        <w:rPr>
          <w:lang w:val="en-US"/>
          <w:rPrChange w:id="7339" w:author="Anusha De" w:date="2022-08-01T14:48:00Z">
            <w:rPr/>
          </w:rPrChange>
        </w:rPr>
        <w:t xml:space="preserve"> </w:t>
      </w:r>
      <w:r w:rsidRPr="00992146">
        <w:rPr>
          <w:lang w:val="en-US"/>
          <w:rPrChange w:id="7340" w:author="Anusha De" w:date="2022-08-01T14:48:00Z">
            <w:rPr/>
          </w:rPrChange>
        </w:rPr>
        <w:t>refrain</w:t>
      </w:r>
      <w:r w:rsidR="00F73A4C" w:rsidRPr="00992146">
        <w:rPr>
          <w:lang w:val="en-US"/>
          <w:rPrChange w:id="7341" w:author="Anusha De" w:date="2022-08-01T14:48:00Z">
            <w:rPr/>
          </w:rPrChange>
        </w:rPr>
        <w:t xml:space="preserve"> </w:t>
      </w:r>
      <w:r w:rsidRPr="00992146">
        <w:rPr>
          <w:lang w:val="en-US"/>
          <w:rPrChange w:id="7342" w:author="Anusha De" w:date="2022-08-01T14:48:00Z">
            <w:rPr/>
          </w:rPrChange>
        </w:rPr>
        <w:t>women</w:t>
      </w:r>
      <w:r w:rsidR="00F73A4C" w:rsidRPr="00992146">
        <w:rPr>
          <w:lang w:val="en-US"/>
          <w:rPrChange w:id="7343" w:author="Anusha De" w:date="2022-08-01T14:48:00Z">
            <w:rPr/>
          </w:rPrChange>
        </w:rPr>
        <w:t xml:space="preserve"> </w:t>
      </w:r>
      <w:r w:rsidRPr="00992146">
        <w:rPr>
          <w:lang w:val="en-US"/>
          <w:rPrChange w:id="7344" w:author="Anusha De" w:date="2022-08-01T14:48:00Z">
            <w:rPr/>
          </w:rPrChange>
        </w:rPr>
        <w:t>from</w:t>
      </w:r>
      <w:r w:rsidR="00F73A4C" w:rsidRPr="00992146">
        <w:rPr>
          <w:lang w:val="en-US"/>
          <w:rPrChange w:id="7345" w:author="Anusha De" w:date="2022-08-01T14:48:00Z">
            <w:rPr/>
          </w:rPrChange>
        </w:rPr>
        <w:t xml:space="preserve"> </w:t>
      </w:r>
      <w:r w:rsidRPr="00992146">
        <w:rPr>
          <w:lang w:val="en-US"/>
          <w:rPrChange w:id="7346" w:author="Anusha De" w:date="2022-08-01T14:48:00Z">
            <w:rPr/>
          </w:rPrChange>
        </w:rPr>
        <w:t>thriving</w:t>
      </w:r>
      <w:r w:rsidR="00F73A4C" w:rsidRPr="00992146">
        <w:rPr>
          <w:lang w:val="en-US"/>
          <w:rPrChange w:id="7347" w:author="Anusha De" w:date="2022-08-01T14:48:00Z">
            <w:rPr/>
          </w:rPrChange>
        </w:rPr>
        <w:t xml:space="preserve"> </w:t>
      </w:r>
      <w:r w:rsidRPr="00992146">
        <w:rPr>
          <w:lang w:val="en-US"/>
          <w:rPrChange w:id="7348" w:author="Anusha De" w:date="2022-08-01T14:48:00Z">
            <w:rPr/>
          </w:rPrChange>
        </w:rPr>
        <w:t>in</w:t>
      </w:r>
      <w:r w:rsidR="00F73A4C" w:rsidRPr="00992146">
        <w:rPr>
          <w:lang w:val="en-US"/>
          <w:rPrChange w:id="7349" w:author="Anusha De" w:date="2022-08-01T14:48:00Z">
            <w:rPr/>
          </w:rPrChange>
        </w:rPr>
        <w:t xml:space="preserve"> </w:t>
      </w:r>
      <w:r w:rsidRPr="00992146">
        <w:rPr>
          <w:lang w:val="en-US"/>
          <w:rPrChange w:id="7350" w:author="Anusha De" w:date="2022-08-01T14:48:00Z">
            <w:rPr/>
          </w:rPrChange>
        </w:rPr>
        <w:t>business.</w:t>
      </w:r>
      <w:r w:rsidR="00F73A4C" w:rsidRPr="00992146">
        <w:rPr>
          <w:lang w:val="en-US"/>
          <w:rPrChange w:id="7351" w:author="Anusha De" w:date="2022-08-01T14:48:00Z">
            <w:rPr/>
          </w:rPrChange>
        </w:rPr>
        <w:t xml:space="preserve"> </w:t>
      </w:r>
      <w:r w:rsidRPr="00992146">
        <w:rPr>
          <w:lang w:val="en-US"/>
          <w:rPrChange w:id="7352" w:author="Anusha De" w:date="2022-08-01T14:48:00Z">
            <w:rPr/>
          </w:rPrChange>
        </w:rPr>
        <w:t>Cultural</w:t>
      </w:r>
      <w:r w:rsidR="00F73A4C" w:rsidRPr="00992146">
        <w:rPr>
          <w:lang w:val="en-US"/>
          <w:rPrChange w:id="7353" w:author="Anusha De" w:date="2022-08-01T14:48:00Z">
            <w:rPr/>
          </w:rPrChange>
        </w:rPr>
        <w:t xml:space="preserve"> </w:t>
      </w:r>
      <w:r w:rsidRPr="00992146">
        <w:rPr>
          <w:lang w:val="en-US"/>
          <w:rPrChange w:id="7354" w:author="Anusha De" w:date="2022-08-01T14:48:00Z">
            <w:rPr/>
          </w:rPrChange>
        </w:rPr>
        <w:t>norms,</w:t>
      </w:r>
      <w:r w:rsidR="00F73A4C" w:rsidRPr="00992146">
        <w:rPr>
          <w:lang w:val="en-US"/>
          <w:rPrChange w:id="7355" w:author="Anusha De" w:date="2022-08-01T14:48:00Z">
            <w:rPr/>
          </w:rPrChange>
        </w:rPr>
        <w:t xml:space="preserve"> </w:t>
      </w:r>
      <w:r w:rsidRPr="00992146">
        <w:rPr>
          <w:lang w:val="en-US"/>
          <w:rPrChange w:id="7356" w:author="Anusha De" w:date="2022-08-01T14:48:00Z">
            <w:rPr/>
          </w:rPrChange>
        </w:rPr>
        <w:t>societal</w:t>
      </w:r>
      <w:r w:rsidR="00F73A4C" w:rsidRPr="00992146">
        <w:rPr>
          <w:lang w:val="en-US"/>
          <w:rPrChange w:id="7357" w:author="Anusha De" w:date="2022-08-01T14:48:00Z">
            <w:rPr/>
          </w:rPrChange>
        </w:rPr>
        <w:t xml:space="preserve"> </w:t>
      </w:r>
      <w:r w:rsidRPr="00992146">
        <w:rPr>
          <w:lang w:val="en-US"/>
          <w:rPrChange w:id="7358" w:author="Anusha De" w:date="2022-08-01T14:48:00Z">
            <w:rPr/>
          </w:rPrChange>
        </w:rPr>
        <w:t>expectations,</w:t>
      </w:r>
      <w:r w:rsidR="00F73A4C" w:rsidRPr="00992146">
        <w:rPr>
          <w:lang w:val="en-US"/>
          <w:rPrChange w:id="7359" w:author="Anusha De" w:date="2022-08-01T14:48:00Z">
            <w:rPr/>
          </w:rPrChange>
        </w:rPr>
        <w:t xml:space="preserve"> </w:t>
      </w:r>
      <w:r w:rsidRPr="00992146">
        <w:rPr>
          <w:lang w:val="en-US"/>
          <w:rPrChange w:id="7360" w:author="Anusha De" w:date="2022-08-01T14:48:00Z">
            <w:rPr/>
          </w:rPrChange>
        </w:rPr>
        <w:t>and</w:t>
      </w:r>
      <w:r w:rsidR="00F73A4C" w:rsidRPr="00992146">
        <w:rPr>
          <w:lang w:val="en-US"/>
          <w:rPrChange w:id="7361" w:author="Anusha De" w:date="2022-08-01T14:48:00Z">
            <w:rPr/>
          </w:rPrChange>
        </w:rPr>
        <w:t xml:space="preserve"> </w:t>
      </w:r>
      <w:r w:rsidRPr="00992146">
        <w:rPr>
          <w:lang w:val="en-US"/>
          <w:rPrChange w:id="7362" w:author="Anusha De" w:date="2022-08-01T14:48:00Z">
            <w:rPr/>
          </w:rPrChange>
        </w:rPr>
        <w:t>gender</w:t>
      </w:r>
      <w:r w:rsidR="00F73A4C" w:rsidRPr="00992146">
        <w:rPr>
          <w:lang w:val="en-US"/>
          <w:rPrChange w:id="7363" w:author="Anusha De" w:date="2022-08-01T14:48:00Z">
            <w:rPr/>
          </w:rPrChange>
        </w:rPr>
        <w:t xml:space="preserve"> </w:t>
      </w:r>
      <w:r w:rsidRPr="00992146">
        <w:rPr>
          <w:lang w:val="en-US"/>
          <w:rPrChange w:id="7364" w:author="Anusha De" w:date="2022-08-01T14:48:00Z">
            <w:rPr/>
          </w:rPrChange>
        </w:rPr>
        <w:t>stereotyping</w:t>
      </w:r>
      <w:r w:rsidR="00F73A4C" w:rsidRPr="00992146">
        <w:rPr>
          <w:lang w:val="en-US"/>
          <w:rPrChange w:id="7365" w:author="Anusha De" w:date="2022-08-01T14:48:00Z">
            <w:rPr/>
          </w:rPrChange>
        </w:rPr>
        <w:t xml:space="preserve"> </w:t>
      </w:r>
      <w:r w:rsidRPr="00992146">
        <w:rPr>
          <w:lang w:val="en-US"/>
          <w:rPrChange w:id="7366" w:author="Anusha De" w:date="2022-08-01T14:48:00Z">
            <w:rPr/>
          </w:rPrChange>
        </w:rPr>
        <w:t>will</w:t>
      </w:r>
      <w:r w:rsidR="00F73A4C" w:rsidRPr="00992146">
        <w:rPr>
          <w:lang w:val="en-US"/>
          <w:rPrChange w:id="7367" w:author="Anusha De" w:date="2022-08-01T14:48:00Z">
            <w:rPr/>
          </w:rPrChange>
        </w:rPr>
        <w:t xml:space="preserve"> </w:t>
      </w:r>
      <w:r w:rsidRPr="00992146">
        <w:rPr>
          <w:lang w:val="en-US"/>
          <w:rPrChange w:id="7368" w:author="Anusha De" w:date="2022-08-01T14:48:00Z">
            <w:rPr/>
          </w:rPrChange>
        </w:rPr>
        <w:t>also</w:t>
      </w:r>
      <w:r w:rsidR="00F73A4C" w:rsidRPr="00992146">
        <w:rPr>
          <w:lang w:val="en-US"/>
          <w:rPrChange w:id="7369" w:author="Anusha De" w:date="2022-08-01T14:48:00Z">
            <w:rPr/>
          </w:rPrChange>
        </w:rPr>
        <w:t xml:space="preserve"> </w:t>
      </w:r>
      <w:r w:rsidRPr="00992146">
        <w:rPr>
          <w:lang w:val="en-US"/>
          <w:rPrChange w:id="7370" w:author="Anusha De" w:date="2022-08-01T14:48:00Z">
            <w:rPr/>
          </w:rPrChange>
        </w:rPr>
        <w:t>be</w:t>
      </w:r>
      <w:r w:rsidR="00F73A4C" w:rsidRPr="00992146">
        <w:rPr>
          <w:lang w:val="en-US"/>
          <w:rPrChange w:id="7371" w:author="Anusha De" w:date="2022-08-01T14:48:00Z">
            <w:rPr/>
          </w:rPrChange>
        </w:rPr>
        <w:t xml:space="preserve"> </w:t>
      </w:r>
      <w:r w:rsidRPr="00992146">
        <w:rPr>
          <w:lang w:val="en-US"/>
          <w:rPrChange w:id="7372" w:author="Anusha De" w:date="2022-08-01T14:48:00Z">
            <w:rPr/>
          </w:rPrChange>
        </w:rPr>
        <w:t>reflected</w:t>
      </w:r>
      <w:r w:rsidR="00F73A4C" w:rsidRPr="00992146">
        <w:rPr>
          <w:lang w:val="en-US"/>
          <w:rPrChange w:id="7373" w:author="Anusha De" w:date="2022-08-01T14:48:00Z">
            <w:rPr/>
          </w:rPrChange>
        </w:rPr>
        <w:t xml:space="preserve"> </w:t>
      </w:r>
      <w:r w:rsidRPr="00992146">
        <w:rPr>
          <w:lang w:val="en-US"/>
          <w:rPrChange w:id="7374" w:author="Anusha De" w:date="2022-08-01T14:48:00Z">
            <w:rPr/>
          </w:rPrChange>
        </w:rPr>
        <w:t>in</w:t>
      </w:r>
      <w:r w:rsidR="00F73A4C" w:rsidRPr="00992146">
        <w:rPr>
          <w:lang w:val="en-US"/>
          <w:rPrChange w:id="7375" w:author="Anusha De" w:date="2022-08-01T14:48:00Z">
            <w:rPr/>
          </w:rPrChange>
        </w:rPr>
        <w:t xml:space="preserve"> </w:t>
      </w:r>
      <w:r w:rsidRPr="00992146">
        <w:rPr>
          <w:lang w:val="en-US"/>
          <w:rPrChange w:id="7376" w:author="Anusha De" w:date="2022-08-01T14:48:00Z">
            <w:rPr/>
          </w:rPrChange>
        </w:rPr>
        <w:t>self-ratings.</w:t>
      </w:r>
      <w:r w:rsidR="00F73A4C" w:rsidRPr="00992146">
        <w:rPr>
          <w:lang w:val="en-US"/>
          <w:rPrChange w:id="7377" w:author="Anusha De" w:date="2022-08-01T14:48:00Z">
            <w:rPr/>
          </w:rPrChange>
        </w:rPr>
        <w:t xml:space="preserve"> </w:t>
      </w:r>
      <w:r w:rsidRPr="00992146">
        <w:rPr>
          <w:lang w:val="en-US"/>
          <w:rPrChange w:id="7378" w:author="Anusha De" w:date="2022-08-01T14:48:00Z">
            <w:rPr/>
          </w:rPrChange>
        </w:rPr>
        <w:t>Such</w:t>
      </w:r>
      <w:r w:rsidR="00F73A4C" w:rsidRPr="00992146">
        <w:rPr>
          <w:lang w:val="en-US"/>
          <w:rPrChange w:id="7379" w:author="Anusha De" w:date="2022-08-01T14:48:00Z">
            <w:rPr/>
          </w:rPrChange>
        </w:rPr>
        <w:t xml:space="preserve"> </w:t>
      </w:r>
      <w:r w:rsidRPr="00992146">
        <w:rPr>
          <w:lang w:val="en-US"/>
          <w:rPrChange w:id="7380" w:author="Anusha De" w:date="2022-08-01T14:48:00Z">
            <w:rPr/>
          </w:rPrChange>
        </w:rPr>
        <w:t>gendered</w:t>
      </w:r>
      <w:r w:rsidR="00F73A4C" w:rsidRPr="00992146">
        <w:rPr>
          <w:lang w:val="en-US"/>
          <w:rPrChange w:id="7381" w:author="Anusha De" w:date="2022-08-01T14:48:00Z">
            <w:rPr/>
          </w:rPrChange>
        </w:rPr>
        <w:t xml:space="preserve"> </w:t>
      </w:r>
      <w:r w:rsidRPr="00992146">
        <w:rPr>
          <w:lang w:val="en-US"/>
          <w:rPrChange w:id="7382" w:author="Anusha De" w:date="2022-08-01T14:48:00Z">
            <w:rPr/>
          </w:rPrChange>
        </w:rPr>
        <w:t>ideas</w:t>
      </w:r>
      <w:r w:rsidR="00F73A4C" w:rsidRPr="00992146">
        <w:rPr>
          <w:lang w:val="en-US"/>
          <w:rPrChange w:id="7383" w:author="Anusha De" w:date="2022-08-01T14:48:00Z">
            <w:rPr/>
          </w:rPrChange>
        </w:rPr>
        <w:t xml:space="preserve"> </w:t>
      </w:r>
      <w:r w:rsidRPr="00992146">
        <w:rPr>
          <w:lang w:val="en-US"/>
          <w:rPrChange w:id="7384" w:author="Anusha De" w:date="2022-08-01T14:48:00Z">
            <w:rPr/>
          </w:rPrChange>
        </w:rPr>
        <w:t>of</w:t>
      </w:r>
      <w:r w:rsidR="00F73A4C" w:rsidRPr="00992146">
        <w:rPr>
          <w:lang w:val="en-US"/>
          <w:rPrChange w:id="7385" w:author="Anusha De" w:date="2022-08-01T14:48:00Z">
            <w:rPr/>
          </w:rPrChange>
        </w:rPr>
        <w:t xml:space="preserve"> </w:t>
      </w:r>
      <w:r w:rsidRPr="00992146">
        <w:rPr>
          <w:lang w:val="en-US"/>
          <w:rPrChange w:id="7386" w:author="Anusha De" w:date="2022-08-01T14:48:00Z">
            <w:rPr/>
          </w:rPrChange>
        </w:rPr>
        <w:t>self-assessment</w:t>
      </w:r>
      <w:r w:rsidR="00F73A4C" w:rsidRPr="00992146">
        <w:rPr>
          <w:lang w:val="en-US"/>
          <w:rPrChange w:id="7387" w:author="Anusha De" w:date="2022-08-01T14:48:00Z">
            <w:rPr/>
          </w:rPrChange>
        </w:rPr>
        <w:t xml:space="preserve"> </w:t>
      </w:r>
      <w:r w:rsidRPr="00992146">
        <w:rPr>
          <w:lang w:val="en-US"/>
          <w:rPrChange w:id="7388" w:author="Anusha De" w:date="2022-08-01T14:48:00Z">
            <w:rPr/>
          </w:rPrChange>
        </w:rPr>
        <w:t>can</w:t>
      </w:r>
      <w:r w:rsidR="00F73A4C" w:rsidRPr="00992146">
        <w:rPr>
          <w:lang w:val="en-US"/>
          <w:rPrChange w:id="7389" w:author="Anusha De" w:date="2022-08-01T14:48:00Z">
            <w:rPr/>
          </w:rPrChange>
        </w:rPr>
        <w:t xml:space="preserve"> </w:t>
      </w:r>
      <w:r w:rsidRPr="00992146">
        <w:rPr>
          <w:lang w:val="en-US"/>
          <w:rPrChange w:id="7390" w:author="Anusha De" w:date="2022-08-01T14:48:00Z">
            <w:rPr/>
          </w:rPrChange>
        </w:rPr>
        <w:t>thus</w:t>
      </w:r>
      <w:r w:rsidR="00F73A4C" w:rsidRPr="00992146">
        <w:rPr>
          <w:lang w:val="en-US"/>
          <w:rPrChange w:id="7391" w:author="Anusha De" w:date="2022-08-01T14:48:00Z">
            <w:rPr/>
          </w:rPrChange>
        </w:rPr>
        <w:t xml:space="preserve"> </w:t>
      </w:r>
      <w:r w:rsidRPr="00992146">
        <w:rPr>
          <w:lang w:val="en-US"/>
          <w:rPrChange w:id="7392" w:author="Anusha De" w:date="2022-08-01T14:48:00Z">
            <w:rPr/>
          </w:rPrChange>
        </w:rPr>
        <w:t>be</w:t>
      </w:r>
      <w:r w:rsidR="00F73A4C" w:rsidRPr="00992146">
        <w:rPr>
          <w:lang w:val="en-US"/>
          <w:rPrChange w:id="7393" w:author="Anusha De" w:date="2022-08-01T14:48:00Z">
            <w:rPr/>
          </w:rPrChange>
        </w:rPr>
        <w:t xml:space="preserve"> </w:t>
      </w:r>
      <w:r w:rsidRPr="00992146">
        <w:rPr>
          <w:lang w:val="en-US"/>
          <w:rPrChange w:id="7394" w:author="Anusha De" w:date="2022-08-01T14:48:00Z">
            <w:rPr/>
          </w:rPrChange>
        </w:rPr>
        <w:t>an</w:t>
      </w:r>
      <w:r w:rsidR="00F73A4C" w:rsidRPr="00992146">
        <w:rPr>
          <w:lang w:val="en-US"/>
          <w:rPrChange w:id="7395" w:author="Anusha De" w:date="2022-08-01T14:48:00Z">
            <w:rPr/>
          </w:rPrChange>
        </w:rPr>
        <w:t xml:space="preserve"> </w:t>
      </w:r>
      <w:r w:rsidRPr="00992146">
        <w:rPr>
          <w:lang w:val="en-US"/>
          <w:rPrChange w:id="7396" w:author="Anusha De" w:date="2022-08-01T14:48:00Z">
            <w:rPr/>
          </w:rPrChange>
        </w:rPr>
        <w:t>important</w:t>
      </w:r>
      <w:r w:rsidR="00F73A4C" w:rsidRPr="00992146">
        <w:rPr>
          <w:lang w:val="en-US"/>
          <w:rPrChange w:id="7397" w:author="Anusha De" w:date="2022-08-01T14:48:00Z">
            <w:rPr/>
          </w:rPrChange>
        </w:rPr>
        <w:t xml:space="preserve"> </w:t>
      </w:r>
      <w:r w:rsidRPr="00992146">
        <w:rPr>
          <w:lang w:val="en-US"/>
          <w:rPrChange w:id="7398" w:author="Anusha De" w:date="2022-08-01T14:48:00Z">
            <w:rPr/>
          </w:rPrChange>
        </w:rPr>
        <w:t>barrier</w:t>
      </w:r>
      <w:r w:rsidR="00F73A4C" w:rsidRPr="00992146">
        <w:rPr>
          <w:lang w:val="en-US"/>
          <w:rPrChange w:id="7399" w:author="Anusha De" w:date="2022-08-01T14:48:00Z">
            <w:rPr/>
          </w:rPrChange>
        </w:rPr>
        <w:t xml:space="preserve"> </w:t>
      </w:r>
      <w:r w:rsidRPr="00992146">
        <w:rPr>
          <w:lang w:val="en-US"/>
          <w:rPrChange w:id="7400" w:author="Anusha De" w:date="2022-08-01T14:48:00Z">
            <w:rPr/>
          </w:rPrChange>
        </w:rPr>
        <w:t>to</w:t>
      </w:r>
      <w:r w:rsidR="00F73A4C" w:rsidRPr="00992146">
        <w:rPr>
          <w:lang w:val="en-US"/>
          <w:rPrChange w:id="7401" w:author="Anusha De" w:date="2022-08-01T14:48:00Z">
            <w:rPr/>
          </w:rPrChange>
        </w:rPr>
        <w:t xml:space="preserve"> </w:t>
      </w:r>
      <w:r w:rsidRPr="00992146">
        <w:rPr>
          <w:lang w:val="en-US"/>
          <w:rPrChange w:id="7402" w:author="Anusha De" w:date="2022-08-01T14:48:00Z">
            <w:rPr/>
          </w:rPrChange>
        </w:rPr>
        <w:t>entry</w:t>
      </w:r>
      <w:r w:rsidR="00F73A4C" w:rsidRPr="00992146">
        <w:rPr>
          <w:lang w:val="en-US"/>
          <w:rPrChange w:id="7403" w:author="Anusha De" w:date="2022-08-01T14:48:00Z">
            <w:rPr/>
          </w:rPrChange>
        </w:rPr>
        <w:t xml:space="preserve"> </w:t>
      </w:r>
      <w:r w:rsidRPr="00992146">
        <w:rPr>
          <w:lang w:val="en-US"/>
          <w:rPrChange w:id="7404" w:author="Anusha De" w:date="2022-08-01T14:48:00Z">
            <w:rPr/>
          </w:rPrChange>
        </w:rPr>
        <w:t>of</w:t>
      </w:r>
      <w:r w:rsidR="00F73A4C" w:rsidRPr="00992146">
        <w:rPr>
          <w:lang w:val="en-US"/>
          <w:rPrChange w:id="7405" w:author="Anusha De" w:date="2022-08-01T14:48:00Z">
            <w:rPr/>
          </w:rPrChange>
        </w:rPr>
        <w:t xml:space="preserve"> </w:t>
      </w:r>
      <w:r w:rsidRPr="00992146">
        <w:rPr>
          <w:lang w:val="en-US"/>
          <w:rPrChange w:id="7406" w:author="Anusha De" w:date="2022-08-01T14:48:00Z">
            <w:rPr/>
          </w:rPrChange>
        </w:rPr>
        <w:t>women,</w:t>
      </w:r>
      <w:r w:rsidR="00F73A4C" w:rsidRPr="00992146">
        <w:rPr>
          <w:lang w:val="en-US"/>
          <w:rPrChange w:id="7407" w:author="Anusha De" w:date="2022-08-01T14:48:00Z">
            <w:rPr/>
          </w:rPrChange>
        </w:rPr>
        <w:t xml:space="preserve"> </w:t>
      </w:r>
      <w:r w:rsidRPr="00992146">
        <w:rPr>
          <w:lang w:val="en-US"/>
          <w:rPrChange w:id="7408" w:author="Anusha De" w:date="2022-08-01T14:48:00Z">
            <w:rPr/>
          </w:rPrChange>
        </w:rPr>
        <w:t>leading</w:t>
      </w:r>
      <w:r w:rsidR="00F73A4C" w:rsidRPr="00992146">
        <w:rPr>
          <w:lang w:val="en-US"/>
          <w:rPrChange w:id="7409" w:author="Anusha De" w:date="2022-08-01T14:48:00Z">
            <w:rPr/>
          </w:rPrChange>
        </w:rPr>
        <w:t xml:space="preserve"> </w:t>
      </w:r>
      <w:r w:rsidRPr="00992146">
        <w:rPr>
          <w:lang w:val="en-US"/>
          <w:rPrChange w:id="7410" w:author="Anusha De" w:date="2022-08-01T14:48:00Z">
            <w:rPr/>
          </w:rPrChange>
        </w:rPr>
        <w:t>to</w:t>
      </w:r>
      <w:r w:rsidR="00F73A4C" w:rsidRPr="00992146">
        <w:rPr>
          <w:lang w:val="en-US"/>
          <w:rPrChange w:id="7411" w:author="Anusha De" w:date="2022-08-01T14:48:00Z">
            <w:rPr/>
          </w:rPrChange>
        </w:rPr>
        <w:t xml:space="preserve"> </w:t>
      </w:r>
      <w:r w:rsidRPr="00992146">
        <w:rPr>
          <w:lang w:val="en-US"/>
          <w:rPrChange w:id="7412" w:author="Anusha De" w:date="2022-08-01T14:48:00Z">
            <w:rPr/>
          </w:rPrChange>
        </w:rPr>
        <w:t>exclusive,</w:t>
      </w:r>
      <w:r w:rsidR="00F73A4C" w:rsidRPr="00992146">
        <w:rPr>
          <w:lang w:val="en-US"/>
          <w:rPrChange w:id="7413" w:author="Anusha De" w:date="2022-08-01T14:48:00Z">
            <w:rPr/>
          </w:rPrChange>
        </w:rPr>
        <w:t xml:space="preserve"> </w:t>
      </w:r>
      <w:r w:rsidRPr="00992146">
        <w:rPr>
          <w:lang w:val="en-US"/>
          <w:rPrChange w:id="7414" w:author="Anusha De" w:date="2022-08-01T14:48:00Z">
            <w:rPr/>
          </w:rPrChange>
        </w:rPr>
        <w:t>male</w:t>
      </w:r>
      <w:r w:rsidR="00F73A4C" w:rsidRPr="00992146">
        <w:rPr>
          <w:lang w:val="en-US"/>
          <w:rPrChange w:id="7415" w:author="Anusha De" w:date="2022-08-01T14:48:00Z">
            <w:rPr/>
          </w:rPrChange>
        </w:rPr>
        <w:t xml:space="preserve"> </w:t>
      </w:r>
      <w:r w:rsidRPr="00992146">
        <w:rPr>
          <w:lang w:val="en-US"/>
          <w:rPrChange w:id="7416" w:author="Anusha De" w:date="2022-08-01T14:48:00Z">
            <w:rPr/>
          </w:rPrChange>
        </w:rPr>
        <w:t>dominated</w:t>
      </w:r>
      <w:r w:rsidR="00F73A4C" w:rsidRPr="00992146">
        <w:rPr>
          <w:lang w:val="en-US"/>
          <w:rPrChange w:id="7417" w:author="Anusha De" w:date="2022-08-01T14:48:00Z">
            <w:rPr/>
          </w:rPrChange>
        </w:rPr>
        <w:t xml:space="preserve"> </w:t>
      </w:r>
      <w:r w:rsidRPr="00992146">
        <w:rPr>
          <w:lang w:val="en-US"/>
          <w:rPrChange w:id="7418" w:author="Anusha De" w:date="2022-08-01T14:48:00Z">
            <w:rPr/>
          </w:rPrChange>
        </w:rPr>
        <w:t>value</w:t>
      </w:r>
      <w:r w:rsidR="00F73A4C" w:rsidRPr="00992146">
        <w:rPr>
          <w:lang w:val="en-US"/>
          <w:rPrChange w:id="7419" w:author="Anusha De" w:date="2022-08-01T14:48:00Z">
            <w:rPr/>
          </w:rPrChange>
        </w:rPr>
        <w:t xml:space="preserve"> </w:t>
      </w:r>
      <w:r w:rsidRPr="00992146">
        <w:rPr>
          <w:lang w:val="en-US"/>
          <w:rPrChange w:id="7420" w:author="Anusha De" w:date="2022-08-01T14:48:00Z">
            <w:rPr/>
          </w:rPrChange>
        </w:rPr>
        <w:t>chains.</w:t>
      </w:r>
    </w:p>
    <w:p w14:paraId="0BA0882D" w14:textId="498A798E" w:rsidR="008E1006" w:rsidRPr="00643A43" w:rsidDel="00302FD3" w:rsidRDefault="008E1006" w:rsidP="00643A43">
      <w:pPr>
        <w:pStyle w:val="1PP"/>
        <w:jc w:val="both"/>
        <w:rPr>
          <w:del w:id="7421" w:author="Steve Wiggins" w:date="2022-07-30T18:02:00Z"/>
        </w:rPr>
      </w:pPr>
    </w:p>
    <w:p w14:paraId="6D0760D7" w14:textId="04F792FB" w:rsidR="005139B5" w:rsidRPr="00992146" w:rsidRDefault="0081249E" w:rsidP="00643A43">
      <w:pPr>
        <w:pStyle w:val="1BP"/>
        <w:jc w:val="both"/>
        <w:rPr>
          <w:lang w:val="en-US"/>
          <w:rPrChange w:id="7422" w:author="Anusha De" w:date="2022-08-01T14:48:00Z">
            <w:rPr/>
          </w:rPrChange>
        </w:rPr>
      </w:pPr>
      <w:r w:rsidRPr="00992146">
        <w:rPr>
          <w:lang w:val="en-US"/>
          <w:rPrChange w:id="7423" w:author="Anusha De" w:date="2022-08-01T14:48:00Z">
            <w:rPr/>
          </w:rPrChange>
        </w:rPr>
        <w:lastRenderedPageBreak/>
        <w:t>Hypothesis</w:t>
      </w:r>
      <w:r w:rsidR="00F73A4C" w:rsidRPr="00992146">
        <w:rPr>
          <w:lang w:val="en-US"/>
          <w:rPrChange w:id="7424" w:author="Anusha De" w:date="2022-08-01T14:48:00Z">
            <w:rPr/>
          </w:rPrChange>
        </w:rPr>
        <w:t xml:space="preserve"> </w:t>
      </w:r>
      <w:r w:rsidRPr="00992146">
        <w:rPr>
          <w:lang w:val="en-US"/>
          <w:rPrChange w:id="7425" w:author="Anusha De" w:date="2022-08-01T14:48:00Z">
            <w:rPr/>
          </w:rPrChange>
        </w:rPr>
        <w:t>4:</w:t>
      </w:r>
      <w:r w:rsidR="00F73A4C" w:rsidRPr="00992146">
        <w:rPr>
          <w:lang w:val="en-US"/>
          <w:rPrChange w:id="7426" w:author="Anusha De" w:date="2022-08-01T14:48:00Z">
            <w:rPr/>
          </w:rPrChange>
        </w:rPr>
        <w:t xml:space="preserve"> </w:t>
      </w:r>
      <w:r w:rsidRPr="00992146">
        <w:rPr>
          <w:lang w:val="en-US"/>
          <w:rPrChange w:id="7427" w:author="Anusha De" w:date="2022-08-01T14:48:00Z">
            <w:rPr/>
          </w:rPrChange>
        </w:rPr>
        <w:t>Male</w:t>
      </w:r>
      <w:r w:rsidR="00F73A4C" w:rsidRPr="00992146">
        <w:rPr>
          <w:lang w:val="en-US"/>
          <w:rPrChange w:id="7428" w:author="Anusha De" w:date="2022-08-01T14:48:00Z">
            <w:rPr/>
          </w:rPrChange>
        </w:rPr>
        <w:t xml:space="preserve"> </w:t>
      </w:r>
      <w:r w:rsidRPr="00992146">
        <w:rPr>
          <w:lang w:val="en-US"/>
          <w:rPrChange w:id="7429" w:author="Anusha De" w:date="2022-08-01T14:48:00Z">
            <w:rPr/>
          </w:rPrChange>
        </w:rPr>
        <w:t>agro-input</w:t>
      </w:r>
      <w:r w:rsidR="00F73A4C" w:rsidRPr="00992146">
        <w:rPr>
          <w:lang w:val="en-US"/>
          <w:rPrChange w:id="7430" w:author="Anusha De" w:date="2022-08-01T14:48:00Z">
            <w:rPr/>
          </w:rPrChange>
        </w:rPr>
        <w:t xml:space="preserve"> </w:t>
      </w:r>
      <w:r w:rsidRPr="00992146">
        <w:rPr>
          <w:lang w:val="en-US"/>
          <w:rPrChange w:id="7431" w:author="Anusha De" w:date="2022-08-01T14:48:00Z">
            <w:rPr/>
          </w:rPrChange>
        </w:rPr>
        <w:t>dealers,</w:t>
      </w:r>
      <w:r w:rsidR="00F73A4C" w:rsidRPr="00992146">
        <w:rPr>
          <w:lang w:val="en-US"/>
          <w:rPrChange w:id="7432" w:author="Anusha De" w:date="2022-08-01T14:48:00Z">
            <w:rPr/>
          </w:rPrChange>
        </w:rPr>
        <w:t xml:space="preserve"> </w:t>
      </w:r>
      <w:r w:rsidRPr="00992146">
        <w:rPr>
          <w:lang w:val="en-US"/>
          <w:rPrChange w:id="7433" w:author="Anusha De" w:date="2022-08-01T14:48:00Z">
            <w:rPr/>
          </w:rPrChange>
        </w:rPr>
        <w:t>traders</w:t>
      </w:r>
      <w:r w:rsidR="00F73A4C" w:rsidRPr="00992146">
        <w:rPr>
          <w:lang w:val="en-US"/>
          <w:rPrChange w:id="7434" w:author="Anusha De" w:date="2022-08-01T14:48:00Z">
            <w:rPr/>
          </w:rPrChange>
        </w:rPr>
        <w:t xml:space="preserve"> </w:t>
      </w:r>
      <w:r w:rsidRPr="00992146">
        <w:rPr>
          <w:lang w:val="en-US"/>
          <w:rPrChange w:id="7435" w:author="Anusha De" w:date="2022-08-01T14:48:00Z">
            <w:rPr/>
          </w:rPrChange>
        </w:rPr>
        <w:t>and</w:t>
      </w:r>
      <w:r w:rsidR="00F73A4C" w:rsidRPr="00992146">
        <w:rPr>
          <w:lang w:val="en-US"/>
          <w:rPrChange w:id="7436" w:author="Anusha De" w:date="2022-08-01T14:48:00Z">
            <w:rPr/>
          </w:rPrChange>
        </w:rPr>
        <w:t xml:space="preserve"> </w:t>
      </w:r>
      <w:r w:rsidRPr="00992146">
        <w:rPr>
          <w:lang w:val="en-US"/>
          <w:rPrChange w:id="7437" w:author="Anusha De" w:date="2022-08-01T14:48:00Z">
            <w:rPr/>
          </w:rPrChange>
        </w:rPr>
        <w:t>processors</w:t>
      </w:r>
      <w:r w:rsidR="00F73A4C" w:rsidRPr="00992146">
        <w:rPr>
          <w:lang w:val="en-US"/>
          <w:rPrChange w:id="7438" w:author="Anusha De" w:date="2022-08-01T14:48:00Z">
            <w:rPr/>
          </w:rPrChange>
        </w:rPr>
        <w:t xml:space="preserve"> </w:t>
      </w:r>
      <w:r w:rsidRPr="00992146">
        <w:rPr>
          <w:lang w:val="en-US"/>
          <w:rPrChange w:id="7439" w:author="Anusha De" w:date="2022-08-01T14:48:00Z">
            <w:rPr/>
          </w:rPrChange>
        </w:rPr>
        <w:t>receive</w:t>
      </w:r>
      <w:r w:rsidR="00F73A4C" w:rsidRPr="00992146">
        <w:rPr>
          <w:lang w:val="en-US"/>
          <w:rPrChange w:id="7440" w:author="Anusha De" w:date="2022-08-01T14:48:00Z">
            <w:rPr/>
          </w:rPrChange>
        </w:rPr>
        <w:t xml:space="preserve"> </w:t>
      </w:r>
      <w:r w:rsidRPr="00992146">
        <w:rPr>
          <w:lang w:val="en-US"/>
          <w:rPrChange w:id="7441" w:author="Anusha De" w:date="2022-08-01T14:48:00Z">
            <w:rPr/>
          </w:rPrChange>
        </w:rPr>
        <w:t>more</w:t>
      </w:r>
      <w:r w:rsidR="00F73A4C" w:rsidRPr="00992146">
        <w:rPr>
          <w:lang w:val="en-US"/>
          <w:rPrChange w:id="7442" w:author="Anusha De" w:date="2022-08-01T14:48:00Z">
            <w:rPr/>
          </w:rPrChange>
        </w:rPr>
        <w:t xml:space="preserve"> </w:t>
      </w:r>
      <w:r w:rsidRPr="00992146">
        <w:rPr>
          <w:lang w:val="en-US"/>
          <w:rPrChange w:id="7443" w:author="Anusha De" w:date="2022-08-01T14:48:00Z">
            <w:rPr/>
          </w:rPrChange>
        </w:rPr>
        <w:t>favourable</w:t>
      </w:r>
      <w:r w:rsidR="00F73A4C" w:rsidRPr="00992146">
        <w:rPr>
          <w:lang w:val="en-US"/>
          <w:rPrChange w:id="7444" w:author="Anusha De" w:date="2022-08-01T14:48:00Z">
            <w:rPr/>
          </w:rPrChange>
        </w:rPr>
        <w:t xml:space="preserve"> </w:t>
      </w:r>
      <w:r w:rsidRPr="00992146">
        <w:rPr>
          <w:lang w:val="en-US"/>
          <w:rPrChange w:id="7445" w:author="Anusha De" w:date="2022-08-01T14:48:00Z">
            <w:rPr/>
          </w:rPrChange>
        </w:rPr>
        <w:t>ratings</w:t>
      </w:r>
      <w:r w:rsidR="00F73A4C" w:rsidRPr="00992146">
        <w:rPr>
          <w:lang w:val="en-US"/>
          <w:rPrChange w:id="7446" w:author="Anusha De" w:date="2022-08-01T14:48:00Z">
            <w:rPr/>
          </w:rPrChange>
        </w:rPr>
        <w:t xml:space="preserve"> </w:t>
      </w:r>
      <w:r w:rsidRPr="00992146">
        <w:rPr>
          <w:lang w:val="en-US"/>
          <w:rPrChange w:id="7447" w:author="Anusha De" w:date="2022-08-01T14:48:00Z">
            <w:rPr/>
          </w:rPrChange>
        </w:rPr>
        <w:t>than</w:t>
      </w:r>
      <w:r w:rsidR="00F73A4C" w:rsidRPr="00992146">
        <w:rPr>
          <w:lang w:val="en-US"/>
          <w:rPrChange w:id="7448" w:author="Anusha De" w:date="2022-08-01T14:48:00Z">
            <w:rPr/>
          </w:rPrChange>
        </w:rPr>
        <w:t xml:space="preserve"> </w:t>
      </w:r>
      <w:r w:rsidRPr="00992146">
        <w:rPr>
          <w:lang w:val="en-US"/>
          <w:rPrChange w:id="7449" w:author="Anusha De" w:date="2022-08-01T14:48:00Z">
            <w:rPr/>
          </w:rPrChange>
        </w:rPr>
        <w:t>their</w:t>
      </w:r>
      <w:r w:rsidR="00F73A4C" w:rsidRPr="00992146">
        <w:rPr>
          <w:lang w:val="en-US"/>
          <w:rPrChange w:id="7450" w:author="Anusha De" w:date="2022-08-01T14:48:00Z">
            <w:rPr/>
          </w:rPrChange>
        </w:rPr>
        <w:t xml:space="preserve"> </w:t>
      </w:r>
      <w:r w:rsidRPr="00992146">
        <w:rPr>
          <w:lang w:val="en-US"/>
          <w:rPrChange w:id="7451" w:author="Anusha De" w:date="2022-08-01T14:48:00Z">
            <w:rPr/>
          </w:rPrChange>
        </w:rPr>
        <w:t>female</w:t>
      </w:r>
      <w:r w:rsidR="00F73A4C" w:rsidRPr="00992146">
        <w:rPr>
          <w:lang w:val="en-US"/>
          <w:rPrChange w:id="7452" w:author="Anusha De" w:date="2022-08-01T14:48:00Z">
            <w:rPr/>
          </w:rPrChange>
        </w:rPr>
        <w:t xml:space="preserve"> </w:t>
      </w:r>
      <w:r w:rsidRPr="00992146">
        <w:rPr>
          <w:lang w:val="en-US"/>
          <w:rPrChange w:id="7453" w:author="Anusha De" w:date="2022-08-01T14:48:00Z">
            <w:rPr/>
          </w:rPrChange>
        </w:rPr>
        <w:t>counterparts.</w:t>
      </w:r>
    </w:p>
    <w:p w14:paraId="5D2688B4" w14:textId="4F118C15" w:rsidR="008E1006" w:rsidRPr="00643A43" w:rsidDel="00302FD3" w:rsidRDefault="008E1006" w:rsidP="00643A43">
      <w:pPr>
        <w:pStyle w:val="1PP"/>
        <w:jc w:val="both"/>
        <w:rPr>
          <w:del w:id="7454" w:author="Steve Wiggins" w:date="2022-07-30T18:02:00Z"/>
        </w:rPr>
      </w:pPr>
    </w:p>
    <w:p w14:paraId="5B0DBCA3" w14:textId="0E654135" w:rsidR="005139B5" w:rsidRPr="00992146" w:rsidRDefault="0081249E">
      <w:pPr>
        <w:rPr>
          <w:lang w:val="en-US"/>
          <w:rPrChange w:id="7455" w:author="Anusha De" w:date="2022-08-01T14:48:00Z">
            <w:rPr/>
          </w:rPrChange>
        </w:rPr>
        <w:pPrChange w:id="7456" w:author="Steve Wiggins" w:date="2022-07-30T18:02:00Z">
          <w:pPr>
            <w:pStyle w:val="1PP"/>
            <w:jc w:val="both"/>
          </w:pPr>
        </w:pPrChange>
      </w:pPr>
      <w:r w:rsidRPr="00992146">
        <w:rPr>
          <w:lang w:val="en-US"/>
          <w:rPrChange w:id="7457" w:author="Anusha De" w:date="2022-08-01T14:48:00Z">
            <w:rPr/>
          </w:rPrChange>
        </w:rPr>
        <w:t>In</w:t>
      </w:r>
      <w:r w:rsidR="00F73A4C" w:rsidRPr="00992146">
        <w:rPr>
          <w:lang w:val="en-US"/>
          <w:rPrChange w:id="7458" w:author="Anusha De" w:date="2022-08-01T14:48:00Z">
            <w:rPr/>
          </w:rPrChange>
        </w:rPr>
        <w:t xml:space="preserve"> </w:t>
      </w:r>
      <w:r w:rsidRPr="00992146">
        <w:rPr>
          <w:lang w:val="en-US"/>
          <w:rPrChange w:id="7459" w:author="Anusha De" w:date="2022-08-01T14:48:00Z">
            <w:rPr/>
          </w:rPrChange>
        </w:rPr>
        <w:t>hypothesis</w:t>
      </w:r>
      <w:r w:rsidR="00F73A4C" w:rsidRPr="00992146">
        <w:rPr>
          <w:lang w:val="en-US"/>
          <w:rPrChange w:id="7460" w:author="Anusha De" w:date="2022-08-01T14:48:00Z">
            <w:rPr/>
          </w:rPrChange>
        </w:rPr>
        <w:t xml:space="preserve"> </w:t>
      </w:r>
      <w:r w:rsidRPr="00992146">
        <w:rPr>
          <w:lang w:val="en-US"/>
          <w:rPrChange w:id="7461" w:author="Anusha De" w:date="2022-08-01T14:48:00Z">
            <w:rPr/>
          </w:rPrChange>
        </w:rPr>
        <w:t>4,</w:t>
      </w:r>
      <w:r w:rsidR="00F73A4C" w:rsidRPr="00992146">
        <w:rPr>
          <w:lang w:val="en-US"/>
          <w:rPrChange w:id="7462" w:author="Anusha De" w:date="2022-08-01T14:48:00Z">
            <w:rPr/>
          </w:rPrChange>
        </w:rPr>
        <w:t xml:space="preserve"> </w:t>
      </w:r>
      <w:r w:rsidRPr="00992146">
        <w:rPr>
          <w:lang w:val="en-US"/>
          <w:rPrChange w:id="7463" w:author="Anusha De" w:date="2022-08-01T14:48:00Z">
            <w:rPr/>
          </w:rPrChange>
        </w:rPr>
        <w:t>ratings</w:t>
      </w:r>
      <w:r w:rsidR="00F73A4C" w:rsidRPr="00992146">
        <w:rPr>
          <w:lang w:val="en-US"/>
          <w:rPrChange w:id="7464" w:author="Anusha De" w:date="2022-08-01T14:48:00Z">
            <w:rPr/>
          </w:rPrChange>
        </w:rPr>
        <w:t xml:space="preserve"> </w:t>
      </w:r>
      <w:r w:rsidRPr="00992146">
        <w:rPr>
          <w:lang w:val="en-US"/>
          <w:rPrChange w:id="7465" w:author="Anusha De" w:date="2022-08-01T14:48:00Z">
            <w:rPr/>
          </w:rPrChange>
        </w:rPr>
        <w:t>received</w:t>
      </w:r>
      <w:r w:rsidR="00F73A4C" w:rsidRPr="00992146">
        <w:rPr>
          <w:lang w:val="en-US"/>
          <w:rPrChange w:id="7466" w:author="Anusha De" w:date="2022-08-01T14:48:00Z">
            <w:rPr/>
          </w:rPrChange>
        </w:rPr>
        <w:t xml:space="preserve"> </w:t>
      </w:r>
      <w:r w:rsidRPr="00992146">
        <w:rPr>
          <w:lang w:val="en-US"/>
          <w:rPrChange w:id="7467" w:author="Anusha De" w:date="2022-08-01T14:48:00Z">
            <w:rPr/>
          </w:rPrChange>
        </w:rPr>
        <w:t>from</w:t>
      </w:r>
      <w:r w:rsidR="00F73A4C" w:rsidRPr="00992146">
        <w:rPr>
          <w:lang w:val="en-US"/>
          <w:rPrChange w:id="7468" w:author="Anusha De" w:date="2022-08-01T14:48:00Z">
            <w:rPr/>
          </w:rPrChange>
        </w:rPr>
        <w:t xml:space="preserve"> </w:t>
      </w:r>
      <w:r w:rsidRPr="00992146">
        <w:rPr>
          <w:lang w:val="en-US"/>
          <w:rPrChange w:id="7469" w:author="Anusha De" w:date="2022-08-01T14:48:00Z">
            <w:rPr/>
          </w:rPrChange>
        </w:rPr>
        <w:t>farmers</w:t>
      </w:r>
      <w:r w:rsidR="00F73A4C" w:rsidRPr="00992146">
        <w:rPr>
          <w:lang w:val="en-US"/>
          <w:rPrChange w:id="7470" w:author="Anusha De" w:date="2022-08-01T14:48:00Z">
            <w:rPr/>
          </w:rPrChange>
        </w:rPr>
        <w:t xml:space="preserve"> </w:t>
      </w:r>
      <w:r w:rsidRPr="00992146">
        <w:rPr>
          <w:lang w:val="en-US"/>
          <w:rPrChange w:id="7471" w:author="Anusha De" w:date="2022-08-01T14:48:00Z">
            <w:rPr/>
          </w:rPrChange>
        </w:rPr>
        <w:t>by</w:t>
      </w:r>
      <w:r w:rsidR="00F73A4C" w:rsidRPr="00992146">
        <w:rPr>
          <w:lang w:val="en-US"/>
          <w:rPrChange w:id="7472" w:author="Anusha De" w:date="2022-08-01T14:48:00Z">
            <w:rPr/>
          </w:rPrChange>
        </w:rPr>
        <w:t xml:space="preserve"> </w:t>
      </w:r>
      <w:r w:rsidRPr="00992146">
        <w:rPr>
          <w:lang w:val="en-US"/>
          <w:rPrChange w:id="7473" w:author="Anusha De" w:date="2022-08-01T14:48:00Z">
            <w:rPr/>
          </w:rPrChange>
        </w:rPr>
        <w:t>female</w:t>
      </w:r>
      <w:r w:rsidR="00F73A4C" w:rsidRPr="00992146">
        <w:rPr>
          <w:lang w:val="en-US"/>
          <w:rPrChange w:id="7474" w:author="Anusha De" w:date="2022-08-01T14:48:00Z">
            <w:rPr/>
          </w:rPrChange>
        </w:rPr>
        <w:t xml:space="preserve"> </w:t>
      </w:r>
      <w:r w:rsidRPr="00992146">
        <w:rPr>
          <w:lang w:val="en-US"/>
          <w:rPrChange w:id="7475" w:author="Anusha De" w:date="2022-08-01T14:48:00Z">
            <w:rPr/>
          </w:rPrChange>
        </w:rPr>
        <w:t>agro-input</w:t>
      </w:r>
      <w:r w:rsidR="00F73A4C" w:rsidRPr="00992146">
        <w:rPr>
          <w:lang w:val="en-US"/>
          <w:rPrChange w:id="7476" w:author="Anusha De" w:date="2022-08-01T14:48:00Z">
            <w:rPr/>
          </w:rPrChange>
        </w:rPr>
        <w:t xml:space="preserve"> </w:t>
      </w:r>
      <w:r w:rsidRPr="00992146">
        <w:rPr>
          <w:lang w:val="en-US"/>
          <w:rPrChange w:id="7477" w:author="Anusha De" w:date="2022-08-01T14:48:00Z">
            <w:rPr/>
          </w:rPrChange>
        </w:rPr>
        <w:t>dealers,</w:t>
      </w:r>
      <w:r w:rsidR="00F73A4C" w:rsidRPr="00992146">
        <w:rPr>
          <w:lang w:val="en-US"/>
          <w:rPrChange w:id="7478" w:author="Anusha De" w:date="2022-08-01T14:48:00Z">
            <w:rPr/>
          </w:rPrChange>
        </w:rPr>
        <w:t xml:space="preserve"> </w:t>
      </w:r>
      <w:r w:rsidRPr="00992146">
        <w:rPr>
          <w:lang w:val="en-US"/>
          <w:rPrChange w:id="7479" w:author="Anusha De" w:date="2022-08-01T14:48:00Z">
            <w:rPr/>
          </w:rPrChange>
        </w:rPr>
        <w:t>traders,</w:t>
      </w:r>
      <w:r w:rsidR="00F73A4C" w:rsidRPr="00992146">
        <w:rPr>
          <w:lang w:val="en-US"/>
          <w:rPrChange w:id="7480" w:author="Anusha De" w:date="2022-08-01T14:48:00Z">
            <w:rPr/>
          </w:rPrChange>
        </w:rPr>
        <w:t xml:space="preserve"> </w:t>
      </w:r>
      <w:r w:rsidRPr="00992146">
        <w:rPr>
          <w:lang w:val="en-US"/>
          <w:rPrChange w:id="7481" w:author="Anusha De" w:date="2022-08-01T14:48:00Z">
            <w:rPr/>
          </w:rPrChange>
        </w:rPr>
        <w:t>and</w:t>
      </w:r>
      <w:r w:rsidR="00F73A4C" w:rsidRPr="00992146">
        <w:rPr>
          <w:lang w:val="en-US"/>
          <w:rPrChange w:id="7482" w:author="Anusha De" w:date="2022-08-01T14:48:00Z">
            <w:rPr/>
          </w:rPrChange>
        </w:rPr>
        <w:t xml:space="preserve"> </w:t>
      </w:r>
      <w:r w:rsidRPr="00992146">
        <w:rPr>
          <w:lang w:val="en-US"/>
          <w:rPrChange w:id="7483" w:author="Anusha De" w:date="2022-08-01T14:48:00Z">
            <w:rPr/>
          </w:rPrChange>
        </w:rPr>
        <w:t>processors</w:t>
      </w:r>
      <w:r w:rsidR="00F73A4C" w:rsidRPr="00992146">
        <w:rPr>
          <w:lang w:val="en-US"/>
          <w:rPrChange w:id="7484" w:author="Anusha De" w:date="2022-08-01T14:48:00Z">
            <w:rPr/>
          </w:rPrChange>
        </w:rPr>
        <w:t xml:space="preserve"> </w:t>
      </w:r>
      <w:r w:rsidRPr="00992146">
        <w:rPr>
          <w:lang w:val="en-US"/>
          <w:rPrChange w:id="7485" w:author="Anusha De" w:date="2022-08-01T14:48:00Z">
            <w:rPr/>
          </w:rPrChange>
        </w:rPr>
        <w:t>are</w:t>
      </w:r>
      <w:r w:rsidR="00F73A4C" w:rsidRPr="00992146">
        <w:rPr>
          <w:lang w:val="en-US"/>
          <w:rPrChange w:id="7486" w:author="Anusha De" w:date="2022-08-01T14:48:00Z">
            <w:rPr/>
          </w:rPrChange>
        </w:rPr>
        <w:t xml:space="preserve"> </w:t>
      </w:r>
      <w:r w:rsidRPr="00992146">
        <w:rPr>
          <w:lang w:val="en-US"/>
          <w:rPrChange w:id="7487" w:author="Anusha De" w:date="2022-08-01T14:48:00Z">
            <w:rPr/>
          </w:rPrChange>
        </w:rPr>
        <w:t>compared</w:t>
      </w:r>
      <w:r w:rsidR="00F73A4C" w:rsidRPr="00992146">
        <w:rPr>
          <w:lang w:val="en-US"/>
          <w:rPrChange w:id="7488" w:author="Anusha De" w:date="2022-08-01T14:48:00Z">
            <w:rPr/>
          </w:rPrChange>
        </w:rPr>
        <w:t xml:space="preserve"> </w:t>
      </w:r>
      <w:r w:rsidRPr="00992146">
        <w:rPr>
          <w:lang w:val="en-US"/>
          <w:rPrChange w:id="7489" w:author="Anusha De" w:date="2022-08-01T14:48:00Z">
            <w:rPr/>
          </w:rPrChange>
        </w:rPr>
        <w:t>to</w:t>
      </w:r>
      <w:r w:rsidR="00F73A4C" w:rsidRPr="00992146">
        <w:rPr>
          <w:lang w:val="en-US"/>
          <w:rPrChange w:id="7490" w:author="Anusha De" w:date="2022-08-01T14:48:00Z">
            <w:rPr/>
          </w:rPrChange>
        </w:rPr>
        <w:t xml:space="preserve"> </w:t>
      </w:r>
      <w:r w:rsidRPr="00992146">
        <w:rPr>
          <w:lang w:val="en-US"/>
          <w:rPrChange w:id="7491" w:author="Anusha De" w:date="2022-08-01T14:48:00Z">
            <w:rPr/>
          </w:rPrChange>
        </w:rPr>
        <w:t>ratings</w:t>
      </w:r>
      <w:r w:rsidR="00F73A4C" w:rsidRPr="00992146">
        <w:rPr>
          <w:lang w:val="en-US"/>
          <w:rPrChange w:id="7492" w:author="Anusha De" w:date="2022-08-01T14:48:00Z">
            <w:rPr/>
          </w:rPrChange>
        </w:rPr>
        <w:t xml:space="preserve"> </w:t>
      </w:r>
      <w:r w:rsidRPr="00992146">
        <w:rPr>
          <w:lang w:val="en-US"/>
          <w:rPrChange w:id="7493" w:author="Anusha De" w:date="2022-08-01T14:48:00Z">
            <w:rPr/>
          </w:rPrChange>
        </w:rPr>
        <w:t>received</w:t>
      </w:r>
      <w:r w:rsidR="00F73A4C" w:rsidRPr="00992146">
        <w:rPr>
          <w:lang w:val="en-US"/>
          <w:rPrChange w:id="7494" w:author="Anusha De" w:date="2022-08-01T14:48:00Z">
            <w:rPr/>
          </w:rPrChange>
        </w:rPr>
        <w:t xml:space="preserve"> </w:t>
      </w:r>
      <w:r w:rsidRPr="00992146">
        <w:rPr>
          <w:lang w:val="en-US"/>
          <w:rPrChange w:id="7495" w:author="Anusha De" w:date="2022-08-01T14:48:00Z">
            <w:rPr/>
          </w:rPrChange>
        </w:rPr>
        <w:t>from</w:t>
      </w:r>
      <w:r w:rsidR="00F73A4C" w:rsidRPr="00992146">
        <w:rPr>
          <w:lang w:val="en-US"/>
          <w:rPrChange w:id="7496" w:author="Anusha De" w:date="2022-08-01T14:48:00Z">
            <w:rPr/>
          </w:rPrChange>
        </w:rPr>
        <w:t xml:space="preserve"> </w:t>
      </w:r>
      <w:r w:rsidRPr="00992146">
        <w:rPr>
          <w:lang w:val="en-US"/>
          <w:rPrChange w:id="7497" w:author="Anusha De" w:date="2022-08-01T14:48:00Z">
            <w:rPr/>
          </w:rPrChange>
        </w:rPr>
        <w:t>farmers</w:t>
      </w:r>
      <w:r w:rsidR="00F73A4C" w:rsidRPr="00992146">
        <w:rPr>
          <w:lang w:val="en-US"/>
          <w:rPrChange w:id="7498" w:author="Anusha De" w:date="2022-08-01T14:48:00Z">
            <w:rPr/>
          </w:rPrChange>
        </w:rPr>
        <w:t xml:space="preserve"> </w:t>
      </w:r>
      <w:r w:rsidRPr="00992146">
        <w:rPr>
          <w:lang w:val="en-US"/>
          <w:rPrChange w:id="7499" w:author="Anusha De" w:date="2022-08-01T14:48:00Z">
            <w:rPr/>
          </w:rPrChange>
        </w:rPr>
        <w:t>by</w:t>
      </w:r>
      <w:r w:rsidR="00F73A4C" w:rsidRPr="00992146">
        <w:rPr>
          <w:lang w:val="en-US"/>
          <w:rPrChange w:id="7500" w:author="Anusha De" w:date="2022-08-01T14:48:00Z">
            <w:rPr/>
          </w:rPrChange>
        </w:rPr>
        <w:t xml:space="preserve"> </w:t>
      </w:r>
      <w:r w:rsidRPr="00992146">
        <w:rPr>
          <w:lang w:val="en-US"/>
          <w:rPrChange w:id="7501" w:author="Anusha De" w:date="2022-08-01T14:48:00Z">
            <w:rPr/>
          </w:rPrChange>
        </w:rPr>
        <w:t>their</w:t>
      </w:r>
      <w:r w:rsidR="00F73A4C" w:rsidRPr="00992146">
        <w:rPr>
          <w:lang w:val="en-US"/>
          <w:rPrChange w:id="7502" w:author="Anusha De" w:date="2022-08-01T14:48:00Z">
            <w:rPr/>
          </w:rPrChange>
        </w:rPr>
        <w:t xml:space="preserve"> </w:t>
      </w:r>
      <w:r w:rsidRPr="00992146">
        <w:rPr>
          <w:lang w:val="en-US"/>
          <w:rPrChange w:id="7503" w:author="Anusha De" w:date="2022-08-01T14:48:00Z">
            <w:rPr/>
          </w:rPrChange>
        </w:rPr>
        <w:t>male</w:t>
      </w:r>
      <w:r w:rsidR="00F73A4C" w:rsidRPr="00992146">
        <w:rPr>
          <w:lang w:val="en-US"/>
          <w:rPrChange w:id="7504" w:author="Anusha De" w:date="2022-08-01T14:48:00Z">
            <w:rPr/>
          </w:rPrChange>
        </w:rPr>
        <w:t xml:space="preserve"> </w:t>
      </w:r>
      <w:r w:rsidRPr="00992146">
        <w:rPr>
          <w:lang w:val="en-US"/>
          <w:rPrChange w:id="7505" w:author="Anusha De" w:date="2022-08-01T14:48:00Z">
            <w:rPr/>
          </w:rPrChange>
        </w:rPr>
        <w:t>counterparts.</w:t>
      </w:r>
      <w:r w:rsidR="00F73A4C" w:rsidRPr="00992146">
        <w:rPr>
          <w:lang w:val="en-US"/>
          <w:rPrChange w:id="7506" w:author="Anusha De" w:date="2022-08-01T14:48:00Z">
            <w:rPr/>
          </w:rPrChange>
        </w:rPr>
        <w:t xml:space="preserve"> </w:t>
      </w:r>
      <w:r w:rsidRPr="00992146">
        <w:rPr>
          <w:lang w:val="en-US"/>
          <w:rPrChange w:id="7507" w:author="Anusha De" w:date="2022-08-01T14:48:00Z">
            <w:rPr/>
          </w:rPrChange>
        </w:rPr>
        <w:t>The</w:t>
      </w:r>
      <w:r w:rsidR="00F73A4C" w:rsidRPr="00992146">
        <w:rPr>
          <w:lang w:val="en-US"/>
          <w:rPrChange w:id="7508" w:author="Anusha De" w:date="2022-08-01T14:48:00Z">
            <w:rPr/>
          </w:rPrChange>
        </w:rPr>
        <w:t xml:space="preserve"> </w:t>
      </w:r>
      <w:r w:rsidRPr="00992146">
        <w:rPr>
          <w:lang w:val="en-US"/>
          <w:rPrChange w:id="7509" w:author="Anusha De" w:date="2022-08-01T14:48:00Z">
            <w:rPr/>
          </w:rPrChange>
        </w:rPr>
        <w:t>fact</w:t>
      </w:r>
      <w:r w:rsidR="00F73A4C" w:rsidRPr="00992146">
        <w:rPr>
          <w:lang w:val="en-US"/>
          <w:rPrChange w:id="7510" w:author="Anusha De" w:date="2022-08-01T14:48:00Z">
            <w:rPr/>
          </w:rPrChange>
        </w:rPr>
        <w:t xml:space="preserve"> </w:t>
      </w:r>
      <w:r w:rsidRPr="00992146">
        <w:rPr>
          <w:lang w:val="en-US"/>
          <w:rPrChange w:id="7511" w:author="Anusha De" w:date="2022-08-01T14:48:00Z">
            <w:rPr/>
          </w:rPrChange>
        </w:rPr>
        <w:t>that</w:t>
      </w:r>
      <w:r w:rsidR="00F73A4C" w:rsidRPr="00992146">
        <w:rPr>
          <w:lang w:val="en-US"/>
          <w:rPrChange w:id="7512" w:author="Anusha De" w:date="2022-08-01T14:48:00Z">
            <w:rPr/>
          </w:rPrChange>
        </w:rPr>
        <w:t xml:space="preserve"> </w:t>
      </w:r>
      <w:r w:rsidRPr="00992146">
        <w:rPr>
          <w:lang w:val="en-US"/>
          <w:rPrChange w:id="7513" w:author="Anusha De" w:date="2022-08-01T14:48:00Z">
            <w:rPr/>
          </w:rPrChange>
        </w:rPr>
        <w:t>women</w:t>
      </w:r>
      <w:r w:rsidR="00F73A4C" w:rsidRPr="00992146">
        <w:rPr>
          <w:lang w:val="en-US"/>
          <w:rPrChange w:id="7514" w:author="Anusha De" w:date="2022-08-01T14:48:00Z">
            <w:rPr/>
          </w:rPrChange>
        </w:rPr>
        <w:t xml:space="preserve"> </w:t>
      </w:r>
      <w:r w:rsidRPr="00992146">
        <w:rPr>
          <w:lang w:val="en-US"/>
          <w:rPrChange w:id="7515" w:author="Anusha De" w:date="2022-08-01T14:48:00Z">
            <w:rPr/>
          </w:rPrChange>
        </w:rPr>
        <w:t>are</w:t>
      </w:r>
      <w:r w:rsidR="00F73A4C" w:rsidRPr="00992146">
        <w:rPr>
          <w:lang w:val="en-US"/>
          <w:rPrChange w:id="7516" w:author="Anusha De" w:date="2022-08-01T14:48:00Z">
            <w:rPr/>
          </w:rPrChange>
        </w:rPr>
        <w:t xml:space="preserve"> </w:t>
      </w:r>
      <w:r w:rsidRPr="00992146">
        <w:rPr>
          <w:lang w:val="en-US"/>
          <w:rPrChange w:id="7517" w:author="Anusha De" w:date="2022-08-01T14:48:00Z">
            <w:rPr/>
          </w:rPrChange>
        </w:rPr>
        <w:t>held</w:t>
      </w:r>
      <w:r w:rsidR="00F73A4C" w:rsidRPr="00992146">
        <w:rPr>
          <w:lang w:val="en-US"/>
          <w:rPrChange w:id="7518" w:author="Anusha De" w:date="2022-08-01T14:48:00Z">
            <w:rPr/>
          </w:rPrChange>
        </w:rPr>
        <w:t xml:space="preserve"> </w:t>
      </w:r>
      <w:r w:rsidRPr="00992146">
        <w:rPr>
          <w:lang w:val="en-US"/>
          <w:rPrChange w:id="7519" w:author="Anusha De" w:date="2022-08-01T14:48:00Z">
            <w:rPr/>
          </w:rPrChange>
        </w:rPr>
        <w:t>to</w:t>
      </w:r>
      <w:r w:rsidR="00F73A4C" w:rsidRPr="00992146">
        <w:rPr>
          <w:lang w:val="en-US"/>
          <w:rPrChange w:id="7520" w:author="Anusha De" w:date="2022-08-01T14:48:00Z">
            <w:rPr/>
          </w:rPrChange>
        </w:rPr>
        <w:t xml:space="preserve"> </w:t>
      </w:r>
      <w:r w:rsidRPr="00992146">
        <w:rPr>
          <w:lang w:val="en-US"/>
          <w:rPrChange w:id="7521" w:author="Anusha De" w:date="2022-08-01T14:48:00Z">
            <w:rPr/>
          </w:rPrChange>
        </w:rPr>
        <w:t>more</w:t>
      </w:r>
      <w:r w:rsidR="00F73A4C" w:rsidRPr="00992146">
        <w:rPr>
          <w:lang w:val="en-US"/>
          <w:rPrChange w:id="7522" w:author="Anusha De" w:date="2022-08-01T14:48:00Z">
            <w:rPr/>
          </w:rPrChange>
        </w:rPr>
        <w:t xml:space="preserve"> </w:t>
      </w:r>
      <w:r w:rsidRPr="00992146">
        <w:rPr>
          <w:lang w:val="en-US"/>
          <w:rPrChange w:id="7523" w:author="Anusha De" w:date="2022-08-01T14:48:00Z">
            <w:rPr/>
          </w:rPrChange>
        </w:rPr>
        <w:t>stringent</w:t>
      </w:r>
      <w:r w:rsidR="00F73A4C" w:rsidRPr="00992146">
        <w:rPr>
          <w:lang w:val="en-US"/>
          <w:rPrChange w:id="7524" w:author="Anusha De" w:date="2022-08-01T14:48:00Z">
            <w:rPr/>
          </w:rPrChange>
        </w:rPr>
        <w:t xml:space="preserve"> </w:t>
      </w:r>
      <w:r w:rsidRPr="00992146">
        <w:rPr>
          <w:lang w:val="en-US"/>
          <w:rPrChange w:id="7525" w:author="Anusha De" w:date="2022-08-01T14:48:00Z">
            <w:rPr/>
          </w:rPrChange>
        </w:rPr>
        <w:t>standards</w:t>
      </w:r>
      <w:r w:rsidR="00F73A4C" w:rsidRPr="00992146">
        <w:rPr>
          <w:lang w:val="en-US"/>
          <w:rPrChange w:id="7526" w:author="Anusha De" w:date="2022-08-01T14:48:00Z">
            <w:rPr/>
          </w:rPrChange>
        </w:rPr>
        <w:t xml:space="preserve"> </w:t>
      </w:r>
      <w:r w:rsidRPr="00992146">
        <w:rPr>
          <w:lang w:val="en-US"/>
          <w:rPrChange w:id="7527" w:author="Anusha De" w:date="2022-08-01T14:48:00Z">
            <w:rPr/>
          </w:rPrChange>
        </w:rPr>
        <w:t>than</w:t>
      </w:r>
      <w:r w:rsidR="00F73A4C" w:rsidRPr="00992146">
        <w:rPr>
          <w:lang w:val="en-US"/>
          <w:rPrChange w:id="7528" w:author="Anusha De" w:date="2022-08-01T14:48:00Z">
            <w:rPr/>
          </w:rPrChange>
        </w:rPr>
        <w:t xml:space="preserve"> </w:t>
      </w:r>
      <w:r w:rsidRPr="00992146">
        <w:rPr>
          <w:lang w:val="en-US"/>
          <w:rPrChange w:id="7529" w:author="Anusha De" w:date="2022-08-01T14:48:00Z">
            <w:rPr/>
          </w:rPrChange>
        </w:rPr>
        <w:t>men</w:t>
      </w:r>
      <w:r w:rsidR="00F73A4C" w:rsidRPr="00992146">
        <w:rPr>
          <w:lang w:val="en-US"/>
          <w:rPrChange w:id="7530" w:author="Anusha De" w:date="2022-08-01T14:48:00Z">
            <w:rPr/>
          </w:rPrChange>
        </w:rPr>
        <w:t xml:space="preserve"> </w:t>
      </w:r>
      <w:r w:rsidRPr="00992146">
        <w:rPr>
          <w:lang w:val="en-US"/>
          <w:rPrChange w:id="7531" w:author="Anusha De" w:date="2022-08-01T14:48:00Z">
            <w:rPr/>
          </w:rPrChange>
        </w:rPr>
        <w:t>has</w:t>
      </w:r>
      <w:r w:rsidR="00F73A4C" w:rsidRPr="00992146">
        <w:rPr>
          <w:lang w:val="en-US"/>
          <w:rPrChange w:id="7532" w:author="Anusha De" w:date="2022-08-01T14:48:00Z">
            <w:rPr/>
          </w:rPrChange>
        </w:rPr>
        <w:t xml:space="preserve"> </w:t>
      </w:r>
      <w:r w:rsidRPr="00992146">
        <w:rPr>
          <w:lang w:val="en-US"/>
          <w:rPrChange w:id="7533" w:author="Anusha De" w:date="2022-08-01T14:48:00Z">
            <w:rPr/>
          </w:rPrChange>
        </w:rPr>
        <w:t>been</w:t>
      </w:r>
      <w:r w:rsidR="00F73A4C" w:rsidRPr="00992146">
        <w:rPr>
          <w:lang w:val="en-US"/>
          <w:rPrChange w:id="7534" w:author="Anusha De" w:date="2022-08-01T14:48:00Z">
            <w:rPr/>
          </w:rPrChange>
        </w:rPr>
        <w:t xml:space="preserve"> </w:t>
      </w:r>
      <w:r w:rsidRPr="00992146">
        <w:rPr>
          <w:lang w:val="en-US"/>
          <w:rPrChange w:id="7535" w:author="Anusha De" w:date="2022-08-01T14:48:00Z">
            <w:rPr/>
          </w:rPrChange>
        </w:rPr>
        <w:t>repeatedly</w:t>
      </w:r>
      <w:r w:rsidR="00F73A4C" w:rsidRPr="00992146">
        <w:rPr>
          <w:lang w:val="en-US"/>
          <w:rPrChange w:id="7536" w:author="Anusha De" w:date="2022-08-01T14:48:00Z">
            <w:rPr/>
          </w:rPrChange>
        </w:rPr>
        <w:t xml:space="preserve"> </w:t>
      </w:r>
      <w:r w:rsidRPr="00992146">
        <w:rPr>
          <w:lang w:val="en-US"/>
          <w:rPrChange w:id="7537" w:author="Anusha De" w:date="2022-08-01T14:48:00Z">
            <w:rPr/>
          </w:rPrChange>
        </w:rPr>
        <w:t>established</w:t>
      </w:r>
      <w:r w:rsidR="00F73A4C" w:rsidRPr="00992146">
        <w:rPr>
          <w:lang w:val="en-US"/>
          <w:rPrChange w:id="7538" w:author="Anusha De" w:date="2022-08-01T14:48:00Z">
            <w:rPr/>
          </w:rPrChange>
        </w:rPr>
        <w:t xml:space="preserve"> </w:t>
      </w:r>
      <w:r w:rsidRPr="00992146">
        <w:rPr>
          <w:lang w:val="en-US"/>
          <w:rPrChange w:id="7539" w:author="Anusha De" w:date="2022-08-01T14:48:00Z">
            <w:rPr/>
          </w:rPrChange>
        </w:rPr>
        <w:t>over</w:t>
      </w:r>
      <w:r w:rsidR="00F73A4C" w:rsidRPr="00992146">
        <w:rPr>
          <w:lang w:val="en-US"/>
          <w:rPrChange w:id="7540" w:author="Anusha De" w:date="2022-08-01T14:48:00Z">
            <w:rPr/>
          </w:rPrChange>
        </w:rPr>
        <w:t xml:space="preserve"> </w:t>
      </w:r>
      <w:r w:rsidRPr="00992146">
        <w:rPr>
          <w:lang w:val="en-US"/>
          <w:rPrChange w:id="7541" w:author="Anusha De" w:date="2022-08-01T14:48:00Z">
            <w:rPr/>
          </w:rPrChange>
        </w:rPr>
        <w:t>time.</w:t>
      </w:r>
      <w:r w:rsidR="00F73A4C" w:rsidRPr="00992146">
        <w:rPr>
          <w:lang w:val="en-US"/>
          <w:rPrChange w:id="7542" w:author="Anusha De" w:date="2022-08-01T14:48:00Z">
            <w:rPr/>
          </w:rPrChange>
        </w:rPr>
        <w:t xml:space="preserve"> </w:t>
      </w:r>
      <w:r>
        <w:fldChar w:fldCharType="begin"/>
      </w:r>
      <w:r w:rsidRPr="00992146">
        <w:rPr>
          <w:lang w:val="en-US"/>
          <w:rPrChange w:id="7543" w:author="Anusha De" w:date="2022-08-01T14:48:00Z">
            <w:rPr/>
          </w:rPrChange>
        </w:rPr>
        <w:instrText xml:space="preserve"> HYPERLINK \l "_bookmark43" </w:instrText>
      </w:r>
      <w:r>
        <w:fldChar w:fldCharType="separate"/>
      </w:r>
      <w:proofErr w:type="spellStart"/>
      <w:r w:rsidRPr="00992146">
        <w:rPr>
          <w:lang w:val="en-US"/>
          <w:rPrChange w:id="7544" w:author="Anusha De" w:date="2022-08-01T14:48:00Z">
            <w:rPr/>
          </w:rPrChange>
        </w:rPr>
        <w:t>Lyness</w:t>
      </w:r>
      <w:proofErr w:type="spellEnd"/>
      <w:r w:rsidR="00F73A4C" w:rsidRPr="00992146">
        <w:rPr>
          <w:lang w:val="en-US"/>
          <w:rPrChange w:id="7545" w:author="Anusha De" w:date="2022-08-01T14:48:00Z">
            <w:rPr/>
          </w:rPrChange>
        </w:rPr>
        <w:t xml:space="preserve"> </w:t>
      </w:r>
      <w:r w:rsidRPr="00992146">
        <w:rPr>
          <w:lang w:val="en-US"/>
          <w:rPrChange w:id="7546" w:author="Anusha De" w:date="2022-08-01T14:48:00Z">
            <w:rPr/>
          </w:rPrChange>
        </w:rPr>
        <w:t>and</w:t>
      </w:r>
      <w:r w:rsidR="00F73A4C" w:rsidRPr="00992146">
        <w:rPr>
          <w:lang w:val="en-US"/>
          <w:rPrChange w:id="7547" w:author="Anusha De" w:date="2022-08-01T14:48:00Z">
            <w:rPr/>
          </w:rPrChange>
        </w:rPr>
        <w:t xml:space="preserve"> </w:t>
      </w:r>
      <w:r w:rsidRPr="00992146">
        <w:rPr>
          <w:lang w:val="en-US"/>
          <w:rPrChange w:id="7548" w:author="Anusha De" w:date="2022-08-01T14:48:00Z">
            <w:rPr/>
          </w:rPrChange>
        </w:rPr>
        <w:t>Heilman</w:t>
      </w:r>
      <w:r w:rsidR="00F73A4C" w:rsidRPr="00992146">
        <w:rPr>
          <w:lang w:val="en-US"/>
          <w:rPrChange w:id="7549" w:author="Anusha De" w:date="2022-08-01T14:48:00Z">
            <w:rPr/>
          </w:rPrChange>
        </w:rPr>
        <w:t xml:space="preserve"> </w:t>
      </w:r>
      <w:r>
        <w:fldChar w:fldCharType="end"/>
      </w:r>
      <w:r w:rsidRPr="00992146">
        <w:rPr>
          <w:lang w:val="en-US"/>
          <w:rPrChange w:id="7550" w:author="Anusha De" w:date="2022-08-01T14:48:00Z">
            <w:rPr/>
          </w:rPrChange>
        </w:rPr>
        <w:t>(</w:t>
      </w:r>
      <w:r>
        <w:fldChar w:fldCharType="begin"/>
      </w:r>
      <w:r w:rsidRPr="00992146">
        <w:rPr>
          <w:lang w:val="en-US"/>
          <w:rPrChange w:id="7551" w:author="Anusha De" w:date="2022-08-01T14:48:00Z">
            <w:rPr/>
          </w:rPrChange>
        </w:rPr>
        <w:instrText xml:space="preserve"> HYPERLINK \l "_bookmark43" </w:instrText>
      </w:r>
      <w:r>
        <w:fldChar w:fldCharType="separate"/>
      </w:r>
      <w:r w:rsidRPr="00992146">
        <w:rPr>
          <w:lang w:val="en-US"/>
          <w:rPrChange w:id="7552" w:author="Anusha De" w:date="2022-08-01T14:48:00Z">
            <w:rPr/>
          </w:rPrChange>
        </w:rPr>
        <w:t>2006</w:t>
      </w:r>
      <w:r>
        <w:fldChar w:fldCharType="end"/>
      </w:r>
      <w:r w:rsidRPr="00992146">
        <w:rPr>
          <w:lang w:val="en-US"/>
          <w:rPrChange w:id="7553" w:author="Anusha De" w:date="2022-08-01T14:48:00Z">
            <w:rPr/>
          </w:rPrChange>
        </w:rPr>
        <w:t>)</w:t>
      </w:r>
      <w:r w:rsidR="00F73A4C" w:rsidRPr="00992146">
        <w:rPr>
          <w:lang w:val="en-US"/>
          <w:rPrChange w:id="7554" w:author="Anusha De" w:date="2022-08-01T14:48:00Z">
            <w:rPr/>
          </w:rPrChange>
        </w:rPr>
        <w:t xml:space="preserve"> </w:t>
      </w:r>
      <w:r w:rsidRPr="00992146">
        <w:rPr>
          <w:lang w:val="en-US"/>
          <w:rPrChange w:id="7555" w:author="Anusha De" w:date="2022-08-01T14:48:00Z">
            <w:rPr/>
          </w:rPrChange>
        </w:rPr>
        <w:t>found</w:t>
      </w:r>
      <w:r w:rsidR="00F73A4C" w:rsidRPr="00992146">
        <w:rPr>
          <w:lang w:val="en-US"/>
          <w:rPrChange w:id="7556" w:author="Anusha De" w:date="2022-08-01T14:48:00Z">
            <w:rPr/>
          </w:rPrChange>
        </w:rPr>
        <w:t xml:space="preserve"> </w:t>
      </w:r>
      <w:r w:rsidRPr="00992146">
        <w:rPr>
          <w:lang w:val="en-US"/>
          <w:rPrChange w:id="7557" w:author="Anusha De" w:date="2022-08-01T14:48:00Z">
            <w:rPr/>
          </w:rPrChange>
        </w:rPr>
        <w:t>that</w:t>
      </w:r>
      <w:r w:rsidR="00F73A4C" w:rsidRPr="00992146">
        <w:rPr>
          <w:lang w:val="en-US"/>
          <w:rPrChange w:id="7558" w:author="Anusha De" w:date="2022-08-01T14:48:00Z">
            <w:rPr/>
          </w:rPrChange>
        </w:rPr>
        <w:t xml:space="preserve"> </w:t>
      </w:r>
      <w:r w:rsidRPr="00992146">
        <w:rPr>
          <w:lang w:val="en-US"/>
          <w:rPrChange w:id="7559" w:author="Anusha De" w:date="2022-08-01T14:48:00Z">
            <w:rPr/>
          </w:rPrChange>
        </w:rPr>
        <w:t>female</w:t>
      </w:r>
      <w:r w:rsidR="00F73A4C" w:rsidRPr="00992146">
        <w:rPr>
          <w:lang w:val="en-US"/>
          <w:rPrChange w:id="7560" w:author="Anusha De" w:date="2022-08-01T14:48:00Z">
            <w:rPr/>
          </w:rPrChange>
        </w:rPr>
        <w:t xml:space="preserve"> </w:t>
      </w:r>
      <w:r w:rsidRPr="00992146">
        <w:rPr>
          <w:lang w:val="en-US"/>
          <w:rPrChange w:id="7561" w:author="Anusha De" w:date="2022-08-01T14:48:00Z">
            <w:rPr/>
          </w:rPrChange>
        </w:rPr>
        <w:t>managers</w:t>
      </w:r>
      <w:r w:rsidR="00F73A4C" w:rsidRPr="00992146">
        <w:rPr>
          <w:lang w:val="en-US"/>
          <w:rPrChange w:id="7562" w:author="Anusha De" w:date="2022-08-01T14:48:00Z">
            <w:rPr/>
          </w:rPrChange>
        </w:rPr>
        <w:t xml:space="preserve"> </w:t>
      </w:r>
      <w:r w:rsidRPr="00992146">
        <w:rPr>
          <w:lang w:val="en-US"/>
          <w:rPrChange w:id="7563" w:author="Anusha De" w:date="2022-08-01T14:48:00Z">
            <w:rPr/>
          </w:rPrChange>
        </w:rPr>
        <w:t>received</w:t>
      </w:r>
      <w:r w:rsidR="00F73A4C" w:rsidRPr="00992146">
        <w:rPr>
          <w:lang w:val="en-US"/>
          <w:rPrChange w:id="7564" w:author="Anusha De" w:date="2022-08-01T14:48:00Z">
            <w:rPr/>
          </w:rPrChange>
        </w:rPr>
        <w:t xml:space="preserve"> </w:t>
      </w:r>
      <w:r w:rsidRPr="00992146">
        <w:rPr>
          <w:lang w:val="en-US"/>
          <w:rPrChange w:id="7565" w:author="Anusha De" w:date="2022-08-01T14:48:00Z">
            <w:rPr/>
          </w:rPrChange>
        </w:rPr>
        <w:t>lower</w:t>
      </w:r>
      <w:r w:rsidR="00F73A4C" w:rsidRPr="00992146">
        <w:rPr>
          <w:lang w:val="en-US"/>
          <w:rPrChange w:id="7566" w:author="Anusha De" w:date="2022-08-01T14:48:00Z">
            <w:rPr/>
          </w:rPrChange>
        </w:rPr>
        <w:t xml:space="preserve"> </w:t>
      </w:r>
      <w:r w:rsidRPr="00992146">
        <w:rPr>
          <w:lang w:val="en-US"/>
          <w:rPrChange w:id="7567" w:author="Anusha De" w:date="2022-08-01T14:48:00Z">
            <w:rPr/>
          </w:rPrChange>
        </w:rPr>
        <w:t>performance</w:t>
      </w:r>
      <w:r w:rsidR="00F73A4C" w:rsidRPr="00992146">
        <w:rPr>
          <w:lang w:val="en-US"/>
          <w:rPrChange w:id="7568" w:author="Anusha De" w:date="2022-08-01T14:48:00Z">
            <w:rPr/>
          </w:rPrChange>
        </w:rPr>
        <w:t xml:space="preserve"> </w:t>
      </w:r>
      <w:r w:rsidRPr="00992146">
        <w:rPr>
          <w:lang w:val="en-US"/>
          <w:rPrChange w:id="7569" w:author="Anusha De" w:date="2022-08-01T14:48:00Z">
            <w:rPr/>
          </w:rPrChange>
        </w:rPr>
        <w:t>ratings</w:t>
      </w:r>
      <w:r w:rsidR="00F73A4C" w:rsidRPr="00992146">
        <w:rPr>
          <w:lang w:val="en-US"/>
          <w:rPrChange w:id="7570" w:author="Anusha De" w:date="2022-08-01T14:48:00Z">
            <w:rPr/>
          </w:rPrChange>
        </w:rPr>
        <w:t xml:space="preserve"> </w:t>
      </w:r>
      <w:r w:rsidRPr="00992146">
        <w:rPr>
          <w:lang w:val="en-US"/>
          <w:rPrChange w:id="7571" w:author="Anusha De" w:date="2022-08-01T14:48:00Z">
            <w:rPr/>
          </w:rPrChange>
        </w:rPr>
        <w:t>compared</w:t>
      </w:r>
      <w:r w:rsidR="00F73A4C" w:rsidRPr="00992146">
        <w:rPr>
          <w:lang w:val="en-US"/>
          <w:rPrChange w:id="7572" w:author="Anusha De" w:date="2022-08-01T14:48:00Z">
            <w:rPr/>
          </w:rPrChange>
        </w:rPr>
        <w:t xml:space="preserve"> </w:t>
      </w:r>
      <w:r w:rsidRPr="00992146">
        <w:rPr>
          <w:lang w:val="en-US"/>
          <w:rPrChange w:id="7573" w:author="Anusha De" w:date="2022-08-01T14:48:00Z">
            <w:rPr/>
          </w:rPrChange>
        </w:rPr>
        <w:t>to</w:t>
      </w:r>
      <w:r w:rsidR="00F73A4C" w:rsidRPr="00992146">
        <w:rPr>
          <w:lang w:val="en-US"/>
          <w:rPrChange w:id="7574" w:author="Anusha De" w:date="2022-08-01T14:48:00Z">
            <w:rPr/>
          </w:rPrChange>
        </w:rPr>
        <w:t xml:space="preserve"> </w:t>
      </w:r>
      <w:r w:rsidRPr="00992146">
        <w:rPr>
          <w:lang w:val="en-US"/>
          <w:rPrChange w:id="7575" w:author="Anusha De" w:date="2022-08-01T14:48:00Z">
            <w:rPr/>
          </w:rPrChange>
        </w:rPr>
        <w:t>male</w:t>
      </w:r>
      <w:r w:rsidR="00F73A4C" w:rsidRPr="00992146">
        <w:rPr>
          <w:lang w:val="en-US"/>
          <w:rPrChange w:id="7576" w:author="Anusha De" w:date="2022-08-01T14:48:00Z">
            <w:rPr/>
          </w:rPrChange>
        </w:rPr>
        <w:t xml:space="preserve"> </w:t>
      </w:r>
      <w:r w:rsidRPr="00992146">
        <w:rPr>
          <w:lang w:val="en-US"/>
          <w:rPrChange w:id="7577" w:author="Anusha De" w:date="2022-08-01T14:48:00Z">
            <w:rPr/>
          </w:rPrChange>
        </w:rPr>
        <w:t>managers.</w:t>
      </w:r>
      <w:r w:rsidR="00F73A4C" w:rsidRPr="00992146">
        <w:rPr>
          <w:lang w:val="en-US"/>
          <w:rPrChange w:id="7578" w:author="Anusha De" w:date="2022-08-01T14:48:00Z">
            <w:rPr/>
          </w:rPrChange>
        </w:rPr>
        <w:t xml:space="preserve"> </w:t>
      </w:r>
      <w:r>
        <w:fldChar w:fldCharType="begin"/>
      </w:r>
      <w:r w:rsidRPr="00992146">
        <w:rPr>
          <w:lang w:val="en-US"/>
          <w:rPrChange w:id="7579" w:author="Anusha De" w:date="2022-08-01T14:48:00Z">
            <w:rPr/>
          </w:rPrChange>
        </w:rPr>
        <w:instrText xml:space="preserve"> HYPERLINK \l "_bookmark17" </w:instrText>
      </w:r>
      <w:r>
        <w:fldChar w:fldCharType="separate"/>
      </w:r>
      <w:proofErr w:type="spellStart"/>
      <w:r w:rsidRPr="00992146">
        <w:rPr>
          <w:lang w:val="en-US"/>
          <w:rPrChange w:id="7580" w:author="Anusha De" w:date="2022-08-01T14:48:00Z">
            <w:rPr/>
          </w:rPrChange>
        </w:rPr>
        <w:t>Basow</w:t>
      </w:r>
      <w:proofErr w:type="spellEnd"/>
      <w:r w:rsidR="00F73A4C" w:rsidRPr="00992146">
        <w:rPr>
          <w:lang w:val="en-US"/>
          <w:rPrChange w:id="7581" w:author="Anusha De" w:date="2022-08-01T14:48:00Z">
            <w:rPr/>
          </w:rPrChange>
        </w:rPr>
        <w:t xml:space="preserve"> </w:t>
      </w:r>
      <w:r w:rsidRPr="00992146">
        <w:rPr>
          <w:lang w:val="en-US"/>
          <w:rPrChange w:id="7582" w:author="Anusha De" w:date="2022-08-01T14:48:00Z">
            <w:rPr/>
          </w:rPrChange>
        </w:rPr>
        <w:t>and</w:t>
      </w:r>
      <w:r w:rsidR="00F73A4C" w:rsidRPr="00992146">
        <w:rPr>
          <w:lang w:val="en-US"/>
          <w:rPrChange w:id="7583" w:author="Anusha De" w:date="2022-08-01T14:48:00Z">
            <w:rPr/>
          </w:rPrChange>
        </w:rPr>
        <w:t xml:space="preserve"> </w:t>
      </w:r>
      <w:proofErr w:type="spellStart"/>
      <w:r w:rsidRPr="00992146">
        <w:rPr>
          <w:lang w:val="en-US"/>
          <w:rPrChange w:id="7584" w:author="Anusha De" w:date="2022-08-01T14:48:00Z">
            <w:rPr/>
          </w:rPrChange>
        </w:rPr>
        <w:t>Silberg</w:t>
      </w:r>
      <w:proofErr w:type="spellEnd"/>
      <w:r>
        <w:fldChar w:fldCharType="end"/>
      </w:r>
      <w:r w:rsidR="00F73A4C" w:rsidRPr="00992146">
        <w:rPr>
          <w:lang w:val="en-US"/>
          <w:rPrChange w:id="7585" w:author="Anusha De" w:date="2022-08-01T14:48:00Z">
            <w:rPr/>
          </w:rPrChange>
        </w:rPr>
        <w:t xml:space="preserve"> </w:t>
      </w:r>
      <w:r w:rsidRPr="00992146">
        <w:rPr>
          <w:lang w:val="en-US"/>
          <w:rPrChange w:id="7586" w:author="Anusha De" w:date="2022-08-01T14:48:00Z">
            <w:rPr/>
          </w:rPrChange>
        </w:rPr>
        <w:t>(</w:t>
      </w:r>
      <w:r>
        <w:fldChar w:fldCharType="begin"/>
      </w:r>
      <w:r w:rsidRPr="00992146">
        <w:rPr>
          <w:lang w:val="en-US"/>
          <w:rPrChange w:id="7587" w:author="Anusha De" w:date="2022-08-01T14:48:00Z">
            <w:rPr/>
          </w:rPrChange>
        </w:rPr>
        <w:instrText xml:space="preserve"> HYPERLINK \l "_bookmark17" </w:instrText>
      </w:r>
      <w:r>
        <w:fldChar w:fldCharType="separate"/>
      </w:r>
      <w:r w:rsidRPr="00992146">
        <w:rPr>
          <w:lang w:val="en-US"/>
          <w:rPrChange w:id="7588" w:author="Anusha De" w:date="2022-08-01T14:48:00Z">
            <w:rPr/>
          </w:rPrChange>
        </w:rPr>
        <w:t>1987</w:t>
      </w:r>
      <w:r>
        <w:fldChar w:fldCharType="end"/>
      </w:r>
      <w:r w:rsidRPr="00992146">
        <w:rPr>
          <w:lang w:val="en-US"/>
          <w:rPrChange w:id="7589" w:author="Anusha De" w:date="2022-08-01T14:48:00Z">
            <w:rPr/>
          </w:rPrChange>
        </w:rPr>
        <w:t>)</w:t>
      </w:r>
      <w:r w:rsidR="00F73A4C" w:rsidRPr="00992146">
        <w:rPr>
          <w:lang w:val="en-US"/>
          <w:rPrChange w:id="7590" w:author="Anusha De" w:date="2022-08-01T14:48:00Z">
            <w:rPr/>
          </w:rPrChange>
        </w:rPr>
        <w:t xml:space="preserve"> </w:t>
      </w:r>
      <w:r w:rsidRPr="00992146">
        <w:rPr>
          <w:lang w:val="en-US"/>
          <w:rPrChange w:id="7591" w:author="Anusha De" w:date="2022-08-01T14:48:00Z">
            <w:rPr/>
          </w:rPrChange>
        </w:rPr>
        <w:t>find</w:t>
      </w:r>
      <w:r w:rsidR="00F73A4C" w:rsidRPr="00992146">
        <w:rPr>
          <w:lang w:val="en-US"/>
          <w:rPrChange w:id="7592" w:author="Anusha De" w:date="2022-08-01T14:48:00Z">
            <w:rPr/>
          </w:rPrChange>
        </w:rPr>
        <w:t xml:space="preserve"> </w:t>
      </w:r>
      <w:r w:rsidRPr="00992146">
        <w:rPr>
          <w:lang w:val="en-US"/>
          <w:rPrChange w:id="7593" w:author="Anusha De" w:date="2022-08-01T14:48:00Z">
            <w:rPr/>
          </w:rPrChange>
        </w:rPr>
        <w:t>that</w:t>
      </w:r>
      <w:r w:rsidR="00F73A4C" w:rsidRPr="00992146">
        <w:rPr>
          <w:lang w:val="en-US"/>
          <w:rPrChange w:id="7594" w:author="Anusha De" w:date="2022-08-01T14:48:00Z">
            <w:rPr/>
          </w:rPrChange>
        </w:rPr>
        <w:t xml:space="preserve"> </w:t>
      </w:r>
      <w:r w:rsidRPr="00992146">
        <w:rPr>
          <w:lang w:val="en-US"/>
          <w:rPrChange w:id="7595" w:author="Anusha De" w:date="2022-08-01T14:48:00Z">
            <w:rPr/>
          </w:rPrChange>
        </w:rPr>
        <w:t>students</w:t>
      </w:r>
      <w:r w:rsidR="00F73A4C" w:rsidRPr="00992146">
        <w:rPr>
          <w:lang w:val="en-US"/>
          <w:rPrChange w:id="7596" w:author="Anusha De" w:date="2022-08-01T14:48:00Z">
            <w:rPr/>
          </w:rPrChange>
        </w:rPr>
        <w:t xml:space="preserve"> </w:t>
      </w:r>
      <w:r w:rsidRPr="00992146">
        <w:rPr>
          <w:lang w:val="en-US"/>
          <w:rPrChange w:id="7597" w:author="Anusha De" w:date="2022-08-01T14:48:00Z">
            <w:rPr/>
          </w:rPrChange>
        </w:rPr>
        <w:t>rate</w:t>
      </w:r>
      <w:r w:rsidR="00F73A4C" w:rsidRPr="00992146">
        <w:rPr>
          <w:lang w:val="en-US"/>
          <w:rPrChange w:id="7598" w:author="Anusha De" w:date="2022-08-01T14:48:00Z">
            <w:rPr/>
          </w:rPrChange>
        </w:rPr>
        <w:t xml:space="preserve"> </w:t>
      </w:r>
      <w:r w:rsidRPr="00992146">
        <w:rPr>
          <w:lang w:val="en-US"/>
          <w:rPrChange w:id="7599" w:author="Anusha De" w:date="2022-08-01T14:48:00Z">
            <w:rPr/>
          </w:rPrChange>
        </w:rPr>
        <w:t>female</w:t>
      </w:r>
      <w:r w:rsidR="00F73A4C" w:rsidRPr="00992146">
        <w:rPr>
          <w:lang w:val="en-US"/>
          <w:rPrChange w:id="7600" w:author="Anusha De" w:date="2022-08-01T14:48:00Z">
            <w:rPr/>
          </w:rPrChange>
        </w:rPr>
        <w:t xml:space="preserve"> </w:t>
      </w:r>
      <w:r w:rsidRPr="00992146">
        <w:rPr>
          <w:lang w:val="en-US"/>
          <w:rPrChange w:id="7601" w:author="Anusha De" w:date="2022-08-01T14:48:00Z">
            <w:rPr/>
          </w:rPrChange>
        </w:rPr>
        <w:t>professors</w:t>
      </w:r>
      <w:r w:rsidR="00F73A4C" w:rsidRPr="00992146">
        <w:rPr>
          <w:lang w:val="en-US"/>
          <w:rPrChange w:id="7602" w:author="Anusha De" w:date="2022-08-01T14:48:00Z">
            <w:rPr/>
          </w:rPrChange>
        </w:rPr>
        <w:t xml:space="preserve"> </w:t>
      </w:r>
      <w:r w:rsidRPr="00992146">
        <w:rPr>
          <w:lang w:val="en-US"/>
          <w:rPrChange w:id="7603" w:author="Anusha De" w:date="2022-08-01T14:48:00Z">
            <w:rPr/>
          </w:rPrChange>
        </w:rPr>
        <w:t>lower</w:t>
      </w:r>
      <w:r w:rsidR="00F73A4C" w:rsidRPr="00992146">
        <w:rPr>
          <w:lang w:val="en-US"/>
          <w:rPrChange w:id="7604" w:author="Anusha De" w:date="2022-08-01T14:48:00Z">
            <w:rPr/>
          </w:rPrChange>
        </w:rPr>
        <w:t xml:space="preserve"> </w:t>
      </w:r>
      <w:r w:rsidRPr="00992146">
        <w:rPr>
          <w:lang w:val="en-US"/>
          <w:rPrChange w:id="7605" w:author="Anusha De" w:date="2022-08-01T14:48:00Z">
            <w:rPr/>
          </w:rPrChange>
        </w:rPr>
        <w:t>than</w:t>
      </w:r>
      <w:r w:rsidR="00F73A4C" w:rsidRPr="00992146">
        <w:rPr>
          <w:lang w:val="en-US"/>
          <w:rPrChange w:id="7606" w:author="Anusha De" w:date="2022-08-01T14:48:00Z">
            <w:rPr/>
          </w:rPrChange>
        </w:rPr>
        <w:t xml:space="preserve"> </w:t>
      </w:r>
      <w:r w:rsidRPr="00992146">
        <w:rPr>
          <w:lang w:val="en-US"/>
          <w:rPrChange w:id="7607" w:author="Anusha De" w:date="2022-08-01T14:48:00Z">
            <w:rPr/>
          </w:rPrChange>
        </w:rPr>
        <w:t>male</w:t>
      </w:r>
      <w:r w:rsidR="00F73A4C" w:rsidRPr="00992146">
        <w:rPr>
          <w:lang w:val="en-US"/>
          <w:rPrChange w:id="7608" w:author="Anusha De" w:date="2022-08-01T14:48:00Z">
            <w:rPr/>
          </w:rPrChange>
        </w:rPr>
        <w:t xml:space="preserve"> </w:t>
      </w:r>
      <w:r w:rsidRPr="00992146">
        <w:rPr>
          <w:lang w:val="en-US"/>
          <w:rPrChange w:id="7609" w:author="Anusha De" w:date="2022-08-01T14:48:00Z">
            <w:rPr/>
          </w:rPrChange>
        </w:rPr>
        <w:t>professors.</w:t>
      </w:r>
      <w:r w:rsidR="00F73A4C" w:rsidRPr="00992146">
        <w:rPr>
          <w:lang w:val="en-US"/>
          <w:rPrChange w:id="7610" w:author="Anusha De" w:date="2022-08-01T14:48:00Z">
            <w:rPr/>
          </w:rPrChange>
        </w:rPr>
        <w:t xml:space="preserve"> </w:t>
      </w:r>
      <w:r w:rsidRPr="00992146">
        <w:rPr>
          <w:lang w:val="en-US"/>
          <w:rPrChange w:id="7611" w:author="Anusha De" w:date="2022-08-01T14:48:00Z">
            <w:rPr/>
          </w:rPrChange>
        </w:rPr>
        <w:t>Bias</w:t>
      </w:r>
      <w:r w:rsidR="00F73A4C" w:rsidRPr="00992146">
        <w:rPr>
          <w:lang w:val="en-US"/>
          <w:rPrChange w:id="7612" w:author="Anusha De" w:date="2022-08-01T14:48:00Z">
            <w:rPr/>
          </w:rPrChange>
        </w:rPr>
        <w:t xml:space="preserve"> </w:t>
      </w:r>
      <w:r w:rsidRPr="00992146">
        <w:rPr>
          <w:lang w:val="en-US"/>
          <w:rPrChange w:id="7613" w:author="Anusha De" w:date="2022-08-01T14:48:00Z">
            <w:rPr/>
          </w:rPrChange>
        </w:rPr>
        <w:t>against</w:t>
      </w:r>
      <w:r w:rsidR="00F73A4C" w:rsidRPr="00992146">
        <w:rPr>
          <w:lang w:val="en-US"/>
          <w:rPrChange w:id="7614" w:author="Anusha De" w:date="2022-08-01T14:48:00Z">
            <w:rPr/>
          </w:rPrChange>
        </w:rPr>
        <w:t xml:space="preserve"> </w:t>
      </w:r>
      <w:r w:rsidRPr="00992146">
        <w:rPr>
          <w:lang w:val="en-US"/>
          <w:rPrChange w:id="7615" w:author="Anusha De" w:date="2022-08-01T14:48:00Z">
            <w:rPr/>
          </w:rPrChange>
        </w:rPr>
        <w:t>female</w:t>
      </w:r>
      <w:r w:rsidR="00F73A4C" w:rsidRPr="00992146">
        <w:rPr>
          <w:lang w:val="en-US"/>
          <w:rPrChange w:id="7616" w:author="Anusha De" w:date="2022-08-01T14:48:00Z">
            <w:rPr/>
          </w:rPrChange>
        </w:rPr>
        <w:t xml:space="preserve"> </w:t>
      </w:r>
      <w:r w:rsidRPr="00992146">
        <w:rPr>
          <w:lang w:val="en-US"/>
          <w:rPrChange w:id="7617" w:author="Anusha De" w:date="2022-08-01T14:48:00Z">
            <w:rPr/>
          </w:rPrChange>
        </w:rPr>
        <w:t>professors</w:t>
      </w:r>
      <w:r w:rsidR="00F73A4C" w:rsidRPr="00992146">
        <w:rPr>
          <w:lang w:val="en-US"/>
          <w:rPrChange w:id="7618" w:author="Anusha De" w:date="2022-08-01T14:48:00Z">
            <w:rPr/>
          </w:rPrChange>
        </w:rPr>
        <w:t xml:space="preserve"> </w:t>
      </w:r>
      <w:r w:rsidRPr="00992146">
        <w:rPr>
          <w:lang w:val="en-US"/>
          <w:rPrChange w:id="7619" w:author="Anusha De" w:date="2022-08-01T14:48:00Z">
            <w:rPr/>
          </w:rPrChange>
        </w:rPr>
        <w:t>has</w:t>
      </w:r>
      <w:r w:rsidR="00F73A4C" w:rsidRPr="00992146">
        <w:rPr>
          <w:lang w:val="en-US"/>
          <w:rPrChange w:id="7620" w:author="Anusha De" w:date="2022-08-01T14:48:00Z">
            <w:rPr/>
          </w:rPrChange>
        </w:rPr>
        <w:t xml:space="preserve"> </w:t>
      </w:r>
      <w:r w:rsidRPr="00992146">
        <w:rPr>
          <w:lang w:val="en-US"/>
          <w:rPrChange w:id="7621" w:author="Anusha De" w:date="2022-08-01T14:48:00Z">
            <w:rPr/>
          </w:rPrChange>
        </w:rPr>
        <w:t>been</w:t>
      </w:r>
      <w:r w:rsidR="00F73A4C" w:rsidRPr="00992146">
        <w:rPr>
          <w:lang w:val="en-US"/>
          <w:rPrChange w:id="7622" w:author="Anusha De" w:date="2022-08-01T14:48:00Z">
            <w:rPr/>
          </w:rPrChange>
        </w:rPr>
        <w:t xml:space="preserve"> </w:t>
      </w:r>
      <w:r w:rsidRPr="00992146">
        <w:rPr>
          <w:lang w:val="en-US"/>
          <w:rPrChange w:id="7623" w:author="Anusha De" w:date="2022-08-01T14:48:00Z">
            <w:rPr/>
          </w:rPrChange>
        </w:rPr>
        <w:t>replicated</w:t>
      </w:r>
      <w:r w:rsidR="00F73A4C" w:rsidRPr="00992146">
        <w:rPr>
          <w:lang w:val="en-US"/>
          <w:rPrChange w:id="7624" w:author="Anusha De" w:date="2022-08-01T14:48:00Z">
            <w:rPr/>
          </w:rPrChange>
        </w:rPr>
        <w:t xml:space="preserve"> </w:t>
      </w:r>
      <w:r w:rsidRPr="00992146">
        <w:rPr>
          <w:lang w:val="en-US"/>
          <w:rPrChange w:id="7625" w:author="Anusha De" w:date="2022-08-01T14:48:00Z">
            <w:rPr/>
          </w:rPrChange>
        </w:rPr>
        <w:t>numerous</w:t>
      </w:r>
      <w:r w:rsidR="00F73A4C" w:rsidRPr="00992146">
        <w:rPr>
          <w:lang w:val="en-US"/>
          <w:rPrChange w:id="7626" w:author="Anusha De" w:date="2022-08-01T14:48:00Z">
            <w:rPr/>
          </w:rPrChange>
        </w:rPr>
        <w:t xml:space="preserve"> </w:t>
      </w:r>
      <w:r w:rsidRPr="00992146">
        <w:rPr>
          <w:lang w:val="en-US"/>
          <w:rPrChange w:id="7627" w:author="Anusha De" w:date="2022-08-01T14:48:00Z">
            <w:rPr/>
          </w:rPrChange>
        </w:rPr>
        <w:t>times</w:t>
      </w:r>
      <w:r w:rsidR="00F73A4C" w:rsidRPr="00992146">
        <w:rPr>
          <w:lang w:val="en-US"/>
          <w:rPrChange w:id="7628" w:author="Anusha De" w:date="2022-08-01T14:48:00Z">
            <w:rPr/>
          </w:rPrChange>
        </w:rPr>
        <w:t xml:space="preserve"> </w:t>
      </w:r>
      <w:r w:rsidRPr="00992146">
        <w:rPr>
          <w:lang w:val="en-US"/>
          <w:rPrChange w:id="7629" w:author="Anusha De" w:date="2022-08-01T14:48:00Z">
            <w:rPr/>
          </w:rPrChange>
        </w:rPr>
        <w:t>(eg.</w:t>
      </w:r>
      <w:r w:rsidR="00F73A4C" w:rsidRPr="00992146">
        <w:rPr>
          <w:lang w:val="en-US"/>
          <w:rPrChange w:id="7630" w:author="Anusha De" w:date="2022-08-01T14:48:00Z">
            <w:rPr/>
          </w:rPrChange>
        </w:rPr>
        <w:t xml:space="preserve"> </w:t>
      </w:r>
      <w:r>
        <w:fldChar w:fldCharType="begin"/>
      </w:r>
      <w:r w:rsidRPr="00992146">
        <w:rPr>
          <w:lang w:val="en-US"/>
          <w:rPrChange w:id="7631" w:author="Anusha De" w:date="2022-08-01T14:48:00Z">
            <w:rPr/>
          </w:rPrChange>
        </w:rPr>
        <w:instrText xml:space="preserve"> HYPERLINK \l "_bookmark29" </w:instrText>
      </w:r>
      <w:r>
        <w:fldChar w:fldCharType="separate"/>
      </w:r>
      <w:r w:rsidRPr="00992146">
        <w:rPr>
          <w:lang w:val="en-US"/>
          <w:rPrChange w:id="7632" w:author="Anusha De" w:date="2022-08-01T14:48:00Z">
            <w:rPr/>
          </w:rPrChange>
        </w:rPr>
        <w:t>Feldman</w:t>
      </w:r>
      <w:r>
        <w:fldChar w:fldCharType="end"/>
      </w:r>
      <w:r w:rsidRPr="00992146">
        <w:rPr>
          <w:lang w:val="en-US"/>
          <w:rPrChange w:id="7633" w:author="Anusha De" w:date="2022-08-01T14:48:00Z">
            <w:rPr/>
          </w:rPrChange>
        </w:rPr>
        <w:t>,</w:t>
      </w:r>
      <w:r w:rsidR="00F73A4C" w:rsidRPr="00992146">
        <w:rPr>
          <w:lang w:val="en-US"/>
          <w:rPrChange w:id="7634" w:author="Anusha De" w:date="2022-08-01T14:48:00Z">
            <w:rPr/>
          </w:rPrChange>
        </w:rPr>
        <w:t xml:space="preserve"> </w:t>
      </w:r>
      <w:r>
        <w:fldChar w:fldCharType="begin"/>
      </w:r>
      <w:r w:rsidRPr="00992146">
        <w:rPr>
          <w:lang w:val="en-US"/>
          <w:rPrChange w:id="7635" w:author="Anusha De" w:date="2022-08-01T14:48:00Z">
            <w:rPr/>
          </w:rPrChange>
        </w:rPr>
        <w:instrText xml:space="preserve"> HYPERLINK \l "_bookmark29" </w:instrText>
      </w:r>
      <w:r>
        <w:fldChar w:fldCharType="separate"/>
      </w:r>
      <w:r w:rsidRPr="00992146">
        <w:rPr>
          <w:lang w:val="en-US"/>
          <w:rPrChange w:id="7636" w:author="Anusha De" w:date="2022-08-01T14:48:00Z">
            <w:rPr/>
          </w:rPrChange>
        </w:rPr>
        <w:t>1993</w:t>
      </w:r>
      <w:r>
        <w:fldChar w:fldCharType="end"/>
      </w:r>
      <w:r w:rsidRPr="00992146">
        <w:rPr>
          <w:lang w:val="en-US"/>
          <w:rPrChange w:id="7637" w:author="Anusha De" w:date="2022-08-01T14:48:00Z">
            <w:rPr/>
          </w:rPrChange>
        </w:rPr>
        <w:t>;</w:t>
      </w:r>
      <w:r w:rsidR="00F73A4C" w:rsidRPr="00992146">
        <w:rPr>
          <w:lang w:val="en-US"/>
          <w:rPrChange w:id="7638" w:author="Anusha De" w:date="2022-08-01T14:48:00Z">
            <w:rPr/>
          </w:rPrChange>
        </w:rPr>
        <w:t xml:space="preserve"> </w:t>
      </w:r>
      <w:r>
        <w:fldChar w:fldCharType="begin"/>
      </w:r>
      <w:r w:rsidRPr="00992146">
        <w:rPr>
          <w:lang w:val="en-US"/>
          <w:rPrChange w:id="7639" w:author="Anusha De" w:date="2022-08-01T14:48:00Z">
            <w:rPr/>
          </w:rPrChange>
        </w:rPr>
        <w:instrText xml:space="preserve"> HYPERLINK \l "_bookmark50" </w:instrText>
      </w:r>
      <w:r>
        <w:fldChar w:fldCharType="separate"/>
      </w:r>
      <w:proofErr w:type="spellStart"/>
      <w:r w:rsidRPr="00992146">
        <w:rPr>
          <w:lang w:val="en-US"/>
          <w:rPrChange w:id="7640" w:author="Anusha De" w:date="2022-08-01T14:48:00Z">
            <w:rPr/>
          </w:rPrChange>
        </w:rPr>
        <w:t>Mengel</w:t>
      </w:r>
      <w:proofErr w:type="spellEnd"/>
      <w:r w:rsidR="00F73A4C" w:rsidRPr="00992146">
        <w:rPr>
          <w:lang w:val="en-US"/>
          <w:rPrChange w:id="7641" w:author="Anusha De" w:date="2022-08-01T14:48:00Z">
            <w:rPr/>
          </w:rPrChange>
        </w:rPr>
        <w:t xml:space="preserve"> </w:t>
      </w:r>
      <w:r w:rsidRPr="00992146">
        <w:rPr>
          <w:lang w:val="en-US"/>
          <w:rPrChange w:id="7642" w:author="Anusha De" w:date="2022-08-01T14:48:00Z">
            <w:rPr/>
          </w:rPrChange>
        </w:rPr>
        <w:t>et</w:t>
      </w:r>
      <w:r w:rsidR="00F73A4C" w:rsidRPr="00992146">
        <w:rPr>
          <w:lang w:val="en-US"/>
          <w:rPrChange w:id="7643" w:author="Anusha De" w:date="2022-08-01T14:48:00Z">
            <w:rPr/>
          </w:rPrChange>
        </w:rPr>
        <w:t xml:space="preserve"> </w:t>
      </w:r>
      <w:r w:rsidRPr="00992146">
        <w:rPr>
          <w:lang w:val="en-US"/>
          <w:rPrChange w:id="7644" w:author="Anusha De" w:date="2022-08-01T14:48:00Z">
            <w:rPr/>
          </w:rPrChange>
        </w:rPr>
        <w:t>al.</w:t>
      </w:r>
      <w:r>
        <w:fldChar w:fldCharType="end"/>
      </w:r>
      <w:r w:rsidRPr="00992146">
        <w:rPr>
          <w:lang w:val="en-US"/>
          <w:rPrChange w:id="7645" w:author="Anusha De" w:date="2022-08-01T14:48:00Z">
            <w:rPr/>
          </w:rPrChange>
        </w:rPr>
        <w:t>,</w:t>
      </w:r>
      <w:r w:rsidR="00F73A4C" w:rsidRPr="00992146">
        <w:rPr>
          <w:lang w:val="en-US"/>
          <w:rPrChange w:id="7646" w:author="Anusha De" w:date="2022-08-01T14:48:00Z">
            <w:rPr/>
          </w:rPrChange>
        </w:rPr>
        <w:t xml:space="preserve"> </w:t>
      </w:r>
      <w:r>
        <w:fldChar w:fldCharType="begin"/>
      </w:r>
      <w:r w:rsidRPr="00992146">
        <w:rPr>
          <w:lang w:val="en-US"/>
          <w:rPrChange w:id="7647" w:author="Anusha De" w:date="2022-08-01T14:48:00Z">
            <w:rPr/>
          </w:rPrChange>
        </w:rPr>
        <w:instrText xml:space="preserve"> HYPERLINK \l "_bookmark50" </w:instrText>
      </w:r>
      <w:r>
        <w:fldChar w:fldCharType="separate"/>
      </w:r>
      <w:r w:rsidRPr="00992146">
        <w:rPr>
          <w:lang w:val="en-US"/>
          <w:rPrChange w:id="7648" w:author="Anusha De" w:date="2022-08-01T14:48:00Z">
            <w:rPr/>
          </w:rPrChange>
        </w:rPr>
        <w:t>2018</w:t>
      </w:r>
      <w:r>
        <w:fldChar w:fldCharType="end"/>
      </w:r>
      <w:r w:rsidRPr="00992146">
        <w:rPr>
          <w:lang w:val="en-US"/>
          <w:rPrChange w:id="7649" w:author="Anusha De" w:date="2022-08-01T14:48:00Z">
            <w:rPr/>
          </w:rPrChange>
        </w:rPr>
        <w:t>;</w:t>
      </w:r>
      <w:r w:rsidR="00F73A4C" w:rsidRPr="00992146">
        <w:rPr>
          <w:lang w:val="en-US"/>
          <w:rPrChange w:id="7650" w:author="Anusha De" w:date="2022-08-01T14:48:00Z">
            <w:rPr/>
          </w:rPrChange>
        </w:rPr>
        <w:t xml:space="preserve"> </w:t>
      </w:r>
      <w:r>
        <w:fldChar w:fldCharType="begin"/>
      </w:r>
      <w:r w:rsidRPr="00992146">
        <w:rPr>
          <w:lang w:val="en-US"/>
          <w:rPrChange w:id="7651" w:author="Anusha De" w:date="2022-08-01T14:48:00Z">
            <w:rPr/>
          </w:rPrChange>
        </w:rPr>
        <w:instrText xml:space="preserve"> HYPERLINK \l "_bookmark52" </w:instrText>
      </w:r>
      <w:r>
        <w:fldChar w:fldCharType="separate"/>
      </w:r>
      <w:r w:rsidR="008E1006" w:rsidRPr="00992146">
        <w:rPr>
          <w:lang w:val="en-US"/>
          <w:rPrChange w:id="7652" w:author="Anusha De" w:date="2022-08-01T14:48:00Z">
            <w:rPr/>
          </w:rPrChange>
        </w:rPr>
        <w:t>Miller</w:t>
      </w:r>
      <w:r w:rsidR="00F73A4C" w:rsidRPr="00992146">
        <w:rPr>
          <w:lang w:val="en-US"/>
          <w:rPrChange w:id="7653" w:author="Anusha De" w:date="2022-08-01T14:48:00Z">
            <w:rPr/>
          </w:rPrChange>
        </w:rPr>
        <w:t xml:space="preserve"> </w:t>
      </w:r>
      <w:r w:rsidR="008E1006" w:rsidRPr="00992146">
        <w:rPr>
          <w:lang w:val="en-US"/>
          <w:rPrChange w:id="7654" w:author="Anusha De" w:date="2022-08-01T14:48:00Z">
            <w:rPr/>
          </w:rPrChange>
        </w:rPr>
        <w:t>&amp;</w:t>
      </w:r>
      <w:r w:rsidR="00F73A4C" w:rsidRPr="00992146">
        <w:rPr>
          <w:lang w:val="en-US"/>
          <w:rPrChange w:id="7655" w:author="Anusha De" w:date="2022-08-01T14:48:00Z">
            <w:rPr/>
          </w:rPrChange>
        </w:rPr>
        <w:t xml:space="preserve"> </w:t>
      </w:r>
      <w:r w:rsidR="008E1006" w:rsidRPr="00992146">
        <w:rPr>
          <w:lang w:val="en-US"/>
          <w:rPrChange w:id="7656" w:author="Anusha De" w:date="2022-08-01T14:48:00Z">
            <w:rPr/>
          </w:rPrChange>
        </w:rPr>
        <w:t>Chamberlin</w:t>
      </w:r>
      <w:r>
        <w:fldChar w:fldCharType="end"/>
      </w:r>
      <w:r w:rsidRPr="00992146">
        <w:rPr>
          <w:lang w:val="en-US"/>
          <w:rPrChange w:id="7657" w:author="Anusha De" w:date="2022-08-01T14:48:00Z">
            <w:rPr/>
          </w:rPrChange>
        </w:rPr>
        <w:t>,</w:t>
      </w:r>
      <w:r w:rsidR="00F73A4C" w:rsidRPr="00992146">
        <w:rPr>
          <w:lang w:val="en-US"/>
          <w:rPrChange w:id="7658" w:author="Anusha De" w:date="2022-08-01T14:48:00Z">
            <w:rPr/>
          </w:rPrChange>
        </w:rPr>
        <w:t xml:space="preserve"> </w:t>
      </w:r>
      <w:r>
        <w:fldChar w:fldCharType="begin"/>
      </w:r>
      <w:r w:rsidRPr="00992146">
        <w:rPr>
          <w:lang w:val="en-US"/>
          <w:rPrChange w:id="7659" w:author="Anusha De" w:date="2022-08-01T14:48:00Z">
            <w:rPr/>
          </w:rPrChange>
        </w:rPr>
        <w:instrText xml:space="preserve"> HYPERLINK \l "_bookmark52" </w:instrText>
      </w:r>
      <w:r>
        <w:fldChar w:fldCharType="separate"/>
      </w:r>
      <w:r w:rsidRPr="00992146">
        <w:rPr>
          <w:lang w:val="en-US"/>
          <w:rPrChange w:id="7660" w:author="Anusha De" w:date="2022-08-01T14:48:00Z">
            <w:rPr/>
          </w:rPrChange>
        </w:rPr>
        <w:t>2000</w:t>
      </w:r>
      <w:r>
        <w:fldChar w:fldCharType="end"/>
      </w:r>
      <w:r w:rsidRPr="00992146">
        <w:rPr>
          <w:lang w:val="en-US"/>
          <w:rPrChange w:id="7661" w:author="Anusha De" w:date="2022-08-01T14:48:00Z">
            <w:rPr/>
          </w:rPrChange>
        </w:rPr>
        <w:t>).</w:t>
      </w:r>
      <w:r w:rsidR="00F73A4C" w:rsidRPr="00992146">
        <w:rPr>
          <w:lang w:val="en-US"/>
          <w:rPrChange w:id="7662" w:author="Anusha De" w:date="2022-08-01T14:48:00Z">
            <w:rPr/>
          </w:rPrChange>
        </w:rPr>
        <w:t xml:space="preserve"> </w:t>
      </w:r>
      <w:r w:rsidRPr="00992146">
        <w:rPr>
          <w:lang w:val="en-US"/>
          <w:rPrChange w:id="7663" w:author="Anusha De" w:date="2022-08-01T14:48:00Z">
            <w:rPr/>
          </w:rPrChange>
        </w:rPr>
        <w:t>A</w:t>
      </w:r>
      <w:r w:rsidR="00F73A4C" w:rsidRPr="00992146">
        <w:rPr>
          <w:lang w:val="en-US"/>
          <w:rPrChange w:id="7664" w:author="Anusha De" w:date="2022-08-01T14:48:00Z">
            <w:rPr/>
          </w:rPrChange>
        </w:rPr>
        <w:t xml:space="preserve"> </w:t>
      </w:r>
      <w:r w:rsidRPr="00992146">
        <w:rPr>
          <w:lang w:val="en-US"/>
          <w:rPrChange w:id="7665" w:author="Anusha De" w:date="2022-08-01T14:48:00Z">
            <w:rPr/>
          </w:rPrChange>
        </w:rPr>
        <w:t>recent</w:t>
      </w:r>
      <w:r w:rsidR="00F73A4C" w:rsidRPr="00992146">
        <w:rPr>
          <w:lang w:val="en-US"/>
          <w:rPrChange w:id="7666" w:author="Anusha De" w:date="2022-08-01T14:48:00Z">
            <w:rPr/>
          </w:rPrChange>
        </w:rPr>
        <w:t xml:space="preserve"> </w:t>
      </w:r>
      <w:r w:rsidRPr="00992146">
        <w:rPr>
          <w:lang w:val="en-US"/>
          <w:rPrChange w:id="7667" w:author="Anusha De" w:date="2022-08-01T14:48:00Z">
            <w:rPr/>
          </w:rPrChange>
        </w:rPr>
        <w:t>study</w:t>
      </w:r>
      <w:r w:rsidR="00F73A4C" w:rsidRPr="00992146">
        <w:rPr>
          <w:lang w:val="en-US"/>
          <w:rPrChange w:id="7668" w:author="Anusha De" w:date="2022-08-01T14:48:00Z">
            <w:rPr/>
          </w:rPrChange>
        </w:rPr>
        <w:t xml:space="preserve"> </w:t>
      </w:r>
      <w:r w:rsidRPr="00992146">
        <w:rPr>
          <w:lang w:val="en-US"/>
          <w:rPrChange w:id="7669" w:author="Anusha De" w:date="2022-08-01T14:48:00Z">
            <w:rPr/>
          </w:rPrChange>
        </w:rPr>
        <w:t>by</w:t>
      </w:r>
      <w:r w:rsidR="00F73A4C" w:rsidRPr="00992146">
        <w:rPr>
          <w:lang w:val="en-US"/>
          <w:rPrChange w:id="7670" w:author="Anusha De" w:date="2022-08-01T14:48:00Z">
            <w:rPr/>
          </w:rPrChange>
        </w:rPr>
        <w:t xml:space="preserve"> </w:t>
      </w:r>
      <w:r>
        <w:fldChar w:fldCharType="begin"/>
      </w:r>
      <w:r w:rsidRPr="00992146">
        <w:rPr>
          <w:lang w:val="en-US"/>
          <w:rPrChange w:id="7671" w:author="Anusha De" w:date="2022-08-01T14:48:00Z">
            <w:rPr/>
          </w:rPrChange>
        </w:rPr>
        <w:instrText xml:space="preserve"> HYPERLINK \l "_bookmark70" </w:instrText>
      </w:r>
      <w:r>
        <w:fldChar w:fldCharType="separate"/>
      </w:r>
      <w:r w:rsidRPr="00992146">
        <w:rPr>
          <w:lang w:val="en-US"/>
          <w:rPrChange w:id="7672" w:author="Anusha De" w:date="2022-08-01T14:48:00Z">
            <w:rPr/>
          </w:rPrChange>
        </w:rPr>
        <w:t>Wu</w:t>
      </w:r>
      <w:r w:rsidR="00F73A4C" w:rsidRPr="00992146">
        <w:rPr>
          <w:lang w:val="en-US"/>
          <w:rPrChange w:id="7673" w:author="Anusha De" w:date="2022-08-01T14:48:00Z">
            <w:rPr/>
          </w:rPrChange>
        </w:rPr>
        <w:t xml:space="preserve"> </w:t>
      </w:r>
      <w:r>
        <w:fldChar w:fldCharType="end"/>
      </w:r>
      <w:r w:rsidRPr="00992146">
        <w:rPr>
          <w:lang w:val="en-US"/>
          <w:rPrChange w:id="7674" w:author="Anusha De" w:date="2022-08-01T14:48:00Z">
            <w:rPr/>
          </w:rPrChange>
        </w:rPr>
        <w:t>(</w:t>
      </w:r>
      <w:r>
        <w:fldChar w:fldCharType="begin"/>
      </w:r>
      <w:r w:rsidRPr="00992146">
        <w:rPr>
          <w:lang w:val="en-US"/>
          <w:rPrChange w:id="7675" w:author="Anusha De" w:date="2022-08-01T14:48:00Z">
            <w:rPr/>
          </w:rPrChange>
        </w:rPr>
        <w:instrText xml:space="preserve"> HYPERLINK \l "_bookmark70" </w:instrText>
      </w:r>
      <w:r>
        <w:fldChar w:fldCharType="separate"/>
      </w:r>
      <w:r w:rsidRPr="00992146">
        <w:rPr>
          <w:lang w:val="en-US"/>
          <w:rPrChange w:id="7676" w:author="Anusha De" w:date="2022-08-01T14:48:00Z">
            <w:rPr/>
          </w:rPrChange>
        </w:rPr>
        <w:t>2020</w:t>
      </w:r>
      <w:r>
        <w:fldChar w:fldCharType="end"/>
      </w:r>
      <w:r w:rsidRPr="00992146">
        <w:rPr>
          <w:lang w:val="en-US"/>
          <w:rPrChange w:id="7677" w:author="Anusha De" w:date="2022-08-01T14:48:00Z">
            <w:rPr/>
          </w:rPrChange>
        </w:rPr>
        <w:t>)</w:t>
      </w:r>
      <w:r w:rsidR="00F73A4C" w:rsidRPr="00992146">
        <w:rPr>
          <w:lang w:val="en-US"/>
          <w:rPrChange w:id="7678" w:author="Anusha De" w:date="2022-08-01T14:48:00Z">
            <w:rPr/>
          </w:rPrChange>
        </w:rPr>
        <w:t xml:space="preserve"> </w:t>
      </w:r>
      <w:r w:rsidRPr="00992146">
        <w:rPr>
          <w:lang w:val="en-US"/>
          <w:rPrChange w:id="7679" w:author="Anusha De" w:date="2022-08-01T14:48:00Z">
            <w:rPr/>
          </w:rPrChange>
        </w:rPr>
        <w:t>found</w:t>
      </w:r>
      <w:r w:rsidR="00F73A4C" w:rsidRPr="00992146">
        <w:rPr>
          <w:lang w:val="en-US"/>
          <w:rPrChange w:id="7680" w:author="Anusha De" w:date="2022-08-01T14:48:00Z">
            <w:rPr/>
          </w:rPrChange>
        </w:rPr>
        <w:t xml:space="preserve"> </w:t>
      </w:r>
      <w:r w:rsidRPr="00992146">
        <w:rPr>
          <w:lang w:val="en-US"/>
          <w:rPrChange w:id="7681" w:author="Anusha De" w:date="2022-08-01T14:48:00Z">
            <w:rPr/>
          </w:rPrChange>
        </w:rPr>
        <w:t>that</w:t>
      </w:r>
      <w:r w:rsidR="00F73A4C" w:rsidRPr="00992146">
        <w:rPr>
          <w:lang w:val="en-US"/>
          <w:rPrChange w:id="7682" w:author="Anusha De" w:date="2022-08-01T14:48:00Z">
            <w:rPr/>
          </w:rPrChange>
        </w:rPr>
        <w:t xml:space="preserve"> </w:t>
      </w:r>
      <w:r w:rsidRPr="00992146">
        <w:rPr>
          <w:lang w:val="en-US"/>
          <w:rPrChange w:id="7683" w:author="Anusha De" w:date="2022-08-01T14:48:00Z">
            <w:rPr/>
          </w:rPrChange>
        </w:rPr>
        <w:t>there</w:t>
      </w:r>
      <w:r w:rsidR="00F73A4C" w:rsidRPr="00992146">
        <w:rPr>
          <w:lang w:val="en-US"/>
          <w:rPrChange w:id="7684" w:author="Anusha De" w:date="2022-08-01T14:48:00Z">
            <w:rPr/>
          </w:rPrChange>
        </w:rPr>
        <w:t xml:space="preserve"> </w:t>
      </w:r>
      <w:r w:rsidRPr="00992146">
        <w:rPr>
          <w:lang w:val="en-US"/>
          <w:rPrChange w:id="7685" w:author="Anusha De" w:date="2022-08-01T14:48:00Z">
            <w:rPr/>
          </w:rPrChange>
        </w:rPr>
        <w:t>is</w:t>
      </w:r>
      <w:r w:rsidR="00F73A4C" w:rsidRPr="00992146">
        <w:rPr>
          <w:lang w:val="en-US"/>
          <w:rPrChange w:id="7686" w:author="Anusha De" w:date="2022-08-01T14:48:00Z">
            <w:rPr/>
          </w:rPrChange>
        </w:rPr>
        <w:t xml:space="preserve"> </w:t>
      </w:r>
      <w:r w:rsidRPr="00992146">
        <w:rPr>
          <w:lang w:val="en-US"/>
          <w:rPrChange w:id="7687" w:author="Anusha De" w:date="2022-08-01T14:48:00Z">
            <w:rPr/>
          </w:rPrChange>
        </w:rPr>
        <w:t>a</w:t>
      </w:r>
      <w:r w:rsidR="00F73A4C" w:rsidRPr="00992146">
        <w:rPr>
          <w:lang w:val="en-US"/>
          <w:rPrChange w:id="7688" w:author="Anusha De" w:date="2022-08-01T14:48:00Z">
            <w:rPr/>
          </w:rPrChange>
        </w:rPr>
        <w:t xml:space="preserve"> </w:t>
      </w:r>
      <w:r w:rsidRPr="00992146">
        <w:rPr>
          <w:lang w:val="en-US"/>
          <w:rPrChange w:id="7689" w:author="Anusha De" w:date="2022-08-01T14:48:00Z">
            <w:rPr/>
          </w:rPrChange>
        </w:rPr>
        <w:t>gender</w:t>
      </w:r>
      <w:r w:rsidR="00F73A4C" w:rsidRPr="00992146">
        <w:rPr>
          <w:lang w:val="en-US"/>
          <w:rPrChange w:id="7690" w:author="Anusha De" w:date="2022-08-01T14:48:00Z">
            <w:rPr/>
          </w:rPrChange>
        </w:rPr>
        <w:t xml:space="preserve"> </w:t>
      </w:r>
      <w:r w:rsidRPr="00992146">
        <w:rPr>
          <w:lang w:val="en-US"/>
          <w:rPrChange w:id="7691" w:author="Anusha De" w:date="2022-08-01T14:48:00Z">
            <w:rPr/>
          </w:rPrChange>
        </w:rPr>
        <w:t>bias</w:t>
      </w:r>
      <w:r w:rsidR="00F73A4C" w:rsidRPr="00992146">
        <w:rPr>
          <w:lang w:val="en-US"/>
          <w:rPrChange w:id="7692" w:author="Anusha De" w:date="2022-08-01T14:48:00Z">
            <w:rPr/>
          </w:rPrChange>
        </w:rPr>
        <w:t xml:space="preserve"> </w:t>
      </w:r>
      <w:r w:rsidRPr="00992146">
        <w:rPr>
          <w:lang w:val="en-US"/>
          <w:rPrChange w:id="7693" w:author="Anusha De" w:date="2022-08-01T14:48:00Z">
            <w:rPr/>
          </w:rPrChange>
        </w:rPr>
        <w:t>in</w:t>
      </w:r>
      <w:r w:rsidR="00F73A4C" w:rsidRPr="00992146">
        <w:rPr>
          <w:lang w:val="en-US"/>
          <w:rPrChange w:id="7694" w:author="Anusha De" w:date="2022-08-01T14:48:00Z">
            <w:rPr/>
          </w:rPrChange>
        </w:rPr>
        <w:t xml:space="preserve"> </w:t>
      </w:r>
      <w:r w:rsidRPr="00992146">
        <w:rPr>
          <w:lang w:val="en-US"/>
          <w:rPrChange w:id="7695" w:author="Anusha De" w:date="2022-08-01T14:48:00Z">
            <w:rPr/>
          </w:rPrChange>
        </w:rPr>
        <w:t>how</w:t>
      </w:r>
      <w:r w:rsidR="00F73A4C" w:rsidRPr="00992146">
        <w:rPr>
          <w:lang w:val="en-US"/>
          <w:rPrChange w:id="7696" w:author="Anusha De" w:date="2022-08-01T14:48:00Z">
            <w:rPr/>
          </w:rPrChange>
        </w:rPr>
        <w:t xml:space="preserve"> </w:t>
      </w:r>
      <w:r w:rsidRPr="00992146">
        <w:rPr>
          <w:lang w:val="en-US"/>
          <w:rPrChange w:id="7697" w:author="Anusha De" w:date="2022-08-01T14:48:00Z">
            <w:rPr/>
          </w:rPrChange>
        </w:rPr>
        <w:t>women</w:t>
      </w:r>
      <w:r w:rsidR="00F73A4C" w:rsidRPr="00992146">
        <w:rPr>
          <w:lang w:val="en-US"/>
          <w:rPrChange w:id="7698" w:author="Anusha De" w:date="2022-08-01T14:48:00Z">
            <w:rPr/>
          </w:rPrChange>
        </w:rPr>
        <w:t xml:space="preserve"> </w:t>
      </w:r>
      <w:r w:rsidRPr="00992146">
        <w:rPr>
          <w:lang w:val="en-US"/>
          <w:rPrChange w:id="7699" w:author="Anusha De" w:date="2022-08-01T14:48:00Z">
            <w:rPr/>
          </w:rPrChange>
        </w:rPr>
        <w:t>are</w:t>
      </w:r>
      <w:r w:rsidR="00F73A4C" w:rsidRPr="00992146">
        <w:rPr>
          <w:lang w:val="en-US"/>
          <w:rPrChange w:id="7700" w:author="Anusha De" w:date="2022-08-01T14:48:00Z">
            <w:rPr/>
          </w:rPrChange>
        </w:rPr>
        <w:t xml:space="preserve"> </w:t>
      </w:r>
      <w:r w:rsidRPr="00992146">
        <w:rPr>
          <w:lang w:val="en-US"/>
          <w:rPrChange w:id="7701" w:author="Anusha De" w:date="2022-08-01T14:48:00Z">
            <w:rPr/>
          </w:rPrChange>
        </w:rPr>
        <w:t>perceived</w:t>
      </w:r>
      <w:r w:rsidR="00F73A4C" w:rsidRPr="00992146">
        <w:rPr>
          <w:lang w:val="en-US"/>
          <w:rPrChange w:id="7702" w:author="Anusha De" w:date="2022-08-01T14:48:00Z">
            <w:rPr/>
          </w:rPrChange>
        </w:rPr>
        <w:t xml:space="preserve"> </w:t>
      </w:r>
      <w:r w:rsidRPr="00992146">
        <w:rPr>
          <w:lang w:val="en-US"/>
          <w:rPrChange w:id="7703" w:author="Anusha De" w:date="2022-08-01T14:48:00Z">
            <w:rPr/>
          </w:rPrChange>
        </w:rPr>
        <w:t>in</w:t>
      </w:r>
      <w:r w:rsidR="00F73A4C" w:rsidRPr="00992146">
        <w:rPr>
          <w:lang w:val="en-US"/>
          <w:rPrChange w:id="7704" w:author="Anusha De" w:date="2022-08-01T14:48:00Z">
            <w:rPr/>
          </w:rPrChange>
        </w:rPr>
        <w:t xml:space="preserve"> </w:t>
      </w:r>
      <w:r w:rsidRPr="00992146">
        <w:rPr>
          <w:lang w:val="en-US"/>
          <w:rPrChange w:id="7705" w:author="Anusha De" w:date="2022-08-01T14:48:00Z">
            <w:rPr/>
          </w:rPrChange>
        </w:rPr>
        <w:t>professional</w:t>
      </w:r>
      <w:r w:rsidR="00F73A4C" w:rsidRPr="00992146">
        <w:rPr>
          <w:lang w:val="en-US"/>
          <w:rPrChange w:id="7706" w:author="Anusha De" w:date="2022-08-01T14:48:00Z">
            <w:rPr/>
          </w:rPrChange>
        </w:rPr>
        <w:t xml:space="preserve"> </w:t>
      </w:r>
      <w:r w:rsidRPr="00992146">
        <w:rPr>
          <w:lang w:val="en-US"/>
          <w:rPrChange w:id="7707" w:author="Anusha De" w:date="2022-08-01T14:48:00Z">
            <w:rPr/>
          </w:rPrChange>
        </w:rPr>
        <w:t>circumstances,</w:t>
      </w:r>
      <w:r w:rsidR="00F73A4C" w:rsidRPr="00992146">
        <w:rPr>
          <w:lang w:val="en-US"/>
          <w:rPrChange w:id="7708" w:author="Anusha De" w:date="2022-08-01T14:48:00Z">
            <w:rPr/>
          </w:rPrChange>
        </w:rPr>
        <w:t xml:space="preserve"> </w:t>
      </w:r>
      <w:r w:rsidRPr="00992146">
        <w:rPr>
          <w:lang w:val="en-US"/>
          <w:rPrChange w:id="7709" w:author="Anusha De" w:date="2022-08-01T14:48:00Z">
            <w:rPr/>
          </w:rPrChange>
        </w:rPr>
        <w:t>i.e.,</w:t>
      </w:r>
      <w:r w:rsidR="00F73A4C" w:rsidRPr="00992146">
        <w:rPr>
          <w:lang w:val="en-US"/>
          <w:rPrChange w:id="7710" w:author="Anusha De" w:date="2022-08-01T14:48:00Z">
            <w:rPr/>
          </w:rPrChange>
        </w:rPr>
        <w:t xml:space="preserve"> </w:t>
      </w:r>
      <w:r w:rsidRPr="00992146">
        <w:rPr>
          <w:lang w:val="en-US"/>
          <w:rPrChange w:id="7711" w:author="Anusha De" w:date="2022-08-01T14:48:00Z">
            <w:rPr/>
          </w:rPrChange>
        </w:rPr>
        <w:t>perceptions</w:t>
      </w:r>
      <w:r w:rsidR="00F73A4C" w:rsidRPr="00992146">
        <w:rPr>
          <w:lang w:val="en-US"/>
          <w:rPrChange w:id="7712" w:author="Anusha De" w:date="2022-08-01T14:48:00Z">
            <w:rPr/>
          </w:rPrChange>
        </w:rPr>
        <w:t xml:space="preserve"> </w:t>
      </w:r>
      <w:r w:rsidRPr="00992146">
        <w:rPr>
          <w:lang w:val="en-US"/>
          <w:rPrChange w:id="7713" w:author="Anusha De" w:date="2022-08-01T14:48:00Z">
            <w:rPr/>
          </w:rPrChange>
        </w:rPr>
        <w:t>about</w:t>
      </w:r>
      <w:r w:rsidR="00F73A4C" w:rsidRPr="00992146">
        <w:rPr>
          <w:lang w:val="en-US"/>
          <w:rPrChange w:id="7714" w:author="Anusha De" w:date="2022-08-01T14:48:00Z">
            <w:rPr/>
          </w:rPrChange>
        </w:rPr>
        <w:t xml:space="preserve"> </w:t>
      </w:r>
      <w:r w:rsidRPr="00992146">
        <w:rPr>
          <w:lang w:val="en-US"/>
          <w:rPrChange w:id="7715" w:author="Anusha De" w:date="2022-08-01T14:48:00Z">
            <w:rPr/>
          </w:rPrChange>
        </w:rPr>
        <w:t>women</w:t>
      </w:r>
      <w:r w:rsidR="00F73A4C" w:rsidRPr="00992146">
        <w:rPr>
          <w:lang w:val="en-US"/>
          <w:rPrChange w:id="7716" w:author="Anusha De" w:date="2022-08-01T14:48:00Z">
            <w:rPr/>
          </w:rPrChange>
        </w:rPr>
        <w:t xml:space="preserve"> </w:t>
      </w:r>
      <w:r w:rsidRPr="00992146">
        <w:rPr>
          <w:lang w:val="en-US"/>
          <w:rPrChange w:id="7717" w:author="Anusha De" w:date="2022-08-01T14:48:00Z">
            <w:rPr/>
          </w:rPrChange>
        </w:rPr>
        <w:t>are</w:t>
      </w:r>
      <w:r w:rsidR="00F73A4C" w:rsidRPr="00992146">
        <w:rPr>
          <w:lang w:val="en-US"/>
          <w:rPrChange w:id="7718" w:author="Anusha De" w:date="2022-08-01T14:48:00Z">
            <w:rPr/>
          </w:rPrChange>
        </w:rPr>
        <w:t xml:space="preserve"> </w:t>
      </w:r>
      <w:r w:rsidRPr="00992146">
        <w:rPr>
          <w:lang w:val="en-US"/>
          <w:rPrChange w:id="7719" w:author="Anusha De" w:date="2022-08-01T14:48:00Z">
            <w:rPr/>
          </w:rPrChange>
        </w:rPr>
        <w:t>generally</w:t>
      </w:r>
      <w:r w:rsidR="00F73A4C" w:rsidRPr="00992146">
        <w:rPr>
          <w:lang w:val="en-US"/>
          <w:rPrChange w:id="7720" w:author="Anusha De" w:date="2022-08-01T14:48:00Z">
            <w:rPr/>
          </w:rPrChange>
        </w:rPr>
        <w:t xml:space="preserve"> </w:t>
      </w:r>
      <w:r w:rsidRPr="00992146">
        <w:rPr>
          <w:lang w:val="en-US"/>
          <w:rPrChange w:id="7721" w:author="Anusha De" w:date="2022-08-01T14:48:00Z">
            <w:rPr/>
          </w:rPrChange>
        </w:rPr>
        <w:t>lower</w:t>
      </w:r>
      <w:r w:rsidR="00F73A4C" w:rsidRPr="00992146">
        <w:rPr>
          <w:lang w:val="en-US"/>
          <w:rPrChange w:id="7722" w:author="Anusha De" w:date="2022-08-01T14:48:00Z">
            <w:rPr/>
          </w:rPrChange>
        </w:rPr>
        <w:t xml:space="preserve"> </w:t>
      </w:r>
      <w:r w:rsidRPr="00992146">
        <w:rPr>
          <w:lang w:val="en-US"/>
          <w:rPrChange w:id="7723" w:author="Anusha De" w:date="2022-08-01T14:48:00Z">
            <w:rPr/>
          </w:rPrChange>
        </w:rPr>
        <w:t>in</w:t>
      </w:r>
      <w:r w:rsidR="00F73A4C" w:rsidRPr="00992146">
        <w:rPr>
          <w:lang w:val="en-US"/>
          <w:rPrChange w:id="7724" w:author="Anusha De" w:date="2022-08-01T14:48:00Z">
            <w:rPr/>
          </w:rPrChange>
        </w:rPr>
        <w:t xml:space="preserve"> </w:t>
      </w:r>
      <w:r w:rsidRPr="00992146">
        <w:rPr>
          <w:lang w:val="en-US"/>
          <w:rPrChange w:id="7725" w:author="Anusha De" w:date="2022-08-01T14:48:00Z">
            <w:rPr/>
          </w:rPrChange>
        </w:rPr>
        <w:t>the</w:t>
      </w:r>
      <w:r w:rsidR="00F73A4C" w:rsidRPr="00992146">
        <w:rPr>
          <w:lang w:val="en-US"/>
          <w:rPrChange w:id="7726" w:author="Anusha De" w:date="2022-08-01T14:48:00Z">
            <w:rPr/>
          </w:rPrChange>
        </w:rPr>
        <w:t xml:space="preserve"> </w:t>
      </w:r>
      <w:r w:rsidRPr="00992146">
        <w:rPr>
          <w:lang w:val="en-US"/>
          <w:rPrChange w:id="7727" w:author="Anusha De" w:date="2022-08-01T14:48:00Z">
            <w:rPr/>
          </w:rPrChange>
        </w:rPr>
        <w:t>professional</w:t>
      </w:r>
      <w:r w:rsidR="00F73A4C" w:rsidRPr="00992146">
        <w:rPr>
          <w:lang w:val="en-US"/>
          <w:rPrChange w:id="7728" w:author="Anusha De" w:date="2022-08-01T14:48:00Z">
            <w:rPr/>
          </w:rPrChange>
        </w:rPr>
        <w:t xml:space="preserve"> </w:t>
      </w:r>
      <w:r w:rsidRPr="00992146">
        <w:rPr>
          <w:lang w:val="en-US"/>
          <w:rPrChange w:id="7729" w:author="Anusha De" w:date="2022-08-01T14:48:00Z">
            <w:rPr/>
          </w:rPrChange>
        </w:rPr>
        <w:t>sphere</w:t>
      </w:r>
      <w:r w:rsidR="00F73A4C" w:rsidRPr="00992146">
        <w:rPr>
          <w:lang w:val="en-US"/>
          <w:rPrChange w:id="7730" w:author="Anusha De" w:date="2022-08-01T14:48:00Z">
            <w:rPr/>
          </w:rPrChange>
        </w:rPr>
        <w:t xml:space="preserve"> </w:t>
      </w:r>
      <w:r w:rsidRPr="00992146">
        <w:rPr>
          <w:lang w:val="en-US"/>
          <w:rPrChange w:id="7731" w:author="Anusha De" w:date="2022-08-01T14:48:00Z">
            <w:rPr/>
          </w:rPrChange>
        </w:rPr>
        <w:t>and</w:t>
      </w:r>
      <w:r w:rsidR="00F73A4C" w:rsidRPr="00992146">
        <w:rPr>
          <w:lang w:val="en-US"/>
          <w:rPrChange w:id="7732" w:author="Anusha De" w:date="2022-08-01T14:48:00Z">
            <w:rPr/>
          </w:rPrChange>
        </w:rPr>
        <w:t xml:space="preserve"> </w:t>
      </w:r>
      <w:r w:rsidRPr="00992146">
        <w:rPr>
          <w:lang w:val="en-US"/>
          <w:rPrChange w:id="7733" w:author="Anusha De" w:date="2022-08-01T14:48:00Z">
            <w:rPr/>
          </w:rPrChange>
        </w:rPr>
        <w:t>higher</w:t>
      </w:r>
      <w:r w:rsidR="00F73A4C" w:rsidRPr="00992146">
        <w:rPr>
          <w:lang w:val="en-US"/>
          <w:rPrChange w:id="7734" w:author="Anusha De" w:date="2022-08-01T14:48:00Z">
            <w:rPr/>
          </w:rPrChange>
        </w:rPr>
        <w:t xml:space="preserve"> </w:t>
      </w:r>
      <w:r w:rsidRPr="00992146">
        <w:rPr>
          <w:lang w:val="en-US"/>
          <w:rPrChange w:id="7735" w:author="Anusha De" w:date="2022-08-01T14:48:00Z">
            <w:rPr/>
          </w:rPrChange>
        </w:rPr>
        <w:t>in</w:t>
      </w:r>
      <w:r w:rsidR="00F73A4C" w:rsidRPr="00992146">
        <w:rPr>
          <w:lang w:val="en-US"/>
          <w:rPrChange w:id="7736" w:author="Anusha De" w:date="2022-08-01T14:48:00Z">
            <w:rPr/>
          </w:rPrChange>
        </w:rPr>
        <w:t xml:space="preserve"> </w:t>
      </w:r>
      <w:r w:rsidRPr="00992146">
        <w:rPr>
          <w:lang w:val="en-US"/>
          <w:rPrChange w:id="7737" w:author="Anusha De" w:date="2022-08-01T14:48:00Z">
            <w:rPr/>
          </w:rPrChange>
        </w:rPr>
        <w:t>the</w:t>
      </w:r>
      <w:r w:rsidR="00F73A4C" w:rsidRPr="00992146">
        <w:rPr>
          <w:lang w:val="en-US"/>
          <w:rPrChange w:id="7738" w:author="Anusha De" w:date="2022-08-01T14:48:00Z">
            <w:rPr/>
          </w:rPrChange>
        </w:rPr>
        <w:t xml:space="preserve"> </w:t>
      </w:r>
      <w:r w:rsidRPr="00992146">
        <w:rPr>
          <w:lang w:val="en-US"/>
          <w:rPrChange w:id="7739" w:author="Anusha De" w:date="2022-08-01T14:48:00Z">
            <w:rPr/>
          </w:rPrChange>
        </w:rPr>
        <w:t>domestic</w:t>
      </w:r>
      <w:r w:rsidR="00F73A4C" w:rsidRPr="00992146">
        <w:rPr>
          <w:lang w:val="en-US"/>
          <w:rPrChange w:id="7740" w:author="Anusha De" w:date="2022-08-01T14:48:00Z">
            <w:rPr/>
          </w:rPrChange>
        </w:rPr>
        <w:t xml:space="preserve"> </w:t>
      </w:r>
      <w:r w:rsidRPr="00992146">
        <w:rPr>
          <w:lang w:val="en-US"/>
          <w:rPrChange w:id="7741" w:author="Anusha De" w:date="2022-08-01T14:48:00Z">
            <w:rPr/>
          </w:rPrChange>
        </w:rPr>
        <w:t>sphere</w:t>
      </w:r>
      <w:r w:rsidR="00F73A4C" w:rsidRPr="00992146">
        <w:rPr>
          <w:lang w:val="en-US"/>
          <w:rPrChange w:id="7742" w:author="Anusha De" w:date="2022-08-01T14:48:00Z">
            <w:rPr/>
          </w:rPrChange>
        </w:rPr>
        <w:t xml:space="preserve"> </w:t>
      </w:r>
      <w:r w:rsidRPr="00992146">
        <w:rPr>
          <w:lang w:val="en-US"/>
          <w:rPrChange w:id="7743" w:author="Anusha De" w:date="2022-08-01T14:48:00Z">
            <w:rPr/>
          </w:rPrChange>
        </w:rPr>
        <w:t>or</w:t>
      </w:r>
      <w:r w:rsidR="00F73A4C" w:rsidRPr="00992146">
        <w:rPr>
          <w:lang w:val="en-US"/>
          <w:rPrChange w:id="7744" w:author="Anusha De" w:date="2022-08-01T14:48:00Z">
            <w:rPr/>
          </w:rPrChange>
        </w:rPr>
        <w:t xml:space="preserve"> </w:t>
      </w:r>
      <w:r w:rsidRPr="00992146">
        <w:rPr>
          <w:lang w:val="en-US"/>
          <w:rPrChange w:id="7745" w:author="Anusha De" w:date="2022-08-01T14:48:00Z">
            <w:rPr/>
          </w:rPrChange>
        </w:rPr>
        <w:t>when</w:t>
      </w:r>
      <w:r w:rsidR="00F73A4C" w:rsidRPr="00992146">
        <w:rPr>
          <w:lang w:val="en-US"/>
          <w:rPrChange w:id="7746" w:author="Anusha De" w:date="2022-08-01T14:48:00Z">
            <w:rPr/>
          </w:rPrChange>
        </w:rPr>
        <w:t xml:space="preserve"> </w:t>
      </w:r>
      <w:r w:rsidRPr="00992146">
        <w:rPr>
          <w:lang w:val="en-US"/>
          <w:rPrChange w:id="7747" w:author="Anusha De" w:date="2022-08-01T14:48:00Z">
            <w:rPr/>
          </w:rPrChange>
        </w:rPr>
        <w:t>physical</w:t>
      </w:r>
      <w:r w:rsidR="00F73A4C" w:rsidRPr="00992146">
        <w:rPr>
          <w:lang w:val="en-US"/>
          <w:rPrChange w:id="7748" w:author="Anusha De" w:date="2022-08-01T14:48:00Z">
            <w:rPr/>
          </w:rPrChange>
        </w:rPr>
        <w:t xml:space="preserve"> </w:t>
      </w:r>
      <w:r w:rsidRPr="00992146">
        <w:rPr>
          <w:lang w:val="en-US"/>
          <w:rPrChange w:id="7749" w:author="Anusha De" w:date="2022-08-01T14:48:00Z">
            <w:rPr/>
          </w:rPrChange>
        </w:rPr>
        <w:t>appearance</w:t>
      </w:r>
      <w:r w:rsidR="00F73A4C" w:rsidRPr="00992146">
        <w:rPr>
          <w:lang w:val="en-US"/>
          <w:rPrChange w:id="7750" w:author="Anusha De" w:date="2022-08-01T14:48:00Z">
            <w:rPr/>
          </w:rPrChange>
        </w:rPr>
        <w:t xml:space="preserve"> </w:t>
      </w:r>
      <w:r w:rsidRPr="00992146">
        <w:rPr>
          <w:lang w:val="en-US"/>
          <w:rPrChange w:id="7751" w:author="Anusha De" w:date="2022-08-01T14:48:00Z">
            <w:rPr/>
          </w:rPrChange>
        </w:rPr>
        <w:t>is</w:t>
      </w:r>
      <w:r w:rsidR="00F73A4C" w:rsidRPr="00992146">
        <w:rPr>
          <w:lang w:val="en-US"/>
          <w:rPrChange w:id="7752" w:author="Anusha De" w:date="2022-08-01T14:48:00Z">
            <w:rPr/>
          </w:rPrChange>
        </w:rPr>
        <w:t xml:space="preserve"> </w:t>
      </w:r>
      <w:r w:rsidRPr="00992146">
        <w:rPr>
          <w:lang w:val="en-US"/>
          <w:rPrChange w:id="7753" w:author="Anusha De" w:date="2022-08-01T14:48:00Z">
            <w:rPr/>
          </w:rPrChange>
        </w:rPr>
        <w:t>judged.</w:t>
      </w:r>
      <w:r w:rsidR="00F73A4C" w:rsidRPr="00992146">
        <w:rPr>
          <w:lang w:val="en-US"/>
          <w:rPrChange w:id="7754" w:author="Anusha De" w:date="2022-08-01T14:48:00Z">
            <w:rPr/>
          </w:rPrChange>
        </w:rPr>
        <w:t xml:space="preserve"> </w:t>
      </w:r>
      <w:r w:rsidRPr="00992146">
        <w:rPr>
          <w:lang w:val="en-US"/>
          <w:rPrChange w:id="7755" w:author="Anusha De" w:date="2022-08-01T14:48:00Z">
            <w:rPr/>
          </w:rPrChange>
        </w:rPr>
        <w:t>The</w:t>
      </w:r>
      <w:r w:rsidR="00F73A4C" w:rsidRPr="00992146">
        <w:rPr>
          <w:lang w:val="en-US"/>
          <w:rPrChange w:id="7756" w:author="Anusha De" w:date="2022-08-01T14:48:00Z">
            <w:rPr/>
          </w:rPrChange>
        </w:rPr>
        <w:t xml:space="preserve"> </w:t>
      </w:r>
      <w:r w:rsidRPr="00992146">
        <w:rPr>
          <w:lang w:val="en-US"/>
          <w:rPrChange w:id="7757" w:author="Anusha De" w:date="2022-08-01T14:48:00Z">
            <w:rPr/>
          </w:rPrChange>
        </w:rPr>
        <w:t>fact</w:t>
      </w:r>
      <w:r w:rsidR="00F73A4C" w:rsidRPr="00992146">
        <w:rPr>
          <w:lang w:val="en-US"/>
          <w:rPrChange w:id="7758" w:author="Anusha De" w:date="2022-08-01T14:48:00Z">
            <w:rPr/>
          </w:rPrChange>
        </w:rPr>
        <w:t xml:space="preserve"> </w:t>
      </w:r>
      <w:r w:rsidRPr="00992146">
        <w:rPr>
          <w:lang w:val="en-US"/>
          <w:rPrChange w:id="7759" w:author="Anusha De" w:date="2022-08-01T14:48:00Z">
            <w:rPr/>
          </w:rPrChange>
        </w:rPr>
        <w:t>that</w:t>
      </w:r>
      <w:r w:rsidR="00F73A4C" w:rsidRPr="00992146">
        <w:rPr>
          <w:lang w:val="en-US"/>
          <w:rPrChange w:id="7760" w:author="Anusha De" w:date="2022-08-01T14:48:00Z">
            <w:rPr/>
          </w:rPrChange>
        </w:rPr>
        <w:t xml:space="preserve"> </w:t>
      </w:r>
      <w:r w:rsidRPr="00992146">
        <w:rPr>
          <w:lang w:val="en-US"/>
          <w:rPrChange w:id="7761" w:author="Anusha De" w:date="2022-08-01T14:48:00Z">
            <w:rPr/>
          </w:rPrChange>
        </w:rPr>
        <w:t>bias</w:t>
      </w:r>
      <w:r w:rsidR="00F73A4C" w:rsidRPr="00992146">
        <w:rPr>
          <w:lang w:val="en-US"/>
          <w:rPrChange w:id="7762" w:author="Anusha De" w:date="2022-08-01T14:48:00Z">
            <w:rPr/>
          </w:rPrChange>
        </w:rPr>
        <w:t xml:space="preserve"> </w:t>
      </w:r>
      <w:r w:rsidRPr="00992146">
        <w:rPr>
          <w:lang w:val="en-US"/>
          <w:rPrChange w:id="7763" w:author="Anusha De" w:date="2022-08-01T14:48:00Z">
            <w:rPr/>
          </w:rPrChange>
        </w:rPr>
        <w:t>is</w:t>
      </w:r>
      <w:r w:rsidR="00F73A4C" w:rsidRPr="00992146">
        <w:rPr>
          <w:lang w:val="en-US"/>
          <w:rPrChange w:id="7764" w:author="Anusha De" w:date="2022-08-01T14:48:00Z">
            <w:rPr/>
          </w:rPrChange>
        </w:rPr>
        <w:t xml:space="preserve"> </w:t>
      </w:r>
      <w:r w:rsidRPr="00992146">
        <w:rPr>
          <w:lang w:val="en-US"/>
          <w:rPrChange w:id="7765" w:author="Anusha De" w:date="2022-08-01T14:48:00Z">
            <w:rPr/>
          </w:rPrChange>
        </w:rPr>
        <w:t>more</w:t>
      </w:r>
      <w:r w:rsidR="00F73A4C" w:rsidRPr="00992146">
        <w:rPr>
          <w:lang w:val="en-US"/>
          <w:rPrChange w:id="7766" w:author="Anusha De" w:date="2022-08-01T14:48:00Z">
            <w:rPr/>
          </w:rPrChange>
        </w:rPr>
        <w:t xml:space="preserve"> </w:t>
      </w:r>
      <w:r w:rsidRPr="00992146">
        <w:rPr>
          <w:lang w:val="en-US"/>
          <w:rPrChange w:id="7767" w:author="Anusha De" w:date="2022-08-01T14:48:00Z">
            <w:rPr/>
          </w:rPrChange>
        </w:rPr>
        <w:t>present</w:t>
      </w:r>
      <w:r w:rsidR="00F73A4C" w:rsidRPr="00992146">
        <w:rPr>
          <w:lang w:val="en-US"/>
          <w:rPrChange w:id="7768" w:author="Anusha De" w:date="2022-08-01T14:48:00Z">
            <w:rPr/>
          </w:rPrChange>
        </w:rPr>
        <w:t xml:space="preserve"> </w:t>
      </w:r>
      <w:r w:rsidRPr="00992146">
        <w:rPr>
          <w:lang w:val="en-US"/>
          <w:rPrChange w:id="7769" w:author="Anusha De" w:date="2022-08-01T14:48:00Z">
            <w:rPr/>
          </w:rPrChange>
        </w:rPr>
        <w:t>in</w:t>
      </w:r>
      <w:r w:rsidR="00F73A4C" w:rsidRPr="00992146">
        <w:rPr>
          <w:lang w:val="en-US"/>
          <w:rPrChange w:id="7770" w:author="Anusha De" w:date="2022-08-01T14:48:00Z">
            <w:rPr/>
          </w:rPrChange>
        </w:rPr>
        <w:t xml:space="preserve"> </w:t>
      </w:r>
      <w:r w:rsidRPr="00992146">
        <w:rPr>
          <w:lang w:val="en-US"/>
          <w:rPrChange w:id="7771" w:author="Anusha De" w:date="2022-08-01T14:48:00Z">
            <w:rPr/>
          </w:rPrChange>
        </w:rPr>
        <w:t>male</w:t>
      </w:r>
      <w:r w:rsidR="00F73A4C" w:rsidRPr="00992146">
        <w:rPr>
          <w:lang w:val="en-US"/>
          <w:rPrChange w:id="7772" w:author="Anusha De" w:date="2022-08-01T14:48:00Z">
            <w:rPr/>
          </w:rPrChange>
        </w:rPr>
        <w:t xml:space="preserve"> </w:t>
      </w:r>
      <w:r w:rsidRPr="00992146">
        <w:rPr>
          <w:lang w:val="en-US"/>
          <w:rPrChange w:id="7773" w:author="Anusha De" w:date="2022-08-01T14:48:00Z">
            <w:rPr/>
          </w:rPrChange>
        </w:rPr>
        <w:t>dominated</w:t>
      </w:r>
      <w:r w:rsidR="00F73A4C" w:rsidRPr="00992146">
        <w:rPr>
          <w:lang w:val="en-US"/>
          <w:rPrChange w:id="7774" w:author="Anusha De" w:date="2022-08-01T14:48:00Z">
            <w:rPr/>
          </w:rPrChange>
        </w:rPr>
        <w:t xml:space="preserve"> </w:t>
      </w:r>
      <w:r w:rsidRPr="00992146">
        <w:rPr>
          <w:lang w:val="en-US"/>
          <w:rPrChange w:id="7775" w:author="Anusha De" w:date="2022-08-01T14:48:00Z">
            <w:rPr/>
          </w:rPrChange>
        </w:rPr>
        <w:t>sectors</w:t>
      </w:r>
      <w:r w:rsidR="00F73A4C" w:rsidRPr="00992146">
        <w:rPr>
          <w:lang w:val="en-US"/>
          <w:rPrChange w:id="7776" w:author="Anusha De" w:date="2022-08-01T14:48:00Z">
            <w:rPr/>
          </w:rPrChange>
        </w:rPr>
        <w:t xml:space="preserve"> </w:t>
      </w:r>
      <w:r w:rsidRPr="00992146">
        <w:rPr>
          <w:lang w:val="en-US"/>
          <w:rPrChange w:id="7777" w:author="Anusha De" w:date="2022-08-01T14:48:00Z">
            <w:rPr/>
          </w:rPrChange>
        </w:rPr>
        <w:t>suggests,</w:t>
      </w:r>
      <w:r w:rsidR="00F73A4C" w:rsidRPr="00992146">
        <w:rPr>
          <w:lang w:val="en-US"/>
          <w:rPrChange w:id="7778" w:author="Anusha De" w:date="2022-08-01T14:48:00Z">
            <w:rPr/>
          </w:rPrChange>
        </w:rPr>
        <w:t xml:space="preserve"> </w:t>
      </w:r>
      <w:r w:rsidRPr="00992146">
        <w:rPr>
          <w:lang w:val="en-US"/>
          <w:rPrChange w:id="7779" w:author="Anusha De" w:date="2022-08-01T14:48:00Z">
            <w:rPr/>
          </w:rPrChange>
        </w:rPr>
        <w:t>at</w:t>
      </w:r>
      <w:r w:rsidR="00F73A4C" w:rsidRPr="00992146">
        <w:rPr>
          <w:lang w:val="en-US"/>
          <w:rPrChange w:id="7780" w:author="Anusha De" w:date="2022-08-01T14:48:00Z">
            <w:rPr/>
          </w:rPrChange>
        </w:rPr>
        <w:t xml:space="preserve"> </w:t>
      </w:r>
      <w:r w:rsidRPr="00992146">
        <w:rPr>
          <w:lang w:val="en-US"/>
          <w:rPrChange w:id="7781" w:author="Anusha De" w:date="2022-08-01T14:48:00Z">
            <w:rPr/>
          </w:rPrChange>
        </w:rPr>
        <w:t>least</w:t>
      </w:r>
      <w:r w:rsidR="00F73A4C" w:rsidRPr="00992146">
        <w:rPr>
          <w:lang w:val="en-US"/>
          <w:rPrChange w:id="7782" w:author="Anusha De" w:date="2022-08-01T14:48:00Z">
            <w:rPr/>
          </w:rPrChange>
        </w:rPr>
        <w:t xml:space="preserve"> </w:t>
      </w:r>
      <w:r w:rsidRPr="00992146">
        <w:rPr>
          <w:lang w:val="en-US"/>
          <w:rPrChange w:id="7783" w:author="Anusha De" w:date="2022-08-01T14:48:00Z">
            <w:rPr/>
          </w:rPrChange>
        </w:rPr>
        <w:t>in</w:t>
      </w:r>
      <w:r w:rsidR="00F73A4C" w:rsidRPr="00992146">
        <w:rPr>
          <w:lang w:val="en-US"/>
          <w:rPrChange w:id="7784" w:author="Anusha De" w:date="2022-08-01T14:48:00Z">
            <w:rPr/>
          </w:rPrChange>
        </w:rPr>
        <w:t xml:space="preserve"> </w:t>
      </w:r>
      <w:r w:rsidRPr="00992146">
        <w:rPr>
          <w:lang w:val="en-US"/>
          <w:rPrChange w:id="7785" w:author="Anusha De" w:date="2022-08-01T14:48:00Z">
            <w:rPr/>
          </w:rPrChange>
        </w:rPr>
        <w:t>part,</w:t>
      </w:r>
      <w:r w:rsidR="00F73A4C" w:rsidRPr="00992146">
        <w:rPr>
          <w:lang w:val="en-US"/>
          <w:rPrChange w:id="7786" w:author="Anusha De" w:date="2022-08-01T14:48:00Z">
            <w:rPr/>
          </w:rPrChange>
        </w:rPr>
        <w:t xml:space="preserve"> </w:t>
      </w:r>
      <w:r w:rsidRPr="00992146">
        <w:rPr>
          <w:lang w:val="en-US"/>
          <w:rPrChange w:id="7787" w:author="Anusha De" w:date="2022-08-01T14:48:00Z">
            <w:rPr/>
          </w:rPrChange>
        </w:rPr>
        <w:t>cultural</w:t>
      </w:r>
      <w:r w:rsidR="00F73A4C" w:rsidRPr="00992146">
        <w:rPr>
          <w:lang w:val="en-US"/>
          <w:rPrChange w:id="7788" w:author="Anusha De" w:date="2022-08-01T14:48:00Z">
            <w:rPr/>
          </w:rPrChange>
        </w:rPr>
        <w:t xml:space="preserve"> </w:t>
      </w:r>
      <w:r w:rsidRPr="00992146">
        <w:rPr>
          <w:lang w:val="en-US"/>
          <w:rPrChange w:id="7789" w:author="Anusha De" w:date="2022-08-01T14:48:00Z">
            <w:rPr/>
          </w:rPrChange>
        </w:rPr>
        <w:t>factors</w:t>
      </w:r>
      <w:r w:rsidR="00F73A4C" w:rsidRPr="00992146">
        <w:rPr>
          <w:lang w:val="en-US"/>
          <w:rPrChange w:id="7790" w:author="Anusha De" w:date="2022-08-01T14:48:00Z">
            <w:rPr/>
          </w:rPrChange>
        </w:rPr>
        <w:t xml:space="preserve"> </w:t>
      </w:r>
      <w:r w:rsidRPr="00992146">
        <w:rPr>
          <w:lang w:val="en-US"/>
          <w:rPrChange w:id="7791" w:author="Anusha De" w:date="2022-08-01T14:48:00Z">
            <w:rPr/>
          </w:rPrChange>
        </w:rPr>
        <w:t>play</w:t>
      </w:r>
      <w:r w:rsidR="00F73A4C" w:rsidRPr="00992146">
        <w:rPr>
          <w:lang w:val="en-US"/>
          <w:rPrChange w:id="7792" w:author="Anusha De" w:date="2022-08-01T14:48:00Z">
            <w:rPr/>
          </w:rPrChange>
        </w:rPr>
        <w:t xml:space="preserve"> </w:t>
      </w:r>
      <w:r w:rsidRPr="00992146">
        <w:rPr>
          <w:lang w:val="en-US"/>
          <w:rPrChange w:id="7793" w:author="Anusha De" w:date="2022-08-01T14:48:00Z">
            <w:rPr/>
          </w:rPrChange>
        </w:rPr>
        <w:t>an</w:t>
      </w:r>
      <w:r w:rsidR="00F73A4C" w:rsidRPr="00992146">
        <w:rPr>
          <w:lang w:val="en-US"/>
          <w:rPrChange w:id="7794" w:author="Anusha De" w:date="2022-08-01T14:48:00Z">
            <w:rPr/>
          </w:rPrChange>
        </w:rPr>
        <w:t xml:space="preserve"> </w:t>
      </w:r>
      <w:r w:rsidRPr="00992146">
        <w:rPr>
          <w:lang w:val="en-US"/>
          <w:rPrChange w:id="7795" w:author="Anusha De" w:date="2022-08-01T14:48:00Z">
            <w:rPr/>
          </w:rPrChange>
        </w:rPr>
        <w:t>important</w:t>
      </w:r>
      <w:r w:rsidR="00F73A4C" w:rsidRPr="00992146">
        <w:rPr>
          <w:lang w:val="en-US"/>
          <w:rPrChange w:id="7796" w:author="Anusha De" w:date="2022-08-01T14:48:00Z">
            <w:rPr/>
          </w:rPrChange>
        </w:rPr>
        <w:t xml:space="preserve"> </w:t>
      </w:r>
      <w:r w:rsidRPr="00992146">
        <w:rPr>
          <w:lang w:val="en-US"/>
          <w:rPrChange w:id="7797" w:author="Anusha De" w:date="2022-08-01T14:48:00Z">
            <w:rPr/>
          </w:rPrChange>
        </w:rPr>
        <w:t>role</w:t>
      </w:r>
      <w:r w:rsidR="00F73A4C" w:rsidRPr="00992146">
        <w:rPr>
          <w:lang w:val="en-US"/>
          <w:rPrChange w:id="7798" w:author="Anusha De" w:date="2022-08-01T14:48:00Z">
            <w:rPr/>
          </w:rPrChange>
        </w:rPr>
        <w:t xml:space="preserve"> </w:t>
      </w:r>
      <w:r w:rsidRPr="00992146">
        <w:rPr>
          <w:lang w:val="en-US"/>
          <w:rPrChange w:id="7799" w:author="Anusha De" w:date="2022-08-01T14:48:00Z">
            <w:rPr/>
          </w:rPrChange>
        </w:rPr>
        <w:t>in</w:t>
      </w:r>
      <w:r w:rsidR="00F73A4C" w:rsidRPr="00992146">
        <w:rPr>
          <w:lang w:val="en-US"/>
          <w:rPrChange w:id="7800" w:author="Anusha De" w:date="2022-08-01T14:48:00Z">
            <w:rPr/>
          </w:rPrChange>
        </w:rPr>
        <w:t xml:space="preserve"> </w:t>
      </w:r>
      <w:r w:rsidRPr="00992146">
        <w:rPr>
          <w:lang w:val="en-US"/>
          <w:rPrChange w:id="7801" w:author="Anusha De" w:date="2022-08-01T14:48:00Z">
            <w:rPr/>
          </w:rPrChange>
        </w:rPr>
        <w:t>its</w:t>
      </w:r>
      <w:r w:rsidR="00F73A4C" w:rsidRPr="00992146">
        <w:rPr>
          <w:lang w:val="en-US"/>
          <w:rPrChange w:id="7802" w:author="Anusha De" w:date="2022-08-01T14:48:00Z">
            <w:rPr/>
          </w:rPrChange>
        </w:rPr>
        <w:t xml:space="preserve"> </w:t>
      </w:r>
      <w:r w:rsidRPr="00992146">
        <w:rPr>
          <w:lang w:val="en-US"/>
          <w:rPrChange w:id="7803" w:author="Anusha De" w:date="2022-08-01T14:48:00Z">
            <w:rPr/>
          </w:rPrChange>
        </w:rPr>
        <w:t>creation.</w:t>
      </w:r>
    </w:p>
    <w:p w14:paraId="390AA99C" w14:textId="5F2F288D" w:rsidR="005139B5" w:rsidRPr="00992146" w:rsidRDefault="0081249E">
      <w:pPr>
        <w:rPr>
          <w:lang w:val="en-US"/>
          <w:rPrChange w:id="7804" w:author="Anusha De" w:date="2022-08-01T14:48:00Z">
            <w:rPr/>
          </w:rPrChange>
        </w:rPr>
        <w:pPrChange w:id="7805" w:author="Steve Wiggins" w:date="2022-07-30T18:03:00Z">
          <w:pPr>
            <w:pStyle w:val="1PP"/>
            <w:jc w:val="both"/>
          </w:pPr>
        </w:pPrChange>
      </w:pPr>
      <w:r w:rsidRPr="00992146">
        <w:rPr>
          <w:lang w:val="en-US"/>
          <w:rPrChange w:id="7806" w:author="Anusha De" w:date="2022-08-01T14:48:00Z">
            <w:rPr/>
          </w:rPrChange>
        </w:rPr>
        <w:t>In</w:t>
      </w:r>
      <w:r w:rsidR="00F73A4C" w:rsidRPr="00992146">
        <w:rPr>
          <w:lang w:val="en-US"/>
          <w:rPrChange w:id="7807" w:author="Anusha De" w:date="2022-08-01T14:48:00Z">
            <w:rPr/>
          </w:rPrChange>
        </w:rPr>
        <w:t xml:space="preserve"> </w:t>
      </w:r>
      <w:r w:rsidRPr="00992146">
        <w:rPr>
          <w:lang w:val="en-US"/>
          <w:rPrChange w:id="7808" w:author="Anusha De" w:date="2022-08-01T14:48:00Z">
            <w:rPr/>
          </w:rPrChange>
        </w:rPr>
        <w:t>the</w:t>
      </w:r>
      <w:r w:rsidR="00F73A4C" w:rsidRPr="00992146">
        <w:rPr>
          <w:lang w:val="en-US"/>
          <w:rPrChange w:id="7809" w:author="Anusha De" w:date="2022-08-01T14:48:00Z">
            <w:rPr/>
          </w:rPrChange>
        </w:rPr>
        <w:t xml:space="preserve"> </w:t>
      </w:r>
      <w:r w:rsidRPr="00992146">
        <w:rPr>
          <w:lang w:val="en-US"/>
          <w:rPrChange w:id="7810" w:author="Anusha De" w:date="2022-08-01T14:48:00Z">
            <w:rPr/>
          </w:rPrChange>
        </w:rPr>
        <w:t>context</w:t>
      </w:r>
      <w:r w:rsidR="00F73A4C" w:rsidRPr="00992146">
        <w:rPr>
          <w:lang w:val="en-US"/>
          <w:rPrChange w:id="7811" w:author="Anusha De" w:date="2022-08-01T14:48:00Z">
            <w:rPr/>
          </w:rPrChange>
        </w:rPr>
        <w:t xml:space="preserve"> </w:t>
      </w:r>
      <w:r w:rsidRPr="00992146">
        <w:rPr>
          <w:lang w:val="en-US"/>
          <w:rPrChange w:id="7812" w:author="Anusha De" w:date="2022-08-01T14:48:00Z">
            <w:rPr/>
          </w:rPrChange>
        </w:rPr>
        <w:t>of</w:t>
      </w:r>
      <w:r w:rsidR="00F73A4C" w:rsidRPr="00992146">
        <w:rPr>
          <w:lang w:val="en-US"/>
          <w:rPrChange w:id="7813" w:author="Anusha De" w:date="2022-08-01T14:48:00Z">
            <w:rPr/>
          </w:rPrChange>
        </w:rPr>
        <w:t xml:space="preserve"> </w:t>
      </w:r>
      <w:r w:rsidRPr="00992146">
        <w:rPr>
          <w:lang w:val="en-US"/>
          <w:rPrChange w:id="7814" w:author="Anusha De" w:date="2022-08-01T14:48:00Z">
            <w:rPr/>
          </w:rPrChange>
        </w:rPr>
        <w:t>this</w:t>
      </w:r>
      <w:r w:rsidR="00F73A4C" w:rsidRPr="00992146">
        <w:rPr>
          <w:lang w:val="en-US"/>
          <w:rPrChange w:id="7815" w:author="Anusha De" w:date="2022-08-01T14:48:00Z">
            <w:rPr/>
          </w:rPrChange>
        </w:rPr>
        <w:t xml:space="preserve"> </w:t>
      </w:r>
      <w:r w:rsidRPr="00992146">
        <w:rPr>
          <w:lang w:val="en-US"/>
          <w:rPrChange w:id="7816" w:author="Anusha De" w:date="2022-08-01T14:48:00Z">
            <w:rPr/>
          </w:rPrChange>
        </w:rPr>
        <w:t>study,</w:t>
      </w:r>
      <w:r w:rsidR="00F73A4C" w:rsidRPr="00992146">
        <w:rPr>
          <w:lang w:val="en-US"/>
          <w:rPrChange w:id="7817" w:author="Anusha De" w:date="2022-08-01T14:48:00Z">
            <w:rPr/>
          </w:rPrChange>
        </w:rPr>
        <w:t xml:space="preserve"> </w:t>
      </w:r>
      <w:r w:rsidRPr="00992146">
        <w:rPr>
          <w:lang w:val="en-US"/>
          <w:rPrChange w:id="7818" w:author="Anusha De" w:date="2022-08-01T14:48:00Z">
            <w:rPr/>
          </w:rPrChange>
        </w:rPr>
        <w:t>bias</w:t>
      </w:r>
      <w:r w:rsidR="00F73A4C" w:rsidRPr="00992146">
        <w:rPr>
          <w:lang w:val="en-US"/>
          <w:rPrChange w:id="7819" w:author="Anusha De" w:date="2022-08-01T14:48:00Z">
            <w:rPr/>
          </w:rPrChange>
        </w:rPr>
        <w:t xml:space="preserve"> </w:t>
      </w:r>
      <w:r w:rsidRPr="00992146">
        <w:rPr>
          <w:lang w:val="en-US"/>
          <w:rPrChange w:id="7820" w:author="Anusha De" w:date="2022-08-01T14:48:00Z">
            <w:rPr/>
          </w:rPrChange>
        </w:rPr>
        <w:t>against</w:t>
      </w:r>
      <w:r w:rsidR="00F73A4C" w:rsidRPr="00992146">
        <w:rPr>
          <w:lang w:val="en-US"/>
          <w:rPrChange w:id="7821" w:author="Anusha De" w:date="2022-08-01T14:48:00Z">
            <w:rPr/>
          </w:rPrChange>
        </w:rPr>
        <w:t xml:space="preserve"> </w:t>
      </w:r>
      <w:r w:rsidRPr="00992146">
        <w:rPr>
          <w:lang w:val="en-US"/>
          <w:rPrChange w:id="7822" w:author="Anusha De" w:date="2022-08-01T14:48:00Z">
            <w:rPr/>
          </w:rPrChange>
        </w:rPr>
        <w:t>women</w:t>
      </w:r>
      <w:r w:rsidR="00F73A4C" w:rsidRPr="00992146">
        <w:rPr>
          <w:lang w:val="en-US"/>
          <w:rPrChange w:id="7823" w:author="Anusha De" w:date="2022-08-01T14:48:00Z">
            <w:rPr/>
          </w:rPrChange>
        </w:rPr>
        <w:t xml:space="preserve"> </w:t>
      </w:r>
      <w:r w:rsidRPr="00992146">
        <w:rPr>
          <w:lang w:val="en-US"/>
          <w:rPrChange w:id="7824" w:author="Anusha De" w:date="2022-08-01T14:48:00Z">
            <w:rPr/>
          </w:rPrChange>
        </w:rPr>
        <w:t>may</w:t>
      </w:r>
      <w:r w:rsidR="00F73A4C" w:rsidRPr="00992146">
        <w:rPr>
          <w:lang w:val="en-US"/>
          <w:rPrChange w:id="7825" w:author="Anusha De" w:date="2022-08-01T14:48:00Z">
            <w:rPr/>
          </w:rPrChange>
        </w:rPr>
        <w:t xml:space="preserve"> </w:t>
      </w:r>
      <w:r w:rsidRPr="00992146">
        <w:rPr>
          <w:lang w:val="en-US"/>
          <w:rPrChange w:id="7826" w:author="Anusha De" w:date="2022-08-01T14:48:00Z">
            <w:rPr/>
          </w:rPrChange>
        </w:rPr>
        <w:t>again</w:t>
      </w:r>
      <w:r w:rsidR="00F73A4C" w:rsidRPr="00992146">
        <w:rPr>
          <w:lang w:val="en-US"/>
          <w:rPrChange w:id="7827" w:author="Anusha De" w:date="2022-08-01T14:48:00Z">
            <w:rPr/>
          </w:rPrChange>
        </w:rPr>
        <w:t xml:space="preserve"> </w:t>
      </w:r>
      <w:r w:rsidRPr="00992146">
        <w:rPr>
          <w:lang w:val="en-US"/>
          <w:rPrChange w:id="7828" w:author="Anusha De" w:date="2022-08-01T14:48:00Z">
            <w:rPr/>
          </w:rPrChange>
        </w:rPr>
        <w:t>provide</w:t>
      </w:r>
      <w:r w:rsidR="00F73A4C" w:rsidRPr="00992146">
        <w:rPr>
          <w:lang w:val="en-US"/>
          <w:rPrChange w:id="7829" w:author="Anusha De" w:date="2022-08-01T14:48:00Z">
            <w:rPr/>
          </w:rPrChange>
        </w:rPr>
        <w:t xml:space="preserve"> </w:t>
      </w:r>
      <w:r w:rsidRPr="00992146">
        <w:rPr>
          <w:lang w:val="en-US"/>
          <w:rPrChange w:id="7830" w:author="Anusha De" w:date="2022-08-01T14:48:00Z">
            <w:rPr/>
          </w:rPrChange>
        </w:rPr>
        <w:t>a</w:t>
      </w:r>
      <w:r w:rsidR="00F73A4C" w:rsidRPr="00992146">
        <w:rPr>
          <w:lang w:val="en-US"/>
          <w:rPrChange w:id="7831" w:author="Anusha De" w:date="2022-08-01T14:48:00Z">
            <w:rPr/>
          </w:rPrChange>
        </w:rPr>
        <w:t xml:space="preserve"> </w:t>
      </w:r>
      <w:r w:rsidRPr="00992146">
        <w:rPr>
          <w:lang w:val="en-US"/>
          <w:rPrChange w:id="7832" w:author="Anusha De" w:date="2022-08-01T14:48:00Z">
            <w:rPr/>
          </w:rPrChange>
        </w:rPr>
        <w:t>barrier</w:t>
      </w:r>
      <w:r w:rsidR="00F73A4C" w:rsidRPr="00992146">
        <w:rPr>
          <w:lang w:val="en-US"/>
          <w:rPrChange w:id="7833" w:author="Anusha De" w:date="2022-08-01T14:48:00Z">
            <w:rPr/>
          </w:rPrChange>
        </w:rPr>
        <w:t xml:space="preserve"> </w:t>
      </w:r>
      <w:r w:rsidRPr="00992146">
        <w:rPr>
          <w:lang w:val="en-US"/>
          <w:rPrChange w:id="7834" w:author="Anusha De" w:date="2022-08-01T14:48:00Z">
            <w:rPr/>
          </w:rPrChange>
        </w:rPr>
        <w:t>of</w:t>
      </w:r>
      <w:r w:rsidR="00F73A4C" w:rsidRPr="00992146">
        <w:rPr>
          <w:lang w:val="en-US"/>
          <w:rPrChange w:id="7835" w:author="Anusha De" w:date="2022-08-01T14:48:00Z">
            <w:rPr/>
          </w:rPrChange>
        </w:rPr>
        <w:t xml:space="preserve"> </w:t>
      </w:r>
      <w:r w:rsidRPr="00992146">
        <w:rPr>
          <w:lang w:val="en-US"/>
          <w:rPrChange w:id="7836" w:author="Anusha De" w:date="2022-08-01T14:48:00Z">
            <w:rPr/>
          </w:rPrChange>
        </w:rPr>
        <w:t>entry</w:t>
      </w:r>
      <w:r w:rsidR="00F73A4C" w:rsidRPr="00992146">
        <w:rPr>
          <w:lang w:val="en-US"/>
          <w:rPrChange w:id="7837" w:author="Anusha De" w:date="2022-08-01T14:48:00Z">
            <w:rPr/>
          </w:rPrChange>
        </w:rPr>
        <w:t xml:space="preserve"> </w:t>
      </w:r>
      <w:r w:rsidRPr="00992146">
        <w:rPr>
          <w:lang w:val="en-US"/>
          <w:rPrChange w:id="7838" w:author="Anusha De" w:date="2022-08-01T14:48:00Z">
            <w:rPr/>
          </w:rPrChange>
        </w:rPr>
        <w:t>for</w:t>
      </w:r>
      <w:r w:rsidR="00F73A4C" w:rsidRPr="00992146">
        <w:rPr>
          <w:lang w:val="en-US"/>
          <w:rPrChange w:id="7839" w:author="Anusha De" w:date="2022-08-01T14:48:00Z">
            <w:rPr/>
          </w:rPrChange>
        </w:rPr>
        <w:t xml:space="preserve"> </w:t>
      </w:r>
      <w:r w:rsidRPr="00992146">
        <w:rPr>
          <w:lang w:val="en-US"/>
          <w:rPrChange w:id="7840" w:author="Anusha De" w:date="2022-08-01T14:48:00Z">
            <w:rPr/>
          </w:rPrChange>
        </w:rPr>
        <w:t>women</w:t>
      </w:r>
      <w:r w:rsidR="00F73A4C" w:rsidRPr="00992146">
        <w:rPr>
          <w:lang w:val="en-US"/>
          <w:rPrChange w:id="7841" w:author="Anusha De" w:date="2022-08-01T14:48:00Z">
            <w:rPr/>
          </w:rPrChange>
        </w:rPr>
        <w:t xml:space="preserve"> </w:t>
      </w:r>
      <w:r w:rsidRPr="00992146">
        <w:rPr>
          <w:lang w:val="en-US"/>
          <w:rPrChange w:id="7842" w:author="Anusha De" w:date="2022-08-01T14:48:00Z">
            <w:rPr/>
          </w:rPrChange>
        </w:rPr>
        <w:t>in</w:t>
      </w:r>
      <w:r w:rsidR="00F73A4C" w:rsidRPr="00992146">
        <w:rPr>
          <w:lang w:val="en-US"/>
          <w:rPrChange w:id="7843" w:author="Anusha De" w:date="2022-08-01T14:48:00Z">
            <w:rPr/>
          </w:rPrChange>
        </w:rPr>
        <w:t xml:space="preserve"> </w:t>
      </w:r>
      <w:r w:rsidRPr="00992146">
        <w:rPr>
          <w:lang w:val="en-US"/>
          <w:rPrChange w:id="7844" w:author="Anusha De" w:date="2022-08-01T14:48:00Z">
            <w:rPr/>
          </w:rPrChange>
        </w:rPr>
        <w:t>agro-</w:t>
      </w:r>
      <w:r w:rsidR="00F73A4C" w:rsidRPr="00992146">
        <w:rPr>
          <w:lang w:val="en-US"/>
          <w:rPrChange w:id="7845" w:author="Anusha De" w:date="2022-08-01T14:48:00Z">
            <w:rPr/>
          </w:rPrChange>
        </w:rPr>
        <w:t xml:space="preserve"> </w:t>
      </w:r>
      <w:r w:rsidRPr="00992146">
        <w:rPr>
          <w:lang w:val="en-US"/>
          <w:rPrChange w:id="7846" w:author="Anusha De" w:date="2022-08-01T14:48:00Z">
            <w:rPr/>
          </w:rPrChange>
        </w:rPr>
        <w:t>input</w:t>
      </w:r>
      <w:r w:rsidR="00F73A4C" w:rsidRPr="00992146">
        <w:rPr>
          <w:lang w:val="en-US"/>
          <w:rPrChange w:id="7847" w:author="Anusha De" w:date="2022-08-01T14:48:00Z">
            <w:rPr/>
          </w:rPrChange>
        </w:rPr>
        <w:t xml:space="preserve"> </w:t>
      </w:r>
      <w:r w:rsidRPr="00992146">
        <w:rPr>
          <w:lang w:val="en-US"/>
          <w:rPrChange w:id="7848" w:author="Anusha De" w:date="2022-08-01T14:48:00Z">
            <w:rPr/>
          </w:rPrChange>
        </w:rPr>
        <w:t>dealing,</w:t>
      </w:r>
      <w:r w:rsidR="00F73A4C" w:rsidRPr="00992146">
        <w:rPr>
          <w:lang w:val="en-US"/>
          <w:rPrChange w:id="7849" w:author="Anusha De" w:date="2022-08-01T14:48:00Z">
            <w:rPr/>
          </w:rPrChange>
        </w:rPr>
        <w:t xml:space="preserve"> </w:t>
      </w:r>
      <w:r w:rsidRPr="00992146">
        <w:rPr>
          <w:lang w:val="en-US"/>
          <w:rPrChange w:id="7850" w:author="Anusha De" w:date="2022-08-01T14:48:00Z">
            <w:rPr/>
          </w:rPrChange>
        </w:rPr>
        <w:t>trading,</w:t>
      </w:r>
      <w:r w:rsidR="00F73A4C" w:rsidRPr="00992146">
        <w:rPr>
          <w:lang w:val="en-US"/>
          <w:rPrChange w:id="7851" w:author="Anusha De" w:date="2022-08-01T14:48:00Z">
            <w:rPr/>
          </w:rPrChange>
        </w:rPr>
        <w:t xml:space="preserve"> </w:t>
      </w:r>
      <w:r w:rsidRPr="00992146">
        <w:rPr>
          <w:lang w:val="en-US"/>
          <w:rPrChange w:id="7852" w:author="Anusha De" w:date="2022-08-01T14:48:00Z">
            <w:rPr/>
          </w:rPrChange>
        </w:rPr>
        <w:t>and</w:t>
      </w:r>
      <w:r w:rsidR="00F73A4C" w:rsidRPr="00992146">
        <w:rPr>
          <w:lang w:val="en-US"/>
          <w:rPrChange w:id="7853" w:author="Anusha De" w:date="2022-08-01T14:48:00Z">
            <w:rPr/>
          </w:rPrChange>
        </w:rPr>
        <w:t xml:space="preserve"> </w:t>
      </w:r>
      <w:r w:rsidRPr="00992146">
        <w:rPr>
          <w:lang w:val="en-US"/>
          <w:rPrChange w:id="7854" w:author="Anusha De" w:date="2022-08-01T14:48:00Z">
            <w:rPr/>
          </w:rPrChange>
        </w:rPr>
        <w:t>processing.</w:t>
      </w:r>
      <w:r w:rsidR="00F73A4C" w:rsidRPr="00992146">
        <w:rPr>
          <w:lang w:val="en-US"/>
          <w:rPrChange w:id="7855" w:author="Anusha De" w:date="2022-08-01T14:48:00Z">
            <w:rPr/>
          </w:rPrChange>
        </w:rPr>
        <w:t xml:space="preserve"> </w:t>
      </w:r>
      <w:r w:rsidRPr="00992146">
        <w:rPr>
          <w:lang w:val="en-US"/>
          <w:rPrChange w:id="7856" w:author="Anusha De" w:date="2022-08-01T14:48:00Z">
            <w:rPr/>
          </w:rPrChange>
        </w:rPr>
        <w:t>When</w:t>
      </w:r>
      <w:r w:rsidR="00F73A4C" w:rsidRPr="00992146">
        <w:rPr>
          <w:lang w:val="en-US"/>
          <w:rPrChange w:id="7857" w:author="Anusha De" w:date="2022-08-01T14:48:00Z">
            <w:rPr/>
          </w:rPrChange>
        </w:rPr>
        <w:t xml:space="preserve"> </w:t>
      </w:r>
      <w:r w:rsidRPr="00992146">
        <w:rPr>
          <w:lang w:val="en-US"/>
          <w:rPrChange w:id="7858" w:author="Anusha De" w:date="2022-08-01T14:48:00Z">
            <w:rPr/>
          </w:rPrChange>
        </w:rPr>
        <w:t>women</w:t>
      </w:r>
      <w:r w:rsidR="00F73A4C" w:rsidRPr="00992146">
        <w:rPr>
          <w:lang w:val="en-US"/>
          <w:rPrChange w:id="7859" w:author="Anusha De" w:date="2022-08-01T14:48:00Z">
            <w:rPr/>
          </w:rPrChange>
        </w:rPr>
        <w:t xml:space="preserve"> </w:t>
      </w:r>
      <w:r w:rsidRPr="00992146">
        <w:rPr>
          <w:lang w:val="en-US"/>
          <w:rPrChange w:id="7860" w:author="Anusha De" w:date="2022-08-01T14:48:00Z">
            <w:rPr/>
          </w:rPrChange>
        </w:rPr>
        <w:t>are</w:t>
      </w:r>
      <w:r w:rsidR="00F73A4C" w:rsidRPr="00992146">
        <w:rPr>
          <w:lang w:val="en-US"/>
          <w:rPrChange w:id="7861" w:author="Anusha De" w:date="2022-08-01T14:48:00Z">
            <w:rPr/>
          </w:rPrChange>
        </w:rPr>
        <w:t xml:space="preserve"> </w:t>
      </w:r>
      <w:r w:rsidRPr="00992146">
        <w:rPr>
          <w:lang w:val="en-US"/>
          <w:rPrChange w:id="7862" w:author="Anusha De" w:date="2022-08-01T14:48:00Z">
            <w:rPr/>
          </w:rPrChange>
        </w:rPr>
        <w:t>aware</w:t>
      </w:r>
      <w:r w:rsidR="00F73A4C" w:rsidRPr="00992146">
        <w:rPr>
          <w:lang w:val="en-US"/>
          <w:rPrChange w:id="7863" w:author="Anusha De" w:date="2022-08-01T14:48:00Z">
            <w:rPr/>
          </w:rPrChange>
        </w:rPr>
        <w:t xml:space="preserve"> </w:t>
      </w:r>
      <w:r w:rsidRPr="00992146">
        <w:rPr>
          <w:lang w:val="en-US"/>
          <w:rPrChange w:id="7864" w:author="Anusha De" w:date="2022-08-01T14:48:00Z">
            <w:rPr/>
          </w:rPrChange>
        </w:rPr>
        <w:t>that</w:t>
      </w:r>
      <w:r w:rsidR="00F73A4C" w:rsidRPr="00992146">
        <w:rPr>
          <w:lang w:val="en-US"/>
          <w:rPrChange w:id="7865" w:author="Anusha De" w:date="2022-08-01T14:48:00Z">
            <w:rPr/>
          </w:rPrChange>
        </w:rPr>
        <w:t xml:space="preserve"> </w:t>
      </w:r>
      <w:r w:rsidRPr="00992146">
        <w:rPr>
          <w:lang w:val="en-US"/>
          <w:rPrChange w:id="7866" w:author="Anusha De" w:date="2022-08-01T14:48:00Z">
            <w:rPr/>
          </w:rPrChange>
        </w:rPr>
        <w:t>they</w:t>
      </w:r>
      <w:r w:rsidR="00F73A4C" w:rsidRPr="00992146">
        <w:rPr>
          <w:lang w:val="en-US"/>
          <w:rPrChange w:id="7867" w:author="Anusha De" w:date="2022-08-01T14:48:00Z">
            <w:rPr/>
          </w:rPrChange>
        </w:rPr>
        <w:t xml:space="preserve"> </w:t>
      </w:r>
      <w:r w:rsidRPr="00992146">
        <w:rPr>
          <w:lang w:val="en-US"/>
          <w:rPrChange w:id="7868" w:author="Anusha De" w:date="2022-08-01T14:48:00Z">
            <w:rPr/>
          </w:rPrChange>
        </w:rPr>
        <w:t>are</w:t>
      </w:r>
      <w:r w:rsidR="00F73A4C" w:rsidRPr="00992146">
        <w:rPr>
          <w:lang w:val="en-US"/>
          <w:rPrChange w:id="7869" w:author="Anusha De" w:date="2022-08-01T14:48:00Z">
            <w:rPr/>
          </w:rPrChange>
        </w:rPr>
        <w:t xml:space="preserve"> </w:t>
      </w:r>
      <w:r w:rsidRPr="00992146">
        <w:rPr>
          <w:lang w:val="en-US"/>
          <w:rPrChange w:id="7870" w:author="Anusha De" w:date="2022-08-01T14:48:00Z">
            <w:rPr/>
          </w:rPrChange>
        </w:rPr>
        <w:t>perceived</w:t>
      </w:r>
      <w:r w:rsidR="00F73A4C" w:rsidRPr="00992146">
        <w:rPr>
          <w:lang w:val="en-US"/>
          <w:rPrChange w:id="7871" w:author="Anusha De" w:date="2022-08-01T14:48:00Z">
            <w:rPr/>
          </w:rPrChange>
        </w:rPr>
        <w:t xml:space="preserve"> </w:t>
      </w:r>
      <w:r w:rsidRPr="00992146">
        <w:rPr>
          <w:lang w:val="en-US"/>
          <w:rPrChange w:id="7872" w:author="Anusha De" w:date="2022-08-01T14:48:00Z">
            <w:rPr/>
          </w:rPrChange>
        </w:rPr>
        <w:t>to</w:t>
      </w:r>
      <w:r w:rsidR="00F73A4C" w:rsidRPr="00992146">
        <w:rPr>
          <w:lang w:val="en-US"/>
          <w:rPrChange w:id="7873" w:author="Anusha De" w:date="2022-08-01T14:48:00Z">
            <w:rPr/>
          </w:rPrChange>
        </w:rPr>
        <w:t xml:space="preserve"> </w:t>
      </w:r>
      <w:r w:rsidRPr="00992146">
        <w:rPr>
          <w:lang w:val="en-US"/>
          <w:rPrChange w:id="7874" w:author="Anusha De" w:date="2022-08-01T14:48:00Z">
            <w:rPr/>
          </w:rPrChange>
        </w:rPr>
        <w:t>be</w:t>
      </w:r>
      <w:r w:rsidR="00F73A4C" w:rsidRPr="00992146">
        <w:rPr>
          <w:lang w:val="en-US"/>
          <w:rPrChange w:id="7875" w:author="Anusha De" w:date="2022-08-01T14:48:00Z">
            <w:rPr/>
          </w:rPrChange>
        </w:rPr>
        <w:t xml:space="preserve"> </w:t>
      </w:r>
      <w:r w:rsidRPr="00992146">
        <w:rPr>
          <w:lang w:val="en-US"/>
          <w:rPrChange w:id="7876" w:author="Anusha De" w:date="2022-08-01T14:48:00Z">
            <w:rPr/>
          </w:rPrChange>
        </w:rPr>
        <w:t>less</w:t>
      </w:r>
      <w:r w:rsidR="00F73A4C" w:rsidRPr="00992146">
        <w:rPr>
          <w:lang w:val="en-US"/>
          <w:rPrChange w:id="7877" w:author="Anusha De" w:date="2022-08-01T14:48:00Z">
            <w:rPr/>
          </w:rPrChange>
        </w:rPr>
        <w:t xml:space="preserve"> </w:t>
      </w:r>
      <w:r w:rsidRPr="00992146">
        <w:rPr>
          <w:lang w:val="en-US"/>
          <w:rPrChange w:id="7878" w:author="Anusha De" w:date="2022-08-01T14:48:00Z">
            <w:rPr/>
          </w:rPrChange>
        </w:rPr>
        <w:t>capable</w:t>
      </w:r>
      <w:r w:rsidR="00F73A4C" w:rsidRPr="00992146">
        <w:rPr>
          <w:lang w:val="en-US"/>
          <w:rPrChange w:id="7879" w:author="Anusha De" w:date="2022-08-01T14:48:00Z">
            <w:rPr/>
          </w:rPrChange>
        </w:rPr>
        <w:t xml:space="preserve"> </w:t>
      </w:r>
      <w:r w:rsidRPr="00992146">
        <w:rPr>
          <w:lang w:val="en-US"/>
          <w:rPrChange w:id="7880" w:author="Anusha De" w:date="2022-08-01T14:48:00Z">
            <w:rPr/>
          </w:rPrChange>
        </w:rPr>
        <w:t>for</w:t>
      </w:r>
      <w:r w:rsidR="00F73A4C" w:rsidRPr="00992146">
        <w:rPr>
          <w:lang w:val="en-US"/>
          <w:rPrChange w:id="7881" w:author="Anusha De" w:date="2022-08-01T14:48:00Z">
            <w:rPr/>
          </w:rPrChange>
        </w:rPr>
        <w:t xml:space="preserve"> </w:t>
      </w:r>
      <w:r w:rsidRPr="00992146">
        <w:rPr>
          <w:lang w:val="en-US"/>
          <w:rPrChange w:id="7882" w:author="Anusha De" w:date="2022-08-01T14:48:00Z">
            <w:rPr/>
          </w:rPrChange>
        </w:rPr>
        <w:t>these</w:t>
      </w:r>
      <w:r w:rsidR="00F73A4C" w:rsidRPr="00992146">
        <w:rPr>
          <w:lang w:val="en-US"/>
          <w:rPrChange w:id="7883" w:author="Anusha De" w:date="2022-08-01T14:48:00Z">
            <w:rPr/>
          </w:rPrChange>
        </w:rPr>
        <w:t xml:space="preserve"> </w:t>
      </w:r>
      <w:r w:rsidRPr="00992146">
        <w:rPr>
          <w:lang w:val="en-US"/>
          <w:rPrChange w:id="7884" w:author="Anusha De" w:date="2022-08-01T14:48:00Z">
            <w:rPr/>
          </w:rPrChange>
        </w:rPr>
        <w:t>business</w:t>
      </w:r>
      <w:r w:rsidR="00F73A4C" w:rsidRPr="00992146">
        <w:rPr>
          <w:lang w:val="en-US"/>
          <w:rPrChange w:id="7885" w:author="Anusha De" w:date="2022-08-01T14:48:00Z">
            <w:rPr/>
          </w:rPrChange>
        </w:rPr>
        <w:t xml:space="preserve"> </w:t>
      </w:r>
      <w:r w:rsidRPr="00992146">
        <w:rPr>
          <w:lang w:val="en-US"/>
          <w:rPrChange w:id="7886" w:author="Anusha De" w:date="2022-08-01T14:48:00Z">
            <w:rPr/>
          </w:rPrChange>
        </w:rPr>
        <w:t>activities,</w:t>
      </w:r>
      <w:r w:rsidR="00F73A4C" w:rsidRPr="00992146">
        <w:rPr>
          <w:lang w:val="en-US"/>
          <w:rPrChange w:id="7887" w:author="Anusha De" w:date="2022-08-01T14:48:00Z">
            <w:rPr/>
          </w:rPrChange>
        </w:rPr>
        <w:t xml:space="preserve"> </w:t>
      </w:r>
      <w:r w:rsidRPr="00992146">
        <w:rPr>
          <w:lang w:val="en-US"/>
          <w:rPrChange w:id="7888" w:author="Anusha De" w:date="2022-08-01T14:48:00Z">
            <w:rPr/>
          </w:rPrChange>
        </w:rPr>
        <w:t>they</w:t>
      </w:r>
      <w:r w:rsidR="00F73A4C" w:rsidRPr="00992146">
        <w:rPr>
          <w:lang w:val="en-US"/>
          <w:rPrChange w:id="7889" w:author="Anusha De" w:date="2022-08-01T14:48:00Z">
            <w:rPr/>
          </w:rPrChange>
        </w:rPr>
        <w:t xml:space="preserve"> </w:t>
      </w:r>
      <w:r w:rsidRPr="00992146">
        <w:rPr>
          <w:lang w:val="en-US"/>
          <w:rPrChange w:id="7890" w:author="Anusha De" w:date="2022-08-01T14:48:00Z">
            <w:rPr/>
          </w:rPrChange>
        </w:rPr>
        <w:t>might</w:t>
      </w:r>
      <w:r w:rsidR="00F73A4C" w:rsidRPr="00992146">
        <w:rPr>
          <w:lang w:val="en-US"/>
          <w:rPrChange w:id="7891" w:author="Anusha De" w:date="2022-08-01T14:48:00Z">
            <w:rPr/>
          </w:rPrChange>
        </w:rPr>
        <w:t xml:space="preserve"> </w:t>
      </w:r>
      <w:r w:rsidRPr="00992146">
        <w:rPr>
          <w:lang w:val="en-US"/>
          <w:rPrChange w:id="7892" w:author="Anusha De" w:date="2022-08-01T14:48:00Z">
            <w:rPr/>
          </w:rPrChange>
        </w:rPr>
        <w:t>not</w:t>
      </w:r>
      <w:r w:rsidR="00F73A4C" w:rsidRPr="00992146">
        <w:rPr>
          <w:lang w:val="en-US"/>
          <w:rPrChange w:id="7893" w:author="Anusha De" w:date="2022-08-01T14:48:00Z">
            <w:rPr/>
          </w:rPrChange>
        </w:rPr>
        <w:t xml:space="preserve"> </w:t>
      </w:r>
      <w:r w:rsidRPr="00992146">
        <w:rPr>
          <w:lang w:val="en-US"/>
          <w:rPrChange w:id="7894" w:author="Anusha De" w:date="2022-08-01T14:48:00Z">
            <w:rPr/>
          </w:rPrChange>
        </w:rPr>
        <w:t>enter</w:t>
      </w:r>
      <w:r w:rsidR="00F73A4C" w:rsidRPr="00992146">
        <w:rPr>
          <w:lang w:val="en-US"/>
          <w:rPrChange w:id="7895" w:author="Anusha De" w:date="2022-08-01T14:48:00Z">
            <w:rPr/>
          </w:rPrChange>
        </w:rPr>
        <w:t xml:space="preserve"> </w:t>
      </w:r>
      <w:r w:rsidRPr="00992146">
        <w:rPr>
          <w:lang w:val="en-US"/>
          <w:rPrChange w:id="7896" w:author="Anusha De" w:date="2022-08-01T14:48:00Z">
            <w:rPr/>
          </w:rPrChange>
        </w:rPr>
        <w:t>the</w:t>
      </w:r>
      <w:r w:rsidR="00F73A4C" w:rsidRPr="00992146">
        <w:rPr>
          <w:lang w:val="en-US"/>
          <w:rPrChange w:id="7897" w:author="Anusha De" w:date="2022-08-01T14:48:00Z">
            <w:rPr/>
          </w:rPrChange>
        </w:rPr>
        <w:t xml:space="preserve"> </w:t>
      </w:r>
      <w:r w:rsidRPr="00992146">
        <w:rPr>
          <w:lang w:val="en-US"/>
          <w:rPrChange w:id="7898" w:author="Anusha De" w:date="2022-08-01T14:48:00Z">
            <w:rPr/>
          </w:rPrChange>
        </w:rPr>
        <w:t>sector</w:t>
      </w:r>
      <w:r w:rsidR="00F73A4C" w:rsidRPr="00992146">
        <w:rPr>
          <w:lang w:val="en-US"/>
          <w:rPrChange w:id="7899" w:author="Anusha De" w:date="2022-08-01T14:48:00Z">
            <w:rPr/>
          </w:rPrChange>
        </w:rPr>
        <w:t xml:space="preserve"> </w:t>
      </w:r>
      <w:r w:rsidRPr="00992146">
        <w:rPr>
          <w:lang w:val="en-US"/>
          <w:rPrChange w:id="7900" w:author="Anusha De" w:date="2022-08-01T14:48:00Z">
            <w:rPr/>
          </w:rPrChange>
        </w:rPr>
        <w:t>in</w:t>
      </w:r>
      <w:r w:rsidR="00F73A4C" w:rsidRPr="00992146">
        <w:rPr>
          <w:lang w:val="en-US"/>
          <w:rPrChange w:id="7901" w:author="Anusha De" w:date="2022-08-01T14:48:00Z">
            <w:rPr/>
          </w:rPrChange>
        </w:rPr>
        <w:t xml:space="preserve"> </w:t>
      </w:r>
      <w:r w:rsidRPr="00992146">
        <w:rPr>
          <w:lang w:val="en-US"/>
          <w:rPrChange w:id="7902" w:author="Anusha De" w:date="2022-08-01T14:48:00Z">
            <w:rPr/>
          </w:rPrChange>
        </w:rPr>
        <w:t>the</w:t>
      </w:r>
      <w:r w:rsidR="00F73A4C" w:rsidRPr="00992146">
        <w:rPr>
          <w:lang w:val="en-US"/>
          <w:rPrChange w:id="7903" w:author="Anusha De" w:date="2022-08-01T14:48:00Z">
            <w:rPr/>
          </w:rPrChange>
        </w:rPr>
        <w:t xml:space="preserve"> </w:t>
      </w:r>
      <w:r w:rsidRPr="00992146">
        <w:rPr>
          <w:lang w:val="en-US"/>
          <w:rPrChange w:id="7904" w:author="Anusha De" w:date="2022-08-01T14:48:00Z">
            <w:rPr/>
          </w:rPrChange>
        </w:rPr>
        <w:t>first</w:t>
      </w:r>
      <w:r w:rsidR="00F73A4C" w:rsidRPr="00992146">
        <w:rPr>
          <w:lang w:val="en-US"/>
          <w:rPrChange w:id="7905" w:author="Anusha De" w:date="2022-08-01T14:48:00Z">
            <w:rPr/>
          </w:rPrChange>
        </w:rPr>
        <w:t xml:space="preserve"> </w:t>
      </w:r>
      <w:r w:rsidRPr="00992146">
        <w:rPr>
          <w:lang w:val="en-US"/>
          <w:rPrChange w:id="7906" w:author="Anusha De" w:date="2022-08-01T14:48:00Z">
            <w:rPr/>
          </w:rPrChange>
        </w:rPr>
        <w:t>place</w:t>
      </w:r>
      <w:r w:rsidR="00F73A4C" w:rsidRPr="00992146">
        <w:rPr>
          <w:lang w:val="en-US"/>
          <w:rPrChange w:id="7907" w:author="Anusha De" w:date="2022-08-01T14:48:00Z">
            <w:rPr/>
          </w:rPrChange>
        </w:rPr>
        <w:t xml:space="preserve"> </w:t>
      </w:r>
      <w:r w:rsidRPr="00992146">
        <w:rPr>
          <w:lang w:val="en-US"/>
          <w:rPrChange w:id="7908" w:author="Anusha De" w:date="2022-08-01T14:48:00Z">
            <w:rPr/>
          </w:rPrChange>
        </w:rPr>
        <w:t>to</w:t>
      </w:r>
      <w:r w:rsidR="00F73A4C" w:rsidRPr="00992146">
        <w:rPr>
          <w:lang w:val="en-US"/>
          <w:rPrChange w:id="7909" w:author="Anusha De" w:date="2022-08-01T14:48:00Z">
            <w:rPr/>
          </w:rPrChange>
        </w:rPr>
        <w:t xml:space="preserve"> </w:t>
      </w:r>
      <w:r w:rsidRPr="00992146">
        <w:rPr>
          <w:lang w:val="en-US"/>
          <w:rPrChange w:id="7910" w:author="Anusha De" w:date="2022-08-01T14:48:00Z">
            <w:rPr/>
          </w:rPrChange>
        </w:rPr>
        <w:t>avoid</w:t>
      </w:r>
      <w:r w:rsidR="00F73A4C" w:rsidRPr="00992146">
        <w:rPr>
          <w:lang w:val="en-US"/>
          <w:rPrChange w:id="7911" w:author="Anusha De" w:date="2022-08-01T14:48:00Z">
            <w:rPr/>
          </w:rPrChange>
        </w:rPr>
        <w:t xml:space="preserve"> </w:t>
      </w:r>
      <w:r w:rsidRPr="00992146">
        <w:rPr>
          <w:lang w:val="en-US"/>
          <w:rPrChange w:id="7912" w:author="Anusha De" w:date="2022-08-01T14:48:00Z">
            <w:rPr/>
          </w:rPrChange>
        </w:rPr>
        <w:t>criticisms</w:t>
      </w:r>
      <w:r w:rsidR="00F73A4C" w:rsidRPr="00992146">
        <w:rPr>
          <w:lang w:val="en-US"/>
          <w:rPrChange w:id="7913" w:author="Anusha De" w:date="2022-08-01T14:48:00Z">
            <w:rPr/>
          </w:rPrChange>
        </w:rPr>
        <w:t xml:space="preserve"> </w:t>
      </w:r>
      <w:r w:rsidRPr="00992146">
        <w:rPr>
          <w:lang w:val="en-US"/>
          <w:rPrChange w:id="7914" w:author="Anusha De" w:date="2022-08-01T14:48:00Z">
            <w:rPr/>
          </w:rPrChange>
        </w:rPr>
        <w:t>and</w:t>
      </w:r>
      <w:r w:rsidR="00F73A4C" w:rsidRPr="00992146">
        <w:rPr>
          <w:lang w:val="en-US"/>
          <w:rPrChange w:id="7915" w:author="Anusha De" w:date="2022-08-01T14:48:00Z">
            <w:rPr/>
          </w:rPrChange>
        </w:rPr>
        <w:t xml:space="preserve"> </w:t>
      </w:r>
      <w:r w:rsidRPr="00992146">
        <w:rPr>
          <w:lang w:val="en-US"/>
          <w:rPrChange w:id="7916" w:author="Anusha De" w:date="2022-08-01T14:48:00Z">
            <w:rPr/>
          </w:rPrChange>
        </w:rPr>
        <w:t>performance</w:t>
      </w:r>
      <w:r w:rsidR="00F73A4C" w:rsidRPr="00992146">
        <w:rPr>
          <w:lang w:val="en-US"/>
          <w:rPrChange w:id="7917" w:author="Anusha De" w:date="2022-08-01T14:48:00Z">
            <w:rPr/>
          </w:rPrChange>
        </w:rPr>
        <w:t xml:space="preserve"> </w:t>
      </w:r>
      <w:r w:rsidRPr="00992146">
        <w:rPr>
          <w:lang w:val="en-US"/>
          <w:rPrChange w:id="7918" w:author="Anusha De" w:date="2022-08-01T14:48:00Z">
            <w:rPr/>
          </w:rPrChange>
        </w:rPr>
        <w:t>obstacles</w:t>
      </w:r>
      <w:r w:rsidR="00F73A4C" w:rsidRPr="00992146">
        <w:rPr>
          <w:lang w:val="en-US"/>
          <w:rPrChange w:id="7919" w:author="Anusha De" w:date="2022-08-01T14:48:00Z">
            <w:rPr/>
          </w:rPrChange>
        </w:rPr>
        <w:t xml:space="preserve"> </w:t>
      </w:r>
      <w:r w:rsidRPr="00992146">
        <w:rPr>
          <w:lang w:val="en-US"/>
          <w:rPrChange w:id="7920" w:author="Anusha De" w:date="2022-08-01T14:48:00Z">
            <w:rPr/>
          </w:rPrChange>
        </w:rPr>
        <w:t>at</w:t>
      </w:r>
      <w:r w:rsidR="00F73A4C" w:rsidRPr="00992146">
        <w:rPr>
          <w:lang w:val="en-US"/>
          <w:rPrChange w:id="7921" w:author="Anusha De" w:date="2022-08-01T14:48:00Z">
            <w:rPr/>
          </w:rPrChange>
        </w:rPr>
        <w:t xml:space="preserve"> </w:t>
      </w:r>
      <w:r w:rsidRPr="00992146">
        <w:rPr>
          <w:lang w:val="en-US"/>
          <w:rPrChange w:id="7922" w:author="Anusha De" w:date="2022-08-01T14:48:00Z">
            <w:rPr/>
          </w:rPrChange>
        </w:rPr>
        <w:t>a</w:t>
      </w:r>
      <w:r w:rsidR="00F73A4C" w:rsidRPr="00992146">
        <w:rPr>
          <w:lang w:val="en-US"/>
          <w:rPrChange w:id="7923" w:author="Anusha De" w:date="2022-08-01T14:48:00Z">
            <w:rPr/>
          </w:rPrChange>
        </w:rPr>
        <w:t xml:space="preserve"> </w:t>
      </w:r>
      <w:r w:rsidRPr="00992146">
        <w:rPr>
          <w:lang w:val="en-US"/>
          <w:rPrChange w:id="7924" w:author="Anusha De" w:date="2022-08-01T14:48:00Z">
            <w:rPr/>
          </w:rPrChange>
        </w:rPr>
        <w:t>later</w:t>
      </w:r>
      <w:r w:rsidR="00F73A4C" w:rsidRPr="00992146">
        <w:rPr>
          <w:lang w:val="en-US"/>
          <w:rPrChange w:id="7925" w:author="Anusha De" w:date="2022-08-01T14:48:00Z">
            <w:rPr/>
          </w:rPrChange>
        </w:rPr>
        <w:t xml:space="preserve"> </w:t>
      </w:r>
      <w:r w:rsidRPr="00992146">
        <w:rPr>
          <w:lang w:val="en-US"/>
          <w:rPrChange w:id="7926" w:author="Anusha De" w:date="2022-08-01T14:48:00Z">
            <w:rPr/>
          </w:rPrChange>
        </w:rPr>
        <w:t>stage.</w:t>
      </w:r>
      <w:r w:rsidR="00F73A4C" w:rsidRPr="00992146">
        <w:rPr>
          <w:lang w:val="en-US"/>
          <w:rPrChange w:id="7927" w:author="Anusha De" w:date="2022-08-01T14:48:00Z">
            <w:rPr/>
          </w:rPrChange>
        </w:rPr>
        <w:t xml:space="preserve"> </w:t>
      </w:r>
      <w:r w:rsidRPr="00992146">
        <w:rPr>
          <w:lang w:val="en-US"/>
          <w:rPrChange w:id="7928" w:author="Anusha De" w:date="2022-08-01T14:48:00Z">
            <w:rPr/>
          </w:rPrChange>
        </w:rPr>
        <w:t>However,</w:t>
      </w:r>
      <w:r w:rsidR="00F73A4C" w:rsidRPr="00992146">
        <w:rPr>
          <w:lang w:val="en-US"/>
          <w:rPrChange w:id="7929" w:author="Anusha De" w:date="2022-08-01T14:48:00Z">
            <w:rPr/>
          </w:rPrChange>
        </w:rPr>
        <w:t xml:space="preserve"> </w:t>
      </w:r>
      <w:r w:rsidRPr="00992146">
        <w:rPr>
          <w:lang w:val="en-US"/>
          <w:rPrChange w:id="7930" w:author="Anusha De" w:date="2022-08-01T14:48:00Z">
            <w:rPr/>
          </w:rPrChange>
        </w:rPr>
        <w:t>a</w:t>
      </w:r>
      <w:r w:rsidR="00F73A4C" w:rsidRPr="00992146">
        <w:rPr>
          <w:lang w:val="en-US"/>
          <w:rPrChange w:id="7931" w:author="Anusha De" w:date="2022-08-01T14:48:00Z">
            <w:rPr/>
          </w:rPrChange>
        </w:rPr>
        <w:t xml:space="preserve"> </w:t>
      </w:r>
      <w:r w:rsidRPr="00992146">
        <w:rPr>
          <w:lang w:val="en-US"/>
          <w:rPrChange w:id="7932" w:author="Anusha De" w:date="2022-08-01T14:48:00Z">
            <w:rPr/>
          </w:rPrChange>
        </w:rPr>
        <w:t>bias</w:t>
      </w:r>
      <w:r w:rsidR="00F73A4C" w:rsidRPr="00992146">
        <w:rPr>
          <w:lang w:val="en-US"/>
          <w:rPrChange w:id="7933" w:author="Anusha De" w:date="2022-08-01T14:48:00Z">
            <w:rPr/>
          </w:rPrChange>
        </w:rPr>
        <w:t xml:space="preserve"> </w:t>
      </w:r>
      <w:r w:rsidRPr="00992146">
        <w:rPr>
          <w:lang w:val="en-US"/>
          <w:rPrChange w:id="7934" w:author="Anusha De" w:date="2022-08-01T14:48:00Z">
            <w:rPr/>
          </w:rPrChange>
        </w:rPr>
        <w:t>in</w:t>
      </w:r>
      <w:r w:rsidR="00F73A4C" w:rsidRPr="00992146">
        <w:rPr>
          <w:lang w:val="en-US"/>
          <w:rPrChange w:id="7935" w:author="Anusha De" w:date="2022-08-01T14:48:00Z">
            <w:rPr/>
          </w:rPrChange>
        </w:rPr>
        <w:t xml:space="preserve"> </w:t>
      </w:r>
      <w:r w:rsidRPr="00992146">
        <w:rPr>
          <w:lang w:val="en-US"/>
          <w:rPrChange w:id="7936" w:author="Anusha De" w:date="2022-08-01T14:48:00Z">
            <w:rPr/>
          </w:rPrChange>
        </w:rPr>
        <w:t>rating</w:t>
      </w:r>
      <w:r w:rsidR="00F73A4C" w:rsidRPr="00992146">
        <w:rPr>
          <w:lang w:val="en-US"/>
          <w:rPrChange w:id="7937" w:author="Anusha De" w:date="2022-08-01T14:48:00Z">
            <w:rPr/>
          </w:rPrChange>
        </w:rPr>
        <w:t xml:space="preserve"> </w:t>
      </w:r>
      <w:r w:rsidRPr="00992146">
        <w:rPr>
          <w:lang w:val="en-US"/>
          <w:rPrChange w:id="7938" w:author="Anusha De" w:date="2022-08-01T14:48:00Z">
            <w:rPr/>
          </w:rPrChange>
        </w:rPr>
        <w:t>may</w:t>
      </w:r>
      <w:r w:rsidR="00F73A4C" w:rsidRPr="00992146">
        <w:rPr>
          <w:lang w:val="en-US"/>
          <w:rPrChange w:id="7939" w:author="Anusha De" w:date="2022-08-01T14:48:00Z">
            <w:rPr/>
          </w:rPrChange>
        </w:rPr>
        <w:t xml:space="preserve"> </w:t>
      </w:r>
      <w:r w:rsidRPr="00992146">
        <w:rPr>
          <w:lang w:val="en-US"/>
          <w:rPrChange w:id="7940" w:author="Anusha De" w:date="2022-08-01T14:48:00Z">
            <w:rPr/>
          </w:rPrChange>
        </w:rPr>
        <w:t>also</w:t>
      </w:r>
      <w:r w:rsidR="00F73A4C" w:rsidRPr="00992146">
        <w:rPr>
          <w:lang w:val="en-US"/>
          <w:rPrChange w:id="7941" w:author="Anusha De" w:date="2022-08-01T14:48:00Z">
            <w:rPr/>
          </w:rPrChange>
        </w:rPr>
        <w:t xml:space="preserve"> </w:t>
      </w:r>
      <w:r w:rsidRPr="00992146">
        <w:rPr>
          <w:lang w:val="en-US"/>
          <w:rPrChange w:id="7942" w:author="Anusha De" w:date="2022-08-01T14:48:00Z">
            <w:rPr/>
          </w:rPrChange>
        </w:rPr>
        <w:t>lead</w:t>
      </w:r>
      <w:r w:rsidR="00F73A4C" w:rsidRPr="00992146">
        <w:rPr>
          <w:lang w:val="en-US"/>
          <w:rPrChange w:id="7943" w:author="Anusha De" w:date="2022-08-01T14:48:00Z">
            <w:rPr/>
          </w:rPrChange>
        </w:rPr>
        <w:t xml:space="preserve"> </w:t>
      </w:r>
      <w:r w:rsidRPr="00992146">
        <w:rPr>
          <w:lang w:val="en-US"/>
          <w:rPrChange w:id="7944" w:author="Anusha De" w:date="2022-08-01T14:48:00Z">
            <w:rPr/>
          </w:rPrChange>
        </w:rPr>
        <w:t>to</w:t>
      </w:r>
      <w:r w:rsidR="00F73A4C" w:rsidRPr="00992146">
        <w:rPr>
          <w:lang w:val="en-US"/>
          <w:rPrChange w:id="7945" w:author="Anusha De" w:date="2022-08-01T14:48:00Z">
            <w:rPr/>
          </w:rPrChange>
        </w:rPr>
        <w:t xml:space="preserve"> </w:t>
      </w:r>
      <w:r w:rsidRPr="00992146">
        <w:rPr>
          <w:lang w:val="en-US"/>
          <w:rPrChange w:id="7946" w:author="Anusha De" w:date="2022-08-01T14:48:00Z">
            <w:rPr/>
          </w:rPrChange>
        </w:rPr>
        <w:t>actual</w:t>
      </w:r>
      <w:r w:rsidR="00F73A4C" w:rsidRPr="00992146">
        <w:rPr>
          <w:lang w:val="en-US"/>
          <w:rPrChange w:id="7947" w:author="Anusha De" w:date="2022-08-01T14:48:00Z">
            <w:rPr/>
          </w:rPrChange>
        </w:rPr>
        <w:t xml:space="preserve"> </w:t>
      </w:r>
      <w:r w:rsidRPr="00992146">
        <w:rPr>
          <w:lang w:val="en-US"/>
          <w:rPrChange w:id="7948" w:author="Anusha De" w:date="2022-08-01T14:48:00Z">
            <w:rPr/>
          </w:rPrChange>
        </w:rPr>
        <w:t>differences</w:t>
      </w:r>
      <w:r w:rsidR="00F73A4C" w:rsidRPr="00992146">
        <w:rPr>
          <w:lang w:val="en-US"/>
          <w:rPrChange w:id="7949" w:author="Anusha De" w:date="2022-08-01T14:48:00Z">
            <w:rPr/>
          </w:rPrChange>
        </w:rPr>
        <w:t xml:space="preserve"> </w:t>
      </w:r>
      <w:r w:rsidRPr="00992146">
        <w:rPr>
          <w:lang w:val="en-US"/>
          <w:rPrChange w:id="7950" w:author="Anusha De" w:date="2022-08-01T14:48:00Z">
            <w:rPr/>
          </w:rPrChange>
        </w:rPr>
        <w:t>in</w:t>
      </w:r>
      <w:r w:rsidR="00F73A4C" w:rsidRPr="00992146">
        <w:rPr>
          <w:lang w:val="en-US"/>
          <w:rPrChange w:id="7951" w:author="Anusha De" w:date="2022-08-01T14:48:00Z">
            <w:rPr/>
          </w:rPrChange>
        </w:rPr>
        <w:t xml:space="preserve"> </w:t>
      </w:r>
      <w:r w:rsidRPr="00992146">
        <w:rPr>
          <w:lang w:val="en-US"/>
          <w:rPrChange w:id="7952" w:author="Anusha De" w:date="2022-08-01T14:48:00Z">
            <w:rPr/>
          </w:rPrChange>
        </w:rPr>
        <w:t>the</w:t>
      </w:r>
      <w:r w:rsidR="00F73A4C" w:rsidRPr="00992146">
        <w:rPr>
          <w:lang w:val="en-US"/>
          <w:rPrChange w:id="7953" w:author="Anusha De" w:date="2022-08-01T14:48:00Z">
            <w:rPr/>
          </w:rPrChange>
        </w:rPr>
        <w:t xml:space="preserve"> </w:t>
      </w:r>
      <w:r w:rsidRPr="00992146">
        <w:rPr>
          <w:lang w:val="en-US"/>
          <w:rPrChange w:id="7954" w:author="Anusha De" w:date="2022-08-01T14:48:00Z">
            <w:rPr/>
          </w:rPrChange>
        </w:rPr>
        <w:t>quality</w:t>
      </w:r>
      <w:r w:rsidR="00F73A4C" w:rsidRPr="00992146">
        <w:rPr>
          <w:lang w:val="en-US"/>
          <w:rPrChange w:id="7955" w:author="Anusha De" w:date="2022-08-01T14:48:00Z">
            <w:rPr/>
          </w:rPrChange>
        </w:rPr>
        <w:t xml:space="preserve"> </w:t>
      </w:r>
      <w:r w:rsidRPr="00992146">
        <w:rPr>
          <w:lang w:val="en-US"/>
          <w:rPrChange w:id="7956" w:author="Anusha De" w:date="2022-08-01T14:48:00Z">
            <w:rPr/>
          </w:rPrChange>
        </w:rPr>
        <w:t>of</w:t>
      </w:r>
      <w:r w:rsidR="00F73A4C" w:rsidRPr="00992146">
        <w:rPr>
          <w:lang w:val="en-US"/>
          <w:rPrChange w:id="7957" w:author="Anusha De" w:date="2022-08-01T14:48:00Z">
            <w:rPr/>
          </w:rPrChange>
        </w:rPr>
        <w:t xml:space="preserve"> </w:t>
      </w:r>
      <w:r w:rsidRPr="00992146">
        <w:rPr>
          <w:lang w:val="en-US"/>
          <w:rPrChange w:id="7958" w:author="Anusha De" w:date="2022-08-01T14:48:00Z">
            <w:rPr/>
          </w:rPrChange>
        </w:rPr>
        <w:t>service,</w:t>
      </w:r>
      <w:r w:rsidR="00F73A4C" w:rsidRPr="00992146">
        <w:rPr>
          <w:lang w:val="en-US"/>
          <w:rPrChange w:id="7959" w:author="Anusha De" w:date="2022-08-01T14:48:00Z">
            <w:rPr/>
          </w:rPrChange>
        </w:rPr>
        <w:t xml:space="preserve"> </w:t>
      </w:r>
      <w:r w:rsidRPr="00992146">
        <w:rPr>
          <w:lang w:val="en-US"/>
          <w:rPrChange w:id="7960" w:author="Anusha De" w:date="2022-08-01T14:48:00Z">
            <w:rPr/>
          </w:rPrChange>
        </w:rPr>
        <w:t>as</w:t>
      </w:r>
      <w:r w:rsidR="00F73A4C" w:rsidRPr="00992146">
        <w:rPr>
          <w:lang w:val="en-US"/>
          <w:rPrChange w:id="7961" w:author="Anusha De" w:date="2022-08-01T14:48:00Z">
            <w:rPr/>
          </w:rPrChange>
        </w:rPr>
        <w:t xml:space="preserve"> </w:t>
      </w:r>
      <w:r w:rsidRPr="00992146">
        <w:rPr>
          <w:lang w:val="en-US"/>
          <w:rPrChange w:id="7962" w:author="Anusha De" w:date="2022-08-01T14:48:00Z">
            <w:rPr/>
          </w:rPrChange>
        </w:rPr>
        <w:t>women</w:t>
      </w:r>
      <w:r w:rsidR="00F73A4C" w:rsidRPr="00992146">
        <w:rPr>
          <w:lang w:val="en-US"/>
          <w:rPrChange w:id="7963" w:author="Anusha De" w:date="2022-08-01T14:48:00Z">
            <w:rPr/>
          </w:rPrChange>
        </w:rPr>
        <w:t xml:space="preserve"> </w:t>
      </w:r>
      <w:r w:rsidRPr="00992146">
        <w:rPr>
          <w:lang w:val="en-US"/>
          <w:rPrChange w:id="7964" w:author="Anusha De" w:date="2022-08-01T14:48:00Z">
            <w:rPr/>
          </w:rPrChange>
        </w:rPr>
        <w:t>who</w:t>
      </w:r>
      <w:r w:rsidR="00F73A4C" w:rsidRPr="00992146">
        <w:rPr>
          <w:lang w:val="en-US"/>
          <w:rPrChange w:id="7965" w:author="Anusha De" w:date="2022-08-01T14:48:00Z">
            <w:rPr/>
          </w:rPrChange>
        </w:rPr>
        <w:t xml:space="preserve"> </w:t>
      </w:r>
      <w:r w:rsidRPr="00992146">
        <w:rPr>
          <w:lang w:val="en-US"/>
          <w:rPrChange w:id="7966" w:author="Anusha De" w:date="2022-08-01T14:48:00Z">
            <w:rPr/>
          </w:rPrChange>
        </w:rPr>
        <w:t>are</w:t>
      </w:r>
      <w:r w:rsidR="00F73A4C" w:rsidRPr="00992146">
        <w:rPr>
          <w:lang w:val="en-US"/>
          <w:rPrChange w:id="7967" w:author="Anusha De" w:date="2022-08-01T14:48:00Z">
            <w:rPr/>
          </w:rPrChange>
        </w:rPr>
        <w:t xml:space="preserve"> </w:t>
      </w:r>
      <w:r w:rsidRPr="00992146">
        <w:rPr>
          <w:lang w:val="en-US"/>
          <w:rPrChange w:id="7968" w:author="Anusha De" w:date="2022-08-01T14:48:00Z">
            <w:rPr/>
          </w:rPrChange>
        </w:rPr>
        <w:t>perceived</w:t>
      </w:r>
      <w:r w:rsidR="00F73A4C" w:rsidRPr="00992146">
        <w:rPr>
          <w:lang w:val="en-US"/>
          <w:rPrChange w:id="7969" w:author="Anusha De" w:date="2022-08-01T14:48:00Z">
            <w:rPr/>
          </w:rPrChange>
        </w:rPr>
        <w:t xml:space="preserve"> </w:t>
      </w:r>
      <w:r w:rsidRPr="00992146">
        <w:rPr>
          <w:lang w:val="en-US"/>
          <w:rPrChange w:id="7970" w:author="Anusha De" w:date="2022-08-01T14:48:00Z">
            <w:rPr/>
          </w:rPrChange>
        </w:rPr>
        <w:t>to</w:t>
      </w:r>
      <w:r w:rsidR="00F73A4C" w:rsidRPr="00992146">
        <w:rPr>
          <w:lang w:val="en-US"/>
          <w:rPrChange w:id="7971" w:author="Anusha De" w:date="2022-08-01T14:48:00Z">
            <w:rPr/>
          </w:rPrChange>
        </w:rPr>
        <w:t xml:space="preserve"> </w:t>
      </w:r>
      <w:r w:rsidRPr="00992146">
        <w:rPr>
          <w:lang w:val="en-US"/>
          <w:rPrChange w:id="7972" w:author="Anusha De" w:date="2022-08-01T14:48:00Z">
            <w:rPr/>
          </w:rPrChange>
        </w:rPr>
        <w:t>be</w:t>
      </w:r>
      <w:r w:rsidR="00F73A4C" w:rsidRPr="00992146">
        <w:rPr>
          <w:lang w:val="en-US"/>
          <w:rPrChange w:id="7973" w:author="Anusha De" w:date="2022-08-01T14:48:00Z">
            <w:rPr/>
          </w:rPrChange>
        </w:rPr>
        <w:t xml:space="preserve"> </w:t>
      </w:r>
      <w:r w:rsidRPr="00992146">
        <w:rPr>
          <w:lang w:val="en-US"/>
          <w:rPrChange w:id="7974" w:author="Anusha De" w:date="2022-08-01T14:48:00Z">
            <w:rPr/>
          </w:rPrChange>
        </w:rPr>
        <w:t>inferior</w:t>
      </w:r>
      <w:r w:rsidR="00F73A4C" w:rsidRPr="00992146">
        <w:rPr>
          <w:lang w:val="en-US"/>
          <w:rPrChange w:id="7975" w:author="Anusha De" w:date="2022-08-01T14:48:00Z">
            <w:rPr/>
          </w:rPrChange>
        </w:rPr>
        <w:t xml:space="preserve"> </w:t>
      </w:r>
      <w:r w:rsidRPr="00992146">
        <w:rPr>
          <w:lang w:val="en-US"/>
          <w:rPrChange w:id="7976" w:author="Anusha De" w:date="2022-08-01T14:48:00Z">
            <w:rPr/>
          </w:rPrChange>
        </w:rPr>
        <w:t>struggle</w:t>
      </w:r>
      <w:r w:rsidR="00F73A4C" w:rsidRPr="00992146">
        <w:rPr>
          <w:lang w:val="en-US"/>
          <w:rPrChange w:id="7977" w:author="Anusha De" w:date="2022-08-01T14:48:00Z">
            <w:rPr/>
          </w:rPrChange>
        </w:rPr>
        <w:t xml:space="preserve"> </w:t>
      </w:r>
      <w:r w:rsidRPr="00992146">
        <w:rPr>
          <w:lang w:val="en-US"/>
          <w:rPrChange w:id="7978" w:author="Anusha De" w:date="2022-08-01T14:48:00Z">
            <w:rPr/>
          </w:rPrChange>
        </w:rPr>
        <w:t>to</w:t>
      </w:r>
      <w:r w:rsidR="00F73A4C" w:rsidRPr="00992146">
        <w:rPr>
          <w:lang w:val="en-US"/>
          <w:rPrChange w:id="7979" w:author="Anusha De" w:date="2022-08-01T14:48:00Z">
            <w:rPr/>
          </w:rPrChange>
        </w:rPr>
        <w:t xml:space="preserve"> </w:t>
      </w:r>
      <w:r w:rsidRPr="00992146">
        <w:rPr>
          <w:lang w:val="en-US"/>
          <w:rPrChange w:id="7980" w:author="Anusha De" w:date="2022-08-01T14:48:00Z">
            <w:rPr/>
          </w:rPrChange>
        </w:rPr>
        <w:t>attract</w:t>
      </w:r>
      <w:r w:rsidR="00F73A4C" w:rsidRPr="00992146">
        <w:rPr>
          <w:lang w:val="en-US"/>
          <w:rPrChange w:id="7981" w:author="Anusha De" w:date="2022-08-01T14:48:00Z">
            <w:rPr/>
          </w:rPrChange>
        </w:rPr>
        <w:t xml:space="preserve"> </w:t>
      </w:r>
      <w:r w:rsidRPr="00992146">
        <w:rPr>
          <w:lang w:val="en-US"/>
          <w:rPrChange w:id="7982" w:author="Anusha De" w:date="2022-08-01T14:48:00Z">
            <w:rPr/>
          </w:rPrChange>
        </w:rPr>
        <w:t>credit</w:t>
      </w:r>
      <w:r w:rsidR="00F73A4C" w:rsidRPr="00992146">
        <w:rPr>
          <w:lang w:val="en-US"/>
          <w:rPrChange w:id="7983" w:author="Anusha De" w:date="2022-08-01T14:48:00Z">
            <w:rPr/>
          </w:rPrChange>
        </w:rPr>
        <w:t xml:space="preserve"> </w:t>
      </w:r>
      <w:r w:rsidRPr="00992146">
        <w:rPr>
          <w:lang w:val="en-US"/>
          <w:rPrChange w:id="7984" w:author="Anusha De" w:date="2022-08-01T14:48:00Z">
            <w:rPr/>
          </w:rPrChange>
        </w:rPr>
        <w:t>to</w:t>
      </w:r>
      <w:r w:rsidR="00F73A4C" w:rsidRPr="00992146">
        <w:rPr>
          <w:lang w:val="en-US"/>
          <w:rPrChange w:id="7985" w:author="Anusha De" w:date="2022-08-01T14:48:00Z">
            <w:rPr/>
          </w:rPrChange>
        </w:rPr>
        <w:t xml:space="preserve"> </w:t>
      </w:r>
      <w:r w:rsidRPr="00992146">
        <w:rPr>
          <w:lang w:val="en-US"/>
          <w:rPrChange w:id="7986" w:author="Anusha De" w:date="2022-08-01T14:48:00Z">
            <w:rPr/>
          </w:rPrChange>
        </w:rPr>
        <w:t>invest</w:t>
      </w:r>
      <w:r w:rsidR="00F73A4C" w:rsidRPr="00992146">
        <w:rPr>
          <w:lang w:val="en-US"/>
          <w:rPrChange w:id="7987" w:author="Anusha De" w:date="2022-08-01T14:48:00Z">
            <w:rPr/>
          </w:rPrChange>
        </w:rPr>
        <w:t xml:space="preserve"> </w:t>
      </w:r>
      <w:r w:rsidRPr="00992146">
        <w:rPr>
          <w:lang w:val="en-US"/>
          <w:rPrChange w:id="7988" w:author="Anusha De" w:date="2022-08-01T14:48:00Z">
            <w:rPr/>
          </w:rPrChange>
        </w:rPr>
        <w:t>in</w:t>
      </w:r>
      <w:r w:rsidR="00F73A4C" w:rsidRPr="00992146">
        <w:rPr>
          <w:lang w:val="en-US"/>
          <w:rPrChange w:id="7989" w:author="Anusha De" w:date="2022-08-01T14:48:00Z">
            <w:rPr/>
          </w:rPrChange>
        </w:rPr>
        <w:t xml:space="preserve"> </w:t>
      </w:r>
      <w:r w:rsidRPr="00992146">
        <w:rPr>
          <w:lang w:val="en-US"/>
          <w:rPrChange w:id="7990" w:author="Anusha De" w:date="2022-08-01T14:48:00Z">
            <w:rPr/>
          </w:rPrChange>
        </w:rPr>
        <w:t>their</w:t>
      </w:r>
      <w:r w:rsidR="00F73A4C" w:rsidRPr="00992146">
        <w:rPr>
          <w:lang w:val="en-US"/>
          <w:rPrChange w:id="7991" w:author="Anusha De" w:date="2022-08-01T14:48:00Z">
            <w:rPr/>
          </w:rPrChange>
        </w:rPr>
        <w:t xml:space="preserve"> </w:t>
      </w:r>
      <w:r w:rsidRPr="00992146">
        <w:rPr>
          <w:lang w:val="en-US"/>
          <w:rPrChange w:id="7992" w:author="Anusha De" w:date="2022-08-01T14:48:00Z">
            <w:rPr/>
          </w:rPrChange>
        </w:rPr>
        <w:t>activities</w:t>
      </w:r>
      <w:r w:rsidR="00F73A4C" w:rsidRPr="00992146">
        <w:rPr>
          <w:lang w:val="en-US"/>
          <w:rPrChange w:id="7993" w:author="Anusha De" w:date="2022-08-01T14:48:00Z">
            <w:rPr/>
          </w:rPrChange>
        </w:rPr>
        <w:t xml:space="preserve"> </w:t>
      </w:r>
      <w:r w:rsidRPr="00992146">
        <w:rPr>
          <w:lang w:val="en-US"/>
          <w:rPrChange w:id="7994" w:author="Anusha De" w:date="2022-08-01T14:48:00Z">
            <w:rPr/>
          </w:rPrChange>
        </w:rPr>
        <w:t>or</w:t>
      </w:r>
      <w:r w:rsidR="00F73A4C" w:rsidRPr="00992146">
        <w:rPr>
          <w:lang w:val="en-US"/>
          <w:rPrChange w:id="7995" w:author="Anusha De" w:date="2022-08-01T14:48:00Z">
            <w:rPr/>
          </w:rPrChange>
        </w:rPr>
        <w:t xml:space="preserve"> </w:t>
      </w:r>
      <w:r w:rsidRPr="00992146">
        <w:rPr>
          <w:lang w:val="en-US"/>
          <w:rPrChange w:id="7996" w:author="Anusha De" w:date="2022-08-01T14:48:00Z">
            <w:rPr/>
          </w:rPrChange>
        </w:rPr>
        <w:t>secure</w:t>
      </w:r>
      <w:r w:rsidR="00F73A4C" w:rsidRPr="00992146">
        <w:rPr>
          <w:lang w:val="en-US"/>
          <w:rPrChange w:id="7997" w:author="Anusha De" w:date="2022-08-01T14:48:00Z">
            <w:rPr/>
          </w:rPrChange>
        </w:rPr>
        <w:t xml:space="preserve"> </w:t>
      </w:r>
      <w:r w:rsidRPr="00992146">
        <w:rPr>
          <w:lang w:val="en-US"/>
          <w:rPrChange w:id="7998" w:author="Anusha De" w:date="2022-08-01T14:48:00Z">
            <w:rPr/>
          </w:rPrChange>
        </w:rPr>
        <w:t>good</w:t>
      </w:r>
      <w:r w:rsidR="00F73A4C" w:rsidRPr="00992146">
        <w:rPr>
          <w:lang w:val="en-US"/>
          <w:rPrChange w:id="7999" w:author="Anusha De" w:date="2022-08-01T14:48:00Z">
            <w:rPr/>
          </w:rPrChange>
        </w:rPr>
        <w:t xml:space="preserve"> </w:t>
      </w:r>
      <w:r w:rsidRPr="00992146">
        <w:rPr>
          <w:lang w:val="en-US"/>
          <w:rPrChange w:id="8000" w:author="Anusha De" w:date="2022-08-01T14:48:00Z">
            <w:rPr/>
          </w:rPrChange>
        </w:rPr>
        <w:t>locations</w:t>
      </w:r>
      <w:r w:rsidR="00F73A4C" w:rsidRPr="00992146">
        <w:rPr>
          <w:lang w:val="en-US"/>
          <w:rPrChange w:id="8001" w:author="Anusha De" w:date="2022-08-01T14:48:00Z">
            <w:rPr/>
          </w:rPrChange>
        </w:rPr>
        <w:t xml:space="preserve"> </w:t>
      </w:r>
      <w:r w:rsidRPr="00992146">
        <w:rPr>
          <w:lang w:val="en-US"/>
          <w:rPrChange w:id="8002" w:author="Anusha De" w:date="2022-08-01T14:48:00Z">
            <w:rPr/>
          </w:rPrChange>
        </w:rPr>
        <w:t>to</w:t>
      </w:r>
      <w:r w:rsidR="00F73A4C" w:rsidRPr="00992146">
        <w:rPr>
          <w:lang w:val="en-US"/>
          <w:rPrChange w:id="8003" w:author="Anusha De" w:date="2022-08-01T14:48:00Z">
            <w:rPr/>
          </w:rPrChange>
        </w:rPr>
        <w:t xml:space="preserve"> </w:t>
      </w:r>
      <w:r w:rsidRPr="00992146">
        <w:rPr>
          <w:lang w:val="en-US"/>
          <w:rPrChange w:id="8004" w:author="Anusha De" w:date="2022-08-01T14:48:00Z">
            <w:rPr/>
          </w:rPrChange>
        </w:rPr>
        <w:t>set</w:t>
      </w:r>
      <w:r w:rsidR="00F73A4C" w:rsidRPr="00992146">
        <w:rPr>
          <w:lang w:val="en-US"/>
          <w:rPrChange w:id="8005" w:author="Anusha De" w:date="2022-08-01T14:48:00Z">
            <w:rPr/>
          </w:rPrChange>
        </w:rPr>
        <w:t xml:space="preserve"> </w:t>
      </w:r>
      <w:r w:rsidRPr="00992146">
        <w:rPr>
          <w:lang w:val="en-US"/>
          <w:rPrChange w:id="8006" w:author="Anusha De" w:date="2022-08-01T14:48:00Z">
            <w:rPr/>
          </w:rPrChange>
        </w:rPr>
        <w:t>up</w:t>
      </w:r>
      <w:r w:rsidR="00F73A4C" w:rsidRPr="00992146">
        <w:rPr>
          <w:lang w:val="en-US"/>
          <w:rPrChange w:id="8007" w:author="Anusha De" w:date="2022-08-01T14:48:00Z">
            <w:rPr/>
          </w:rPrChange>
        </w:rPr>
        <w:t xml:space="preserve"> </w:t>
      </w:r>
      <w:r w:rsidRPr="00992146">
        <w:rPr>
          <w:lang w:val="en-US"/>
          <w:rPrChange w:id="8008" w:author="Anusha De" w:date="2022-08-01T14:48:00Z">
            <w:rPr/>
          </w:rPrChange>
        </w:rPr>
        <w:t>shop.</w:t>
      </w:r>
      <w:r w:rsidR="00F73A4C" w:rsidRPr="00992146">
        <w:rPr>
          <w:lang w:val="en-US"/>
          <w:rPrChange w:id="8009" w:author="Anusha De" w:date="2022-08-01T14:48:00Z">
            <w:rPr/>
          </w:rPrChange>
        </w:rPr>
        <w:t xml:space="preserve"> </w:t>
      </w:r>
      <w:r w:rsidRPr="00992146">
        <w:rPr>
          <w:lang w:val="en-US"/>
          <w:rPrChange w:id="8010" w:author="Anusha De" w:date="2022-08-01T14:48:00Z">
            <w:rPr/>
          </w:rPrChange>
        </w:rPr>
        <w:t>More</w:t>
      </w:r>
      <w:r w:rsidR="00F73A4C" w:rsidRPr="00992146">
        <w:rPr>
          <w:lang w:val="en-US"/>
          <w:rPrChange w:id="8011" w:author="Anusha De" w:date="2022-08-01T14:48:00Z">
            <w:rPr/>
          </w:rPrChange>
        </w:rPr>
        <w:t xml:space="preserve"> </w:t>
      </w:r>
      <w:r w:rsidRPr="00992146">
        <w:rPr>
          <w:lang w:val="en-US"/>
          <w:rPrChange w:id="8012" w:author="Anusha De" w:date="2022-08-01T14:48:00Z">
            <w:rPr/>
          </w:rPrChange>
        </w:rPr>
        <w:t>in</w:t>
      </w:r>
      <w:r w:rsidR="00F73A4C" w:rsidRPr="00992146">
        <w:rPr>
          <w:lang w:val="en-US"/>
          <w:rPrChange w:id="8013" w:author="Anusha De" w:date="2022-08-01T14:48:00Z">
            <w:rPr/>
          </w:rPrChange>
        </w:rPr>
        <w:t xml:space="preserve"> </w:t>
      </w:r>
      <w:r w:rsidRPr="00992146">
        <w:rPr>
          <w:lang w:val="en-US"/>
          <w:rPrChange w:id="8014" w:author="Anusha De" w:date="2022-08-01T14:48:00Z">
            <w:rPr/>
          </w:rPrChange>
        </w:rPr>
        <w:t>general,</w:t>
      </w:r>
      <w:r w:rsidR="00F73A4C" w:rsidRPr="00992146">
        <w:rPr>
          <w:lang w:val="en-US"/>
          <w:rPrChange w:id="8015" w:author="Anusha De" w:date="2022-08-01T14:48:00Z">
            <w:rPr/>
          </w:rPrChange>
        </w:rPr>
        <w:t xml:space="preserve"> </w:t>
      </w:r>
      <w:r w:rsidRPr="00992146">
        <w:rPr>
          <w:lang w:val="en-US"/>
          <w:rPrChange w:id="8016" w:author="Anusha De" w:date="2022-08-01T14:48:00Z">
            <w:rPr/>
          </w:rPrChange>
        </w:rPr>
        <w:t>the</w:t>
      </w:r>
      <w:r w:rsidR="00F73A4C" w:rsidRPr="00992146">
        <w:rPr>
          <w:lang w:val="en-US"/>
          <w:rPrChange w:id="8017" w:author="Anusha De" w:date="2022-08-01T14:48:00Z">
            <w:rPr/>
          </w:rPrChange>
        </w:rPr>
        <w:t xml:space="preserve"> </w:t>
      </w:r>
      <w:r w:rsidRPr="00992146">
        <w:rPr>
          <w:lang w:val="en-US"/>
          <w:rPrChange w:id="8018" w:author="Anusha De" w:date="2022-08-01T14:48:00Z">
            <w:rPr/>
          </w:rPrChange>
        </w:rPr>
        <w:t>cultural</w:t>
      </w:r>
      <w:r w:rsidR="00F73A4C" w:rsidRPr="00992146">
        <w:rPr>
          <w:lang w:val="en-US"/>
          <w:rPrChange w:id="8019" w:author="Anusha De" w:date="2022-08-01T14:48:00Z">
            <w:rPr/>
          </w:rPrChange>
        </w:rPr>
        <w:t xml:space="preserve"> </w:t>
      </w:r>
      <w:r w:rsidRPr="00992146">
        <w:rPr>
          <w:lang w:val="en-US"/>
          <w:rPrChange w:id="8020" w:author="Anusha De" w:date="2022-08-01T14:48:00Z">
            <w:rPr/>
          </w:rPrChange>
        </w:rPr>
        <w:t>context</w:t>
      </w:r>
      <w:r w:rsidR="00F73A4C" w:rsidRPr="00992146">
        <w:rPr>
          <w:lang w:val="en-US"/>
          <w:rPrChange w:id="8021" w:author="Anusha De" w:date="2022-08-01T14:48:00Z">
            <w:rPr/>
          </w:rPrChange>
        </w:rPr>
        <w:t xml:space="preserve"> </w:t>
      </w:r>
      <w:r w:rsidRPr="00992146">
        <w:rPr>
          <w:lang w:val="en-US"/>
          <w:rPrChange w:id="8022" w:author="Anusha De" w:date="2022-08-01T14:48:00Z">
            <w:rPr/>
          </w:rPrChange>
        </w:rPr>
        <w:t>might</w:t>
      </w:r>
      <w:r w:rsidR="00F73A4C" w:rsidRPr="00992146">
        <w:rPr>
          <w:lang w:val="en-US"/>
          <w:rPrChange w:id="8023" w:author="Anusha De" w:date="2022-08-01T14:48:00Z">
            <w:rPr/>
          </w:rPrChange>
        </w:rPr>
        <w:t xml:space="preserve"> </w:t>
      </w:r>
      <w:r w:rsidRPr="00992146">
        <w:rPr>
          <w:lang w:val="en-US"/>
          <w:rPrChange w:id="8024" w:author="Anusha De" w:date="2022-08-01T14:48:00Z">
            <w:rPr/>
          </w:rPrChange>
        </w:rPr>
        <w:t>limit</w:t>
      </w:r>
      <w:r w:rsidR="00F73A4C" w:rsidRPr="00992146">
        <w:rPr>
          <w:lang w:val="en-US"/>
          <w:rPrChange w:id="8025" w:author="Anusha De" w:date="2022-08-01T14:48:00Z">
            <w:rPr/>
          </w:rPrChange>
        </w:rPr>
        <w:t xml:space="preserve"> </w:t>
      </w:r>
      <w:r w:rsidRPr="00992146">
        <w:rPr>
          <w:lang w:val="en-US"/>
          <w:rPrChange w:id="8026" w:author="Anusha De" w:date="2022-08-01T14:48:00Z">
            <w:rPr/>
          </w:rPrChange>
        </w:rPr>
        <w:t>women</w:t>
      </w:r>
      <w:r w:rsidR="00F73A4C" w:rsidRPr="00992146">
        <w:rPr>
          <w:lang w:val="en-US"/>
          <w:rPrChange w:id="8027" w:author="Anusha De" w:date="2022-08-01T14:48:00Z">
            <w:rPr/>
          </w:rPrChange>
        </w:rPr>
        <w:t xml:space="preserve"> </w:t>
      </w:r>
      <w:r w:rsidRPr="00992146">
        <w:rPr>
          <w:lang w:val="en-US"/>
          <w:rPrChange w:id="8028" w:author="Anusha De" w:date="2022-08-01T14:48:00Z">
            <w:rPr/>
          </w:rPrChange>
        </w:rPr>
        <w:t>from</w:t>
      </w:r>
      <w:r w:rsidR="00F73A4C" w:rsidRPr="00992146">
        <w:rPr>
          <w:lang w:val="en-US"/>
          <w:rPrChange w:id="8029" w:author="Anusha De" w:date="2022-08-01T14:48:00Z">
            <w:rPr/>
          </w:rPrChange>
        </w:rPr>
        <w:t xml:space="preserve"> </w:t>
      </w:r>
      <w:r w:rsidRPr="00992146">
        <w:rPr>
          <w:lang w:val="en-US"/>
          <w:rPrChange w:id="8030" w:author="Anusha De" w:date="2022-08-01T14:48:00Z">
            <w:rPr/>
          </w:rPrChange>
        </w:rPr>
        <w:t>performing</w:t>
      </w:r>
      <w:r w:rsidR="00F73A4C" w:rsidRPr="00992146">
        <w:rPr>
          <w:lang w:val="en-US"/>
          <w:rPrChange w:id="8031" w:author="Anusha De" w:date="2022-08-01T14:48:00Z">
            <w:rPr/>
          </w:rPrChange>
        </w:rPr>
        <w:t xml:space="preserve"> </w:t>
      </w:r>
      <w:r w:rsidRPr="00992146">
        <w:rPr>
          <w:lang w:val="en-US"/>
          <w:rPrChange w:id="8032" w:author="Anusha De" w:date="2022-08-01T14:48:00Z">
            <w:rPr/>
          </w:rPrChange>
        </w:rPr>
        <w:t>better</w:t>
      </w:r>
      <w:r w:rsidR="00F73A4C" w:rsidRPr="00992146">
        <w:rPr>
          <w:lang w:val="en-US"/>
          <w:rPrChange w:id="8033" w:author="Anusha De" w:date="2022-08-01T14:48:00Z">
            <w:rPr/>
          </w:rPrChange>
        </w:rPr>
        <w:t xml:space="preserve"> </w:t>
      </w:r>
      <w:r w:rsidRPr="00992146">
        <w:rPr>
          <w:lang w:val="en-US"/>
          <w:rPrChange w:id="8034" w:author="Anusha De" w:date="2022-08-01T14:48:00Z">
            <w:rPr/>
          </w:rPrChange>
        </w:rPr>
        <w:t>and</w:t>
      </w:r>
      <w:r w:rsidR="00F73A4C" w:rsidRPr="00992146">
        <w:rPr>
          <w:lang w:val="en-US"/>
          <w:rPrChange w:id="8035" w:author="Anusha De" w:date="2022-08-01T14:48:00Z">
            <w:rPr/>
          </w:rPrChange>
        </w:rPr>
        <w:t xml:space="preserve"> </w:t>
      </w:r>
      <w:r w:rsidRPr="00992146">
        <w:rPr>
          <w:lang w:val="en-US"/>
          <w:rPrChange w:id="8036" w:author="Anusha De" w:date="2022-08-01T14:48:00Z">
            <w:rPr/>
          </w:rPrChange>
        </w:rPr>
        <w:t>being</w:t>
      </w:r>
      <w:r w:rsidR="00F73A4C" w:rsidRPr="00992146">
        <w:rPr>
          <w:lang w:val="en-US"/>
          <w:rPrChange w:id="8037" w:author="Anusha De" w:date="2022-08-01T14:48:00Z">
            <w:rPr/>
          </w:rPrChange>
        </w:rPr>
        <w:t xml:space="preserve"> </w:t>
      </w:r>
      <w:r w:rsidRPr="00992146">
        <w:rPr>
          <w:lang w:val="en-US"/>
          <w:rPrChange w:id="8038" w:author="Anusha De" w:date="2022-08-01T14:48:00Z">
            <w:rPr/>
          </w:rPrChange>
        </w:rPr>
        <w:t>equally</w:t>
      </w:r>
      <w:r w:rsidR="00F73A4C" w:rsidRPr="00992146">
        <w:rPr>
          <w:lang w:val="en-US"/>
          <w:rPrChange w:id="8039" w:author="Anusha De" w:date="2022-08-01T14:48:00Z">
            <w:rPr/>
          </w:rPrChange>
        </w:rPr>
        <w:t xml:space="preserve"> </w:t>
      </w:r>
      <w:r w:rsidRPr="00992146">
        <w:rPr>
          <w:lang w:val="en-US"/>
          <w:rPrChange w:id="8040" w:author="Anusha De" w:date="2022-08-01T14:48:00Z">
            <w:rPr/>
          </w:rPrChange>
        </w:rPr>
        <w:t>competitive</w:t>
      </w:r>
      <w:r w:rsidR="00F73A4C" w:rsidRPr="00992146">
        <w:rPr>
          <w:lang w:val="en-US"/>
          <w:rPrChange w:id="8041" w:author="Anusha De" w:date="2022-08-01T14:48:00Z">
            <w:rPr/>
          </w:rPrChange>
        </w:rPr>
        <w:t xml:space="preserve"> </w:t>
      </w:r>
      <w:r w:rsidRPr="00992146">
        <w:rPr>
          <w:lang w:val="en-US"/>
          <w:rPrChange w:id="8042" w:author="Anusha De" w:date="2022-08-01T14:48:00Z">
            <w:rPr/>
          </w:rPrChange>
        </w:rPr>
        <w:t>as</w:t>
      </w:r>
      <w:r w:rsidR="00F73A4C" w:rsidRPr="00992146">
        <w:rPr>
          <w:lang w:val="en-US"/>
          <w:rPrChange w:id="8043" w:author="Anusha De" w:date="2022-08-01T14:48:00Z">
            <w:rPr/>
          </w:rPrChange>
        </w:rPr>
        <w:t xml:space="preserve"> </w:t>
      </w:r>
      <w:r w:rsidRPr="00992146">
        <w:rPr>
          <w:lang w:val="en-US"/>
          <w:rPrChange w:id="8044" w:author="Anusha De" w:date="2022-08-01T14:48:00Z">
            <w:rPr/>
          </w:rPrChange>
        </w:rPr>
        <w:t>men.</w:t>
      </w:r>
      <w:r w:rsidR="00F73A4C" w:rsidRPr="00992146">
        <w:rPr>
          <w:lang w:val="en-US"/>
          <w:rPrChange w:id="8045" w:author="Anusha De" w:date="2022-08-01T14:48:00Z">
            <w:rPr/>
          </w:rPrChange>
        </w:rPr>
        <w:t xml:space="preserve"> </w:t>
      </w:r>
      <w:r w:rsidRPr="00992146">
        <w:rPr>
          <w:lang w:val="en-US"/>
          <w:rPrChange w:id="8046" w:author="Anusha De" w:date="2022-08-01T14:48:00Z">
            <w:rPr/>
          </w:rPrChange>
        </w:rPr>
        <w:t>A</w:t>
      </w:r>
      <w:r w:rsidR="00F73A4C" w:rsidRPr="00992146">
        <w:rPr>
          <w:lang w:val="en-US"/>
          <w:rPrChange w:id="8047" w:author="Anusha De" w:date="2022-08-01T14:48:00Z">
            <w:rPr/>
          </w:rPrChange>
        </w:rPr>
        <w:t xml:space="preserve"> </w:t>
      </w:r>
      <w:r w:rsidRPr="00992146">
        <w:rPr>
          <w:lang w:val="en-US"/>
          <w:rPrChange w:id="8048" w:author="Anusha De" w:date="2022-08-01T14:48:00Z">
            <w:rPr/>
          </w:rPrChange>
        </w:rPr>
        <w:t>study</w:t>
      </w:r>
      <w:r w:rsidR="00F73A4C" w:rsidRPr="00992146">
        <w:rPr>
          <w:lang w:val="en-US"/>
          <w:rPrChange w:id="8049" w:author="Anusha De" w:date="2022-08-01T14:48:00Z">
            <w:rPr/>
          </w:rPrChange>
        </w:rPr>
        <w:t xml:space="preserve"> </w:t>
      </w:r>
      <w:r w:rsidRPr="00992146">
        <w:rPr>
          <w:lang w:val="en-US"/>
          <w:rPrChange w:id="8050" w:author="Anusha De" w:date="2022-08-01T14:48:00Z">
            <w:rPr/>
          </w:rPrChange>
        </w:rPr>
        <w:t>done</w:t>
      </w:r>
      <w:r w:rsidR="00F73A4C" w:rsidRPr="00992146">
        <w:rPr>
          <w:lang w:val="en-US"/>
          <w:rPrChange w:id="8051" w:author="Anusha De" w:date="2022-08-01T14:48:00Z">
            <w:rPr/>
          </w:rPrChange>
        </w:rPr>
        <w:t xml:space="preserve"> </w:t>
      </w:r>
      <w:r w:rsidRPr="00992146">
        <w:rPr>
          <w:lang w:val="en-US"/>
          <w:rPrChange w:id="8052" w:author="Anusha De" w:date="2022-08-01T14:48:00Z">
            <w:rPr/>
          </w:rPrChange>
        </w:rPr>
        <w:t>on</w:t>
      </w:r>
      <w:r w:rsidR="00F73A4C" w:rsidRPr="00992146">
        <w:rPr>
          <w:lang w:val="en-US"/>
          <w:rPrChange w:id="8053" w:author="Anusha De" w:date="2022-08-01T14:48:00Z">
            <w:rPr/>
          </w:rPrChange>
        </w:rPr>
        <w:t xml:space="preserve"> </w:t>
      </w:r>
      <w:r w:rsidRPr="00992146">
        <w:rPr>
          <w:lang w:val="en-US"/>
          <w:rPrChange w:id="8054" w:author="Anusha De" w:date="2022-08-01T14:48:00Z">
            <w:rPr/>
          </w:rPrChange>
        </w:rPr>
        <w:t>women</w:t>
      </w:r>
      <w:r w:rsidR="00F73A4C" w:rsidRPr="00992146">
        <w:rPr>
          <w:lang w:val="en-US"/>
          <w:rPrChange w:id="8055" w:author="Anusha De" w:date="2022-08-01T14:48:00Z">
            <w:rPr/>
          </w:rPrChange>
        </w:rPr>
        <w:t xml:space="preserve"> </w:t>
      </w:r>
      <w:r w:rsidRPr="00992146">
        <w:rPr>
          <w:lang w:val="en-US"/>
          <w:rPrChange w:id="8056" w:author="Anusha De" w:date="2022-08-01T14:48:00Z">
            <w:rPr/>
          </w:rPrChange>
        </w:rPr>
        <w:t>entrepreneurs</w:t>
      </w:r>
      <w:r w:rsidR="00F73A4C" w:rsidRPr="00992146">
        <w:rPr>
          <w:lang w:val="en-US"/>
          <w:rPrChange w:id="8057" w:author="Anusha De" w:date="2022-08-01T14:48:00Z">
            <w:rPr/>
          </w:rPrChange>
        </w:rPr>
        <w:t xml:space="preserve"> </w:t>
      </w:r>
      <w:r w:rsidRPr="00992146">
        <w:rPr>
          <w:lang w:val="en-US"/>
          <w:rPrChange w:id="8058" w:author="Anusha De" w:date="2022-08-01T14:48:00Z">
            <w:rPr/>
          </w:rPrChange>
        </w:rPr>
        <w:t>in</w:t>
      </w:r>
      <w:r w:rsidR="00F73A4C" w:rsidRPr="00992146">
        <w:rPr>
          <w:lang w:val="en-US"/>
          <w:rPrChange w:id="8059" w:author="Anusha De" w:date="2022-08-01T14:48:00Z">
            <w:rPr/>
          </w:rPrChange>
        </w:rPr>
        <w:t xml:space="preserve"> </w:t>
      </w:r>
      <w:r w:rsidRPr="00992146">
        <w:rPr>
          <w:lang w:val="en-US"/>
          <w:rPrChange w:id="8060" w:author="Anusha De" w:date="2022-08-01T14:48:00Z">
            <w:rPr/>
          </w:rPrChange>
        </w:rPr>
        <w:t>Kigali,</w:t>
      </w:r>
      <w:r w:rsidR="00F73A4C" w:rsidRPr="00992146">
        <w:rPr>
          <w:lang w:val="en-US"/>
          <w:rPrChange w:id="8061" w:author="Anusha De" w:date="2022-08-01T14:48:00Z">
            <w:rPr/>
          </w:rPrChange>
        </w:rPr>
        <w:t xml:space="preserve"> </w:t>
      </w:r>
      <w:r w:rsidRPr="00992146">
        <w:rPr>
          <w:lang w:val="en-US"/>
          <w:rPrChange w:id="8062" w:author="Anusha De" w:date="2022-08-01T14:48:00Z">
            <w:rPr/>
          </w:rPrChange>
        </w:rPr>
        <w:t>Rwanda</w:t>
      </w:r>
      <w:r w:rsidR="00F73A4C" w:rsidRPr="00992146">
        <w:rPr>
          <w:lang w:val="en-US"/>
          <w:rPrChange w:id="8063" w:author="Anusha De" w:date="2022-08-01T14:48:00Z">
            <w:rPr/>
          </w:rPrChange>
        </w:rPr>
        <w:t xml:space="preserve"> </w:t>
      </w:r>
      <w:r w:rsidRPr="00992146">
        <w:rPr>
          <w:lang w:val="en-US"/>
          <w:rPrChange w:id="8064" w:author="Anusha De" w:date="2022-08-01T14:48:00Z">
            <w:rPr/>
          </w:rPrChange>
        </w:rPr>
        <w:t>by</w:t>
      </w:r>
      <w:r w:rsidR="00F73A4C" w:rsidRPr="00992146">
        <w:rPr>
          <w:lang w:val="en-US"/>
          <w:rPrChange w:id="8065" w:author="Anusha De" w:date="2022-08-01T14:48:00Z">
            <w:rPr/>
          </w:rPrChange>
        </w:rPr>
        <w:t xml:space="preserve"> </w:t>
      </w:r>
      <w:r>
        <w:fldChar w:fldCharType="begin"/>
      </w:r>
      <w:r w:rsidRPr="00992146">
        <w:rPr>
          <w:lang w:val="en-US"/>
          <w:rPrChange w:id="8066" w:author="Anusha De" w:date="2022-08-01T14:48:00Z">
            <w:rPr/>
          </w:rPrChange>
        </w:rPr>
        <w:instrText xml:space="preserve"> HYPERLINK \l "_bookmark56" </w:instrText>
      </w:r>
      <w:r>
        <w:fldChar w:fldCharType="separate"/>
      </w:r>
      <w:r w:rsidRPr="00992146">
        <w:rPr>
          <w:lang w:val="en-US"/>
          <w:rPrChange w:id="8067" w:author="Anusha De" w:date="2022-08-01T14:48:00Z">
            <w:rPr/>
          </w:rPrChange>
        </w:rPr>
        <w:t>Nsengimana</w:t>
      </w:r>
      <w:r w:rsidR="00F73A4C" w:rsidRPr="00992146">
        <w:rPr>
          <w:lang w:val="en-US"/>
          <w:rPrChange w:id="8068" w:author="Anusha De" w:date="2022-08-01T14:48:00Z">
            <w:rPr/>
          </w:rPrChange>
        </w:rPr>
        <w:t xml:space="preserve"> </w:t>
      </w:r>
      <w:r w:rsidRPr="00992146">
        <w:rPr>
          <w:lang w:val="en-US"/>
          <w:rPrChange w:id="8069" w:author="Anusha De" w:date="2022-08-01T14:48:00Z">
            <w:rPr/>
          </w:rPrChange>
        </w:rPr>
        <w:t>et</w:t>
      </w:r>
      <w:r w:rsidR="00F73A4C" w:rsidRPr="00992146">
        <w:rPr>
          <w:lang w:val="en-US"/>
          <w:rPrChange w:id="8070" w:author="Anusha De" w:date="2022-08-01T14:48:00Z">
            <w:rPr/>
          </w:rPrChange>
        </w:rPr>
        <w:t xml:space="preserve"> </w:t>
      </w:r>
      <w:r w:rsidRPr="00992146">
        <w:rPr>
          <w:lang w:val="en-US"/>
          <w:rPrChange w:id="8071" w:author="Anusha De" w:date="2022-08-01T14:48:00Z">
            <w:rPr/>
          </w:rPrChange>
        </w:rPr>
        <w:t>al.</w:t>
      </w:r>
      <w:r w:rsidR="00F73A4C" w:rsidRPr="00992146">
        <w:rPr>
          <w:lang w:val="en-US"/>
          <w:rPrChange w:id="8072" w:author="Anusha De" w:date="2022-08-01T14:48:00Z">
            <w:rPr/>
          </w:rPrChange>
        </w:rPr>
        <w:t xml:space="preserve"> </w:t>
      </w:r>
      <w:r>
        <w:fldChar w:fldCharType="end"/>
      </w:r>
      <w:r w:rsidRPr="00992146">
        <w:rPr>
          <w:lang w:val="en-US"/>
          <w:rPrChange w:id="8073" w:author="Anusha De" w:date="2022-08-01T14:48:00Z">
            <w:rPr/>
          </w:rPrChange>
        </w:rPr>
        <w:t>(</w:t>
      </w:r>
      <w:r>
        <w:fldChar w:fldCharType="begin"/>
      </w:r>
      <w:r w:rsidRPr="00992146">
        <w:rPr>
          <w:lang w:val="en-US"/>
          <w:rPrChange w:id="8074" w:author="Anusha De" w:date="2022-08-01T14:48:00Z">
            <w:rPr/>
          </w:rPrChange>
        </w:rPr>
        <w:instrText xml:space="preserve"> HYPERLINK \l "_bookmark56" </w:instrText>
      </w:r>
      <w:r>
        <w:fldChar w:fldCharType="separate"/>
      </w:r>
      <w:r w:rsidRPr="00992146">
        <w:rPr>
          <w:lang w:val="en-US"/>
          <w:rPrChange w:id="8075" w:author="Anusha De" w:date="2022-08-01T14:48:00Z">
            <w:rPr/>
          </w:rPrChange>
        </w:rPr>
        <w:t>2017</w:t>
      </w:r>
      <w:r>
        <w:fldChar w:fldCharType="end"/>
      </w:r>
      <w:r w:rsidRPr="00992146">
        <w:rPr>
          <w:lang w:val="en-US"/>
          <w:rPrChange w:id="8076" w:author="Anusha De" w:date="2022-08-01T14:48:00Z">
            <w:rPr/>
          </w:rPrChange>
        </w:rPr>
        <w:t>)</w:t>
      </w:r>
      <w:r w:rsidR="00F73A4C" w:rsidRPr="00992146">
        <w:rPr>
          <w:lang w:val="en-US"/>
          <w:rPrChange w:id="8077" w:author="Anusha De" w:date="2022-08-01T14:48:00Z">
            <w:rPr/>
          </w:rPrChange>
        </w:rPr>
        <w:t xml:space="preserve"> </w:t>
      </w:r>
      <w:r w:rsidRPr="00992146">
        <w:rPr>
          <w:lang w:val="en-US"/>
          <w:rPrChange w:id="8078" w:author="Anusha De" w:date="2022-08-01T14:48:00Z">
            <w:rPr/>
          </w:rPrChange>
        </w:rPr>
        <w:t>reported</w:t>
      </w:r>
      <w:r w:rsidR="00F73A4C" w:rsidRPr="00992146">
        <w:rPr>
          <w:lang w:val="en-US"/>
          <w:rPrChange w:id="8079" w:author="Anusha De" w:date="2022-08-01T14:48:00Z">
            <w:rPr/>
          </w:rPrChange>
        </w:rPr>
        <w:t xml:space="preserve"> </w:t>
      </w:r>
      <w:r w:rsidRPr="00992146">
        <w:rPr>
          <w:lang w:val="en-US"/>
          <w:rPrChange w:id="8080" w:author="Anusha De" w:date="2022-08-01T14:48:00Z">
            <w:rPr/>
          </w:rPrChange>
        </w:rPr>
        <w:t>many</w:t>
      </w:r>
      <w:r w:rsidR="00F73A4C" w:rsidRPr="00992146">
        <w:rPr>
          <w:lang w:val="en-US"/>
          <w:rPrChange w:id="8081" w:author="Anusha De" w:date="2022-08-01T14:48:00Z">
            <w:rPr/>
          </w:rPrChange>
        </w:rPr>
        <w:t xml:space="preserve"> </w:t>
      </w:r>
      <w:r w:rsidRPr="00992146">
        <w:rPr>
          <w:lang w:val="en-US"/>
          <w:rPrChange w:id="8082" w:author="Anusha De" w:date="2022-08-01T14:48:00Z">
            <w:rPr/>
          </w:rPrChange>
        </w:rPr>
        <w:t>challenges</w:t>
      </w:r>
      <w:r w:rsidR="00F73A4C" w:rsidRPr="00992146">
        <w:rPr>
          <w:lang w:val="en-US"/>
          <w:rPrChange w:id="8083" w:author="Anusha De" w:date="2022-08-01T14:48:00Z">
            <w:rPr/>
          </w:rPrChange>
        </w:rPr>
        <w:t xml:space="preserve"> </w:t>
      </w:r>
      <w:r w:rsidRPr="00992146">
        <w:rPr>
          <w:lang w:val="en-US"/>
          <w:rPrChange w:id="8084" w:author="Anusha De" w:date="2022-08-01T14:48:00Z">
            <w:rPr/>
          </w:rPrChange>
        </w:rPr>
        <w:t>for</w:t>
      </w:r>
      <w:r w:rsidR="00F73A4C" w:rsidRPr="00992146">
        <w:rPr>
          <w:lang w:val="en-US"/>
          <w:rPrChange w:id="8085" w:author="Anusha De" w:date="2022-08-01T14:48:00Z">
            <w:rPr/>
          </w:rPrChange>
        </w:rPr>
        <w:t xml:space="preserve"> </w:t>
      </w:r>
      <w:r w:rsidRPr="00992146">
        <w:rPr>
          <w:lang w:val="en-US"/>
          <w:rPrChange w:id="8086" w:author="Anusha De" w:date="2022-08-01T14:48:00Z">
            <w:rPr/>
          </w:rPrChange>
        </w:rPr>
        <w:t>the</w:t>
      </w:r>
      <w:r w:rsidR="00F73A4C" w:rsidRPr="00992146">
        <w:rPr>
          <w:lang w:val="en-US"/>
          <w:rPrChange w:id="8087" w:author="Anusha De" w:date="2022-08-01T14:48:00Z">
            <w:rPr/>
          </w:rPrChange>
        </w:rPr>
        <w:t xml:space="preserve"> </w:t>
      </w:r>
      <w:r w:rsidRPr="00992146">
        <w:rPr>
          <w:lang w:val="en-US"/>
          <w:rPrChange w:id="8088" w:author="Anusha De" w:date="2022-08-01T14:48:00Z">
            <w:rPr/>
          </w:rPrChange>
        </w:rPr>
        <w:t>success</w:t>
      </w:r>
      <w:r w:rsidR="00F73A4C" w:rsidRPr="00992146">
        <w:rPr>
          <w:lang w:val="en-US"/>
          <w:rPrChange w:id="8089" w:author="Anusha De" w:date="2022-08-01T14:48:00Z">
            <w:rPr/>
          </w:rPrChange>
        </w:rPr>
        <w:t xml:space="preserve"> </w:t>
      </w:r>
      <w:r w:rsidRPr="00992146">
        <w:rPr>
          <w:lang w:val="en-US"/>
          <w:rPrChange w:id="8090" w:author="Anusha De" w:date="2022-08-01T14:48:00Z">
            <w:rPr/>
          </w:rPrChange>
        </w:rPr>
        <w:t>of</w:t>
      </w:r>
      <w:r w:rsidR="00F73A4C" w:rsidRPr="00992146">
        <w:rPr>
          <w:lang w:val="en-US"/>
          <w:rPrChange w:id="8091" w:author="Anusha De" w:date="2022-08-01T14:48:00Z">
            <w:rPr/>
          </w:rPrChange>
        </w:rPr>
        <w:t xml:space="preserve"> </w:t>
      </w:r>
      <w:r w:rsidRPr="00992146">
        <w:rPr>
          <w:lang w:val="en-US"/>
          <w:rPrChange w:id="8092" w:author="Anusha De" w:date="2022-08-01T14:48:00Z">
            <w:rPr/>
          </w:rPrChange>
        </w:rPr>
        <w:t>women's</w:t>
      </w:r>
      <w:r w:rsidR="00F73A4C" w:rsidRPr="00992146">
        <w:rPr>
          <w:lang w:val="en-US"/>
          <w:rPrChange w:id="8093" w:author="Anusha De" w:date="2022-08-01T14:48:00Z">
            <w:rPr/>
          </w:rPrChange>
        </w:rPr>
        <w:t xml:space="preserve"> </w:t>
      </w:r>
      <w:r w:rsidRPr="00992146">
        <w:rPr>
          <w:lang w:val="en-US"/>
          <w:rPrChange w:id="8094" w:author="Anusha De" w:date="2022-08-01T14:48:00Z">
            <w:rPr/>
          </w:rPrChange>
        </w:rPr>
        <w:t>businesses.</w:t>
      </w:r>
      <w:r w:rsidR="00F73A4C" w:rsidRPr="00992146">
        <w:rPr>
          <w:lang w:val="en-US"/>
          <w:rPrChange w:id="8095" w:author="Anusha De" w:date="2022-08-01T14:48:00Z">
            <w:rPr/>
          </w:rPrChange>
        </w:rPr>
        <w:t xml:space="preserve"> </w:t>
      </w:r>
      <w:r w:rsidRPr="00992146">
        <w:rPr>
          <w:lang w:val="en-US"/>
          <w:rPrChange w:id="8096" w:author="Anusha De" w:date="2022-08-01T14:48:00Z">
            <w:rPr/>
          </w:rPrChange>
        </w:rPr>
        <w:t>Similarly,</w:t>
      </w:r>
      <w:r w:rsidR="00F73A4C" w:rsidRPr="00992146">
        <w:rPr>
          <w:lang w:val="en-US"/>
          <w:rPrChange w:id="8097" w:author="Anusha De" w:date="2022-08-01T14:48:00Z">
            <w:rPr/>
          </w:rPrChange>
        </w:rPr>
        <w:t xml:space="preserve"> </w:t>
      </w:r>
      <w:r>
        <w:fldChar w:fldCharType="begin"/>
      </w:r>
      <w:r w:rsidRPr="00992146">
        <w:rPr>
          <w:lang w:val="en-US"/>
          <w:rPrChange w:id="8098" w:author="Anusha De" w:date="2022-08-01T14:48:00Z">
            <w:rPr/>
          </w:rPrChange>
        </w:rPr>
        <w:instrText xml:space="preserve"> HYPERLINK \l "_bookmark35" </w:instrText>
      </w:r>
      <w:r>
        <w:fldChar w:fldCharType="separate"/>
      </w:r>
      <w:proofErr w:type="spellStart"/>
      <w:r w:rsidRPr="00992146">
        <w:rPr>
          <w:lang w:val="en-US"/>
          <w:rPrChange w:id="8099" w:author="Anusha De" w:date="2022-08-01T14:48:00Z">
            <w:rPr/>
          </w:rPrChange>
        </w:rPr>
        <w:t>Guma</w:t>
      </w:r>
      <w:proofErr w:type="spellEnd"/>
      <w:r>
        <w:fldChar w:fldCharType="end"/>
      </w:r>
      <w:r w:rsidR="00F73A4C" w:rsidRPr="00992146">
        <w:rPr>
          <w:lang w:val="en-US"/>
          <w:rPrChange w:id="8100" w:author="Anusha De" w:date="2022-08-01T14:48:00Z">
            <w:rPr/>
          </w:rPrChange>
        </w:rPr>
        <w:t xml:space="preserve"> </w:t>
      </w:r>
      <w:r w:rsidRPr="00992146">
        <w:rPr>
          <w:lang w:val="en-US"/>
          <w:rPrChange w:id="8101" w:author="Anusha De" w:date="2022-08-01T14:48:00Z">
            <w:rPr/>
          </w:rPrChange>
        </w:rPr>
        <w:t>(</w:t>
      </w:r>
      <w:r>
        <w:fldChar w:fldCharType="begin"/>
      </w:r>
      <w:r w:rsidRPr="00992146">
        <w:rPr>
          <w:lang w:val="en-US"/>
          <w:rPrChange w:id="8102" w:author="Anusha De" w:date="2022-08-01T14:48:00Z">
            <w:rPr/>
          </w:rPrChange>
        </w:rPr>
        <w:instrText xml:space="preserve"> HYPERLINK \l "_bookmark35" </w:instrText>
      </w:r>
      <w:r>
        <w:fldChar w:fldCharType="separate"/>
      </w:r>
      <w:r w:rsidRPr="00992146">
        <w:rPr>
          <w:lang w:val="en-US"/>
          <w:rPrChange w:id="8103" w:author="Anusha De" w:date="2022-08-01T14:48:00Z">
            <w:rPr/>
          </w:rPrChange>
        </w:rPr>
        <w:t>2015</w:t>
      </w:r>
      <w:r>
        <w:fldChar w:fldCharType="end"/>
      </w:r>
      <w:r w:rsidRPr="00992146">
        <w:rPr>
          <w:lang w:val="en-US"/>
          <w:rPrChange w:id="8104" w:author="Anusha De" w:date="2022-08-01T14:48:00Z">
            <w:rPr/>
          </w:rPrChange>
        </w:rPr>
        <w:t>)</w:t>
      </w:r>
      <w:r w:rsidR="00F73A4C" w:rsidRPr="00992146">
        <w:rPr>
          <w:lang w:val="en-US"/>
          <w:rPrChange w:id="8105" w:author="Anusha De" w:date="2022-08-01T14:48:00Z">
            <w:rPr/>
          </w:rPrChange>
        </w:rPr>
        <w:t xml:space="preserve"> </w:t>
      </w:r>
      <w:r w:rsidRPr="00992146">
        <w:rPr>
          <w:lang w:val="en-US"/>
          <w:rPrChange w:id="8106" w:author="Anusha De" w:date="2022-08-01T14:48:00Z">
            <w:rPr/>
          </w:rPrChange>
        </w:rPr>
        <w:t>discusses</w:t>
      </w:r>
      <w:r w:rsidR="00F73A4C" w:rsidRPr="00992146">
        <w:rPr>
          <w:lang w:val="en-US"/>
          <w:rPrChange w:id="8107" w:author="Anusha De" w:date="2022-08-01T14:48:00Z">
            <w:rPr/>
          </w:rPrChange>
        </w:rPr>
        <w:t xml:space="preserve"> </w:t>
      </w:r>
      <w:r w:rsidRPr="00992146">
        <w:rPr>
          <w:lang w:val="en-US"/>
          <w:rPrChange w:id="8108" w:author="Anusha De" w:date="2022-08-01T14:48:00Z">
            <w:rPr/>
          </w:rPrChange>
        </w:rPr>
        <w:t>barriers</w:t>
      </w:r>
      <w:r w:rsidR="00F73A4C" w:rsidRPr="00992146">
        <w:rPr>
          <w:lang w:val="en-US"/>
          <w:rPrChange w:id="8109" w:author="Anusha De" w:date="2022-08-01T14:48:00Z">
            <w:rPr/>
          </w:rPrChange>
        </w:rPr>
        <w:t xml:space="preserve"> </w:t>
      </w:r>
      <w:r w:rsidRPr="00992146">
        <w:rPr>
          <w:lang w:val="en-US"/>
          <w:rPrChange w:id="8110" w:author="Anusha De" w:date="2022-08-01T14:48:00Z">
            <w:rPr/>
          </w:rPrChange>
        </w:rPr>
        <w:t>faced</w:t>
      </w:r>
      <w:r w:rsidR="00F73A4C" w:rsidRPr="00992146">
        <w:rPr>
          <w:lang w:val="en-US"/>
          <w:rPrChange w:id="8111" w:author="Anusha De" w:date="2022-08-01T14:48:00Z">
            <w:rPr/>
          </w:rPrChange>
        </w:rPr>
        <w:t xml:space="preserve"> </w:t>
      </w:r>
      <w:r w:rsidRPr="00992146">
        <w:rPr>
          <w:lang w:val="en-US"/>
          <w:rPrChange w:id="8112" w:author="Anusha De" w:date="2022-08-01T14:48:00Z">
            <w:rPr/>
          </w:rPrChange>
        </w:rPr>
        <w:t>by</w:t>
      </w:r>
      <w:r w:rsidR="00F73A4C" w:rsidRPr="00992146">
        <w:rPr>
          <w:lang w:val="en-US"/>
          <w:rPrChange w:id="8113" w:author="Anusha De" w:date="2022-08-01T14:48:00Z">
            <w:rPr/>
          </w:rPrChange>
        </w:rPr>
        <w:t xml:space="preserve"> </w:t>
      </w:r>
      <w:r w:rsidRPr="00992146">
        <w:rPr>
          <w:lang w:val="en-US"/>
          <w:rPrChange w:id="8114" w:author="Anusha De" w:date="2022-08-01T14:48:00Z">
            <w:rPr/>
          </w:rPrChange>
        </w:rPr>
        <w:t>women</w:t>
      </w:r>
      <w:r w:rsidR="00F73A4C" w:rsidRPr="00992146">
        <w:rPr>
          <w:lang w:val="en-US"/>
          <w:rPrChange w:id="8115" w:author="Anusha De" w:date="2022-08-01T14:48:00Z">
            <w:rPr/>
          </w:rPrChange>
        </w:rPr>
        <w:t xml:space="preserve"> </w:t>
      </w:r>
      <w:r w:rsidRPr="00992146">
        <w:rPr>
          <w:lang w:val="en-US"/>
          <w:rPrChange w:id="8116" w:author="Anusha De" w:date="2022-08-01T14:48:00Z">
            <w:rPr/>
          </w:rPrChange>
        </w:rPr>
        <w:t>entrepreneurs</w:t>
      </w:r>
      <w:r w:rsidR="00F73A4C" w:rsidRPr="00992146">
        <w:rPr>
          <w:lang w:val="en-US"/>
          <w:rPrChange w:id="8117" w:author="Anusha De" w:date="2022-08-01T14:48:00Z">
            <w:rPr/>
          </w:rPrChange>
        </w:rPr>
        <w:t xml:space="preserve"> </w:t>
      </w:r>
      <w:r w:rsidRPr="00992146">
        <w:rPr>
          <w:lang w:val="en-US"/>
          <w:rPrChange w:id="8118" w:author="Anusha De" w:date="2022-08-01T14:48:00Z">
            <w:rPr/>
          </w:rPrChange>
        </w:rPr>
        <w:t>in</w:t>
      </w:r>
      <w:r w:rsidR="00F73A4C" w:rsidRPr="00992146">
        <w:rPr>
          <w:lang w:val="en-US"/>
          <w:rPrChange w:id="8119" w:author="Anusha De" w:date="2022-08-01T14:48:00Z">
            <w:rPr/>
          </w:rPrChange>
        </w:rPr>
        <w:t xml:space="preserve"> </w:t>
      </w:r>
      <w:r w:rsidRPr="00992146">
        <w:rPr>
          <w:lang w:val="en-US"/>
          <w:rPrChange w:id="8120" w:author="Anusha De" w:date="2022-08-01T14:48:00Z">
            <w:rPr/>
          </w:rPrChange>
        </w:rPr>
        <w:t>Uganda.</w:t>
      </w:r>
      <w:r w:rsidR="00F73A4C" w:rsidRPr="00992146">
        <w:rPr>
          <w:lang w:val="en-US"/>
          <w:rPrChange w:id="8121" w:author="Anusha De" w:date="2022-08-01T14:48:00Z">
            <w:rPr/>
          </w:rPrChange>
        </w:rPr>
        <w:t xml:space="preserve"> </w:t>
      </w:r>
      <w:r w:rsidRPr="00992146">
        <w:rPr>
          <w:lang w:val="en-US"/>
          <w:rPrChange w:id="8122" w:author="Anusha De" w:date="2022-08-01T14:48:00Z">
            <w:rPr/>
          </w:rPrChange>
        </w:rPr>
        <w:t>Some</w:t>
      </w:r>
      <w:r w:rsidR="00F73A4C" w:rsidRPr="00992146">
        <w:rPr>
          <w:lang w:val="en-US"/>
          <w:rPrChange w:id="8123" w:author="Anusha De" w:date="2022-08-01T14:48:00Z">
            <w:rPr/>
          </w:rPrChange>
        </w:rPr>
        <w:t xml:space="preserve"> </w:t>
      </w:r>
      <w:r w:rsidRPr="00992146">
        <w:rPr>
          <w:lang w:val="en-US"/>
          <w:rPrChange w:id="8124" w:author="Anusha De" w:date="2022-08-01T14:48:00Z">
            <w:rPr/>
          </w:rPrChange>
        </w:rPr>
        <w:t>of</w:t>
      </w:r>
      <w:r w:rsidR="00F73A4C" w:rsidRPr="00992146">
        <w:rPr>
          <w:lang w:val="en-US"/>
          <w:rPrChange w:id="8125" w:author="Anusha De" w:date="2022-08-01T14:48:00Z">
            <w:rPr/>
          </w:rPrChange>
        </w:rPr>
        <w:t xml:space="preserve"> </w:t>
      </w:r>
      <w:r w:rsidRPr="00992146">
        <w:rPr>
          <w:lang w:val="en-US"/>
          <w:rPrChange w:id="8126" w:author="Anusha De" w:date="2022-08-01T14:48:00Z">
            <w:rPr/>
          </w:rPrChange>
        </w:rPr>
        <w:t>the</w:t>
      </w:r>
      <w:r w:rsidR="00F73A4C" w:rsidRPr="00992146">
        <w:rPr>
          <w:lang w:val="en-US"/>
          <w:rPrChange w:id="8127" w:author="Anusha De" w:date="2022-08-01T14:48:00Z">
            <w:rPr/>
          </w:rPrChange>
        </w:rPr>
        <w:t xml:space="preserve"> </w:t>
      </w:r>
      <w:r w:rsidRPr="00992146">
        <w:rPr>
          <w:lang w:val="en-US"/>
          <w:rPrChange w:id="8128" w:author="Anusha De" w:date="2022-08-01T14:48:00Z">
            <w:rPr/>
          </w:rPrChange>
        </w:rPr>
        <w:t>prominent</w:t>
      </w:r>
      <w:r w:rsidR="00F73A4C" w:rsidRPr="00992146">
        <w:rPr>
          <w:lang w:val="en-US"/>
          <w:rPrChange w:id="8129" w:author="Anusha De" w:date="2022-08-01T14:48:00Z">
            <w:rPr/>
          </w:rPrChange>
        </w:rPr>
        <w:t xml:space="preserve"> </w:t>
      </w:r>
      <w:r w:rsidRPr="00992146">
        <w:rPr>
          <w:lang w:val="en-US"/>
          <w:rPrChange w:id="8130" w:author="Anusha De" w:date="2022-08-01T14:48:00Z">
            <w:rPr/>
          </w:rPrChange>
        </w:rPr>
        <w:t>issues</w:t>
      </w:r>
      <w:r w:rsidR="00F73A4C" w:rsidRPr="00992146">
        <w:rPr>
          <w:lang w:val="en-US"/>
          <w:rPrChange w:id="8131" w:author="Anusha De" w:date="2022-08-01T14:48:00Z">
            <w:rPr/>
          </w:rPrChange>
        </w:rPr>
        <w:t xml:space="preserve"> </w:t>
      </w:r>
      <w:r w:rsidRPr="00992146">
        <w:rPr>
          <w:lang w:val="en-US"/>
          <w:rPrChange w:id="8132" w:author="Anusha De" w:date="2022-08-01T14:48:00Z">
            <w:rPr/>
          </w:rPrChange>
        </w:rPr>
        <w:t>faced</w:t>
      </w:r>
      <w:r w:rsidR="00F73A4C" w:rsidRPr="00992146">
        <w:rPr>
          <w:lang w:val="en-US"/>
          <w:rPrChange w:id="8133" w:author="Anusha De" w:date="2022-08-01T14:48:00Z">
            <w:rPr/>
          </w:rPrChange>
        </w:rPr>
        <w:t xml:space="preserve"> </w:t>
      </w:r>
      <w:r w:rsidRPr="00992146">
        <w:rPr>
          <w:lang w:val="en-US"/>
          <w:rPrChange w:id="8134" w:author="Anusha De" w:date="2022-08-01T14:48:00Z">
            <w:rPr/>
          </w:rPrChange>
        </w:rPr>
        <w:t>by</w:t>
      </w:r>
      <w:r w:rsidR="00F73A4C" w:rsidRPr="00992146">
        <w:rPr>
          <w:lang w:val="en-US"/>
          <w:rPrChange w:id="8135" w:author="Anusha De" w:date="2022-08-01T14:48:00Z">
            <w:rPr/>
          </w:rPrChange>
        </w:rPr>
        <w:t xml:space="preserve"> </w:t>
      </w:r>
      <w:r w:rsidRPr="00992146">
        <w:rPr>
          <w:lang w:val="en-US"/>
          <w:rPrChange w:id="8136" w:author="Anusha De" w:date="2022-08-01T14:48:00Z">
            <w:rPr/>
          </w:rPrChange>
        </w:rPr>
        <w:t>women</w:t>
      </w:r>
      <w:r w:rsidR="00F73A4C" w:rsidRPr="00992146">
        <w:rPr>
          <w:lang w:val="en-US"/>
          <w:rPrChange w:id="8137" w:author="Anusha De" w:date="2022-08-01T14:48:00Z">
            <w:rPr/>
          </w:rPrChange>
        </w:rPr>
        <w:t xml:space="preserve"> </w:t>
      </w:r>
      <w:r w:rsidRPr="00992146">
        <w:rPr>
          <w:lang w:val="en-US"/>
          <w:rPrChange w:id="8138" w:author="Anusha De" w:date="2022-08-01T14:48:00Z">
            <w:rPr/>
          </w:rPrChange>
        </w:rPr>
        <w:t>are</w:t>
      </w:r>
      <w:r w:rsidR="00F73A4C" w:rsidRPr="00992146">
        <w:rPr>
          <w:lang w:val="en-US"/>
          <w:rPrChange w:id="8139" w:author="Anusha De" w:date="2022-08-01T14:48:00Z">
            <w:rPr/>
          </w:rPrChange>
        </w:rPr>
        <w:t xml:space="preserve"> </w:t>
      </w:r>
      <w:r w:rsidRPr="00992146">
        <w:rPr>
          <w:lang w:val="en-US"/>
          <w:rPrChange w:id="8140" w:author="Anusha De" w:date="2022-08-01T14:48:00Z">
            <w:rPr/>
          </w:rPrChange>
        </w:rPr>
        <w:t>gender-related</w:t>
      </w:r>
      <w:r w:rsidR="00F73A4C" w:rsidRPr="00992146">
        <w:rPr>
          <w:lang w:val="en-US"/>
          <w:rPrChange w:id="8141" w:author="Anusha De" w:date="2022-08-01T14:48:00Z">
            <w:rPr/>
          </w:rPrChange>
        </w:rPr>
        <w:t xml:space="preserve"> </w:t>
      </w:r>
      <w:r w:rsidRPr="00992146">
        <w:rPr>
          <w:lang w:val="en-US"/>
          <w:rPrChange w:id="8142" w:author="Anusha De" w:date="2022-08-01T14:48:00Z">
            <w:rPr/>
          </w:rPrChange>
        </w:rPr>
        <w:t>stereotypes</w:t>
      </w:r>
      <w:r w:rsidR="00F73A4C" w:rsidRPr="00992146">
        <w:rPr>
          <w:lang w:val="en-US"/>
          <w:rPrChange w:id="8143" w:author="Anusha De" w:date="2022-08-01T14:48:00Z">
            <w:rPr/>
          </w:rPrChange>
        </w:rPr>
        <w:t xml:space="preserve"> </w:t>
      </w:r>
      <w:r w:rsidRPr="00992146">
        <w:rPr>
          <w:lang w:val="en-US"/>
          <w:rPrChange w:id="8144" w:author="Anusha De" w:date="2022-08-01T14:48:00Z">
            <w:rPr/>
          </w:rPrChange>
        </w:rPr>
        <w:t>(risk-taking</w:t>
      </w:r>
      <w:r w:rsidR="00F73A4C" w:rsidRPr="00992146">
        <w:rPr>
          <w:lang w:val="en-US"/>
          <w:rPrChange w:id="8145" w:author="Anusha De" w:date="2022-08-01T14:48:00Z">
            <w:rPr/>
          </w:rPrChange>
        </w:rPr>
        <w:t xml:space="preserve"> </w:t>
      </w:r>
      <w:r w:rsidRPr="00992146">
        <w:rPr>
          <w:lang w:val="en-US"/>
          <w:rPrChange w:id="8146" w:author="Anusha De" w:date="2022-08-01T14:48:00Z">
            <w:rPr/>
          </w:rPrChange>
        </w:rPr>
        <w:t>behavior</w:t>
      </w:r>
      <w:r w:rsidR="00F73A4C" w:rsidRPr="00992146">
        <w:rPr>
          <w:lang w:val="en-US"/>
          <w:rPrChange w:id="8147" w:author="Anusha De" w:date="2022-08-01T14:48:00Z">
            <w:rPr/>
          </w:rPrChange>
        </w:rPr>
        <w:t xml:space="preserve"> </w:t>
      </w:r>
      <w:r w:rsidRPr="00992146">
        <w:rPr>
          <w:lang w:val="en-US"/>
          <w:rPrChange w:id="8148" w:author="Anusha De" w:date="2022-08-01T14:48:00Z">
            <w:rPr/>
          </w:rPrChange>
        </w:rPr>
        <w:t>and</w:t>
      </w:r>
      <w:r w:rsidR="00F73A4C" w:rsidRPr="00992146">
        <w:rPr>
          <w:lang w:val="en-US"/>
          <w:rPrChange w:id="8149" w:author="Anusha De" w:date="2022-08-01T14:48:00Z">
            <w:rPr/>
          </w:rPrChange>
        </w:rPr>
        <w:t xml:space="preserve"> </w:t>
      </w:r>
      <w:r w:rsidRPr="00992146">
        <w:rPr>
          <w:lang w:val="en-US"/>
          <w:rPrChange w:id="8150" w:author="Anusha De" w:date="2022-08-01T14:48:00Z">
            <w:rPr/>
          </w:rPrChange>
        </w:rPr>
        <w:t>lower</w:t>
      </w:r>
      <w:r w:rsidR="00F73A4C" w:rsidRPr="00992146">
        <w:rPr>
          <w:lang w:val="en-US"/>
          <w:rPrChange w:id="8151" w:author="Anusha De" w:date="2022-08-01T14:48:00Z">
            <w:rPr/>
          </w:rPrChange>
        </w:rPr>
        <w:t xml:space="preserve"> </w:t>
      </w:r>
      <w:r w:rsidRPr="00992146">
        <w:rPr>
          <w:lang w:val="en-US"/>
          <w:rPrChange w:id="8152" w:author="Anusha De" w:date="2022-08-01T14:48:00Z">
            <w:rPr/>
          </w:rPrChange>
        </w:rPr>
        <w:t>aggressiveness),</w:t>
      </w:r>
      <w:r w:rsidR="00F73A4C" w:rsidRPr="00992146">
        <w:rPr>
          <w:lang w:val="en-US"/>
          <w:rPrChange w:id="8153" w:author="Anusha De" w:date="2022-08-01T14:48:00Z">
            <w:rPr/>
          </w:rPrChange>
        </w:rPr>
        <w:t xml:space="preserve"> </w:t>
      </w:r>
      <w:r w:rsidRPr="00992146">
        <w:rPr>
          <w:lang w:val="en-US"/>
          <w:rPrChange w:id="8154" w:author="Anusha De" w:date="2022-08-01T14:48:00Z">
            <w:rPr/>
          </w:rPrChange>
        </w:rPr>
        <w:t>under-capitalization</w:t>
      </w:r>
      <w:r w:rsidR="00F73A4C" w:rsidRPr="00992146">
        <w:rPr>
          <w:lang w:val="en-US"/>
          <w:rPrChange w:id="8155" w:author="Anusha De" w:date="2022-08-01T14:48:00Z">
            <w:rPr/>
          </w:rPrChange>
        </w:rPr>
        <w:t xml:space="preserve"> </w:t>
      </w:r>
      <w:r w:rsidRPr="00992146">
        <w:rPr>
          <w:lang w:val="en-US"/>
          <w:rPrChange w:id="8156" w:author="Anusha De" w:date="2022-08-01T14:48:00Z">
            <w:rPr/>
          </w:rPrChange>
        </w:rPr>
        <w:t>(credit</w:t>
      </w:r>
      <w:r w:rsidR="00F73A4C" w:rsidRPr="00992146">
        <w:rPr>
          <w:lang w:val="en-US"/>
          <w:rPrChange w:id="8157" w:author="Anusha De" w:date="2022-08-01T14:48:00Z">
            <w:rPr/>
          </w:rPrChange>
        </w:rPr>
        <w:t xml:space="preserve"> </w:t>
      </w:r>
      <w:r w:rsidRPr="00992146">
        <w:rPr>
          <w:lang w:val="en-US"/>
          <w:rPrChange w:id="8158" w:author="Anusha De" w:date="2022-08-01T14:48:00Z">
            <w:rPr/>
          </w:rPrChange>
        </w:rPr>
        <w:t>access</w:t>
      </w:r>
      <w:r w:rsidR="00F73A4C" w:rsidRPr="00992146">
        <w:rPr>
          <w:lang w:val="en-US"/>
          <w:rPrChange w:id="8159" w:author="Anusha De" w:date="2022-08-01T14:48:00Z">
            <w:rPr/>
          </w:rPrChange>
        </w:rPr>
        <w:t xml:space="preserve"> </w:t>
      </w:r>
      <w:r w:rsidRPr="00992146">
        <w:rPr>
          <w:lang w:val="en-US"/>
          <w:rPrChange w:id="8160" w:author="Anusha De" w:date="2022-08-01T14:48:00Z">
            <w:rPr/>
          </w:rPrChange>
        </w:rPr>
        <w:t>limits,</w:t>
      </w:r>
      <w:r w:rsidR="00F73A4C" w:rsidRPr="00992146">
        <w:rPr>
          <w:lang w:val="en-US"/>
          <w:rPrChange w:id="8161" w:author="Anusha De" w:date="2022-08-01T14:48:00Z">
            <w:rPr/>
          </w:rPrChange>
        </w:rPr>
        <w:t xml:space="preserve"> </w:t>
      </w:r>
      <w:r w:rsidRPr="00992146">
        <w:rPr>
          <w:lang w:val="en-US"/>
          <w:rPrChange w:id="8162" w:author="Anusha De" w:date="2022-08-01T14:48:00Z">
            <w:rPr/>
          </w:rPrChange>
        </w:rPr>
        <w:t>availability</w:t>
      </w:r>
      <w:r w:rsidR="00F73A4C" w:rsidRPr="00992146">
        <w:rPr>
          <w:lang w:val="en-US"/>
          <w:rPrChange w:id="8163" w:author="Anusha De" w:date="2022-08-01T14:48:00Z">
            <w:rPr/>
          </w:rPrChange>
        </w:rPr>
        <w:t xml:space="preserve"> </w:t>
      </w:r>
      <w:r w:rsidRPr="00992146">
        <w:rPr>
          <w:lang w:val="en-US"/>
          <w:rPrChange w:id="8164" w:author="Anusha De" w:date="2022-08-01T14:48:00Z">
            <w:rPr/>
          </w:rPrChange>
        </w:rPr>
        <w:t>of</w:t>
      </w:r>
      <w:r w:rsidR="00F73A4C" w:rsidRPr="00992146">
        <w:rPr>
          <w:lang w:val="en-US"/>
          <w:rPrChange w:id="8165" w:author="Anusha De" w:date="2022-08-01T14:48:00Z">
            <w:rPr/>
          </w:rPrChange>
        </w:rPr>
        <w:t xml:space="preserve"> </w:t>
      </w:r>
      <w:r w:rsidRPr="00992146">
        <w:rPr>
          <w:lang w:val="en-US"/>
          <w:rPrChange w:id="8166" w:author="Anusha De" w:date="2022-08-01T14:48:00Z">
            <w:rPr/>
          </w:rPrChange>
        </w:rPr>
        <w:t>collateral),</w:t>
      </w:r>
      <w:r w:rsidR="00F73A4C" w:rsidRPr="00992146">
        <w:rPr>
          <w:lang w:val="en-US"/>
          <w:rPrChange w:id="8167" w:author="Anusha De" w:date="2022-08-01T14:48:00Z">
            <w:rPr/>
          </w:rPrChange>
        </w:rPr>
        <w:t xml:space="preserve"> </w:t>
      </w:r>
      <w:r w:rsidRPr="00992146">
        <w:rPr>
          <w:lang w:val="en-US"/>
          <w:rPrChange w:id="8168" w:author="Anusha De" w:date="2022-08-01T14:48:00Z">
            <w:rPr/>
          </w:rPrChange>
        </w:rPr>
        <w:t>balance</w:t>
      </w:r>
      <w:r w:rsidR="00F73A4C" w:rsidRPr="00992146">
        <w:rPr>
          <w:lang w:val="en-US"/>
          <w:rPrChange w:id="8169" w:author="Anusha De" w:date="2022-08-01T14:48:00Z">
            <w:rPr/>
          </w:rPrChange>
        </w:rPr>
        <w:t xml:space="preserve"> </w:t>
      </w:r>
      <w:r w:rsidRPr="00992146">
        <w:rPr>
          <w:lang w:val="en-US"/>
          <w:rPrChange w:id="8170" w:author="Anusha De" w:date="2022-08-01T14:48:00Z">
            <w:rPr/>
          </w:rPrChange>
        </w:rPr>
        <w:t>across</w:t>
      </w:r>
      <w:r w:rsidR="00F73A4C" w:rsidRPr="00992146">
        <w:rPr>
          <w:lang w:val="en-US"/>
          <w:rPrChange w:id="8171" w:author="Anusha De" w:date="2022-08-01T14:48:00Z">
            <w:rPr/>
          </w:rPrChange>
        </w:rPr>
        <w:t xml:space="preserve"> </w:t>
      </w:r>
      <w:r w:rsidRPr="00992146">
        <w:rPr>
          <w:lang w:val="en-US"/>
          <w:rPrChange w:id="8172" w:author="Anusha De" w:date="2022-08-01T14:48:00Z">
            <w:rPr/>
          </w:rPrChange>
        </w:rPr>
        <w:t>multiple</w:t>
      </w:r>
      <w:r w:rsidR="00F73A4C" w:rsidRPr="00992146">
        <w:rPr>
          <w:lang w:val="en-US"/>
          <w:rPrChange w:id="8173" w:author="Anusha De" w:date="2022-08-01T14:48:00Z">
            <w:rPr/>
          </w:rPrChange>
        </w:rPr>
        <w:t xml:space="preserve"> </w:t>
      </w:r>
      <w:r w:rsidRPr="00992146">
        <w:rPr>
          <w:lang w:val="en-US"/>
          <w:rPrChange w:id="8174" w:author="Anusha De" w:date="2022-08-01T14:48:00Z">
            <w:rPr/>
          </w:rPrChange>
        </w:rPr>
        <w:t>responsibilities</w:t>
      </w:r>
      <w:r w:rsidR="00F73A4C" w:rsidRPr="00992146">
        <w:rPr>
          <w:lang w:val="en-US"/>
          <w:rPrChange w:id="8175" w:author="Anusha De" w:date="2022-08-01T14:48:00Z">
            <w:rPr/>
          </w:rPrChange>
        </w:rPr>
        <w:t xml:space="preserve"> </w:t>
      </w:r>
      <w:r w:rsidRPr="00992146">
        <w:rPr>
          <w:lang w:val="en-US"/>
          <w:rPrChange w:id="8176" w:author="Anusha De" w:date="2022-08-01T14:48:00Z">
            <w:rPr/>
          </w:rPrChange>
        </w:rPr>
        <w:t>(childcare,</w:t>
      </w:r>
      <w:r w:rsidR="00F73A4C" w:rsidRPr="00992146">
        <w:rPr>
          <w:lang w:val="en-US"/>
          <w:rPrChange w:id="8177" w:author="Anusha De" w:date="2022-08-01T14:48:00Z">
            <w:rPr/>
          </w:rPrChange>
        </w:rPr>
        <w:t xml:space="preserve"> </w:t>
      </w:r>
      <w:r w:rsidRPr="00992146">
        <w:rPr>
          <w:lang w:val="en-US"/>
          <w:rPrChange w:id="8178" w:author="Anusha De" w:date="2022-08-01T14:48:00Z">
            <w:rPr/>
          </w:rPrChange>
        </w:rPr>
        <w:t>family</w:t>
      </w:r>
      <w:r w:rsidR="00F73A4C" w:rsidRPr="00992146">
        <w:rPr>
          <w:lang w:val="en-US"/>
          <w:rPrChange w:id="8179" w:author="Anusha De" w:date="2022-08-01T14:48:00Z">
            <w:rPr/>
          </w:rPrChange>
        </w:rPr>
        <w:t xml:space="preserve"> </w:t>
      </w:r>
      <w:r w:rsidRPr="00992146">
        <w:rPr>
          <w:lang w:val="en-US"/>
          <w:rPrChange w:id="8180" w:author="Anusha De" w:date="2022-08-01T14:48:00Z">
            <w:rPr/>
          </w:rPrChange>
        </w:rPr>
        <w:t>responsibilities),</w:t>
      </w:r>
      <w:r w:rsidR="00F73A4C" w:rsidRPr="00992146">
        <w:rPr>
          <w:lang w:val="en-US"/>
          <w:rPrChange w:id="8181" w:author="Anusha De" w:date="2022-08-01T14:48:00Z">
            <w:rPr/>
          </w:rPrChange>
        </w:rPr>
        <w:t xml:space="preserve"> </w:t>
      </w:r>
      <w:r w:rsidRPr="00992146">
        <w:rPr>
          <w:lang w:val="en-US"/>
          <w:rPrChange w:id="8182" w:author="Anusha De" w:date="2022-08-01T14:48:00Z">
            <w:rPr/>
          </w:rPrChange>
        </w:rPr>
        <w:t>inadequate</w:t>
      </w:r>
      <w:r w:rsidR="00F73A4C" w:rsidRPr="00992146">
        <w:rPr>
          <w:lang w:val="en-US"/>
          <w:rPrChange w:id="8183" w:author="Anusha De" w:date="2022-08-01T14:48:00Z">
            <w:rPr/>
          </w:rPrChange>
        </w:rPr>
        <w:t xml:space="preserve"> </w:t>
      </w:r>
      <w:r w:rsidRPr="00992146">
        <w:rPr>
          <w:lang w:val="en-US"/>
          <w:rPrChange w:id="8184" w:author="Anusha De" w:date="2022-08-01T14:48:00Z">
            <w:rPr/>
          </w:rPrChange>
        </w:rPr>
        <w:t>skills</w:t>
      </w:r>
      <w:r w:rsidR="00F73A4C" w:rsidRPr="00992146">
        <w:rPr>
          <w:lang w:val="en-US"/>
          <w:rPrChange w:id="8185" w:author="Anusha De" w:date="2022-08-01T14:48:00Z">
            <w:rPr/>
          </w:rPrChange>
        </w:rPr>
        <w:t xml:space="preserve"> </w:t>
      </w:r>
      <w:r w:rsidRPr="00992146">
        <w:rPr>
          <w:lang w:val="en-US"/>
          <w:rPrChange w:id="8186" w:author="Anusha De" w:date="2022-08-01T14:48:00Z">
            <w:rPr/>
          </w:rPrChange>
        </w:rPr>
        <w:t>and</w:t>
      </w:r>
      <w:r w:rsidR="00F73A4C" w:rsidRPr="00992146">
        <w:rPr>
          <w:lang w:val="en-US"/>
          <w:rPrChange w:id="8187" w:author="Anusha De" w:date="2022-08-01T14:48:00Z">
            <w:rPr/>
          </w:rPrChange>
        </w:rPr>
        <w:t xml:space="preserve"> </w:t>
      </w:r>
      <w:r w:rsidRPr="00992146">
        <w:rPr>
          <w:lang w:val="en-US"/>
          <w:rPrChange w:id="8188" w:author="Anusha De" w:date="2022-08-01T14:48:00Z">
            <w:rPr/>
          </w:rPrChange>
        </w:rPr>
        <w:t>business</w:t>
      </w:r>
      <w:r w:rsidR="00F73A4C" w:rsidRPr="00992146">
        <w:rPr>
          <w:lang w:val="en-US"/>
          <w:rPrChange w:id="8189" w:author="Anusha De" w:date="2022-08-01T14:48:00Z">
            <w:rPr/>
          </w:rPrChange>
        </w:rPr>
        <w:t xml:space="preserve"> </w:t>
      </w:r>
      <w:r w:rsidRPr="00992146">
        <w:rPr>
          <w:lang w:val="en-US"/>
          <w:rPrChange w:id="8190" w:author="Anusha De" w:date="2022-08-01T14:48:00Z">
            <w:rPr/>
          </w:rPrChange>
        </w:rPr>
        <w:t>knowledge,</w:t>
      </w:r>
      <w:r w:rsidR="00F73A4C" w:rsidRPr="00992146">
        <w:rPr>
          <w:lang w:val="en-US"/>
          <w:rPrChange w:id="8191" w:author="Anusha De" w:date="2022-08-01T14:48:00Z">
            <w:rPr/>
          </w:rPrChange>
        </w:rPr>
        <w:t xml:space="preserve"> </w:t>
      </w:r>
      <w:r w:rsidRPr="00992146">
        <w:rPr>
          <w:lang w:val="en-US"/>
          <w:rPrChange w:id="8192" w:author="Anusha De" w:date="2022-08-01T14:48:00Z">
            <w:rPr/>
          </w:rPrChange>
        </w:rPr>
        <w:t>lack</w:t>
      </w:r>
      <w:r w:rsidR="00F73A4C" w:rsidRPr="00992146">
        <w:rPr>
          <w:lang w:val="en-US"/>
          <w:rPrChange w:id="8193" w:author="Anusha De" w:date="2022-08-01T14:48:00Z">
            <w:rPr/>
          </w:rPrChange>
        </w:rPr>
        <w:t xml:space="preserve"> </w:t>
      </w:r>
      <w:r w:rsidRPr="00992146">
        <w:rPr>
          <w:lang w:val="en-US"/>
          <w:rPrChange w:id="8194" w:author="Anusha De" w:date="2022-08-01T14:48:00Z">
            <w:rPr/>
          </w:rPrChange>
        </w:rPr>
        <w:t>of</w:t>
      </w:r>
      <w:r w:rsidR="00F73A4C" w:rsidRPr="00992146">
        <w:rPr>
          <w:lang w:val="en-US"/>
          <w:rPrChange w:id="8195" w:author="Anusha De" w:date="2022-08-01T14:48:00Z">
            <w:rPr/>
          </w:rPrChange>
        </w:rPr>
        <w:t xml:space="preserve"> </w:t>
      </w:r>
      <w:r w:rsidRPr="00992146">
        <w:rPr>
          <w:lang w:val="en-US"/>
          <w:rPrChange w:id="8196" w:author="Anusha De" w:date="2022-08-01T14:48:00Z">
            <w:rPr/>
          </w:rPrChange>
        </w:rPr>
        <w:t>respect</w:t>
      </w:r>
      <w:r w:rsidR="00F73A4C" w:rsidRPr="00992146">
        <w:rPr>
          <w:lang w:val="en-US"/>
          <w:rPrChange w:id="8197" w:author="Anusha De" w:date="2022-08-01T14:48:00Z">
            <w:rPr/>
          </w:rPrChange>
        </w:rPr>
        <w:t xml:space="preserve"> </w:t>
      </w:r>
      <w:r w:rsidRPr="00992146">
        <w:rPr>
          <w:lang w:val="en-US"/>
          <w:rPrChange w:id="8198" w:author="Anusha De" w:date="2022-08-01T14:48:00Z">
            <w:rPr/>
          </w:rPrChange>
        </w:rPr>
        <w:t>from</w:t>
      </w:r>
      <w:r w:rsidR="00F73A4C" w:rsidRPr="00992146">
        <w:rPr>
          <w:lang w:val="en-US"/>
          <w:rPrChange w:id="8199" w:author="Anusha De" w:date="2022-08-01T14:48:00Z">
            <w:rPr/>
          </w:rPrChange>
        </w:rPr>
        <w:t xml:space="preserve"> </w:t>
      </w:r>
      <w:r w:rsidRPr="00992146">
        <w:rPr>
          <w:lang w:val="en-US"/>
          <w:rPrChange w:id="8200" w:author="Anusha De" w:date="2022-08-01T14:48:00Z">
            <w:rPr/>
          </w:rPrChange>
        </w:rPr>
        <w:t>the</w:t>
      </w:r>
      <w:r w:rsidR="00F73A4C" w:rsidRPr="00992146">
        <w:rPr>
          <w:lang w:val="en-US"/>
          <w:rPrChange w:id="8201" w:author="Anusha De" w:date="2022-08-01T14:48:00Z">
            <w:rPr/>
          </w:rPrChange>
        </w:rPr>
        <w:t xml:space="preserve"> </w:t>
      </w:r>
      <w:r w:rsidRPr="00992146">
        <w:rPr>
          <w:lang w:val="en-US"/>
          <w:rPrChange w:id="8202" w:author="Anusha De" w:date="2022-08-01T14:48:00Z">
            <w:rPr/>
          </w:rPrChange>
        </w:rPr>
        <w:t>male-dominated</w:t>
      </w:r>
      <w:r w:rsidR="00F73A4C" w:rsidRPr="00992146">
        <w:rPr>
          <w:lang w:val="en-US"/>
          <w:rPrChange w:id="8203" w:author="Anusha De" w:date="2022-08-01T14:48:00Z">
            <w:rPr/>
          </w:rPrChange>
        </w:rPr>
        <w:t xml:space="preserve"> </w:t>
      </w:r>
      <w:r w:rsidRPr="00992146">
        <w:rPr>
          <w:lang w:val="en-US"/>
          <w:rPrChange w:id="8204" w:author="Anusha De" w:date="2022-08-01T14:48:00Z">
            <w:rPr/>
          </w:rPrChange>
        </w:rPr>
        <w:t>business</w:t>
      </w:r>
      <w:r w:rsidR="00F73A4C" w:rsidRPr="00992146">
        <w:rPr>
          <w:lang w:val="en-US"/>
          <w:rPrChange w:id="8205" w:author="Anusha De" w:date="2022-08-01T14:48:00Z">
            <w:rPr/>
          </w:rPrChange>
        </w:rPr>
        <w:t xml:space="preserve"> </w:t>
      </w:r>
      <w:r w:rsidRPr="00992146">
        <w:rPr>
          <w:lang w:val="en-US"/>
          <w:rPrChange w:id="8206" w:author="Anusha De" w:date="2022-08-01T14:48:00Z">
            <w:rPr/>
          </w:rPrChange>
        </w:rPr>
        <w:t>community,</w:t>
      </w:r>
      <w:r w:rsidR="00F73A4C" w:rsidRPr="00992146">
        <w:rPr>
          <w:lang w:val="en-US"/>
          <w:rPrChange w:id="8207" w:author="Anusha De" w:date="2022-08-01T14:48:00Z">
            <w:rPr/>
          </w:rPrChange>
        </w:rPr>
        <w:t xml:space="preserve"> </w:t>
      </w:r>
      <w:r w:rsidRPr="00992146">
        <w:rPr>
          <w:lang w:val="en-US"/>
          <w:rPrChange w:id="8208" w:author="Anusha De" w:date="2022-08-01T14:48:00Z">
            <w:rPr/>
          </w:rPrChange>
        </w:rPr>
        <w:t>time</w:t>
      </w:r>
      <w:r w:rsidR="00F73A4C" w:rsidRPr="00992146">
        <w:rPr>
          <w:lang w:val="en-US"/>
          <w:rPrChange w:id="8209" w:author="Anusha De" w:date="2022-08-01T14:48:00Z">
            <w:rPr/>
          </w:rPrChange>
        </w:rPr>
        <w:t xml:space="preserve"> </w:t>
      </w:r>
      <w:r w:rsidRPr="00992146">
        <w:rPr>
          <w:lang w:val="en-US"/>
          <w:rPrChange w:id="8210" w:author="Anusha De" w:date="2022-08-01T14:48:00Z">
            <w:rPr/>
          </w:rPrChange>
        </w:rPr>
        <w:t>investment</w:t>
      </w:r>
      <w:r w:rsidR="00F73A4C" w:rsidRPr="00992146">
        <w:rPr>
          <w:lang w:val="en-US"/>
          <w:rPrChange w:id="8211" w:author="Anusha De" w:date="2022-08-01T14:48:00Z">
            <w:rPr/>
          </w:rPrChange>
        </w:rPr>
        <w:t xml:space="preserve"> </w:t>
      </w:r>
      <w:r w:rsidRPr="00992146">
        <w:rPr>
          <w:lang w:val="en-US"/>
          <w:rPrChange w:id="8212" w:author="Anusha De" w:date="2022-08-01T14:48:00Z">
            <w:rPr/>
          </w:rPrChange>
        </w:rPr>
        <w:t>constraints,</w:t>
      </w:r>
      <w:r w:rsidR="00F73A4C" w:rsidRPr="00992146">
        <w:rPr>
          <w:lang w:val="en-US"/>
          <w:rPrChange w:id="8213" w:author="Anusha De" w:date="2022-08-01T14:48:00Z">
            <w:rPr/>
          </w:rPrChange>
        </w:rPr>
        <w:t xml:space="preserve"> </w:t>
      </w:r>
      <w:r w:rsidRPr="00992146">
        <w:rPr>
          <w:lang w:val="en-US"/>
          <w:rPrChange w:id="8214" w:author="Anusha De" w:date="2022-08-01T14:48:00Z">
            <w:rPr/>
          </w:rPrChange>
        </w:rPr>
        <w:t>reputation</w:t>
      </w:r>
      <w:r w:rsidR="00F73A4C" w:rsidRPr="00992146">
        <w:rPr>
          <w:lang w:val="en-US"/>
          <w:rPrChange w:id="8215" w:author="Anusha De" w:date="2022-08-01T14:48:00Z">
            <w:rPr/>
          </w:rPrChange>
        </w:rPr>
        <w:t xml:space="preserve"> </w:t>
      </w:r>
      <w:r w:rsidRPr="00992146">
        <w:rPr>
          <w:lang w:val="en-US"/>
          <w:rPrChange w:id="8216" w:author="Anusha De" w:date="2022-08-01T14:48:00Z">
            <w:rPr/>
          </w:rPrChange>
        </w:rPr>
        <w:t>and</w:t>
      </w:r>
      <w:r w:rsidR="00F73A4C" w:rsidRPr="00992146">
        <w:rPr>
          <w:lang w:val="en-US"/>
          <w:rPrChange w:id="8217" w:author="Anusha De" w:date="2022-08-01T14:48:00Z">
            <w:rPr/>
          </w:rPrChange>
        </w:rPr>
        <w:t xml:space="preserve"> </w:t>
      </w:r>
      <w:r w:rsidRPr="00992146">
        <w:rPr>
          <w:lang w:val="en-US"/>
          <w:rPrChange w:id="8218" w:author="Anusha De" w:date="2022-08-01T14:48:00Z">
            <w:rPr/>
          </w:rPrChange>
        </w:rPr>
        <w:t>work</w:t>
      </w:r>
      <w:r w:rsidR="00F73A4C" w:rsidRPr="00992146">
        <w:rPr>
          <w:lang w:val="en-US"/>
          <w:rPrChange w:id="8219" w:author="Anusha De" w:date="2022-08-01T14:48:00Z">
            <w:rPr/>
          </w:rPrChange>
        </w:rPr>
        <w:t xml:space="preserve"> </w:t>
      </w:r>
      <w:r w:rsidRPr="00992146">
        <w:rPr>
          <w:lang w:val="en-US"/>
          <w:rPrChange w:id="8220" w:author="Anusha De" w:date="2022-08-01T14:48:00Z">
            <w:rPr/>
          </w:rPrChange>
        </w:rPr>
        <w:t>credibility</w:t>
      </w:r>
      <w:r w:rsidR="00F73A4C" w:rsidRPr="00992146">
        <w:rPr>
          <w:lang w:val="en-US"/>
          <w:rPrChange w:id="8221" w:author="Anusha De" w:date="2022-08-01T14:48:00Z">
            <w:rPr/>
          </w:rPrChange>
        </w:rPr>
        <w:t xml:space="preserve"> </w:t>
      </w:r>
      <w:r w:rsidRPr="00992146">
        <w:rPr>
          <w:lang w:val="en-US"/>
          <w:rPrChange w:id="8222" w:author="Anusha De" w:date="2022-08-01T14:48:00Z">
            <w:rPr/>
          </w:rPrChange>
        </w:rPr>
        <w:t>challenges.</w:t>
      </w:r>
      <w:r w:rsidR="00F73A4C" w:rsidRPr="00992146">
        <w:rPr>
          <w:lang w:val="en-US"/>
          <w:rPrChange w:id="8223" w:author="Anusha De" w:date="2022-08-01T14:48:00Z">
            <w:rPr/>
          </w:rPrChange>
        </w:rPr>
        <w:t xml:space="preserve"> </w:t>
      </w:r>
      <w:r w:rsidRPr="00992146">
        <w:rPr>
          <w:lang w:val="en-US"/>
          <w:rPrChange w:id="8224" w:author="Anusha De" w:date="2022-08-01T14:48:00Z">
            <w:rPr/>
          </w:rPrChange>
        </w:rPr>
        <w:t>These</w:t>
      </w:r>
      <w:r w:rsidR="00F73A4C" w:rsidRPr="00992146">
        <w:rPr>
          <w:lang w:val="en-US"/>
          <w:rPrChange w:id="8225" w:author="Anusha De" w:date="2022-08-01T14:48:00Z">
            <w:rPr/>
          </w:rPrChange>
        </w:rPr>
        <w:t xml:space="preserve"> </w:t>
      </w:r>
      <w:r w:rsidRPr="00992146">
        <w:rPr>
          <w:lang w:val="en-US"/>
          <w:rPrChange w:id="8226" w:author="Anusha De" w:date="2022-08-01T14:48:00Z">
            <w:rPr/>
          </w:rPrChange>
        </w:rPr>
        <w:t>can</w:t>
      </w:r>
      <w:r w:rsidR="00F73A4C" w:rsidRPr="00992146">
        <w:rPr>
          <w:lang w:val="en-US"/>
          <w:rPrChange w:id="8227" w:author="Anusha De" w:date="2022-08-01T14:48:00Z">
            <w:rPr/>
          </w:rPrChange>
        </w:rPr>
        <w:t xml:space="preserve"> </w:t>
      </w:r>
      <w:r w:rsidRPr="00992146">
        <w:rPr>
          <w:lang w:val="en-US"/>
          <w:rPrChange w:id="8228" w:author="Anusha De" w:date="2022-08-01T14:48:00Z">
            <w:rPr/>
          </w:rPrChange>
        </w:rPr>
        <w:t>significantly</w:t>
      </w:r>
      <w:r w:rsidR="00F73A4C" w:rsidRPr="00992146">
        <w:rPr>
          <w:lang w:val="en-US"/>
          <w:rPrChange w:id="8229" w:author="Anusha De" w:date="2022-08-01T14:48:00Z">
            <w:rPr/>
          </w:rPrChange>
        </w:rPr>
        <w:t xml:space="preserve"> </w:t>
      </w:r>
      <w:r w:rsidRPr="00992146">
        <w:rPr>
          <w:lang w:val="en-US"/>
          <w:rPrChange w:id="8230" w:author="Anusha De" w:date="2022-08-01T14:48:00Z">
            <w:rPr/>
          </w:rPrChange>
        </w:rPr>
        <w:t>impact</w:t>
      </w:r>
      <w:r w:rsidR="00F73A4C" w:rsidRPr="00992146">
        <w:rPr>
          <w:lang w:val="en-US"/>
          <w:rPrChange w:id="8231" w:author="Anusha De" w:date="2022-08-01T14:48:00Z">
            <w:rPr/>
          </w:rPrChange>
        </w:rPr>
        <w:t xml:space="preserve"> </w:t>
      </w:r>
      <w:r w:rsidRPr="00992146">
        <w:rPr>
          <w:lang w:val="en-US"/>
          <w:rPrChange w:id="8232" w:author="Anusha De" w:date="2022-08-01T14:48:00Z">
            <w:rPr/>
          </w:rPrChange>
        </w:rPr>
        <w:t>the</w:t>
      </w:r>
      <w:r w:rsidR="00F73A4C" w:rsidRPr="00992146">
        <w:rPr>
          <w:lang w:val="en-US"/>
          <w:rPrChange w:id="8233" w:author="Anusha De" w:date="2022-08-01T14:48:00Z">
            <w:rPr/>
          </w:rPrChange>
        </w:rPr>
        <w:t xml:space="preserve"> </w:t>
      </w:r>
      <w:r w:rsidRPr="00992146">
        <w:rPr>
          <w:lang w:val="en-US"/>
          <w:rPrChange w:id="8234" w:author="Anusha De" w:date="2022-08-01T14:48:00Z">
            <w:rPr/>
          </w:rPrChange>
        </w:rPr>
        <w:t>ratings</w:t>
      </w:r>
      <w:r w:rsidR="00F73A4C" w:rsidRPr="00992146">
        <w:rPr>
          <w:lang w:val="en-US"/>
          <w:rPrChange w:id="8235" w:author="Anusha De" w:date="2022-08-01T14:48:00Z">
            <w:rPr/>
          </w:rPrChange>
        </w:rPr>
        <w:t xml:space="preserve"> </w:t>
      </w:r>
      <w:r w:rsidRPr="00992146">
        <w:rPr>
          <w:lang w:val="en-US"/>
          <w:rPrChange w:id="8236" w:author="Anusha De" w:date="2022-08-01T14:48:00Z">
            <w:rPr/>
          </w:rPrChange>
        </w:rPr>
        <w:t>received</w:t>
      </w:r>
      <w:r w:rsidR="00F73A4C" w:rsidRPr="00992146">
        <w:rPr>
          <w:lang w:val="en-US"/>
          <w:rPrChange w:id="8237" w:author="Anusha De" w:date="2022-08-01T14:48:00Z">
            <w:rPr/>
          </w:rPrChange>
        </w:rPr>
        <w:t xml:space="preserve"> </w:t>
      </w:r>
      <w:r w:rsidRPr="00992146">
        <w:rPr>
          <w:lang w:val="en-US"/>
          <w:rPrChange w:id="8238" w:author="Anusha De" w:date="2022-08-01T14:48:00Z">
            <w:rPr/>
          </w:rPrChange>
        </w:rPr>
        <w:t>by</w:t>
      </w:r>
      <w:r w:rsidR="00F73A4C" w:rsidRPr="00992146">
        <w:rPr>
          <w:lang w:val="en-US"/>
          <w:rPrChange w:id="8239" w:author="Anusha De" w:date="2022-08-01T14:48:00Z">
            <w:rPr/>
          </w:rPrChange>
        </w:rPr>
        <w:t xml:space="preserve"> </w:t>
      </w:r>
      <w:r w:rsidRPr="00992146">
        <w:rPr>
          <w:lang w:val="en-US"/>
          <w:rPrChange w:id="8240" w:author="Anusha De" w:date="2022-08-01T14:48:00Z">
            <w:rPr/>
          </w:rPrChange>
        </w:rPr>
        <w:t>the</w:t>
      </w:r>
      <w:r w:rsidR="00F73A4C" w:rsidRPr="00992146">
        <w:rPr>
          <w:lang w:val="en-US"/>
          <w:rPrChange w:id="8241" w:author="Anusha De" w:date="2022-08-01T14:48:00Z">
            <w:rPr/>
          </w:rPrChange>
        </w:rPr>
        <w:t xml:space="preserve"> </w:t>
      </w:r>
      <w:r w:rsidRPr="00992146">
        <w:rPr>
          <w:lang w:val="en-US"/>
          <w:rPrChange w:id="8242" w:author="Anusha De" w:date="2022-08-01T14:48:00Z">
            <w:rPr/>
          </w:rPrChange>
        </w:rPr>
        <w:t>female</w:t>
      </w:r>
      <w:r w:rsidR="00F73A4C" w:rsidRPr="00992146">
        <w:rPr>
          <w:lang w:val="en-US"/>
          <w:rPrChange w:id="8243" w:author="Anusha De" w:date="2022-08-01T14:48:00Z">
            <w:rPr/>
          </w:rPrChange>
        </w:rPr>
        <w:t xml:space="preserve"> </w:t>
      </w:r>
      <w:r w:rsidRPr="00992146">
        <w:rPr>
          <w:lang w:val="en-US"/>
          <w:rPrChange w:id="8244" w:author="Anusha De" w:date="2022-08-01T14:48:00Z">
            <w:rPr/>
          </w:rPrChange>
        </w:rPr>
        <w:t>input</w:t>
      </w:r>
      <w:r w:rsidR="00F73A4C" w:rsidRPr="00992146">
        <w:rPr>
          <w:lang w:val="en-US"/>
          <w:rPrChange w:id="8245" w:author="Anusha De" w:date="2022-08-01T14:48:00Z">
            <w:rPr/>
          </w:rPrChange>
        </w:rPr>
        <w:t xml:space="preserve"> </w:t>
      </w:r>
      <w:r w:rsidRPr="00992146">
        <w:rPr>
          <w:lang w:val="en-US"/>
          <w:rPrChange w:id="8246" w:author="Anusha De" w:date="2022-08-01T14:48:00Z">
            <w:rPr/>
          </w:rPrChange>
        </w:rPr>
        <w:t>and</w:t>
      </w:r>
      <w:r w:rsidR="00F73A4C" w:rsidRPr="00992146">
        <w:rPr>
          <w:lang w:val="en-US"/>
          <w:rPrChange w:id="8247" w:author="Anusha De" w:date="2022-08-01T14:48:00Z">
            <w:rPr/>
          </w:rPrChange>
        </w:rPr>
        <w:t xml:space="preserve"> </w:t>
      </w:r>
      <w:r w:rsidRPr="00992146">
        <w:rPr>
          <w:lang w:val="en-US"/>
          <w:rPrChange w:id="8248" w:author="Anusha De" w:date="2022-08-01T14:48:00Z">
            <w:rPr/>
          </w:rPrChange>
        </w:rPr>
        <w:t>service</w:t>
      </w:r>
      <w:r w:rsidR="00F73A4C" w:rsidRPr="00992146">
        <w:rPr>
          <w:lang w:val="en-US"/>
          <w:rPrChange w:id="8249" w:author="Anusha De" w:date="2022-08-01T14:48:00Z">
            <w:rPr/>
          </w:rPrChange>
        </w:rPr>
        <w:t xml:space="preserve"> </w:t>
      </w:r>
      <w:r w:rsidRPr="00992146">
        <w:rPr>
          <w:lang w:val="en-US"/>
          <w:rPrChange w:id="8250" w:author="Anusha De" w:date="2022-08-01T14:48:00Z">
            <w:rPr/>
          </w:rPrChange>
        </w:rPr>
        <w:t>providers</w:t>
      </w:r>
      <w:r w:rsidR="00F73A4C" w:rsidRPr="00992146">
        <w:rPr>
          <w:lang w:val="en-US"/>
          <w:rPrChange w:id="8251" w:author="Anusha De" w:date="2022-08-01T14:48:00Z">
            <w:rPr/>
          </w:rPrChange>
        </w:rPr>
        <w:t xml:space="preserve"> </w:t>
      </w:r>
      <w:r w:rsidRPr="00992146">
        <w:rPr>
          <w:lang w:val="en-US"/>
          <w:rPrChange w:id="8252" w:author="Anusha De" w:date="2022-08-01T14:48:00Z">
            <w:rPr/>
          </w:rPrChange>
        </w:rPr>
        <w:t>in</w:t>
      </w:r>
      <w:r w:rsidR="00F73A4C" w:rsidRPr="00992146">
        <w:rPr>
          <w:lang w:val="en-US"/>
          <w:rPrChange w:id="8253" w:author="Anusha De" w:date="2022-08-01T14:48:00Z">
            <w:rPr/>
          </w:rPrChange>
        </w:rPr>
        <w:t xml:space="preserve"> </w:t>
      </w:r>
      <w:r w:rsidRPr="00992146">
        <w:rPr>
          <w:lang w:val="en-US"/>
          <w:rPrChange w:id="8254" w:author="Anusha De" w:date="2022-08-01T14:48:00Z">
            <w:rPr/>
          </w:rPrChange>
        </w:rPr>
        <w:t>the</w:t>
      </w:r>
      <w:r w:rsidR="00F73A4C" w:rsidRPr="00992146">
        <w:rPr>
          <w:lang w:val="en-US"/>
          <w:rPrChange w:id="8255" w:author="Anusha De" w:date="2022-08-01T14:48:00Z">
            <w:rPr/>
          </w:rPrChange>
        </w:rPr>
        <w:t xml:space="preserve"> </w:t>
      </w:r>
      <w:r w:rsidRPr="00992146">
        <w:rPr>
          <w:lang w:val="en-US"/>
          <w:rPrChange w:id="8256" w:author="Anusha De" w:date="2022-08-01T14:48:00Z">
            <w:rPr/>
          </w:rPrChange>
        </w:rPr>
        <w:t>supply</w:t>
      </w:r>
      <w:r w:rsidR="00F73A4C" w:rsidRPr="00992146">
        <w:rPr>
          <w:lang w:val="en-US"/>
          <w:rPrChange w:id="8257" w:author="Anusha De" w:date="2022-08-01T14:48:00Z">
            <w:rPr/>
          </w:rPrChange>
        </w:rPr>
        <w:t xml:space="preserve"> </w:t>
      </w:r>
      <w:r w:rsidRPr="00992146">
        <w:rPr>
          <w:lang w:val="en-US"/>
          <w:rPrChange w:id="8258" w:author="Anusha De" w:date="2022-08-01T14:48:00Z">
            <w:rPr/>
          </w:rPrChange>
        </w:rPr>
        <w:t>chain</w:t>
      </w:r>
      <w:r w:rsidR="00F73A4C" w:rsidRPr="00992146">
        <w:rPr>
          <w:lang w:val="en-US"/>
          <w:rPrChange w:id="8259" w:author="Anusha De" w:date="2022-08-01T14:48:00Z">
            <w:rPr/>
          </w:rPrChange>
        </w:rPr>
        <w:t xml:space="preserve"> </w:t>
      </w:r>
      <w:r w:rsidRPr="00992146">
        <w:rPr>
          <w:lang w:val="en-US"/>
          <w:rPrChange w:id="8260" w:author="Anusha De" w:date="2022-08-01T14:48:00Z">
            <w:rPr/>
          </w:rPrChange>
        </w:rPr>
        <w:t>and</w:t>
      </w:r>
      <w:r w:rsidR="00F73A4C" w:rsidRPr="00992146">
        <w:rPr>
          <w:lang w:val="en-US"/>
          <w:rPrChange w:id="8261" w:author="Anusha De" w:date="2022-08-01T14:48:00Z">
            <w:rPr/>
          </w:rPrChange>
        </w:rPr>
        <w:t xml:space="preserve"> </w:t>
      </w:r>
      <w:r w:rsidRPr="00992146">
        <w:rPr>
          <w:lang w:val="en-US"/>
          <w:rPrChange w:id="8262" w:author="Anusha De" w:date="2022-08-01T14:48:00Z">
            <w:rPr/>
          </w:rPrChange>
        </w:rPr>
        <w:t>can</w:t>
      </w:r>
      <w:r w:rsidR="00F73A4C" w:rsidRPr="00992146">
        <w:rPr>
          <w:lang w:val="en-US"/>
          <w:rPrChange w:id="8263" w:author="Anusha De" w:date="2022-08-01T14:48:00Z">
            <w:rPr/>
          </w:rPrChange>
        </w:rPr>
        <w:t xml:space="preserve"> </w:t>
      </w:r>
      <w:r w:rsidRPr="00992146">
        <w:rPr>
          <w:lang w:val="en-US"/>
          <w:rPrChange w:id="8264" w:author="Anusha De" w:date="2022-08-01T14:48:00Z">
            <w:rPr/>
          </w:rPrChange>
        </w:rPr>
        <w:t>undermine</w:t>
      </w:r>
      <w:r w:rsidR="00F73A4C" w:rsidRPr="00992146">
        <w:rPr>
          <w:lang w:val="en-US"/>
          <w:rPrChange w:id="8265" w:author="Anusha De" w:date="2022-08-01T14:48:00Z">
            <w:rPr/>
          </w:rPrChange>
        </w:rPr>
        <w:t xml:space="preserve"> </w:t>
      </w:r>
      <w:r w:rsidRPr="00992146">
        <w:rPr>
          <w:lang w:val="en-US"/>
          <w:rPrChange w:id="8266" w:author="Anusha De" w:date="2022-08-01T14:48:00Z">
            <w:rPr/>
          </w:rPrChange>
        </w:rPr>
        <w:t>their</w:t>
      </w:r>
      <w:r w:rsidR="00F73A4C" w:rsidRPr="00992146">
        <w:rPr>
          <w:lang w:val="en-US"/>
          <w:rPrChange w:id="8267" w:author="Anusha De" w:date="2022-08-01T14:48:00Z">
            <w:rPr/>
          </w:rPrChange>
        </w:rPr>
        <w:t xml:space="preserve"> </w:t>
      </w:r>
      <w:r w:rsidRPr="00992146">
        <w:rPr>
          <w:lang w:val="en-US"/>
          <w:rPrChange w:id="8268" w:author="Anusha De" w:date="2022-08-01T14:48:00Z">
            <w:rPr/>
          </w:rPrChange>
        </w:rPr>
        <w:t>perceived</w:t>
      </w:r>
      <w:r w:rsidR="00F73A4C" w:rsidRPr="00992146">
        <w:rPr>
          <w:lang w:val="en-US"/>
          <w:rPrChange w:id="8269" w:author="Anusha De" w:date="2022-08-01T14:48:00Z">
            <w:rPr/>
          </w:rPrChange>
        </w:rPr>
        <w:t xml:space="preserve"> </w:t>
      </w:r>
      <w:r w:rsidRPr="00992146">
        <w:rPr>
          <w:lang w:val="en-US"/>
          <w:rPrChange w:id="8270" w:author="Anusha De" w:date="2022-08-01T14:48:00Z">
            <w:rPr/>
          </w:rPrChange>
        </w:rPr>
        <w:t>performance</w:t>
      </w:r>
      <w:r w:rsidR="00F73A4C" w:rsidRPr="00992146">
        <w:rPr>
          <w:lang w:val="en-US"/>
          <w:rPrChange w:id="8271" w:author="Anusha De" w:date="2022-08-01T14:48:00Z">
            <w:rPr/>
          </w:rPrChange>
        </w:rPr>
        <w:t xml:space="preserve"> </w:t>
      </w:r>
      <w:r w:rsidRPr="00992146">
        <w:rPr>
          <w:lang w:val="en-US"/>
          <w:rPrChange w:id="8272" w:author="Anusha De" w:date="2022-08-01T14:48:00Z">
            <w:rPr/>
          </w:rPrChange>
        </w:rPr>
        <w:t>in</w:t>
      </w:r>
      <w:r w:rsidR="00F73A4C" w:rsidRPr="00992146">
        <w:rPr>
          <w:lang w:val="en-US"/>
          <w:rPrChange w:id="8273" w:author="Anusha De" w:date="2022-08-01T14:48:00Z">
            <w:rPr/>
          </w:rPrChange>
        </w:rPr>
        <w:t xml:space="preserve"> </w:t>
      </w:r>
      <w:r w:rsidRPr="00992146">
        <w:rPr>
          <w:lang w:val="en-US"/>
          <w:rPrChange w:id="8274" w:author="Anusha De" w:date="2022-08-01T14:48:00Z">
            <w:rPr/>
          </w:rPrChange>
        </w:rPr>
        <w:t>the</w:t>
      </w:r>
      <w:r w:rsidR="00F73A4C" w:rsidRPr="00992146">
        <w:rPr>
          <w:lang w:val="en-US"/>
          <w:rPrChange w:id="8275" w:author="Anusha De" w:date="2022-08-01T14:48:00Z">
            <w:rPr/>
          </w:rPrChange>
        </w:rPr>
        <w:t xml:space="preserve"> </w:t>
      </w:r>
      <w:r w:rsidRPr="00992146">
        <w:rPr>
          <w:lang w:val="en-US"/>
          <w:rPrChange w:id="8276" w:author="Anusha De" w:date="2022-08-01T14:48:00Z">
            <w:rPr/>
          </w:rPrChange>
        </w:rPr>
        <w:t>sector.</w:t>
      </w:r>
    </w:p>
    <w:p w14:paraId="5FFB03CE" w14:textId="5F295FE2" w:rsidR="00E03D3A" w:rsidRPr="00643A43" w:rsidDel="00302FD3" w:rsidRDefault="00E03D3A" w:rsidP="00643A43">
      <w:pPr>
        <w:pStyle w:val="1PP"/>
        <w:jc w:val="both"/>
        <w:rPr>
          <w:del w:id="8277" w:author="Steve Wiggins" w:date="2022-07-30T18:04:00Z"/>
        </w:rPr>
      </w:pPr>
    </w:p>
    <w:p w14:paraId="13EFD9F5" w14:textId="2E5934C2" w:rsidR="005139B5" w:rsidRPr="00992146" w:rsidRDefault="0081249E" w:rsidP="00643A43">
      <w:pPr>
        <w:pStyle w:val="1BP"/>
        <w:jc w:val="both"/>
        <w:rPr>
          <w:lang w:val="en-US"/>
          <w:rPrChange w:id="8278" w:author="Anusha De" w:date="2022-08-01T14:48:00Z">
            <w:rPr/>
          </w:rPrChange>
        </w:rPr>
      </w:pPr>
      <w:r w:rsidRPr="00992146">
        <w:rPr>
          <w:lang w:val="en-US"/>
          <w:rPrChange w:id="8279" w:author="Anusha De" w:date="2022-08-01T14:48:00Z">
            <w:rPr/>
          </w:rPrChange>
        </w:rPr>
        <w:t>Hypothesis</w:t>
      </w:r>
      <w:r w:rsidR="00F73A4C" w:rsidRPr="00992146">
        <w:rPr>
          <w:lang w:val="en-US"/>
          <w:rPrChange w:id="8280" w:author="Anusha De" w:date="2022-08-01T14:48:00Z">
            <w:rPr/>
          </w:rPrChange>
        </w:rPr>
        <w:t xml:space="preserve"> </w:t>
      </w:r>
      <w:r w:rsidRPr="00992146">
        <w:rPr>
          <w:lang w:val="en-US"/>
          <w:rPrChange w:id="8281" w:author="Anusha De" w:date="2022-08-01T14:48:00Z">
            <w:rPr/>
          </w:rPrChange>
        </w:rPr>
        <w:t>5:</w:t>
      </w:r>
      <w:r w:rsidR="00F73A4C" w:rsidRPr="00992146">
        <w:rPr>
          <w:lang w:val="en-US"/>
          <w:rPrChange w:id="8282" w:author="Anusha De" w:date="2022-08-01T14:48:00Z">
            <w:rPr/>
          </w:rPrChange>
        </w:rPr>
        <w:t xml:space="preserve"> </w:t>
      </w:r>
      <w:r w:rsidRPr="00992146">
        <w:rPr>
          <w:lang w:val="en-US"/>
          <w:rPrChange w:id="8283" w:author="Anusha De" w:date="2022-08-01T14:48:00Z">
            <w:rPr/>
          </w:rPrChange>
        </w:rPr>
        <w:t>Female</w:t>
      </w:r>
      <w:r w:rsidR="00F73A4C" w:rsidRPr="00992146">
        <w:rPr>
          <w:lang w:val="en-US"/>
          <w:rPrChange w:id="8284" w:author="Anusha De" w:date="2022-08-01T14:48:00Z">
            <w:rPr/>
          </w:rPrChange>
        </w:rPr>
        <w:t xml:space="preserve"> </w:t>
      </w:r>
      <w:r w:rsidRPr="00992146">
        <w:rPr>
          <w:lang w:val="en-US"/>
          <w:rPrChange w:id="8285" w:author="Anusha De" w:date="2022-08-01T14:48:00Z">
            <w:rPr/>
          </w:rPrChange>
        </w:rPr>
        <w:t>farmers</w:t>
      </w:r>
      <w:r w:rsidR="00F73A4C" w:rsidRPr="00992146">
        <w:rPr>
          <w:lang w:val="en-US"/>
          <w:rPrChange w:id="8286" w:author="Anusha De" w:date="2022-08-01T14:48:00Z">
            <w:rPr/>
          </w:rPrChange>
        </w:rPr>
        <w:t xml:space="preserve"> </w:t>
      </w:r>
      <w:r w:rsidRPr="00992146">
        <w:rPr>
          <w:lang w:val="en-US"/>
          <w:rPrChange w:id="8287" w:author="Anusha De" w:date="2022-08-01T14:48:00Z">
            <w:rPr/>
          </w:rPrChange>
        </w:rPr>
        <w:t>give</w:t>
      </w:r>
      <w:r w:rsidR="00F73A4C" w:rsidRPr="00992146">
        <w:rPr>
          <w:lang w:val="en-US"/>
          <w:rPrChange w:id="8288" w:author="Anusha De" w:date="2022-08-01T14:48:00Z">
            <w:rPr/>
          </w:rPrChange>
        </w:rPr>
        <w:t xml:space="preserve"> </w:t>
      </w:r>
      <w:r w:rsidRPr="00992146">
        <w:rPr>
          <w:lang w:val="en-US"/>
          <w:rPrChange w:id="8289" w:author="Anusha De" w:date="2022-08-01T14:48:00Z">
            <w:rPr/>
          </w:rPrChange>
        </w:rPr>
        <w:t>higher</w:t>
      </w:r>
      <w:r w:rsidR="00F73A4C" w:rsidRPr="00992146">
        <w:rPr>
          <w:lang w:val="en-US"/>
          <w:rPrChange w:id="8290" w:author="Anusha De" w:date="2022-08-01T14:48:00Z">
            <w:rPr/>
          </w:rPrChange>
        </w:rPr>
        <w:t xml:space="preserve"> </w:t>
      </w:r>
      <w:r w:rsidRPr="00992146">
        <w:rPr>
          <w:lang w:val="en-US"/>
          <w:rPrChange w:id="8291" w:author="Anusha De" w:date="2022-08-01T14:48:00Z">
            <w:rPr/>
          </w:rPrChange>
        </w:rPr>
        <w:t>ratings</w:t>
      </w:r>
      <w:r w:rsidR="00F73A4C" w:rsidRPr="00992146">
        <w:rPr>
          <w:lang w:val="en-US"/>
          <w:rPrChange w:id="8292" w:author="Anusha De" w:date="2022-08-01T14:48:00Z">
            <w:rPr/>
          </w:rPrChange>
        </w:rPr>
        <w:t xml:space="preserve"> </w:t>
      </w:r>
      <w:r w:rsidRPr="00992146">
        <w:rPr>
          <w:lang w:val="en-US"/>
          <w:rPrChange w:id="8293" w:author="Anusha De" w:date="2022-08-01T14:48:00Z">
            <w:rPr/>
          </w:rPrChange>
        </w:rPr>
        <w:t>to</w:t>
      </w:r>
      <w:r w:rsidR="00F73A4C" w:rsidRPr="00992146">
        <w:rPr>
          <w:lang w:val="en-US"/>
          <w:rPrChange w:id="8294" w:author="Anusha De" w:date="2022-08-01T14:48:00Z">
            <w:rPr/>
          </w:rPrChange>
        </w:rPr>
        <w:t xml:space="preserve"> </w:t>
      </w:r>
      <w:r w:rsidRPr="00992146">
        <w:rPr>
          <w:lang w:val="en-US"/>
          <w:rPrChange w:id="8295" w:author="Anusha De" w:date="2022-08-01T14:48:00Z">
            <w:rPr/>
          </w:rPrChange>
        </w:rPr>
        <w:t>female</w:t>
      </w:r>
      <w:r w:rsidR="00F73A4C" w:rsidRPr="00992146">
        <w:rPr>
          <w:lang w:val="en-US"/>
          <w:rPrChange w:id="8296" w:author="Anusha De" w:date="2022-08-01T14:48:00Z">
            <w:rPr/>
          </w:rPrChange>
        </w:rPr>
        <w:t xml:space="preserve"> </w:t>
      </w:r>
      <w:r w:rsidRPr="00992146">
        <w:rPr>
          <w:lang w:val="en-US"/>
          <w:rPrChange w:id="8297" w:author="Anusha De" w:date="2022-08-01T14:48:00Z">
            <w:rPr/>
          </w:rPrChange>
        </w:rPr>
        <w:t>agro-input</w:t>
      </w:r>
      <w:r w:rsidR="00F73A4C" w:rsidRPr="00992146">
        <w:rPr>
          <w:lang w:val="en-US"/>
          <w:rPrChange w:id="8298" w:author="Anusha De" w:date="2022-08-01T14:48:00Z">
            <w:rPr/>
          </w:rPrChange>
        </w:rPr>
        <w:t xml:space="preserve"> </w:t>
      </w:r>
      <w:r w:rsidRPr="00992146">
        <w:rPr>
          <w:lang w:val="en-US"/>
          <w:rPrChange w:id="8299" w:author="Anusha De" w:date="2022-08-01T14:48:00Z">
            <w:rPr/>
          </w:rPrChange>
        </w:rPr>
        <w:t>dealers,</w:t>
      </w:r>
      <w:r w:rsidR="00F73A4C" w:rsidRPr="00992146">
        <w:rPr>
          <w:lang w:val="en-US"/>
          <w:rPrChange w:id="8300" w:author="Anusha De" w:date="2022-08-01T14:48:00Z">
            <w:rPr/>
          </w:rPrChange>
        </w:rPr>
        <w:t xml:space="preserve"> </w:t>
      </w:r>
      <w:r w:rsidRPr="00992146">
        <w:rPr>
          <w:lang w:val="en-US"/>
          <w:rPrChange w:id="8301" w:author="Anusha De" w:date="2022-08-01T14:48:00Z">
            <w:rPr/>
          </w:rPrChange>
        </w:rPr>
        <w:t>traders</w:t>
      </w:r>
      <w:r w:rsidR="00F73A4C" w:rsidRPr="00992146">
        <w:rPr>
          <w:lang w:val="en-US"/>
          <w:rPrChange w:id="8302" w:author="Anusha De" w:date="2022-08-01T14:48:00Z">
            <w:rPr/>
          </w:rPrChange>
        </w:rPr>
        <w:t xml:space="preserve"> </w:t>
      </w:r>
      <w:r w:rsidRPr="00992146">
        <w:rPr>
          <w:lang w:val="en-US"/>
          <w:rPrChange w:id="8303" w:author="Anusha De" w:date="2022-08-01T14:48:00Z">
            <w:rPr/>
          </w:rPrChange>
        </w:rPr>
        <w:t>and</w:t>
      </w:r>
      <w:r w:rsidR="00F73A4C" w:rsidRPr="00992146">
        <w:rPr>
          <w:lang w:val="en-US"/>
          <w:rPrChange w:id="8304" w:author="Anusha De" w:date="2022-08-01T14:48:00Z">
            <w:rPr/>
          </w:rPrChange>
        </w:rPr>
        <w:t xml:space="preserve"> </w:t>
      </w:r>
      <w:r w:rsidRPr="00992146">
        <w:rPr>
          <w:lang w:val="en-US"/>
          <w:rPrChange w:id="8305" w:author="Anusha De" w:date="2022-08-01T14:48:00Z">
            <w:rPr/>
          </w:rPrChange>
        </w:rPr>
        <w:t>processors.</w:t>
      </w:r>
    </w:p>
    <w:p w14:paraId="24155373" w14:textId="359A1AF0" w:rsidR="00E03D3A" w:rsidRPr="00643A43" w:rsidDel="00302FD3" w:rsidRDefault="00E03D3A" w:rsidP="00643A43">
      <w:pPr>
        <w:pStyle w:val="1PP"/>
        <w:jc w:val="both"/>
        <w:rPr>
          <w:del w:id="8306" w:author="Steve Wiggins" w:date="2022-07-30T18:04:00Z"/>
        </w:rPr>
      </w:pPr>
    </w:p>
    <w:p w14:paraId="76FE3931" w14:textId="296F0537" w:rsidR="005139B5" w:rsidRPr="00992146" w:rsidRDefault="0081249E">
      <w:pPr>
        <w:rPr>
          <w:lang w:val="en-US"/>
          <w:rPrChange w:id="8307" w:author="Anusha De" w:date="2022-08-01T14:48:00Z">
            <w:rPr/>
          </w:rPrChange>
        </w:rPr>
        <w:pPrChange w:id="8308" w:author="Steve Wiggins" w:date="2022-07-30T18:04:00Z">
          <w:pPr>
            <w:pStyle w:val="1PP"/>
            <w:jc w:val="both"/>
          </w:pPr>
        </w:pPrChange>
      </w:pPr>
      <w:r w:rsidRPr="00992146">
        <w:rPr>
          <w:lang w:val="en-US"/>
          <w:rPrChange w:id="8309" w:author="Anusha De" w:date="2022-08-01T14:48:00Z">
            <w:rPr/>
          </w:rPrChange>
        </w:rPr>
        <w:t>Finally,</w:t>
      </w:r>
      <w:r w:rsidR="00F73A4C" w:rsidRPr="00992146">
        <w:rPr>
          <w:lang w:val="en-US"/>
          <w:rPrChange w:id="8310" w:author="Anusha De" w:date="2022-08-01T14:48:00Z">
            <w:rPr/>
          </w:rPrChange>
        </w:rPr>
        <w:t xml:space="preserve"> </w:t>
      </w:r>
      <w:r w:rsidRPr="00992146">
        <w:rPr>
          <w:lang w:val="en-US"/>
          <w:rPrChange w:id="8311" w:author="Anusha De" w:date="2022-08-01T14:48:00Z">
            <w:rPr/>
          </w:rPrChange>
        </w:rPr>
        <w:t>in</w:t>
      </w:r>
      <w:r w:rsidR="00F73A4C" w:rsidRPr="00992146">
        <w:rPr>
          <w:lang w:val="en-US"/>
          <w:rPrChange w:id="8312" w:author="Anusha De" w:date="2022-08-01T14:48:00Z">
            <w:rPr/>
          </w:rPrChange>
        </w:rPr>
        <w:t xml:space="preserve"> </w:t>
      </w:r>
      <w:r w:rsidRPr="00992146">
        <w:rPr>
          <w:lang w:val="en-US"/>
          <w:rPrChange w:id="8313" w:author="Anusha De" w:date="2022-08-01T14:48:00Z">
            <w:rPr/>
          </w:rPrChange>
        </w:rPr>
        <w:t>hypothesis</w:t>
      </w:r>
      <w:r w:rsidR="00F73A4C" w:rsidRPr="00992146">
        <w:rPr>
          <w:lang w:val="en-US"/>
          <w:rPrChange w:id="8314" w:author="Anusha De" w:date="2022-08-01T14:48:00Z">
            <w:rPr/>
          </w:rPrChange>
        </w:rPr>
        <w:t xml:space="preserve"> </w:t>
      </w:r>
      <w:r w:rsidRPr="00992146">
        <w:rPr>
          <w:lang w:val="en-US"/>
          <w:rPrChange w:id="8315" w:author="Anusha De" w:date="2022-08-01T14:48:00Z">
            <w:rPr/>
          </w:rPrChange>
        </w:rPr>
        <w:t>5</w:t>
      </w:r>
      <w:r w:rsidR="00F73A4C" w:rsidRPr="00992146">
        <w:rPr>
          <w:lang w:val="en-US"/>
          <w:rPrChange w:id="8316" w:author="Anusha De" w:date="2022-08-01T14:48:00Z">
            <w:rPr/>
          </w:rPrChange>
        </w:rPr>
        <w:t xml:space="preserve"> </w:t>
      </w:r>
      <w:r w:rsidRPr="00992146">
        <w:rPr>
          <w:lang w:val="en-US"/>
          <w:rPrChange w:id="8317" w:author="Anusha De" w:date="2022-08-01T14:48:00Z">
            <w:rPr/>
          </w:rPrChange>
        </w:rPr>
        <w:t>we</w:t>
      </w:r>
      <w:r w:rsidR="00F73A4C" w:rsidRPr="00992146">
        <w:rPr>
          <w:lang w:val="en-US"/>
          <w:rPrChange w:id="8318" w:author="Anusha De" w:date="2022-08-01T14:48:00Z">
            <w:rPr/>
          </w:rPrChange>
        </w:rPr>
        <w:t xml:space="preserve"> </w:t>
      </w:r>
      <w:r w:rsidRPr="00992146">
        <w:rPr>
          <w:lang w:val="en-US"/>
          <w:rPrChange w:id="8319" w:author="Anusha De" w:date="2022-08-01T14:48:00Z">
            <w:rPr/>
          </w:rPrChange>
        </w:rPr>
        <w:t>test</w:t>
      </w:r>
      <w:r w:rsidR="00F73A4C" w:rsidRPr="00992146">
        <w:rPr>
          <w:lang w:val="en-US"/>
          <w:rPrChange w:id="8320" w:author="Anusha De" w:date="2022-08-01T14:48:00Z">
            <w:rPr/>
          </w:rPrChange>
        </w:rPr>
        <w:t xml:space="preserve"> </w:t>
      </w:r>
      <w:r w:rsidRPr="00992146">
        <w:rPr>
          <w:lang w:val="en-US"/>
          <w:rPrChange w:id="8321" w:author="Anusha De" w:date="2022-08-01T14:48:00Z">
            <w:rPr/>
          </w:rPrChange>
        </w:rPr>
        <w:t>the</w:t>
      </w:r>
      <w:r w:rsidR="00F73A4C" w:rsidRPr="00992146">
        <w:rPr>
          <w:lang w:val="en-US"/>
          <w:rPrChange w:id="8322" w:author="Anusha De" w:date="2022-08-01T14:48:00Z">
            <w:rPr/>
          </w:rPrChange>
        </w:rPr>
        <w:t xml:space="preserve"> </w:t>
      </w:r>
      <w:r w:rsidRPr="00992146">
        <w:rPr>
          <w:lang w:val="en-US"/>
          <w:rPrChange w:id="8323" w:author="Anusha De" w:date="2022-08-01T14:48:00Z">
            <w:rPr/>
          </w:rPrChange>
        </w:rPr>
        <w:t>interaction</w:t>
      </w:r>
      <w:r w:rsidR="00F73A4C" w:rsidRPr="00992146">
        <w:rPr>
          <w:lang w:val="en-US"/>
          <w:rPrChange w:id="8324" w:author="Anusha De" w:date="2022-08-01T14:48:00Z">
            <w:rPr/>
          </w:rPrChange>
        </w:rPr>
        <w:t xml:space="preserve"> </w:t>
      </w:r>
      <w:r w:rsidRPr="00992146">
        <w:rPr>
          <w:lang w:val="en-US"/>
          <w:rPrChange w:id="8325" w:author="Anusha De" w:date="2022-08-01T14:48:00Z">
            <w:rPr/>
          </w:rPrChange>
        </w:rPr>
        <w:t>between</w:t>
      </w:r>
      <w:r w:rsidR="00F73A4C" w:rsidRPr="00992146">
        <w:rPr>
          <w:lang w:val="en-US"/>
          <w:rPrChange w:id="8326" w:author="Anusha De" w:date="2022-08-01T14:48:00Z">
            <w:rPr/>
          </w:rPrChange>
        </w:rPr>
        <w:t xml:space="preserve"> </w:t>
      </w:r>
      <w:r w:rsidRPr="00992146">
        <w:rPr>
          <w:lang w:val="en-US"/>
          <w:rPrChange w:id="8327" w:author="Anusha De" w:date="2022-08-01T14:48:00Z">
            <w:rPr/>
          </w:rPrChange>
        </w:rPr>
        <w:t>the</w:t>
      </w:r>
      <w:r w:rsidR="00F73A4C" w:rsidRPr="00992146">
        <w:rPr>
          <w:lang w:val="en-US"/>
          <w:rPrChange w:id="8328" w:author="Anusha De" w:date="2022-08-01T14:48:00Z">
            <w:rPr/>
          </w:rPrChange>
        </w:rPr>
        <w:t xml:space="preserve"> </w:t>
      </w:r>
      <w:r w:rsidRPr="00992146">
        <w:rPr>
          <w:lang w:val="en-US"/>
          <w:rPrChange w:id="8329" w:author="Anusha De" w:date="2022-08-01T14:48:00Z">
            <w:rPr/>
          </w:rPrChange>
        </w:rPr>
        <w:t>gender</w:t>
      </w:r>
      <w:r w:rsidR="00F73A4C" w:rsidRPr="00992146">
        <w:rPr>
          <w:lang w:val="en-US"/>
          <w:rPrChange w:id="8330" w:author="Anusha De" w:date="2022-08-01T14:48:00Z">
            <w:rPr/>
          </w:rPrChange>
        </w:rPr>
        <w:t xml:space="preserve"> </w:t>
      </w:r>
      <w:r w:rsidRPr="00992146">
        <w:rPr>
          <w:lang w:val="en-US"/>
          <w:rPrChange w:id="8331" w:author="Anusha De" w:date="2022-08-01T14:48:00Z">
            <w:rPr/>
          </w:rPrChange>
        </w:rPr>
        <w:t>of</w:t>
      </w:r>
      <w:r w:rsidR="00F73A4C" w:rsidRPr="00992146">
        <w:rPr>
          <w:lang w:val="en-US"/>
          <w:rPrChange w:id="8332" w:author="Anusha De" w:date="2022-08-01T14:48:00Z">
            <w:rPr/>
          </w:rPrChange>
        </w:rPr>
        <w:t xml:space="preserve"> </w:t>
      </w:r>
      <w:r w:rsidRPr="00992146">
        <w:rPr>
          <w:lang w:val="en-US"/>
          <w:rPrChange w:id="8333" w:author="Anusha De" w:date="2022-08-01T14:48:00Z">
            <w:rPr/>
          </w:rPrChange>
        </w:rPr>
        <w:t>the</w:t>
      </w:r>
      <w:r w:rsidR="00F73A4C" w:rsidRPr="00992146">
        <w:rPr>
          <w:lang w:val="en-US"/>
          <w:rPrChange w:id="8334" w:author="Anusha De" w:date="2022-08-01T14:48:00Z">
            <w:rPr/>
          </w:rPrChange>
        </w:rPr>
        <w:t xml:space="preserve"> </w:t>
      </w:r>
      <w:r w:rsidRPr="00992146">
        <w:rPr>
          <w:lang w:val="en-US"/>
          <w:rPrChange w:id="8335" w:author="Anusha De" w:date="2022-08-01T14:48:00Z">
            <w:rPr/>
          </w:rPrChange>
        </w:rPr>
        <w:t>farmer</w:t>
      </w:r>
      <w:r w:rsidR="00F73A4C" w:rsidRPr="00992146">
        <w:rPr>
          <w:lang w:val="en-US"/>
          <w:rPrChange w:id="8336" w:author="Anusha De" w:date="2022-08-01T14:48:00Z">
            <w:rPr/>
          </w:rPrChange>
        </w:rPr>
        <w:t xml:space="preserve"> </w:t>
      </w:r>
      <w:r w:rsidRPr="00992146">
        <w:rPr>
          <w:lang w:val="en-US"/>
          <w:rPrChange w:id="8337" w:author="Anusha De" w:date="2022-08-01T14:48:00Z">
            <w:rPr/>
          </w:rPrChange>
        </w:rPr>
        <w:t>and</w:t>
      </w:r>
      <w:r w:rsidR="00F73A4C" w:rsidRPr="00992146">
        <w:rPr>
          <w:lang w:val="en-US"/>
          <w:rPrChange w:id="8338" w:author="Anusha De" w:date="2022-08-01T14:48:00Z">
            <w:rPr/>
          </w:rPrChange>
        </w:rPr>
        <w:t xml:space="preserve"> </w:t>
      </w:r>
      <w:r w:rsidRPr="00992146">
        <w:rPr>
          <w:lang w:val="en-US"/>
          <w:rPrChange w:id="8339" w:author="Anusha De" w:date="2022-08-01T14:48:00Z">
            <w:rPr/>
          </w:rPrChange>
        </w:rPr>
        <w:t>the</w:t>
      </w:r>
      <w:r w:rsidR="00F73A4C" w:rsidRPr="00992146">
        <w:rPr>
          <w:lang w:val="en-US"/>
          <w:rPrChange w:id="8340" w:author="Anusha De" w:date="2022-08-01T14:48:00Z">
            <w:rPr/>
          </w:rPrChange>
        </w:rPr>
        <w:t xml:space="preserve"> </w:t>
      </w:r>
      <w:r w:rsidRPr="00992146">
        <w:rPr>
          <w:lang w:val="en-US"/>
          <w:rPrChange w:id="8341" w:author="Anusha De" w:date="2022-08-01T14:48:00Z">
            <w:rPr/>
          </w:rPrChange>
        </w:rPr>
        <w:t>other</w:t>
      </w:r>
      <w:r w:rsidR="00F73A4C" w:rsidRPr="00992146">
        <w:rPr>
          <w:lang w:val="en-US"/>
          <w:rPrChange w:id="8342" w:author="Anusha De" w:date="2022-08-01T14:48:00Z">
            <w:rPr/>
          </w:rPrChange>
        </w:rPr>
        <w:t xml:space="preserve"> </w:t>
      </w:r>
      <w:r w:rsidRPr="00992146">
        <w:rPr>
          <w:lang w:val="en-US"/>
          <w:rPrChange w:id="8343" w:author="Anusha De" w:date="2022-08-01T14:48:00Z">
            <w:rPr/>
          </w:rPrChange>
        </w:rPr>
        <w:t>value</w:t>
      </w:r>
      <w:r w:rsidR="00F73A4C" w:rsidRPr="00992146">
        <w:rPr>
          <w:lang w:val="en-US"/>
          <w:rPrChange w:id="8344" w:author="Anusha De" w:date="2022-08-01T14:48:00Z">
            <w:rPr/>
          </w:rPrChange>
        </w:rPr>
        <w:t xml:space="preserve"> </w:t>
      </w:r>
      <w:r w:rsidRPr="00992146">
        <w:rPr>
          <w:lang w:val="en-US"/>
          <w:rPrChange w:id="8345" w:author="Anusha De" w:date="2022-08-01T14:48:00Z">
            <w:rPr/>
          </w:rPrChange>
        </w:rPr>
        <w:t>chain</w:t>
      </w:r>
      <w:r w:rsidR="00F73A4C" w:rsidRPr="00992146">
        <w:rPr>
          <w:lang w:val="en-US"/>
          <w:rPrChange w:id="8346" w:author="Anusha De" w:date="2022-08-01T14:48:00Z">
            <w:rPr/>
          </w:rPrChange>
        </w:rPr>
        <w:t xml:space="preserve"> </w:t>
      </w:r>
      <w:r w:rsidRPr="00992146">
        <w:rPr>
          <w:lang w:val="en-US"/>
          <w:rPrChange w:id="8347" w:author="Anusha De" w:date="2022-08-01T14:48:00Z">
            <w:rPr/>
          </w:rPrChange>
        </w:rPr>
        <w:t>actors</w:t>
      </w:r>
      <w:r w:rsidR="00F73A4C" w:rsidRPr="00992146">
        <w:rPr>
          <w:lang w:val="en-US"/>
          <w:rPrChange w:id="8348" w:author="Anusha De" w:date="2022-08-01T14:48:00Z">
            <w:rPr/>
          </w:rPrChange>
        </w:rPr>
        <w:t xml:space="preserve"> </w:t>
      </w:r>
      <w:r w:rsidRPr="00992146">
        <w:rPr>
          <w:lang w:val="en-US"/>
          <w:rPrChange w:id="8349" w:author="Anusha De" w:date="2022-08-01T14:48:00Z">
            <w:rPr/>
          </w:rPrChange>
        </w:rPr>
        <w:t>in</w:t>
      </w:r>
      <w:r w:rsidR="00F73A4C" w:rsidRPr="00992146">
        <w:rPr>
          <w:lang w:val="en-US"/>
          <w:rPrChange w:id="8350" w:author="Anusha De" w:date="2022-08-01T14:48:00Z">
            <w:rPr/>
          </w:rPrChange>
        </w:rPr>
        <w:t xml:space="preserve"> </w:t>
      </w:r>
      <w:r w:rsidRPr="00992146">
        <w:rPr>
          <w:lang w:val="en-US"/>
          <w:rPrChange w:id="8351" w:author="Anusha De" w:date="2022-08-01T14:48:00Z">
            <w:rPr/>
          </w:rPrChange>
        </w:rPr>
        <w:t>order</w:t>
      </w:r>
      <w:r w:rsidR="00F73A4C" w:rsidRPr="00992146">
        <w:rPr>
          <w:lang w:val="en-US"/>
          <w:rPrChange w:id="8352" w:author="Anusha De" w:date="2022-08-01T14:48:00Z">
            <w:rPr/>
          </w:rPrChange>
        </w:rPr>
        <w:t xml:space="preserve"> </w:t>
      </w:r>
      <w:r w:rsidRPr="00992146">
        <w:rPr>
          <w:lang w:val="en-US"/>
          <w:rPrChange w:id="8353" w:author="Anusha De" w:date="2022-08-01T14:48:00Z">
            <w:rPr/>
          </w:rPrChange>
        </w:rPr>
        <w:t>to</w:t>
      </w:r>
      <w:r w:rsidR="00F73A4C" w:rsidRPr="00992146">
        <w:rPr>
          <w:lang w:val="en-US"/>
          <w:rPrChange w:id="8354" w:author="Anusha De" w:date="2022-08-01T14:48:00Z">
            <w:rPr/>
          </w:rPrChange>
        </w:rPr>
        <w:t xml:space="preserve"> </w:t>
      </w:r>
      <w:r w:rsidRPr="00992146">
        <w:rPr>
          <w:lang w:val="en-US"/>
          <w:rPrChange w:id="8355" w:author="Anusha De" w:date="2022-08-01T14:48:00Z">
            <w:rPr/>
          </w:rPrChange>
        </w:rPr>
        <w:t>investigate</w:t>
      </w:r>
      <w:r w:rsidR="00F73A4C" w:rsidRPr="00992146">
        <w:rPr>
          <w:lang w:val="en-US"/>
          <w:rPrChange w:id="8356" w:author="Anusha De" w:date="2022-08-01T14:48:00Z">
            <w:rPr/>
          </w:rPrChange>
        </w:rPr>
        <w:t xml:space="preserve"> </w:t>
      </w:r>
      <w:r w:rsidRPr="00992146">
        <w:rPr>
          <w:lang w:val="en-US"/>
          <w:rPrChange w:id="8357" w:author="Anusha De" w:date="2022-08-01T14:48:00Z">
            <w:rPr/>
          </w:rPrChange>
        </w:rPr>
        <w:t>if</w:t>
      </w:r>
      <w:r w:rsidR="00F73A4C" w:rsidRPr="00992146">
        <w:rPr>
          <w:lang w:val="en-US"/>
          <w:rPrChange w:id="8358" w:author="Anusha De" w:date="2022-08-01T14:48:00Z">
            <w:rPr/>
          </w:rPrChange>
        </w:rPr>
        <w:t xml:space="preserve"> </w:t>
      </w:r>
      <w:r w:rsidRPr="00992146">
        <w:rPr>
          <w:lang w:val="en-US"/>
          <w:rPrChange w:id="8359" w:author="Anusha De" w:date="2022-08-01T14:48:00Z">
            <w:rPr/>
          </w:rPrChange>
        </w:rPr>
        <w:t>there</w:t>
      </w:r>
      <w:r w:rsidR="00F73A4C" w:rsidRPr="00992146">
        <w:rPr>
          <w:lang w:val="en-US"/>
          <w:rPrChange w:id="8360" w:author="Anusha De" w:date="2022-08-01T14:48:00Z">
            <w:rPr/>
          </w:rPrChange>
        </w:rPr>
        <w:t xml:space="preserve"> </w:t>
      </w:r>
      <w:r w:rsidRPr="00992146">
        <w:rPr>
          <w:lang w:val="en-US"/>
          <w:rPrChange w:id="8361" w:author="Anusha De" w:date="2022-08-01T14:48:00Z">
            <w:rPr/>
          </w:rPrChange>
        </w:rPr>
        <w:t>is</w:t>
      </w:r>
      <w:r w:rsidR="00F73A4C" w:rsidRPr="00992146">
        <w:rPr>
          <w:lang w:val="en-US"/>
          <w:rPrChange w:id="8362" w:author="Anusha De" w:date="2022-08-01T14:48:00Z">
            <w:rPr/>
          </w:rPrChange>
        </w:rPr>
        <w:t xml:space="preserve"> </w:t>
      </w:r>
      <w:r w:rsidRPr="00992146">
        <w:rPr>
          <w:lang w:val="en-US"/>
          <w:rPrChange w:id="8363" w:author="Anusha De" w:date="2022-08-01T14:48:00Z">
            <w:rPr/>
          </w:rPrChange>
        </w:rPr>
        <w:t>a</w:t>
      </w:r>
      <w:r w:rsidR="00F73A4C" w:rsidRPr="00992146">
        <w:rPr>
          <w:lang w:val="en-US"/>
          <w:rPrChange w:id="8364" w:author="Anusha De" w:date="2022-08-01T14:48:00Z">
            <w:rPr/>
          </w:rPrChange>
        </w:rPr>
        <w:t xml:space="preserve"> </w:t>
      </w:r>
      <w:r w:rsidRPr="00992146">
        <w:rPr>
          <w:lang w:val="en-US"/>
          <w:rPrChange w:id="8365" w:author="Anusha De" w:date="2022-08-01T14:48:00Z">
            <w:rPr/>
          </w:rPrChange>
        </w:rPr>
        <w:t>significant</w:t>
      </w:r>
      <w:r w:rsidR="00F73A4C" w:rsidRPr="00992146">
        <w:rPr>
          <w:lang w:val="en-US"/>
          <w:rPrChange w:id="8366" w:author="Anusha De" w:date="2022-08-01T14:48:00Z">
            <w:rPr/>
          </w:rPrChange>
        </w:rPr>
        <w:t xml:space="preserve"> </w:t>
      </w:r>
      <w:r w:rsidRPr="00992146">
        <w:rPr>
          <w:lang w:val="en-US"/>
          <w:rPrChange w:id="8367" w:author="Anusha De" w:date="2022-08-01T14:48:00Z">
            <w:rPr/>
          </w:rPrChange>
        </w:rPr>
        <w:t>impact</w:t>
      </w:r>
      <w:r w:rsidR="00F73A4C" w:rsidRPr="00992146">
        <w:rPr>
          <w:lang w:val="en-US"/>
          <w:rPrChange w:id="8368" w:author="Anusha De" w:date="2022-08-01T14:48:00Z">
            <w:rPr/>
          </w:rPrChange>
        </w:rPr>
        <w:t xml:space="preserve"> </w:t>
      </w:r>
      <w:r w:rsidRPr="00992146">
        <w:rPr>
          <w:lang w:val="en-US"/>
          <w:rPrChange w:id="8369" w:author="Anusha De" w:date="2022-08-01T14:48:00Z">
            <w:rPr/>
          </w:rPrChange>
        </w:rPr>
        <w:t>of</w:t>
      </w:r>
      <w:r w:rsidR="00F73A4C" w:rsidRPr="00992146">
        <w:rPr>
          <w:lang w:val="en-US"/>
          <w:rPrChange w:id="8370" w:author="Anusha De" w:date="2022-08-01T14:48:00Z">
            <w:rPr/>
          </w:rPrChange>
        </w:rPr>
        <w:t xml:space="preserve"> </w:t>
      </w:r>
      <w:r w:rsidRPr="00992146">
        <w:rPr>
          <w:lang w:val="en-US"/>
          <w:rPrChange w:id="8371" w:author="Anusha De" w:date="2022-08-01T14:48:00Z">
            <w:rPr/>
          </w:rPrChange>
        </w:rPr>
        <w:t>both</w:t>
      </w:r>
      <w:r w:rsidR="00F73A4C" w:rsidRPr="00992146">
        <w:rPr>
          <w:lang w:val="en-US"/>
          <w:rPrChange w:id="8372" w:author="Anusha De" w:date="2022-08-01T14:48:00Z">
            <w:rPr/>
          </w:rPrChange>
        </w:rPr>
        <w:t xml:space="preserve"> </w:t>
      </w:r>
      <w:r w:rsidRPr="00992146">
        <w:rPr>
          <w:lang w:val="en-US"/>
          <w:rPrChange w:id="8373" w:author="Anusha De" w:date="2022-08-01T14:48:00Z">
            <w:rPr/>
          </w:rPrChange>
        </w:rPr>
        <w:t>being</w:t>
      </w:r>
      <w:r w:rsidR="00F73A4C" w:rsidRPr="00992146">
        <w:rPr>
          <w:lang w:val="en-US"/>
          <w:rPrChange w:id="8374" w:author="Anusha De" w:date="2022-08-01T14:48:00Z">
            <w:rPr/>
          </w:rPrChange>
        </w:rPr>
        <w:t xml:space="preserve"> </w:t>
      </w:r>
      <w:r w:rsidRPr="00992146">
        <w:rPr>
          <w:lang w:val="en-US"/>
          <w:rPrChange w:id="8375" w:author="Anusha De" w:date="2022-08-01T14:48:00Z">
            <w:rPr/>
          </w:rPrChange>
        </w:rPr>
        <w:t>women</w:t>
      </w:r>
      <w:r w:rsidR="00F73A4C" w:rsidRPr="00992146">
        <w:rPr>
          <w:lang w:val="en-US"/>
          <w:rPrChange w:id="8376" w:author="Anusha De" w:date="2022-08-01T14:48:00Z">
            <w:rPr/>
          </w:rPrChange>
        </w:rPr>
        <w:t xml:space="preserve"> </w:t>
      </w:r>
      <w:r w:rsidRPr="00992146">
        <w:rPr>
          <w:lang w:val="en-US"/>
          <w:rPrChange w:id="8377" w:author="Anusha De" w:date="2022-08-01T14:48:00Z">
            <w:rPr/>
          </w:rPrChange>
        </w:rPr>
        <w:t>on</w:t>
      </w:r>
      <w:r w:rsidR="00F73A4C" w:rsidRPr="00992146">
        <w:rPr>
          <w:lang w:val="en-US"/>
          <w:rPrChange w:id="8378" w:author="Anusha De" w:date="2022-08-01T14:48:00Z">
            <w:rPr/>
          </w:rPrChange>
        </w:rPr>
        <w:t xml:space="preserve"> </w:t>
      </w:r>
      <w:r w:rsidRPr="00992146">
        <w:rPr>
          <w:lang w:val="en-US"/>
          <w:rPrChange w:id="8379" w:author="Anusha De" w:date="2022-08-01T14:48:00Z">
            <w:rPr/>
          </w:rPrChange>
        </w:rPr>
        <w:t>the</w:t>
      </w:r>
      <w:r w:rsidR="00F73A4C" w:rsidRPr="00992146">
        <w:rPr>
          <w:lang w:val="en-US"/>
          <w:rPrChange w:id="8380" w:author="Anusha De" w:date="2022-08-01T14:48:00Z">
            <w:rPr/>
          </w:rPrChange>
        </w:rPr>
        <w:t xml:space="preserve"> </w:t>
      </w:r>
      <w:r w:rsidRPr="00992146">
        <w:rPr>
          <w:lang w:val="en-US"/>
          <w:rPrChange w:id="8381" w:author="Anusha De" w:date="2022-08-01T14:48:00Z">
            <w:rPr/>
          </w:rPrChange>
        </w:rPr>
        <w:t>ratings.</w:t>
      </w:r>
      <w:r w:rsidR="00F73A4C" w:rsidRPr="00992146">
        <w:rPr>
          <w:lang w:val="en-US"/>
          <w:rPrChange w:id="8382" w:author="Anusha De" w:date="2022-08-01T14:48:00Z">
            <w:rPr/>
          </w:rPrChange>
        </w:rPr>
        <w:t xml:space="preserve"> </w:t>
      </w:r>
      <w:r w:rsidRPr="00992146">
        <w:rPr>
          <w:lang w:val="en-US"/>
          <w:rPrChange w:id="8383" w:author="Anusha De" w:date="2022-08-01T14:48:00Z">
            <w:rPr/>
          </w:rPrChange>
        </w:rPr>
        <w:t>This</w:t>
      </w:r>
      <w:r w:rsidR="00F73A4C" w:rsidRPr="00992146">
        <w:rPr>
          <w:lang w:val="en-US"/>
          <w:rPrChange w:id="8384" w:author="Anusha De" w:date="2022-08-01T14:48:00Z">
            <w:rPr/>
          </w:rPrChange>
        </w:rPr>
        <w:t xml:space="preserve"> </w:t>
      </w:r>
      <w:r w:rsidRPr="00992146">
        <w:rPr>
          <w:lang w:val="en-US"/>
          <w:rPrChange w:id="8385" w:author="Anusha De" w:date="2022-08-01T14:48:00Z">
            <w:rPr/>
          </w:rPrChange>
        </w:rPr>
        <w:t>hypothesis</w:t>
      </w:r>
      <w:r w:rsidR="00F73A4C" w:rsidRPr="00992146">
        <w:rPr>
          <w:lang w:val="en-US"/>
          <w:rPrChange w:id="8386" w:author="Anusha De" w:date="2022-08-01T14:48:00Z">
            <w:rPr/>
          </w:rPrChange>
        </w:rPr>
        <w:t xml:space="preserve"> </w:t>
      </w:r>
      <w:r w:rsidRPr="00992146">
        <w:rPr>
          <w:lang w:val="en-US"/>
          <w:rPrChange w:id="8387" w:author="Anusha De" w:date="2022-08-01T14:48:00Z">
            <w:rPr/>
          </w:rPrChange>
        </w:rPr>
        <w:t>is</w:t>
      </w:r>
      <w:r w:rsidR="00F73A4C" w:rsidRPr="00992146">
        <w:rPr>
          <w:lang w:val="en-US"/>
          <w:rPrChange w:id="8388" w:author="Anusha De" w:date="2022-08-01T14:48:00Z">
            <w:rPr/>
          </w:rPrChange>
        </w:rPr>
        <w:t xml:space="preserve"> </w:t>
      </w:r>
      <w:r w:rsidRPr="00992146">
        <w:rPr>
          <w:lang w:val="en-US"/>
          <w:rPrChange w:id="8389" w:author="Anusha De" w:date="2022-08-01T14:48:00Z">
            <w:rPr/>
          </w:rPrChange>
        </w:rPr>
        <w:t>motivated</w:t>
      </w:r>
      <w:r w:rsidR="00F73A4C" w:rsidRPr="00992146">
        <w:rPr>
          <w:lang w:val="en-US"/>
          <w:rPrChange w:id="8390" w:author="Anusha De" w:date="2022-08-01T14:48:00Z">
            <w:rPr/>
          </w:rPrChange>
        </w:rPr>
        <w:t xml:space="preserve"> </w:t>
      </w:r>
      <w:r w:rsidRPr="00992146">
        <w:rPr>
          <w:lang w:val="en-US"/>
          <w:rPrChange w:id="8391" w:author="Anusha De" w:date="2022-08-01T14:48:00Z">
            <w:rPr/>
          </w:rPrChange>
        </w:rPr>
        <w:t>by</w:t>
      </w:r>
      <w:r w:rsidR="00F73A4C" w:rsidRPr="00992146">
        <w:rPr>
          <w:lang w:val="en-US"/>
          <w:rPrChange w:id="8392" w:author="Anusha De" w:date="2022-08-01T14:48:00Z">
            <w:rPr/>
          </w:rPrChange>
        </w:rPr>
        <w:t xml:space="preserve"> </w:t>
      </w:r>
      <w:r w:rsidRPr="00992146">
        <w:rPr>
          <w:lang w:val="en-US"/>
          <w:rPrChange w:id="8393" w:author="Anusha De" w:date="2022-08-01T14:48:00Z">
            <w:rPr/>
          </w:rPrChange>
        </w:rPr>
        <w:t>the</w:t>
      </w:r>
      <w:r w:rsidR="00F73A4C" w:rsidRPr="00992146">
        <w:rPr>
          <w:lang w:val="en-US"/>
          <w:rPrChange w:id="8394" w:author="Anusha De" w:date="2022-08-01T14:48:00Z">
            <w:rPr/>
          </w:rPrChange>
        </w:rPr>
        <w:t xml:space="preserve"> </w:t>
      </w:r>
      <w:r w:rsidRPr="00992146">
        <w:rPr>
          <w:lang w:val="en-US"/>
          <w:rPrChange w:id="8395" w:author="Anusha De" w:date="2022-08-01T14:48:00Z">
            <w:rPr/>
          </w:rPrChange>
        </w:rPr>
        <w:t>literature</w:t>
      </w:r>
      <w:r w:rsidR="00F73A4C" w:rsidRPr="00992146">
        <w:rPr>
          <w:lang w:val="en-US"/>
          <w:rPrChange w:id="8396" w:author="Anusha De" w:date="2022-08-01T14:48:00Z">
            <w:rPr/>
          </w:rPrChange>
        </w:rPr>
        <w:t xml:space="preserve"> </w:t>
      </w:r>
      <w:r w:rsidRPr="00992146">
        <w:rPr>
          <w:lang w:val="en-US"/>
          <w:rPrChange w:id="8397" w:author="Anusha De" w:date="2022-08-01T14:48:00Z">
            <w:rPr/>
          </w:rPrChange>
        </w:rPr>
        <w:t>on</w:t>
      </w:r>
      <w:r w:rsidR="00F73A4C" w:rsidRPr="00992146">
        <w:rPr>
          <w:lang w:val="en-US"/>
          <w:rPrChange w:id="8398" w:author="Anusha De" w:date="2022-08-01T14:48:00Z">
            <w:rPr/>
          </w:rPrChange>
        </w:rPr>
        <w:t xml:space="preserve"> </w:t>
      </w:r>
      <w:r w:rsidRPr="00992146">
        <w:rPr>
          <w:lang w:val="en-US"/>
          <w:rPrChange w:id="8399" w:author="Anusha De" w:date="2022-08-01T14:48:00Z">
            <w:rPr/>
          </w:rPrChange>
        </w:rPr>
        <w:t>homophily</w:t>
      </w:r>
      <w:r w:rsidR="00F73A4C" w:rsidRPr="00992146">
        <w:rPr>
          <w:lang w:val="en-US"/>
          <w:rPrChange w:id="8400" w:author="Anusha De" w:date="2022-08-01T14:48:00Z">
            <w:rPr/>
          </w:rPrChange>
        </w:rPr>
        <w:t xml:space="preserve"> </w:t>
      </w:r>
      <w:r w:rsidRPr="00992146">
        <w:rPr>
          <w:lang w:val="en-US"/>
          <w:rPrChange w:id="8401" w:author="Anusha De" w:date="2022-08-01T14:48:00Z">
            <w:rPr/>
          </w:rPrChange>
        </w:rPr>
        <w:t>in</w:t>
      </w:r>
      <w:r w:rsidR="00F73A4C" w:rsidRPr="00992146">
        <w:rPr>
          <w:lang w:val="en-US"/>
          <w:rPrChange w:id="8402" w:author="Anusha De" w:date="2022-08-01T14:48:00Z">
            <w:rPr/>
          </w:rPrChange>
        </w:rPr>
        <w:t xml:space="preserve"> </w:t>
      </w:r>
      <w:r w:rsidRPr="00992146">
        <w:rPr>
          <w:lang w:val="en-US"/>
          <w:rPrChange w:id="8403" w:author="Anusha De" w:date="2022-08-01T14:48:00Z">
            <w:rPr/>
          </w:rPrChange>
        </w:rPr>
        <w:t>social</w:t>
      </w:r>
      <w:r w:rsidR="00F73A4C" w:rsidRPr="00992146">
        <w:rPr>
          <w:lang w:val="en-US"/>
          <w:rPrChange w:id="8404" w:author="Anusha De" w:date="2022-08-01T14:48:00Z">
            <w:rPr/>
          </w:rPrChange>
        </w:rPr>
        <w:t xml:space="preserve"> </w:t>
      </w:r>
      <w:r w:rsidRPr="00992146">
        <w:rPr>
          <w:lang w:val="en-US"/>
          <w:rPrChange w:id="8405" w:author="Anusha De" w:date="2022-08-01T14:48:00Z">
            <w:rPr/>
          </w:rPrChange>
        </w:rPr>
        <w:t>networks.</w:t>
      </w:r>
      <w:r w:rsidR="00F73A4C" w:rsidRPr="00992146">
        <w:rPr>
          <w:lang w:val="en-US"/>
          <w:rPrChange w:id="8406" w:author="Anusha De" w:date="2022-08-01T14:48:00Z">
            <w:rPr/>
          </w:rPrChange>
        </w:rPr>
        <w:t xml:space="preserve"> </w:t>
      </w:r>
      <w:r w:rsidRPr="00992146">
        <w:rPr>
          <w:lang w:val="en-US"/>
          <w:rPrChange w:id="8407" w:author="Anusha De" w:date="2022-08-01T14:48:00Z">
            <w:rPr/>
          </w:rPrChange>
        </w:rPr>
        <w:t>The</w:t>
      </w:r>
      <w:r w:rsidR="00F73A4C" w:rsidRPr="00992146">
        <w:rPr>
          <w:lang w:val="en-US"/>
          <w:rPrChange w:id="8408" w:author="Anusha De" w:date="2022-08-01T14:48:00Z">
            <w:rPr/>
          </w:rPrChange>
        </w:rPr>
        <w:t xml:space="preserve"> </w:t>
      </w:r>
      <w:r w:rsidRPr="00992146">
        <w:rPr>
          <w:lang w:val="en-US"/>
          <w:rPrChange w:id="8409" w:author="Anusha De" w:date="2022-08-01T14:48:00Z">
            <w:rPr/>
          </w:rPrChange>
        </w:rPr>
        <w:t>homophily</w:t>
      </w:r>
      <w:r w:rsidR="00F73A4C" w:rsidRPr="00992146">
        <w:rPr>
          <w:lang w:val="en-US"/>
          <w:rPrChange w:id="8410" w:author="Anusha De" w:date="2022-08-01T14:48:00Z">
            <w:rPr/>
          </w:rPrChange>
        </w:rPr>
        <w:t xml:space="preserve"> </w:t>
      </w:r>
      <w:r w:rsidRPr="00992146">
        <w:rPr>
          <w:lang w:val="en-US"/>
          <w:rPrChange w:id="8411" w:author="Anusha De" w:date="2022-08-01T14:48:00Z">
            <w:rPr/>
          </w:rPrChange>
        </w:rPr>
        <w:t>principle</w:t>
      </w:r>
      <w:r w:rsidR="00F73A4C" w:rsidRPr="00992146">
        <w:rPr>
          <w:lang w:val="en-US"/>
          <w:rPrChange w:id="8412" w:author="Anusha De" w:date="2022-08-01T14:48:00Z">
            <w:rPr/>
          </w:rPrChange>
        </w:rPr>
        <w:t xml:space="preserve"> </w:t>
      </w:r>
      <w:r w:rsidRPr="00992146">
        <w:rPr>
          <w:lang w:val="en-US"/>
          <w:rPrChange w:id="8413" w:author="Anusha De" w:date="2022-08-01T14:48:00Z">
            <w:rPr/>
          </w:rPrChange>
        </w:rPr>
        <w:t>essentially</w:t>
      </w:r>
      <w:r w:rsidR="00F73A4C" w:rsidRPr="00992146">
        <w:rPr>
          <w:lang w:val="en-US"/>
          <w:rPrChange w:id="8414" w:author="Anusha De" w:date="2022-08-01T14:48:00Z">
            <w:rPr/>
          </w:rPrChange>
        </w:rPr>
        <w:t xml:space="preserve"> </w:t>
      </w:r>
      <w:r w:rsidRPr="00992146">
        <w:rPr>
          <w:lang w:val="en-US"/>
          <w:rPrChange w:id="8415" w:author="Anusha De" w:date="2022-08-01T14:48:00Z">
            <w:rPr/>
          </w:rPrChange>
        </w:rPr>
        <w:t>focuses</w:t>
      </w:r>
      <w:r w:rsidR="00F73A4C" w:rsidRPr="00992146">
        <w:rPr>
          <w:lang w:val="en-US"/>
          <w:rPrChange w:id="8416" w:author="Anusha De" w:date="2022-08-01T14:48:00Z">
            <w:rPr/>
          </w:rPrChange>
        </w:rPr>
        <w:t xml:space="preserve"> </w:t>
      </w:r>
      <w:r w:rsidRPr="00992146">
        <w:rPr>
          <w:lang w:val="en-US"/>
          <w:rPrChange w:id="8417" w:author="Anusha De" w:date="2022-08-01T14:48:00Z">
            <w:rPr/>
          </w:rPrChange>
        </w:rPr>
        <w:t>on</w:t>
      </w:r>
      <w:r w:rsidR="00F73A4C" w:rsidRPr="00992146">
        <w:rPr>
          <w:lang w:val="en-US"/>
          <w:rPrChange w:id="8418" w:author="Anusha De" w:date="2022-08-01T14:48:00Z">
            <w:rPr/>
          </w:rPrChange>
        </w:rPr>
        <w:t xml:space="preserve"> </w:t>
      </w:r>
      <w:r w:rsidRPr="00992146">
        <w:rPr>
          <w:lang w:val="en-US"/>
          <w:rPrChange w:id="8419" w:author="Anusha De" w:date="2022-08-01T14:48:00Z">
            <w:rPr/>
          </w:rPrChange>
        </w:rPr>
        <w:t>network</w:t>
      </w:r>
      <w:r w:rsidR="00F73A4C" w:rsidRPr="00992146">
        <w:rPr>
          <w:lang w:val="en-US"/>
          <w:rPrChange w:id="8420" w:author="Anusha De" w:date="2022-08-01T14:48:00Z">
            <w:rPr/>
          </w:rPrChange>
        </w:rPr>
        <w:t xml:space="preserve"> </w:t>
      </w:r>
      <w:r w:rsidRPr="00992146">
        <w:rPr>
          <w:lang w:val="en-US"/>
          <w:rPrChange w:id="8421" w:author="Anusha De" w:date="2022-08-01T14:48:00Z">
            <w:rPr/>
          </w:rPrChange>
        </w:rPr>
        <w:t>ties</w:t>
      </w:r>
      <w:r w:rsidR="00F73A4C" w:rsidRPr="00992146">
        <w:rPr>
          <w:lang w:val="en-US"/>
          <w:rPrChange w:id="8422" w:author="Anusha De" w:date="2022-08-01T14:48:00Z">
            <w:rPr/>
          </w:rPrChange>
        </w:rPr>
        <w:t xml:space="preserve"> </w:t>
      </w:r>
      <w:r w:rsidRPr="00992146">
        <w:rPr>
          <w:lang w:val="en-US"/>
          <w:rPrChange w:id="8423" w:author="Anusha De" w:date="2022-08-01T14:48:00Z">
            <w:rPr/>
          </w:rPrChange>
        </w:rPr>
        <w:t>based</w:t>
      </w:r>
      <w:r w:rsidR="00F73A4C" w:rsidRPr="00992146">
        <w:rPr>
          <w:lang w:val="en-US"/>
          <w:rPrChange w:id="8424" w:author="Anusha De" w:date="2022-08-01T14:48:00Z">
            <w:rPr/>
          </w:rPrChange>
        </w:rPr>
        <w:t xml:space="preserve"> </w:t>
      </w:r>
      <w:r w:rsidRPr="00992146">
        <w:rPr>
          <w:lang w:val="en-US"/>
          <w:rPrChange w:id="8425" w:author="Anusha De" w:date="2022-08-01T14:48:00Z">
            <w:rPr/>
          </w:rPrChange>
        </w:rPr>
        <w:t>on</w:t>
      </w:r>
      <w:r w:rsidR="00F73A4C" w:rsidRPr="00992146">
        <w:rPr>
          <w:lang w:val="en-US"/>
          <w:rPrChange w:id="8426" w:author="Anusha De" w:date="2022-08-01T14:48:00Z">
            <w:rPr/>
          </w:rPrChange>
        </w:rPr>
        <w:t xml:space="preserve"> </w:t>
      </w:r>
      <w:r w:rsidRPr="00992146">
        <w:rPr>
          <w:lang w:val="en-US"/>
          <w:rPrChange w:id="8427" w:author="Anusha De" w:date="2022-08-01T14:48:00Z">
            <w:rPr/>
          </w:rPrChange>
        </w:rPr>
        <w:t>relationships</w:t>
      </w:r>
      <w:r w:rsidR="00F73A4C" w:rsidRPr="00992146">
        <w:rPr>
          <w:lang w:val="en-US"/>
          <w:rPrChange w:id="8428" w:author="Anusha De" w:date="2022-08-01T14:48:00Z">
            <w:rPr/>
          </w:rPrChange>
        </w:rPr>
        <w:t xml:space="preserve"> </w:t>
      </w:r>
      <w:r w:rsidRPr="00992146">
        <w:rPr>
          <w:lang w:val="en-US"/>
          <w:rPrChange w:id="8429" w:author="Anusha De" w:date="2022-08-01T14:48:00Z">
            <w:rPr/>
          </w:rPrChange>
        </w:rPr>
        <w:t>and</w:t>
      </w:r>
      <w:r w:rsidR="00F73A4C" w:rsidRPr="00992146">
        <w:rPr>
          <w:lang w:val="en-US"/>
          <w:rPrChange w:id="8430" w:author="Anusha De" w:date="2022-08-01T14:48:00Z">
            <w:rPr/>
          </w:rPrChange>
        </w:rPr>
        <w:t xml:space="preserve"> </w:t>
      </w:r>
      <w:r w:rsidRPr="00992146">
        <w:rPr>
          <w:lang w:val="en-US"/>
          <w:rPrChange w:id="8431" w:author="Anusha De" w:date="2022-08-01T14:48:00Z">
            <w:rPr/>
          </w:rPrChange>
        </w:rPr>
        <w:t>characteristics</w:t>
      </w:r>
      <w:r w:rsidR="00F73A4C" w:rsidRPr="00992146">
        <w:rPr>
          <w:lang w:val="en-US"/>
          <w:rPrChange w:id="8432" w:author="Anusha De" w:date="2022-08-01T14:48:00Z">
            <w:rPr/>
          </w:rPrChange>
        </w:rPr>
        <w:t xml:space="preserve"> </w:t>
      </w:r>
      <w:r w:rsidRPr="00992146">
        <w:rPr>
          <w:lang w:val="en-US"/>
          <w:rPrChange w:id="8433" w:author="Anusha De" w:date="2022-08-01T14:48:00Z">
            <w:rPr/>
          </w:rPrChange>
        </w:rPr>
        <w:t>of</w:t>
      </w:r>
      <w:r w:rsidR="00F73A4C" w:rsidRPr="00992146">
        <w:rPr>
          <w:lang w:val="en-US"/>
          <w:rPrChange w:id="8434" w:author="Anusha De" w:date="2022-08-01T14:48:00Z">
            <w:rPr/>
          </w:rPrChange>
        </w:rPr>
        <w:t xml:space="preserve"> </w:t>
      </w:r>
      <w:r w:rsidRPr="00992146">
        <w:rPr>
          <w:lang w:val="en-US"/>
          <w:rPrChange w:id="8435" w:author="Anusha De" w:date="2022-08-01T14:48:00Z">
            <w:rPr/>
          </w:rPrChange>
        </w:rPr>
        <w:t>the</w:t>
      </w:r>
      <w:r w:rsidR="00F73A4C" w:rsidRPr="00992146">
        <w:rPr>
          <w:lang w:val="en-US"/>
          <w:rPrChange w:id="8436" w:author="Anusha De" w:date="2022-08-01T14:48:00Z">
            <w:rPr/>
          </w:rPrChange>
        </w:rPr>
        <w:t xml:space="preserve"> </w:t>
      </w:r>
      <w:r w:rsidRPr="00992146">
        <w:rPr>
          <w:lang w:val="en-US"/>
          <w:rPrChange w:id="8437" w:author="Anusha De" w:date="2022-08-01T14:48:00Z">
            <w:rPr/>
          </w:rPrChange>
        </w:rPr>
        <w:t>actors</w:t>
      </w:r>
      <w:r w:rsidR="00F73A4C" w:rsidRPr="00992146">
        <w:rPr>
          <w:lang w:val="en-US"/>
          <w:rPrChange w:id="8438" w:author="Anusha De" w:date="2022-08-01T14:48:00Z">
            <w:rPr/>
          </w:rPrChange>
        </w:rPr>
        <w:t xml:space="preserve"> </w:t>
      </w:r>
      <w:r w:rsidRPr="00992146">
        <w:rPr>
          <w:lang w:val="en-US"/>
          <w:rPrChange w:id="8439" w:author="Anusha De" w:date="2022-08-01T14:48:00Z">
            <w:rPr/>
          </w:rPrChange>
        </w:rPr>
        <w:t>involved.</w:t>
      </w:r>
      <w:r w:rsidR="00F73A4C" w:rsidRPr="00992146">
        <w:rPr>
          <w:lang w:val="en-US"/>
          <w:rPrChange w:id="8440" w:author="Anusha De" w:date="2022-08-01T14:48:00Z">
            <w:rPr/>
          </w:rPrChange>
        </w:rPr>
        <w:t xml:space="preserve"> </w:t>
      </w:r>
      <w:r w:rsidRPr="00992146">
        <w:rPr>
          <w:lang w:val="en-US"/>
          <w:rPrChange w:id="8441" w:author="Anusha De" w:date="2022-08-01T14:48:00Z">
            <w:rPr/>
          </w:rPrChange>
        </w:rPr>
        <w:t>In</w:t>
      </w:r>
      <w:r w:rsidR="00F73A4C" w:rsidRPr="00992146">
        <w:rPr>
          <w:lang w:val="en-US"/>
          <w:rPrChange w:id="8442" w:author="Anusha De" w:date="2022-08-01T14:48:00Z">
            <w:rPr/>
          </w:rPrChange>
        </w:rPr>
        <w:t xml:space="preserve"> </w:t>
      </w:r>
      <w:r w:rsidRPr="00992146">
        <w:rPr>
          <w:lang w:val="en-US"/>
          <w:rPrChange w:id="8443" w:author="Anusha De" w:date="2022-08-01T14:48:00Z">
            <w:rPr/>
          </w:rPrChange>
        </w:rPr>
        <w:t>the</w:t>
      </w:r>
      <w:r w:rsidR="00F73A4C" w:rsidRPr="00992146">
        <w:rPr>
          <w:lang w:val="en-US"/>
          <w:rPrChange w:id="8444" w:author="Anusha De" w:date="2022-08-01T14:48:00Z">
            <w:rPr/>
          </w:rPrChange>
        </w:rPr>
        <w:t xml:space="preserve"> </w:t>
      </w:r>
      <w:r w:rsidRPr="00992146">
        <w:rPr>
          <w:lang w:val="en-US"/>
          <w:rPrChange w:id="8445" w:author="Anusha De" w:date="2022-08-01T14:48:00Z">
            <w:rPr/>
          </w:rPrChange>
        </w:rPr>
        <w:t>context</w:t>
      </w:r>
      <w:r w:rsidR="00F73A4C" w:rsidRPr="00992146">
        <w:rPr>
          <w:lang w:val="en-US"/>
          <w:rPrChange w:id="8446" w:author="Anusha De" w:date="2022-08-01T14:48:00Z">
            <w:rPr/>
          </w:rPrChange>
        </w:rPr>
        <w:t xml:space="preserve"> </w:t>
      </w:r>
      <w:r w:rsidRPr="00992146">
        <w:rPr>
          <w:lang w:val="en-US"/>
          <w:rPrChange w:id="8447" w:author="Anusha De" w:date="2022-08-01T14:48:00Z">
            <w:rPr/>
          </w:rPrChange>
        </w:rPr>
        <w:t>of</w:t>
      </w:r>
      <w:r w:rsidR="00F73A4C" w:rsidRPr="00992146">
        <w:rPr>
          <w:lang w:val="en-US"/>
          <w:rPrChange w:id="8448" w:author="Anusha De" w:date="2022-08-01T14:48:00Z">
            <w:rPr/>
          </w:rPrChange>
        </w:rPr>
        <w:t xml:space="preserve"> </w:t>
      </w:r>
      <w:r w:rsidRPr="00992146">
        <w:rPr>
          <w:lang w:val="en-US"/>
          <w:rPrChange w:id="8449" w:author="Anusha De" w:date="2022-08-01T14:48:00Z">
            <w:rPr/>
          </w:rPrChange>
        </w:rPr>
        <w:t>this</w:t>
      </w:r>
      <w:r w:rsidR="00F73A4C" w:rsidRPr="00992146">
        <w:rPr>
          <w:lang w:val="en-US"/>
          <w:rPrChange w:id="8450" w:author="Anusha De" w:date="2022-08-01T14:48:00Z">
            <w:rPr/>
          </w:rPrChange>
        </w:rPr>
        <w:t xml:space="preserve"> </w:t>
      </w:r>
      <w:r w:rsidRPr="00992146">
        <w:rPr>
          <w:lang w:val="en-US"/>
          <w:rPrChange w:id="8451" w:author="Anusha De" w:date="2022-08-01T14:48:00Z">
            <w:rPr/>
          </w:rPrChange>
        </w:rPr>
        <w:t>study,</w:t>
      </w:r>
      <w:r w:rsidR="00F73A4C" w:rsidRPr="00992146">
        <w:rPr>
          <w:lang w:val="en-US"/>
          <w:rPrChange w:id="8452" w:author="Anusha De" w:date="2022-08-01T14:48:00Z">
            <w:rPr/>
          </w:rPrChange>
        </w:rPr>
        <w:t xml:space="preserve"> </w:t>
      </w:r>
      <w:r w:rsidRPr="00992146">
        <w:rPr>
          <w:lang w:val="en-US"/>
          <w:rPrChange w:id="8453" w:author="Anusha De" w:date="2022-08-01T14:48:00Z">
            <w:rPr/>
          </w:rPrChange>
        </w:rPr>
        <w:t>gender</w:t>
      </w:r>
      <w:r w:rsidR="00F73A4C" w:rsidRPr="00992146">
        <w:rPr>
          <w:lang w:val="en-US"/>
          <w:rPrChange w:id="8454" w:author="Anusha De" w:date="2022-08-01T14:48:00Z">
            <w:rPr/>
          </w:rPrChange>
        </w:rPr>
        <w:t xml:space="preserve"> </w:t>
      </w:r>
      <w:r w:rsidRPr="00992146">
        <w:rPr>
          <w:lang w:val="en-US"/>
          <w:rPrChange w:id="8455" w:author="Anusha De" w:date="2022-08-01T14:48:00Z">
            <w:rPr/>
          </w:rPrChange>
        </w:rPr>
        <w:t>homophily</w:t>
      </w:r>
      <w:r w:rsidR="00F73A4C" w:rsidRPr="00992146">
        <w:rPr>
          <w:lang w:val="en-US"/>
          <w:rPrChange w:id="8456" w:author="Anusha De" w:date="2022-08-01T14:48:00Z">
            <w:rPr/>
          </w:rPrChange>
        </w:rPr>
        <w:t xml:space="preserve"> </w:t>
      </w:r>
      <w:r w:rsidRPr="00992146">
        <w:rPr>
          <w:lang w:val="en-US"/>
          <w:rPrChange w:id="8457" w:author="Anusha De" w:date="2022-08-01T14:48:00Z">
            <w:rPr/>
          </w:rPrChange>
        </w:rPr>
        <w:t>effects</w:t>
      </w:r>
      <w:r w:rsidR="00F73A4C" w:rsidRPr="00992146">
        <w:rPr>
          <w:lang w:val="en-US"/>
          <w:rPrChange w:id="8458" w:author="Anusha De" w:date="2022-08-01T14:48:00Z">
            <w:rPr/>
          </w:rPrChange>
        </w:rPr>
        <w:t xml:space="preserve"> </w:t>
      </w:r>
      <w:r w:rsidRPr="00992146">
        <w:rPr>
          <w:lang w:val="en-US"/>
          <w:rPrChange w:id="8459" w:author="Anusha De" w:date="2022-08-01T14:48:00Z">
            <w:rPr/>
          </w:rPrChange>
        </w:rPr>
        <w:t>for</w:t>
      </w:r>
      <w:r w:rsidR="00F73A4C" w:rsidRPr="00992146">
        <w:rPr>
          <w:lang w:val="en-US"/>
          <w:rPrChange w:id="8460" w:author="Anusha De" w:date="2022-08-01T14:48:00Z">
            <w:rPr/>
          </w:rPrChange>
        </w:rPr>
        <w:t xml:space="preserve"> </w:t>
      </w:r>
      <w:r w:rsidRPr="00992146">
        <w:rPr>
          <w:lang w:val="en-US"/>
          <w:rPrChange w:id="8461" w:author="Anusha De" w:date="2022-08-01T14:48:00Z">
            <w:rPr/>
          </w:rPrChange>
        </w:rPr>
        <w:t>women</w:t>
      </w:r>
      <w:r w:rsidR="00F73A4C" w:rsidRPr="00992146">
        <w:rPr>
          <w:lang w:val="en-US"/>
          <w:rPrChange w:id="8462" w:author="Anusha De" w:date="2022-08-01T14:48:00Z">
            <w:rPr/>
          </w:rPrChange>
        </w:rPr>
        <w:t xml:space="preserve"> </w:t>
      </w:r>
      <w:r w:rsidRPr="00992146">
        <w:rPr>
          <w:lang w:val="en-US"/>
          <w:rPrChange w:id="8463" w:author="Anusha De" w:date="2022-08-01T14:48:00Z">
            <w:rPr/>
          </w:rPrChange>
        </w:rPr>
        <w:t>in</w:t>
      </w:r>
      <w:r w:rsidR="00F73A4C" w:rsidRPr="00992146">
        <w:rPr>
          <w:lang w:val="en-US"/>
          <w:rPrChange w:id="8464" w:author="Anusha De" w:date="2022-08-01T14:48:00Z">
            <w:rPr/>
          </w:rPrChange>
        </w:rPr>
        <w:t xml:space="preserve"> </w:t>
      </w:r>
      <w:r w:rsidRPr="00992146">
        <w:rPr>
          <w:lang w:val="en-US"/>
          <w:rPrChange w:id="8465" w:author="Anusha De" w:date="2022-08-01T14:48:00Z">
            <w:rPr/>
          </w:rPrChange>
        </w:rPr>
        <w:t>rating</w:t>
      </w:r>
      <w:r w:rsidR="00F73A4C" w:rsidRPr="00992146">
        <w:rPr>
          <w:lang w:val="en-US"/>
          <w:rPrChange w:id="8466" w:author="Anusha De" w:date="2022-08-01T14:48:00Z">
            <w:rPr/>
          </w:rPrChange>
        </w:rPr>
        <w:t xml:space="preserve"> </w:t>
      </w:r>
      <w:r w:rsidRPr="00992146">
        <w:rPr>
          <w:lang w:val="en-US"/>
          <w:rPrChange w:id="8467" w:author="Anusha De" w:date="2022-08-01T14:48:00Z">
            <w:rPr/>
          </w:rPrChange>
        </w:rPr>
        <w:t>would</w:t>
      </w:r>
      <w:r w:rsidR="00F73A4C" w:rsidRPr="00992146">
        <w:rPr>
          <w:lang w:val="en-US"/>
          <w:rPrChange w:id="8468" w:author="Anusha De" w:date="2022-08-01T14:48:00Z">
            <w:rPr/>
          </w:rPrChange>
        </w:rPr>
        <w:t xml:space="preserve"> </w:t>
      </w:r>
      <w:r w:rsidRPr="00992146">
        <w:rPr>
          <w:lang w:val="en-US"/>
          <w:rPrChange w:id="8469" w:author="Anusha De" w:date="2022-08-01T14:48:00Z">
            <w:rPr/>
          </w:rPrChange>
        </w:rPr>
        <w:t>exist</w:t>
      </w:r>
      <w:r w:rsidR="00F73A4C" w:rsidRPr="00992146">
        <w:rPr>
          <w:lang w:val="en-US"/>
          <w:rPrChange w:id="8470" w:author="Anusha De" w:date="2022-08-01T14:48:00Z">
            <w:rPr/>
          </w:rPrChange>
        </w:rPr>
        <w:t xml:space="preserve"> </w:t>
      </w:r>
      <w:r w:rsidRPr="00992146">
        <w:rPr>
          <w:lang w:val="en-US"/>
          <w:rPrChange w:id="8471" w:author="Anusha De" w:date="2022-08-01T14:48:00Z">
            <w:rPr/>
          </w:rPrChange>
        </w:rPr>
        <w:t>if</w:t>
      </w:r>
      <w:r w:rsidR="00F73A4C" w:rsidRPr="00992146">
        <w:rPr>
          <w:lang w:val="en-US"/>
          <w:rPrChange w:id="8472" w:author="Anusha De" w:date="2022-08-01T14:48:00Z">
            <w:rPr/>
          </w:rPrChange>
        </w:rPr>
        <w:t xml:space="preserve"> </w:t>
      </w:r>
      <w:r w:rsidRPr="00992146">
        <w:rPr>
          <w:lang w:val="en-US"/>
          <w:rPrChange w:id="8473" w:author="Anusha De" w:date="2022-08-01T14:48:00Z">
            <w:rPr/>
          </w:rPrChange>
        </w:rPr>
        <w:t>ratings</w:t>
      </w:r>
      <w:r w:rsidR="00F73A4C" w:rsidRPr="00992146">
        <w:rPr>
          <w:lang w:val="en-US"/>
          <w:rPrChange w:id="8474" w:author="Anusha De" w:date="2022-08-01T14:48:00Z">
            <w:rPr/>
          </w:rPrChange>
        </w:rPr>
        <w:t xml:space="preserve"> </w:t>
      </w:r>
      <w:r w:rsidRPr="00992146">
        <w:rPr>
          <w:lang w:val="en-US"/>
          <w:rPrChange w:id="8475" w:author="Anusha De" w:date="2022-08-01T14:48:00Z">
            <w:rPr/>
          </w:rPrChange>
        </w:rPr>
        <w:t>in</w:t>
      </w:r>
      <w:r w:rsidR="00F73A4C" w:rsidRPr="00992146">
        <w:rPr>
          <w:lang w:val="en-US"/>
          <w:rPrChange w:id="8476" w:author="Anusha De" w:date="2022-08-01T14:48:00Z">
            <w:rPr/>
          </w:rPrChange>
        </w:rPr>
        <w:t xml:space="preserve"> </w:t>
      </w:r>
      <w:r w:rsidRPr="00992146">
        <w:rPr>
          <w:lang w:val="en-US"/>
          <w:rPrChange w:id="8477" w:author="Anusha De" w:date="2022-08-01T14:48:00Z">
            <w:rPr/>
          </w:rPrChange>
        </w:rPr>
        <w:t>female</w:t>
      </w:r>
      <w:r w:rsidR="00F73A4C" w:rsidRPr="00992146">
        <w:rPr>
          <w:lang w:val="en-US"/>
          <w:rPrChange w:id="8478" w:author="Anusha De" w:date="2022-08-01T14:48:00Z">
            <w:rPr/>
          </w:rPrChange>
        </w:rPr>
        <w:t xml:space="preserve"> </w:t>
      </w:r>
      <w:r w:rsidRPr="00992146">
        <w:rPr>
          <w:lang w:val="en-US"/>
          <w:rPrChange w:id="8479" w:author="Anusha De" w:date="2022-08-01T14:48:00Z">
            <w:rPr/>
          </w:rPrChange>
        </w:rPr>
        <w:t>rater-ratee</w:t>
      </w:r>
      <w:r w:rsidR="00F73A4C" w:rsidRPr="00992146">
        <w:rPr>
          <w:lang w:val="en-US"/>
          <w:rPrChange w:id="8480" w:author="Anusha De" w:date="2022-08-01T14:48:00Z">
            <w:rPr/>
          </w:rPrChange>
        </w:rPr>
        <w:t xml:space="preserve"> </w:t>
      </w:r>
      <w:r w:rsidRPr="00992146">
        <w:rPr>
          <w:lang w:val="en-US"/>
          <w:rPrChange w:id="8481" w:author="Anusha De" w:date="2022-08-01T14:48:00Z">
            <w:rPr/>
          </w:rPrChange>
        </w:rPr>
        <w:t>pairs</w:t>
      </w:r>
      <w:r w:rsidR="00F73A4C" w:rsidRPr="00992146">
        <w:rPr>
          <w:lang w:val="en-US"/>
          <w:rPrChange w:id="8482" w:author="Anusha De" w:date="2022-08-01T14:48:00Z">
            <w:rPr/>
          </w:rPrChange>
        </w:rPr>
        <w:t xml:space="preserve"> </w:t>
      </w:r>
      <w:r w:rsidRPr="00992146">
        <w:rPr>
          <w:lang w:val="en-US"/>
          <w:rPrChange w:id="8483" w:author="Anusha De" w:date="2022-08-01T14:48:00Z">
            <w:rPr/>
          </w:rPrChange>
        </w:rPr>
        <w:t>(eg.</w:t>
      </w:r>
      <w:r w:rsidR="00F73A4C" w:rsidRPr="00992146">
        <w:rPr>
          <w:lang w:val="en-US"/>
          <w:rPrChange w:id="8484" w:author="Anusha De" w:date="2022-08-01T14:48:00Z">
            <w:rPr/>
          </w:rPrChange>
        </w:rPr>
        <w:t xml:space="preserve"> </w:t>
      </w:r>
      <w:r w:rsidRPr="00992146">
        <w:rPr>
          <w:lang w:val="en-US"/>
          <w:rPrChange w:id="8485" w:author="Anusha De" w:date="2022-08-01T14:48:00Z">
            <w:rPr/>
          </w:rPrChange>
        </w:rPr>
        <w:t>female</w:t>
      </w:r>
      <w:r w:rsidR="00F73A4C" w:rsidRPr="00992146">
        <w:rPr>
          <w:lang w:val="en-US"/>
          <w:rPrChange w:id="8486" w:author="Anusha De" w:date="2022-08-01T14:48:00Z">
            <w:rPr/>
          </w:rPrChange>
        </w:rPr>
        <w:t xml:space="preserve"> </w:t>
      </w:r>
      <w:r w:rsidRPr="00992146">
        <w:rPr>
          <w:lang w:val="en-US"/>
          <w:rPrChange w:id="8487" w:author="Anusha De" w:date="2022-08-01T14:48:00Z">
            <w:rPr/>
          </w:rPrChange>
        </w:rPr>
        <w:t>farmers</w:t>
      </w:r>
      <w:r w:rsidR="00F73A4C" w:rsidRPr="00992146">
        <w:rPr>
          <w:lang w:val="en-US"/>
          <w:rPrChange w:id="8488" w:author="Anusha De" w:date="2022-08-01T14:48:00Z">
            <w:rPr/>
          </w:rPrChange>
        </w:rPr>
        <w:t xml:space="preserve"> </w:t>
      </w:r>
      <w:r w:rsidRPr="00992146">
        <w:rPr>
          <w:lang w:val="en-US"/>
          <w:rPrChange w:id="8489" w:author="Anusha De" w:date="2022-08-01T14:48:00Z">
            <w:rPr/>
          </w:rPrChange>
        </w:rPr>
        <w:t>rating</w:t>
      </w:r>
      <w:r w:rsidR="00F73A4C" w:rsidRPr="00992146">
        <w:rPr>
          <w:lang w:val="en-US"/>
          <w:rPrChange w:id="8490" w:author="Anusha De" w:date="2022-08-01T14:48:00Z">
            <w:rPr/>
          </w:rPrChange>
        </w:rPr>
        <w:t xml:space="preserve"> </w:t>
      </w:r>
      <w:r w:rsidRPr="00992146">
        <w:rPr>
          <w:lang w:val="en-US"/>
          <w:rPrChange w:id="8491" w:author="Anusha De" w:date="2022-08-01T14:48:00Z">
            <w:rPr/>
          </w:rPrChange>
        </w:rPr>
        <w:t>female</w:t>
      </w:r>
      <w:r w:rsidR="00F73A4C" w:rsidRPr="00992146">
        <w:rPr>
          <w:lang w:val="en-US"/>
          <w:rPrChange w:id="8492" w:author="Anusha De" w:date="2022-08-01T14:48:00Z">
            <w:rPr/>
          </w:rPrChange>
        </w:rPr>
        <w:t xml:space="preserve"> </w:t>
      </w:r>
      <w:r w:rsidRPr="00992146">
        <w:rPr>
          <w:lang w:val="en-US"/>
          <w:rPrChange w:id="8493" w:author="Anusha De" w:date="2022-08-01T14:48:00Z">
            <w:rPr/>
          </w:rPrChange>
        </w:rPr>
        <w:t>agro-input</w:t>
      </w:r>
      <w:r w:rsidR="00F73A4C" w:rsidRPr="00992146">
        <w:rPr>
          <w:lang w:val="en-US"/>
          <w:rPrChange w:id="8494" w:author="Anusha De" w:date="2022-08-01T14:48:00Z">
            <w:rPr/>
          </w:rPrChange>
        </w:rPr>
        <w:t xml:space="preserve"> </w:t>
      </w:r>
      <w:r w:rsidRPr="00992146">
        <w:rPr>
          <w:lang w:val="en-US"/>
          <w:rPrChange w:id="8495" w:author="Anusha De" w:date="2022-08-01T14:48:00Z">
            <w:rPr/>
          </w:rPrChange>
        </w:rPr>
        <w:t>dealers,</w:t>
      </w:r>
      <w:r w:rsidR="00F73A4C" w:rsidRPr="00992146">
        <w:rPr>
          <w:lang w:val="en-US"/>
          <w:rPrChange w:id="8496" w:author="Anusha De" w:date="2022-08-01T14:48:00Z">
            <w:rPr/>
          </w:rPrChange>
        </w:rPr>
        <w:t xml:space="preserve"> </w:t>
      </w:r>
      <w:r w:rsidRPr="00992146">
        <w:rPr>
          <w:lang w:val="en-US"/>
          <w:rPrChange w:id="8497" w:author="Anusha De" w:date="2022-08-01T14:48:00Z">
            <w:rPr/>
          </w:rPrChange>
        </w:rPr>
        <w:t>female</w:t>
      </w:r>
      <w:r w:rsidR="00F73A4C" w:rsidRPr="00992146">
        <w:rPr>
          <w:lang w:val="en-US"/>
          <w:rPrChange w:id="8498" w:author="Anusha De" w:date="2022-08-01T14:48:00Z">
            <w:rPr/>
          </w:rPrChange>
        </w:rPr>
        <w:t xml:space="preserve"> </w:t>
      </w:r>
      <w:r w:rsidRPr="00992146">
        <w:rPr>
          <w:lang w:val="en-US"/>
          <w:rPrChange w:id="8499" w:author="Anusha De" w:date="2022-08-01T14:48:00Z">
            <w:rPr/>
          </w:rPrChange>
        </w:rPr>
        <w:t>traders,</w:t>
      </w:r>
      <w:r w:rsidR="00F73A4C" w:rsidRPr="00992146">
        <w:rPr>
          <w:lang w:val="en-US"/>
          <w:rPrChange w:id="8500" w:author="Anusha De" w:date="2022-08-01T14:48:00Z">
            <w:rPr/>
          </w:rPrChange>
        </w:rPr>
        <w:t xml:space="preserve"> </w:t>
      </w:r>
      <w:r w:rsidRPr="00992146">
        <w:rPr>
          <w:lang w:val="en-US"/>
          <w:rPrChange w:id="8501" w:author="Anusha De" w:date="2022-08-01T14:48:00Z">
            <w:rPr/>
          </w:rPrChange>
        </w:rPr>
        <w:t>or</w:t>
      </w:r>
      <w:r w:rsidR="00F73A4C" w:rsidRPr="00992146">
        <w:rPr>
          <w:lang w:val="en-US"/>
          <w:rPrChange w:id="8502" w:author="Anusha De" w:date="2022-08-01T14:48:00Z">
            <w:rPr/>
          </w:rPrChange>
        </w:rPr>
        <w:t xml:space="preserve"> </w:t>
      </w:r>
      <w:r w:rsidRPr="00992146">
        <w:rPr>
          <w:lang w:val="en-US"/>
          <w:rPrChange w:id="8503" w:author="Anusha De" w:date="2022-08-01T14:48:00Z">
            <w:rPr/>
          </w:rPrChange>
        </w:rPr>
        <w:t>female</w:t>
      </w:r>
      <w:r w:rsidR="00F73A4C" w:rsidRPr="00992146">
        <w:rPr>
          <w:lang w:val="en-US"/>
          <w:rPrChange w:id="8504" w:author="Anusha De" w:date="2022-08-01T14:48:00Z">
            <w:rPr/>
          </w:rPrChange>
        </w:rPr>
        <w:t xml:space="preserve"> </w:t>
      </w:r>
      <w:r w:rsidRPr="00992146">
        <w:rPr>
          <w:lang w:val="en-US"/>
          <w:rPrChange w:id="8505" w:author="Anusha De" w:date="2022-08-01T14:48:00Z">
            <w:rPr/>
          </w:rPrChange>
        </w:rPr>
        <w:t>processors)</w:t>
      </w:r>
      <w:r w:rsidR="00F73A4C" w:rsidRPr="00992146">
        <w:rPr>
          <w:lang w:val="en-US"/>
          <w:rPrChange w:id="8506" w:author="Anusha De" w:date="2022-08-01T14:48:00Z">
            <w:rPr/>
          </w:rPrChange>
        </w:rPr>
        <w:t xml:space="preserve"> </w:t>
      </w:r>
      <w:r w:rsidRPr="00992146">
        <w:rPr>
          <w:lang w:val="en-US"/>
          <w:rPrChange w:id="8507" w:author="Anusha De" w:date="2022-08-01T14:48:00Z">
            <w:rPr/>
          </w:rPrChange>
        </w:rPr>
        <w:t>are</w:t>
      </w:r>
      <w:r w:rsidR="00F73A4C" w:rsidRPr="00992146">
        <w:rPr>
          <w:lang w:val="en-US"/>
          <w:rPrChange w:id="8508" w:author="Anusha De" w:date="2022-08-01T14:48:00Z">
            <w:rPr/>
          </w:rPrChange>
        </w:rPr>
        <w:t xml:space="preserve"> </w:t>
      </w:r>
      <w:r w:rsidRPr="00992146">
        <w:rPr>
          <w:lang w:val="en-US"/>
          <w:rPrChange w:id="8509" w:author="Anusha De" w:date="2022-08-01T14:48:00Z">
            <w:rPr/>
          </w:rPrChange>
        </w:rPr>
        <w:t>consistently</w:t>
      </w:r>
      <w:r w:rsidR="00F73A4C" w:rsidRPr="00992146">
        <w:rPr>
          <w:lang w:val="en-US"/>
          <w:rPrChange w:id="8510" w:author="Anusha De" w:date="2022-08-01T14:48:00Z">
            <w:rPr/>
          </w:rPrChange>
        </w:rPr>
        <w:t xml:space="preserve"> </w:t>
      </w:r>
      <w:r w:rsidRPr="00992146">
        <w:rPr>
          <w:lang w:val="en-US"/>
          <w:rPrChange w:id="8511" w:author="Anusha De" w:date="2022-08-01T14:48:00Z">
            <w:rPr/>
          </w:rPrChange>
        </w:rPr>
        <w:t>higher</w:t>
      </w:r>
      <w:r w:rsidR="00F73A4C" w:rsidRPr="00992146">
        <w:rPr>
          <w:lang w:val="en-US"/>
          <w:rPrChange w:id="8512" w:author="Anusha De" w:date="2022-08-01T14:48:00Z">
            <w:rPr/>
          </w:rPrChange>
        </w:rPr>
        <w:t xml:space="preserve"> </w:t>
      </w:r>
      <w:r w:rsidRPr="00992146">
        <w:rPr>
          <w:lang w:val="en-US"/>
          <w:rPrChange w:id="8513" w:author="Anusha De" w:date="2022-08-01T14:48:00Z">
            <w:rPr/>
          </w:rPrChange>
        </w:rPr>
        <w:t>than</w:t>
      </w:r>
      <w:r w:rsidR="00F73A4C" w:rsidRPr="00992146">
        <w:rPr>
          <w:lang w:val="en-US"/>
          <w:rPrChange w:id="8514" w:author="Anusha De" w:date="2022-08-01T14:48:00Z">
            <w:rPr/>
          </w:rPrChange>
        </w:rPr>
        <w:t xml:space="preserve"> </w:t>
      </w:r>
      <w:r w:rsidRPr="00992146">
        <w:rPr>
          <w:lang w:val="en-US"/>
          <w:rPrChange w:id="8515" w:author="Anusha De" w:date="2022-08-01T14:48:00Z">
            <w:rPr/>
          </w:rPrChange>
        </w:rPr>
        <w:t>ratings</w:t>
      </w:r>
      <w:r w:rsidR="00F73A4C" w:rsidRPr="00992146">
        <w:rPr>
          <w:lang w:val="en-US"/>
          <w:rPrChange w:id="8516" w:author="Anusha De" w:date="2022-08-01T14:48:00Z">
            <w:rPr/>
          </w:rPrChange>
        </w:rPr>
        <w:t xml:space="preserve"> </w:t>
      </w:r>
      <w:r w:rsidRPr="00992146">
        <w:rPr>
          <w:lang w:val="en-US"/>
          <w:rPrChange w:id="8517" w:author="Anusha De" w:date="2022-08-01T14:48:00Z">
            <w:rPr/>
          </w:rPrChange>
        </w:rPr>
        <w:t>in</w:t>
      </w:r>
      <w:r w:rsidR="00F73A4C" w:rsidRPr="00992146">
        <w:rPr>
          <w:lang w:val="en-US"/>
          <w:rPrChange w:id="8518" w:author="Anusha De" w:date="2022-08-01T14:48:00Z">
            <w:rPr/>
          </w:rPrChange>
        </w:rPr>
        <w:t xml:space="preserve"> </w:t>
      </w:r>
      <w:r w:rsidRPr="00992146">
        <w:rPr>
          <w:lang w:val="en-US"/>
          <w:rPrChange w:id="8519" w:author="Anusha De" w:date="2022-08-01T14:48:00Z">
            <w:rPr/>
          </w:rPrChange>
        </w:rPr>
        <w:t>male-male</w:t>
      </w:r>
      <w:r w:rsidR="00F73A4C" w:rsidRPr="00992146">
        <w:rPr>
          <w:lang w:val="en-US"/>
          <w:rPrChange w:id="8520" w:author="Anusha De" w:date="2022-08-01T14:48:00Z">
            <w:rPr/>
          </w:rPrChange>
        </w:rPr>
        <w:t xml:space="preserve"> </w:t>
      </w:r>
      <w:r w:rsidRPr="00992146">
        <w:rPr>
          <w:lang w:val="en-US"/>
          <w:rPrChange w:id="8521" w:author="Anusha De" w:date="2022-08-01T14:48:00Z">
            <w:rPr/>
          </w:rPrChange>
        </w:rPr>
        <w:t>or</w:t>
      </w:r>
      <w:r w:rsidR="00F73A4C" w:rsidRPr="00992146">
        <w:rPr>
          <w:lang w:val="en-US"/>
          <w:rPrChange w:id="8522" w:author="Anusha De" w:date="2022-08-01T14:48:00Z">
            <w:rPr/>
          </w:rPrChange>
        </w:rPr>
        <w:t xml:space="preserve"> </w:t>
      </w:r>
      <w:r w:rsidRPr="00992146">
        <w:rPr>
          <w:lang w:val="en-US"/>
          <w:rPrChange w:id="8523" w:author="Anusha De" w:date="2022-08-01T14:48:00Z">
            <w:rPr/>
          </w:rPrChange>
        </w:rPr>
        <w:t>mixed</w:t>
      </w:r>
      <w:r w:rsidR="00F73A4C" w:rsidRPr="00992146">
        <w:rPr>
          <w:lang w:val="en-US"/>
          <w:rPrChange w:id="8524" w:author="Anusha De" w:date="2022-08-01T14:48:00Z">
            <w:rPr/>
          </w:rPrChange>
        </w:rPr>
        <w:t xml:space="preserve"> </w:t>
      </w:r>
      <w:r w:rsidRPr="00992146">
        <w:rPr>
          <w:lang w:val="en-US"/>
          <w:rPrChange w:id="8525" w:author="Anusha De" w:date="2022-08-01T14:48:00Z">
            <w:rPr/>
          </w:rPrChange>
        </w:rPr>
        <w:t>gender</w:t>
      </w:r>
      <w:r w:rsidR="00F73A4C" w:rsidRPr="00992146">
        <w:rPr>
          <w:lang w:val="en-US"/>
          <w:rPrChange w:id="8526" w:author="Anusha De" w:date="2022-08-01T14:48:00Z">
            <w:rPr/>
          </w:rPrChange>
        </w:rPr>
        <w:t xml:space="preserve"> </w:t>
      </w:r>
      <w:r w:rsidRPr="00992146">
        <w:rPr>
          <w:lang w:val="en-US"/>
          <w:rPrChange w:id="8527" w:author="Anusha De" w:date="2022-08-01T14:48:00Z">
            <w:rPr/>
          </w:rPrChange>
        </w:rPr>
        <w:t>rater-ratee</w:t>
      </w:r>
      <w:r w:rsidR="00F73A4C" w:rsidRPr="00992146">
        <w:rPr>
          <w:lang w:val="en-US"/>
          <w:rPrChange w:id="8528" w:author="Anusha De" w:date="2022-08-01T14:48:00Z">
            <w:rPr/>
          </w:rPrChange>
        </w:rPr>
        <w:t xml:space="preserve"> </w:t>
      </w:r>
      <w:r w:rsidRPr="00992146">
        <w:rPr>
          <w:lang w:val="en-US"/>
          <w:rPrChange w:id="8529" w:author="Anusha De" w:date="2022-08-01T14:48:00Z">
            <w:rPr/>
          </w:rPrChange>
        </w:rPr>
        <w:t>linkages.</w:t>
      </w:r>
      <w:r w:rsidR="00F73A4C" w:rsidRPr="00992146">
        <w:rPr>
          <w:lang w:val="en-US"/>
          <w:rPrChange w:id="8530" w:author="Anusha De" w:date="2022-08-01T14:48:00Z">
            <w:rPr/>
          </w:rPrChange>
        </w:rPr>
        <w:t xml:space="preserve"> </w:t>
      </w:r>
      <w:r>
        <w:fldChar w:fldCharType="begin"/>
      </w:r>
      <w:r w:rsidRPr="00992146">
        <w:rPr>
          <w:lang w:val="en-US"/>
          <w:rPrChange w:id="8531" w:author="Anusha De" w:date="2022-08-01T14:48:00Z">
            <w:rPr/>
          </w:rPrChange>
        </w:rPr>
        <w:instrText xml:space="preserve"> HYPERLINK \l "_bookmark49" </w:instrText>
      </w:r>
      <w:r>
        <w:fldChar w:fldCharType="separate"/>
      </w:r>
      <w:r w:rsidRPr="00992146">
        <w:rPr>
          <w:lang w:val="en-US"/>
          <w:rPrChange w:id="8532" w:author="Anusha De" w:date="2022-08-01T14:48:00Z">
            <w:rPr/>
          </w:rPrChange>
        </w:rPr>
        <w:t>McPherson</w:t>
      </w:r>
      <w:r w:rsidR="00F73A4C" w:rsidRPr="00992146">
        <w:rPr>
          <w:lang w:val="en-US"/>
          <w:rPrChange w:id="8533" w:author="Anusha De" w:date="2022-08-01T14:48:00Z">
            <w:rPr/>
          </w:rPrChange>
        </w:rPr>
        <w:t xml:space="preserve"> </w:t>
      </w:r>
      <w:r w:rsidRPr="00992146">
        <w:rPr>
          <w:lang w:val="en-US"/>
          <w:rPrChange w:id="8534" w:author="Anusha De" w:date="2022-08-01T14:48:00Z">
            <w:rPr/>
          </w:rPrChange>
        </w:rPr>
        <w:t>et</w:t>
      </w:r>
      <w:r w:rsidR="00F73A4C" w:rsidRPr="00992146">
        <w:rPr>
          <w:lang w:val="en-US"/>
          <w:rPrChange w:id="8535" w:author="Anusha De" w:date="2022-08-01T14:48:00Z">
            <w:rPr/>
          </w:rPrChange>
        </w:rPr>
        <w:t xml:space="preserve"> </w:t>
      </w:r>
      <w:r w:rsidRPr="00992146">
        <w:rPr>
          <w:lang w:val="en-US"/>
          <w:rPrChange w:id="8536" w:author="Anusha De" w:date="2022-08-01T14:48:00Z">
            <w:rPr/>
          </w:rPrChange>
        </w:rPr>
        <w:t>al.</w:t>
      </w:r>
      <w:r w:rsidR="00F73A4C" w:rsidRPr="00992146">
        <w:rPr>
          <w:lang w:val="en-US"/>
          <w:rPrChange w:id="8537" w:author="Anusha De" w:date="2022-08-01T14:48:00Z">
            <w:rPr/>
          </w:rPrChange>
        </w:rPr>
        <w:t xml:space="preserve"> </w:t>
      </w:r>
      <w:r>
        <w:fldChar w:fldCharType="end"/>
      </w:r>
      <w:r w:rsidRPr="00992146">
        <w:rPr>
          <w:lang w:val="en-US"/>
          <w:rPrChange w:id="8538" w:author="Anusha De" w:date="2022-08-01T14:48:00Z">
            <w:rPr/>
          </w:rPrChange>
        </w:rPr>
        <w:t>(</w:t>
      </w:r>
      <w:r>
        <w:fldChar w:fldCharType="begin"/>
      </w:r>
      <w:r w:rsidRPr="00992146">
        <w:rPr>
          <w:lang w:val="en-US"/>
          <w:rPrChange w:id="8539" w:author="Anusha De" w:date="2022-08-01T14:48:00Z">
            <w:rPr/>
          </w:rPrChange>
        </w:rPr>
        <w:instrText xml:space="preserve"> HYPERLINK \l "_bookmark49" </w:instrText>
      </w:r>
      <w:r>
        <w:fldChar w:fldCharType="separate"/>
      </w:r>
      <w:r w:rsidRPr="00992146">
        <w:rPr>
          <w:lang w:val="en-US"/>
          <w:rPrChange w:id="8540" w:author="Anusha De" w:date="2022-08-01T14:48:00Z">
            <w:rPr/>
          </w:rPrChange>
        </w:rPr>
        <w:t>2001</w:t>
      </w:r>
      <w:r>
        <w:fldChar w:fldCharType="end"/>
      </w:r>
      <w:r w:rsidRPr="00992146">
        <w:rPr>
          <w:lang w:val="en-US"/>
          <w:rPrChange w:id="8541" w:author="Anusha De" w:date="2022-08-01T14:48:00Z">
            <w:rPr/>
          </w:rPrChange>
        </w:rPr>
        <w:t>)</w:t>
      </w:r>
      <w:r w:rsidR="00F73A4C" w:rsidRPr="00992146">
        <w:rPr>
          <w:lang w:val="en-US"/>
          <w:rPrChange w:id="8542" w:author="Anusha De" w:date="2022-08-01T14:48:00Z">
            <w:rPr/>
          </w:rPrChange>
        </w:rPr>
        <w:t xml:space="preserve"> </w:t>
      </w:r>
      <w:r w:rsidRPr="00992146">
        <w:rPr>
          <w:lang w:val="en-US"/>
          <w:rPrChange w:id="8543" w:author="Anusha De" w:date="2022-08-01T14:48:00Z">
            <w:rPr/>
          </w:rPrChange>
        </w:rPr>
        <w:t>discusses</w:t>
      </w:r>
      <w:r w:rsidR="00F73A4C" w:rsidRPr="00992146">
        <w:rPr>
          <w:lang w:val="en-US"/>
          <w:rPrChange w:id="8544" w:author="Anusha De" w:date="2022-08-01T14:48:00Z">
            <w:rPr/>
          </w:rPrChange>
        </w:rPr>
        <w:t xml:space="preserve"> </w:t>
      </w:r>
      <w:r w:rsidRPr="00992146">
        <w:rPr>
          <w:lang w:val="en-US"/>
          <w:rPrChange w:id="8545" w:author="Anusha De" w:date="2022-08-01T14:48:00Z">
            <w:rPr/>
          </w:rPrChange>
        </w:rPr>
        <w:t>the</w:t>
      </w:r>
      <w:r w:rsidR="00F73A4C" w:rsidRPr="00992146">
        <w:rPr>
          <w:lang w:val="en-US"/>
          <w:rPrChange w:id="8546" w:author="Anusha De" w:date="2022-08-01T14:48:00Z">
            <w:rPr/>
          </w:rPrChange>
        </w:rPr>
        <w:t xml:space="preserve"> </w:t>
      </w:r>
      <w:r w:rsidRPr="00992146">
        <w:rPr>
          <w:lang w:val="en-US"/>
          <w:rPrChange w:id="8547" w:author="Anusha De" w:date="2022-08-01T14:48:00Z">
            <w:rPr/>
          </w:rPrChange>
        </w:rPr>
        <w:t>causes</w:t>
      </w:r>
      <w:r w:rsidR="00F73A4C" w:rsidRPr="00992146">
        <w:rPr>
          <w:lang w:val="en-US"/>
          <w:rPrChange w:id="8548" w:author="Anusha De" w:date="2022-08-01T14:48:00Z">
            <w:rPr/>
          </w:rPrChange>
        </w:rPr>
        <w:t xml:space="preserve"> </w:t>
      </w:r>
      <w:r w:rsidRPr="00992146">
        <w:rPr>
          <w:lang w:val="en-US"/>
          <w:rPrChange w:id="8549" w:author="Anusha De" w:date="2022-08-01T14:48:00Z">
            <w:rPr/>
          </w:rPrChange>
        </w:rPr>
        <w:t>and</w:t>
      </w:r>
      <w:r w:rsidR="00F73A4C" w:rsidRPr="00992146">
        <w:rPr>
          <w:lang w:val="en-US"/>
          <w:rPrChange w:id="8550" w:author="Anusha De" w:date="2022-08-01T14:48:00Z">
            <w:rPr/>
          </w:rPrChange>
        </w:rPr>
        <w:t xml:space="preserve"> </w:t>
      </w:r>
      <w:r w:rsidRPr="00992146">
        <w:rPr>
          <w:lang w:val="en-US"/>
          <w:rPrChange w:id="8551" w:author="Anusha De" w:date="2022-08-01T14:48:00Z">
            <w:rPr/>
          </w:rPrChange>
        </w:rPr>
        <w:t>consequences</w:t>
      </w:r>
      <w:r w:rsidR="00F73A4C" w:rsidRPr="00992146">
        <w:rPr>
          <w:lang w:val="en-US"/>
          <w:rPrChange w:id="8552" w:author="Anusha De" w:date="2022-08-01T14:48:00Z">
            <w:rPr/>
          </w:rPrChange>
        </w:rPr>
        <w:t xml:space="preserve"> </w:t>
      </w:r>
      <w:r w:rsidRPr="00992146">
        <w:rPr>
          <w:lang w:val="en-US"/>
          <w:rPrChange w:id="8553" w:author="Anusha De" w:date="2022-08-01T14:48:00Z">
            <w:rPr/>
          </w:rPrChange>
        </w:rPr>
        <w:t>of</w:t>
      </w:r>
      <w:r w:rsidR="00F73A4C" w:rsidRPr="00992146">
        <w:rPr>
          <w:lang w:val="en-US"/>
          <w:rPrChange w:id="8554" w:author="Anusha De" w:date="2022-08-01T14:48:00Z">
            <w:rPr/>
          </w:rPrChange>
        </w:rPr>
        <w:t xml:space="preserve"> </w:t>
      </w:r>
      <w:r w:rsidRPr="00992146">
        <w:rPr>
          <w:lang w:val="en-US"/>
          <w:rPrChange w:id="8555" w:author="Anusha De" w:date="2022-08-01T14:48:00Z">
            <w:rPr/>
          </w:rPrChange>
        </w:rPr>
        <w:t>such</w:t>
      </w:r>
      <w:r w:rsidR="00F73A4C" w:rsidRPr="00992146">
        <w:rPr>
          <w:lang w:val="en-US"/>
          <w:rPrChange w:id="8556" w:author="Anusha De" w:date="2022-08-01T14:48:00Z">
            <w:rPr/>
          </w:rPrChange>
        </w:rPr>
        <w:t xml:space="preserve"> </w:t>
      </w:r>
      <w:r w:rsidRPr="00992146">
        <w:rPr>
          <w:lang w:val="en-US"/>
          <w:rPrChange w:id="8557" w:author="Anusha De" w:date="2022-08-01T14:48:00Z">
            <w:rPr/>
          </w:rPrChange>
        </w:rPr>
        <w:t>preferences</w:t>
      </w:r>
      <w:r w:rsidR="00F73A4C" w:rsidRPr="00992146">
        <w:rPr>
          <w:lang w:val="en-US"/>
          <w:rPrChange w:id="8558" w:author="Anusha De" w:date="2022-08-01T14:48:00Z">
            <w:rPr/>
          </w:rPrChange>
        </w:rPr>
        <w:t xml:space="preserve"> </w:t>
      </w:r>
      <w:r w:rsidRPr="00992146">
        <w:rPr>
          <w:lang w:val="en-US"/>
          <w:rPrChange w:id="8559" w:author="Anusha De" w:date="2022-08-01T14:48:00Z">
            <w:rPr/>
          </w:rPrChange>
        </w:rPr>
        <w:t>like</w:t>
      </w:r>
      <w:r w:rsidR="00F73A4C" w:rsidRPr="00992146">
        <w:rPr>
          <w:lang w:val="en-US"/>
          <w:rPrChange w:id="8560" w:author="Anusha De" w:date="2022-08-01T14:48:00Z">
            <w:rPr/>
          </w:rPrChange>
        </w:rPr>
        <w:t xml:space="preserve"> </w:t>
      </w:r>
      <w:r w:rsidRPr="00992146">
        <w:rPr>
          <w:lang w:val="en-US"/>
          <w:rPrChange w:id="8561" w:author="Anusha De" w:date="2022-08-01T14:48:00Z">
            <w:rPr/>
          </w:rPrChange>
        </w:rPr>
        <w:t>limitations</w:t>
      </w:r>
      <w:r w:rsidR="00F73A4C" w:rsidRPr="00992146">
        <w:rPr>
          <w:lang w:val="en-US"/>
          <w:rPrChange w:id="8562" w:author="Anusha De" w:date="2022-08-01T14:48:00Z">
            <w:rPr/>
          </w:rPrChange>
        </w:rPr>
        <w:t xml:space="preserve"> </w:t>
      </w:r>
      <w:r w:rsidRPr="00992146">
        <w:rPr>
          <w:lang w:val="en-US"/>
          <w:rPrChange w:id="8563" w:author="Anusha De" w:date="2022-08-01T14:48:00Z">
            <w:rPr/>
          </w:rPrChange>
        </w:rPr>
        <w:t>in</w:t>
      </w:r>
      <w:r w:rsidR="00F73A4C" w:rsidRPr="00992146">
        <w:rPr>
          <w:lang w:val="en-US"/>
          <w:rPrChange w:id="8564" w:author="Anusha De" w:date="2022-08-01T14:48:00Z">
            <w:rPr/>
          </w:rPrChange>
        </w:rPr>
        <w:t xml:space="preserve"> </w:t>
      </w:r>
      <w:r w:rsidRPr="00992146">
        <w:rPr>
          <w:lang w:val="en-US"/>
          <w:rPrChange w:id="8565" w:author="Anusha De" w:date="2022-08-01T14:48:00Z">
            <w:rPr/>
          </w:rPrChange>
        </w:rPr>
        <w:t>the</w:t>
      </w:r>
      <w:r w:rsidR="00F73A4C" w:rsidRPr="00992146">
        <w:rPr>
          <w:lang w:val="en-US"/>
          <w:rPrChange w:id="8566" w:author="Anusha De" w:date="2022-08-01T14:48:00Z">
            <w:rPr/>
          </w:rPrChange>
        </w:rPr>
        <w:t xml:space="preserve"> </w:t>
      </w:r>
      <w:r w:rsidRPr="00992146">
        <w:rPr>
          <w:lang w:val="en-US"/>
          <w:rPrChange w:id="8567" w:author="Anusha De" w:date="2022-08-01T14:48:00Z">
            <w:rPr/>
          </w:rPrChange>
        </w:rPr>
        <w:t>social</w:t>
      </w:r>
      <w:r w:rsidR="00F73A4C" w:rsidRPr="00992146">
        <w:rPr>
          <w:lang w:val="en-US"/>
          <w:rPrChange w:id="8568" w:author="Anusha De" w:date="2022-08-01T14:48:00Z">
            <w:rPr/>
          </w:rPrChange>
        </w:rPr>
        <w:t xml:space="preserve"> </w:t>
      </w:r>
      <w:r w:rsidRPr="00992146">
        <w:rPr>
          <w:lang w:val="en-US"/>
          <w:rPrChange w:id="8569" w:author="Anusha De" w:date="2022-08-01T14:48:00Z">
            <w:rPr/>
          </w:rPrChange>
        </w:rPr>
        <w:t>world,</w:t>
      </w:r>
      <w:r w:rsidR="00F73A4C" w:rsidRPr="00992146">
        <w:rPr>
          <w:lang w:val="en-US"/>
          <w:rPrChange w:id="8570" w:author="Anusha De" w:date="2022-08-01T14:48:00Z">
            <w:rPr/>
          </w:rPrChange>
        </w:rPr>
        <w:t xml:space="preserve"> </w:t>
      </w:r>
      <w:r w:rsidRPr="00992146">
        <w:rPr>
          <w:lang w:val="en-US"/>
          <w:rPrChange w:id="8571" w:author="Anusha De" w:date="2022-08-01T14:48:00Z">
            <w:rPr/>
          </w:rPrChange>
        </w:rPr>
        <w:t>biased</w:t>
      </w:r>
      <w:r w:rsidR="00F73A4C" w:rsidRPr="00992146">
        <w:rPr>
          <w:lang w:val="en-US"/>
          <w:rPrChange w:id="8572" w:author="Anusha De" w:date="2022-08-01T14:48:00Z">
            <w:rPr/>
          </w:rPrChange>
        </w:rPr>
        <w:t xml:space="preserve"> </w:t>
      </w:r>
      <w:r w:rsidRPr="00992146">
        <w:rPr>
          <w:lang w:val="en-US"/>
          <w:rPrChange w:id="8573" w:author="Anusha De" w:date="2022-08-01T14:48:00Z">
            <w:rPr/>
          </w:rPrChange>
        </w:rPr>
        <w:t>information,</w:t>
      </w:r>
      <w:r w:rsidR="00F73A4C" w:rsidRPr="00992146">
        <w:rPr>
          <w:lang w:val="en-US"/>
          <w:rPrChange w:id="8574" w:author="Anusha De" w:date="2022-08-01T14:48:00Z">
            <w:rPr/>
          </w:rPrChange>
        </w:rPr>
        <w:t xml:space="preserve"> </w:t>
      </w:r>
      <w:r w:rsidRPr="00992146">
        <w:rPr>
          <w:lang w:val="en-US"/>
          <w:rPrChange w:id="8575" w:author="Anusha De" w:date="2022-08-01T14:48:00Z">
            <w:rPr/>
          </w:rPrChange>
        </w:rPr>
        <w:t>attitudes</w:t>
      </w:r>
      <w:r w:rsidR="00F73A4C" w:rsidRPr="00992146">
        <w:rPr>
          <w:lang w:val="en-US"/>
          <w:rPrChange w:id="8576" w:author="Anusha De" w:date="2022-08-01T14:48:00Z">
            <w:rPr/>
          </w:rPrChange>
        </w:rPr>
        <w:t xml:space="preserve"> </w:t>
      </w:r>
      <w:r w:rsidRPr="00992146">
        <w:rPr>
          <w:lang w:val="en-US"/>
          <w:rPrChange w:id="8577" w:author="Anusha De" w:date="2022-08-01T14:48:00Z">
            <w:rPr/>
          </w:rPrChange>
        </w:rPr>
        <w:t>influenced</w:t>
      </w:r>
      <w:r w:rsidR="00F73A4C" w:rsidRPr="00992146">
        <w:rPr>
          <w:lang w:val="en-US"/>
          <w:rPrChange w:id="8578" w:author="Anusha De" w:date="2022-08-01T14:48:00Z">
            <w:rPr/>
          </w:rPrChange>
        </w:rPr>
        <w:t xml:space="preserve"> </w:t>
      </w:r>
      <w:r w:rsidRPr="00992146">
        <w:rPr>
          <w:lang w:val="en-US"/>
          <w:rPrChange w:id="8579" w:author="Anusha De" w:date="2022-08-01T14:48:00Z">
            <w:rPr/>
          </w:rPrChange>
        </w:rPr>
        <w:t>by</w:t>
      </w:r>
      <w:r w:rsidR="00F73A4C" w:rsidRPr="00992146">
        <w:rPr>
          <w:lang w:val="en-US"/>
          <w:rPrChange w:id="8580" w:author="Anusha De" w:date="2022-08-01T14:48:00Z">
            <w:rPr/>
          </w:rPrChange>
        </w:rPr>
        <w:t xml:space="preserve"> </w:t>
      </w:r>
      <w:r w:rsidRPr="00992146">
        <w:rPr>
          <w:lang w:val="en-US"/>
          <w:rPrChange w:id="8581" w:author="Anusha De" w:date="2022-08-01T14:48:00Z">
            <w:rPr/>
          </w:rPrChange>
        </w:rPr>
        <w:t>the</w:t>
      </w:r>
      <w:r w:rsidR="00F73A4C" w:rsidRPr="00992146">
        <w:rPr>
          <w:lang w:val="en-US"/>
          <w:rPrChange w:id="8582" w:author="Anusha De" w:date="2022-08-01T14:48:00Z">
            <w:rPr/>
          </w:rPrChange>
        </w:rPr>
        <w:t xml:space="preserve"> </w:t>
      </w:r>
      <w:r w:rsidRPr="00992146">
        <w:rPr>
          <w:lang w:val="en-US"/>
          <w:rPrChange w:id="8583" w:author="Anusha De" w:date="2022-08-01T14:48:00Z">
            <w:rPr/>
          </w:rPrChange>
        </w:rPr>
        <w:t>characteristics</w:t>
      </w:r>
      <w:r w:rsidR="00F73A4C" w:rsidRPr="00992146">
        <w:rPr>
          <w:lang w:val="en-US"/>
          <w:rPrChange w:id="8584" w:author="Anusha De" w:date="2022-08-01T14:48:00Z">
            <w:rPr/>
          </w:rPrChange>
        </w:rPr>
        <w:t xml:space="preserve"> </w:t>
      </w:r>
      <w:r w:rsidRPr="00992146">
        <w:rPr>
          <w:lang w:val="en-US"/>
          <w:rPrChange w:id="8585" w:author="Anusha De" w:date="2022-08-01T14:48:00Z">
            <w:rPr/>
          </w:rPrChange>
        </w:rPr>
        <w:t>of</w:t>
      </w:r>
      <w:r w:rsidR="00F73A4C" w:rsidRPr="00992146">
        <w:rPr>
          <w:lang w:val="en-US"/>
          <w:rPrChange w:id="8586" w:author="Anusha De" w:date="2022-08-01T14:48:00Z">
            <w:rPr/>
          </w:rPrChange>
        </w:rPr>
        <w:t xml:space="preserve"> </w:t>
      </w:r>
      <w:r w:rsidRPr="00992146">
        <w:rPr>
          <w:lang w:val="en-US"/>
          <w:rPrChange w:id="8587" w:author="Anusha De" w:date="2022-08-01T14:48:00Z">
            <w:rPr/>
          </w:rPrChange>
        </w:rPr>
        <w:t>the</w:t>
      </w:r>
      <w:r w:rsidR="00F73A4C" w:rsidRPr="00992146">
        <w:rPr>
          <w:lang w:val="en-US"/>
          <w:rPrChange w:id="8588" w:author="Anusha De" w:date="2022-08-01T14:48:00Z">
            <w:rPr/>
          </w:rPrChange>
        </w:rPr>
        <w:t xml:space="preserve"> </w:t>
      </w:r>
      <w:r w:rsidRPr="00992146">
        <w:rPr>
          <w:lang w:val="en-US"/>
          <w:rPrChange w:id="8589" w:author="Anusha De" w:date="2022-08-01T14:48:00Z">
            <w:rPr/>
          </w:rPrChange>
        </w:rPr>
        <w:t>ties</w:t>
      </w:r>
      <w:r w:rsidR="00F73A4C" w:rsidRPr="00992146">
        <w:rPr>
          <w:lang w:val="en-US"/>
          <w:rPrChange w:id="8590" w:author="Anusha De" w:date="2022-08-01T14:48:00Z">
            <w:rPr/>
          </w:rPrChange>
        </w:rPr>
        <w:t xml:space="preserve"> </w:t>
      </w:r>
      <w:r w:rsidRPr="00992146">
        <w:rPr>
          <w:lang w:val="en-US"/>
          <w:rPrChange w:id="8591" w:author="Anusha De" w:date="2022-08-01T14:48:00Z">
            <w:rPr/>
          </w:rPrChange>
        </w:rPr>
        <w:t>formed</w:t>
      </w:r>
      <w:r w:rsidR="00F73A4C" w:rsidRPr="00992146">
        <w:rPr>
          <w:lang w:val="en-US"/>
          <w:rPrChange w:id="8592" w:author="Anusha De" w:date="2022-08-01T14:48:00Z">
            <w:rPr/>
          </w:rPrChange>
        </w:rPr>
        <w:t xml:space="preserve"> </w:t>
      </w:r>
      <w:r w:rsidRPr="00992146">
        <w:rPr>
          <w:lang w:val="en-US"/>
          <w:rPrChange w:id="8593" w:author="Anusha De" w:date="2022-08-01T14:48:00Z">
            <w:rPr/>
          </w:rPrChange>
        </w:rPr>
        <w:t>and</w:t>
      </w:r>
      <w:r w:rsidR="00F73A4C" w:rsidRPr="00992146">
        <w:rPr>
          <w:lang w:val="en-US"/>
          <w:rPrChange w:id="8594" w:author="Anusha De" w:date="2022-08-01T14:48:00Z">
            <w:rPr/>
          </w:rPrChange>
        </w:rPr>
        <w:t xml:space="preserve"> </w:t>
      </w:r>
      <w:r w:rsidRPr="00992146">
        <w:rPr>
          <w:lang w:val="en-US"/>
          <w:rPrChange w:id="8595" w:author="Anusha De" w:date="2022-08-01T14:48:00Z">
            <w:rPr/>
          </w:rPrChange>
        </w:rPr>
        <w:t>interactions</w:t>
      </w:r>
      <w:r w:rsidR="00F73A4C" w:rsidRPr="00992146">
        <w:rPr>
          <w:lang w:val="en-US"/>
          <w:rPrChange w:id="8596" w:author="Anusha De" w:date="2022-08-01T14:48:00Z">
            <w:rPr/>
          </w:rPrChange>
        </w:rPr>
        <w:t xml:space="preserve"> </w:t>
      </w:r>
      <w:r w:rsidRPr="00992146">
        <w:rPr>
          <w:lang w:val="en-US"/>
          <w:rPrChange w:id="8597" w:author="Anusha De" w:date="2022-08-01T14:48:00Z">
            <w:rPr/>
          </w:rPrChange>
        </w:rPr>
        <w:t>limited</w:t>
      </w:r>
      <w:r w:rsidR="00F73A4C" w:rsidRPr="00992146">
        <w:rPr>
          <w:lang w:val="en-US"/>
          <w:rPrChange w:id="8598" w:author="Anusha De" w:date="2022-08-01T14:48:00Z">
            <w:rPr/>
          </w:rPrChange>
        </w:rPr>
        <w:t xml:space="preserve"> </w:t>
      </w:r>
      <w:r w:rsidRPr="00992146">
        <w:rPr>
          <w:lang w:val="en-US"/>
          <w:rPrChange w:id="8599" w:author="Anusha De" w:date="2022-08-01T14:48:00Z">
            <w:rPr/>
          </w:rPrChange>
        </w:rPr>
        <w:t>to</w:t>
      </w:r>
      <w:r w:rsidR="00F73A4C" w:rsidRPr="00992146">
        <w:rPr>
          <w:lang w:val="en-US"/>
          <w:rPrChange w:id="8600" w:author="Anusha De" w:date="2022-08-01T14:48:00Z">
            <w:rPr/>
          </w:rPrChange>
        </w:rPr>
        <w:t xml:space="preserve"> </w:t>
      </w:r>
      <w:r w:rsidRPr="00992146">
        <w:rPr>
          <w:lang w:val="en-US"/>
          <w:rPrChange w:id="8601" w:author="Anusha De" w:date="2022-08-01T14:48:00Z">
            <w:rPr/>
          </w:rPrChange>
        </w:rPr>
        <w:t>these</w:t>
      </w:r>
      <w:r w:rsidR="00F73A4C" w:rsidRPr="00992146">
        <w:rPr>
          <w:lang w:val="en-US"/>
          <w:rPrChange w:id="8602" w:author="Anusha De" w:date="2022-08-01T14:48:00Z">
            <w:rPr/>
          </w:rPrChange>
        </w:rPr>
        <w:t xml:space="preserve"> </w:t>
      </w:r>
      <w:r w:rsidRPr="00992146">
        <w:rPr>
          <w:lang w:val="en-US"/>
          <w:rPrChange w:id="8603" w:author="Anusha De" w:date="2022-08-01T14:48:00Z">
            <w:rPr/>
          </w:rPrChange>
        </w:rPr>
        <w:t>homogeneous</w:t>
      </w:r>
      <w:r w:rsidR="00F73A4C" w:rsidRPr="00992146">
        <w:rPr>
          <w:lang w:val="en-US"/>
          <w:rPrChange w:id="8604" w:author="Anusha De" w:date="2022-08-01T14:48:00Z">
            <w:rPr/>
          </w:rPrChange>
        </w:rPr>
        <w:t xml:space="preserve"> </w:t>
      </w:r>
      <w:r w:rsidRPr="00992146">
        <w:rPr>
          <w:lang w:val="en-US"/>
          <w:rPrChange w:id="8605" w:author="Anusha De" w:date="2022-08-01T14:48:00Z">
            <w:rPr/>
          </w:rPrChange>
        </w:rPr>
        <w:t>networks,</w:t>
      </w:r>
      <w:r w:rsidR="00F73A4C" w:rsidRPr="00992146">
        <w:rPr>
          <w:lang w:val="en-US"/>
          <w:rPrChange w:id="8606" w:author="Anusha De" w:date="2022-08-01T14:48:00Z">
            <w:rPr/>
          </w:rPrChange>
        </w:rPr>
        <w:t xml:space="preserve"> </w:t>
      </w:r>
      <w:r w:rsidRPr="00992146">
        <w:rPr>
          <w:lang w:val="en-US"/>
          <w:rPrChange w:id="8607" w:author="Anusha De" w:date="2022-08-01T14:48:00Z">
            <w:rPr/>
          </w:rPrChange>
        </w:rPr>
        <w:t>arguing</w:t>
      </w:r>
      <w:r w:rsidR="00F73A4C" w:rsidRPr="00992146">
        <w:rPr>
          <w:lang w:val="en-US"/>
          <w:rPrChange w:id="8608" w:author="Anusha De" w:date="2022-08-01T14:48:00Z">
            <w:rPr/>
          </w:rPrChange>
        </w:rPr>
        <w:t xml:space="preserve"> </w:t>
      </w:r>
      <w:r w:rsidRPr="00992146">
        <w:rPr>
          <w:lang w:val="en-US"/>
          <w:rPrChange w:id="8609" w:author="Anusha De" w:date="2022-08-01T14:48:00Z">
            <w:rPr/>
          </w:rPrChange>
        </w:rPr>
        <w:t>that</w:t>
      </w:r>
      <w:r w:rsidR="00F73A4C" w:rsidRPr="00992146">
        <w:rPr>
          <w:lang w:val="en-US"/>
          <w:rPrChange w:id="8610" w:author="Anusha De" w:date="2022-08-01T14:48:00Z">
            <w:rPr/>
          </w:rPrChange>
        </w:rPr>
        <w:t xml:space="preserve"> </w:t>
      </w:r>
      <w:r w:rsidRPr="00992146">
        <w:rPr>
          <w:lang w:val="en-US"/>
          <w:rPrChange w:id="8611" w:author="Anusha De" w:date="2022-08-01T14:48:00Z">
            <w:rPr/>
          </w:rPrChange>
        </w:rPr>
        <w:t>gender</w:t>
      </w:r>
      <w:r w:rsidR="00F73A4C" w:rsidRPr="00992146">
        <w:rPr>
          <w:lang w:val="en-US"/>
          <w:rPrChange w:id="8612" w:author="Anusha De" w:date="2022-08-01T14:48:00Z">
            <w:rPr/>
          </w:rPrChange>
        </w:rPr>
        <w:t xml:space="preserve"> </w:t>
      </w:r>
      <w:r w:rsidRPr="00992146">
        <w:rPr>
          <w:lang w:val="en-US"/>
          <w:rPrChange w:id="8613" w:author="Anusha De" w:date="2022-08-01T14:48:00Z">
            <w:rPr/>
          </w:rPrChange>
        </w:rPr>
        <w:t>based</w:t>
      </w:r>
      <w:r w:rsidR="00F73A4C" w:rsidRPr="00992146">
        <w:rPr>
          <w:lang w:val="en-US"/>
          <w:rPrChange w:id="8614" w:author="Anusha De" w:date="2022-08-01T14:48:00Z">
            <w:rPr/>
          </w:rPrChange>
        </w:rPr>
        <w:t xml:space="preserve"> </w:t>
      </w:r>
      <w:r w:rsidRPr="00992146">
        <w:rPr>
          <w:lang w:val="en-US"/>
          <w:rPrChange w:id="8615" w:author="Anusha De" w:date="2022-08-01T14:48:00Z">
            <w:rPr/>
          </w:rPrChange>
        </w:rPr>
        <w:t>homophily</w:t>
      </w:r>
      <w:r w:rsidR="00F73A4C" w:rsidRPr="00992146">
        <w:rPr>
          <w:lang w:val="en-US"/>
          <w:rPrChange w:id="8616" w:author="Anusha De" w:date="2022-08-01T14:48:00Z">
            <w:rPr/>
          </w:rPrChange>
        </w:rPr>
        <w:t xml:space="preserve"> </w:t>
      </w:r>
      <w:r w:rsidRPr="00992146">
        <w:rPr>
          <w:lang w:val="en-US"/>
          <w:rPrChange w:id="8617" w:author="Anusha De" w:date="2022-08-01T14:48:00Z">
            <w:rPr/>
          </w:rPrChange>
        </w:rPr>
        <w:t>can</w:t>
      </w:r>
      <w:r w:rsidR="00F73A4C" w:rsidRPr="00992146">
        <w:rPr>
          <w:lang w:val="en-US"/>
          <w:rPrChange w:id="8618" w:author="Anusha De" w:date="2022-08-01T14:48:00Z">
            <w:rPr/>
          </w:rPrChange>
        </w:rPr>
        <w:t xml:space="preserve"> </w:t>
      </w:r>
      <w:r w:rsidRPr="00992146">
        <w:rPr>
          <w:lang w:val="en-US"/>
          <w:rPrChange w:id="8619" w:author="Anusha De" w:date="2022-08-01T14:48:00Z">
            <w:rPr/>
          </w:rPrChange>
        </w:rPr>
        <w:t>strongly</w:t>
      </w:r>
      <w:r w:rsidR="00F73A4C" w:rsidRPr="00992146">
        <w:rPr>
          <w:lang w:val="en-US"/>
          <w:rPrChange w:id="8620" w:author="Anusha De" w:date="2022-08-01T14:48:00Z">
            <w:rPr/>
          </w:rPrChange>
        </w:rPr>
        <w:t xml:space="preserve"> </w:t>
      </w:r>
      <w:r w:rsidRPr="00992146">
        <w:rPr>
          <w:lang w:val="en-US"/>
          <w:rPrChange w:id="8621" w:author="Anusha De" w:date="2022-08-01T14:48:00Z">
            <w:rPr/>
          </w:rPrChange>
        </w:rPr>
        <w:t>divide</w:t>
      </w:r>
      <w:r w:rsidR="00F73A4C" w:rsidRPr="00992146">
        <w:rPr>
          <w:lang w:val="en-US"/>
          <w:rPrChange w:id="8622" w:author="Anusha De" w:date="2022-08-01T14:48:00Z">
            <w:rPr/>
          </w:rPrChange>
        </w:rPr>
        <w:t xml:space="preserve"> </w:t>
      </w:r>
      <w:r w:rsidRPr="00992146">
        <w:rPr>
          <w:lang w:val="en-US"/>
          <w:rPrChange w:id="8623" w:author="Anusha De" w:date="2022-08-01T14:48:00Z">
            <w:rPr/>
          </w:rPrChange>
        </w:rPr>
        <w:t>personal</w:t>
      </w:r>
      <w:r w:rsidR="00F73A4C" w:rsidRPr="00992146">
        <w:rPr>
          <w:lang w:val="en-US"/>
          <w:rPrChange w:id="8624" w:author="Anusha De" w:date="2022-08-01T14:48:00Z">
            <w:rPr/>
          </w:rPrChange>
        </w:rPr>
        <w:t xml:space="preserve"> </w:t>
      </w:r>
      <w:r w:rsidRPr="00992146">
        <w:rPr>
          <w:lang w:val="en-US"/>
          <w:rPrChange w:id="8625" w:author="Anusha De" w:date="2022-08-01T14:48:00Z">
            <w:rPr/>
          </w:rPrChange>
        </w:rPr>
        <w:t>environments.</w:t>
      </w:r>
    </w:p>
    <w:p w14:paraId="11E50BCF" w14:textId="6696AA48" w:rsidR="005139B5" w:rsidRPr="00992146" w:rsidRDefault="0081249E">
      <w:pPr>
        <w:rPr>
          <w:lang w:val="en-US"/>
          <w:rPrChange w:id="8626" w:author="Anusha De" w:date="2022-08-01T14:48:00Z">
            <w:rPr/>
          </w:rPrChange>
        </w:rPr>
        <w:pPrChange w:id="8627" w:author="Steve Wiggins" w:date="2022-07-30T18:04:00Z">
          <w:pPr>
            <w:pStyle w:val="1PP"/>
            <w:jc w:val="both"/>
          </w:pPr>
        </w:pPrChange>
      </w:pPr>
      <w:r w:rsidRPr="00992146">
        <w:rPr>
          <w:lang w:val="en-US"/>
          <w:rPrChange w:id="8628" w:author="Anusha De" w:date="2022-08-01T14:48:00Z">
            <w:rPr/>
          </w:rPrChange>
        </w:rPr>
        <w:lastRenderedPageBreak/>
        <w:t>Gender</w:t>
      </w:r>
      <w:r w:rsidR="00F73A4C" w:rsidRPr="00992146">
        <w:rPr>
          <w:lang w:val="en-US"/>
          <w:rPrChange w:id="8629" w:author="Anusha De" w:date="2022-08-01T14:48:00Z">
            <w:rPr/>
          </w:rPrChange>
        </w:rPr>
        <w:t xml:space="preserve"> </w:t>
      </w:r>
      <w:r w:rsidRPr="00992146">
        <w:rPr>
          <w:lang w:val="en-US"/>
          <w:rPrChange w:id="8630" w:author="Anusha De" w:date="2022-08-01T14:48:00Z">
            <w:rPr/>
          </w:rPrChange>
        </w:rPr>
        <w:t>based</w:t>
      </w:r>
      <w:r w:rsidR="00F73A4C" w:rsidRPr="00992146">
        <w:rPr>
          <w:lang w:val="en-US"/>
          <w:rPrChange w:id="8631" w:author="Anusha De" w:date="2022-08-01T14:48:00Z">
            <w:rPr/>
          </w:rPrChange>
        </w:rPr>
        <w:t xml:space="preserve"> </w:t>
      </w:r>
      <w:r w:rsidRPr="00992146">
        <w:rPr>
          <w:lang w:val="en-US"/>
          <w:rPrChange w:id="8632" w:author="Anusha De" w:date="2022-08-01T14:48:00Z">
            <w:rPr/>
          </w:rPrChange>
        </w:rPr>
        <w:t>homophily</w:t>
      </w:r>
      <w:r w:rsidR="00F73A4C" w:rsidRPr="00992146">
        <w:rPr>
          <w:lang w:val="en-US"/>
          <w:rPrChange w:id="8633" w:author="Anusha De" w:date="2022-08-01T14:48:00Z">
            <w:rPr/>
          </w:rPrChange>
        </w:rPr>
        <w:t xml:space="preserve"> </w:t>
      </w:r>
      <w:r w:rsidRPr="00992146">
        <w:rPr>
          <w:lang w:val="en-US"/>
          <w:rPrChange w:id="8634" w:author="Anusha De" w:date="2022-08-01T14:48:00Z">
            <w:rPr/>
          </w:rPrChange>
        </w:rPr>
        <w:t>in</w:t>
      </w:r>
      <w:r w:rsidR="00F73A4C" w:rsidRPr="00992146">
        <w:rPr>
          <w:lang w:val="en-US"/>
          <w:rPrChange w:id="8635" w:author="Anusha De" w:date="2022-08-01T14:48:00Z">
            <w:rPr/>
          </w:rPrChange>
        </w:rPr>
        <w:t xml:space="preserve"> </w:t>
      </w:r>
      <w:r w:rsidRPr="00992146">
        <w:rPr>
          <w:lang w:val="en-US"/>
          <w:rPrChange w:id="8636" w:author="Anusha De" w:date="2022-08-01T14:48:00Z">
            <w:rPr/>
          </w:rPrChange>
        </w:rPr>
        <w:t>food</w:t>
      </w:r>
      <w:r w:rsidR="00F73A4C" w:rsidRPr="00992146">
        <w:rPr>
          <w:lang w:val="en-US"/>
          <w:rPrChange w:id="8637" w:author="Anusha De" w:date="2022-08-01T14:48:00Z">
            <w:rPr/>
          </w:rPrChange>
        </w:rPr>
        <w:t xml:space="preserve"> </w:t>
      </w:r>
      <w:r w:rsidRPr="00992146">
        <w:rPr>
          <w:lang w:val="en-US"/>
          <w:rPrChange w:id="8638" w:author="Anusha De" w:date="2022-08-01T14:48:00Z">
            <w:rPr/>
          </w:rPrChange>
        </w:rPr>
        <w:t>value</w:t>
      </w:r>
      <w:r w:rsidR="00F73A4C" w:rsidRPr="00992146">
        <w:rPr>
          <w:lang w:val="en-US"/>
          <w:rPrChange w:id="8639" w:author="Anusha De" w:date="2022-08-01T14:48:00Z">
            <w:rPr/>
          </w:rPrChange>
        </w:rPr>
        <w:t xml:space="preserve"> </w:t>
      </w:r>
      <w:r w:rsidRPr="00992146">
        <w:rPr>
          <w:lang w:val="en-US"/>
          <w:rPrChange w:id="8640" w:author="Anusha De" w:date="2022-08-01T14:48:00Z">
            <w:rPr/>
          </w:rPrChange>
        </w:rPr>
        <w:t>chains</w:t>
      </w:r>
      <w:r w:rsidR="00F73A4C" w:rsidRPr="00992146">
        <w:rPr>
          <w:lang w:val="en-US"/>
          <w:rPrChange w:id="8641" w:author="Anusha De" w:date="2022-08-01T14:48:00Z">
            <w:rPr/>
          </w:rPrChange>
        </w:rPr>
        <w:t xml:space="preserve"> </w:t>
      </w:r>
      <w:r w:rsidRPr="00992146">
        <w:rPr>
          <w:lang w:val="en-US"/>
          <w:rPrChange w:id="8642" w:author="Anusha De" w:date="2022-08-01T14:48:00Z">
            <w:rPr/>
          </w:rPrChange>
        </w:rPr>
        <w:t>may</w:t>
      </w:r>
      <w:r w:rsidR="00F73A4C" w:rsidRPr="00992146">
        <w:rPr>
          <w:lang w:val="en-US"/>
          <w:rPrChange w:id="8643" w:author="Anusha De" w:date="2022-08-01T14:48:00Z">
            <w:rPr/>
          </w:rPrChange>
        </w:rPr>
        <w:t xml:space="preserve"> </w:t>
      </w:r>
      <w:r w:rsidRPr="00992146">
        <w:rPr>
          <w:lang w:val="en-US"/>
          <w:rPrChange w:id="8644" w:author="Anusha De" w:date="2022-08-01T14:48:00Z">
            <w:rPr/>
          </w:rPrChange>
        </w:rPr>
        <w:t>lead</w:t>
      </w:r>
      <w:r w:rsidR="00F73A4C" w:rsidRPr="00992146">
        <w:rPr>
          <w:lang w:val="en-US"/>
          <w:rPrChange w:id="8645" w:author="Anusha De" w:date="2022-08-01T14:48:00Z">
            <w:rPr/>
          </w:rPrChange>
        </w:rPr>
        <w:t xml:space="preserve"> </w:t>
      </w:r>
      <w:r w:rsidRPr="00992146">
        <w:rPr>
          <w:lang w:val="en-US"/>
          <w:rPrChange w:id="8646" w:author="Anusha De" w:date="2022-08-01T14:48:00Z">
            <w:rPr/>
          </w:rPrChange>
        </w:rPr>
        <w:t>to</w:t>
      </w:r>
      <w:r w:rsidR="00F73A4C" w:rsidRPr="00992146">
        <w:rPr>
          <w:lang w:val="en-US"/>
          <w:rPrChange w:id="8647" w:author="Anusha De" w:date="2022-08-01T14:48:00Z">
            <w:rPr/>
          </w:rPrChange>
        </w:rPr>
        <w:t xml:space="preserve"> </w:t>
      </w:r>
      <w:r w:rsidRPr="00992146">
        <w:rPr>
          <w:lang w:val="en-US"/>
          <w:rPrChange w:id="8648" w:author="Anusha De" w:date="2022-08-01T14:48:00Z">
            <w:rPr/>
          </w:rPrChange>
        </w:rPr>
        <w:t>several</w:t>
      </w:r>
      <w:r w:rsidR="00F73A4C" w:rsidRPr="00992146">
        <w:rPr>
          <w:lang w:val="en-US"/>
          <w:rPrChange w:id="8649" w:author="Anusha De" w:date="2022-08-01T14:48:00Z">
            <w:rPr/>
          </w:rPrChange>
        </w:rPr>
        <w:t xml:space="preserve"> </w:t>
      </w:r>
      <w:r w:rsidRPr="00992146">
        <w:rPr>
          <w:lang w:val="en-US"/>
          <w:rPrChange w:id="8650" w:author="Anusha De" w:date="2022-08-01T14:48:00Z">
            <w:rPr/>
          </w:rPrChange>
        </w:rPr>
        <w:t>co-existing</w:t>
      </w:r>
      <w:r w:rsidR="00F73A4C" w:rsidRPr="00992146">
        <w:rPr>
          <w:lang w:val="en-US"/>
          <w:rPrChange w:id="8651" w:author="Anusha De" w:date="2022-08-01T14:48:00Z">
            <w:rPr/>
          </w:rPrChange>
        </w:rPr>
        <w:t xml:space="preserve"> </w:t>
      </w:r>
      <w:r w:rsidRPr="00992146">
        <w:rPr>
          <w:lang w:val="en-US"/>
          <w:rPrChange w:id="8652" w:author="Anusha De" w:date="2022-08-01T14:48:00Z">
            <w:rPr/>
          </w:rPrChange>
        </w:rPr>
        <w:t>value</w:t>
      </w:r>
      <w:r w:rsidR="00F73A4C" w:rsidRPr="00992146">
        <w:rPr>
          <w:lang w:val="en-US"/>
          <w:rPrChange w:id="8653" w:author="Anusha De" w:date="2022-08-01T14:48:00Z">
            <w:rPr/>
          </w:rPrChange>
        </w:rPr>
        <w:t xml:space="preserve"> </w:t>
      </w:r>
      <w:r w:rsidRPr="00992146">
        <w:rPr>
          <w:lang w:val="en-US"/>
          <w:rPrChange w:id="8654" w:author="Anusha De" w:date="2022-08-01T14:48:00Z">
            <w:rPr/>
          </w:rPrChange>
        </w:rPr>
        <w:t>chains</w:t>
      </w:r>
      <w:r w:rsidR="00F73A4C" w:rsidRPr="00992146">
        <w:rPr>
          <w:lang w:val="en-US"/>
          <w:rPrChange w:id="8655" w:author="Anusha De" w:date="2022-08-01T14:48:00Z">
            <w:rPr/>
          </w:rPrChange>
        </w:rPr>
        <w:t xml:space="preserve"> </w:t>
      </w:r>
      <w:r w:rsidRPr="00992146">
        <w:rPr>
          <w:lang w:val="en-US"/>
          <w:rPrChange w:id="8656" w:author="Anusha De" w:date="2022-08-01T14:48:00Z">
            <w:rPr/>
          </w:rPrChange>
        </w:rPr>
        <w:t>aligned</w:t>
      </w:r>
      <w:r w:rsidR="00F73A4C" w:rsidRPr="00992146">
        <w:rPr>
          <w:lang w:val="en-US"/>
          <w:rPrChange w:id="8657" w:author="Anusha De" w:date="2022-08-01T14:48:00Z">
            <w:rPr/>
          </w:rPrChange>
        </w:rPr>
        <w:t xml:space="preserve"> </w:t>
      </w:r>
      <w:r w:rsidRPr="00992146">
        <w:rPr>
          <w:lang w:val="en-US"/>
          <w:rPrChange w:id="8658" w:author="Anusha De" w:date="2022-08-01T14:48:00Z">
            <w:rPr/>
          </w:rPrChange>
        </w:rPr>
        <w:t>by</w:t>
      </w:r>
      <w:r w:rsidR="00F73A4C" w:rsidRPr="00992146">
        <w:rPr>
          <w:lang w:val="en-US"/>
          <w:rPrChange w:id="8659" w:author="Anusha De" w:date="2022-08-01T14:48:00Z">
            <w:rPr/>
          </w:rPrChange>
        </w:rPr>
        <w:t xml:space="preserve"> </w:t>
      </w:r>
      <w:r w:rsidRPr="00992146">
        <w:rPr>
          <w:lang w:val="en-US"/>
          <w:rPrChange w:id="8660" w:author="Anusha De" w:date="2022-08-01T14:48:00Z">
            <w:rPr/>
          </w:rPrChange>
        </w:rPr>
        <w:t>gender.</w:t>
      </w:r>
      <w:r w:rsidR="00F73A4C" w:rsidRPr="00992146">
        <w:rPr>
          <w:lang w:val="en-US"/>
          <w:rPrChange w:id="8661" w:author="Anusha De" w:date="2022-08-01T14:48:00Z">
            <w:rPr/>
          </w:rPrChange>
        </w:rPr>
        <w:t xml:space="preserve"> </w:t>
      </w:r>
      <w:r w:rsidRPr="00992146">
        <w:rPr>
          <w:lang w:val="en-US"/>
          <w:rPrChange w:id="8662" w:author="Anusha De" w:date="2022-08-01T14:48:00Z">
            <w:rPr/>
          </w:rPrChange>
        </w:rPr>
        <w:t>If</w:t>
      </w:r>
      <w:r w:rsidR="00F73A4C" w:rsidRPr="00992146">
        <w:rPr>
          <w:lang w:val="en-US"/>
          <w:rPrChange w:id="8663" w:author="Anusha De" w:date="2022-08-01T14:48:00Z">
            <w:rPr/>
          </w:rPrChange>
        </w:rPr>
        <w:t xml:space="preserve"> </w:t>
      </w:r>
      <w:r w:rsidRPr="00992146">
        <w:rPr>
          <w:lang w:val="en-US"/>
          <w:rPrChange w:id="8664" w:author="Anusha De" w:date="2022-08-01T14:48:00Z">
            <w:rPr/>
          </w:rPrChange>
        </w:rPr>
        <w:t>a</w:t>
      </w:r>
      <w:r w:rsidR="00F73A4C" w:rsidRPr="00992146">
        <w:rPr>
          <w:lang w:val="en-US"/>
          <w:rPrChange w:id="8665" w:author="Anusha De" w:date="2022-08-01T14:48:00Z">
            <w:rPr/>
          </w:rPrChange>
        </w:rPr>
        <w:t xml:space="preserve"> </w:t>
      </w:r>
      <w:r w:rsidRPr="00992146">
        <w:rPr>
          <w:lang w:val="en-US"/>
          <w:rPrChange w:id="8666" w:author="Anusha De" w:date="2022-08-01T14:48:00Z">
            <w:rPr/>
          </w:rPrChange>
        </w:rPr>
        <w:t>female</w:t>
      </w:r>
      <w:r w:rsidR="00F73A4C" w:rsidRPr="00992146">
        <w:rPr>
          <w:lang w:val="en-US"/>
          <w:rPrChange w:id="8667" w:author="Anusha De" w:date="2022-08-01T14:48:00Z">
            <w:rPr/>
          </w:rPrChange>
        </w:rPr>
        <w:t xml:space="preserve"> </w:t>
      </w:r>
      <w:r w:rsidRPr="00992146">
        <w:rPr>
          <w:lang w:val="en-US"/>
          <w:rPrChange w:id="8668" w:author="Anusha De" w:date="2022-08-01T14:48:00Z">
            <w:rPr/>
          </w:rPrChange>
        </w:rPr>
        <w:t>farmer</w:t>
      </w:r>
      <w:r w:rsidR="00F73A4C" w:rsidRPr="00992146">
        <w:rPr>
          <w:lang w:val="en-US"/>
          <w:rPrChange w:id="8669" w:author="Anusha De" w:date="2022-08-01T14:48:00Z">
            <w:rPr/>
          </w:rPrChange>
        </w:rPr>
        <w:t xml:space="preserve"> </w:t>
      </w:r>
      <w:r w:rsidRPr="00992146">
        <w:rPr>
          <w:lang w:val="en-US"/>
          <w:rPrChange w:id="8670" w:author="Anusha De" w:date="2022-08-01T14:48:00Z">
            <w:rPr/>
          </w:rPrChange>
        </w:rPr>
        <w:t>gives</w:t>
      </w:r>
      <w:r w:rsidR="00F73A4C" w:rsidRPr="00992146">
        <w:rPr>
          <w:lang w:val="en-US"/>
          <w:rPrChange w:id="8671" w:author="Anusha De" w:date="2022-08-01T14:48:00Z">
            <w:rPr/>
          </w:rPrChange>
        </w:rPr>
        <w:t xml:space="preserve"> </w:t>
      </w:r>
      <w:r w:rsidRPr="00992146">
        <w:rPr>
          <w:lang w:val="en-US"/>
          <w:rPrChange w:id="8672" w:author="Anusha De" w:date="2022-08-01T14:48:00Z">
            <w:rPr/>
          </w:rPrChange>
        </w:rPr>
        <w:t>higher</w:t>
      </w:r>
      <w:r w:rsidR="00F73A4C" w:rsidRPr="00992146">
        <w:rPr>
          <w:lang w:val="en-US"/>
          <w:rPrChange w:id="8673" w:author="Anusha De" w:date="2022-08-01T14:48:00Z">
            <w:rPr/>
          </w:rPrChange>
        </w:rPr>
        <w:t xml:space="preserve"> </w:t>
      </w:r>
      <w:r w:rsidRPr="00992146">
        <w:rPr>
          <w:lang w:val="en-US"/>
          <w:rPrChange w:id="8674" w:author="Anusha De" w:date="2022-08-01T14:48:00Z">
            <w:rPr/>
          </w:rPrChange>
        </w:rPr>
        <w:t>ratings</w:t>
      </w:r>
      <w:r w:rsidR="00F73A4C" w:rsidRPr="00992146">
        <w:rPr>
          <w:lang w:val="en-US"/>
          <w:rPrChange w:id="8675" w:author="Anusha De" w:date="2022-08-01T14:48:00Z">
            <w:rPr/>
          </w:rPrChange>
        </w:rPr>
        <w:t xml:space="preserve"> </w:t>
      </w:r>
      <w:r w:rsidRPr="00992146">
        <w:rPr>
          <w:lang w:val="en-US"/>
          <w:rPrChange w:id="8676" w:author="Anusha De" w:date="2022-08-01T14:48:00Z">
            <w:rPr/>
          </w:rPrChange>
        </w:rPr>
        <w:t>to</w:t>
      </w:r>
      <w:r w:rsidR="00F73A4C" w:rsidRPr="00992146">
        <w:rPr>
          <w:lang w:val="en-US"/>
          <w:rPrChange w:id="8677" w:author="Anusha De" w:date="2022-08-01T14:48:00Z">
            <w:rPr/>
          </w:rPrChange>
        </w:rPr>
        <w:t xml:space="preserve"> </w:t>
      </w:r>
      <w:r w:rsidRPr="00992146">
        <w:rPr>
          <w:lang w:val="en-US"/>
          <w:rPrChange w:id="8678" w:author="Anusha De" w:date="2022-08-01T14:48:00Z">
            <w:rPr/>
          </w:rPrChange>
        </w:rPr>
        <w:t>a</w:t>
      </w:r>
      <w:r w:rsidR="00F73A4C" w:rsidRPr="00992146">
        <w:rPr>
          <w:lang w:val="en-US"/>
          <w:rPrChange w:id="8679" w:author="Anusha De" w:date="2022-08-01T14:48:00Z">
            <w:rPr/>
          </w:rPrChange>
        </w:rPr>
        <w:t xml:space="preserve"> </w:t>
      </w:r>
      <w:r w:rsidRPr="00992146">
        <w:rPr>
          <w:lang w:val="en-US"/>
          <w:rPrChange w:id="8680" w:author="Anusha De" w:date="2022-08-01T14:48:00Z">
            <w:rPr/>
          </w:rPrChange>
        </w:rPr>
        <w:t>female</w:t>
      </w:r>
      <w:r w:rsidR="00F73A4C" w:rsidRPr="00992146">
        <w:rPr>
          <w:lang w:val="en-US"/>
          <w:rPrChange w:id="8681" w:author="Anusha De" w:date="2022-08-01T14:48:00Z">
            <w:rPr/>
          </w:rPrChange>
        </w:rPr>
        <w:t xml:space="preserve"> </w:t>
      </w:r>
      <w:r w:rsidRPr="00992146">
        <w:rPr>
          <w:lang w:val="en-US"/>
          <w:rPrChange w:id="8682" w:author="Anusha De" w:date="2022-08-01T14:48:00Z">
            <w:rPr/>
          </w:rPrChange>
        </w:rPr>
        <w:t>trader,</w:t>
      </w:r>
      <w:r w:rsidR="00F73A4C" w:rsidRPr="00992146">
        <w:rPr>
          <w:lang w:val="en-US"/>
          <w:rPrChange w:id="8683" w:author="Anusha De" w:date="2022-08-01T14:48:00Z">
            <w:rPr/>
          </w:rPrChange>
        </w:rPr>
        <w:t xml:space="preserve"> </w:t>
      </w:r>
      <w:r w:rsidRPr="00992146">
        <w:rPr>
          <w:lang w:val="en-US"/>
          <w:rPrChange w:id="8684" w:author="Anusha De" w:date="2022-08-01T14:48:00Z">
            <w:rPr/>
          </w:rPrChange>
        </w:rPr>
        <w:t>she</w:t>
      </w:r>
      <w:r w:rsidR="00F73A4C" w:rsidRPr="00992146">
        <w:rPr>
          <w:lang w:val="en-US"/>
          <w:rPrChange w:id="8685" w:author="Anusha De" w:date="2022-08-01T14:48:00Z">
            <w:rPr/>
          </w:rPrChange>
        </w:rPr>
        <w:t xml:space="preserve"> </w:t>
      </w:r>
      <w:r w:rsidRPr="00992146">
        <w:rPr>
          <w:lang w:val="en-US"/>
          <w:rPrChange w:id="8686" w:author="Anusha De" w:date="2022-08-01T14:48:00Z">
            <w:rPr/>
          </w:rPrChange>
        </w:rPr>
        <w:t>may</w:t>
      </w:r>
      <w:r w:rsidR="00F73A4C" w:rsidRPr="00992146">
        <w:rPr>
          <w:lang w:val="en-US"/>
          <w:rPrChange w:id="8687" w:author="Anusha De" w:date="2022-08-01T14:48:00Z">
            <w:rPr/>
          </w:rPrChange>
        </w:rPr>
        <w:t xml:space="preserve"> </w:t>
      </w:r>
      <w:r w:rsidRPr="00992146">
        <w:rPr>
          <w:lang w:val="en-US"/>
          <w:rPrChange w:id="8688" w:author="Anusha De" w:date="2022-08-01T14:48:00Z">
            <w:rPr/>
          </w:rPrChange>
        </w:rPr>
        <w:t>always</w:t>
      </w:r>
      <w:r w:rsidR="00F73A4C" w:rsidRPr="00992146">
        <w:rPr>
          <w:lang w:val="en-US"/>
          <w:rPrChange w:id="8689" w:author="Anusha De" w:date="2022-08-01T14:48:00Z">
            <w:rPr/>
          </w:rPrChange>
        </w:rPr>
        <w:t xml:space="preserve"> </w:t>
      </w:r>
      <w:r w:rsidRPr="00992146">
        <w:rPr>
          <w:lang w:val="en-US"/>
          <w:rPrChange w:id="8690" w:author="Anusha De" w:date="2022-08-01T14:48:00Z">
            <w:rPr/>
          </w:rPrChange>
        </w:rPr>
        <w:t>interact</w:t>
      </w:r>
      <w:r w:rsidR="00F73A4C" w:rsidRPr="00992146">
        <w:rPr>
          <w:lang w:val="en-US"/>
          <w:rPrChange w:id="8691" w:author="Anusha De" w:date="2022-08-01T14:48:00Z">
            <w:rPr/>
          </w:rPrChange>
        </w:rPr>
        <w:t xml:space="preserve"> </w:t>
      </w:r>
      <w:r w:rsidRPr="00992146">
        <w:rPr>
          <w:lang w:val="en-US"/>
          <w:rPrChange w:id="8692" w:author="Anusha De" w:date="2022-08-01T14:48:00Z">
            <w:rPr/>
          </w:rPrChange>
        </w:rPr>
        <w:t>with</w:t>
      </w:r>
      <w:r w:rsidR="00F73A4C" w:rsidRPr="00992146">
        <w:rPr>
          <w:lang w:val="en-US"/>
          <w:rPrChange w:id="8693" w:author="Anusha De" w:date="2022-08-01T14:48:00Z">
            <w:rPr/>
          </w:rPrChange>
        </w:rPr>
        <w:t xml:space="preserve"> </w:t>
      </w:r>
      <w:r w:rsidRPr="00992146">
        <w:rPr>
          <w:lang w:val="en-US"/>
          <w:rPrChange w:id="8694" w:author="Anusha De" w:date="2022-08-01T14:48:00Z">
            <w:rPr/>
          </w:rPrChange>
        </w:rPr>
        <w:t>traders</w:t>
      </w:r>
      <w:r w:rsidR="00F73A4C" w:rsidRPr="00992146">
        <w:rPr>
          <w:lang w:val="en-US"/>
          <w:rPrChange w:id="8695" w:author="Anusha De" w:date="2022-08-01T14:48:00Z">
            <w:rPr/>
          </w:rPrChange>
        </w:rPr>
        <w:t xml:space="preserve"> </w:t>
      </w:r>
      <w:r w:rsidRPr="00992146">
        <w:rPr>
          <w:lang w:val="en-US"/>
          <w:rPrChange w:id="8696" w:author="Anusha De" w:date="2022-08-01T14:48:00Z">
            <w:rPr/>
          </w:rPrChange>
        </w:rPr>
        <w:t>of</w:t>
      </w:r>
      <w:r w:rsidR="00F73A4C" w:rsidRPr="00992146">
        <w:rPr>
          <w:lang w:val="en-US"/>
          <w:rPrChange w:id="8697" w:author="Anusha De" w:date="2022-08-01T14:48:00Z">
            <w:rPr/>
          </w:rPrChange>
        </w:rPr>
        <w:t xml:space="preserve"> </w:t>
      </w:r>
      <w:r w:rsidRPr="00992146">
        <w:rPr>
          <w:lang w:val="en-US"/>
          <w:rPrChange w:id="8698" w:author="Anusha De" w:date="2022-08-01T14:48:00Z">
            <w:rPr/>
          </w:rPrChange>
        </w:rPr>
        <w:t>the</w:t>
      </w:r>
      <w:r w:rsidR="00F73A4C" w:rsidRPr="00992146">
        <w:rPr>
          <w:lang w:val="en-US"/>
          <w:rPrChange w:id="8699" w:author="Anusha De" w:date="2022-08-01T14:48:00Z">
            <w:rPr/>
          </w:rPrChange>
        </w:rPr>
        <w:t xml:space="preserve"> </w:t>
      </w:r>
      <w:r w:rsidRPr="00992146">
        <w:rPr>
          <w:lang w:val="en-US"/>
          <w:rPrChange w:id="8700" w:author="Anusha De" w:date="2022-08-01T14:48:00Z">
            <w:rPr/>
          </w:rPrChange>
        </w:rPr>
        <w:t>same</w:t>
      </w:r>
      <w:r w:rsidR="00F73A4C" w:rsidRPr="00992146">
        <w:rPr>
          <w:lang w:val="en-US"/>
          <w:rPrChange w:id="8701" w:author="Anusha De" w:date="2022-08-01T14:48:00Z">
            <w:rPr/>
          </w:rPrChange>
        </w:rPr>
        <w:t xml:space="preserve"> </w:t>
      </w:r>
      <w:r w:rsidRPr="00992146">
        <w:rPr>
          <w:lang w:val="en-US"/>
          <w:rPrChange w:id="8702" w:author="Anusha De" w:date="2022-08-01T14:48:00Z">
            <w:rPr/>
          </w:rPrChange>
        </w:rPr>
        <w:t>sex.</w:t>
      </w:r>
      <w:r w:rsidR="00F73A4C" w:rsidRPr="00992146">
        <w:rPr>
          <w:lang w:val="en-US"/>
          <w:rPrChange w:id="8703" w:author="Anusha De" w:date="2022-08-01T14:48:00Z">
            <w:rPr/>
          </w:rPrChange>
        </w:rPr>
        <w:t xml:space="preserve"> </w:t>
      </w:r>
      <w:r w:rsidRPr="00992146">
        <w:rPr>
          <w:lang w:val="en-US"/>
          <w:rPrChange w:id="8704" w:author="Anusha De" w:date="2022-08-01T14:48:00Z">
            <w:rPr/>
          </w:rPrChange>
        </w:rPr>
        <w:t>The</w:t>
      </w:r>
      <w:r w:rsidR="00F73A4C" w:rsidRPr="00992146">
        <w:rPr>
          <w:lang w:val="en-US"/>
          <w:rPrChange w:id="8705" w:author="Anusha De" w:date="2022-08-01T14:48:00Z">
            <w:rPr/>
          </w:rPrChange>
        </w:rPr>
        <w:t xml:space="preserve"> </w:t>
      </w:r>
      <w:r w:rsidRPr="00992146">
        <w:rPr>
          <w:lang w:val="en-US"/>
          <w:rPrChange w:id="8706" w:author="Anusha De" w:date="2022-08-01T14:48:00Z">
            <w:rPr/>
          </w:rPrChange>
        </w:rPr>
        <w:t>higher</w:t>
      </w:r>
      <w:r w:rsidR="00F73A4C" w:rsidRPr="00992146">
        <w:rPr>
          <w:lang w:val="en-US"/>
          <w:rPrChange w:id="8707" w:author="Anusha De" w:date="2022-08-01T14:48:00Z">
            <w:rPr/>
          </w:rPrChange>
        </w:rPr>
        <w:t xml:space="preserve"> </w:t>
      </w:r>
      <w:r w:rsidRPr="00992146">
        <w:rPr>
          <w:lang w:val="en-US"/>
          <w:rPrChange w:id="8708" w:author="Anusha De" w:date="2022-08-01T14:48:00Z">
            <w:rPr/>
          </w:rPrChange>
        </w:rPr>
        <w:t>ratings</w:t>
      </w:r>
      <w:r w:rsidR="00F73A4C" w:rsidRPr="00992146">
        <w:rPr>
          <w:lang w:val="en-US"/>
          <w:rPrChange w:id="8709" w:author="Anusha De" w:date="2022-08-01T14:48:00Z">
            <w:rPr/>
          </w:rPrChange>
        </w:rPr>
        <w:t xml:space="preserve"> </w:t>
      </w:r>
      <w:r w:rsidRPr="00992146">
        <w:rPr>
          <w:lang w:val="en-US"/>
          <w:rPrChange w:id="8710" w:author="Anusha De" w:date="2022-08-01T14:48:00Z">
            <w:rPr/>
          </w:rPrChange>
        </w:rPr>
        <w:t>and</w:t>
      </w:r>
      <w:r w:rsidR="00F73A4C" w:rsidRPr="00992146">
        <w:rPr>
          <w:lang w:val="en-US"/>
          <w:rPrChange w:id="8711" w:author="Anusha De" w:date="2022-08-01T14:48:00Z">
            <w:rPr/>
          </w:rPrChange>
        </w:rPr>
        <w:t xml:space="preserve"> </w:t>
      </w:r>
      <w:r w:rsidRPr="00992146">
        <w:rPr>
          <w:lang w:val="en-US"/>
          <w:rPrChange w:id="8712" w:author="Anusha De" w:date="2022-08-01T14:48:00Z">
            <w:rPr/>
          </w:rPrChange>
        </w:rPr>
        <w:t>lower</w:t>
      </w:r>
      <w:r w:rsidR="00F73A4C" w:rsidRPr="00992146">
        <w:rPr>
          <w:lang w:val="en-US"/>
          <w:rPrChange w:id="8713" w:author="Anusha De" w:date="2022-08-01T14:48:00Z">
            <w:rPr/>
          </w:rPrChange>
        </w:rPr>
        <w:t xml:space="preserve"> </w:t>
      </w:r>
      <w:r w:rsidRPr="00992146">
        <w:rPr>
          <w:lang w:val="en-US"/>
          <w:rPrChange w:id="8714" w:author="Anusha De" w:date="2022-08-01T14:48:00Z">
            <w:rPr/>
          </w:rPrChange>
        </w:rPr>
        <w:t>levels</w:t>
      </w:r>
      <w:r w:rsidR="00F73A4C" w:rsidRPr="00992146">
        <w:rPr>
          <w:lang w:val="en-US"/>
          <w:rPrChange w:id="8715" w:author="Anusha De" w:date="2022-08-01T14:48:00Z">
            <w:rPr/>
          </w:rPrChange>
        </w:rPr>
        <w:t xml:space="preserve"> </w:t>
      </w:r>
      <w:r w:rsidRPr="00992146">
        <w:rPr>
          <w:lang w:val="en-US"/>
          <w:rPrChange w:id="8716" w:author="Anusha De" w:date="2022-08-01T14:48:00Z">
            <w:rPr/>
          </w:rPrChange>
        </w:rPr>
        <w:t>of</w:t>
      </w:r>
      <w:r w:rsidR="00F73A4C" w:rsidRPr="00992146">
        <w:rPr>
          <w:lang w:val="en-US"/>
          <w:rPrChange w:id="8717" w:author="Anusha De" w:date="2022-08-01T14:48:00Z">
            <w:rPr/>
          </w:rPrChange>
        </w:rPr>
        <w:t xml:space="preserve"> </w:t>
      </w:r>
      <w:r w:rsidRPr="00992146">
        <w:rPr>
          <w:lang w:val="en-US"/>
          <w:rPrChange w:id="8718" w:author="Anusha De" w:date="2022-08-01T14:48:00Z">
            <w:rPr/>
          </w:rPrChange>
        </w:rPr>
        <w:t>competition</w:t>
      </w:r>
      <w:r w:rsidR="00F73A4C" w:rsidRPr="00992146">
        <w:rPr>
          <w:lang w:val="en-US"/>
          <w:rPrChange w:id="8719" w:author="Anusha De" w:date="2022-08-01T14:48:00Z">
            <w:rPr/>
          </w:rPrChange>
        </w:rPr>
        <w:t xml:space="preserve"> </w:t>
      </w:r>
      <w:r w:rsidRPr="00992146">
        <w:rPr>
          <w:lang w:val="en-US"/>
          <w:rPrChange w:id="8720" w:author="Anusha De" w:date="2022-08-01T14:48:00Z">
            <w:rPr/>
          </w:rPrChange>
        </w:rPr>
        <w:t>enjoyed</w:t>
      </w:r>
      <w:r w:rsidR="00F73A4C" w:rsidRPr="00992146">
        <w:rPr>
          <w:lang w:val="en-US"/>
          <w:rPrChange w:id="8721" w:author="Anusha De" w:date="2022-08-01T14:48:00Z">
            <w:rPr/>
          </w:rPrChange>
        </w:rPr>
        <w:t xml:space="preserve"> </w:t>
      </w:r>
      <w:r w:rsidRPr="00992146">
        <w:rPr>
          <w:lang w:val="en-US"/>
          <w:rPrChange w:id="8722" w:author="Anusha De" w:date="2022-08-01T14:48:00Z">
            <w:rPr/>
          </w:rPrChange>
        </w:rPr>
        <w:t>by</w:t>
      </w:r>
      <w:r w:rsidR="00F73A4C" w:rsidRPr="00992146">
        <w:rPr>
          <w:lang w:val="en-US"/>
          <w:rPrChange w:id="8723" w:author="Anusha De" w:date="2022-08-01T14:48:00Z">
            <w:rPr/>
          </w:rPrChange>
        </w:rPr>
        <w:t xml:space="preserve"> </w:t>
      </w:r>
      <w:r w:rsidRPr="00992146">
        <w:rPr>
          <w:lang w:val="en-US"/>
          <w:rPrChange w:id="8724" w:author="Anusha De" w:date="2022-08-01T14:48:00Z">
            <w:rPr/>
          </w:rPrChange>
        </w:rPr>
        <w:t>dealers,</w:t>
      </w:r>
      <w:r w:rsidR="00F73A4C" w:rsidRPr="00992146">
        <w:rPr>
          <w:lang w:val="en-US"/>
          <w:rPrChange w:id="8725" w:author="Anusha De" w:date="2022-08-01T14:48:00Z">
            <w:rPr/>
          </w:rPrChange>
        </w:rPr>
        <w:t xml:space="preserve"> </w:t>
      </w:r>
      <w:r w:rsidRPr="00992146">
        <w:rPr>
          <w:lang w:val="en-US"/>
          <w:rPrChange w:id="8726" w:author="Anusha De" w:date="2022-08-01T14:48:00Z">
            <w:rPr/>
          </w:rPrChange>
        </w:rPr>
        <w:t>trader</w:t>
      </w:r>
      <w:r w:rsidR="00F73A4C" w:rsidRPr="00992146">
        <w:rPr>
          <w:lang w:val="en-US"/>
          <w:rPrChange w:id="8727" w:author="Anusha De" w:date="2022-08-01T14:48:00Z">
            <w:rPr/>
          </w:rPrChange>
        </w:rPr>
        <w:t xml:space="preserve"> </w:t>
      </w:r>
      <w:r w:rsidRPr="00992146">
        <w:rPr>
          <w:lang w:val="en-US"/>
          <w:rPrChange w:id="8728" w:author="Anusha De" w:date="2022-08-01T14:48:00Z">
            <w:rPr/>
          </w:rPrChange>
        </w:rPr>
        <w:t>and</w:t>
      </w:r>
      <w:r w:rsidR="00F73A4C" w:rsidRPr="00992146">
        <w:rPr>
          <w:lang w:val="en-US"/>
          <w:rPrChange w:id="8729" w:author="Anusha De" w:date="2022-08-01T14:48:00Z">
            <w:rPr/>
          </w:rPrChange>
        </w:rPr>
        <w:t xml:space="preserve"> </w:t>
      </w:r>
      <w:r w:rsidRPr="00992146">
        <w:rPr>
          <w:lang w:val="en-US"/>
          <w:rPrChange w:id="8730" w:author="Anusha De" w:date="2022-08-01T14:48:00Z">
            <w:rPr/>
          </w:rPrChange>
        </w:rPr>
        <w:t>processors</w:t>
      </w:r>
      <w:r w:rsidR="00F73A4C" w:rsidRPr="00992146">
        <w:rPr>
          <w:lang w:val="en-US"/>
          <w:rPrChange w:id="8731" w:author="Anusha De" w:date="2022-08-01T14:48:00Z">
            <w:rPr/>
          </w:rPrChange>
        </w:rPr>
        <w:t xml:space="preserve"> </w:t>
      </w:r>
      <w:r w:rsidRPr="00992146">
        <w:rPr>
          <w:lang w:val="en-US"/>
          <w:rPrChange w:id="8732" w:author="Anusha De" w:date="2022-08-01T14:48:00Z">
            <w:rPr/>
          </w:rPrChange>
        </w:rPr>
        <w:t>may</w:t>
      </w:r>
      <w:r w:rsidR="00F73A4C" w:rsidRPr="00992146">
        <w:rPr>
          <w:lang w:val="en-US"/>
          <w:rPrChange w:id="8733" w:author="Anusha De" w:date="2022-08-01T14:48:00Z">
            <w:rPr/>
          </w:rPrChange>
        </w:rPr>
        <w:t xml:space="preserve"> </w:t>
      </w:r>
      <w:r w:rsidRPr="00992146">
        <w:rPr>
          <w:lang w:val="en-US"/>
          <w:rPrChange w:id="8734" w:author="Anusha De" w:date="2022-08-01T14:48:00Z">
            <w:rPr/>
          </w:rPrChange>
        </w:rPr>
        <w:t>reduce</w:t>
      </w:r>
      <w:r w:rsidR="00F73A4C" w:rsidRPr="00992146">
        <w:rPr>
          <w:lang w:val="en-US"/>
          <w:rPrChange w:id="8735" w:author="Anusha De" w:date="2022-08-01T14:48:00Z">
            <w:rPr/>
          </w:rPrChange>
        </w:rPr>
        <w:t xml:space="preserve"> </w:t>
      </w:r>
      <w:r w:rsidRPr="00992146">
        <w:rPr>
          <w:lang w:val="en-US"/>
          <w:rPrChange w:id="8736" w:author="Anusha De" w:date="2022-08-01T14:48:00Z">
            <w:rPr/>
          </w:rPrChange>
        </w:rPr>
        <w:t>effort</w:t>
      </w:r>
      <w:r w:rsidR="00F73A4C" w:rsidRPr="00992146">
        <w:rPr>
          <w:lang w:val="en-US"/>
          <w:rPrChange w:id="8737" w:author="Anusha De" w:date="2022-08-01T14:48:00Z">
            <w:rPr/>
          </w:rPrChange>
        </w:rPr>
        <w:t xml:space="preserve"> </w:t>
      </w:r>
      <w:r w:rsidRPr="00992146">
        <w:rPr>
          <w:lang w:val="en-US"/>
          <w:rPrChange w:id="8738" w:author="Anusha De" w:date="2022-08-01T14:48:00Z">
            <w:rPr/>
          </w:rPrChange>
        </w:rPr>
        <w:t>and</w:t>
      </w:r>
      <w:r w:rsidR="00F73A4C" w:rsidRPr="00992146">
        <w:rPr>
          <w:lang w:val="en-US"/>
          <w:rPrChange w:id="8739" w:author="Anusha De" w:date="2022-08-01T14:48:00Z">
            <w:rPr/>
          </w:rPrChange>
        </w:rPr>
        <w:t xml:space="preserve"> </w:t>
      </w:r>
      <w:r w:rsidRPr="00992146">
        <w:rPr>
          <w:lang w:val="en-US"/>
          <w:rPrChange w:id="8740" w:author="Anusha De" w:date="2022-08-01T14:48:00Z">
            <w:rPr/>
          </w:rPrChange>
        </w:rPr>
        <w:t>delay</w:t>
      </w:r>
      <w:r w:rsidR="00F73A4C" w:rsidRPr="00992146">
        <w:rPr>
          <w:lang w:val="en-US"/>
          <w:rPrChange w:id="8741" w:author="Anusha De" w:date="2022-08-01T14:48:00Z">
            <w:rPr/>
          </w:rPrChange>
        </w:rPr>
        <w:t xml:space="preserve"> </w:t>
      </w:r>
      <w:r w:rsidRPr="00992146">
        <w:rPr>
          <w:lang w:val="en-US"/>
          <w:rPrChange w:id="8742" w:author="Anusha De" w:date="2022-08-01T14:48:00Z">
            <w:rPr/>
          </w:rPrChange>
        </w:rPr>
        <w:t>innovations.</w:t>
      </w:r>
      <w:r w:rsidR="00F73A4C" w:rsidRPr="00992146">
        <w:rPr>
          <w:lang w:val="en-US"/>
          <w:rPrChange w:id="8743" w:author="Anusha De" w:date="2022-08-01T14:48:00Z">
            <w:rPr/>
          </w:rPrChange>
        </w:rPr>
        <w:t xml:space="preserve"> </w:t>
      </w:r>
      <w:r w:rsidRPr="00992146">
        <w:rPr>
          <w:lang w:val="en-US"/>
          <w:rPrChange w:id="8744" w:author="Anusha De" w:date="2022-08-01T14:48:00Z">
            <w:rPr/>
          </w:rPrChange>
        </w:rPr>
        <w:t>However,</w:t>
      </w:r>
      <w:r w:rsidR="00F73A4C" w:rsidRPr="00992146">
        <w:rPr>
          <w:lang w:val="en-US"/>
          <w:rPrChange w:id="8745" w:author="Anusha De" w:date="2022-08-01T14:48:00Z">
            <w:rPr/>
          </w:rPrChange>
        </w:rPr>
        <w:t xml:space="preserve"> </w:t>
      </w:r>
      <w:r w:rsidRPr="00992146">
        <w:rPr>
          <w:lang w:val="en-US"/>
          <w:rPrChange w:id="8746" w:author="Anusha De" w:date="2022-08-01T14:48:00Z">
            <w:rPr/>
          </w:rPrChange>
        </w:rPr>
        <w:t>recent</w:t>
      </w:r>
      <w:r w:rsidR="00F73A4C" w:rsidRPr="00992146">
        <w:rPr>
          <w:lang w:val="en-US"/>
          <w:rPrChange w:id="8747" w:author="Anusha De" w:date="2022-08-01T14:48:00Z">
            <w:rPr/>
          </w:rPrChange>
        </w:rPr>
        <w:t xml:space="preserve"> </w:t>
      </w:r>
      <w:r w:rsidRPr="00992146">
        <w:rPr>
          <w:lang w:val="en-US"/>
          <w:rPrChange w:id="8748" w:author="Anusha De" w:date="2022-08-01T14:48:00Z">
            <w:rPr/>
          </w:rPrChange>
        </w:rPr>
        <w:t>research</w:t>
      </w:r>
      <w:r w:rsidR="00F73A4C" w:rsidRPr="00992146">
        <w:rPr>
          <w:lang w:val="en-US"/>
          <w:rPrChange w:id="8749" w:author="Anusha De" w:date="2022-08-01T14:48:00Z">
            <w:rPr/>
          </w:rPrChange>
        </w:rPr>
        <w:t xml:space="preserve"> </w:t>
      </w:r>
      <w:r w:rsidRPr="00992146">
        <w:rPr>
          <w:lang w:val="en-US"/>
          <w:rPrChange w:id="8750" w:author="Anusha De" w:date="2022-08-01T14:48:00Z">
            <w:rPr/>
          </w:rPrChange>
        </w:rPr>
        <w:t>suggests</w:t>
      </w:r>
      <w:r w:rsidR="00F73A4C" w:rsidRPr="00992146">
        <w:rPr>
          <w:lang w:val="en-US"/>
          <w:rPrChange w:id="8751" w:author="Anusha De" w:date="2022-08-01T14:48:00Z">
            <w:rPr/>
          </w:rPrChange>
        </w:rPr>
        <w:t xml:space="preserve"> </w:t>
      </w:r>
      <w:r w:rsidRPr="00992146">
        <w:rPr>
          <w:lang w:val="en-US"/>
          <w:rPrChange w:id="8752" w:author="Anusha De" w:date="2022-08-01T14:48:00Z">
            <w:rPr/>
          </w:rPrChange>
        </w:rPr>
        <w:t>that</w:t>
      </w:r>
      <w:r w:rsidR="00F73A4C" w:rsidRPr="00992146">
        <w:rPr>
          <w:lang w:val="en-US"/>
          <w:rPrChange w:id="8753" w:author="Anusha De" w:date="2022-08-01T14:48:00Z">
            <w:rPr/>
          </w:rPrChange>
        </w:rPr>
        <w:t xml:space="preserve"> </w:t>
      </w:r>
      <w:r w:rsidRPr="00992146">
        <w:rPr>
          <w:lang w:val="en-US"/>
          <w:rPrChange w:id="8754" w:author="Anusha De" w:date="2022-08-01T14:48:00Z">
            <w:rPr/>
          </w:rPrChange>
        </w:rPr>
        <w:t>increased</w:t>
      </w:r>
      <w:r w:rsidR="00F73A4C" w:rsidRPr="00992146">
        <w:rPr>
          <w:lang w:val="en-US"/>
          <w:rPrChange w:id="8755" w:author="Anusha De" w:date="2022-08-01T14:48:00Z">
            <w:rPr/>
          </w:rPrChange>
        </w:rPr>
        <w:t xml:space="preserve"> </w:t>
      </w:r>
      <w:r w:rsidRPr="00992146">
        <w:rPr>
          <w:lang w:val="en-US"/>
          <w:rPrChange w:id="8756" w:author="Anusha De" w:date="2022-08-01T14:48:00Z">
            <w:rPr/>
          </w:rPrChange>
        </w:rPr>
        <w:t>competition</w:t>
      </w:r>
      <w:r w:rsidR="00F73A4C" w:rsidRPr="00992146">
        <w:rPr>
          <w:lang w:val="en-US"/>
          <w:rPrChange w:id="8757" w:author="Anusha De" w:date="2022-08-01T14:48:00Z">
            <w:rPr/>
          </w:rPrChange>
        </w:rPr>
        <w:t xml:space="preserve"> </w:t>
      </w:r>
      <w:r w:rsidRPr="00992146">
        <w:rPr>
          <w:lang w:val="en-US"/>
          <w:rPrChange w:id="8758" w:author="Anusha De" w:date="2022-08-01T14:48:00Z">
            <w:rPr/>
          </w:rPrChange>
        </w:rPr>
        <w:t>in</w:t>
      </w:r>
      <w:r w:rsidR="00F73A4C" w:rsidRPr="00992146">
        <w:rPr>
          <w:lang w:val="en-US"/>
          <w:rPrChange w:id="8759" w:author="Anusha De" w:date="2022-08-01T14:48:00Z">
            <w:rPr/>
          </w:rPrChange>
        </w:rPr>
        <w:t xml:space="preserve"> </w:t>
      </w:r>
      <w:r w:rsidRPr="00992146">
        <w:rPr>
          <w:lang w:val="en-US"/>
          <w:rPrChange w:id="8760" w:author="Anusha De" w:date="2022-08-01T14:48:00Z">
            <w:rPr/>
          </w:rPrChange>
        </w:rPr>
        <w:t>value</w:t>
      </w:r>
      <w:r w:rsidR="00F73A4C" w:rsidRPr="00992146">
        <w:rPr>
          <w:lang w:val="en-US"/>
          <w:rPrChange w:id="8761" w:author="Anusha De" w:date="2022-08-01T14:48:00Z">
            <w:rPr/>
          </w:rPrChange>
        </w:rPr>
        <w:t xml:space="preserve"> </w:t>
      </w:r>
      <w:r w:rsidRPr="00992146">
        <w:rPr>
          <w:lang w:val="en-US"/>
          <w:rPrChange w:id="8762" w:author="Anusha De" w:date="2022-08-01T14:48:00Z">
            <w:rPr/>
          </w:rPrChange>
        </w:rPr>
        <w:t>chains</w:t>
      </w:r>
      <w:r w:rsidR="00F73A4C" w:rsidRPr="00992146">
        <w:rPr>
          <w:lang w:val="en-US"/>
          <w:rPrChange w:id="8763" w:author="Anusha De" w:date="2022-08-01T14:48:00Z">
            <w:rPr/>
          </w:rPrChange>
        </w:rPr>
        <w:t xml:space="preserve"> </w:t>
      </w:r>
      <w:r w:rsidRPr="00992146">
        <w:rPr>
          <w:lang w:val="en-US"/>
          <w:rPrChange w:id="8764" w:author="Anusha De" w:date="2022-08-01T14:48:00Z">
            <w:rPr/>
          </w:rPrChange>
        </w:rPr>
        <w:t>characterized</w:t>
      </w:r>
      <w:r w:rsidR="00F73A4C" w:rsidRPr="00992146">
        <w:rPr>
          <w:lang w:val="en-US"/>
          <w:rPrChange w:id="8765" w:author="Anusha De" w:date="2022-08-01T14:48:00Z">
            <w:rPr/>
          </w:rPrChange>
        </w:rPr>
        <w:t xml:space="preserve"> </w:t>
      </w:r>
      <w:r w:rsidRPr="00992146">
        <w:rPr>
          <w:lang w:val="en-US"/>
          <w:rPrChange w:id="8766" w:author="Anusha De" w:date="2022-08-01T14:48:00Z">
            <w:rPr/>
          </w:rPrChange>
        </w:rPr>
        <w:t>by</w:t>
      </w:r>
      <w:r w:rsidR="00F73A4C" w:rsidRPr="00992146">
        <w:rPr>
          <w:lang w:val="en-US"/>
          <w:rPrChange w:id="8767" w:author="Anusha De" w:date="2022-08-01T14:48:00Z">
            <w:rPr/>
          </w:rPrChange>
        </w:rPr>
        <w:t xml:space="preserve"> </w:t>
      </w:r>
      <w:r w:rsidRPr="00992146">
        <w:rPr>
          <w:lang w:val="en-US"/>
          <w:rPrChange w:id="8768" w:author="Anusha De" w:date="2022-08-01T14:48:00Z">
            <w:rPr/>
          </w:rPrChange>
        </w:rPr>
        <w:t>relational</w:t>
      </w:r>
      <w:r w:rsidR="00F73A4C" w:rsidRPr="00992146">
        <w:rPr>
          <w:lang w:val="en-US"/>
          <w:rPrChange w:id="8769" w:author="Anusha De" w:date="2022-08-01T14:48:00Z">
            <w:rPr/>
          </w:rPrChange>
        </w:rPr>
        <w:t xml:space="preserve"> </w:t>
      </w:r>
      <w:r w:rsidRPr="00992146">
        <w:rPr>
          <w:lang w:val="en-US"/>
          <w:rPrChange w:id="8770" w:author="Anusha De" w:date="2022-08-01T14:48:00Z">
            <w:rPr/>
          </w:rPrChange>
        </w:rPr>
        <w:t>contracts</w:t>
      </w:r>
      <w:r w:rsidR="00F73A4C" w:rsidRPr="00992146">
        <w:rPr>
          <w:lang w:val="en-US"/>
          <w:rPrChange w:id="8771" w:author="Anusha De" w:date="2022-08-01T14:48:00Z">
            <w:rPr/>
          </w:rPrChange>
        </w:rPr>
        <w:t xml:space="preserve"> </w:t>
      </w:r>
      <w:r w:rsidRPr="00992146">
        <w:rPr>
          <w:lang w:val="en-US"/>
          <w:rPrChange w:id="8772" w:author="Anusha De" w:date="2022-08-01T14:48:00Z">
            <w:rPr/>
          </w:rPrChange>
        </w:rPr>
        <w:t>is</w:t>
      </w:r>
      <w:r w:rsidR="00F73A4C" w:rsidRPr="00992146">
        <w:rPr>
          <w:lang w:val="en-US"/>
          <w:rPrChange w:id="8773" w:author="Anusha De" w:date="2022-08-01T14:48:00Z">
            <w:rPr/>
          </w:rPrChange>
        </w:rPr>
        <w:t xml:space="preserve"> </w:t>
      </w:r>
      <w:r w:rsidRPr="00992146">
        <w:rPr>
          <w:lang w:val="en-US"/>
          <w:rPrChange w:id="8774" w:author="Anusha De" w:date="2022-08-01T14:48:00Z">
            <w:rPr/>
          </w:rPrChange>
        </w:rPr>
        <w:t>not</w:t>
      </w:r>
      <w:r w:rsidR="00F73A4C" w:rsidRPr="00992146">
        <w:rPr>
          <w:lang w:val="en-US"/>
          <w:rPrChange w:id="8775" w:author="Anusha De" w:date="2022-08-01T14:48:00Z">
            <w:rPr/>
          </w:rPrChange>
        </w:rPr>
        <w:t xml:space="preserve"> </w:t>
      </w:r>
      <w:r w:rsidRPr="00992146">
        <w:rPr>
          <w:lang w:val="en-US"/>
          <w:rPrChange w:id="8776" w:author="Anusha De" w:date="2022-08-01T14:48:00Z">
            <w:rPr/>
          </w:rPrChange>
        </w:rPr>
        <w:t>always</w:t>
      </w:r>
      <w:r w:rsidR="00F73A4C" w:rsidRPr="00992146">
        <w:rPr>
          <w:lang w:val="en-US"/>
          <w:rPrChange w:id="8777" w:author="Anusha De" w:date="2022-08-01T14:48:00Z">
            <w:rPr/>
          </w:rPrChange>
        </w:rPr>
        <w:t xml:space="preserve"> </w:t>
      </w:r>
      <w:r w:rsidRPr="00992146">
        <w:rPr>
          <w:lang w:val="en-US"/>
          <w:rPrChange w:id="8778" w:author="Anusha De" w:date="2022-08-01T14:48:00Z">
            <w:rPr/>
          </w:rPrChange>
        </w:rPr>
        <w:t>good</w:t>
      </w:r>
      <w:r w:rsidR="00F73A4C" w:rsidRPr="00992146">
        <w:rPr>
          <w:lang w:val="en-US"/>
          <w:rPrChange w:id="8779" w:author="Anusha De" w:date="2022-08-01T14:48:00Z">
            <w:rPr/>
          </w:rPrChange>
        </w:rPr>
        <w:t xml:space="preserve"> </w:t>
      </w:r>
      <w:r w:rsidRPr="00992146">
        <w:rPr>
          <w:lang w:val="en-US"/>
          <w:rPrChange w:id="8780" w:author="Anusha De" w:date="2022-08-01T14:48:00Z">
            <w:rPr/>
          </w:rPrChange>
        </w:rPr>
        <w:t>(</w:t>
      </w:r>
      <w:proofErr w:type="spellStart"/>
      <w:r w:rsidR="006B0D07" w:rsidRPr="00643A43">
        <w:fldChar w:fldCharType="begin"/>
      </w:r>
      <w:r w:rsidR="006B0D07" w:rsidRPr="00992146">
        <w:rPr>
          <w:lang w:val="en-US"/>
          <w:rPrChange w:id="8781" w:author="Anusha De" w:date="2022-08-01T14:48:00Z">
            <w:rPr/>
          </w:rPrChange>
        </w:rPr>
        <w:instrText xml:space="preserve"> HYPERLINK \l "_bookmark44" </w:instrText>
      </w:r>
      <w:r w:rsidR="006B0D07" w:rsidRPr="00643A43">
        <w:fldChar w:fldCharType="separate"/>
      </w:r>
      <w:r w:rsidR="00E03D3A" w:rsidRPr="00992146">
        <w:rPr>
          <w:lang w:val="en-US"/>
          <w:rPrChange w:id="8782" w:author="Anusha De" w:date="2022-08-01T14:48:00Z">
            <w:rPr/>
          </w:rPrChange>
        </w:rPr>
        <w:t>Macchiavello</w:t>
      </w:r>
      <w:proofErr w:type="spellEnd"/>
      <w:r w:rsidR="00F73A4C" w:rsidRPr="00992146">
        <w:rPr>
          <w:lang w:val="en-US"/>
          <w:rPrChange w:id="8783" w:author="Anusha De" w:date="2022-08-01T14:48:00Z">
            <w:rPr/>
          </w:rPrChange>
        </w:rPr>
        <w:t xml:space="preserve"> </w:t>
      </w:r>
      <w:r w:rsidR="00E03D3A" w:rsidRPr="00992146">
        <w:rPr>
          <w:lang w:val="en-US"/>
          <w:rPrChange w:id="8784" w:author="Anusha De" w:date="2022-08-01T14:48:00Z">
            <w:rPr/>
          </w:rPrChange>
        </w:rPr>
        <w:t>&amp;</w:t>
      </w:r>
      <w:r w:rsidR="00F73A4C" w:rsidRPr="00992146">
        <w:rPr>
          <w:lang w:val="en-US"/>
          <w:rPrChange w:id="8785" w:author="Anusha De" w:date="2022-08-01T14:48:00Z">
            <w:rPr/>
          </w:rPrChange>
        </w:rPr>
        <w:t xml:space="preserve"> </w:t>
      </w:r>
      <w:proofErr w:type="spellStart"/>
      <w:r w:rsidR="00E03D3A" w:rsidRPr="00992146">
        <w:rPr>
          <w:lang w:val="en-US"/>
          <w:rPrChange w:id="8786" w:author="Anusha De" w:date="2022-08-01T14:48:00Z">
            <w:rPr/>
          </w:rPrChange>
        </w:rPr>
        <w:t>Morjaria</w:t>
      </w:r>
      <w:proofErr w:type="spellEnd"/>
      <w:r w:rsidR="006B0D07" w:rsidRPr="00643A43">
        <w:fldChar w:fldCharType="end"/>
      </w:r>
      <w:r w:rsidRPr="00992146">
        <w:rPr>
          <w:lang w:val="en-US"/>
          <w:rPrChange w:id="8787" w:author="Anusha De" w:date="2022-08-01T14:48:00Z">
            <w:rPr/>
          </w:rPrChange>
        </w:rPr>
        <w:t>,</w:t>
      </w:r>
      <w:r w:rsidR="00F73A4C" w:rsidRPr="00992146">
        <w:rPr>
          <w:lang w:val="en-US"/>
          <w:rPrChange w:id="8788" w:author="Anusha De" w:date="2022-08-01T14:48:00Z">
            <w:rPr/>
          </w:rPrChange>
        </w:rPr>
        <w:t xml:space="preserve"> </w:t>
      </w:r>
      <w:r>
        <w:fldChar w:fldCharType="begin"/>
      </w:r>
      <w:r w:rsidRPr="00992146">
        <w:rPr>
          <w:lang w:val="en-US"/>
          <w:rPrChange w:id="8789" w:author="Anusha De" w:date="2022-08-01T14:48:00Z">
            <w:rPr/>
          </w:rPrChange>
        </w:rPr>
        <w:instrText xml:space="preserve"> HYPERLINK \l "_bookmark44" </w:instrText>
      </w:r>
      <w:r>
        <w:fldChar w:fldCharType="separate"/>
      </w:r>
      <w:r w:rsidRPr="00992146">
        <w:rPr>
          <w:lang w:val="en-US"/>
          <w:rPrChange w:id="8790" w:author="Anusha De" w:date="2022-08-01T14:48:00Z">
            <w:rPr/>
          </w:rPrChange>
        </w:rPr>
        <w:t>2020</w:t>
      </w:r>
      <w:r>
        <w:fldChar w:fldCharType="end"/>
      </w:r>
      <w:r w:rsidRPr="00992146">
        <w:rPr>
          <w:lang w:val="en-US"/>
          <w:rPrChange w:id="8791" w:author="Anusha De" w:date="2022-08-01T14:48:00Z">
            <w:rPr/>
          </w:rPrChange>
        </w:rPr>
        <w:t>).</w:t>
      </w:r>
      <w:r w:rsidR="00F73A4C" w:rsidRPr="00992146">
        <w:rPr>
          <w:lang w:val="en-US"/>
          <w:rPrChange w:id="8792" w:author="Anusha De" w:date="2022-08-01T14:48:00Z">
            <w:rPr/>
          </w:rPrChange>
        </w:rPr>
        <w:t xml:space="preserve"> </w:t>
      </w:r>
      <w:r w:rsidRPr="00992146">
        <w:rPr>
          <w:lang w:val="en-US"/>
          <w:rPrChange w:id="8793" w:author="Anusha De" w:date="2022-08-01T14:48:00Z">
            <w:rPr/>
          </w:rPrChange>
        </w:rPr>
        <w:t>Indeed,</w:t>
      </w:r>
      <w:r w:rsidR="00F73A4C" w:rsidRPr="00992146">
        <w:rPr>
          <w:lang w:val="en-US"/>
          <w:rPrChange w:id="8794" w:author="Anusha De" w:date="2022-08-01T14:48:00Z">
            <w:rPr/>
          </w:rPrChange>
        </w:rPr>
        <w:t xml:space="preserve"> </w:t>
      </w:r>
      <w:r w:rsidRPr="00992146">
        <w:rPr>
          <w:lang w:val="en-US"/>
          <w:rPrChange w:id="8795" w:author="Anusha De" w:date="2022-08-01T14:48:00Z">
            <w:rPr/>
          </w:rPrChange>
        </w:rPr>
        <w:t>the</w:t>
      </w:r>
      <w:r w:rsidR="00F73A4C" w:rsidRPr="00992146">
        <w:rPr>
          <w:lang w:val="en-US"/>
          <w:rPrChange w:id="8796" w:author="Anusha De" w:date="2022-08-01T14:48:00Z">
            <w:rPr/>
          </w:rPrChange>
        </w:rPr>
        <w:t xml:space="preserve"> </w:t>
      </w:r>
      <w:r w:rsidRPr="00992146">
        <w:rPr>
          <w:lang w:val="en-US"/>
          <w:rPrChange w:id="8797" w:author="Anusha De" w:date="2022-08-01T14:48:00Z">
            <w:rPr/>
          </w:rPrChange>
        </w:rPr>
        <w:t>increased</w:t>
      </w:r>
      <w:r w:rsidR="00F73A4C" w:rsidRPr="00992146">
        <w:rPr>
          <w:lang w:val="en-US"/>
          <w:rPrChange w:id="8798" w:author="Anusha De" w:date="2022-08-01T14:48:00Z">
            <w:rPr/>
          </w:rPrChange>
        </w:rPr>
        <w:t xml:space="preserve"> </w:t>
      </w:r>
      <w:r w:rsidRPr="00992146">
        <w:rPr>
          <w:lang w:val="en-US"/>
          <w:rPrChange w:id="8799" w:author="Anusha De" w:date="2022-08-01T14:48:00Z">
            <w:rPr/>
          </w:rPrChange>
        </w:rPr>
        <w:t>trust</w:t>
      </w:r>
      <w:r w:rsidR="00F73A4C" w:rsidRPr="00992146">
        <w:rPr>
          <w:lang w:val="en-US"/>
          <w:rPrChange w:id="8800" w:author="Anusha De" w:date="2022-08-01T14:48:00Z">
            <w:rPr/>
          </w:rPrChange>
        </w:rPr>
        <w:t xml:space="preserve"> </w:t>
      </w:r>
      <w:r w:rsidRPr="00992146">
        <w:rPr>
          <w:lang w:val="en-US"/>
          <w:rPrChange w:id="8801" w:author="Anusha De" w:date="2022-08-01T14:48:00Z">
            <w:rPr/>
          </w:rPrChange>
        </w:rPr>
        <w:t>in</w:t>
      </w:r>
      <w:r w:rsidR="00F73A4C" w:rsidRPr="00992146">
        <w:rPr>
          <w:lang w:val="en-US"/>
          <w:rPrChange w:id="8802" w:author="Anusha De" w:date="2022-08-01T14:48:00Z">
            <w:rPr/>
          </w:rPrChange>
        </w:rPr>
        <w:t xml:space="preserve"> </w:t>
      </w:r>
      <w:r w:rsidRPr="00992146">
        <w:rPr>
          <w:lang w:val="en-US"/>
          <w:rPrChange w:id="8803" w:author="Anusha De" w:date="2022-08-01T14:48:00Z">
            <w:rPr/>
          </w:rPrChange>
        </w:rPr>
        <w:t>relationships</w:t>
      </w:r>
      <w:r w:rsidR="00F73A4C" w:rsidRPr="00992146">
        <w:rPr>
          <w:lang w:val="en-US"/>
          <w:rPrChange w:id="8804" w:author="Anusha De" w:date="2022-08-01T14:48:00Z">
            <w:rPr/>
          </w:rPrChange>
        </w:rPr>
        <w:t xml:space="preserve"> </w:t>
      </w:r>
      <w:r w:rsidRPr="00992146">
        <w:rPr>
          <w:lang w:val="en-US"/>
          <w:rPrChange w:id="8805" w:author="Anusha De" w:date="2022-08-01T14:48:00Z">
            <w:rPr/>
          </w:rPrChange>
        </w:rPr>
        <w:t>mediated</w:t>
      </w:r>
      <w:r w:rsidR="00F73A4C" w:rsidRPr="00992146">
        <w:rPr>
          <w:lang w:val="en-US"/>
          <w:rPrChange w:id="8806" w:author="Anusha De" w:date="2022-08-01T14:48:00Z">
            <w:rPr/>
          </w:rPrChange>
        </w:rPr>
        <w:t xml:space="preserve"> </w:t>
      </w:r>
      <w:r w:rsidRPr="00992146">
        <w:rPr>
          <w:lang w:val="en-US"/>
          <w:rPrChange w:id="8807" w:author="Anusha De" w:date="2022-08-01T14:48:00Z">
            <w:rPr/>
          </w:rPrChange>
        </w:rPr>
        <w:t>by</w:t>
      </w:r>
      <w:r w:rsidR="00F73A4C" w:rsidRPr="00992146">
        <w:rPr>
          <w:lang w:val="en-US"/>
          <w:rPrChange w:id="8808" w:author="Anusha De" w:date="2022-08-01T14:48:00Z">
            <w:rPr/>
          </w:rPrChange>
        </w:rPr>
        <w:t xml:space="preserve"> </w:t>
      </w:r>
      <w:r w:rsidRPr="00992146">
        <w:rPr>
          <w:lang w:val="en-US"/>
          <w:rPrChange w:id="8809" w:author="Anusha De" w:date="2022-08-01T14:48:00Z">
            <w:rPr/>
          </w:rPrChange>
        </w:rPr>
        <w:t>gender</w:t>
      </w:r>
      <w:r w:rsidR="00F73A4C" w:rsidRPr="00992146">
        <w:rPr>
          <w:lang w:val="en-US"/>
          <w:rPrChange w:id="8810" w:author="Anusha De" w:date="2022-08-01T14:48:00Z">
            <w:rPr/>
          </w:rPrChange>
        </w:rPr>
        <w:t xml:space="preserve"> </w:t>
      </w:r>
      <w:r w:rsidRPr="00992146">
        <w:rPr>
          <w:lang w:val="en-US"/>
          <w:rPrChange w:id="8811" w:author="Anusha De" w:date="2022-08-01T14:48:00Z">
            <w:rPr/>
          </w:rPrChange>
        </w:rPr>
        <w:t>homophily</w:t>
      </w:r>
      <w:r w:rsidR="00F73A4C" w:rsidRPr="00992146">
        <w:rPr>
          <w:lang w:val="en-US"/>
          <w:rPrChange w:id="8812" w:author="Anusha De" w:date="2022-08-01T14:48:00Z">
            <w:rPr/>
          </w:rPrChange>
        </w:rPr>
        <w:t xml:space="preserve"> </w:t>
      </w:r>
      <w:r w:rsidRPr="00992146">
        <w:rPr>
          <w:lang w:val="en-US"/>
          <w:rPrChange w:id="8813" w:author="Anusha De" w:date="2022-08-01T14:48:00Z">
            <w:rPr/>
          </w:rPrChange>
        </w:rPr>
        <w:t>may</w:t>
      </w:r>
      <w:r w:rsidR="00F73A4C" w:rsidRPr="00992146">
        <w:rPr>
          <w:lang w:val="en-US"/>
          <w:rPrChange w:id="8814" w:author="Anusha De" w:date="2022-08-01T14:48:00Z">
            <w:rPr/>
          </w:rPrChange>
        </w:rPr>
        <w:t xml:space="preserve"> </w:t>
      </w:r>
      <w:r w:rsidRPr="00992146">
        <w:rPr>
          <w:lang w:val="en-US"/>
          <w:rPrChange w:id="8815" w:author="Anusha De" w:date="2022-08-01T14:48:00Z">
            <w:rPr/>
          </w:rPrChange>
        </w:rPr>
        <w:t>make</w:t>
      </w:r>
      <w:r w:rsidR="00F73A4C" w:rsidRPr="00992146">
        <w:rPr>
          <w:lang w:val="en-US"/>
          <w:rPrChange w:id="8816" w:author="Anusha De" w:date="2022-08-01T14:48:00Z">
            <w:rPr/>
          </w:rPrChange>
        </w:rPr>
        <w:t xml:space="preserve"> </w:t>
      </w:r>
      <w:r w:rsidRPr="00992146">
        <w:rPr>
          <w:lang w:val="en-US"/>
          <w:rPrChange w:id="8817" w:author="Anusha De" w:date="2022-08-01T14:48:00Z">
            <w:rPr/>
          </w:rPrChange>
        </w:rPr>
        <w:t>it</w:t>
      </w:r>
      <w:r w:rsidR="00F73A4C" w:rsidRPr="00992146">
        <w:rPr>
          <w:lang w:val="en-US"/>
          <w:rPrChange w:id="8818" w:author="Anusha De" w:date="2022-08-01T14:48:00Z">
            <w:rPr/>
          </w:rPrChange>
        </w:rPr>
        <w:t xml:space="preserve"> </w:t>
      </w:r>
      <w:r w:rsidRPr="00992146">
        <w:rPr>
          <w:lang w:val="en-US"/>
          <w:rPrChange w:id="8819" w:author="Anusha De" w:date="2022-08-01T14:48:00Z">
            <w:rPr/>
          </w:rPrChange>
        </w:rPr>
        <w:t>easier</w:t>
      </w:r>
      <w:r w:rsidR="00F73A4C" w:rsidRPr="00992146">
        <w:rPr>
          <w:lang w:val="en-US"/>
          <w:rPrChange w:id="8820" w:author="Anusha De" w:date="2022-08-01T14:48:00Z">
            <w:rPr/>
          </w:rPrChange>
        </w:rPr>
        <w:t xml:space="preserve"> </w:t>
      </w:r>
      <w:r w:rsidRPr="00992146">
        <w:rPr>
          <w:lang w:val="en-US"/>
          <w:rPrChange w:id="8821" w:author="Anusha De" w:date="2022-08-01T14:48:00Z">
            <w:rPr/>
          </w:rPrChange>
        </w:rPr>
        <w:t>for</w:t>
      </w:r>
      <w:r w:rsidR="00F73A4C" w:rsidRPr="00992146">
        <w:rPr>
          <w:lang w:val="en-US"/>
          <w:rPrChange w:id="8822" w:author="Anusha De" w:date="2022-08-01T14:48:00Z">
            <w:rPr/>
          </w:rPrChange>
        </w:rPr>
        <w:t xml:space="preserve"> </w:t>
      </w:r>
      <w:r w:rsidRPr="00992146">
        <w:rPr>
          <w:lang w:val="en-US"/>
          <w:rPrChange w:id="8823" w:author="Anusha De" w:date="2022-08-01T14:48:00Z">
            <w:rPr/>
          </w:rPrChange>
        </w:rPr>
        <w:t>women</w:t>
      </w:r>
      <w:r w:rsidR="00F73A4C" w:rsidRPr="00992146">
        <w:rPr>
          <w:lang w:val="en-US"/>
          <w:rPrChange w:id="8824" w:author="Anusha De" w:date="2022-08-01T14:48:00Z">
            <w:rPr/>
          </w:rPrChange>
        </w:rPr>
        <w:t xml:space="preserve"> </w:t>
      </w:r>
      <w:r w:rsidRPr="00992146">
        <w:rPr>
          <w:lang w:val="en-US"/>
          <w:rPrChange w:id="8825" w:author="Anusha De" w:date="2022-08-01T14:48:00Z">
            <w:rPr/>
          </w:rPrChange>
        </w:rPr>
        <w:t>to</w:t>
      </w:r>
      <w:r w:rsidR="00F73A4C" w:rsidRPr="00992146">
        <w:rPr>
          <w:lang w:val="en-US"/>
          <w:rPrChange w:id="8826" w:author="Anusha De" w:date="2022-08-01T14:48:00Z">
            <w:rPr/>
          </w:rPrChange>
        </w:rPr>
        <w:t xml:space="preserve"> </w:t>
      </w:r>
      <w:r w:rsidRPr="00992146">
        <w:rPr>
          <w:lang w:val="en-US"/>
          <w:rPrChange w:id="8827" w:author="Anusha De" w:date="2022-08-01T14:48:00Z">
            <w:rPr/>
          </w:rPrChange>
        </w:rPr>
        <w:t>enter</w:t>
      </w:r>
      <w:r w:rsidR="00F73A4C" w:rsidRPr="00992146">
        <w:rPr>
          <w:lang w:val="en-US"/>
          <w:rPrChange w:id="8828" w:author="Anusha De" w:date="2022-08-01T14:48:00Z">
            <w:rPr/>
          </w:rPrChange>
        </w:rPr>
        <w:t xml:space="preserve"> </w:t>
      </w:r>
      <w:r w:rsidRPr="00992146">
        <w:rPr>
          <w:lang w:val="en-US"/>
          <w:rPrChange w:id="8829" w:author="Anusha De" w:date="2022-08-01T14:48:00Z">
            <w:rPr/>
          </w:rPrChange>
        </w:rPr>
        <w:t>into</w:t>
      </w:r>
      <w:r w:rsidR="00F73A4C" w:rsidRPr="00992146">
        <w:rPr>
          <w:lang w:val="en-US"/>
          <w:rPrChange w:id="8830" w:author="Anusha De" w:date="2022-08-01T14:48:00Z">
            <w:rPr/>
          </w:rPrChange>
        </w:rPr>
        <w:t xml:space="preserve"> </w:t>
      </w:r>
      <w:r w:rsidRPr="00992146">
        <w:rPr>
          <w:lang w:val="en-US"/>
          <w:rPrChange w:id="8831" w:author="Anusha De" w:date="2022-08-01T14:48:00Z">
            <w:rPr/>
          </w:rPrChange>
        </w:rPr>
        <w:t>business.</w:t>
      </w:r>
    </w:p>
    <w:p w14:paraId="1F23AB45" w14:textId="77777777" w:rsidR="005139B5" w:rsidRPr="00992146" w:rsidRDefault="0081249E" w:rsidP="00643A43">
      <w:pPr>
        <w:pStyle w:val="Heading1"/>
        <w:jc w:val="both"/>
        <w:rPr>
          <w:color w:val="auto"/>
          <w:lang w:val="en-US"/>
          <w:rPrChange w:id="8832" w:author="Anusha De" w:date="2022-08-01T14:48:00Z">
            <w:rPr>
              <w:color w:val="auto"/>
            </w:rPr>
          </w:rPrChange>
        </w:rPr>
      </w:pPr>
      <w:bookmarkStart w:id="8833" w:name="Data"/>
      <w:bookmarkEnd w:id="8833"/>
      <w:r w:rsidRPr="00992146">
        <w:rPr>
          <w:color w:val="auto"/>
          <w:lang w:val="en-US"/>
          <w:rPrChange w:id="8834" w:author="Anusha De" w:date="2022-08-01T14:48:00Z">
            <w:rPr>
              <w:color w:val="auto"/>
            </w:rPr>
          </w:rPrChange>
        </w:rPr>
        <w:t>Data</w:t>
      </w:r>
    </w:p>
    <w:p w14:paraId="3BE063CC" w14:textId="45D928E5" w:rsidR="005139B5" w:rsidRPr="00992146" w:rsidRDefault="0081249E">
      <w:pPr>
        <w:rPr>
          <w:lang w:val="en-US"/>
          <w:rPrChange w:id="8835" w:author="Anusha De" w:date="2022-08-01T14:48:00Z">
            <w:rPr/>
          </w:rPrChange>
        </w:rPr>
        <w:pPrChange w:id="8836" w:author="Steve Wiggins" w:date="2022-07-30T18:04:00Z">
          <w:pPr>
            <w:pStyle w:val="1PP"/>
            <w:jc w:val="both"/>
          </w:pPr>
        </w:pPrChange>
      </w:pPr>
      <w:commentRangeStart w:id="8837"/>
      <w:commentRangeStart w:id="8838"/>
      <w:r w:rsidRPr="00992146">
        <w:rPr>
          <w:lang w:val="en-US"/>
          <w:rPrChange w:id="8839" w:author="Anusha De" w:date="2022-08-01T14:48:00Z">
            <w:rPr/>
          </w:rPrChange>
        </w:rPr>
        <w:t>This</w:t>
      </w:r>
      <w:r w:rsidR="00F73A4C" w:rsidRPr="00992146">
        <w:rPr>
          <w:lang w:val="en-US"/>
          <w:rPrChange w:id="8840" w:author="Anusha De" w:date="2022-08-01T14:48:00Z">
            <w:rPr/>
          </w:rPrChange>
        </w:rPr>
        <w:t xml:space="preserve"> </w:t>
      </w:r>
      <w:r w:rsidRPr="00992146">
        <w:rPr>
          <w:lang w:val="en-US"/>
          <w:rPrChange w:id="8841" w:author="Anusha De" w:date="2022-08-01T14:48:00Z">
            <w:rPr/>
          </w:rPrChange>
        </w:rPr>
        <w:t>section</w:t>
      </w:r>
      <w:r w:rsidR="00F73A4C" w:rsidRPr="00992146">
        <w:rPr>
          <w:lang w:val="en-US"/>
          <w:rPrChange w:id="8842" w:author="Anusha De" w:date="2022-08-01T14:48:00Z">
            <w:rPr/>
          </w:rPrChange>
        </w:rPr>
        <w:t xml:space="preserve"> </w:t>
      </w:r>
      <w:r w:rsidRPr="00992146">
        <w:rPr>
          <w:lang w:val="en-US"/>
          <w:rPrChange w:id="8843" w:author="Anusha De" w:date="2022-08-01T14:48:00Z">
            <w:rPr/>
          </w:rPrChange>
        </w:rPr>
        <w:t>explains</w:t>
      </w:r>
      <w:r w:rsidR="00F73A4C" w:rsidRPr="00992146">
        <w:rPr>
          <w:lang w:val="en-US"/>
          <w:rPrChange w:id="8844" w:author="Anusha De" w:date="2022-08-01T14:48:00Z">
            <w:rPr/>
          </w:rPrChange>
        </w:rPr>
        <w:t xml:space="preserve"> </w:t>
      </w:r>
      <w:r w:rsidRPr="00992146">
        <w:rPr>
          <w:lang w:val="en-US"/>
          <w:rPrChange w:id="8845" w:author="Anusha De" w:date="2022-08-01T14:48:00Z">
            <w:rPr/>
          </w:rPrChange>
        </w:rPr>
        <w:t>sampling</w:t>
      </w:r>
      <w:r w:rsidR="00F73A4C" w:rsidRPr="00992146">
        <w:rPr>
          <w:lang w:val="en-US"/>
          <w:rPrChange w:id="8846" w:author="Anusha De" w:date="2022-08-01T14:48:00Z">
            <w:rPr/>
          </w:rPrChange>
        </w:rPr>
        <w:t xml:space="preserve"> </w:t>
      </w:r>
      <w:r w:rsidRPr="00992146">
        <w:rPr>
          <w:lang w:val="en-US"/>
          <w:rPrChange w:id="8847" w:author="Anusha De" w:date="2022-08-01T14:48:00Z">
            <w:rPr/>
          </w:rPrChange>
        </w:rPr>
        <w:t>and</w:t>
      </w:r>
      <w:r w:rsidR="00F73A4C" w:rsidRPr="00992146">
        <w:rPr>
          <w:lang w:val="en-US"/>
          <w:rPrChange w:id="8848" w:author="Anusha De" w:date="2022-08-01T14:48:00Z">
            <w:rPr/>
          </w:rPrChange>
        </w:rPr>
        <w:t xml:space="preserve"> </w:t>
      </w:r>
      <w:r w:rsidRPr="00992146">
        <w:rPr>
          <w:lang w:val="en-US"/>
          <w:rPrChange w:id="8849" w:author="Anusha De" w:date="2022-08-01T14:48:00Z">
            <w:rPr/>
          </w:rPrChange>
        </w:rPr>
        <w:t>data</w:t>
      </w:r>
      <w:r w:rsidR="00F73A4C" w:rsidRPr="00992146">
        <w:rPr>
          <w:lang w:val="en-US"/>
          <w:rPrChange w:id="8850" w:author="Anusha De" w:date="2022-08-01T14:48:00Z">
            <w:rPr/>
          </w:rPrChange>
        </w:rPr>
        <w:t xml:space="preserve"> </w:t>
      </w:r>
      <w:r w:rsidRPr="00992146">
        <w:rPr>
          <w:lang w:val="en-US"/>
          <w:rPrChange w:id="8851" w:author="Anusha De" w:date="2022-08-01T14:48:00Z">
            <w:rPr/>
          </w:rPrChange>
        </w:rPr>
        <w:t>collection,</w:t>
      </w:r>
      <w:r w:rsidR="00F73A4C" w:rsidRPr="00992146">
        <w:rPr>
          <w:lang w:val="en-US"/>
          <w:rPrChange w:id="8852" w:author="Anusha De" w:date="2022-08-01T14:48:00Z">
            <w:rPr/>
          </w:rPrChange>
        </w:rPr>
        <w:t xml:space="preserve"> </w:t>
      </w:r>
      <w:r w:rsidRPr="00992146">
        <w:rPr>
          <w:lang w:val="en-US"/>
          <w:rPrChange w:id="8853" w:author="Anusha De" w:date="2022-08-01T14:48:00Z">
            <w:rPr/>
          </w:rPrChange>
        </w:rPr>
        <w:t>how</w:t>
      </w:r>
      <w:r w:rsidR="00F73A4C" w:rsidRPr="00992146">
        <w:rPr>
          <w:lang w:val="en-US"/>
          <w:rPrChange w:id="8854" w:author="Anusha De" w:date="2022-08-01T14:48:00Z">
            <w:rPr/>
          </w:rPrChange>
        </w:rPr>
        <w:t xml:space="preserve"> </w:t>
      </w:r>
      <w:r w:rsidRPr="00992146">
        <w:rPr>
          <w:lang w:val="en-US"/>
          <w:rPrChange w:id="8855" w:author="Anusha De" w:date="2022-08-01T14:48:00Z">
            <w:rPr/>
          </w:rPrChange>
        </w:rPr>
        <w:t>perceptions</w:t>
      </w:r>
      <w:r w:rsidR="00F73A4C" w:rsidRPr="00992146">
        <w:rPr>
          <w:lang w:val="en-US"/>
          <w:rPrChange w:id="8856" w:author="Anusha De" w:date="2022-08-01T14:48:00Z">
            <w:rPr/>
          </w:rPrChange>
        </w:rPr>
        <w:t xml:space="preserve"> </w:t>
      </w:r>
      <w:r w:rsidRPr="00992146">
        <w:rPr>
          <w:lang w:val="en-US"/>
          <w:rPrChange w:id="8857" w:author="Anusha De" w:date="2022-08-01T14:48:00Z">
            <w:rPr/>
          </w:rPrChange>
        </w:rPr>
        <w:t>were</w:t>
      </w:r>
      <w:r w:rsidR="00F73A4C" w:rsidRPr="00992146">
        <w:rPr>
          <w:lang w:val="en-US"/>
          <w:rPrChange w:id="8858" w:author="Anusha De" w:date="2022-08-01T14:48:00Z">
            <w:rPr/>
          </w:rPrChange>
        </w:rPr>
        <w:t xml:space="preserve"> </w:t>
      </w:r>
      <w:r w:rsidRPr="00992146">
        <w:rPr>
          <w:lang w:val="en-US"/>
          <w:rPrChange w:id="8859" w:author="Anusha De" w:date="2022-08-01T14:48:00Z">
            <w:rPr/>
          </w:rPrChange>
        </w:rPr>
        <w:t>measured</w:t>
      </w:r>
      <w:r w:rsidR="00F73A4C" w:rsidRPr="00992146">
        <w:rPr>
          <w:lang w:val="en-US"/>
          <w:rPrChange w:id="8860" w:author="Anusha De" w:date="2022-08-01T14:48:00Z">
            <w:rPr/>
          </w:rPrChange>
        </w:rPr>
        <w:t xml:space="preserve"> </w:t>
      </w:r>
      <w:r w:rsidRPr="00992146">
        <w:rPr>
          <w:lang w:val="en-US"/>
          <w:rPrChange w:id="8861" w:author="Anusha De" w:date="2022-08-01T14:48:00Z">
            <w:rPr/>
          </w:rPrChange>
        </w:rPr>
        <w:t>and</w:t>
      </w:r>
      <w:r w:rsidR="00F73A4C" w:rsidRPr="00992146">
        <w:rPr>
          <w:lang w:val="en-US"/>
          <w:rPrChange w:id="8862" w:author="Anusha De" w:date="2022-08-01T14:48:00Z">
            <w:rPr/>
          </w:rPrChange>
        </w:rPr>
        <w:t xml:space="preserve"> </w:t>
      </w:r>
      <w:r w:rsidRPr="00992146">
        <w:rPr>
          <w:lang w:val="en-US"/>
          <w:rPrChange w:id="8863" w:author="Anusha De" w:date="2022-08-01T14:48:00Z">
            <w:rPr/>
          </w:rPrChange>
        </w:rPr>
        <w:t>the</w:t>
      </w:r>
      <w:r w:rsidR="00F73A4C" w:rsidRPr="00992146">
        <w:rPr>
          <w:lang w:val="en-US"/>
          <w:rPrChange w:id="8864" w:author="Anusha De" w:date="2022-08-01T14:48:00Z">
            <w:rPr/>
          </w:rPrChange>
        </w:rPr>
        <w:t xml:space="preserve"> </w:t>
      </w:r>
      <w:r w:rsidRPr="00992146">
        <w:rPr>
          <w:lang w:val="en-US"/>
          <w:rPrChange w:id="8865" w:author="Anusha De" w:date="2022-08-01T14:48:00Z">
            <w:rPr/>
          </w:rPrChange>
        </w:rPr>
        <w:t>variables</w:t>
      </w:r>
      <w:bookmarkStart w:id="8866" w:name="Sample"/>
      <w:bookmarkEnd w:id="8866"/>
      <w:r w:rsidR="00F73A4C" w:rsidRPr="00992146">
        <w:rPr>
          <w:lang w:val="en-US"/>
          <w:rPrChange w:id="8867" w:author="Anusha De" w:date="2022-08-01T14:48:00Z">
            <w:rPr/>
          </w:rPrChange>
        </w:rPr>
        <w:t xml:space="preserve"> </w:t>
      </w:r>
      <w:r w:rsidRPr="00992146">
        <w:rPr>
          <w:lang w:val="en-US"/>
          <w:rPrChange w:id="8868" w:author="Anusha De" w:date="2022-08-01T14:48:00Z">
            <w:rPr/>
          </w:rPrChange>
        </w:rPr>
        <w:t>constructed,</w:t>
      </w:r>
      <w:r w:rsidR="00F73A4C" w:rsidRPr="00992146">
        <w:rPr>
          <w:lang w:val="en-US"/>
          <w:rPrChange w:id="8869" w:author="Anusha De" w:date="2022-08-01T14:48:00Z">
            <w:rPr/>
          </w:rPrChange>
        </w:rPr>
        <w:t xml:space="preserve"> </w:t>
      </w:r>
      <w:r w:rsidRPr="00992146">
        <w:rPr>
          <w:lang w:val="en-US"/>
          <w:rPrChange w:id="8870" w:author="Anusha De" w:date="2022-08-01T14:48:00Z">
            <w:rPr/>
          </w:rPrChange>
        </w:rPr>
        <w:t>and</w:t>
      </w:r>
      <w:r w:rsidR="00F73A4C" w:rsidRPr="00992146">
        <w:rPr>
          <w:lang w:val="en-US"/>
          <w:rPrChange w:id="8871" w:author="Anusha De" w:date="2022-08-01T14:48:00Z">
            <w:rPr/>
          </w:rPrChange>
        </w:rPr>
        <w:t xml:space="preserve"> </w:t>
      </w:r>
      <w:r w:rsidRPr="00992146">
        <w:rPr>
          <w:lang w:val="en-US"/>
          <w:rPrChange w:id="8872" w:author="Anusha De" w:date="2022-08-01T14:48:00Z">
            <w:rPr/>
          </w:rPrChange>
        </w:rPr>
        <w:t>discusses</w:t>
      </w:r>
      <w:r w:rsidR="00F73A4C" w:rsidRPr="00992146">
        <w:rPr>
          <w:lang w:val="en-US"/>
          <w:rPrChange w:id="8873" w:author="Anusha De" w:date="2022-08-01T14:48:00Z">
            <w:rPr/>
          </w:rPrChange>
        </w:rPr>
        <w:t xml:space="preserve"> </w:t>
      </w:r>
      <w:r w:rsidRPr="00992146">
        <w:rPr>
          <w:lang w:val="en-US"/>
          <w:rPrChange w:id="8874" w:author="Anusha De" w:date="2022-08-01T14:48:00Z">
            <w:rPr/>
          </w:rPrChange>
        </w:rPr>
        <w:t>reliability</w:t>
      </w:r>
      <w:r w:rsidR="00F73A4C" w:rsidRPr="00992146">
        <w:rPr>
          <w:lang w:val="en-US"/>
          <w:rPrChange w:id="8875" w:author="Anusha De" w:date="2022-08-01T14:48:00Z">
            <w:rPr/>
          </w:rPrChange>
        </w:rPr>
        <w:t xml:space="preserve"> </w:t>
      </w:r>
      <w:r w:rsidRPr="00992146">
        <w:rPr>
          <w:lang w:val="en-US"/>
          <w:rPrChange w:id="8876" w:author="Anusha De" w:date="2022-08-01T14:48:00Z">
            <w:rPr/>
          </w:rPrChange>
        </w:rPr>
        <w:t>of</w:t>
      </w:r>
      <w:r w:rsidR="00F73A4C" w:rsidRPr="00992146">
        <w:rPr>
          <w:lang w:val="en-US"/>
          <w:rPrChange w:id="8877" w:author="Anusha De" w:date="2022-08-01T14:48:00Z">
            <w:rPr/>
          </w:rPrChange>
        </w:rPr>
        <w:t xml:space="preserve"> </w:t>
      </w:r>
      <w:r w:rsidRPr="00992146">
        <w:rPr>
          <w:lang w:val="en-US"/>
          <w:rPrChange w:id="8878" w:author="Anusha De" w:date="2022-08-01T14:48:00Z">
            <w:rPr/>
          </w:rPrChange>
        </w:rPr>
        <w:t>the</w:t>
      </w:r>
      <w:r w:rsidR="00F73A4C" w:rsidRPr="00992146">
        <w:rPr>
          <w:lang w:val="en-US"/>
          <w:rPrChange w:id="8879" w:author="Anusha De" w:date="2022-08-01T14:48:00Z">
            <w:rPr/>
          </w:rPrChange>
        </w:rPr>
        <w:t xml:space="preserve"> </w:t>
      </w:r>
      <w:r w:rsidRPr="00992146">
        <w:rPr>
          <w:lang w:val="en-US"/>
          <w:rPrChange w:id="8880" w:author="Anusha De" w:date="2022-08-01T14:48:00Z">
            <w:rPr/>
          </w:rPrChange>
        </w:rPr>
        <w:t>ratings.</w:t>
      </w:r>
      <w:commentRangeEnd w:id="8837"/>
      <w:r w:rsidR="00302FD3">
        <w:rPr>
          <w:rStyle w:val="CommentReference"/>
          <w:rFonts w:cs="Times New Roman"/>
          <w:color w:val="000000"/>
          <w:lang w:eastAsia="en-GB"/>
        </w:rPr>
        <w:commentReference w:id="8837"/>
      </w:r>
      <w:commentRangeEnd w:id="8838"/>
      <w:r w:rsidR="00E34071">
        <w:rPr>
          <w:rStyle w:val="CommentReference"/>
          <w:rFonts w:cs="Times New Roman"/>
          <w:color w:val="000000"/>
          <w:lang w:eastAsia="en-GB"/>
        </w:rPr>
        <w:commentReference w:id="8838"/>
      </w:r>
    </w:p>
    <w:p w14:paraId="2A615DC8" w14:textId="77777777" w:rsidR="005139B5" w:rsidRPr="00992146" w:rsidRDefault="0081249E" w:rsidP="00643A43">
      <w:pPr>
        <w:pStyle w:val="Heading2"/>
        <w:jc w:val="both"/>
        <w:rPr>
          <w:lang w:val="en-US"/>
          <w:rPrChange w:id="8881" w:author="Anusha De" w:date="2022-08-01T14:48:00Z">
            <w:rPr>
              <w:color w:val="auto"/>
            </w:rPr>
          </w:rPrChange>
        </w:rPr>
      </w:pPr>
      <w:r w:rsidRPr="00992146">
        <w:rPr>
          <w:lang w:val="en-US"/>
          <w:rPrChange w:id="8882" w:author="Anusha De" w:date="2022-08-01T14:48:00Z">
            <w:rPr>
              <w:color w:val="auto"/>
            </w:rPr>
          </w:rPrChange>
        </w:rPr>
        <w:t>Sample</w:t>
      </w:r>
    </w:p>
    <w:p w14:paraId="5BAB1A36" w14:textId="5A981179" w:rsidR="005139B5" w:rsidRPr="00992146" w:rsidRDefault="0081249E">
      <w:pPr>
        <w:rPr>
          <w:lang w:val="en-US"/>
          <w:rPrChange w:id="8883" w:author="Anusha De" w:date="2022-08-01T14:48:00Z">
            <w:rPr/>
          </w:rPrChange>
        </w:rPr>
        <w:pPrChange w:id="8884" w:author="Steve Wiggins" w:date="2022-07-30T18:04:00Z">
          <w:pPr>
            <w:pStyle w:val="1PP"/>
            <w:jc w:val="both"/>
          </w:pPr>
        </w:pPrChange>
      </w:pPr>
      <w:r w:rsidRPr="00992146">
        <w:rPr>
          <w:lang w:val="en-US"/>
          <w:rPrChange w:id="8885" w:author="Anusha De" w:date="2022-08-01T14:48:00Z">
            <w:rPr/>
          </w:rPrChange>
        </w:rPr>
        <w:t>We</w:t>
      </w:r>
      <w:r w:rsidR="00F73A4C" w:rsidRPr="00992146">
        <w:rPr>
          <w:lang w:val="en-US"/>
          <w:rPrChange w:id="8886" w:author="Anusha De" w:date="2022-08-01T14:48:00Z">
            <w:rPr/>
          </w:rPrChange>
        </w:rPr>
        <w:t xml:space="preserve"> </w:t>
      </w:r>
      <w:r w:rsidRPr="00992146">
        <w:rPr>
          <w:lang w:val="en-US"/>
          <w:rPrChange w:id="8887" w:author="Anusha De" w:date="2022-08-01T14:48:00Z">
            <w:rPr/>
          </w:rPrChange>
        </w:rPr>
        <w:t>use</w:t>
      </w:r>
      <w:r w:rsidR="00F73A4C" w:rsidRPr="00992146">
        <w:rPr>
          <w:lang w:val="en-US"/>
          <w:rPrChange w:id="8888" w:author="Anusha De" w:date="2022-08-01T14:48:00Z">
            <w:rPr/>
          </w:rPrChange>
        </w:rPr>
        <w:t xml:space="preserve"> </w:t>
      </w:r>
      <w:r w:rsidRPr="00992146">
        <w:rPr>
          <w:lang w:val="en-US"/>
          <w:rPrChange w:id="8889" w:author="Anusha De" w:date="2022-08-01T14:48:00Z">
            <w:rPr/>
          </w:rPrChange>
        </w:rPr>
        <w:t>survey</w:t>
      </w:r>
      <w:r w:rsidR="00F73A4C" w:rsidRPr="00992146">
        <w:rPr>
          <w:lang w:val="en-US"/>
          <w:rPrChange w:id="8890" w:author="Anusha De" w:date="2022-08-01T14:48:00Z">
            <w:rPr/>
          </w:rPrChange>
        </w:rPr>
        <w:t xml:space="preserve"> </w:t>
      </w:r>
      <w:r w:rsidRPr="00992146">
        <w:rPr>
          <w:lang w:val="en-US"/>
          <w:rPrChange w:id="8891" w:author="Anusha De" w:date="2022-08-01T14:48:00Z">
            <w:rPr/>
          </w:rPrChange>
        </w:rPr>
        <w:t>data</w:t>
      </w:r>
      <w:r w:rsidR="00F73A4C" w:rsidRPr="00992146">
        <w:rPr>
          <w:lang w:val="en-US"/>
          <w:rPrChange w:id="8892" w:author="Anusha De" w:date="2022-08-01T14:48:00Z">
            <w:rPr/>
          </w:rPrChange>
        </w:rPr>
        <w:t xml:space="preserve"> </w:t>
      </w:r>
      <w:r w:rsidRPr="00992146">
        <w:rPr>
          <w:lang w:val="en-US"/>
          <w:rPrChange w:id="8893" w:author="Anusha De" w:date="2022-08-01T14:48:00Z">
            <w:rPr/>
          </w:rPrChange>
        </w:rPr>
        <w:t>from</w:t>
      </w:r>
      <w:r w:rsidR="00F73A4C" w:rsidRPr="00992146">
        <w:rPr>
          <w:lang w:val="en-US"/>
          <w:rPrChange w:id="8894" w:author="Anusha De" w:date="2022-08-01T14:48:00Z">
            <w:rPr/>
          </w:rPrChange>
        </w:rPr>
        <w:t xml:space="preserve"> </w:t>
      </w:r>
      <w:r w:rsidRPr="00992146">
        <w:rPr>
          <w:lang w:val="en-US"/>
          <w:rPrChange w:id="8895" w:author="Anusha De" w:date="2022-08-01T14:48:00Z">
            <w:rPr/>
          </w:rPrChange>
        </w:rPr>
        <w:t>1,526</w:t>
      </w:r>
      <w:r w:rsidR="00F73A4C" w:rsidRPr="00992146">
        <w:rPr>
          <w:lang w:val="en-US"/>
          <w:rPrChange w:id="8896" w:author="Anusha De" w:date="2022-08-01T14:48:00Z">
            <w:rPr/>
          </w:rPrChange>
        </w:rPr>
        <w:t xml:space="preserve"> </w:t>
      </w:r>
      <w:r w:rsidRPr="00992146">
        <w:rPr>
          <w:lang w:val="en-US"/>
          <w:rPrChange w:id="8897" w:author="Anusha De" w:date="2022-08-01T14:48:00Z">
            <w:rPr/>
          </w:rPrChange>
        </w:rPr>
        <w:t>farming</w:t>
      </w:r>
      <w:r w:rsidR="00F73A4C" w:rsidRPr="00992146">
        <w:rPr>
          <w:lang w:val="en-US"/>
          <w:rPrChange w:id="8898" w:author="Anusha De" w:date="2022-08-01T14:48:00Z">
            <w:rPr/>
          </w:rPrChange>
        </w:rPr>
        <w:t xml:space="preserve"> </w:t>
      </w:r>
      <w:r w:rsidRPr="00992146">
        <w:rPr>
          <w:lang w:val="en-US"/>
          <w:rPrChange w:id="8899" w:author="Anusha De" w:date="2022-08-01T14:48:00Z">
            <w:rPr/>
          </w:rPrChange>
        </w:rPr>
        <w:t>households,</w:t>
      </w:r>
      <w:r w:rsidR="00F73A4C" w:rsidRPr="00992146">
        <w:rPr>
          <w:lang w:val="en-US"/>
          <w:rPrChange w:id="8900" w:author="Anusha De" w:date="2022-08-01T14:48:00Z">
            <w:rPr/>
          </w:rPrChange>
        </w:rPr>
        <w:t xml:space="preserve"> </w:t>
      </w:r>
      <w:r w:rsidRPr="00992146">
        <w:rPr>
          <w:lang w:val="en-US"/>
          <w:rPrChange w:id="8901" w:author="Anusha De" w:date="2022-08-01T14:48:00Z">
            <w:rPr/>
          </w:rPrChange>
        </w:rPr>
        <w:t>78</w:t>
      </w:r>
      <w:r w:rsidR="00F73A4C" w:rsidRPr="00992146">
        <w:rPr>
          <w:lang w:val="en-US"/>
          <w:rPrChange w:id="8902" w:author="Anusha De" w:date="2022-08-01T14:48:00Z">
            <w:rPr/>
          </w:rPrChange>
        </w:rPr>
        <w:t xml:space="preserve"> </w:t>
      </w:r>
      <w:r w:rsidRPr="00992146">
        <w:rPr>
          <w:lang w:val="en-US"/>
          <w:rPrChange w:id="8903" w:author="Anusha De" w:date="2022-08-01T14:48:00Z">
            <w:rPr/>
          </w:rPrChange>
        </w:rPr>
        <w:t>agro-input</w:t>
      </w:r>
      <w:r w:rsidR="00F73A4C" w:rsidRPr="00992146">
        <w:rPr>
          <w:lang w:val="en-US"/>
          <w:rPrChange w:id="8904" w:author="Anusha De" w:date="2022-08-01T14:48:00Z">
            <w:rPr/>
          </w:rPrChange>
        </w:rPr>
        <w:t xml:space="preserve"> </w:t>
      </w:r>
      <w:r w:rsidRPr="00992146">
        <w:rPr>
          <w:lang w:val="en-US"/>
          <w:rPrChange w:id="8905" w:author="Anusha De" w:date="2022-08-01T14:48:00Z">
            <w:rPr/>
          </w:rPrChange>
        </w:rPr>
        <w:t>dealer</w:t>
      </w:r>
      <w:r w:rsidR="00F73A4C" w:rsidRPr="00992146">
        <w:rPr>
          <w:lang w:val="en-US"/>
          <w:rPrChange w:id="8906" w:author="Anusha De" w:date="2022-08-01T14:48:00Z">
            <w:rPr/>
          </w:rPrChange>
        </w:rPr>
        <w:t xml:space="preserve"> </w:t>
      </w:r>
      <w:r w:rsidRPr="00992146">
        <w:rPr>
          <w:lang w:val="en-US"/>
          <w:rPrChange w:id="8907" w:author="Anusha De" w:date="2022-08-01T14:48:00Z">
            <w:rPr/>
          </w:rPrChange>
        </w:rPr>
        <w:t>shops,</w:t>
      </w:r>
      <w:r w:rsidR="00F73A4C" w:rsidRPr="00992146">
        <w:rPr>
          <w:lang w:val="en-US"/>
          <w:rPrChange w:id="8908" w:author="Anusha De" w:date="2022-08-01T14:48:00Z">
            <w:rPr/>
          </w:rPrChange>
        </w:rPr>
        <w:t xml:space="preserve"> </w:t>
      </w:r>
      <w:r w:rsidRPr="00992146">
        <w:rPr>
          <w:lang w:val="en-US"/>
          <w:rPrChange w:id="8909" w:author="Anusha De" w:date="2022-08-01T14:48:00Z">
            <w:rPr/>
          </w:rPrChange>
        </w:rPr>
        <w:t>341</w:t>
      </w:r>
      <w:r w:rsidR="00F73A4C" w:rsidRPr="00992146">
        <w:rPr>
          <w:lang w:val="en-US"/>
          <w:rPrChange w:id="8910" w:author="Anusha De" w:date="2022-08-01T14:48:00Z">
            <w:rPr/>
          </w:rPrChange>
        </w:rPr>
        <w:t xml:space="preserve"> </w:t>
      </w:r>
      <w:r w:rsidRPr="00992146">
        <w:rPr>
          <w:lang w:val="en-US"/>
          <w:rPrChange w:id="8911" w:author="Anusha De" w:date="2022-08-01T14:48:00Z">
            <w:rPr/>
          </w:rPrChange>
        </w:rPr>
        <w:t>assembly</w:t>
      </w:r>
      <w:r w:rsidR="00F73A4C" w:rsidRPr="00992146">
        <w:rPr>
          <w:lang w:val="en-US"/>
          <w:rPrChange w:id="8912" w:author="Anusha De" w:date="2022-08-01T14:48:00Z">
            <w:rPr/>
          </w:rPrChange>
        </w:rPr>
        <w:t xml:space="preserve"> </w:t>
      </w:r>
      <w:r w:rsidRPr="00992146">
        <w:rPr>
          <w:lang w:val="en-US"/>
          <w:rPrChange w:id="8913" w:author="Anusha De" w:date="2022-08-01T14:48:00Z">
            <w:rPr/>
          </w:rPrChange>
        </w:rPr>
        <w:t>traders</w:t>
      </w:r>
      <w:r w:rsidR="00F73A4C" w:rsidRPr="00992146">
        <w:rPr>
          <w:lang w:val="en-US"/>
          <w:rPrChange w:id="8914" w:author="Anusha De" w:date="2022-08-01T14:48:00Z">
            <w:rPr/>
          </w:rPrChange>
        </w:rPr>
        <w:t xml:space="preserve"> </w:t>
      </w:r>
      <w:r w:rsidRPr="00992146">
        <w:rPr>
          <w:lang w:val="en-US"/>
          <w:rPrChange w:id="8915" w:author="Anusha De" w:date="2022-08-01T14:48:00Z">
            <w:rPr/>
          </w:rPrChange>
        </w:rPr>
        <w:t>and</w:t>
      </w:r>
      <w:r w:rsidR="00F73A4C" w:rsidRPr="00992146">
        <w:rPr>
          <w:lang w:val="en-US"/>
          <w:rPrChange w:id="8916" w:author="Anusha De" w:date="2022-08-01T14:48:00Z">
            <w:rPr/>
          </w:rPrChange>
        </w:rPr>
        <w:t xml:space="preserve"> </w:t>
      </w:r>
      <w:r w:rsidRPr="00992146">
        <w:rPr>
          <w:lang w:val="en-US"/>
          <w:rPrChange w:id="8917" w:author="Anusha De" w:date="2022-08-01T14:48:00Z">
            <w:rPr/>
          </w:rPrChange>
        </w:rPr>
        <w:t>174</w:t>
      </w:r>
      <w:r w:rsidR="00F73A4C" w:rsidRPr="00992146">
        <w:rPr>
          <w:lang w:val="en-US"/>
          <w:rPrChange w:id="8918" w:author="Anusha De" w:date="2022-08-01T14:48:00Z">
            <w:rPr/>
          </w:rPrChange>
        </w:rPr>
        <w:t xml:space="preserve"> </w:t>
      </w:r>
      <w:r w:rsidRPr="00992146">
        <w:rPr>
          <w:lang w:val="en-US"/>
          <w:rPrChange w:id="8919" w:author="Anusha De" w:date="2022-08-01T14:48:00Z">
            <w:rPr/>
          </w:rPrChange>
        </w:rPr>
        <w:t>processors</w:t>
      </w:r>
      <w:r w:rsidR="00F73A4C" w:rsidRPr="00992146">
        <w:rPr>
          <w:lang w:val="en-US"/>
          <w:rPrChange w:id="8920" w:author="Anusha De" w:date="2022-08-01T14:48:00Z">
            <w:rPr/>
          </w:rPrChange>
        </w:rPr>
        <w:t xml:space="preserve"> </w:t>
      </w:r>
      <w:r w:rsidRPr="00992146">
        <w:rPr>
          <w:lang w:val="en-US"/>
          <w:rPrChange w:id="8921" w:author="Anusha De" w:date="2022-08-01T14:48:00Z">
            <w:rPr/>
          </w:rPrChange>
        </w:rPr>
        <w:t>operating</w:t>
      </w:r>
      <w:r w:rsidR="00F73A4C" w:rsidRPr="00992146">
        <w:rPr>
          <w:lang w:val="en-US"/>
          <w:rPrChange w:id="8922" w:author="Anusha De" w:date="2022-08-01T14:48:00Z">
            <w:rPr/>
          </w:rPrChange>
        </w:rPr>
        <w:t xml:space="preserve"> </w:t>
      </w:r>
      <w:r w:rsidRPr="00992146">
        <w:rPr>
          <w:lang w:val="en-US"/>
          <w:rPrChange w:id="8923" w:author="Anusha De" w:date="2022-08-01T14:48:00Z">
            <w:rPr/>
          </w:rPrChange>
        </w:rPr>
        <w:t>in</w:t>
      </w:r>
      <w:r w:rsidR="00F73A4C" w:rsidRPr="00992146">
        <w:rPr>
          <w:lang w:val="en-US"/>
          <w:rPrChange w:id="8924" w:author="Anusha De" w:date="2022-08-01T14:48:00Z">
            <w:rPr/>
          </w:rPrChange>
        </w:rPr>
        <w:t xml:space="preserve"> </w:t>
      </w:r>
      <w:r w:rsidRPr="00992146">
        <w:rPr>
          <w:lang w:val="en-US"/>
          <w:rPrChange w:id="8925" w:author="Anusha De" w:date="2022-08-01T14:48:00Z">
            <w:rPr/>
          </w:rPrChange>
        </w:rPr>
        <w:t>the</w:t>
      </w:r>
      <w:r w:rsidR="00F73A4C" w:rsidRPr="00992146">
        <w:rPr>
          <w:lang w:val="en-US"/>
          <w:rPrChange w:id="8926" w:author="Anusha De" w:date="2022-08-01T14:48:00Z">
            <w:rPr/>
          </w:rPrChange>
        </w:rPr>
        <w:t xml:space="preserve"> </w:t>
      </w:r>
      <w:r w:rsidRPr="00992146">
        <w:rPr>
          <w:lang w:val="en-US"/>
          <w:rPrChange w:id="8927" w:author="Anusha De" w:date="2022-08-01T14:48:00Z">
            <w:rPr/>
          </w:rPrChange>
        </w:rPr>
        <w:t>maize</w:t>
      </w:r>
      <w:r w:rsidR="00F73A4C" w:rsidRPr="00992146">
        <w:rPr>
          <w:lang w:val="en-US"/>
          <w:rPrChange w:id="8928" w:author="Anusha De" w:date="2022-08-01T14:48:00Z">
            <w:rPr/>
          </w:rPrChange>
        </w:rPr>
        <w:t xml:space="preserve"> </w:t>
      </w:r>
      <w:r w:rsidRPr="00992146">
        <w:rPr>
          <w:lang w:val="en-US"/>
          <w:rPrChange w:id="8929" w:author="Anusha De" w:date="2022-08-01T14:48:00Z">
            <w:rPr/>
          </w:rPrChange>
        </w:rPr>
        <w:t>growing</w:t>
      </w:r>
      <w:r w:rsidR="00F73A4C" w:rsidRPr="00992146">
        <w:rPr>
          <w:lang w:val="en-US"/>
          <w:rPrChange w:id="8930" w:author="Anusha De" w:date="2022-08-01T14:48:00Z">
            <w:rPr/>
          </w:rPrChange>
        </w:rPr>
        <w:t xml:space="preserve"> </w:t>
      </w:r>
      <w:r w:rsidRPr="00992146">
        <w:rPr>
          <w:lang w:val="en-US"/>
          <w:rPrChange w:id="8931" w:author="Anusha De" w:date="2022-08-01T14:48:00Z">
            <w:rPr/>
          </w:rPrChange>
        </w:rPr>
        <w:t>districts</w:t>
      </w:r>
      <w:r w:rsidR="00F73A4C" w:rsidRPr="00992146">
        <w:rPr>
          <w:lang w:val="en-US"/>
          <w:rPrChange w:id="8932" w:author="Anusha De" w:date="2022-08-01T14:48:00Z">
            <w:rPr/>
          </w:rPrChange>
        </w:rPr>
        <w:t xml:space="preserve"> </w:t>
      </w:r>
      <w:r w:rsidRPr="00992146">
        <w:rPr>
          <w:lang w:val="en-US"/>
          <w:rPrChange w:id="8933" w:author="Anusha De" w:date="2022-08-01T14:48:00Z">
            <w:rPr/>
          </w:rPrChange>
        </w:rPr>
        <w:t>of</w:t>
      </w:r>
      <w:r w:rsidR="00F73A4C" w:rsidRPr="00992146">
        <w:rPr>
          <w:lang w:val="en-US"/>
          <w:rPrChange w:id="8934" w:author="Anusha De" w:date="2022-08-01T14:48:00Z">
            <w:rPr/>
          </w:rPrChange>
        </w:rPr>
        <w:t xml:space="preserve"> </w:t>
      </w:r>
      <w:r w:rsidRPr="00992146">
        <w:rPr>
          <w:lang w:val="en-US"/>
          <w:rPrChange w:id="8935" w:author="Anusha De" w:date="2022-08-01T14:48:00Z">
            <w:rPr/>
          </w:rPrChange>
        </w:rPr>
        <w:t>Iganga,</w:t>
      </w:r>
      <w:r w:rsidR="00F73A4C" w:rsidRPr="00992146">
        <w:rPr>
          <w:lang w:val="en-US"/>
          <w:rPrChange w:id="8936" w:author="Anusha De" w:date="2022-08-01T14:48:00Z">
            <w:rPr/>
          </w:rPrChange>
        </w:rPr>
        <w:t xml:space="preserve"> </w:t>
      </w:r>
      <w:r w:rsidRPr="00992146">
        <w:rPr>
          <w:lang w:val="en-US"/>
          <w:rPrChange w:id="8937" w:author="Anusha De" w:date="2022-08-01T14:48:00Z">
            <w:rPr/>
          </w:rPrChange>
        </w:rPr>
        <w:t>Bugiri</w:t>
      </w:r>
      <w:r w:rsidR="00F73A4C" w:rsidRPr="00992146">
        <w:rPr>
          <w:lang w:val="en-US"/>
          <w:rPrChange w:id="8938" w:author="Anusha De" w:date="2022-08-01T14:48:00Z">
            <w:rPr/>
          </w:rPrChange>
        </w:rPr>
        <w:t xml:space="preserve"> </w:t>
      </w:r>
      <w:r w:rsidRPr="00992146">
        <w:rPr>
          <w:lang w:val="en-US"/>
          <w:rPrChange w:id="8939" w:author="Anusha De" w:date="2022-08-01T14:48:00Z">
            <w:rPr/>
          </w:rPrChange>
        </w:rPr>
        <w:t>and</w:t>
      </w:r>
      <w:r w:rsidR="00F73A4C" w:rsidRPr="00992146">
        <w:rPr>
          <w:lang w:val="en-US"/>
          <w:rPrChange w:id="8940" w:author="Anusha De" w:date="2022-08-01T14:48:00Z">
            <w:rPr/>
          </w:rPrChange>
        </w:rPr>
        <w:t xml:space="preserve"> </w:t>
      </w:r>
      <w:r w:rsidRPr="00992146">
        <w:rPr>
          <w:lang w:val="en-US"/>
          <w:rPrChange w:id="8941" w:author="Anusha De" w:date="2022-08-01T14:48:00Z">
            <w:rPr/>
          </w:rPrChange>
        </w:rPr>
        <w:t>Namutumba</w:t>
      </w:r>
      <w:r w:rsidR="00F73A4C" w:rsidRPr="00992146">
        <w:rPr>
          <w:lang w:val="en-US"/>
          <w:rPrChange w:id="8942" w:author="Anusha De" w:date="2022-08-01T14:48:00Z">
            <w:rPr/>
          </w:rPrChange>
        </w:rPr>
        <w:t xml:space="preserve"> </w:t>
      </w:r>
      <w:r w:rsidRPr="00992146">
        <w:rPr>
          <w:lang w:val="en-US"/>
          <w:rPrChange w:id="8943" w:author="Anusha De" w:date="2022-08-01T14:48:00Z">
            <w:rPr/>
          </w:rPrChange>
        </w:rPr>
        <w:t>in</w:t>
      </w:r>
      <w:r w:rsidR="00F73A4C" w:rsidRPr="00992146">
        <w:rPr>
          <w:lang w:val="en-US"/>
          <w:rPrChange w:id="8944" w:author="Anusha De" w:date="2022-08-01T14:48:00Z">
            <w:rPr/>
          </w:rPrChange>
        </w:rPr>
        <w:t xml:space="preserve"> </w:t>
      </w:r>
      <w:r w:rsidRPr="00992146">
        <w:rPr>
          <w:lang w:val="en-US"/>
          <w:rPrChange w:id="8945" w:author="Anusha De" w:date="2022-08-01T14:48:00Z">
            <w:rPr/>
          </w:rPrChange>
        </w:rPr>
        <w:t>eastern</w:t>
      </w:r>
      <w:r w:rsidR="00F73A4C" w:rsidRPr="00992146">
        <w:rPr>
          <w:lang w:val="en-US"/>
          <w:rPrChange w:id="8946" w:author="Anusha De" w:date="2022-08-01T14:48:00Z">
            <w:rPr/>
          </w:rPrChange>
        </w:rPr>
        <w:t xml:space="preserve"> </w:t>
      </w:r>
      <w:r w:rsidRPr="00992146">
        <w:rPr>
          <w:lang w:val="en-US"/>
          <w:rPrChange w:id="8947" w:author="Anusha De" w:date="2022-08-01T14:48:00Z">
            <w:rPr/>
          </w:rPrChange>
        </w:rPr>
        <w:t>Uganda.</w:t>
      </w:r>
      <w:r w:rsidR="00F73A4C" w:rsidRPr="00992146">
        <w:rPr>
          <w:lang w:val="en-US"/>
          <w:rPrChange w:id="8948" w:author="Anusha De" w:date="2022-08-01T14:48:00Z">
            <w:rPr/>
          </w:rPrChange>
        </w:rPr>
        <w:t xml:space="preserve"> </w:t>
      </w:r>
      <w:r w:rsidRPr="00992146">
        <w:rPr>
          <w:lang w:val="en-US"/>
          <w:rPrChange w:id="8949" w:author="Anusha De" w:date="2022-08-01T14:48:00Z">
            <w:rPr/>
          </w:rPrChange>
        </w:rPr>
        <w:t>Data</w:t>
      </w:r>
      <w:r w:rsidR="00F73A4C" w:rsidRPr="00992146">
        <w:rPr>
          <w:lang w:val="en-US"/>
          <w:rPrChange w:id="8950" w:author="Anusha De" w:date="2022-08-01T14:48:00Z">
            <w:rPr/>
          </w:rPrChange>
        </w:rPr>
        <w:t xml:space="preserve"> </w:t>
      </w:r>
      <w:r w:rsidRPr="00992146">
        <w:rPr>
          <w:lang w:val="en-US"/>
          <w:rPrChange w:id="8951" w:author="Anusha De" w:date="2022-08-01T14:48:00Z">
            <w:rPr/>
          </w:rPrChange>
        </w:rPr>
        <w:t>was</w:t>
      </w:r>
      <w:r w:rsidR="00F73A4C" w:rsidRPr="00992146">
        <w:rPr>
          <w:lang w:val="en-US"/>
          <w:rPrChange w:id="8952" w:author="Anusha De" w:date="2022-08-01T14:48:00Z">
            <w:rPr/>
          </w:rPrChange>
        </w:rPr>
        <w:t xml:space="preserve"> </w:t>
      </w:r>
      <w:r w:rsidRPr="00992146">
        <w:rPr>
          <w:lang w:val="en-US"/>
          <w:rPrChange w:id="8953" w:author="Anusha De" w:date="2022-08-01T14:48:00Z">
            <w:rPr/>
          </w:rPrChange>
        </w:rPr>
        <w:t>collected</w:t>
      </w:r>
      <w:r w:rsidR="00F73A4C" w:rsidRPr="00992146">
        <w:rPr>
          <w:lang w:val="en-US"/>
          <w:rPrChange w:id="8954" w:author="Anusha De" w:date="2022-08-01T14:48:00Z">
            <w:rPr/>
          </w:rPrChange>
        </w:rPr>
        <w:t xml:space="preserve"> </w:t>
      </w:r>
      <w:r w:rsidRPr="00992146">
        <w:rPr>
          <w:lang w:val="en-US"/>
          <w:rPrChange w:id="8955" w:author="Anusha De" w:date="2022-08-01T14:48:00Z">
            <w:rPr/>
          </w:rPrChange>
        </w:rPr>
        <w:t>in</w:t>
      </w:r>
      <w:r w:rsidR="00F73A4C" w:rsidRPr="00992146">
        <w:rPr>
          <w:lang w:val="en-US"/>
          <w:rPrChange w:id="8956" w:author="Anusha De" w:date="2022-08-01T14:48:00Z">
            <w:rPr/>
          </w:rPrChange>
        </w:rPr>
        <w:t xml:space="preserve"> </w:t>
      </w:r>
      <w:r w:rsidRPr="00992146">
        <w:rPr>
          <w:lang w:val="en-US"/>
          <w:rPrChange w:id="8957" w:author="Anusha De" w:date="2022-08-01T14:48:00Z">
            <w:rPr/>
          </w:rPrChange>
        </w:rPr>
        <w:t>July</w:t>
      </w:r>
      <w:r w:rsidR="00F73A4C" w:rsidRPr="00992146">
        <w:rPr>
          <w:lang w:val="en-US"/>
          <w:rPrChange w:id="8958" w:author="Anusha De" w:date="2022-08-01T14:48:00Z">
            <w:rPr/>
          </w:rPrChange>
        </w:rPr>
        <w:t xml:space="preserve"> </w:t>
      </w:r>
      <w:r w:rsidRPr="00992146">
        <w:rPr>
          <w:lang w:val="en-US"/>
          <w:rPrChange w:id="8959" w:author="Anusha De" w:date="2022-08-01T14:48:00Z">
            <w:rPr/>
          </w:rPrChange>
        </w:rPr>
        <w:t>2019.</w:t>
      </w:r>
      <w:r w:rsidR="00F73A4C" w:rsidRPr="00992146">
        <w:rPr>
          <w:lang w:val="en-US"/>
          <w:rPrChange w:id="8960" w:author="Anusha De" w:date="2022-08-01T14:48:00Z">
            <w:rPr/>
          </w:rPrChange>
        </w:rPr>
        <w:t xml:space="preserve"> </w:t>
      </w:r>
      <w:r w:rsidRPr="00992146">
        <w:rPr>
          <w:lang w:val="en-US"/>
          <w:rPrChange w:id="8961" w:author="Anusha De" w:date="2022-08-01T14:48:00Z">
            <w:rPr/>
          </w:rPrChange>
        </w:rPr>
        <w:t>The</w:t>
      </w:r>
      <w:r w:rsidR="00F73A4C" w:rsidRPr="00992146">
        <w:rPr>
          <w:lang w:val="en-US"/>
          <w:rPrChange w:id="8962" w:author="Anusha De" w:date="2022-08-01T14:48:00Z">
            <w:rPr/>
          </w:rPrChange>
        </w:rPr>
        <w:t xml:space="preserve"> </w:t>
      </w:r>
      <w:r w:rsidRPr="00992146">
        <w:rPr>
          <w:lang w:val="en-US"/>
          <w:rPrChange w:id="8963" w:author="Anusha De" w:date="2022-08-01T14:48:00Z">
            <w:rPr/>
          </w:rPrChange>
        </w:rPr>
        <w:t>farmer</w:t>
      </w:r>
      <w:r w:rsidR="00F73A4C" w:rsidRPr="00992146">
        <w:rPr>
          <w:lang w:val="en-US"/>
          <w:rPrChange w:id="8964" w:author="Anusha De" w:date="2022-08-01T14:48:00Z">
            <w:rPr/>
          </w:rPrChange>
        </w:rPr>
        <w:t xml:space="preserve"> </w:t>
      </w:r>
      <w:r w:rsidRPr="00992146">
        <w:rPr>
          <w:lang w:val="en-US"/>
          <w:rPrChange w:id="8965" w:author="Anusha De" w:date="2022-08-01T14:48:00Z">
            <w:rPr/>
          </w:rPrChange>
        </w:rPr>
        <w:t>household</w:t>
      </w:r>
      <w:r w:rsidR="00F73A4C" w:rsidRPr="00992146">
        <w:rPr>
          <w:lang w:val="en-US"/>
          <w:rPrChange w:id="8966" w:author="Anusha De" w:date="2022-08-01T14:48:00Z">
            <w:rPr/>
          </w:rPrChange>
        </w:rPr>
        <w:t xml:space="preserve"> </w:t>
      </w:r>
      <w:r w:rsidRPr="00992146">
        <w:rPr>
          <w:lang w:val="en-US"/>
          <w:rPrChange w:id="8967" w:author="Anusha De" w:date="2022-08-01T14:48:00Z">
            <w:rPr/>
          </w:rPrChange>
        </w:rPr>
        <w:t>sample</w:t>
      </w:r>
      <w:r w:rsidR="00F73A4C" w:rsidRPr="00992146">
        <w:rPr>
          <w:lang w:val="en-US"/>
          <w:rPrChange w:id="8968" w:author="Anusha De" w:date="2022-08-01T14:48:00Z">
            <w:rPr/>
          </w:rPrChange>
        </w:rPr>
        <w:t xml:space="preserve"> </w:t>
      </w:r>
      <w:r w:rsidRPr="00992146">
        <w:rPr>
          <w:lang w:val="en-US"/>
          <w:rPrChange w:id="8969" w:author="Anusha De" w:date="2022-08-01T14:48:00Z">
            <w:rPr/>
          </w:rPrChange>
        </w:rPr>
        <w:t>was</w:t>
      </w:r>
      <w:r w:rsidR="00F73A4C" w:rsidRPr="00992146">
        <w:rPr>
          <w:lang w:val="en-US"/>
          <w:rPrChange w:id="8970" w:author="Anusha De" w:date="2022-08-01T14:48:00Z">
            <w:rPr/>
          </w:rPrChange>
        </w:rPr>
        <w:t xml:space="preserve"> </w:t>
      </w:r>
      <w:r w:rsidRPr="00992146">
        <w:rPr>
          <w:lang w:val="en-US"/>
          <w:rPrChange w:id="8971" w:author="Anusha De" w:date="2022-08-01T14:48:00Z">
            <w:rPr/>
          </w:rPrChange>
        </w:rPr>
        <w:t>drawn</w:t>
      </w:r>
      <w:r w:rsidR="00F73A4C" w:rsidRPr="00992146">
        <w:rPr>
          <w:lang w:val="en-US"/>
          <w:rPrChange w:id="8972" w:author="Anusha De" w:date="2022-08-01T14:48:00Z">
            <w:rPr/>
          </w:rPrChange>
        </w:rPr>
        <w:t xml:space="preserve"> </w:t>
      </w:r>
      <w:r w:rsidRPr="00992146">
        <w:rPr>
          <w:lang w:val="en-US"/>
          <w:rPrChange w:id="8973" w:author="Anusha De" w:date="2022-08-01T14:48:00Z">
            <w:rPr/>
          </w:rPrChange>
        </w:rPr>
        <w:t>from</w:t>
      </w:r>
      <w:r w:rsidR="00F73A4C" w:rsidRPr="00992146">
        <w:rPr>
          <w:lang w:val="en-US"/>
          <w:rPrChange w:id="8974" w:author="Anusha De" w:date="2022-08-01T14:48:00Z">
            <w:rPr/>
          </w:rPrChange>
        </w:rPr>
        <w:t xml:space="preserve"> </w:t>
      </w:r>
      <w:r w:rsidRPr="00992146">
        <w:rPr>
          <w:lang w:val="en-US"/>
          <w:rPrChange w:id="8975" w:author="Anusha De" w:date="2022-08-01T14:48:00Z">
            <w:rPr/>
          </w:rPrChange>
        </w:rPr>
        <w:t>63</w:t>
      </w:r>
      <w:r w:rsidR="00F73A4C" w:rsidRPr="00992146">
        <w:rPr>
          <w:lang w:val="en-US"/>
          <w:rPrChange w:id="8976" w:author="Anusha De" w:date="2022-08-01T14:48:00Z">
            <w:rPr/>
          </w:rPrChange>
        </w:rPr>
        <w:t xml:space="preserve"> </w:t>
      </w:r>
      <w:r w:rsidRPr="00992146">
        <w:rPr>
          <w:lang w:val="en-US"/>
          <w:rPrChange w:id="8977" w:author="Anusha De" w:date="2022-08-01T14:48:00Z">
            <w:rPr/>
          </w:rPrChange>
        </w:rPr>
        <w:t>villages</w:t>
      </w:r>
      <w:r w:rsidR="00F73A4C" w:rsidRPr="00992146">
        <w:rPr>
          <w:lang w:val="en-US"/>
          <w:rPrChange w:id="8978" w:author="Anusha De" w:date="2022-08-01T14:48:00Z">
            <w:rPr/>
          </w:rPrChange>
        </w:rPr>
        <w:t xml:space="preserve"> </w:t>
      </w:r>
      <w:r w:rsidRPr="00992146">
        <w:rPr>
          <w:lang w:val="en-US"/>
          <w:rPrChange w:id="8979" w:author="Anusha De" w:date="2022-08-01T14:48:00Z">
            <w:rPr/>
          </w:rPrChange>
        </w:rPr>
        <w:t>in</w:t>
      </w:r>
      <w:r w:rsidR="00F73A4C" w:rsidRPr="00992146">
        <w:rPr>
          <w:lang w:val="en-US"/>
          <w:rPrChange w:id="8980" w:author="Anusha De" w:date="2022-08-01T14:48:00Z">
            <w:rPr/>
          </w:rPrChange>
        </w:rPr>
        <w:t xml:space="preserve"> </w:t>
      </w:r>
      <w:r w:rsidRPr="00992146">
        <w:rPr>
          <w:lang w:val="en-US"/>
          <w:rPrChange w:id="8981" w:author="Anusha De" w:date="2022-08-01T14:48:00Z">
            <w:rPr/>
          </w:rPrChange>
        </w:rPr>
        <w:t>the</w:t>
      </w:r>
      <w:r w:rsidR="00F73A4C" w:rsidRPr="00992146">
        <w:rPr>
          <w:lang w:val="en-US"/>
          <w:rPrChange w:id="8982" w:author="Anusha De" w:date="2022-08-01T14:48:00Z">
            <w:rPr/>
          </w:rPrChange>
        </w:rPr>
        <w:t xml:space="preserve"> </w:t>
      </w:r>
      <w:r w:rsidRPr="00992146">
        <w:rPr>
          <w:lang w:val="en-US"/>
          <w:rPrChange w:id="8983" w:author="Anusha De" w:date="2022-08-01T14:48:00Z">
            <w:rPr/>
          </w:rPrChange>
        </w:rPr>
        <w:t>three</w:t>
      </w:r>
      <w:r w:rsidR="00F73A4C" w:rsidRPr="00992146">
        <w:rPr>
          <w:lang w:val="en-US"/>
          <w:rPrChange w:id="8984" w:author="Anusha De" w:date="2022-08-01T14:48:00Z">
            <w:rPr/>
          </w:rPrChange>
        </w:rPr>
        <w:t xml:space="preserve"> </w:t>
      </w:r>
      <w:r w:rsidRPr="00992146">
        <w:rPr>
          <w:lang w:val="en-US"/>
          <w:rPrChange w:id="8985" w:author="Anusha De" w:date="2022-08-01T14:48:00Z">
            <w:rPr/>
          </w:rPrChange>
        </w:rPr>
        <w:t>districts.</w:t>
      </w:r>
      <w:r w:rsidR="00F73A4C" w:rsidRPr="00992146">
        <w:rPr>
          <w:lang w:val="en-US"/>
          <w:rPrChange w:id="8986" w:author="Anusha De" w:date="2022-08-01T14:48:00Z">
            <w:rPr/>
          </w:rPrChange>
        </w:rPr>
        <w:t xml:space="preserve"> </w:t>
      </w:r>
      <w:r w:rsidRPr="00992146">
        <w:rPr>
          <w:lang w:val="en-US"/>
          <w:rPrChange w:id="8987" w:author="Anusha De" w:date="2022-08-01T14:48:00Z">
            <w:rPr/>
          </w:rPrChange>
        </w:rPr>
        <w:t>The</w:t>
      </w:r>
      <w:r w:rsidR="00F73A4C" w:rsidRPr="00992146">
        <w:rPr>
          <w:lang w:val="en-US"/>
          <w:rPrChange w:id="8988" w:author="Anusha De" w:date="2022-08-01T14:48:00Z">
            <w:rPr/>
          </w:rPrChange>
        </w:rPr>
        <w:t xml:space="preserve"> </w:t>
      </w:r>
      <w:r w:rsidRPr="00992146">
        <w:rPr>
          <w:lang w:val="en-US"/>
          <w:rPrChange w:id="8989" w:author="Anusha De" w:date="2022-08-01T14:48:00Z">
            <w:rPr/>
          </w:rPrChange>
        </w:rPr>
        <w:t>villages</w:t>
      </w:r>
      <w:r w:rsidR="00F73A4C" w:rsidRPr="00992146">
        <w:rPr>
          <w:lang w:val="en-US"/>
          <w:rPrChange w:id="8990" w:author="Anusha De" w:date="2022-08-01T14:48:00Z">
            <w:rPr/>
          </w:rPrChange>
        </w:rPr>
        <w:t xml:space="preserve"> </w:t>
      </w:r>
      <w:r w:rsidRPr="00992146">
        <w:rPr>
          <w:lang w:val="en-US"/>
          <w:rPrChange w:id="8991" w:author="Anusha De" w:date="2022-08-01T14:48:00Z">
            <w:rPr/>
          </w:rPrChange>
        </w:rPr>
        <w:t>were</w:t>
      </w:r>
      <w:r w:rsidR="00F73A4C" w:rsidRPr="00992146">
        <w:rPr>
          <w:lang w:val="en-US"/>
          <w:rPrChange w:id="8992" w:author="Anusha De" w:date="2022-08-01T14:48:00Z">
            <w:rPr/>
          </w:rPrChange>
        </w:rPr>
        <w:t xml:space="preserve"> </w:t>
      </w:r>
      <w:r w:rsidRPr="00992146">
        <w:rPr>
          <w:lang w:val="en-US"/>
          <w:rPrChange w:id="8993" w:author="Anusha De" w:date="2022-08-01T14:48:00Z">
            <w:rPr/>
          </w:rPrChange>
        </w:rPr>
        <w:t>selected</w:t>
      </w:r>
      <w:r w:rsidR="00F73A4C" w:rsidRPr="00992146">
        <w:rPr>
          <w:lang w:val="en-US"/>
          <w:rPrChange w:id="8994" w:author="Anusha De" w:date="2022-08-01T14:48:00Z">
            <w:rPr/>
          </w:rPrChange>
        </w:rPr>
        <w:t xml:space="preserve"> </w:t>
      </w:r>
      <w:r w:rsidRPr="00992146">
        <w:rPr>
          <w:lang w:val="en-US"/>
          <w:rPrChange w:id="8995" w:author="Anusha De" w:date="2022-08-01T14:48:00Z">
            <w:rPr/>
          </w:rPrChange>
        </w:rPr>
        <w:t>through</w:t>
      </w:r>
      <w:r w:rsidR="00F73A4C" w:rsidRPr="00992146">
        <w:rPr>
          <w:lang w:val="en-US"/>
          <w:rPrChange w:id="8996" w:author="Anusha De" w:date="2022-08-01T14:48:00Z">
            <w:rPr/>
          </w:rPrChange>
        </w:rPr>
        <w:t xml:space="preserve"> </w:t>
      </w:r>
      <w:r w:rsidRPr="00992146">
        <w:rPr>
          <w:lang w:val="en-US"/>
          <w:rPrChange w:id="8997" w:author="Anusha De" w:date="2022-08-01T14:48:00Z">
            <w:rPr/>
          </w:rPrChange>
        </w:rPr>
        <w:t>a</w:t>
      </w:r>
      <w:r w:rsidR="00F73A4C" w:rsidRPr="00992146">
        <w:rPr>
          <w:lang w:val="en-US"/>
          <w:rPrChange w:id="8998" w:author="Anusha De" w:date="2022-08-01T14:48:00Z">
            <w:rPr/>
          </w:rPrChange>
        </w:rPr>
        <w:t xml:space="preserve"> </w:t>
      </w:r>
      <w:r w:rsidRPr="00992146">
        <w:rPr>
          <w:lang w:val="en-US"/>
          <w:rPrChange w:id="8999" w:author="Anusha De" w:date="2022-08-01T14:48:00Z">
            <w:rPr/>
          </w:rPrChange>
        </w:rPr>
        <w:t>process</w:t>
      </w:r>
      <w:r w:rsidR="00F73A4C" w:rsidRPr="00992146">
        <w:rPr>
          <w:lang w:val="en-US"/>
          <w:rPrChange w:id="9000" w:author="Anusha De" w:date="2022-08-01T14:48:00Z">
            <w:rPr/>
          </w:rPrChange>
        </w:rPr>
        <w:t xml:space="preserve"> </w:t>
      </w:r>
      <w:r w:rsidRPr="00992146">
        <w:rPr>
          <w:lang w:val="en-US"/>
          <w:rPrChange w:id="9001" w:author="Anusha De" w:date="2022-08-01T14:48:00Z">
            <w:rPr/>
          </w:rPrChange>
        </w:rPr>
        <w:t>of</w:t>
      </w:r>
      <w:r w:rsidR="00F73A4C" w:rsidRPr="00992146">
        <w:rPr>
          <w:lang w:val="en-US"/>
          <w:rPrChange w:id="9002" w:author="Anusha De" w:date="2022-08-01T14:48:00Z">
            <w:rPr/>
          </w:rPrChange>
        </w:rPr>
        <w:t xml:space="preserve"> </w:t>
      </w:r>
      <w:r w:rsidRPr="00992146">
        <w:rPr>
          <w:lang w:val="en-US"/>
          <w:rPrChange w:id="9003" w:author="Anusha De" w:date="2022-08-01T14:48:00Z">
            <w:rPr/>
          </w:rPrChange>
        </w:rPr>
        <w:t>stratified</w:t>
      </w:r>
      <w:r w:rsidR="00F73A4C" w:rsidRPr="00992146">
        <w:rPr>
          <w:lang w:val="en-US"/>
          <w:rPrChange w:id="9004" w:author="Anusha De" w:date="2022-08-01T14:48:00Z">
            <w:rPr/>
          </w:rPrChange>
        </w:rPr>
        <w:t xml:space="preserve"> </w:t>
      </w:r>
      <w:r w:rsidRPr="00992146">
        <w:rPr>
          <w:lang w:val="en-US"/>
          <w:rPrChange w:id="9005" w:author="Anusha De" w:date="2022-08-01T14:48:00Z">
            <w:rPr/>
          </w:rPrChange>
        </w:rPr>
        <w:t>random</w:t>
      </w:r>
      <w:r w:rsidR="00F73A4C" w:rsidRPr="00992146">
        <w:rPr>
          <w:lang w:val="en-US"/>
          <w:rPrChange w:id="9006" w:author="Anusha De" w:date="2022-08-01T14:48:00Z">
            <w:rPr/>
          </w:rPrChange>
        </w:rPr>
        <w:t xml:space="preserve"> </w:t>
      </w:r>
      <w:r w:rsidRPr="00992146">
        <w:rPr>
          <w:lang w:val="en-US"/>
          <w:rPrChange w:id="9007" w:author="Anusha De" w:date="2022-08-01T14:48:00Z">
            <w:rPr/>
          </w:rPrChange>
        </w:rPr>
        <w:t>sampling</w:t>
      </w:r>
      <w:r w:rsidR="00F73A4C" w:rsidRPr="00992146">
        <w:rPr>
          <w:lang w:val="en-US"/>
          <w:rPrChange w:id="9008" w:author="Anusha De" w:date="2022-08-01T14:48:00Z">
            <w:rPr/>
          </w:rPrChange>
        </w:rPr>
        <w:t xml:space="preserve"> </w:t>
      </w:r>
      <w:r w:rsidRPr="00992146">
        <w:rPr>
          <w:lang w:val="en-US"/>
          <w:rPrChange w:id="9009" w:author="Anusha De" w:date="2022-08-01T14:48:00Z">
            <w:rPr/>
          </w:rPrChange>
        </w:rPr>
        <w:t>at</w:t>
      </w:r>
      <w:r w:rsidR="00F73A4C" w:rsidRPr="00992146">
        <w:rPr>
          <w:lang w:val="en-US"/>
          <w:rPrChange w:id="9010" w:author="Anusha De" w:date="2022-08-01T14:48:00Z">
            <w:rPr/>
          </w:rPrChange>
        </w:rPr>
        <w:t xml:space="preserve"> </w:t>
      </w:r>
      <w:r w:rsidRPr="00992146">
        <w:rPr>
          <w:lang w:val="en-US"/>
          <w:rPrChange w:id="9011" w:author="Anusha De" w:date="2022-08-01T14:48:00Z">
            <w:rPr/>
          </w:rPrChange>
        </w:rPr>
        <w:t>sub-county</w:t>
      </w:r>
      <w:r w:rsidR="00F73A4C" w:rsidRPr="00992146">
        <w:rPr>
          <w:lang w:val="en-US"/>
          <w:rPrChange w:id="9012" w:author="Anusha De" w:date="2022-08-01T14:48:00Z">
            <w:rPr/>
          </w:rPrChange>
        </w:rPr>
        <w:t xml:space="preserve"> </w:t>
      </w:r>
      <w:r w:rsidRPr="00992146">
        <w:rPr>
          <w:lang w:val="en-US"/>
          <w:rPrChange w:id="9013" w:author="Anusha De" w:date="2022-08-01T14:48:00Z">
            <w:rPr/>
          </w:rPrChange>
        </w:rPr>
        <w:t>level.</w:t>
      </w:r>
      <w:r w:rsidR="00F73A4C" w:rsidRPr="00992146">
        <w:rPr>
          <w:lang w:val="en-US"/>
          <w:rPrChange w:id="9014" w:author="Anusha De" w:date="2022-08-01T14:48:00Z">
            <w:rPr/>
          </w:rPrChange>
        </w:rPr>
        <w:t xml:space="preserve"> </w:t>
      </w:r>
      <w:r w:rsidRPr="00992146">
        <w:rPr>
          <w:lang w:val="en-US"/>
          <w:rPrChange w:id="9015" w:author="Anusha De" w:date="2022-08-01T14:48:00Z">
            <w:rPr/>
          </w:rPrChange>
        </w:rPr>
        <w:t>In</w:t>
      </w:r>
      <w:r w:rsidR="00F73A4C" w:rsidRPr="00992146">
        <w:rPr>
          <w:lang w:val="en-US"/>
          <w:rPrChange w:id="9016" w:author="Anusha De" w:date="2022-08-01T14:48:00Z">
            <w:rPr/>
          </w:rPrChange>
        </w:rPr>
        <w:t xml:space="preserve"> </w:t>
      </w:r>
      <w:r w:rsidRPr="00992146">
        <w:rPr>
          <w:lang w:val="en-US"/>
          <w:rPrChange w:id="9017" w:author="Anusha De" w:date="2022-08-01T14:48:00Z">
            <w:rPr/>
          </w:rPrChange>
        </w:rPr>
        <w:t>each</w:t>
      </w:r>
      <w:r w:rsidR="00F73A4C" w:rsidRPr="00992146">
        <w:rPr>
          <w:lang w:val="en-US"/>
          <w:rPrChange w:id="9018" w:author="Anusha De" w:date="2022-08-01T14:48:00Z">
            <w:rPr/>
          </w:rPrChange>
        </w:rPr>
        <w:t xml:space="preserve"> </w:t>
      </w:r>
      <w:r w:rsidRPr="00992146">
        <w:rPr>
          <w:lang w:val="en-US"/>
          <w:rPrChange w:id="9019" w:author="Anusha De" w:date="2022-08-01T14:48:00Z">
            <w:rPr/>
          </w:rPrChange>
        </w:rPr>
        <w:t>of</w:t>
      </w:r>
      <w:r w:rsidR="00F73A4C" w:rsidRPr="00992146">
        <w:rPr>
          <w:lang w:val="en-US"/>
          <w:rPrChange w:id="9020" w:author="Anusha De" w:date="2022-08-01T14:48:00Z">
            <w:rPr/>
          </w:rPrChange>
        </w:rPr>
        <w:t xml:space="preserve"> </w:t>
      </w:r>
      <w:r w:rsidRPr="00992146">
        <w:rPr>
          <w:lang w:val="en-US"/>
          <w:rPrChange w:id="9021" w:author="Anusha De" w:date="2022-08-01T14:48:00Z">
            <w:rPr/>
          </w:rPrChange>
        </w:rPr>
        <w:t>the</w:t>
      </w:r>
      <w:r w:rsidR="00F73A4C" w:rsidRPr="00992146">
        <w:rPr>
          <w:lang w:val="en-US"/>
          <w:rPrChange w:id="9022" w:author="Anusha De" w:date="2022-08-01T14:48:00Z">
            <w:rPr/>
          </w:rPrChange>
        </w:rPr>
        <w:t xml:space="preserve"> </w:t>
      </w:r>
      <w:r w:rsidRPr="00992146">
        <w:rPr>
          <w:lang w:val="en-US"/>
          <w:rPrChange w:id="9023" w:author="Anusha De" w:date="2022-08-01T14:48:00Z">
            <w:rPr/>
          </w:rPrChange>
        </w:rPr>
        <w:t>three</w:t>
      </w:r>
      <w:r w:rsidR="00F73A4C" w:rsidRPr="00992146">
        <w:rPr>
          <w:lang w:val="en-US"/>
          <w:rPrChange w:id="9024" w:author="Anusha De" w:date="2022-08-01T14:48:00Z">
            <w:rPr/>
          </w:rPrChange>
        </w:rPr>
        <w:t xml:space="preserve"> </w:t>
      </w:r>
      <w:r w:rsidRPr="00992146">
        <w:rPr>
          <w:lang w:val="en-US"/>
          <w:rPrChange w:id="9025" w:author="Anusha De" w:date="2022-08-01T14:48:00Z">
            <w:rPr/>
          </w:rPrChange>
        </w:rPr>
        <w:t>districts,</w:t>
      </w:r>
      <w:r w:rsidR="00F73A4C" w:rsidRPr="00992146">
        <w:rPr>
          <w:lang w:val="en-US"/>
          <w:rPrChange w:id="9026" w:author="Anusha De" w:date="2022-08-01T14:48:00Z">
            <w:rPr/>
          </w:rPrChange>
        </w:rPr>
        <w:t xml:space="preserve"> </w:t>
      </w:r>
      <w:r w:rsidRPr="00992146">
        <w:rPr>
          <w:lang w:val="en-US"/>
          <w:rPrChange w:id="9027" w:author="Anusha De" w:date="2022-08-01T14:48:00Z">
            <w:rPr/>
          </w:rPrChange>
        </w:rPr>
        <w:t>the</w:t>
      </w:r>
      <w:r w:rsidR="00F73A4C" w:rsidRPr="00992146">
        <w:rPr>
          <w:lang w:val="en-US"/>
          <w:rPrChange w:id="9028" w:author="Anusha De" w:date="2022-08-01T14:48:00Z">
            <w:rPr/>
          </w:rPrChange>
        </w:rPr>
        <w:t xml:space="preserve"> </w:t>
      </w:r>
      <w:r w:rsidRPr="00992146">
        <w:rPr>
          <w:lang w:val="en-US"/>
          <w:rPrChange w:id="9029" w:author="Anusha De" w:date="2022-08-01T14:48:00Z">
            <w:rPr/>
          </w:rPrChange>
        </w:rPr>
        <w:t>sub-counties</w:t>
      </w:r>
      <w:r w:rsidR="00F73A4C" w:rsidRPr="00992146">
        <w:rPr>
          <w:lang w:val="en-US"/>
          <w:rPrChange w:id="9030" w:author="Anusha De" w:date="2022-08-01T14:48:00Z">
            <w:rPr/>
          </w:rPrChange>
        </w:rPr>
        <w:t xml:space="preserve"> </w:t>
      </w:r>
      <w:r w:rsidRPr="00992146">
        <w:rPr>
          <w:lang w:val="en-US"/>
          <w:rPrChange w:id="9031" w:author="Anusha De" w:date="2022-08-01T14:48:00Z">
            <w:rPr/>
          </w:rPrChange>
        </w:rPr>
        <w:t>from</w:t>
      </w:r>
      <w:r w:rsidR="00F73A4C" w:rsidRPr="00992146">
        <w:rPr>
          <w:lang w:val="en-US"/>
          <w:rPrChange w:id="9032" w:author="Anusha De" w:date="2022-08-01T14:48:00Z">
            <w:rPr/>
          </w:rPrChange>
        </w:rPr>
        <w:t xml:space="preserve"> </w:t>
      </w:r>
      <w:r w:rsidRPr="00992146">
        <w:rPr>
          <w:lang w:val="en-US"/>
          <w:rPrChange w:id="9033" w:author="Anusha De" w:date="2022-08-01T14:48:00Z">
            <w:rPr/>
          </w:rPrChange>
        </w:rPr>
        <w:t>which</w:t>
      </w:r>
      <w:r w:rsidR="00F73A4C" w:rsidRPr="00992146">
        <w:rPr>
          <w:lang w:val="en-US"/>
          <w:rPrChange w:id="9034" w:author="Anusha De" w:date="2022-08-01T14:48:00Z">
            <w:rPr/>
          </w:rPrChange>
        </w:rPr>
        <w:t xml:space="preserve"> </w:t>
      </w:r>
      <w:r w:rsidRPr="00992146">
        <w:rPr>
          <w:lang w:val="en-US"/>
          <w:rPrChange w:id="9035" w:author="Anusha De" w:date="2022-08-01T14:48:00Z">
            <w:rPr/>
          </w:rPrChange>
        </w:rPr>
        <w:t>the</w:t>
      </w:r>
      <w:r w:rsidR="00F73A4C" w:rsidRPr="00992146">
        <w:rPr>
          <w:lang w:val="en-US"/>
          <w:rPrChange w:id="9036" w:author="Anusha De" w:date="2022-08-01T14:48:00Z">
            <w:rPr/>
          </w:rPrChange>
        </w:rPr>
        <w:t xml:space="preserve"> </w:t>
      </w:r>
      <w:r w:rsidRPr="00992146">
        <w:rPr>
          <w:lang w:val="en-US"/>
          <w:rPrChange w:id="9037" w:author="Anusha De" w:date="2022-08-01T14:48:00Z">
            <w:rPr/>
          </w:rPrChange>
        </w:rPr>
        <w:t>villages</w:t>
      </w:r>
      <w:r w:rsidR="00F73A4C" w:rsidRPr="00992146">
        <w:rPr>
          <w:lang w:val="en-US"/>
          <w:rPrChange w:id="9038" w:author="Anusha De" w:date="2022-08-01T14:48:00Z">
            <w:rPr/>
          </w:rPrChange>
        </w:rPr>
        <w:t xml:space="preserve"> </w:t>
      </w:r>
      <w:r w:rsidRPr="00992146">
        <w:rPr>
          <w:lang w:val="en-US"/>
          <w:rPrChange w:id="9039" w:author="Anusha De" w:date="2022-08-01T14:48:00Z">
            <w:rPr/>
          </w:rPrChange>
        </w:rPr>
        <w:t>were</w:t>
      </w:r>
      <w:r w:rsidR="00F73A4C" w:rsidRPr="00992146">
        <w:rPr>
          <w:lang w:val="en-US"/>
          <w:rPrChange w:id="9040" w:author="Anusha De" w:date="2022-08-01T14:48:00Z">
            <w:rPr/>
          </w:rPrChange>
        </w:rPr>
        <w:t xml:space="preserve"> </w:t>
      </w:r>
      <w:r w:rsidRPr="00992146">
        <w:rPr>
          <w:lang w:val="en-US"/>
          <w:rPrChange w:id="9041" w:author="Anusha De" w:date="2022-08-01T14:48:00Z">
            <w:rPr/>
          </w:rPrChange>
        </w:rPr>
        <w:t>sampled</w:t>
      </w:r>
      <w:r w:rsidR="00F73A4C" w:rsidRPr="00992146">
        <w:rPr>
          <w:lang w:val="en-US"/>
          <w:rPrChange w:id="9042" w:author="Anusha De" w:date="2022-08-01T14:48:00Z">
            <w:rPr/>
          </w:rPrChange>
        </w:rPr>
        <w:t xml:space="preserve"> </w:t>
      </w:r>
      <w:r w:rsidRPr="00992146">
        <w:rPr>
          <w:lang w:val="en-US"/>
          <w:rPrChange w:id="9043" w:author="Anusha De" w:date="2022-08-01T14:48:00Z">
            <w:rPr/>
          </w:rPrChange>
        </w:rPr>
        <w:t>were</w:t>
      </w:r>
      <w:r w:rsidR="00F73A4C" w:rsidRPr="00992146">
        <w:rPr>
          <w:lang w:val="en-US"/>
          <w:rPrChange w:id="9044" w:author="Anusha De" w:date="2022-08-01T14:48:00Z">
            <w:rPr/>
          </w:rPrChange>
        </w:rPr>
        <w:t xml:space="preserve"> </w:t>
      </w:r>
      <w:r w:rsidRPr="00992146">
        <w:rPr>
          <w:lang w:val="en-US"/>
          <w:rPrChange w:id="9045" w:author="Anusha De" w:date="2022-08-01T14:48:00Z">
            <w:rPr/>
          </w:rPrChange>
        </w:rPr>
        <w:t>purposely</w:t>
      </w:r>
      <w:r w:rsidR="00F73A4C" w:rsidRPr="00992146">
        <w:rPr>
          <w:lang w:val="en-US"/>
          <w:rPrChange w:id="9046" w:author="Anusha De" w:date="2022-08-01T14:48:00Z">
            <w:rPr/>
          </w:rPrChange>
        </w:rPr>
        <w:t xml:space="preserve"> </w:t>
      </w:r>
      <w:r w:rsidRPr="00992146">
        <w:rPr>
          <w:lang w:val="en-US"/>
          <w:rPrChange w:id="9047" w:author="Anusha De" w:date="2022-08-01T14:48:00Z">
            <w:rPr/>
          </w:rPrChange>
        </w:rPr>
        <w:t>selected</w:t>
      </w:r>
      <w:r w:rsidR="00F73A4C" w:rsidRPr="00992146">
        <w:rPr>
          <w:lang w:val="en-US"/>
          <w:rPrChange w:id="9048" w:author="Anusha De" w:date="2022-08-01T14:48:00Z">
            <w:rPr/>
          </w:rPrChange>
        </w:rPr>
        <w:t xml:space="preserve"> </w:t>
      </w:r>
      <w:r w:rsidRPr="00992146">
        <w:rPr>
          <w:lang w:val="en-US"/>
          <w:rPrChange w:id="9049" w:author="Anusha De" w:date="2022-08-01T14:48:00Z">
            <w:rPr/>
          </w:rPrChange>
        </w:rPr>
        <w:t>based</w:t>
      </w:r>
      <w:r w:rsidR="00F73A4C" w:rsidRPr="00992146">
        <w:rPr>
          <w:lang w:val="en-US"/>
          <w:rPrChange w:id="9050" w:author="Anusha De" w:date="2022-08-01T14:48:00Z">
            <w:rPr/>
          </w:rPrChange>
        </w:rPr>
        <w:t xml:space="preserve"> </w:t>
      </w:r>
      <w:r w:rsidRPr="00992146">
        <w:rPr>
          <w:lang w:val="en-US"/>
          <w:rPrChange w:id="9051" w:author="Anusha De" w:date="2022-08-01T14:48:00Z">
            <w:rPr/>
          </w:rPrChange>
        </w:rPr>
        <w:t>on</w:t>
      </w:r>
      <w:r w:rsidR="00F73A4C" w:rsidRPr="00992146">
        <w:rPr>
          <w:lang w:val="en-US"/>
          <w:rPrChange w:id="9052" w:author="Anusha De" w:date="2022-08-01T14:48:00Z">
            <w:rPr/>
          </w:rPrChange>
        </w:rPr>
        <w:t xml:space="preserve"> </w:t>
      </w:r>
      <w:r w:rsidRPr="00992146">
        <w:rPr>
          <w:lang w:val="en-US"/>
          <w:rPrChange w:id="9053" w:author="Anusha De" w:date="2022-08-01T14:48:00Z">
            <w:rPr/>
          </w:rPrChange>
        </w:rPr>
        <w:t>their</w:t>
      </w:r>
      <w:r w:rsidR="00F73A4C" w:rsidRPr="00992146">
        <w:rPr>
          <w:lang w:val="en-US"/>
          <w:rPrChange w:id="9054" w:author="Anusha De" w:date="2022-08-01T14:48:00Z">
            <w:rPr/>
          </w:rPrChange>
        </w:rPr>
        <w:t xml:space="preserve"> </w:t>
      </w:r>
      <w:r w:rsidRPr="00992146">
        <w:rPr>
          <w:lang w:val="en-US"/>
          <w:rPrChange w:id="9055" w:author="Anusha De" w:date="2022-08-01T14:48:00Z">
            <w:rPr/>
          </w:rPrChange>
        </w:rPr>
        <w:t>distance</w:t>
      </w:r>
      <w:r w:rsidR="00F73A4C" w:rsidRPr="00992146">
        <w:rPr>
          <w:lang w:val="en-US"/>
          <w:rPrChange w:id="9056" w:author="Anusha De" w:date="2022-08-01T14:48:00Z">
            <w:rPr/>
          </w:rPrChange>
        </w:rPr>
        <w:t xml:space="preserve"> </w:t>
      </w:r>
      <w:r w:rsidRPr="00992146">
        <w:rPr>
          <w:lang w:val="en-US"/>
          <w:rPrChange w:id="9057" w:author="Anusha De" w:date="2022-08-01T14:48:00Z">
            <w:rPr/>
          </w:rPrChange>
        </w:rPr>
        <w:t>(km)</w:t>
      </w:r>
      <w:r w:rsidR="00F73A4C" w:rsidRPr="00992146">
        <w:rPr>
          <w:lang w:val="en-US"/>
          <w:rPrChange w:id="9058" w:author="Anusha De" w:date="2022-08-01T14:48:00Z">
            <w:rPr/>
          </w:rPrChange>
        </w:rPr>
        <w:t xml:space="preserve"> </w:t>
      </w:r>
      <w:r w:rsidRPr="00992146">
        <w:rPr>
          <w:lang w:val="en-US"/>
          <w:rPrChange w:id="9059" w:author="Anusha De" w:date="2022-08-01T14:48:00Z">
            <w:rPr/>
          </w:rPrChange>
        </w:rPr>
        <w:t>from</w:t>
      </w:r>
      <w:r w:rsidR="00F73A4C" w:rsidRPr="00992146">
        <w:rPr>
          <w:lang w:val="en-US"/>
          <w:rPrChange w:id="9060" w:author="Anusha De" w:date="2022-08-01T14:48:00Z">
            <w:rPr/>
          </w:rPrChange>
        </w:rPr>
        <w:t xml:space="preserve"> </w:t>
      </w:r>
      <w:r w:rsidRPr="00992146">
        <w:rPr>
          <w:lang w:val="en-US"/>
          <w:rPrChange w:id="9061" w:author="Anusha De" w:date="2022-08-01T14:48:00Z">
            <w:rPr/>
          </w:rPrChange>
        </w:rPr>
        <w:t>the</w:t>
      </w:r>
      <w:r w:rsidR="00F73A4C" w:rsidRPr="00992146">
        <w:rPr>
          <w:lang w:val="en-US"/>
          <w:rPrChange w:id="9062" w:author="Anusha De" w:date="2022-08-01T14:48:00Z">
            <w:rPr/>
          </w:rPrChange>
        </w:rPr>
        <w:t xml:space="preserve"> </w:t>
      </w:r>
      <w:r w:rsidRPr="00992146">
        <w:rPr>
          <w:lang w:val="en-US"/>
          <w:rPrChange w:id="9063" w:author="Anusha De" w:date="2022-08-01T14:48:00Z">
            <w:rPr/>
          </w:rPrChange>
        </w:rPr>
        <w:t>main</w:t>
      </w:r>
      <w:r w:rsidR="00F73A4C" w:rsidRPr="00992146">
        <w:rPr>
          <w:lang w:val="en-US"/>
          <w:rPrChange w:id="9064" w:author="Anusha De" w:date="2022-08-01T14:48:00Z">
            <w:rPr/>
          </w:rPrChange>
        </w:rPr>
        <w:t xml:space="preserve"> </w:t>
      </w:r>
      <w:r w:rsidRPr="00992146">
        <w:rPr>
          <w:lang w:val="en-US"/>
          <w:rPrChange w:id="9065" w:author="Anusha De" w:date="2022-08-01T14:48:00Z">
            <w:rPr/>
          </w:rPrChange>
        </w:rPr>
        <w:t>district</w:t>
      </w:r>
      <w:r w:rsidR="00F73A4C" w:rsidRPr="00992146">
        <w:rPr>
          <w:lang w:val="en-US"/>
          <w:rPrChange w:id="9066" w:author="Anusha De" w:date="2022-08-01T14:48:00Z">
            <w:rPr/>
          </w:rPrChange>
        </w:rPr>
        <w:t xml:space="preserve"> </w:t>
      </w:r>
      <w:r w:rsidRPr="00992146">
        <w:rPr>
          <w:lang w:val="en-US"/>
          <w:rPrChange w:id="9067" w:author="Anusha De" w:date="2022-08-01T14:48:00Z">
            <w:rPr/>
          </w:rPrChange>
        </w:rPr>
        <w:t>town,</w:t>
      </w:r>
      <w:r w:rsidR="00F73A4C" w:rsidRPr="00992146">
        <w:rPr>
          <w:lang w:val="en-US"/>
          <w:rPrChange w:id="9068" w:author="Anusha De" w:date="2022-08-01T14:48:00Z">
            <w:rPr/>
          </w:rPrChange>
        </w:rPr>
        <w:t xml:space="preserve"> </w:t>
      </w:r>
      <w:r w:rsidRPr="00992146">
        <w:rPr>
          <w:lang w:val="en-US"/>
          <w:rPrChange w:id="9069" w:author="Anusha De" w:date="2022-08-01T14:48:00Z">
            <w:rPr/>
          </w:rPrChange>
        </w:rPr>
        <w:t>in</w:t>
      </w:r>
      <w:r w:rsidR="00F73A4C" w:rsidRPr="00992146">
        <w:rPr>
          <w:lang w:val="en-US"/>
          <w:rPrChange w:id="9070" w:author="Anusha De" w:date="2022-08-01T14:48:00Z">
            <w:rPr/>
          </w:rPrChange>
        </w:rPr>
        <w:t xml:space="preserve"> </w:t>
      </w:r>
      <w:r w:rsidRPr="00992146">
        <w:rPr>
          <w:lang w:val="en-US"/>
          <w:rPrChange w:id="9071" w:author="Anusha De" w:date="2022-08-01T14:48:00Z">
            <w:rPr/>
          </w:rPrChange>
        </w:rPr>
        <w:t>the</w:t>
      </w:r>
      <w:r w:rsidR="00F73A4C" w:rsidRPr="00992146">
        <w:rPr>
          <w:lang w:val="en-US"/>
          <w:rPrChange w:id="9072" w:author="Anusha De" w:date="2022-08-01T14:48:00Z">
            <w:rPr/>
          </w:rPrChange>
        </w:rPr>
        <w:t xml:space="preserve"> </w:t>
      </w:r>
      <w:r w:rsidRPr="00992146">
        <w:rPr>
          <w:lang w:val="en-US"/>
          <w:rPrChange w:id="9073" w:author="Anusha De" w:date="2022-08-01T14:48:00Z">
            <w:rPr/>
          </w:rPrChange>
        </w:rPr>
        <w:t>range</w:t>
      </w:r>
      <w:r w:rsidR="00F73A4C" w:rsidRPr="00992146">
        <w:rPr>
          <w:lang w:val="en-US"/>
          <w:rPrChange w:id="9074" w:author="Anusha De" w:date="2022-08-01T14:48:00Z">
            <w:rPr/>
          </w:rPrChange>
        </w:rPr>
        <w:t xml:space="preserve"> </w:t>
      </w:r>
      <w:r w:rsidRPr="00992146">
        <w:rPr>
          <w:lang w:val="en-US"/>
          <w:rPrChange w:id="9075" w:author="Anusha De" w:date="2022-08-01T14:48:00Z">
            <w:rPr/>
          </w:rPrChange>
        </w:rPr>
        <w:t>of</w:t>
      </w:r>
      <w:r w:rsidR="00F73A4C" w:rsidRPr="00992146">
        <w:rPr>
          <w:lang w:val="en-US"/>
          <w:rPrChange w:id="9076" w:author="Anusha De" w:date="2022-08-01T14:48:00Z">
            <w:rPr/>
          </w:rPrChange>
        </w:rPr>
        <w:t xml:space="preserve"> </w:t>
      </w:r>
      <w:r w:rsidRPr="00992146">
        <w:rPr>
          <w:lang w:val="en-US"/>
          <w:rPrChange w:id="9077" w:author="Anusha De" w:date="2022-08-01T14:48:00Z">
            <w:rPr/>
          </w:rPrChange>
        </w:rPr>
        <w:t>10</w:t>
      </w:r>
      <w:r w:rsidR="00F73A4C" w:rsidRPr="00992146">
        <w:rPr>
          <w:lang w:val="en-US"/>
          <w:rPrChange w:id="9078" w:author="Anusha De" w:date="2022-08-01T14:48:00Z">
            <w:rPr/>
          </w:rPrChange>
        </w:rPr>
        <w:t xml:space="preserve"> </w:t>
      </w:r>
      <w:r w:rsidRPr="00992146">
        <w:rPr>
          <w:lang w:val="en-US"/>
          <w:rPrChange w:id="9079" w:author="Anusha De" w:date="2022-08-01T14:48:00Z">
            <w:rPr/>
          </w:rPrChange>
        </w:rPr>
        <w:t>kms,</w:t>
      </w:r>
      <w:r w:rsidR="00F73A4C" w:rsidRPr="00992146">
        <w:rPr>
          <w:lang w:val="en-US"/>
          <w:rPrChange w:id="9080" w:author="Anusha De" w:date="2022-08-01T14:48:00Z">
            <w:rPr/>
          </w:rPrChange>
        </w:rPr>
        <w:t xml:space="preserve"> </w:t>
      </w:r>
      <w:r w:rsidRPr="00992146">
        <w:rPr>
          <w:lang w:val="en-US"/>
          <w:rPrChange w:id="9081" w:author="Anusha De" w:date="2022-08-01T14:48:00Z">
            <w:rPr/>
          </w:rPrChange>
        </w:rPr>
        <w:t>20</w:t>
      </w:r>
      <w:r w:rsidR="00F73A4C" w:rsidRPr="00992146">
        <w:rPr>
          <w:lang w:val="en-US"/>
          <w:rPrChange w:id="9082" w:author="Anusha De" w:date="2022-08-01T14:48:00Z">
            <w:rPr/>
          </w:rPrChange>
        </w:rPr>
        <w:t xml:space="preserve"> </w:t>
      </w:r>
      <w:r w:rsidRPr="00992146">
        <w:rPr>
          <w:lang w:val="en-US"/>
          <w:rPrChange w:id="9083" w:author="Anusha De" w:date="2022-08-01T14:48:00Z">
            <w:rPr/>
          </w:rPrChange>
        </w:rPr>
        <w:t>kms</w:t>
      </w:r>
      <w:r w:rsidR="00F73A4C" w:rsidRPr="00992146">
        <w:rPr>
          <w:lang w:val="en-US"/>
          <w:rPrChange w:id="9084" w:author="Anusha De" w:date="2022-08-01T14:48:00Z">
            <w:rPr/>
          </w:rPrChange>
        </w:rPr>
        <w:t xml:space="preserve"> </w:t>
      </w:r>
      <w:r w:rsidRPr="00992146">
        <w:rPr>
          <w:lang w:val="en-US"/>
          <w:rPrChange w:id="9085" w:author="Anusha De" w:date="2022-08-01T14:48:00Z">
            <w:rPr/>
          </w:rPrChange>
        </w:rPr>
        <w:t>and</w:t>
      </w:r>
      <w:r w:rsidR="00F73A4C" w:rsidRPr="00992146">
        <w:rPr>
          <w:lang w:val="en-US"/>
          <w:rPrChange w:id="9086" w:author="Anusha De" w:date="2022-08-01T14:48:00Z">
            <w:rPr/>
          </w:rPrChange>
        </w:rPr>
        <w:t xml:space="preserve"> </w:t>
      </w:r>
      <w:r w:rsidRPr="00992146">
        <w:rPr>
          <w:lang w:val="en-US"/>
          <w:rPrChange w:id="9087" w:author="Anusha De" w:date="2022-08-01T14:48:00Z">
            <w:rPr/>
          </w:rPrChange>
        </w:rPr>
        <w:t>30</w:t>
      </w:r>
      <w:r w:rsidR="00F73A4C" w:rsidRPr="00992146">
        <w:rPr>
          <w:lang w:val="en-US"/>
          <w:rPrChange w:id="9088" w:author="Anusha De" w:date="2022-08-01T14:48:00Z">
            <w:rPr/>
          </w:rPrChange>
        </w:rPr>
        <w:t xml:space="preserve"> </w:t>
      </w:r>
      <w:r w:rsidRPr="00992146">
        <w:rPr>
          <w:lang w:val="en-US"/>
          <w:rPrChange w:id="9089" w:author="Anusha De" w:date="2022-08-01T14:48:00Z">
            <w:rPr/>
          </w:rPrChange>
        </w:rPr>
        <w:t>kms</w:t>
      </w:r>
      <w:r w:rsidR="00F73A4C" w:rsidRPr="00992146">
        <w:rPr>
          <w:lang w:val="en-US"/>
          <w:rPrChange w:id="9090" w:author="Anusha De" w:date="2022-08-01T14:48:00Z">
            <w:rPr/>
          </w:rPrChange>
        </w:rPr>
        <w:t xml:space="preserve"> </w:t>
      </w:r>
      <w:r w:rsidRPr="00992146">
        <w:rPr>
          <w:lang w:val="en-US"/>
          <w:rPrChange w:id="9091" w:author="Anusha De" w:date="2022-08-01T14:48:00Z">
            <w:rPr/>
          </w:rPrChange>
        </w:rPr>
        <w:t>from</w:t>
      </w:r>
      <w:r w:rsidR="00F73A4C" w:rsidRPr="00992146">
        <w:rPr>
          <w:lang w:val="en-US"/>
          <w:rPrChange w:id="9092" w:author="Anusha De" w:date="2022-08-01T14:48:00Z">
            <w:rPr/>
          </w:rPrChange>
        </w:rPr>
        <w:t xml:space="preserve"> </w:t>
      </w:r>
      <w:r w:rsidRPr="00992146">
        <w:rPr>
          <w:lang w:val="en-US"/>
          <w:rPrChange w:id="9093" w:author="Anusha De" w:date="2022-08-01T14:48:00Z">
            <w:rPr/>
          </w:rPrChange>
        </w:rPr>
        <w:t>the</w:t>
      </w:r>
      <w:r w:rsidR="00F73A4C" w:rsidRPr="00992146">
        <w:rPr>
          <w:lang w:val="en-US"/>
          <w:rPrChange w:id="9094" w:author="Anusha De" w:date="2022-08-01T14:48:00Z">
            <w:rPr/>
          </w:rPrChange>
        </w:rPr>
        <w:t xml:space="preserve"> </w:t>
      </w:r>
      <w:r w:rsidRPr="00992146">
        <w:rPr>
          <w:lang w:val="en-US"/>
          <w:rPrChange w:id="9095" w:author="Anusha De" w:date="2022-08-01T14:48:00Z">
            <w:rPr/>
          </w:rPrChange>
        </w:rPr>
        <w:t>main</w:t>
      </w:r>
      <w:r w:rsidR="00F73A4C" w:rsidRPr="00992146">
        <w:rPr>
          <w:lang w:val="en-US"/>
          <w:rPrChange w:id="9096" w:author="Anusha De" w:date="2022-08-01T14:48:00Z">
            <w:rPr/>
          </w:rPrChange>
        </w:rPr>
        <w:t xml:space="preserve"> </w:t>
      </w:r>
      <w:r w:rsidRPr="00992146">
        <w:rPr>
          <w:lang w:val="en-US"/>
          <w:rPrChange w:id="9097" w:author="Anusha De" w:date="2022-08-01T14:48:00Z">
            <w:rPr/>
          </w:rPrChange>
        </w:rPr>
        <w:t>town.</w:t>
      </w:r>
      <w:r w:rsidR="00F73A4C" w:rsidRPr="00992146">
        <w:rPr>
          <w:lang w:val="en-US"/>
          <w:rPrChange w:id="9098" w:author="Anusha De" w:date="2022-08-01T14:48:00Z">
            <w:rPr/>
          </w:rPrChange>
        </w:rPr>
        <w:t xml:space="preserve"> </w:t>
      </w:r>
      <w:r w:rsidRPr="00992146">
        <w:rPr>
          <w:lang w:val="en-US"/>
          <w:rPrChange w:id="9099" w:author="Anusha De" w:date="2022-08-01T14:48:00Z">
            <w:rPr/>
          </w:rPrChange>
        </w:rPr>
        <w:t>A</w:t>
      </w:r>
      <w:r w:rsidR="00F73A4C" w:rsidRPr="00992146">
        <w:rPr>
          <w:lang w:val="en-US"/>
          <w:rPrChange w:id="9100" w:author="Anusha De" w:date="2022-08-01T14:48:00Z">
            <w:rPr/>
          </w:rPrChange>
        </w:rPr>
        <w:t xml:space="preserve"> </w:t>
      </w:r>
      <w:r w:rsidRPr="00992146">
        <w:rPr>
          <w:lang w:val="en-US"/>
          <w:rPrChange w:id="9101" w:author="Anusha De" w:date="2022-08-01T14:48:00Z">
            <w:rPr/>
          </w:rPrChange>
        </w:rPr>
        <w:t>map</w:t>
      </w:r>
      <w:r w:rsidR="00F73A4C" w:rsidRPr="00992146">
        <w:rPr>
          <w:lang w:val="en-US"/>
          <w:rPrChange w:id="9102" w:author="Anusha De" w:date="2022-08-01T14:48:00Z">
            <w:rPr/>
          </w:rPrChange>
        </w:rPr>
        <w:t xml:space="preserve"> </w:t>
      </w:r>
      <w:r w:rsidRPr="00992146">
        <w:rPr>
          <w:lang w:val="en-US"/>
          <w:rPrChange w:id="9103" w:author="Anusha De" w:date="2022-08-01T14:48:00Z">
            <w:rPr/>
          </w:rPrChange>
        </w:rPr>
        <w:t>of</w:t>
      </w:r>
      <w:r w:rsidR="00F73A4C" w:rsidRPr="00992146">
        <w:rPr>
          <w:lang w:val="en-US"/>
          <w:rPrChange w:id="9104" w:author="Anusha De" w:date="2022-08-01T14:48:00Z">
            <w:rPr/>
          </w:rPrChange>
        </w:rPr>
        <w:t xml:space="preserve"> </w:t>
      </w:r>
      <w:r w:rsidRPr="00992146">
        <w:rPr>
          <w:lang w:val="en-US"/>
          <w:rPrChange w:id="9105" w:author="Anusha De" w:date="2022-08-01T14:48:00Z">
            <w:rPr/>
          </w:rPrChange>
        </w:rPr>
        <w:t>the</w:t>
      </w:r>
      <w:r w:rsidR="00F73A4C" w:rsidRPr="00992146">
        <w:rPr>
          <w:lang w:val="en-US"/>
          <w:rPrChange w:id="9106" w:author="Anusha De" w:date="2022-08-01T14:48:00Z">
            <w:rPr/>
          </w:rPrChange>
        </w:rPr>
        <w:t xml:space="preserve"> </w:t>
      </w:r>
      <w:r w:rsidRPr="00992146">
        <w:rPr>
          <w:lang w:val="en-US"/>
          <w:rPrChange w:id="9107" w:author="Anusha De" w:date="2022-08-01T14:48:00Z">
            <w:rPr/>
          </w:rPrChange>
        </w:rPr>
        <w:t>study</w:t>
      </w:r>
      <w:r w:rsidR="00F73A4C" w:rsidRPr="00992146">
        <w:rPr>
          <w:lang w:val="en-US"/>
          <w:rPrChange w:id="9108" w:author="Anusha De" w:date="2022-08-01T14:48:00Z">
            <w:rPr/>
          </w:rPrChange>
        </w:rPr>
        <w:t xml:space="preserve"> </w:t>
      </w:r>
      <w:r w:rsidRPr="00992146">
        <w:rPr>
          <w:lang w:val="en-US"/>
          <w:rPrChange w:id="9109" w:author="Anusha De" w:date="2022-08-01T14:48:00Z">
            <w:rPr/>
          </w:rPrChange>
        </w:rPr>
        <w:t>area</w:t>
      </w:r>
      <w:r w:rsidR="00F73A4C" w:rsidRPr="00992146">
        <w:rPr>
          <w:lang w:val="en-US"/>
          <w:rPrChange w:id="9110" w:author="Anusha De" w:date="2022-08-01T14:48:00Z">
            <w:rPr/>
          </w:rPrChange>
        </w:rPr>
        <w:t xml:space="preserve"> </w:t>
      </w:r>
      <w:r w:rsidRPr="00992146">
        <w:rPr>
          <w:lang w:val="en-US"/>
          <w:rPrChange w:id="9111" w:author="Anusha De" w:date="2022-08-01T14:48:00Z">
            <w:rPr/>
          </w:rPrChange>
        </w:rPr>
        <w:t>is</w:t>
      </w:r>
      <w:r w:rsidR="00F73A4C" w:rsidRPr="00992146">
        <w:rPr>
          <w:lang w:val="en-US"/>
          <w:rPrChange w:id="9112" w:author="Anusha De" w:date="2022-08-01T14:48:00Z">
            <w:rPr/>
          </w:rPrChange>
        </w:rPr>
        <w:t xml:space="preserve"> </w:t>
      </w:r>
      <w:r w:rsidRPr="00992146">
        <w:rPr>
          <w:lang w:val="en-US"/>
          <w:rPrChange w:id="9113" w:author="Anusha De" w:date="2022-08-01T14:48:00Z">
            <w:rPr/>
          </w:rPrChange>
        </w:rPr>
        <w:t>given</w:t>
      </w:r>
      <w:r w:rsidR="00F73A4C" w:rsidRPr="00992146">
        <w:rPr>
          <w:lang w:val="en-US"/>
          <w:rPrChange w:id="9114" w:author="Anusha De" w:date="2022-08-01T14:48:00Z">
            <w:rPr/>
          </w:rPrChange>
        </w:rPr>
        <w:t xml:space="preserve"> </w:t>
      </w:r>
      <w:r w:rsidRPr="00992146">
        <w:rPr>
          <w:lang w:val="en-US"/>
          <w:rPrChange w:id="9115" w:author="Anusha De" w:date="2022-08-01T14:48:00Z">
            <w:rPr/>
          </w:rPrChange>
        </w:rPr>
        <w:t>below</w:t>
      </w:r>
      <w:r w:rsidR="00F73A4C" w:rsidRPr="00992146">
        <w:rPr>
          <w:lang w:val="en-US"/>
          <w:rPrChange w:id="9116" w:author="Anusha De" w:date="2022-08-01T14:48:00Z">
            <w:rPr/>
          </w:rPrChange>
        </w:rPr>
        <w:t xml:space="preserve"> </w:t>
      </w:r>
      <w:r w:rsidRPr="00992146">
        <w:rPr>
          <w:lang w:val="en-US"/>
          <w:rPrChange w:id="9117" w:author="Anusha De" w:date="2022-08-01T14:48:00Z">
            <w:rPr/>
          </w:rPrChange>
        </w:rPr>
        <w:t>(</w:t>
      </w:r>
      <w:r w:rsidR="00C741B3" w:rsidRPr="00992146">
        <w:rPr>
          <w:lang w:val="en-US"/>
          <w:rPrChange w:id="9118" w:author="Anusha De" w:date="2022-08-01T14:48:00Z">
            <w:rPr/>
          </w:rPrChange>
        </w:rPr>
        <w:t>F</w:t>
      </w:r>
      <w:r w:rsidRPr="00992146">
        <w:rPr>
          <w:lang w:val="en-US"/>
          <w:rPrChange w:id="9119" w:author="Anusha De" w:date="2022-08-01T14:48:00Z">
            <w:rPr/>
          </w:rPrChange>
        </w:rPr>
        <w:t>igure</w:t>
      </w:r>
      <w:r w:rsidR="00F73A4C" w:rsidRPr="00992146">
        <w:rPr>
          <w:lang w:val="en-US"/>
          <w:rPrChange w:id="9120" w:author="Anusha De" w:date="2022-08-01T14:48:00Z">
            <w:rPr/>
          </w:rPrChange>
        </w:rPr>
        <w:t xml:space="preserve"> </w:t>
      </w:r>
      <w:r>
        <w:fldChar w:fldCharType="begin"/>
      </w:r>
      <w:r w:rsidRPr="00992146">
        <w:rPr>
          <w:lang w:val="en-US"/>
          <w:rPrChange w:id="9121" w:author="Anusha De" w:date="2022-08-01T14:48:00Z">
            <w:rPr/>
          </w:rPrChange>
        </w:rPr>
        <w:instrText xml:space="preserve"> HYPERLINK \l "_bookmark2" </w:instrText>
      </w:r>
      <w:r>
        <w:fldChar w:fldCharType="separate"/>
      </w:r>
      <w:r w:rsidRPr="00992146">
        <w:rPr>
          <w:lang w:val="en-US"/>
          <w:rPrChange w:id="9122" w:author="Anusha De" w:date="2022-08-01T14:48:00Z">
            <w:rPr/>
          </w:rPrChange>
        </w:rPr>
        <w:t>1</w:t>
      </w:r>
      <w:r>
        <w:fldChar w:fldCharType="end"/>
      </w:r>
      <w:r w:rsidRPr="00992146">
        <w:rPr>
          <w:lang w:val="en-US"/>
          <w:rPrChange w:id="9123" w:author="Anusha De" w:date="2022-08-01T14:48:00Z">
            <w:rPr/>
          </w:rPrChange>
        </w:rPr>
        <w:t>).</w:t>
      </w:r>
      <w:r w:rsidR="00F73A4C" w:rsidRPr="00992146">
        <w:rPr>
          <w:lang w:val="en-US"/>
          <w:rPrChange w:id="9124" w:author="Anusha De" w:date="2022-08-01T14:48:00Z">
            <w:rPr/>
          </w:rPrChange>
        </w:rPr>
        <w:t xml:space="preserve"> </w:t>
      </w:r>
      <w:r w:rsidRPr="00992146">
        <w:rPr>
          <w:lang w:val="en-US"/>
          <w:rPrChange w:id="9125" w:author="Anusha De" w:date="2022-08-01T14:48:00Z">
            <w:rPr/>
          </w:rPrChange>
        </w:rPr>
        <w:t>In</w:t>
      </w:r>
      <w:r w:rsidR="00F73A4C" w:rsidRPr="00992146">
        <w:rPr>
          <w:lang w:val="en-US"/>
          <w:rPrChange w:id="9126" w:author="Anusha De" w:date="2022-08-01T14:48:00Z">
            <w:rPr/>
          </w:rPrChange>
        </w:rPr>
        <w:t xml:space="preserve"> </w:t>
      </w:r>
      <w:r w:rsidRPr="00992146">
        <w:rPr>
          <w:lang w:val="en-US"/>
          <w:rPrChange w:id="9127" w:author="Anusha De" w:date="2022-08-01T14:48:00Z">
            <w:rPr/>
          </w:rPrChange>
        </w:rPr>
        <w:t>each</w:t>
      </w:r>
      <w:r w:rsidR="00F73A4C" w:rsidRPr="00992146">
        <w:rPr>
          <w:lang w:val="en-US"/>
          <w:rPrChange w:id="9128" w:author="Anusha De" w:date="2022-08-01T14:48:00Z">
            <w:rPr/>
          </w:rPrChange>
        </w:rPr>
        <w:t xml:space="preserve"> </w:t>
      </w:r>
      <w:r w:rsidRPr="00992146">
        <w:rPr>
          <w:lang w:val="en-US"/>
          <w:rPrChange w:id="9129" w:author="Anusha De" w:date="2022-08-01T14:48:00Z">
            <w:rPr/>
          </w:rPrChange>
        </w:rPr>
        <w:t>selected</w:t>
      </w:r>
      <w:r w:rsidR="00F73A4C" w:rsidRPr="00992146">
        <w:rPr>
          <w:lang w:val="en-US"/>
          <w:rPrChange w:id="9130" w:author="Anusha De" w:date="2022-08-01T14:48:00Z">
            <w:rPr/>
          </w:rPrChange>
        </w:rPr>
        <w:t xml:space="preserve"> </w:t>
      </w:r>
      <w:r w:rsidRPr="00992146">
        <w:rPr>
          <w:lang w:val="en-US"/>
          <w:rPrChange w:id="9131" w:author="Anusha De" w:date="2022-08-01T14:48:00Z">
            <w:rPr/>
          </w:rPrChange>
        </w:rPr>
        <w:t>village,</w:t>
      </w:r>
      <w:r w:rsidR="00F73A4C" w:rsidRPr="00992146">
        <w:rPr>
          <w:lang w:val="en-US"/>
          <w:rPrChange w:id="9132" w:author="Anusha De" w:date="2022-08-01T14:48:00Z">
            <w:rPr/>
          </w:rPrChange>
        </w:rPr>
        <w:t xml:space="preserve"> </w:t>
      </w:r>
      <w:r w:rsidRPr="00992146">
        <w:rPr>
          <w:lang w:val="en-US"/>
          <w:rPrChange w:id="9133" w:author="Anusha De" w:date="2022-08-01T14:48:00Z">
            <w:rPr/>
          </w:rPrChange>
        </w:rPr>
        <w:t>a</w:t>
      </w:r>
      <w:r w:rsidR="00F73A4C" w:rsidRPr="00992146">
        <w:rPr>
          <w:lang w:val="en-US"/>
          <w:rPrChange w:id="9134" w:author="Anusha De" w:date="2022-08-01T14:48:00Z">
            <w:rPr/>
          </w:rPrChange>
        </w:rPr>
        <w:t xml:space="preserve"> </w:t>
      </w:r>
      <w:r w:rsidRPr="00992146">
        <w:rPr>
          <w:lang w:val="en-US"/>
          <w:rPrChange w:id="9135" w:author="Anusha De" w:date="2022-08-01T14:48:00Z">
            <w:rPr/>
          </w:rPrChange>
        </w:rPr>
        <w:t>number</w:t>
      </w:r>
      <w:r w:rsidR="00F73A4C" w:rsidRPr="00992146">
        <w:rPr>
          <w:lang w:val="en-US"/>
          <w:rPrChange w:id="9136" w:author="Anusha De" w:date="2022-08-01T14:48:00Z">
            <w:rPr/>
          </w:rPrChange>
        </w:rPr>
        <w:t xml:space="preserve"> </w:t>
      </w:r>
      <w:r w:rsidRPr="00992146">
        <w:rPr>
          <w:lang w:val="en-US"/>
          <w:rPrChange w:id="9137" w:author="Anusha De" w:date="2022-08-01T14:48:00Z">
            <w:rPr/>
          </w:rPrChange>
        </w:rPr>
        <w:t>of</w:t>
      </w:r>
      <w:r w:rsidR="00F73A4C" w:rsidRPr="00992146">
        <w:rPr>
          <w:lang w:val="en-US"/>
          <w:rPrChange w:id="9138" w:author="Anusha De" w:date="2022-08-01T14:48:00Z">
            <w:rPr/>
          </w:rPrChange>
        </w:rPr>
        <w:t xml:space="preserve"> </w:t>
      </w:r>
      <w:r w:rsidRPr="00992146">
        <w:rPr>
          <w:lang w:val="en-US"/>
          <w:rPrChange w:id="9139" w:author="Anusha De" w:date="2022-08-01T14:48:00Z">
            <w:rPr/>
          </w:rPrChange>
        </w:rPr>
        <w:t>households</w:t>
      </w:r>
      <w:r w:rsidR="00F73A4C" w:rsidRPr="00992146">
        <w:rPr>
          <w:lang w:val="en-US"/>
          <w:rPrChange w:id="9140" w:author="Anusha De" w:date="2022-08-01T14:48:00Z">
            <w:rPr/>
          </w:rPrChange>
        </w:rPr>
        <w:t xml:space="preserve"> </w:t>
      </w:r>
      <w:r w:rsidRPr="00992146">
        <w:rPr>
          <w:lang w:val="en-US"/>
          <w:rPrChange w:id="9141" w:author="Anusha De" w:date="2022-08-01T14:48:00Z">
            <w:rPr/>
          </w:rPrChange>
        </w:rPr>
        <w:t>was</w:t>
      </w:r>
      <w:r w:rsidR="00F73A4C" w:rsidRPr="00992146">
        <w:rPr>
          <w:lang w:val="en-US"/>
          <w:rPrChange w:id="9142" w:author="Anusha De" w:date="2022-08-01T14:48:00Z">
            <w:rPr/>
          </w:rPrChange>
        </w:rPr>
        <w:t xml:space="preserve"> </w:t>
      </w:r>
      <w:r w:rsidRPr="00992146">
        <w:rPr>
          <w:lang w:val="en-US"/>
          <w:rPrChange w:id="9143" w:author="Anusha De" w:date="2022-08-01T14:48:00Z">
            <w:rPr/>
          </w:rPrChange>
        </w:rPr>
        <w:t>then</w:t>
      </w:r>
      <w:r w:rsidR="00F73A4C" w:rsidRPr="00992146">
        <w:rPr>
          <w:lang w:val="en-US"/>
          <w:rPrChange w:id="9144" w:author="Anusha De" w:date="2022-08-01T14:48:00Z">
            <w:rPr/>
          </w:rPrChange>
        </w:rPr>
        <w:t xml:space="preserve"> </w:t>
      </w:r>
      <w:r w:rsidRPr="00992146">
        <w:rPr>
          <w:lang w:val="en-US"/>
          <w:rPrChange w:id="9145" w:author="Anusha De" w:date="2022-08-01T14:48:00Z">
            <w:rPr/>
          </w:rPrChange>
        </w:rPr>
        <w:t>randomly</w:t>
      </w:r>
      <w:r w:rsidR="00F73A4C" w:rsidRPr="00992146">
        <w:rPr>
          <w:lang w:val="en-US"/>
          <w:rPrChange w:id="9146" w:author="Anusha De" w:date="2022-08-01T14:48:00Z">
            <w:rPr/>
          </w:rPrChange>
        </w:rPr>
        <w:t xml:space="preserve"> </w:t>
      </w:r>
      <w:r w:rsidRPr="00992146">
        <w:rPr>
          <w:lang w:val="en-US"/>
          <w:rPrChange w:id="9147" w:author="Anusha De" w:date="2022-08-01T14:48:00Z">
            <w:rPr/>
          </w:rPrChange>
        </w:rPr>
        <w:t>selected.</w:t>
      </w:r>
      <w:r w:rsidR="00F73A4C" w:rsidRPr="00992146">
        <w:rPr>
          <w:lang w:val="en-US"/>
          <w:rPrChange w:id="9148" w:author="Anusha De" w:date="2022-08-01T14:48:00Z">
            <w:rPr/>
          </w:rPrChange>
        </w:rPr>
        <w:t xml:space="preserve"> </w:t>
      </w:r>
      <w:r w:rsidRPr="00992146">
        <w:rPr>
          <w:lang w:val="en-US"/>
          <w:rPrChange w:id="9149" w:author="Anusha De" w:date="2022-08-01T14:48:00Z">
            <w:rPr/>
          </w:rPrChange>
        </w:rPr>
        <w:t>The</w:t>
      </w:r>
      <w:r w:rsidR="00F73A4C" w:rsidRPr="00992146">
        <w:rPr>
          <w:lang w:val="en-US"/>
          <w:rPrChange w:id="9150" w:author="Anusha De" w:date="2022-08-01T14:48:00Z">
            <w:rPr/>
          </w:rPrChange>
        </w:rPr>
        <w:t xml:space="preserve"> </w:t>
      </w:r>
      <w:r w:rsidRPr="00992146">
        <w:rPr>
          <w:lang w:val="en-US"/>
          <w:rPrChange w:id="9151" w:author="Anusha De" w:date="2022-08-01T14:48:00Z">
            <w:rPr/>
          </w:rPrChange>
        </w:rPr>
        <w:t>number</w:t>
      </w:r>
      <w:r w:rsidR="00F73A4C" w:rsidRPr="00992146">
        <w:rPr>
          <w:lang w:val="en-US"/>
          <w:rPrChange w:id="9152" w:author="Anusha De" w:date="2022-08-01T14:48:00Z">
            <w:rPr/>
          </w:rPrChange>
        </w:rPr>
        <w:t xml:space="preserve"> </w:t>
      </w:r>
      <w:r w:rsidRPr="00992146">
        <w:rPr>
          <w:lang w:val="en-US"/>
          <w:rPrChange w:id="9153" w:author="Anusha De" w:date="2022-08-01T14:48:00Z">
            <w:rPr/>
          </w:rPrChange>
        </w:rPr>
        <w:t>of</w:t>
      </w:r>
      <w:r w:rsidR="00F73A4C" w:rsidRPr="00992146">
        <w:rPr>
          <w:lang w:val="en-US"/>
          <w:rPrChange w:id="9154" w:author="Anusha De" w:date="2022-08-01T14:48:00Z">
            <w:rPr/>
          </w:rPrChange>
        </w:rPr>
        <w:t xml:space="preserve"> </w:t>
      </w:r>
      <w:r w:rsidRPr="00992146">
        <w:rPr>
          <w:lang w:val="en-US"/>
          <w:rPrChange w:id="9155" w:author="Anusha De" w:date="2022-08-01T14:48:00Z">
            <w:rPr/>
          </w:rPrChange>
        </w:rPr>
        <w:t>households</w:t>
      </w:r>
      <w:r w:rsidR="00F73A4C" w:rsidRPr="00992146">
        <w:rPr>
          <w:lang w:val="en-US"/>
          <w:rPrChange w:id="9156" w:author="Anusha De" w:date="2022-08-01T14:48:00Z">
            <w:rPr/>
          </w:rPrChange>
        </w:rPr>
        <w:t xml:space="preserve"> </w:t>
      </w:r>
      <w:r w:rsidRPr="00992146">
        <w:rPr>
          <w:lang w:val="en-US"/>
          <w:rPrChange w:id="9157" w:author="Anusha De" w:date="2022-08-01T14:48:00Z">
            <w:rPr/>
          </w:rPrChange>
        </w:rPr>
        <w:t>was</w:t>
      </w:r>
      <w:r w:rsidR="00F73A4C" w:rsidRPr="00992146">
        <w:rPr>
          <w:lang w:val="en-US"/>
          <w:rPrChange w:id="9158" w:author="Anusha De" w:date="2022-08-01T14:48:00Z">
            <w:rPr/>
          </w:rPrChange>
        </w:rPr>
        <w:t xml:space="preserve"> </w:t>
      </w:r>
      <w:r w:rsidRPr="00992146">
        <w:rPr>
          <w:lang w:val="en-US"/>
          <w:rPrChange w:id="9159" w:author="Anusha De" w:date="2022-08-01T14:48:00Z">
            <w:rPr/>
          </w:rPrChange>
        </w:rPr>
        <w:t>determined</w:t>
      </w:r>
      <w:r w:rsidR="00F73A4C" w:rsidRPr="00992146">
        <w:rPr>
          <w:lang w:val="en-US"/>
          <w:rPrChange w:id="9160" w:author="Anusha De" w:date="2022-08-01T14:48:00Z">
            <w:rPr/>
          </w:rPrChange>
        </w:rPr>
        <w:t xml:space="preserve"> </w:t>
      </w:r>
      <w:r w:rsidRPr="00992146">
        <w:rPr>
          <w:lang w:val="en-US"/>
          <w:rPrChange w:id="9161" w:author="Anusha De" w:date="2022-08-01T14:48:00Z">
            <w:rPr/>
          </w:rPrChange>
        </w:rPr>
        <w:t>proportionate</w:t>
      </w:r>
      <w:r w:rsidR="00F73A4C" w:rsidRPr="00992146">
        <w:rPr>
          <w:lang w:val="en-US"/>
          <w:rPrChange w:id="9162" w:author="Anusha De" w:date="2022-08-01T14:48:00Z">
            <w:rPr/>
          </w:rPrChange>
        </w:rPr>
        <w:t xml:space="preserve"> </w:t>
      </w:r>
      <w:r w:rsidRPr="00992146">
        <w:rPr>
          <w:lang w:val="en-US"/>
          <w:rPrChange w:id="9163" w:author="Anusha De" w:date="2022-08-01T14:48:00Z">
            <w:rPr/>
          </w:rPrChange>
        </w:rPr>
        <w:t>to</w:t>
      </w:r>
      <w:r w:rsidR="00F73A4C" w:rsidRPr="00992146">
        <w:rPr>
          <w:lang w:val="en-US"/>
          <w:rPrChange w:id="9164" w:author="Anusha De" w:date="2022-08-01T14:48:00Z">
            <w:rPr/>
          </w:rPrChange>
        </w:rPr>
        <w:t xml:space="preserve"> </w:t>
      </w:r>
      <w:r w:rsidRPr="00992146">
        <w:rPr>
          <w:lang w:val="en-US"/>
          <w:rPrChange w:id="9165" w:author="Anusha De" w:date="2022-08-01T14:48:00Z">
            <w:rPr/>
          </w:rPrChange>
        </w:rPr>
        <w:t>the</w:t>
      </w:r>
      <w:r w:rsidR="00F73A4C" w:rsidRPr="00992146">
        <w:rPr>
          <w:lang w:val="en-US"/>
          <w:rPrChange w:id="9166" w:author="Anusha De" w:date="2022-08-01T14:48:00Z">
            <w:rPr/>
          </w:rPrChange>
        </w:rPr>
        <w:t xml:space="preserve"> </w:t>
      </w:r>
      <w:r w:rsidRPr="00992146">
        <w:rPr>
          <w:lang w:val="en-US"/>
          <w:rPrChange w:id="9167" w:author="Anusha De" w:date="2022-08-01T14:48:00Z">
            <w:rPr/>
          </w:rPrChange>
        </w:rPr>
        <w:t>village</w:t>
      </w:r>
      <w:r w:rsidR="00F73A4C" w:rsidRPr="00992146">
        <w:rPr>
          <w:lang w:val="en-US"/>
          <w:rPrChange w:id="9168" w:author="Anusha De" w:date="2022-08-01T14:48:00Z">
            <w:rPr/>
          </w:rPrChange>
        </w:rPr>
        <w:t xml:space="preserve"> </w:t>
      </w:r>
      <w:r w:rsidRPr="00992146">
        <w:rPr>
          <w:lang w:val="en-US"/>
          <w:rPrChange w:id="9169" w:author="Anusha De" w:date="2022-08-01T14:48:00Z">
            <w:rPr/>
          </w:rPrChange>
        </w:rPr>
        <w:t>population</w:t>
      </w:r>
      <w:r w:rsidR="00F73A4C" w:rsidRPr="00992146">
        <w:rPr>
          <w:lang w:val="en-US"/>
          <w:rPrChange w:id="9170" w:author="Anusha De" w:date="2022-08-01T14:48:00Z">
            <w:rPr/>
          </w:rPrChange>
        </w:rPr>
        <w:t xml:space="preserve"> </w:t>
      </w:r>
      <w:r w:rsidRPr="00992146">
        <w:rPr>
          <w:lang w:val="en-US"/>
          <w:rPrChange w:id="9171" w:author="Anusha De" w:date="2022-08-01T14:48:00Z">
            <w:rPr/>
          </w:rPrChange>
        </w:rPr>
        <w:t>using</w:t>
      </w:r>
      <w:r w:rsidR="00F73A4C" w:rsidRPr="00992146">
        <w:rPr>
          <w:lang w:val="en-US"/>
          <w:rPrChange w:id="9172" w:author="Anusha De" w:date="2022-08-01T14:48:00Z">
            <w:rPr/>
          </w:rPrChange>
        </w:rPr>
        <w:t xml:space="preserve"> </w:t>
      </w:r>
      <w:r w:rsidRPr="00992146">
        <w:rPr>
          <w:lang w:val="en-US"/>
          <w:rPrChange w:id="9173" w:author="Anusha De" w:date="2022-08-01T14:48:00Z">
            <w:rPr/>
          </w:rPrChange>
        </w:rPr>
        <w:t>the</w:t>
      </w:r>
      <w:r w:rsidR="00F73A4C" w:rsidRPr="00992146">
        <w:rPr>
          <w:lang w:val="en-US"/>
          <w:rPrChange w:id="9174" w:author="Anusha De" w:date="2022-08-01T14:48:00Z">
            <w:rPr/>
          </w:rPrChange>
        </w:rPr>
        <w:t xml:space="preserve"> </w:t>
      </w:r>
      <w:r w:rsidRPr="00992146">
        <w:rPr>
          <w:lang w:val="en-US"/>
          <w:rPrChange w:id="9175" w:author="Anusha De" w:date="2022-08-01T14:48:00Z">
            <w:rPr/>
          </w:rPrChange>
        </w:rPr>
        <w:t>2012</w:t>
      </w:r>
      <w:r w:rsidR="00F73A4C" w:rsidRPr="00992146">
        <w:rPr>
          <w:lang w:val="en-US"/>
          <w:rPrChange w:id="9176" w:author="Anusha De" w:date="2022-08-01T14:48:00Z">
            <w:rPr/>
          </w:rPrChange>
        </w:rPr>
        <w:t xml:space="preserve"> </w:t>
      </w:r>
      <w:r w:rsidRPr="00992146">
        <w:rPr>
          <w:lang w:val="en-US"/>
          <w:rPrChange w:id="9177" w:author="Anusha De" w:date="2022-08-01T14:48:00Z">
            <w:rPr/>
          </w:rPrChange>
        </w:rPr>
        <w:t>sampling</w:t>
      </w:r>
      <w:r w:rsidR="00F73A4C" w:rsidRPr="00992146">
        <w:rPr>
          <w:lang w:val="en-US"/>
          <w:rPrChange w:id="9178" w:author="Anusha De" w:date="2022-08-01T14:48:00Z">
            <w:rPr/>
          </w:rPrChange>
        </w:rPr>
        <w:t xml:space="preserve"> </w:t>
      </w:r>
      <w:r w:rsidRPr="00992146">
        <w:rPr>
          <w:lang w:val="en-US"/>
          <w:rPrChange w:id="9179" w:author="Anusha De" w:date="2022-08-01T14:48:00Z">
            <w:rPr/>
          </w:rPrChange>
        </w:rPr>
        <w:t>frame</w:t>
      </w:r>
      <w:r w:rsidR="00F73A4C" w:rsidRPr="00992146">
        <w:rPr>
          <w:lang w:val="en-US"/>
          <w:rPrChange w:id="9180" w:author="Anusha De" w:date="2022-08-01T14:48:00Z">
            <w:rPr/>
          </w:rPrChange>
        </w:rPr>
        <w:t xml:space="preserve"> </w:t>
      </w:r>
      <w:r w:rsidRPr="00992146">
        <w:rPr>
          <w:lang w:val="en-US"/>
          <w:rPrChange w:id="9181" w:author="Anusha De" w:date="2022-08-01T14:48:00Z">
            <w:rPr/>
          </w:rPrChange>
        </w:rPr>
        <w:t>of</w:t>
      </w:r>
      <w:r w:rsidR="00F73A4C" w:rsidRPr="00992146">
        <w:rPr>
          <w:lang w:val="en-US"/>
          <w:rPrChange w:id="9182" w:author="Anusha De" w:date="2022-08-01T14:48:00Z">
            <w:rPr/>
          </w:rPrChange>
        </w:rPr>
        <w:t xml:space="preserve"> </w:t>
      </w:r>
      <w:r w:rsidRPr="00992146">
        <w:rPr>
          <w:lang w:val="en-US"/>
          <w:rPrChange w:id="9183" w:author="Anusha De" w:date="2022-08-01T14:48:00Z">
            <w:rPr/>
          </w:rPrChange>
        </w:rPr>
        <w:t>Uganda</w:t>
      </w:r>
      <w:r w:rsidR="00F73A4C" w:rsidRPr="00992146">
        <w:rPr>
          <w:lang w:val="en-US"/>
          <w:rPrChange w:id="9184" w:author="Anusha De" w:date="2022-08-01T14:48:00Z">
            <w:rPr/>
          </w:rPrChange>
        </w:rPr>
        <w:t xml:space="preserve"> </w:t>
      </w:r>
      <w:r w:rsidRPr="00992146">
        <w:rPr>
          <w:lang w:val="en-US"/>
          <w:rPrChange w:id="9185" w:author="Anusha De" w:date="2022-08-01T14:48:00Z">
            <w:rPr/>
          </w:rPrChange>
        </w:rPr>
        <w:t>National</w:t>
      </w:r>
      <w:r w:rsidR="00F73A4C" w:rsidRPr="00992146">
        <w:rPr>
          <w:lang w:val="en-US"/>
          <w:rPrChange w:id="9186" w:author="Anusha De" w:date="2022-08-01T14:48:00Z">
            <w:rPr/>
          </w:rPrChange>
        </w:rPr>
        <w:t xml:space="preserve"> </w:t>
      </w:r>
      <w:r w:rsidRPr="00992146">
        <w:rPr>
          <w:lang w:val="en-US"/>
          <w:rPrChange w:id="9187" w:author="Anusha De" w:date="2022-08-01T14:48:00Z">
            <w:rPr/>
          </w:rPrChange>
        </w:rPr>
        <w:t>Bureau</w:t>
      </w:r>
      <w:r w:rsidR="00F73A4C" w:rsidRPr="00992146">
        <w:rPr>
          <w:lang w:val="en-US"/>
          <w:rPrChange w:id="9188" w:author="Anusha De" w:date="2022-08-01T14:48:00Z">
            <w:rPr/>
          </w:rPrChange>
        </w:rPr>
        <w:t xml:space="preserve"> </w:t>
      </w:r>
      <w:r w:rsidRPr="00992146">
        <w:rPr>
          <w:lang w:val="en-US"/>
          <w:rPrChange w:id="9189" w:author="Anusha De" w:date="2022-08-01T14:48:00Z">
            <w:rPr/>
          </w:rPrChange>
        </w:rPr>
        <w:t>of</w:t>
      </w:r>
      <w:r w:rsidR="00F73A4C" w:rsidRPr="00992146">
        <w:rPr>
          <w:lang w:val="en-US"/>
          <w:rPrChange w:id="9190" w:author="Anusha De" w:date="2022-08-01T14:48:00Z">
            <w:rPr/>
          </w:rPrChange>
        </w:rPr>
        <w:t xml:space="preserve"> </w:t>
      </w:r>
      <w:r w:rsidRPr="00992146">
        <w:rPr>
          <w:lang w:val="en-US"/>
          <w:rPrChange w:id="9191" w:author="Anusha De" w:date="2022-08-01T14:48:00Z">
            <w:rPr/>
          </w:rPrChange>
        </w:rPr>
        <w:t>Statistics</w:t>
      </w:r>
      <w:r w:rsidR="00F73A4C" w:rsidRPr="00992146">
        <w:rPr>
          <w:lang w:val="en-US"/>
          <w:rPrChange w:id="9192" w:author="Anusha De" w:date="2022-08-01T14:48:00Z">
            <w:rPr/>
          </w:rPrChange>
        </w:rPr>
        <w:t xml:space="preserve"> </w:t>
      </w:r>
      <w:r w:rsidRPr="00992146">
        <w:rPr>
          <w:lang w:val="en-US"/>
          <w:rPrChange w:id="9193" w:author="Anusha De" w:date="2022-08-01T14:48:00Z">
            <w:rPr/>
          </w:rPrChange>
        </w:rPr>
        <w:t>(UBoS).</w:t>
      </w:r>
      <w:r w:rsidR="00F73A4C" w:rsidRPr="00992146">
        <w:rPr>
          <w:lang w:val="en-US"/>
          <w:rPrChange w:id="9194" w:author="Anusha De" w:date="2022-08-01T14:48:00Z">
            <w:rPr/>
          </w:rPrChange>
        </w:rPr>
        <w:t xml:space="preserve"> </w:t>
      </w:r>
      <w:r w:rsidRPr="00992146">
        <w:rPr>
          <w:lang w:val="en-US"/>
          <w:rPrChange w:id="9195" w:author="Anusha De" w:date="2022-08-01T14:48:00Z">
            <w:rPr/>
          </w:rPrChange>
        </w:rPr>
        <w:t>The</w:t>
      </w:r>
      <w:r w:rsidR="00F73A4C" w:rsidRPr="00992146">
        <w:rPr>
          <w:lang w:val="en-US"/>
          <w:rPrChange w:id="9196" w:author="Anusha De" w:date="2022-08-01T14:48:00Z">
            <w:rPr/>
          </w:rPrChange>
        </w:rPr>
        <w:t xml:space="preserve"> </w:t>
      </w:r>
      <w:r w:rsidRPr="00992146">
        <w:rPr>
          <w:lang w:val="en-US"/>
          <w:rPrChange w:id="9197" w:author="Anusha De" w:date="2022-08-01T14:48:00Z">
            <w:rPr/>
          </w:rPrChange>
        </w:rPr>
        <w:t>input</w:t>
      </w:r>
      <w:r w:rsidR="00F73A4C" w:rsidRPr="00992146">
        <w:rPr>
          <w:lang w:val="en-US"/>
          <w:rPrChange w:id="9198" w:author="Anusha De" w:date="2022-08-01T14:48:00Z">
            <w:rPr/>
          </w:rPrChange>
        </w:rPr>
        <w:t xml:space="preserve"> </w:t>
      </w:r>
      <w:r w:rsidRPr="00992146">
        <w:rPr>
          <w:lang w:val="en-US"/>
          <w:rPrChange w:id="9199" w:author="Anusha De" w:date="2022-08-01T14:48:00Z">
            <w:rPr/>
          </w:rPrChange>
        </w:rPr>
        <w:t>dealer</w:t>
      </w:r>
      <w:r w:rsidR="00F73A4C" w:rsidRPr="00992146">
        <w:rPr>
          <w:lang w:val="en-US"/>
          <w:rPrChange w:id="9200" w:author="Anusha De" w:date="2022-08-01T14:48:00Z">
            <w:rPr/>
          </w:rPrChange>
        </w:rPr>
        <w:t xml:space="preserve"> </w:t>
      </w:r>
      <w:r w:rsidRPr="00992146">
        <w:rPr>
          <w:lang w:val="en-US"/>
          <w:rPrChange w:id="9201" w:author="Anusha De" w:date="2022-08-01T14:48:00Z">
            <w:rPr/>
          </w:rPrChange>
        </w:rPr>
        <w:t>shops,</w:t>
      </w:r>
      <w:r w:rsidR="00F73A4C" w:rsidRPr="00992146">
        <w:rPr>
          <w:lang w:val="en-US"/>
          <w:rPrChange w:id="9202" w:author="Anusha De" w:date="2022-08-01T14:48:00Z">
            <w:rPr/>
          </w:rPrChange>
        </w:rPr>
        <w:t xml:space="preserve"> </w:t>
      </w:r>
      <w:r w:rsidRPr="00992146">
        <w:rPr>
          <w:lang w:val="en-US"/>
          <w:rPrChange w:id="9203" w:author="Anusha De" w:date="2022-08-01T14:48:00Z">
            <w:rPr/>
          </w:rPrChange>
        </w:rPr>
        <w:t>assembly</w:t>
      </w:r>
      <w:r w:rsidR="00F73A4C" w:rsidRPr="00992146">
        <w:rPr>
          <w:lang w:val="en-US"/>
          <w:rPrChange w:id="9204" w:author="Anusha De" w:date="2022-08-01T14:48:00Z">
            <w:rPr/>
          </w:rPrChange>
        </w:rPr>
        <w:t xml:space="preserve"> </w:t>
      </w:r>
      <w:r w:rsidRPr="00992146">
        <w:rPr>
          <w:lang w:val="en-US"/>
          <w:rPrChange w:id="9205" w:author="Anusha De" w:date="2022-08-01T14:48:00Z">
            <w:rPr/>
          </w:rPrChange>
        </w:rPr>
        <w:t>traders</w:t>
      </w:r>
      <w:r w:rsidR="00F73A4C" w:rsidRPr="00992146">
        <w:rPr>
          <w:lang w:val="en-US"/>
          <w:rPrChange w:id="9206" w:author="Anusha De" w:date="2022-08-01T14:48:00Z">
            <w:rPr/>
          </w:rPrChange>
        </w:rPr>
        <w:t xml:space="preserve"> </w:t>
      </w:r>
      <w:r w:rsidRPr="00992146">
        <w:rPr>
          <w:lang w:val="en-US"/>
          <w:rPrChange w:id="9207" w:author="Anusha De" w:date="2022-08-01T14:48:00Z">
            <w:rPr/>
          </w:rPrChange>
        </w:rPr>
        <w:t>and</w:t>
      </w:r>
      <w:r w:rsidR="00F73A4C" w:rsidRPr="00992146">
        <w:rPr>
          <w:lang w:val="en-US"/>
          <w:rPrChange w:id="9208" w:author="Anusha De" w:date="2022-08-01T14:48:00Z">
            <w:rPr/>
          </w:rPrChange>
        </w:rPr>
        <w:t xml:space="preserve"> </w:t>
      </w:r>
      <w:r w:rsidRPr="00992146">
        <w:rPr>
          <w:lang w:val="en-US"/>
          <w:rPrChange w:id="9209" w:author="Anusha De" w:date="2022-08-01T14:48:00Z">
            <w:rPr/>
          </w:rPrChange>
        </w:rPr>
        <w:t>processors</w:t>
      </w:r>
      <w:r w:rsidR="00F73A4C" w:rsidRPr="00992146">
        <w:rPr>
          <w:lang w:val="en-US"/>
          <w:rPrChange w:id="9210" w:author="Anusha De" w:date="2022-08-01T14:48:00Z">
            <w:rPr/>
          </w:rPrChange>
        </w:rPr>
        <w:t xml:space="preserve"> </w:t>
      </w:r>
      <w:r w:rsidRPr="00992146">
        <w:rPr>
          <w:lang w:val="en-US"/>
          <w:rPrChange w:id="9211" w:author="Anusha De" w:date="2022-08-01T14:48:00Z">
            <w:rPr/>
          </w:rPrChange>
        </w:rPr>
        <w:t>interviewed</w:t>
      </w:r>
      <w:r w:rsidR="00F73A4C" w:rsidRPr="00992146">
        <w:rPr>
          <w:lang w:val="en-US"/>
          <w:rPrChange w:id="9212" w:author="Anusha De" w:date="2022-08-01T14:48:00Z">
            <w:rPr/>
          </w:rPrChange>
        </w:rPr>
        <w:t xml:space="preserve"> </w:t>
      </w:r>
      <w:r w:rsidRPr="00992146">
        <w:rPr>
          <w:lang w:val="en-US"/>
          <w:rPrChange w:id="9213" w:author="Anusha De" w:date="2022-08-01T14:48:00Z">
            <w:rPr/>
          </w:rPrChange>
        </w:rPr>
        <w:t>are</w:t>
      </w:r>
      <w:r w:rsidR="00F73A4C" w:rsidRPr="00992146">
        <w:rPr>
          <w:lang w:val="en-US"/>
          <w:rPrChange w:id="9214" w:author="Anusha De" w:date="2022-08-01T14:48:00Z">
            <w:rPr/>
          </w:rPrChange>
        </w:rPr>
        <w:t xml:space="preserve"> </w:t>
      </w:r>
      <w:r w:rsidRPr="00992146">
        <w:rPr>
          <w:lang w:val="en-US"/>
          <w:rPrChange w:id="9215" w:author="Anusha De" w:date="2022-08-01T14:48:00Z">
            <w:rPr/>
          </w:rPrChange>
        </w:rPr>
        <w:t>those</w:t>
      </w:r>
      <w:r w:rsidR="00F73A4C" w:rsidRPr="00992146">
        <w:rPr>
          <w:lang w:val="en-US"/>
          <w:rPrChange w:id="9216" w:author="Anusha De" w:date="2022-08-01T14:48:00Z">
            <w:rPr/>
          </w:rPrChange>
        </w:rPr>
        <w:t xml:space="preserve"> </w:t>
      </w:r>
      <w:r w:rsidRPr="00992146">
        <w:rPr>
          <w:lang w:val="en-US"/>
          <w:rPrChange w:id="9217" w:author="Anusha De" w:date="2022-08-01T14:48:00Z">
            <w:rPr/>
          </w:rPrChange>
        </w:rPr>
        <w:t>that</w:t>
      </w:r>
      <w:r w:rsidR="00F73A4C" w:rsidRPr="00992146">
        <w:rPr>
          <w:lang w:val="en-US"/>
          <w:rPrChange w:id="9218" w:author="Anusha De" w:date="2022-08-01T14:48:00Z">
            <w:rPr/>
          </w:rPrChange>
        </w:rPr>
        <w:t xml:space="preserve"> </w:t>
      </w:r>
      <w:r w:rsidRPr="00992146">
        <w:rPr>
          <w:lang w:val="en-US"/>
          <w:rPrChange w:id="9219" w:author="Anusha De" w:date="2022-08-01T14:48:00Z">
            <w:rPr/>
          </w:rPrChange>
        </w:rPr>
        <w:t>were</w:t>
      </w:r>
      <w:r w:rsidR="00F73A4C" w:rsidRPr="00992146">
        <w:rPr>
          <w:lang w:val="en-US"/>
          <w:rPrChange w:id="9220" w:author="Anusha De" w:date="2022-08-01T14:48:00Z">
            <w:rPr/>
          </w:rPrChange>
        </w:rPr>
        <w:t xml:space="preserve"> </w:t>
      </w:r>
      <w:r w:rsidRPr="00992146">
        <w:rPr>
          <w:lang w:val="en-US"/>
          <w:rPrChange w:id="9221" w:author="Anusha De" w:date="2022-08-01T14:48:00Z">
            <w:rPr/>
          </w:rPrChange>
        </w:rPr>
        <w:t>referred</w:t>
      </w:r>
      <w:r w:rsidR="00F73A4C" w:rsidRPr="00992146">
        <w:rPr>
          <w:lang w:val="en-US"/>
          <w:rPrChange w:id="9222" w:author="Anusha De" w:date="2022-08-01T14:48:00Z">
            <w:rPr/>
          </w:rPrChange>
        </w:rPr>
        <w:t xml:space="preserve"> </w:t>
      </w:r>
      <w:r w:rsidRPr="00992146">
        <w:rPr>
          <w:lang w:val="en-US"/>
          <w:rPrChange w:id="9223" w:author="Anusha De" w:date="2022-08-01T14:48:00Z">
            <w:rPr/>
          </w:rPrChange>
        </w:rPr>
        <w:t>to</w:t>
      </w:r>
      <w:r w:rsidR="00F73A4C" w:rsidRPr="00992146">
        <w:rPr>
          <w:lang w:val="en-US"/>
          <w:rPrChange w:id="9224" w:author="Anusha De" w:date="2022-08-01T14:48:00Z">
            <w:rPr/>
          </w:rPrChange>
        </w:rPr>
        <w:t xml:space="preserve"> </w:t>
      </w:r>
      <w:r w:rsidRPr="00992146">
        <w:rPr>
          <w:lang w:val="en-US"/>
          <w:rPrChange w:id="9225" w:author="Anusha De" w:date="2022-08-01T14:48:00Z">
            <w:rPr/>
          </w:rPrChange>
        </w:rPr>
        <w:t>by</w:t>
      </w:r>
      <w:r w:rsidR="00F73A4C" w:rsidRPr="00992146">
        <w:rPr>
          <w:lang w:val="en-US"/>
          <w:rPrChange w:id="9226" w:author="Anusha De" w:date="2022-08-01T14:48:00Z">
            <w:rPr/>
          </w:rPrChange>
        </w:rPr>
        <w:t xml:space="preserve"> </w:t>
      </w:r>
      <w:r w:rsidRPr="00992146">
        <w:rPr>
          <w:lang w:val="en-US"/>
          <w:rPrChange w:id="9227" w:author="Anusha De" w:date="2022-08-01T14:48:00Z">
            <w:rPr/>
          </w:rPrChange>
        </w:rPr>
        <w:t>farmers,</w:t>
      </w:r>
      <w:r w:rsidR="00F73A4C" w:rsidRPr="00992146">
        <w:rPr>
          <w:lang w:val="en-US"/>
          <w:rPrChange w:id="9228" w:author="Anusha De" w:date="2022-08-01T14:48:00Z">
            <w:rPr/>
          </w:rPrChange>
        </w:rPr>
        <w:t xml:space="preserve"> </w:t>
      </w:r>
      <w:r w:rsidRPr="00992146">
        <w:rPr>
          <w:lang w:val="en-US"/>
          <w:rPrChange w:id="9229" w:author="Anusha De" w:date="2022-08-01T14:48:00Z">
            <w:rPr/>
          </w:rPrChange>
        </w:rPr>
        <w:t>either</w:t>
      </w:r>
      <w:r w:rsidR="00F73A4C" w:rsidRPr="00992146">
        <w:rPr>
          <w:lang w:val="en-US"/>
          <w:rPrChange w:id="9230" w:author="Anusha De" w:date="2022-08-01T14:48:00Z">
            <w:rPr/>
          </w:rPrChange>
        </w:rPr>
        <w:t xml:space="preserve"> </w:t>
      </w:r>
      <w:r w:rsidRPr="00992146">
        <w:rPr>
          <w:lang w:val="en-US"/>
          <w:rPrChange w:id="9231" w:author="Anusha De" w:date="2022-08-01T14:48:00Z">
            <w:rPr/>
          </w:rPrChange>
        </w:rPr>
        <w:t>because</w:t>
      </w:r>
      <w:r w:rsidR="00F73A4C" w:rsidRPr="00992146">
        <w:rPr>
          <w:lang w:val="en-US"/>
          <w:rPrChange w:id="9232" w:author="Anusha De" w:date="2022-08-01T14:48:00Z">
            <w:rPr/>
          </w:rPrChange>
        </w:rPr>
        <w:t xml:space="preserve"> </w:t>
      </w:r>
      <w:r w:rsidRPr="00992146">
        <w:rPr>
          <w:lang w:val="en-US"/>
          <w:rPrChange w:id="9233" w:author="Anusha De" w:date="2022-08-01T14:48:00Z">
            <w:rPr/>
          </w:rPrChange>
        </w:rPr>
        <w:t>they</w:t>
      </w:r>
      <w:r w:rsidR="00F73A4C" w:rsidRPr="00992146">
        <w:rPr>
          <w:lang w:val="en-US"/>
          <w:rPrChange w:id="9234" w:author="Anusha De" w:date="2022-08-01T14:48:00Z">
            <w:rPr/>
          </w:rPrChange>
        </w:rPr>
        <w:t xml:space="preserve"> </w:t>
      </w:r>
      <w:r w:rsidRPr="00992146">
        <w:rPr>
          <w:lang w:val="en-US"/>
          <w:rPrChange w:id="9235" w:author="Anusha De" w:date="2022-08-01T14:48:00Z">
            <w:rPr/>
          </w:rPrChange>
        </w:rPr>
        <w:t>have</w:t>
      </w:r>
      <w:r w:rsidR="00F73A4C" w:rsidRPr="00992146">
        <w:rPr>
          <w:lang w:val="en-US"/>
          <w:rPrChange w:id="9236" w:author="Anusha De" w:date="2022-08-01T14:48:00Z">
            <w:rPr/>
          </w:rPrChange>
        </w:rPr>
        <w:t xml:space="preserve"> </w:t>
      </w:r>
      <w:r w:rsidRPr="00992146">
        <w:rPr>
          <w:lang w:val="en-US"/>
          <w:rPrChange w:id="9237" w:author="Anusha De" w:date="2022-08-01T14:48:00Z">
            <w:rPr/>
          </w:rPrChange>
        </w:rPr>
        <w:t>ever</w:t>
      </w:r>
      <w:r w:rsidR="00F73A4C" w:rsidRPr="00992146">
        <w:rPr>
          <w:lang w:val="en-US"/>
          <w:rPrChange w:id="9238" w:author="Anusha De" w:date="2022-08-01T14:48:00Z">
            <w:rPr/>
          </w:rPrChange>
        </w:rPr>
        <w:t xml:space="preserve"> </w:t>
      </w:r>
      <w:r w:rsidRPr="00992146">
        <w:rPr>
          <w:lang w:val="en-US"/>
          <w:rPrChange w:id="9239" w:author="Anusha De" w:date="2022-08-01T14:48:00Z">
            <w:rPr/>
          </w:rPrChange>
        </w:rPr>
        <w:t>bought</w:t>
      </w:r>
      <w:r w:rsidR="00F73A4C" w:rsidRPr="00992146">
        <w:rPr>
          <w:lang w:val="en-US"/>
          <w:rPrChange w:id="9240" w:author="Anusha De" w:date="2022-08-01T14:48:00Z">
            <w:rPr/>
          </w:rPrChange>
        </w:rPr>
        <w:t xml:space="preserve"> </w:t>
      </w:r>
      <w:r w:rsidRPr="00992146">
        <w:rPr>
          <w:lang w:val="en-US"/>
          <w:rPrChange w:id="9241" w:author="Anusha De" w:date="2022-08-01T14:48:00Z">
            <w:rPr/>
          </w:rPrChange>
        </w:rPr>
        <w:t>agro-inputs</w:t>
      </w:r>
      <w:r w:rsidR="00F73A4C" w:rsidRPr="00992146">
        <w:rPr>
          <w:lang w:val="en-US"/>
          <w:rPrChange w:id="9242" w:author="Anusha De" w:date="2022-08-01T14:48:00Z">
            <w:rPr/>
          </w:rPrChange>
        </w:rPr>
        <w:t xml:space="preserve"> </w:t>
      </w:r>
      <w:r w:rsidRPr="00992146">
        <w:rPr>
          <w:lang w:val="en-US"/>
          <w:rPrChange w:id="9243" w:author="Anusha De" w:date="2022-08-01T14:48:00Z">
            <w:rPr/>
          </w:rPrChange>
        </w:rPr>
        <w:t>from</w:t>
      </w:r>
      <w:r w:rsidR="00F73A4C" w:rsidRPr="00992146">
        <w:rPr>
          <w:lang w:val="en-US"/>
          <w:rPrChange w:id="9244" w:author="Anusha De" w:date="2022-08-01T14:48:00Z">
            <w:rPr/>
          </w:rPrChange>
        </w:rPr>
        <w:t xml:space="preserve"> </w:t>
      </w:r>
      <w:r w:rsidRPr="00992146">
        <w:rPr>
          <w:lang w:val="en-US"/>
          <w:rPrChange w:id="9245" w:author="Anusha De" w:date="2022-08-01T14:48:00Z">
            <w:rPr/>
          </w:rPrChange>
        </w:rPr>
        <w:t>these</w:t>
      </w:r>
      <w:r w:rsidR="00F73A4C" w:rsidRPr="00992146">
        <w:rPr>
          <w:lang w:val="en-US"/>
          <w:rPrChange w:id="9246" w:author="Anusha De" w:date="2022-08-01T14:48:00Z">
            <w:rPr/>
          </w:rPrChange>
        </w:rPr>
        <w:t xml:space="preserve"> </w:t>
      </w:r>
      <w:r w:rsidRPr="00992146">
        <w:rPr>
          <w:lang w:val="en-US"/>
          <w:rPrChange w:id="9247" w:author="Anusha De" w:date="2022-08-01T14:48:00Z">
            <w:rPr/>
          </w:rPrChange>
        </w:rPr>
        <w:t>agro-input</w:t>
      </w:r>
      <w:r w:rsidR="00F73A4C" w:rsidRPr="00992146">
        <w:rPr>
          <w:lang w:val="en-US"/>
          <w:rPrChange w:id="9248" w:author="Anusha De" w:date="2022-08-01T14:48:00Z">
            <w:rPr/>
          </w:rPrChange>
        </w:rPr>
        <w:t xml:space="preserve"> </w:t>
      </w:r>
      <w:r w:rsidRPr="00992146">
        <w:rPr>
          <w:lang w:val="en-US"/>
          <w:rPrChange w:id="9249" w:author="Anusha De" w:date="2022-08-01T14:48:00Z">
            <w:rPr/>
          </w:rPrChange>
        </w:rPr>
        <w:t>dealers,</w:t>
      </w:r>
      <w:r w:rsidR="00F73A4C" w:rsidRPr="00992146">
        <w:rPr>
          <w:lang w:val="en-US"/>
          <w:rPrChange w:id="9250" w:author="Anusha De" w:date="2022-08-01T14:48:00Z">
            <w:rPr/>
          </w:rPrChange>
        </w:rPr>
        <w:t xml:space="preserve"> </w:t>
      </w:r>
      <w:r w:rsidRPr="00992146">
        <w:rPr>
          <w:lang w:val="en-US"/>
          <w:rPrChange w:id="9251" w:author="Anusha De" w:date="2022-08-01T14:48:00Z">
            <w:rPr/>
          </w:rPrChange>
        </w:rPr>
        <w:t>sold</w:t>
      </w:r>
      <w:r w:rsidR="00F73A4C" w:rsidRPr="00992146">
        <w:rPr>
          <w:lang w:val="en-US"/>
          <w:rPrChange w:id="9252" w:author="Anusha De" w:date="2022-08-01T14:48:00Z">
            <w:rPr/>
          </w:rPrChange>
        </w:rPr>
        <w:t xml:space="preserve"> </w:t>
      </w:r>
      <w:r w:rsidRPr="00992146">
        <w:rPr>
          <w:lang w:val="en-US"/>
          <w:rPrChange w:id="9253" w:author="Anusha De" w:date="2022-08-01T14:48:00Z">
            <w:rPr/>
          </w:rPrChange>
        </w:rPr>
        <w:t>harvest</w:t>
      </w:r>
      <w:r w:rsidR="00F73A4C" w:rsidRPr="00992146">
        <w:rPr>
          <w:lang w:val="en-US"/>
          <w:rPrChange w:id="9254" w:author="Anusha De" w:date="2022-08-01T14:48:00Z">
            <w:rPr/>
          </w:rPrChange>
        </w:rPr>
        <w:t xml:space="preserve"> </w:t>
      </w:r>
      <w:r w:rsidRPr="00992146">
        <w:rPr>
          <w:lang w:val="en-US"/>
          <w:rPrChange w:id="9255" w:author="Anusha De" w:date="2022-08-01T14:48:00Z">
            <w:rPr/>
          </w:rPrChange>
        </w:rPr>
        <w:t>to</w:t>
      </w:r>
      <w:r w:rsidR="00F73A4C" w:rsidRPr="00992146">
        <w:rPr>
          <w:lang w:val="en-US"/>
          <w:rPrChange w:id="9256" w:author="Anusha De" w:date="2022-08-01T14:48:00Z">
            <w:rPr/>
          </w:rPrChange>
        </w:rPr>
        <w:t xml:space="preserve"> </w:t>
      </w:r>
      <w:r w:rsidRPr="00992146">
        <w:rPr>
          <w:lang w:val="en-US"/>
          <w:rPrChange w:id="9257" w:author="Anusha De" w:date="2022-08-01T14:48:00Z">
            <w:rPr/>
          </w:rPrChange>
        </w:rPr>
        <w:t>traders,</w:t>
      </w:r>
      <w:r w:rsidR="00F73A4C" w:rsidRPr="00992146">
        <w:rPr>
          <w:lang w:val="en-US"/>
          <w:rPrChange w:id="9258" w:author="Anusha De" w:date="2022-08-01T14:48:00Z">
            <w:rPr/>
          </w:rPrChange>
        </w:rPr>
        <w:t xml:space="preserve"> </w:t>
      </w:r>
      <w:r w:rsidRPr="00992146">
        <w:rPr>
          <w:lang w:val="en-US"/>
          <w:rPrChange w:id="9259" w:author="Anusha De" w:date="2022-08-01T14:48:00Z">
            <w:rPr/>
          </w:rPrChange>
        </w:rPr>
        <w:t>or</w:t>
      </w:r>
      <w:r w:rsidR="00F73A4C" w:rsidRPr="00992146">
        <w:rPr>
          <w:lang w:val="en-US"/>
          <w:rPrChange w:id="9260" w:author="Anusha De" w:date="2022-08-01T14:48:00Z">
            <w:rPr/>
          </w:rPrChange>
        </w:rPr>
        <w:t xml:space="preserve"> </w:t>
      </w:r>
      <w:r w:rsidRPr="00992146">
        <w:rPr>
          <w:lang w:val="en-US"/>
          <w:rPrChange w:id="9261" w:author="Anusha De" w:date="2022-08-01T14:48:00Z">
            <w:rPr/>
          </w:rPrChange>
        </w:rPr>
        <w:t>used</w:t>
      </w:r>
      <w:bookmarkStart w:id="9262" w:name="Ratings_used_to_measure_perceptions_"/>
      <w:bookmarkEnd w:id="9262"/>
      <w:r w:rsidR="00F73A4C" w:rsidRPr="00992146">
        <w:rPr>
          <w:lang w:val="en-US"/>
          <w:rPrChange w:id="9263" w:author="Anusha De" w:date="2022-08-01T14:48:00Z">
            <w:rPr/>
          </w:rPrChange>
        </w:rPr>
        <w:t xml:space="preserve"> </w:t>
      </w:r>
      <w:r w:rsidRPr="00992146">
        <w:rPr>
          <w:lang w:val="en-US"/>
          <w:rPrChange w:id="9264" w:author="Anusha De" w:date="2022-08-01T14:48:00Z">
            <w:rPr/>
          </w:rPrChange>
        </w:rPr>
        <w:t>processors</w:t>
      </w:r>
      <w:r w:rsidR="00F73A4C" w:rsidRPr="00992146">
        <w:rPr>
          <w:lang w:val="en-US"/>
          <w:rPrChange w:id="9265" w:author="Anusha De" w:date="2022-08-01T14:48:00Z">
            <w:rPr/>
          </w:rPrChange>
        </w:rPr>
        <w:t xml:space="preserve"> </w:t>
      </w:r>
      <w:r w:rsidRPr="00992146">
        <w:rPr>
          <w:lang w:val="en-US"/>
          <w:rPrChange w:id="9266" w:author="Anusha De" w:date="2022-08-01T14:48:00Z">
            <w:rPr/>
          </w:rPrChange>
        </w:rPr>
        <w:t>to</w:t>
      </w:r>
      <w:r w:rsidR="00F73A4C" w:rsidRPr="00992146">
        <w:rPr>
          <w:lang w:val="en-US"/>
          <w:rPrChange w:id="9267" w:author="Anusha De" w:date="2022-08-01T14:48:00Z">
            <w:rPr/>
          </w:rPrChange>
        </w:rPr>
        <w:t xml:space="preserve"> </w:t>
      </w:r>
      <w:r w:rsidRPr="00992146">
        <w:rPr>
          <w:lang w:val="en-US"/>
          <w:rPrChange w:id="9268" w:author="Anusha De" w:date="2022-08-01T14:48:00Z">
            <w:rPr/>
          </w:rPrChange>
        </w:rPr>
        <w:t>mill</w:t>
      </w:r>
      <w:r w:rsidR="00F73A4C" w:rsidRPr="00992146">
        <w:rPr>
          <w:lang w:val="en-US"/>
          <w:rPrChange w:id="9269" w:author="Anusha De" w:date="2022-08-01T14:48:00Z">
            <w:rPr/>
          </w:rPrChange>
        </w:rPr>
        <w:t xml:space="preserve"> </w:t>
      </w:r>
      <w:r w:rsidRPr="00992146">
        <w:rPr>
          <w:lang w:val="en-US"/>
          <w:rPrChange w:id="9270" w:author="Anusha De" w:date="2022-08-01T14:48:00Z">
            <w:rPr/>
          </w:rPrChange>
        </w:rPr>
        <w:t>maize.</w:t>
      </w:r>
    </w:p>
    <w:p w14:paraId="4E19645B" w14:textId="57E09673" w:rsidR="005139B5" w:rsidRPr="00992146" w:rsidRDefault="0081249E" w:rsidP="00643A43">
      <w:pPr>
        <w:pStyle w:val="Heading2"/>
        <w:jc w:val="both"/>
        <w:rPr>
          <w:lang w:val="en-US"/>
          <w:rPrChange w:id="9271" w:author="Anusha De" w:date="2022-08-01T14:48:00Z">
            <w:rPr>
              <w:color w:val="auto"/>
            </w:rPr>
          </w:rPrChange>
        </w:rPr>
      </w:pPr>
      <w:r w:rsidRPr="00992146">
        <w:rPr>
          <w:lang w:val="en-US"/>
          <w:rPrChange w:id="9272" w:author="Anusha De" w:date="2022-08-01T14:48:00Z">
            <w:rPr>
              <w:color w:val="auto"/>
            </w:rPr>
          </w:rPrChange>
        </w:rPr>
        <w:t>Ratings</w:t>
      </w:r>
      <w:r w:rsidR="00F73A4C" w:rsidRPr="00992146">
        <w:rPr>
          <w:lang w:val="en-US"/>
          <w:rPrChange w:id="9273" w:author="Anusha De" w:date="2022-08-01T14:48:00Z">
            <w:rPr>
              <w:color w:val="auto"/>
            </w:rPr>
          </w:rPrChange>
        </w:rPr>
        <w:t xml:space="preserve"> </w:t>
      </w:r>
      <w:r w:rsidRPr="00992146">
        <w:rPr>
          <w:lang w:val="en-US"/>
          <w:rPrChange w:id="9274" w:author="Anusha De" w:date="2022-08-01T14:48:00Z">
            <w:rPr>
              <w:color w:val="auto"/>
            </w:rPr>
          </w:rPrChange>
        </w:rPr>
        <w:t>used</w:t>
      </w:r>
      <w:r w:rsidR="00F73A4C" w:rsidRPr="00992146">
        <w:rPr>
          <w:lang w:val="en-US"/>
          <w:rPrChange w:id="9275" w:author="Anusha De" w:date="2022-08-01T14:48:00Z">
            <w:rPr>
              <w:color w:val="auto"/>
            </w:rPr>
          </w:rPrChange>
        </w:rPr>
        <w:t xml:space="preserve"> </w:t>
      </w:r>
      <w:r w:rsidRPr="00992146">
        <w:rPr>
          <w:lang w:val="en-US"/>
          <w:rPrChange w:id="9276" w:author="Anusha De" w:date="2022-08-01T14:48:00Z">
            <w:rPr>
              <w:color w:val="auto"/>
            </w:rPr>
          </w:rPrChange>
        </w:rPr>
        <w:t>to</w:t>
      </w:r>
      <w:r w:rsidR="00F73A4C" w:rsidRPr="00992146">
        <w:rPr>
          <w:lang w:val="en-US"/>
          <w:rPrChange w:id="9277" w:author="Anusha De" w:date="2022-08-01T14:48:00Z">
            <w:rPr>
              <w:color w:val="auto"/>
            </w:rPr>
          </w:rPrChange>
        </w:rPr>
        <w:t xml:space="preserve"> </w:t>
      </w:r>
      <w:r w:rsidRPr="00992146">
        <w:rPr>
          <w:lang w:val="en-US"/>
          <w:rPrChange w:id="9278" w:author="Anusha De" w:date="2022-08-01T14:48:00Z">
            <w:rPr>
              <w:color w:val="auto"/>
            </w:rPr>
          </w:rPrChange>
        </w:rPr>
        <w:t>measure</w:t>
      </w:r>
      <w:r w:rsidR="00F73A4C" w:rsidRPr="00992146">
        <w:rPr>
          <w:lang w:val="en-US"/>
          <w:rPrChange w:id="9279" w:author="Anusha De" w:date="2022-08-01T14:48:00Z">
            <w:rPr>
              <w:color w:val="auto"/>
            </w:rPr>
          </w:rPrChange>
        </w:rPr>
        <w:t xml:space="preserve"> </w:t>
      </w:r>
      <w:r w:rsidRPr="00992146">
        <w:rPr>
          <w:lang w:val="en-US"/>
          <w:rPrChange w:id="9280" w:author="Anusha De" w:date="2022-08-01T14:48:00Z">
            <w:rPr>
              <w:color w:val="auto"/>
            </w:rPr>
          </w:rPrChange>
        </w:rPr>
        <w:t>perceptions</w:t>
      </w:r>
    </w:p>
    <w:p w14:paraId="0EC8FB6E" w14:textId="22F4BCFB" w:rsidR="005139B5" w:rsidRPr="00992146" w:rsidRDefault="0081249E" w:rsidP="00844432">
      <w:pPr>
        <w:rPr>
          <w:ins w:id="9281" w:author="Steve Wiggins" w:date="2022-07-30T18:07:00Z"/>
          <w:lang w:val="en-US"/>
          <w:rPrChange w:id="9282" w:author="Anusha De" w:date="2022-08-01T14:48:00Z">
            <w:rPr>
              <w:ins w:id="9283" w:author="Steve Wiggins" w:date="2022-07-30T18:07:00Z"/>
            </w:rPr>
          </w:rPrChange>
        </w:rPr>
      </w:pPr>
      <w:commentRangeStart w:id="9284"/>
      <w:commentRangeStart w:id="9285"/>
      <w:r w:rsidRPr="00992146">
        <w:rPr>
          <w:lang w:val="en-US"/>
          <w:rPrChange w:id="9286" w:author="Anusha De" w:date="2022-08-01T14:48:00Z">
            <w:rPr/>
          </w:rPrChange>
        </w:rPr>
        <w:t>This</w:t>
      </w:r>
      <w:r w:rsidR="00F73A4C" w:rsidRPr="00992146">
        <w:rPr>
          <w:lang w:val="en-US"/>
          <w:rPrChange w:id="9287" w:author="Anusha De" w:date="2022-08-01T14:48:00Z">
            <w:rPr/>
          </w:rPrChange>
        </w:rPr>
        <w:t xml:space="preserve"> </w:t>
      </w:r>
      <w:r w:rsidRPr="00992146">
        <w:rPr>
          <w:lang w:val="en-US"/>
          <w:rPrChange w:id="9288" w:author="Anusha De" w:date="2022-08-01T14:48:00Z">
            <w:rPr/>
          </w:rPrChange>
        </w:rPr>
        <w:t>section</w:t>
      </w:r>
      <w:r w:rsidR="00F73A4C" w:rsidRPr="00992146">
        <w:rPr>
          <w:lang w:val="en-US"/>
          <w:rPrChange w:id="9289" w:author="Anusha De" w:date="2022-08-01T14:48:00Z">
            <w:rPr/>
          </w:rPrChange>
        </w:rPr>
        <w:t xml:space="preserve"> </w:t>
      </w:r>
      <w:r w:rsidRPr="00992146">
        <w:rPr>
          <w:lang w:val="en-US"/>
          <w:rPrChange w:id="9290" w:author="Anusha De" w:date="2022-08-01T14:48:00Z">
            <w:rPr/>
          </w:rPrChange>
        </w:rPr>
        <w:t>focuses</w:t>
      </w:r>
      <w:r w:rsidR="00F73A4C" w:rsidRPr="00992146">
        <w:rPr>
          <w:lang w:val="en-US"/>
          <w:rPrChange w:id="9291" w:author="Anusha De" w:date="2022-08-01T14:48:00Z">
            <w:rPr/>
          </w:rPrChange>
        </w:rPr>
        <w:t xml:space="preserve"> </w:t>
      </w:r>
      <w:r w:rsidRPr="00992146">
        <w:rPr>
          <w:lang w:val="en-US"/>
          <w:rPrChange w:id="9292" w:author="Anusha De" w:date="2022-08-01T14:48:00Z">
            <w:rPr/>
          </w:rPrChange>
        </w:rPr>
        <w:t>on</w:t>
      </w:r>
      <w:r w:rsidR="00F73A4C" w:rsidRPr="00992146">
        <w:rPr>
          <w:lang w:val="en-US"/>
          <w:rPrChange w:id="9293" w:author="Anusha De" w:date="2022-08-01T14:48:00Z">
            <w:rPr/>
          </w:rPrChange>
        </w:rPr>
        <w:t xml:space="preserve"> </w:t>
      </w:r>
      <w:r w:rsidRPr="00992146">
        <w:rPr>
          <w:lang w:val="en-US"/>
          <w:rPrChange w:id="9294" w:author="Anusha De" w:date="2022-08-01T14:48:00Z">
            <w:rPr/>
          </w:rPrChange>
        </w:rPr>
        <w:t>the</w:t>
      </w:r>
      <w:r w:rsidR="00F73A4C" w:rsidRPr="00992146">
        <w:rPr>
          <w:lang w:val="en-US"/>
          <w:rPrChange w:id="9295" w:author="Anusha De" w:date="2022-08-01T14:48:00Z">
            <w:rPr/>
          </w:rPrChange>
        </w:rPr>
        <w:t xml:space="preserve"> </w:t>
      </w:r>
      <w:r w:rsidRPr="00992146">
        <w:rPr>
          <w:lang w:val="en-US"/>
          <w:rPrChange w:id="9296" w:author="Anusha De" w:date="2022-08-01T14:48:00Z">
            <w:rPr/>
          </w:rPrChange>
        </w:rPr>
        <w:t>central</w:t>
      </w:r>
      <w:r w:rsidR="00F73A4C" w:rsidRPr="00992146">
        <w:rPr>
          <w:lang w:val="en-US"/>
          <w:rPrChange w:id="9297" w:author="Anusha De" w:date="2022-08-01T14:48:00Z">
            <w:rPr/>
          </w:rPrChange>
        </w:rPr>
        <w:t xml:space="preserve"> </w:t>
      </w:r>
      <w:r w:rsidRPr="00992146">
        <w:rPr>
          <w:lang w:val="en-US"/>
          <w:rPrChange w:id="9298" w:author="Anusha De" w:date="2022-08-01T14:48:00Z">
            <w:rPr/>
          </w:rPrChange>
        </w:rPr>
        <w:t>indicators</w:t>
      </w:r>
      <w:r w:rsidR="00F73A4C" w:rsidRPr="00992146">
        <w:rPr>
          <w:lang w:val="en-US"/>
          <w:rPrChange w:id="9299" w:author="Anusha De" w:date="2022-08-01T14:48:00Z">
            <w:rPr/>
          </w:rPrChange>
        </w:rPr>
        <w:t xml:space="preserve"> </w:t>
      </w:r>
      <w:r w:rsidRPr="00992146">
        <w:rPr>
          <w:lang w:val="en-US"/>
          <w:rPrChange w:id="9300" w:author="Anusha De" w:date="2022-08-01T14:48:00Z">
            <w:rPr/>
          </w:rPrChange>
        </w:rPr>
        <w:t>used</w:t>
      </w:r>
      <w:r w:rsidR="00F73A4C" w:rsidRPr="00992146">
        <w:rPr>
          <w:lang w:val="en-US"/>
          <w:rPrChange w:id="9301" w:author="Anusha De" w:date="2022-08-01T14:48:00Z">
            <w:rPr/>
          </w:rPrChange>
        </w:rPr>
        <w:t xml:space="preserve"> </w:t>
      </w:r>
      <w:r w:rsidRPr="00992146">
        <w:rPr>
          <w:lang w:val="en-US"/>
          <w:rPrChange w:id="9302" w:author="Anusha De" w:date="2022-08-01T14:48:00Z">
            <w:rPr/>
          </w:rPrChange>
        </w:rPr>
        <w:t>in</w:t>
      </w:r>
      <w:r w:rsidR="00F73A4C" w:rsidRPr="00992146">
        <w:rPr>
          <w:lang w:val="en-US"/>
          <w:rPrChange w:id="9303" w:author="Anusha De" w:date="2022-08-01T14:48:00Z">
            <w:rPr/>
          </w:rPrChange>
        </w:rPr>
        <w:t xml:space="preserve"> </w:t>
      </w:r>
      <w:r w:rsidRPr="00992146">
        <w:rPr>
          <w:lang w:val="en-US"/>
          <w:rPrChange w:id="9304" w:author="Anusha De" w:date="2022-08-01T14:48:00Z">
            <w:rPr/>
          </w:rPrChange>
        </w:rPr>
        <w:t>this</w:t>
      </w:r>
      <w:r w:rsidR="00F73A4C" w:rsidRPr="00992146">
        <w:rPr>
          <w:lang w:val="en-US"/>
          <w:rPrChange w:id="9305" w:author="Anusha De" w:date="2022-08-01T14:48:00Z">
            <w:rPr/>
          </w:rPrChange>
        </w:rPr>
        <w:t xml:space="preserve"> </w:t>
      </w:r>
      <w:r w:rsidRPr="00992146">
        <w:rPr>
          <w:lang w:val="en-US"/>
          <w:rPrChange w:id="9306" w:author="Anusha De" w:date="2022-08-01T14:48:00Z">
            <w:rPr/>
          </w:rPrChange>
        </w:rPr>
        <w:t>study-the</w:t>
      </w:r>
      <w:r w:rsidR="00F73A4C" w:rsidRPr="00992146">
        <w:rPr>
          <w:lang w:val="en-US"/>
          <w:rPrChange w:id="9307" w:author="Anusha De" w:date="2022-08-01T14:48:00Z">
            <w:rPr/>
          </w:rPrChange>
        </w:rPr>
        <w:t xml:space="preserve"> </w:t>
      </w:r>
      <w:r w:rsidRPr="00992146">
        <w:rPr>
          <w:lang w:val="en-US"/>
          <w:rPrChange w:id="9308" w:author="Anusha De" w:date="2022-08-01T14:48:00Z">
            <w:rPr/>
          </w:rPrChange>
        </w:rPr>
        <w:t>ratings.</w:t>
      </w:r>
      <w:r w:rsidR="00F73A4C" w:rsidRPr="00992146">
        <w:rPr>
          <w:lang w:val="en-US"/>
          <w:rPrChange w:id="9309" w:author="Anusha De" w:date="2022-08-01T14:48:00Z">
            <w:rPr/>
          </w:rPrChange>
        </w:rPr>
        <w:t xml:space="preserve"> </w:t>
      </w:r>
      <w:commentRangeEnd w:id="9284"/>
      <w:r w:rsidR="00844432">
        <w:rPr>
          <w:rStyle w:val="CommentReference"/>
          <w:rFonts w:cs="Times New Roman"/>
          <w:color w:val="000000"/>
          <w:lang w:eastAsia="en-GB"/>
        </w:rPr>
        <w:commentReference w:id="9284"/>
      </w:r>
      <w:commentRangeEnd w:id="9285"/>
      <w:r w:rsidR="00E34071">
        <w:rPr>
          <w:rStyle w:val="CommentReference"/>
          <w:rFonts w:cs="Times New Roman"/>
          <w:color w:val="000000"/>
          <w:lang w:eastAsia="en-GB"/>
        </w:rPr>
        <w:commentReference w:id="9285"/>
      </w:r>
      <w:r w:rsidRPr="00992146">
        <w:rPr>
          <w:lang w:val="en-US"/>
          <w:rPrChange w:id="9310" w:author="Anusha De" w:date="2022-08-01T14:48:00Z">
            <w:rPr/>
          </w:rPrChange>
        </w:rPr>
        <w:t>To</w:t>
      </w:r>
      <w:r w:rsidR="00F73A4C" w:rsidRPr="00992146">
        <w:rPr>
          <w:lang w:val="en-US"/>
          <w:rPrChange w:id="9311" w:author="Anusha De" w:date="2022-08-01T14:48:00Z">
            <w:rPr/>
          </w:rPrChange>
        </w:rPr>
        <w:t xml:space="preserve"> </w:t>
      </w:r>
      <w:r w:rsidRPr="00992146">
        <w:rPr>
          <w:lang w:val="en-US"/>
          <w:rPrChange w:id="9312" w:author="Anusha De" w:date="2022-08-01T14:48:00Z">
            <w:rPr/>
          </w:rPrChange>
        </w:rPr>
        <w:t>obtain</w:t>
      </w:r>
      <w:r w:rsidR="00F73A4C" w:rsidRPr="00992146">
        <w:rPr>
          <w:lang w:val="en-US"/>
          <w:rPrChange w:id="9313" w:author="Anusha De" w:date="2022-08-01T14:48:00Z">
            <w:rPr/>
          </w:rPrChange>
        </w:rPr>
        <w:t xml:space="preserve"> </w:t>
      </w:r>
      <w:r w:rsidRPr="00992146">
        <w:rPr>
          <w:lang w:val="en-US"/>
          <w:rPrChange w:id="9314" w:author="Anusha De" w:date="2022-08-01T14:48:00Z">
            <w:rPr/>
          </w:rPrChange>
        </w:rPr>
        <w:t>the</w:t>
      </w:r>
      <w:r w:rsidR="00F73A4C" w:rsidRPr="00992146">
        <w:rPr>
          <w:lang w:val="en-US"/>
          <w:rPrChange w:id="9315" w:author="Anusha De" w:date="2022-08-01T14:48:00Z">
            <w:rPr/>
          </w:rPrChange>
        </w:rPr>
        <w:t xml:space="preserve"> </w:t>
      </w:r>
      <w:r w:rsidRPr="00992146">
        <w:rPr>
          <w:lang w:val="en-US"/>
          <w:rPrChange w:id="9316" w:author="Anusha De" w:date="2022-08-01T14:48:00Z">
            <w:rPr/>
          </w:rPrChange>
        </w:rPr>
        <w:t>ratings,</w:t>
      </w:r>
      <w:r w:rsidR="00F73A4C" w:rsidRPr="00992146">
        <w:rPr>
          <w:lang w:val="en-US"/>
          <w:rPrChange w:id="9317" w:author="Anusha De" w:date="2022-08-01T14:48:00Z">
            <w:rPr/>
          </w:rPrChange>
        </w:rPr>
        <w:t xml:space="preserve"> </w:t>
      </w:r>
      <w:r w:rsidRPr="00992146">
        <w:rPr>
          <w:lang w:val="en-US"/>
          <w:rPrChange w:id="9318" w:author="Anusha De" w:date="2022-08-01T14:48:00Z">
            <w:rPr/>
          </w:rPrChange>
        </w:rPr>
        <w:t>each</w:t>
      </w:r>
      <w:r w:rsidR="00F73A4C" w:rsidRPr="00992146">
        <w:rPr>
          <w:lang w:val="en-US"/>
          <w:rPrChange w:id="9319" w:author="Anusha De" w:date="2022-08-01T14:48:00Z">
            <w:rPr/>
          </w:rPrChange>
        </w:rPr>
        <w:t xml:space="preserve"> </w:t>
      </w:r>
      <w:r w:rsidRPr="00992146">
        <w:rPr>
          <w:lang w:val="en-US"/>
          <w:rPrChange w:id="9320" w:author="Anusha De" w:date="2022-08-01T14:48:00Z">
            <w:rPr/>
          </w:rPrChange>
        </w:rPr>
        <w:t>farmer</w:t>
      </w:r>
      <w:r w:rsidR="00F73A4C" w:rsidRPr="00992146">
        <w:rPr>
          <w:lang w:val="en-US"/>
          <w:rPrChange w:id="9321" w:author="Anusha De" w:date="2022-08-01T14:48:00Z">
            <w:rPr/>
          </w:rPrChange>
        </w:rPr>
        <w:t xml:space="preserve"> </w:t>
      </w:r>
      <w:r w:rsidRPr="00992146">
        <w:rPr>
          <w:lang w:val="en-US"/>
          <w:rPrChange w:id="9322" w:author="Anusha De" w:date="2022-08-01T14:48:00Z">
            <w:rPr/>
          </w:rPrChange>
        </w:rPr>
        <w:t>was</w:t>
      </w:r>
      <w:r w:rsidR="00F73A4C" w:rsidRPr="00992146">
        <w:rPr>
          <w:lang w:val="en-US"/>
          <w:rPrChange w:id="9323" w:author="Anusha De" w:date="2022-08-01T14:48:00Z">
            <w:rPr/>
          </w:rPrChange>
        </w:rPr>
        <w:t xml:space="preserve"> </w:t>
      </w:r>
      <w:r w:rsidRPr="00992146">
        <w:rPr>
          <w:lang w:val="en-US"/>
          <w:rPrChange w:id="9324" w:author="Anusha De" w:date="2022-08-01T14:48:00Z">
            <w:rPr/>
          </w:rPrChange>
        </w:rPr>
        <w:t>asked</w:t>
      </w:r>
      <w:r w:rsidR="00F73A4C" w:rsidRPr="00992146">
        <w:rPr>
          <w:lang w:val="en-US"/>
          <w:rPrChange w:id="9325" w:author="Anusha De" w:date="2022-08-01T14:48:00Z">
            <w:rPr/>
          </w:rPrChange>
        </w:rPr>
        <w:t xml:space="preserve"> </w:t>
      </w:r>
      <w:r w:rsidRPr="00992146">
        <w:rPr>
          <w:lang w:val="en-US"/>
          <w:rPrChange w:id="9326" w:author="Anusha De" w:date="2022-08-01T14:48:00Z">
            <w:rPr/>
          </w:rPrChange>
        </w:rPr>
        <w:t>to</w:t>
      </w:r>
      <w:r w:rsidR="00F73A4C" w:rsidRPr="00992146">
        <w:rPr>
          <w:lang w:val="en-US"/>
          <w:rPrChange w:id="9327" w:author="Anusha De" w:date="2022-08-01T14:48:00Z">
            <w:rPr/>
          </w:rPrChange>
        </w:rPr>
        <w:t xml:space="preserve"> </w:t>
      </w:r>
      <w:r w:rsidRPr="00992146">
        <w:rPr>
          <w:lang w:val="en-US"/>
          <w:rPrChange w:id="9328" w:author="Anusha De" w:date="2022-08-01T14:48:00Z">
            <w:rPr/>
          </w:rPrChange>
        </w:rPr>
        <w:t>rate</w:t>
      </w:r>
      <w:r w:rsidR="00F73A4C" w:rsidRPr="00992146">
        <w:rPr>
          <w:lang w:val="en-US"/>
          <w:rPrChange w:id="9329" w:author="Anusha De" w:date="2022-08-01T14:48:00Z">
            <w:rPr/>
          </w:rPrChange>
        </w:rPr>
        <w:t xml:space="preserve"> </w:t>
      </w:r>
      <w:r w:rsidRPr="00992146">
        <w:rPr>
          <w:lang w:val="en-US"/>
          <w:rPrChange w:id="9330" w:author="Anusha De" w:date="2022-08-01T14:48:00Z">
            <w:rPr/>
          </w:rPrChange>
        </w:rPr>
        <w:t>between</w:t>
      </w:r>
      <w:r w:rsidR="00F73A4C" w:rsidRPr="00992146">
        <w:rPr>
          <w:lang w:val="en-US"/>
          <w:rPrChange w:id="9331" w:author="Anusha De" w:date="2022-08-01T14:48:00Z">
            <w:rPr/>
          </w:rPrChange>
        </w:rPr>
        <w:t xml:space="preserve"> </w:t>
      </w:r>
      <w:r w:rsidRPr="00992146">
        <w:rPr>
          <w:lang w:val="en-US"/>
          <w:rPrChange w:id="9332" w:author="Anusha De" w:date="2022-08-01T14:48:00Z">
            <w:rPr/>
          </w:rPrChange>
        </w:rPr>
        <w:t>one</w:t>
      </w:r>
      <w:r w:rsidR="00F73A4C" w:rsidRPr="00992146">
        <w:rPr>
          <w:lang w:val="en-US"/>
          <w:rPrChange w:id="9333" w:author="Anusha De" w:date="2022-08-01T14:48:00Z">
            <w:rPr/>
          </w:rPrChange>
        </w:rPr>
        <w:t xml:space="preserve"> </w:t>
      </w:r>
      <w:r w:rsidRPr="00992146">
        <w:rPr>
          <w:lang w:val="en-US"/>
          <w:rPrChange w:id="9334" w:author="Anusha De" w:date="2022-08-01T14:48:00Z">
            <w:rPr/>
          </w:rPrChange>
        </w:rPr>
        <w:t>and</w:t>
      </w:r>
      <w:r w:rsidR="00F73A4C" w:rsidRPr="00992146">
        <w:rPr>
          <w:lang w:val="en-US"/>
          <w:rPrChange w:id="9335" w:author="Anusha De" w:date="2022-08-01T14:48:00Z">
            <w:rPr/>
          </w:rPrChange>
        </w:rPr>
        <w:t xml:space="preserve"> </w:t>
      </w:r>
      <w:r w:rsidRPr="00992146">
        <w:rPr>
          <w:lang w:val="en-US"/>
          <w:rPrChange w:id="9336" w:author="Anusha De" w:date="2022-08-01T14:48:00Z">
            <w:rPr/>
          </w:rPrChange>
        </w:rPr>
        <w:t>three</w:t>
      </w:r>
      <w:r w:rsidR="00F73A4C" w:rsidRPr="00992146">
        <w:rPr>
          <w:lang w:val="en-US"/>
          <w:rPrChange w:id="9337" w:author="Anusha De" w:date="2022-08-01T14:48:00Z">
            <w:rPr/>
          </w:rPrChange>
        </w:rPr>
        <w:t xml:space="preserve"> </w:t>
      </w:r>
      <w:r w:rsidRPr="00992146">
        <w:rPr>
          <w:lang w:val="en-US"/>
          <w:rPrChange w:id="9338" w:author="Anusha De" w:date="2022-08-01T14:48:00Z">
            <w:rPr/>
          </w:rPrChange>
        </w:rPr>
        <w:t>of</w:t>
      </w:r>
      <w:r w:rsidR="00F73A4C" w:rsidRPr="00992146">
        <w:rPr>
          <w:lang w:val="en-US"/>
          <w:rPrChange w:id="9339" w:author="Anusha De" w:date="2022-08-01T14:48:00Z">
            <w:rPr/>
          </w:rPrChange>
        </w:rPr>
        <w:t xml:space="preserve"> </w:t>
      </w:r>
      <w:r w:rsidRPr="00992146">
        <w:rPr>
          <w:lang w:val="en-US"/>
          <w:rPrChange w:id="9340" w:author="Anusha De" w:date="2022-08-01T14:48:00Z">
            <w:rPr/>
          </w:rPrChange>
        </w:rPr>
        <w:t>each</w:t>
      </w:r>
      <w:r w:rsidR="00F73A4C" w:rsidRPr="00992146">
        <w:rPr>
          <w:lang w:val="en-US"/>
          <w:rPrChange w:id="9341" w:author="Anusha De" w:date="2022-08-01T14:48:00Z">
            <w:rPr/>
          </w:rPrChange>
        </w:rPr>
        <w:t xml:space="preserve"> </w:t>
      </w:r>
      <w:r w:rsidRPr="00992146">
        <w:rPr>
          <w:lang w:val="en-US"/>
          <w:rPrChange w:id="9342" w:author="Anusha De" w:date="2022-08-01T14:48:00Z">
            <w:rPr/>
          </w:rPrChange>
        </w:rPr>
        <w:t>of</w:t>
      </w:r>
      <w:r w:rsidR="00F73A4C" w:rsidRPr="00992146">
        <w:rPr>
          <w:lang w:val="en-US"/>
          <w:rPrChange w:id="9343" w:author="Anusha De" w:date="2022-08-01T14:48:00Z">
            <w:rPr/>
          </w:rPrChange>
        </w:rPr>
        <w:t xml:space="preserve"> </w:t>
      </w:r>
      <w:r w:rsidRPr="00992146">
        <w:rPr>
          <w:lang w:val="en-US"/>
          <w:rPrChange w:id="9344" w:author="Anusha De" w:date="2022-08-01T14:48:00Z">
            <w:rPr/>
          </w:rPrChange>
        </w:rPr>
        <w:t>the</w:t>
      </w:r>
      <w:r w:rsidR="00F73A4C" w:rsidRPr="00992146">
        <w:rPr>
          <w:lang w:val="en-US"/>
          <w:rPrChange w:id="9345" w:author="Anusha De" w:date="2022-08-01T14:48:00Z">
            <w:rPr/>
          </w:rPrChange>
        </w:rPr>
        <w:t xml:space="preserve"> </w:t>
      </w:r>
      <w:r w:rsidRPr="00992146">
        <w:rPr>
          <w:lang w:val="en-US"/>
          <w:rPrChange w:id="9346" w:author="Anusha De" w:date="2022-08-01T14:48:00Z">
            <w:rPr/>
          </w:rPrChange>
        </w:rPr>
        <w:t>three</w:t>
      </w:r>
      <w:r w:rsidR="00F73A4C" w:rsidRPr="00992146">
        <w:rPr>
          <w:lang w:val="en-US"/>
          <w:rPrChange w:id="9347" w:author="Anusha De" w:date="2022-08-01T14:48:00Z">
            <w:rPr/>
          </w:rPrChange>
        </w:rPr>
        <w:t xml:space="preserve"> </w:t>
      </w:r>
      <w:r w:rsidRPr="00992146">
        <w:rPr>
          <w:lang w:val="en-US"/>
          <w:rPrChange w:id="9348" w:author="Anusha De" w:date="2022-08-01T14:48:00Z">
            <w:rPr/>
          </w:rPrChange>
        </w:rPr>
        <w:t>value</w:t>
      </w:r>
      <w:r w:rsidR="00F73A4C" w:rsidRPr="00992146">
        <w:rPr>
          <w:lang w:val="en-US"/>
          <w:rPrChange w:id="9349" w:author="Anusha De" w:date="2022-08-01T14:48:00Z">
            <w:rPr/>
          </w:rPrChange>
        </w:rPr>
        <w:t xml:space="preserve"> </w:t>
      </w:r>
      <w:r w:rsidRPr="00992146">
        <w:rPr>
          <w:lang w:val="en-US"/>
          <w:rPrChange w:id="9350" w:author="Anusha De" w:date="2022-08-01T14:48:00Z">
            <w:rPr/>
          </w:rPrChange>
        </w:rPr>
        <w:t>chain</w:t>
      </w:r>
      <w:r w:rsidR="00F73A4C" w:rsidRPr="00992146">
        <w:rPr>
          <w:lang w:val="en-US"/>
          <w:rPrChange w:id="9351" w:author="Anusha De" w:date="2022-08-01T14:48:00Z">
            <w:rPr/>
          </w:rPrChange>
        </w:rPr>
        <w:t xml:space="preserve"> </w:t>
      </w:r>
      <w:r w:rsidRPr="00992146">
        <w:rPr>
          <w:lang w:val="en-US"/>
          <w:rPrChange w:id="9352" w:author="Anusha De" w:date="2022-08-01T14:48:00Z">
            <w:rPr/>
          </w:rPrChange>
        </w:rPr>
        <w:t>actors</w:t>
      </w:r>
      <w:r w:rsidR="00F73A4C" w:rsidRPr="00992146">
        <w:rPr>
          <w:lang w:val="en-US"/>
          <w:rPrChange w:id="9353" w:author="Anusha De" w:date="2022-08-01T14:48:00Z">
            <w:rPr/>
          </w:rPrChange>
        </w:rPr>
        <w:t xml:space="preserve"> </w:t>
      </w:r>
      <w:r w:rsidRPr="00992146">
        <w:rPr>
          <w:lang w:val="en-US"/>
          <w:rPrChange w:id="9354" w:author="Anusha De" w:date="2022-08-01T14:48:00Z">
            <w:rPr/>
          </w:rPrChange>
        </w:rPr>
        <w:t>(input</w:t>
      </w:r>
      <w:r w:rsidR="00F73A4C" w:rsidRPr="00992146">
        <w:rPr>
          <w:lang w:val="en-US"/>
          <w:rPrChange w:id="9355" w:author="Anusha De" w:date="2022-08-01T14:48:00Z">
            <w:rPr/>
          </w:rPrChange>
        </w:rPr>
        <w:t xml:space="preserve"> </w:t>
      </w:r>
      <w:r w:rsidRPr="00992146">
        <w:rPr>
          <w:lang w:val="en-US"/>
          <w:rPrChange w:id="9356" w:author="Anusha De" w:date="2022-08-01T14:48:00Z">
            <w:rPr/>
          </w:rPrChange>
        </w:rPr>
        <w:t>dealers,</w:t>
      </w:r>
      <w:r w:rsidR="00F73A4C" w:rsidRPr="00992146">
        <w:rPr>
          <w:lang w:val="en-US"/>
          <w:rPrChange w:id="9357" w:author="Anusha De" w:date="2022-08-01T14:48:00Z">
            <w:rPr/>
          </w:rPrChange>
        </w:rPr>
        <w:t xml:space="preserve"> </w:t>
      </w:r>
      <w:r w:rsidR="00C741B3" w:rsidRPr="00992146">
        <w:rPr>
          <w:lang w:val="en-US"/>
          <w:rPrChange w:id="9358" w:author="Anusha De" w:date="2022-08-01T14:48:00Z">
            <w:rPr/>
          </w:rPrChange>
        </w:rPr>
        <w:t>traders,</w:t>
      </w:r>
      <w:r w:rsidR="00F73A4C" w:rsidRPr="00992146">
        <w:rPr>
          <w:lang w:val="en-US"/>
          <w:rPrChange w:id="9359" w:author="Anusha De" w:date="2022-08-01T14:48:00Z">
            <w:rPr/>
          </w:rPrChange>
        </w:rPr>
        <w:t xml:space="preserve"> </w:t>
      </w:r>
      <w:r w:rsidR="00C741B3" w:rsidRPr="00992146">
        <w:rPr>
          <w:lang w:val="en-US"/>
          <w:rPrChange w:id="9360" w:author="Anusha De" w:date="2022-08-01T14:48:00Z">
            <w:rPr/>
          </w:rPrChange>
        </w:rPr>
        <w:t>and</w:t>
      </w:r>
      <w:r w:rsidR="00F73A4C" w:rsidRPr="00992146">
        <w:rPr>
          <w:lang w:val="en-US"/>
          <w:rPrChange w:id="9361" w:author="Anusha De" w:date="2022-08-01T14:48:00Z">
            <w:rPr/>
          </w:rPrChange>
        </w:rPr>
        <w:t xml:space="preserve"> </w:t>
      </w:r>
      <w:r w:rsidR="00C741B3" w:rsidRPr="00992146">
        <w:rPr>
          <w:lang w:val="en-US"/>
          <w:rPrChange w:id="9362" w:author="Anusha De" w:date="2022-08-01T14:48:00Z">
            <w:rPr/>
          </w:rPrChange>
        </w:rPr>
        <w:t>processors).</w:t>
      </w:r>
      <w:r w:rsidR="00F73A4C" w:rsidRPr="00992146">
        <w:rPr>
          <w:lang w:val="en-US"/>
          <w:rPrChange w:id="9363" w:author="Anusha De" w:date="2022-08-01T14:48:00Z">
            <w:rPr/>
          </w:rPrChange>
        </w:rPr>
        <w:t xml:space="preserve"> </w:t>
      </w:r>
      <w:r w:rsidR="00C741B3" w:rsidRPr="00992146">
        <w:rPr>
          <w:lang w:val="en-US"/>
          <w:rPrChange w:id="9364" w:author="Anusha De" w:date="2022-08-01T14:48:00Z">
            <w:rPr/>
          </w:rPrChange>
        </w:rPr>
        <w:t>Farmer's</w:t>
      </w:r>
      <w:r w:rsidR="00F73A4C" w:rsidRPr="00992146">
        <w:rPr>
          <w:lang w:val="en-US"/>
          <w:rPrChange w:id="9365" w:author="Anusha De" w:date="2022-08-01T14:48:00Z">
            <w:rPr/>
          </w:rPrChange>
        </w:rPr>
        <w:t xml:space="preserve"> </w:t>
      </w:r>
      <w:r w:rsidR="00C741B3" w:rsidRPr="00992146">
        <w:rPr>
          <w:lang w:val="en-US"/>
          <w:rPrChange w:id="9366" w:author="Anusha De" w:date="2022-08-01T14:48:00Z">
            <w:rPr/>
          </w:rPrChange>
        </w:rPr>
        <w:t>perceptions</w:t>
      </w:r>
      <w:r w:rsidR="00F73A4C" w:rsidRPr="00992146">
        <w:rPr>
          <w:lang w:val="en-US"/>
          <w:rPrChange w:id="9367" w:author="Anusha De" w:date="2022-08-01T14:48:00Z">
            <w:rPr/>
          </w:rPrChange>
        </w:rPr>
        <w:t xml:space="preserve"> </w:t>
      </w:r>
      <w:r w:rsidR="00C741B3" w:rsidRPr="00992146">
        <w:rPr>
          <w:lang w:val="en-US"/>
          <w:rPrChange w:id="9368" w:author="Anusha De" w:date="2022-08-01T14:48:00Z">
            <w:rPr/>
          </w:rPrChange>
        </w:rPr>
        <w:t>about</w:t>
      </w:r>
      <w:r w:rsidR="00F73A4C" w:rsidRPr="00992146">
        <w:rPr>
          <w:lang w:val="en-US"/>
          <w:rPrChange w:id="9369" w:author="Anusha De" w:date="2022-08-01T14:48:00Z">
            <w:rPr/>
          </w:rPrChange>
        </w:rPr>
        <w:t xml:space="preserve"> </w:t>
      </w:r>
      <w:r w:rsidR="00C741B3" w:rsidRPr="00992146">
        <w:rPr>
          <w:lang w:val="en-US"/>
          <w:rPrChange w:id="9370" w:author="Anusha De" w:date="2022-08-01T14:48:00Z">
            <w:rPr/>
          </w:rPrChange>
        </w:rPr>
        <w:t>the</w:t>
      </w:r>
      <w:r w:rsidR="00F73A4C" w:rsidRPr="00992146">
        <w:rPr>
          <w:lang w:val="en-US"/>
          <w:rPrChange w:id="9371" w:author="Anusha De" w:date="2022-08-01T14:48:00Z">
            <w:rPr/>
          </w:rPrChange>
        </w:rPr>
        <w:t xml:space="preserve"> </w:t>
      </w:r>
      <w:r w:rsidR="00C741B3" w:rsidRPr="00992146">
        <w:rPr>
          <w:lang w:val="en-US"/>
          <w:rPrChange w:id="9372" w:author="Anusha De" w:date="2022-08-01T14:48:00Z">
            <w:rPr/>
          </w:rPrChange>
        </w:rPr>
        <w:t>other</w:t>
      </w:r>
      <w:r w:rsidR="00F73A4C" w:rsidRPr="00992146">
        <w:rPr>
          <w:lang w:val="en-US"/>
          <w:rPrChange w:id="9373" w:author="Anusha De" w:date="2022-08-01T14:48:00Z">
            <w:rPr/>
          </w:rPrChange>
        </w:rPr>
        <w:t xml:space="preserve"> </w:t>
      </w:r>
      <w:r w:rsidR="00C741B3" w:rsidRPr="00992146">
        <w:rPr>
          <w:lang w:val="en-US"/>
          <w:rPrChange w:id="9374" w:author="Anusha De" w:date="2022-08-01T14:48:00Z">
            <w:rPr/>
          </w:rPrChange>
        </w:rPr>
        <w:t>value</w:t>
      </w:r>
      <w:r w:rsidR="00F73A4C" w:rsidRPr="00992146">
        <w:rPr>
          <w:lang w:val="en-US"/>
          <w:rPrChange w:id="9375" w:author="Anusha De" w:date="2022-08-01T14:48:00Z">
            <w:rPr/>
          </w:rPrChange>
        </w:rPr>
        <w:t xml:space="preserve"> </w:t>
      </w:r>
      <w:r w:rsidR="00C741B3" w:rsidRPr="00992146">
        <w:rPr>
          <w:lang w:val="en-US"/>
          <w:rPrChange w:id="9376" w:author="Anusha De" w:date="2022-08-01T14:48:00Z">
            <w:rPr/>
          </w:rPrChange>
        </w:rPr>
        <w:t>chain</w:t>
      </w:r>
      <w:r w:rsidR="00F73A4C" w:rsidRPr="00992146">
        <w:rPr>
          <w:lang w:val="en-US"/>
          <w:rPrChange w:id="9377" w:author="Anusha De" w:date="2022-08-01T14:48:00Z">
            <w:rPr/>
          </w:rPrChange>
        </w:rPr>
        <w:t xml:space="preserve"> </w:t>
      </w:r>
      <w:r w:rsidR="00C741B3" w:rsidRPr="00992146">
        <w:rPr>
          <w:lang w:val="en-US"/>
          <w:rPrChange w:id="9378" w:author="Anusha De" w:date="2022-08-01T14:48:00Z">
            <w:rPr/>
          </w:rPrChange>
        </w:rPr>
        <w:t>actors</w:t>
      </w:r>
      <w:r w:rsidR="00F73A4C" w:rsidRPr="00992146">
        <w:rPr>
          <w:lang w:val="en-US"/>
          <w:rPrChange w:id="9379" w:author="Anusha De" w:date="2022-08-01T14:48:00Z">
            <w:rPr/>
          </w:rPrChange>
        </w:rPr>
        <w:t xml:space="preserve"> </w:t>
      </w:r>
      <w:r w:rsidR="00C741B3" w:rsidRPr="00992146">
        <w:rPr>
          <w:lang w:val="en-US"/>
          <w:rPrChange w:id="9380" w:author="Anusha De" w:date="2022-08-01T14:48:00Z">
            <w:rPr/>
          </w:rPrChange>
        </w:rPr>
        <w:t>and</w:t>
      </w:r>
      <w:r w:rsidR="00F73A4C" w:rsidRPr="00992146">
        <w:rPr>
          <w:lang w:val="en-US"/>
          <w:rPrChange w:id="9381" w:author="Anusha De" w:date="2022-08-01T14:48:00Z">
            <w:rPr/>
          </w:rPrChange>
        </w:rPr>
        <w:t xml:space="preserve"> </w:t>
      </w:r>
      <w:r w:rsidR="00C741B3" w:rsidRPr="00992146">
        <w:rPr>
          <w:lang w:val="en-US"/>
          <w:rPrChange w:id="9382" w:author="Anusha De" w:date="2022-08-01T14:48:00Z">
            <w:rPr/>
          </w:rPrChange>
        </w:rPr>
        <w:t>the</w:t>
      </w:r>
      <w:r w:rsidR="00F73A4C" w:rsidRPr="00992146">
        <w:rPr>
          <w:lang w:val="en-US"/>
          <w:rPrChange w:id="9383" w:author="Anusha De" w:date="2022-08-01T14:48:00Z">
            <w:rPr/>
          </w:rPrChange>
        </w:rPr>
        <w:t xml:space="preserve"> </w:t>
      </w:r>
      <w:r w:rsidR="00C741B3" w:rsidRPr="00992146">
        <w:rPr>
          <w:lang w:val="en-US"/>
          <w:rPrChange w:id="9384" w:author="Anusha De" w:date="2022-08-01T14:48:00Z">
            <w:rPr/>
          </w:rPrChange>
        </w:rPr>
        <w:t>other</w:t>
      </w:r>
      <w:r w:rsidR="00F73A4C" w:rsidRPr="00992146">
        <w:rPr>
          <w:lang w:val="en-US"/>
          <w:rPrChange w:id="9385" w:author="Anusha De" w:date="2022-08-01T14:48:00Z">
            <w:rPr/>
          </w:rPrChange>
        </w:rPr>
        <w:t xml:space="preserve"> </w:t>
      </w:r>
      <w:r w:rsidR="00C741B3" w:rsidRPr="00992146">
        <w:rPr>
          <w:lang w:val="en-US"/>
          <w:rPrChange w:id="9386" w:author="Anusha De" w:date="2022-08-01T14:48:00Z">
            <w:rPr/>
          </w:rPrChange>
        </w:rPr>
        <w:t>value</w:t>
      </w:r>
      <w:r w:rsidR="00F73A4C" w:rsidRPr="00992146">
        <w:rPr>
          <w:lang w:val="en-US"/>
          <w:rPrChange w:id="9387" w:author="Anusha De" w:date="2022-08-01T14:48:00Z">
            <w:rPr/>
          </w:rPrChange>
        </w:rPr>
        <w:t xml:space="preserve"> </w:t>
      </w:r>
      <w:r w:rsidR="00C741B3" w:rsidRPr="00992146">
        <w:rPr>
          <w:lang w:val="en-US"/>
          <w:rPrChange w:id="9388" w:author="Anusha De" w:date="2022-08-01T14:48:00Z">
            <w:rPr/>
          </w:rPrChange>
        </w:rPr>
        <w:t>chain</w:t>
      </w:r>
      <w:r w:rsidR="00F73A4C" w:rsidRPr="00992146">
        <w:rPr>
          <w:lang w:val="en-US"/>
          <w:rPrChange w:id="9389" w:author="Anusha De" w:date="2022-08-01T14:48:00Z">
            <w:rPr/>
          </w:rPrChange>
        </w:rPr>
        <w:t xml:space="preserve"> </w:t>
      </w:r>
      <w:r w:rsidR="00C741B3" w:rsidRPr="00992146">
        <w:rPr>
          <w:lang w:val="en-US"/>
          <w:rPrChange w:id="9390" w:author="Anusha De" w:date="2022-08-01T14:48:00Z">
            <w:rPr/>
          </w:rPrChange>
        </w:rPr>
        <w:t>actors'</w:t>
      </w:r>
      <w:r w:rsidR="00F73A4C" w:rsidRPr="00992146">
        <w:rPr>
          <w:lang w:val="en-US"/>
          <w:rPrChange w:id="9391" w:author="Anusha De" w:date="2022-08-01T14:48:00Z">
            <w:rPr/>
          </w:rPrChange>
        </w:rPr>
        <w:t xml:space="preserve"> </w:t>
      </w:r>
      <w:r w:rsidR="00C741B3" w:rsidRPr="00992146">
        <w:rPr>
          <w:lang w:val="en-US"/>
          <w:rPrChange w:id="9392" w:author="Anusha De" w:date="2022-08-01T14:48:00Z">
            <w:rPr/>
          </w:rPrChange>
        </w:rPr>
        <w:t>perceptions</w:t>
      </w:r>
      <w:r w:rsidR="00F73A4C" w:rsidRPr="00992146">
        <w:rPr>
          <w:lang w:val="en-US"/>
          <w:rPrChange w:id="9393" w:author="Anusha De" w:date="2022-08-01T14:48:00Z">
            <w:rPr/>
          </w:rPrChange>
        </w:rPr>
        <w:t xml:space="preserve"> </w:t>
      </w:r>
      <w:r w:rsidR="00C741B3" w:rsidRPr="00992146">
        <w:rPr>
          <w:lang w:val="en-US"/>
          <w:rPrChange w:id="9394" w:author="Anusha De" w:date="2022-08-01T14:48:00Z">
            <w:rPr/>
          </w:rPrChange>
        </w:rPr>
        <w:t>about</w:t>
      </w:r>
      <w:r w:rsidR="00F73A4C" w:rsidRPr="00992146">
        <w:rPr>
          <w:lang w:val="en-US"/>
          <w:rPrChange w:id="9395" w:author="Anusha De" w:date="2022-08-01T14:48:00Z">
            <w:rPr/>
          </w:rPrChange>
        </w:rPr>
        <w:t xml:space="preserve"> </w:t>
      </w:r>
      <w:r w:rsidR="00C741B3" w:rsidRPr="00992146">
        <w:rPr>
          <w:lang w:val="en-US"/>
          <w:rPrChange w:id="9396" w:author="Anusha De" w:date="2022-08-01T14:48:00Z">
            <w:rPr/>
          </w:rPrChange>
        </w:rPr>
        <w:t>themselves</w:t>
      </w:r>
      <w:r w:rsidR="00F73A4C" w:rsidRPr="00992146">
        <w:rPr>
          <w:lang w:val="en-US"/>
          <w:rPrChange w:id="9397" w:author="Anusha De" w:date="2022-08-01T14:48:00Z">
            <w:rPr/>
          </w:rPrChange>
        </w:rPr>
        <w:t xml:space="preserve"> </w:t>
      </w:r>
      <w:r w:rsidR="00C741B3" w:rsidRPr="00992146">
        <w:rPr>
          <w:lang w:val="en-US"/>
          <w:rPrChange w:id="9398" w:author="Anusha De" w:date="2022-08-01T14:48:00Z">
            <w:rPr/>
          </w:rPrChange>
        </w:rPr>
        <w:t>are</w:t>
      </w:r>
      <w:r w:rsidR="00F73A4C" w:rsidRPr="00992146">
        <w:rPr>
          <w:lang w:val="en-US"/>
          <w:rPrChange w:id="9399" w:author="Anusha De" w:date="2022-08-01T14:48:00Z">
            <w:rPr/>
          </w:rPrChange>
        </w:rPr>
        <w:t xml:space="preserve"> </w:t>
      </w:r>
      <w:r w:rsidR="00C741B3" w:rsidRPr="00992146">
        <w:rPr>
          <w:lang w:val="en-US"/>
          <w:rPrChange w:id="9400" w:author="Anusha De" w:date="2022-08-01T14:48:00Z">
            <w:rPr/>
          </w:rPrChange>
        </w:rPr>
        <w:t>derived</w:t>
      </w:r>
      <w:r w:rsidR="00F73A4C" w:rsidRPr="00992146">
        <w:rPr>
          <w:lang w:val="en-US"/>
          <w:rPrChange w:id="9401" w:author="Anusha De" w:date="2022-08-01T14:48:00Z">
            <w:rPr/>
          </w:rPrChange>
        </w:rPr>
        <w:t xml:space="preserve"> </w:t>
      </w:r>
      <w:r w:rsidR="00C741B3" w:rsidRPr="00992146">
        <w:rPr>
          <w:lang w:val="en-US"/>
          <w:rPrChange w:id="9402" w:author="Anusha De" w:date="2022-08-01T14:48:00Z">
            <w:rPr/>
          </w:rPrChange>
        </w:rPr>
        <w:t>from</w:t>
      </w:r>
      <w:r w:rsidR="00F73A4C" w:rsidRPr="00992146">
        <w:rPr>
          <w:lang w:val="en-US"/>
          <w:rPrChange w:id="9403" w:author="Anusha De" w:date="2022-08-01T14:48:00Z">
            <w:rPr/>
          </w:rPrChange>
        </w:rPr>
        <w:t xml:space="preserve"> </w:t>
      </w:r>
      <w:r w:rsidR="00C741B3" w:rsidRPr="00992146">
        <w:rPr>
          <w:lang w:val="en-US"/>
          <w:rPrChange w:id="9404" w:author="Anusha De" w:date="2022-08-01T14:48:00Z">
            <w:rPr/>
          </w:rPrChange>
        </w:rPr>
        <w:t>scores</w:t>
      </w:r>
      <w:r w:rsidR="00F73A4C" w:rsidRPr="00992146">
        <w:rPr>
          <w:lang w:val="en-US"/>
          <w:rPrChange w:id="9405" w:author="Anusha De" w:date="2022-08-01T14:48:00Z">
            <w:rPr/>
          </w:rPrChange>
        </w:rPr>
        <w:t xml:space="preserve"> </w:t>
      </w:r>
      <w:r w:rsidR="00C741B3" w:rsidRPr="00992146">
        <w:rPr>
          <w:lang w:val="en-US"/>
          <w:rPrChange w:id="9406" w:author="Anusha De" w:date="2022-08-01T14:48:00Z">
            <w:rPr/>
          </w:rPrChange>
        </w:rPr>
        <w:t>given</w:t>
      </w:r>
      <w:r w:rsidR="00F73A4C" w:rsidRPr="00992146">
        <w:rPr>
          <w:lang w:val="en-US"/>
          <w:rPrChange w:id="9407" w:author="Anusha De" w:date="2022-08-01T14:48:00Z">
            <w:rPr/>
          </w:rPrChange>
        </w:rPr>
        <w:t xml:space="preserve"> </w:t>
      </w:r>
      <w:r w:rsidR="00C741B3" w:rsidRPr="00992146">
        <w:rPr>
          <w:lang w:val="en-US"/>
          <w:rPrChange w:id="9408" w:author="Anusha De" w:date="2022-08-01T14:48:00Z">
            <w:rPr/>
          </w:rPrChange>
        </w:rPr>
        <w:t>on</w:t>
      </w:r>
      <w:r w:rsidR="00F73A4C" w:rsidRPr="00992146">
        <w:rPr>
          <w:lang w:val="en-US"/>
          <w:rPrChange w:id="9409" w:author="Anusha De" w:date="2022-08-01T14:48:00Z">
            <w:rPr/>
          </w:rPrChange>
        </w:rPr>
        <w:t xml:space="preserve"> </w:t>
      </w:r>
      <w:r w:rsidR="00C741B3" w:rsidRPr="00992146">
        <w:rPr>
          <w:lang w:val="en-US"/>
          <w:rPrChange w:id="9410" w:author="Anusha De" w:date="2022-08-01T14:48:00Z">
            <w:rPr/>
          </w:rPrChange>
        </w:rPr>
        <w:t>four</w:t>
      </w:r>
      <w:r w:rsidR="00F73A4C" w:rsidRPr="00992146">
        <w:rPr>
          <w:lang w:val="en-US"/>
          <w:rPrChange w:id="9411" w:author="Anusha De" w:date="2022-08-01T14:48:00Z">
            <w:rPr/>
          </w:rPrChange>
        </w:rPr>
        <w:t xml:space="preserve"> </w:t>
      </w:r>
      <w:r w:rsidR="00C741B3" w:rsidRPr="00992146">
        <w:rPr>
          <w:lang w:val="en-US"/>
          <w:rPrChange w:id="9412" w:author="Anusha De" w:date="2022-08-01T14:48:00Z">
            <w:rPr/>
          </w:rPrChange>
        </w:rPr>
        <w:t>dimensions:</w:t>
      </w:r>
      <w:r w:rsidR="00F73A4C" w:rsidRPr="00992146">
        <w:rPr>
          <w:lang w:val="en-US"/>
          <w:rPrChange w:id="9413" w:author="Anusha De" w:date="2022-08-01T14:48:00Z">
            <w:rPr/>
          </w:rPrChange>
        </w:rPr>
        <w:t xml:space="preserve"> </w:t>
      </w:r>
      <w:r w:rsidR="00C741B3" w:rsidRPr="00992146">
        <w:rPr>
          <w:lang w:val="en-US"/>
          <w:rPrChange w:id="9414" w:author="Anusha De" w:date="2022-08-01T14:48:00Z">
            <w:rPr/>
          </w:rPrChange>
        </w:rPr>
        <w:t>(1)</w:t>
      </w:r>
      <w:r w:rsidR="00F73A4C" w:rsidRPr="00992146">
        <w:rPr>
          <w:lang w:val="en-US"/>
          <w:rPrChange w:id="9415" w:author="Anusha De" w:date="2022-08-01T14:48:00Z">
            <w:rPr/>
          </w:rPrChange>
        </w:rPr>
        <w:t xml:space="preserve"> </w:t>
      </w:r>
      <w:r w:rsidR="00C741B3" w:rsidRPr="00992146">
        <w:rPr>
          <w:lang w:val="en-US"/>
          <w:rPrChange w:id="9416" w:author="Anusha De" w:date="2022-08-01T14:48:00Z">
            <w:rPr/>
          </w:rPrChange>
        </w:rPr>
        <w:t>location,</w:t>
      </w:r>
      <w:r w:rsidR="00F73A4C" w:rsidRPr="00992146">
        <w:rPr>
          <w:lang w:val="en-US"/>
          <w:rPrChange w:id="9417" w:author="Anusha De" w:date="2022-08-01T14:48:00Z">
            <w:rPr/>
          </w:rPrChange>
        </w:rPr>
        <w:t xml:space="preserve"> </w:t>
      </w:r>
      <w:r w:rsidR="00C741B3" w:rsidRPr="00992146">
        <w:rPr>
          <w:lang w:val="en-US"/>
          <w:rPrChange w:id="9418" w:author="Anusha De" w:date="2022-08-01T14:48:00Z">
            <w:rPr/>
          </w:rPrChange>
        </w:rPr>
        <w:t>where</w:t>
      </w:r>
      <w:r w:rsidR="00F73A4C" w:rsidRPr="00992146">
        <w:rPr>
          <w:lang w:val="en-US"/>
          <w:rPrChange w:id="9419" w:author="Anusha De" w:date="2022-08-01T14:48:00Z">
            <w:rPr/>
          </w:rPrChange>
        </w:rPr>
        <w:t xml:space="preserve"> </w:t>
      </w:r>
      <w:r w:rsidR="00C741B3" w:rsidRPr="00992146">
        <w:rPr>
          <w:lang w:val="en-US"/>
          <w:rPrChange w:id="9420" w:author="Anusha De" w:date="2022-08-01T14:48:00Z">
            <w:rPr/>
          </w:rPrChange>
        </w:rPr>
        <w:t>we</w:t>
      </w:r>
      <w:r w:rsidR="00F73A4C" w:rsidRPr="00992146">
        <w:rPr>
          <w:lang w:val="en-US"/>
          <w:rPrChange w:id="9421" w:author="Anusha De" w:date="2022-08-01T14:48:00Z">
            <w:rPr/>
          </w:rPrChange>
        </w:rPr>
        <w:t xml:space="preserve"> </w:t>
      </w:r>
      <w:r w:rsidR="00C741B3" w:rsidRPr="00992146">
        <w:rPr>
          <w:lang w:val="en-US"/>
          <w:rPrChange w:id="9422" w:author="Anusha De" w:date="2022-08-01T14:48:00Z">
            <w:rPr/>
          </w:rPrChange>
        </w:rPr>
        <w:t>asked</w:t>
      </w:r>
      <w:r w:rsidR="00F73A4C" w:rsidRPr="00992146">
        <w:rPr>
          <w:lang w:val="en-US"/>
          <w:rPrChange w:id="9423" w:author="Anusha De" w:date="2022-08-01T14:48:00Z">
            <w:rPr/>
          </w:rPrChange>
        </w:rPr>
        <w:t xml:space="preserve"> </w:t>
      </w:r>
      <w:r w:rsidR="00C741B3" w:rsidRPr="00992146">
        <w:rPr>
          <w:lang w:val="en-US"/>
          <w:rPrChange w:id="9424" w:author="Anusha De" w:date="2022-08-01T14:48:00Z">
            <w:rPr/>
          </w:rPrChange>
        </w:rPr>
        <w:t>to</w:t>
      </w:r>
      <w:r w:rsidR="00F73A4C" w:rsidRPr="00992146">
        <w:rPr>
          <w:lang w:val="en-US"/>
          <w:rPrChange w:id="9425" w:author="Anusha De" w:date="2022-08-01T14:48:00Z">
            <w:rPr/>
          </w:rPrChange>
        </w:rPr>
        <w:t xml:space="preserve"> </w:t>
      </w:r>
      <w:r w:rsidR="00C741B3" w:rsidRPr="00992146">
        <w:rPr>
          <w:lang w:val="en-US"/>
          <w:rPrChange w:id="9426" w:author="Anusha De" w:date="2022-08-01T14:48:00Z">
            <w:rPr/>
          </w:rPrChange>
        </w:rPr>
        <w:t>reflect</w:t>
      </w:r>
      <w:r w:rsidR="00F73A4C" w:rsidRPr="00992146">
        <w:rPr>
          <w:lang w:val="en-US"/>
          <w:rPrChange w:id="9427" w:author="Anusha De" w:date="2022-08-01T14:48:00Z">
            <w:rPr/>
          </w:rPrChange>
        </w:rPr>
        <w:t xml:space="preserve"> </w:t>
      </w:r>
      <w:r w:rsidR="00C741B3" w:rsidRPr="00992146">
        <w:rPr>
          <w:lang w:val="en-US"/>
          <w:rPrChange w:id="9428" w:author="Anusha De" w:date="2022-08-01T14:48:00Z">
            <w:rPr/>
          </w:rPrChange>
        </w:rPr>
        <w:t>on</w:t>
      </w:r>
      <w:r w:rsidR="00F73A4C" w:rsidRPr="00992146">
        <w:rPr>
          <w:lang w:val="en-US"/>
          <w:rPrChange w:id="9429" w:author="Anusha De" w:date="2022-08-01T14:48:00Z">
            <w:rPr/>
          </w:rPrChange>
        </w:rPr>
        <w:t xml:space="preserve"> </w:t>
      </w:r>
      <w:r w:rsidR="00C741B3" w:rsidRPr="00992146">
        <w:rPr>
          <w:lang w:val="en-US"/>
          <w:rPrChange w:id="9430" w:author="Anusha De" w:date="2022-08-01T14:48:00Z">
            <w:rPr/>
          </w:rPrChange>
        </w:rPr>
        <w:t>ease</w:t>
      </w:r>
      <w:r w:rsidR="00F73A4C" w:rsidRPr="00992146">
        <w:rPr>
          <w:lang w:val="en-US"/>
          <w:rPrChange w:id="9431" w:author="Anusha De" w:date="2022-08-01T14:48:00Z">
            <w:rPr/>
          </w:rPrChange>
        </w:rPr>
        <w:t xml:space="preserve"> </w:t>
      </w:r>
      <w:r w:rsidR="00C741B3" w:rsidRPr="00992146">
        <w:rPr>
          <w:lang w:val="en-US"/>
          <w:rPrChange w:id="9432" w:author="Anusha De" w:date="2022-08-01T14:48:00Z">
            <w:rPr/>
          </w:rPrChange>
        </w:rPr>
        <w:t>of</w:t>
      </w:r>
      <w:r w:rsidR="00F73A4C" w:rsidRPr="00992146">
        <w:rPr>
          <w:lang w:val="en-US"/>
          <w:rPrChange w:id="9433" w:author="Anusha De" w:date="2022-08-01T14:48:00Z">
            <w:rPr/>
          </w:rPrChange>
        </w:rPr>
        <w:t xml:space="preserve"> </w:t>
      </w:r>
      <w:r w:rsidR="00C741B3" w:rsidRPr="00992146">
        <w:rPr>
          <w:lang w:val="en-US"/>
          <w:rPrChange w:id="9434" w:author="Anusha De" w:date="2022-08-01T14:48:00Z">
            <w:rPr/>
          </w:rPrChange>
        </w:rPr>
        <w:t>reach</w:t>
      </w:r>
      <w:r w:rsidR="00F73A4C" w:rsidRPr="00992146">
        <w:rPr>
          <w:lang w:val="en-US"/>
          <w:rPrChange w:id="9435" w:author="Anusha De" w:date="2022-08-01T14:48:00Z">
            <w:rPr/>
          </w:rPrChange>
        </w:rPr>
        <w:t xml:space="preserve"> </w:t>
      </w:r>
      <w:r w:rsidR="00C741B3" w:rsidRPr="00992146">
        <w:rPr>
          <w:lang w:val="en-US"/>
          <w:rPrChange w:id="9436" w:author="Anusha De" w:date="2022-08-01T14:48:00Z">
            <w:rPr/>
          </w:rPrChange>
        </w:rPr>
        <w:t>of</w:t>
      </w:r>
      <w:r w:rsidR="00F73A4C" w:rsidRPr="00992146">
        <w:rPr>
          <w:lang w:val="en-US"/>
          <w:rPrChange w:id="9437" w:author="Anusha De" w:date="2022-08-01T14:48:00Z">
            <w:rPr/>
          </w:rPrChange>
        </w:rPr>
        <w:t xml:space="preserve"> </w:t>
      </w:r>
      <w:r w:rsidR="00C741B3" w:rsidRPr="00992146">
        <w:rPr>
          <w:lang w:val="en-US"/>
          <w:rPrChange w:id="9438" w:author="Anusha De" w:date="2022-08-01T14:48:00Z">
            <w:rPr/>
          </w:rPrChange>
        </w:rPr>
        <w:t>the</w:t>
      </w:r>
      <w:r w:rsidR="00F73A4C" w:rsidRPr="00992146">
        <w:rPr>
          <w:lang w:val="en-US"/>
          <w:rPrChange w:id="9439" w:author="Anusha De" w:date="2022-08-01T14:48:00Z">
            <w:rPr/>
          </w:rPrChange>
        </w:rPr>
        <w:t xml:space="preserve"> </w:t>
      </w:r>
      <w:r w:rsidR="00C741B3" w:rsidRPr="00992146">
        <w:rPr>
          <w:lang w:val="en-US"/>
          <w:rPrChange w:id="9440" w:author="Anusha De" w:date="2022-08-01T14:48:00Z">
            <w:rPr/>
          </w:rPrChange>
        </w:rPr>
        <w:t>actor;</w:t>
      </w:r>
      <w:r w:rsidR="00F73A4C" w:rsidRPr="00992146">
        <w:rPr>
          <w:lang w:val="en-US"/>
          <w:rPrChange w:id="9441" w:author="Anusha De" w:date="2022-08-01T14:48:00Z">
            <w:rPr/>
          </w:rPrChange>
        </w:rPr>
        <w:t xml:space="preserve"> </w:t>
      </w:r>
      <w:r w:rsidR="00C741B3" w:rsidRPr="00992146">
        <w:rPr>
          <w:lang w:val="en-US"/>
          <w:rPrChange w:id="9442" w:author="Anusha De" w:date="2022-08-01T14:48:00Z">
            <w:rPr/>
          </w:rPrChange>
        </w:rPr>
        <w:t>(2)</w:t>
      </w:r>
      <w:r w:rsidR="00F73A4C" w:rsidRPr="00992146">
        <w:rPr>
          <w:lang w:val="en-US"/>
          <w:rPrChange w:id="9443" w:author="Anusha De" w:date="2022-08-01T14:48:00Z">
            <w:rPr/>
          </w:rPrChange>
        </w:rPr>
        <w:t xml:space="preserve"> </w:t>
      </w:r>
      <w:r w:rsidR="00C741B3" w:rsidRPr="00992146">
        <w:rPr>
          <w:lang w:val="en-US"/>
          <w:rPrChange w:id="9444" w:author="Anusha De" w:date="2022-08-01T14:48:00Z">
            <w:rPr/>
          </w:rPrChange>
        </w:rPr>
        <w:t>quality,</w:t>
      </w:r>
      <w:r w:rsidR="00F73A4C" w:rsidRPr="00992146">
        <w:rPr>
          <w:lang w:val="en-US"/>
          <w:rPrChange w:id="9445" w:author="Anusha De" w:date="2022-08-01T14:48:00Z">
            <w:rPr/>
          </w:rPrChange>
        </w:rPr>
        <w:t xml:space="preserve"> </w:t>
      </w:r>
      <w:r w:rsidR="00C741B3" w:rsidRPr="00992146">
        <w:rPr>
          <w:lang w:val="en-US"/>
          <w:rPrChange w:id="9446" w:author="Anusha De" w:date="2022-08-01T14:48:00Z">
            <w:rPr/>
          </w:rPrChange>
        </w:rPr>
        <w:t>where</w:t>
      </w:r>
      <w:r w:rsidR="00F73A4C" w:rsidRPr="00992146">
        <w:rPr>
          <w:lang w:val="en-US"/>
          <w:rPrChange w:id="9447" w:author="Anusha De" w:date="2022-08-01T14:48:00Z">
            <w:rPr/>
          </w:rPrChange>
        </w:rPr>
        <w:t xml:space="preserve"> </w:t>
      </w:r>
      <w:r w:rsidR="00C741B3" w:rsidRPr="00992146">
        <w:rPr>
          <w:lang w:val="en-US"/>
          <w:rPrChange w:id="9448" w:author="Anusha De" w:date="2022-08-01T14:48:00Z">
            <w:rPr/>
          </w:rPrChange>
        </w:rPr>
        <w:t>we</w:t>
      </w:r>
      <w:r w:rsidR="00F73A4C" w:rsidRPr="00992146">
        <w:rPr>
          <w:lang w:val="en-US"/>
          <w:rPrChange w:id="9449" w:author="Anusha De" w:date="2022-08-01T14:48:00Z">
            <w:rPr/>
          </w:rPrChange>
        </w:rPr>
        <w:t xml:space="preserve"> </w:t>
      </w:r>
      <w:r w:rsidR="00C741B3" w:rsidRPr="00992146">
        <w:rPr>
          <w:lang w:val="en-US"/>
          <w:rPrChange w:id="9450" w:author="Anusha De" w:date="2022-08-01T14:48:00Z">
            <w:rPr/>
          </w:rPrChange>
        </w:rPr>
        <w:t>asked</w:t>
      </w:r>
      <w:r w:rsidR="00F73A4C" w:rsidRPr="00992146">
        <w:rPr>
          <w:lang w:val="en-US"/>
          <w:rPrChange w:id="9451" w:author="Anusha De" w:date="2022-08-01T14:48:00Z">
            <w:rPr/>
          </w:rPrChange>
        </w:rPr>
        <w:t xml:space="preserve"> </w:t>
      </w:r>
      <w:r w:rsidR="00C741B3" w:rsidRPr="00992146">
        <w:rPr>
          <w:lang w:val="en-US"/>
          <w:rPrChange w:id="9452" w:author="Anusha De" w:date="2022-08-01T14:48:00Z">
            <w:rPr/>
          </w:rPrChange>
        </w:rPr>
        <w:t>to</w:t>
      </w:r>
      <w:r w:rsidR="00F73A4C" w:rsidRPr="00992146">
        <w:rPr>
          <w:lang w:val="en-US"/>
          <w:rPrChange w:id="9453" w:author="Anusha De" w:date="2022-08-01T14:48:00Z">
            <w:rPr/>
          </w:rPrChange>
        </w:rPr>
        <w:t xml:space="preserve"> </w:t>
      </w:r>
      <w:r w:rsidR="00C741B3" w:rsidRPr="00992146">
        <w:rPr>
          <w:lang w:val="en-US"/>
          <w:rPrChange w:id="9454" w:author="Anusha De" w:date="2022-08-01T14:48:00Z">
            <w:rPr/>
          </w:rPrChange>
        </w:rPr>
        <w:t>rate</w:t>
      </w:r>
      <w:r w:rsidR="00F73A4C" w:rsidRPr="00992146">
        <w:rPr>
          <w:lang w:val="en-US"/>
          <w:rPrChange w:id="9455" w:author="Anusha De" w:date="2022-08-01T14:48:00Z">
            <w:rPr/>
          </w:rPrChange>
        </w:rPr>
        <w:t xml:space="preserve"> </w:t>
      </w:r>
      <w:r w:rsidR="00C741B3" w:rsidRPr="00992146">
        <w:rPr>
          <w:lang w:val="en-US"/>
          <w:rPrChange w:id="9456" w:author="Anusha De" w:date="2022-08-01T14:48:00Z">
            <w:rPr/>
          </w:rPrChange>
        </w:rPr>
        <w:t>the</w:t>
      </w:r>
      <w:r w:rsidR="00F73A4C" w:rsidRPr="00992146">
        <w:rPr>
          <w:lang w:val="en-US"/>
          <w:rPrChange w:id="9457" w:author="Anusha De" w:date="2022-08-01T14:48:00Z">
            <w:rPr/>
          </w:rPrChange>
        </w:rPr>
        <w:t xml:space="preserve"> </w:t>
      </w:r>
      <w:r w:rsidR="00C741B3" w:rsidRPr="00992146">
        <w:rPr>
          <w:lang w:val="en-US"/>
          <w:rPrChange w:id="9458" w:author="Anusha De" w:date="2022-08-01T14:48:00Z">
            <w:rPr/>
          </w:rPrChange>
        </w:rPr>
        <w:t>quality</w:t>
      </w:r>
      <w:r w:rsidR="00F73A4C" w:rsidRPr="00992146">
        <w:rPr>
          <w:lang w:val="en-US"/>
          <w:rPrChange w:id="9459" w:author="Anusha De" w:date="2022-08-01T14:48:00Z">
            <w:rPr/>
          </w:rPrChange>
        </w:rPr>
        <w:t xml:space="preserve"> </w:t>
      </w:r>
      <w:r w:rsidR="00C741B3" w:rsidRPr="00992146">
        <w:rPr>
          <w:lang w:val="en-US"/>
          <w:rPrChange w:id="9460" w:author="Anusha De" w:date="2022-08-01T14:48:00Z">
            <w:rPr/>
          </w:rPrChange>
        </w:rPr>
        <w:t>of</w:t>
      </w:r>
      <w:r w:rsidR="00F73A4C" w:rsidRPr="00992146">
        <w:rPr>
          <w:lang w:val="en-US"/>
          <w:rPrChange w:id="9461" w:author="Anusha De" w:date="2022-08-01T14:48:00Z">
            <w:rPr/>
          </w:rPrChange>
        </w:rPr>
        <w:t xml:space="preserve"> </w:t>
      </w:r>
      <w:r w:rsidR="00C741B3" w:rsidRPr="00992146">
        <w:rPr>
          <w:lang w:val="en-US"/>
          <w:rPrChange w:id="9462" w:author="Anusha De" w:date="2022-08-01T14:48:00Z">
            <w:rPr/>
          </w:rPrChange>
        </w:rPr>
        <w:t>the</w:t>
      </w:r>
      <w:r w:rsidR="00F73A4C" w:rsidRPr="00992146">
        <w:rPr>
          <w:lang w:val="en-US"/>
          <w:rPrChange w:id="9463" w:author="Anusha De" w:date="2022-08-01T14:48:00Z">
            <w:rPr/>
          </w:rPrChange>
        </w:rPr>
        <w:t xml:space="preserve"> </w:t>
      </w:r>
      <w:r w:rsidR="00C741B3" w:rsidRPr="00992146">
        <w:rPr>
          <w:lang w:val="en-US"/>
          <w:rPrChange w:id="9464" w:author="Anusha De" w:date="2022-08-01T14:48:00Z">
            <w:rPr/>
          </w:rPrChange>
        </w:rPr>
        <w:t>service</w:t>
      </w:r>
      <w:r w:rsidR="00F73A4C" w:rsidRPr="00992146">
        <w:rPr>
          <w:lang w:val="en-US"/>
          <w:rPrChange w:id="9465" w:author="Anusha De" w:date="2022-08-01T14:48:00Z">
            <w:rPr/>
          </w:rPrChange>
        </w:rPr>
        <w:t xml:space="preserve"> </w:t>
      </w:r>
      <w:r w:rsidR="00C741B3" w:rsidRPr="00992146">
        <w:rPr>
          <w:lang w:val="en-US"/>
          <w:rPrChange w:id="9466" w:author="Anusha De" w:date="2022-08-01T14:48:00Z">
            <w:rPr/>
          </w:rPrChange>
        </w:rPr>
        <w:t>rendered</w:t>
      </w:r>
      <w:r w:rsidR="00F73A4C" w:rsidRPr="00992146">
        <w:rPr>
          <w:lang w:val="en-US"/>
          <w:rPrChange w:id="9467" w:author="Anusha De" w:date="2022-08-01T14:48:00Z">
            <w:rPr/>
          </w:rPrChange>
        </w:rPr>
        <w:t xml:space="preserve"> </w:t>
      </w:r>
      <w:r w:rsidR="00C741B3" w:rsidRPr="00992146">
        <w:rPr>
          <w:lang w:val="en-US"/>
          <w:rPrChange w:id="9468" w:author="Anusha De" w:date="2022-08-01T14:48:00Z">
            <w:rPr/>
          </w:rPrChange>
        </w:rPr>
        <w:t>and/or</w:t>
      </w:r>
      <w:r w:rsidR="00F73A4C" w:rsidRPr="00992146">
        <w:rPr>
          <w:lang w:val="en-US"/>
          <w:rPrChange w:id="9469" w:author="Anusha De" w:date="2022-08-01T14:48:00Z">
            <w:rPr/>
          </w:rPrChange>
        </w:rPr>
        <w:t xml:space="preserve"> </w:t>
      </w:r>
      <w:r w:rsidR="00C741B3" w:rsidRPr="00992146">
        <w:rPr>
          <w:lang w:val="en-US"/>
          <w:rPrChange w:id="9470" w:author="Anusha De" w:date="2022-08-01T14:48:00Z">
            <w:rPr/>
          </w:rPrChange>
        </w:rPr>
        <w:t>product</w:t>
      </w:r>
      <w:r w:rsidR="00F73A4C" w:rsidRPr="00992146">
        <w:rPr>
          <w:lang w:val="en-US"/>
          <w:rPrChange w:id="9471" w:author="Anusha De" w:date="2022-08-01T14:48:00Z">
            <w:rPr/>
          </w:rPrChange>
        </w:rPr>
        <w:t xml:space="preserve"> </w:t>
      </w:r>
      <w:r w:rsidR="00C741B3" w:rsidRPr="00992146">
        <w:rPr>
          <w:lang w:val="en-US"/>
          <w:rPrChange w:id="9472" w:author="Anusha De" w:date="2022-08-01T14:48:00Z">
            <w:rPr/>
          </w:rPrChange>
        </w:rPr>
        <w:t>sold;</w:t>
      </w:r>
      <w:r w:rsidR="00F73A4C" w:rsidRPr="00992146">
        <w:rPr>
          <w:lang w:val="en-US"/>
          <w:rPrChange w:id="9473" w:author="Anusha De" w:date="2022-08-01T14:48:00Z">
            <w:rPr/>
          </w:rPrChange>
        </w:rPr>
        <w:t xml:space="preserve"> </w:t>
      </w:r>
      <w:r w:rsidR="00C741B3" w:rsidRPr="00992146">
        <w:rPr>
          <w:lang w:val="en-US"/>
          <w:rPrChange w:id="9474" w:author="Anusha De" w:date="2022-08-01T14:48:00Z">
            <w:rPr/>
          </w:rPrChange>
        </w:rPr>
        <w:t>(3)</w:t>
      </w:r>
      <w:r w:rsidR="00F73A4C" w:rsidRPr="00992146">
        <w:rPr>
          <w:lang w:val="en-US"/>
          <w:rPrChange w:id="9475" w:author="Anusha De" w:date="2022-08-01T14:48:00Z">
            <w:rPr/>
          </w:rPrChange>
        </w:rPr>
        <w:t xml:space="preserve"> </w:t>
      </w:r>
      <w:r w:rsidR="00C741B3" w:rsidRPr="00992146">
        <w:rPr>
          <w:lang w:val="en-US"/>
          <w:rPrChange w:id="9476" w:author="Anusha De" w:date="2022-08-01T14:48:00Z">
            <w:rPr/>
          </w:rPrChange>
        </w:rPr>
        <w:t>price,</w:t>
      </w:r>
      <w:r w:rsidR="00F73A4C" w:rsidRPr="00992146">
        <w:rPr>
          <w:lang w:val="en-US"/>
          <w:rPrChange w:id="9477" w:author="Anusha De" w:date="2022-08-01T14:48:00Z">
            <w:rPr/>
          </w:rPrChange>
        </w:rPr>
        <w:t xml:space="preserve"> </w:t>
      </w:r>
      <w:r w:rsidR="00C741B3" w:rsidRPr="00992146">
        <w:rPr>
          <w:lang w:val="en-US"/>
          <w:rPrChange w:id="9478" w:author="Anusha De" w:date="2022-08-01T14:48:00Z">
            <w:rPr/>
          </w:rPrChange>
        </w:rPr>
        <w:t>where</w:t>
      </w:r>
      <w:r w:rsidR="00F73A4C" w:rsidRPr="00992146">
        <w:rPr>
          <w:lang w:val="en-US"/>
          <w:rPrChange w:id="9479" w:author="Anusha De" w:date="2022-08-01T14:48:00Z">
            <w:rPr/>
          </w:rPrChange>
        </w:rPr>
        <w:t xml:space="preserve"> </w:t>
      </w:r>
      <w:r w:rsidR="00C741B3" w:rsidRPr="00992146">
        <w:rPr>
          <w:lang w:val="en-US"/>
          <w:rPrChange w:id="9480" w:author="Anusha De" w:date="2022-08-01T14:48:00Z">
            <w:rPr/>
          </w:rPrChange>
        </w:rPr>
        <w:t>we</w:t>
      </w:r>
      <w:r w:rsidR="00F73A4C" w:rsidRPr="00992146">
        <w:rPr>
          <w:lang w:val="en-US"/>
          <w:rPrChange w:id="9481" w:author="Anusha De" w:date="2022-08-01T14:48:00Z">
            <w:rPr/>
          </w:rPrChange>
        </w:rPr>
        <w:t xml:space="preserve"> </w:t>
      </w:r>
      <w:r w:rsidR="00C741B3" w:rsidRPr="00992146">
        <w:rPr>
          <w:lang w:val="en-US"/>
          <w:rPrChange w:id="9482" w:author="Anusha De" w:date="2022-08-01T14:48:00Z">
            <w:rPr/>
          </w:rPrChange>
        </w:rPr>
        <w:t>asked</w:t>
      </w:r>
      <w:r w:rsidR="00F73A4C" w:rsidRPr="00992146">
        <w:rPr>
          <w:lang w:val="en-US"/>
          <w:rPrChange w:id="9483" w:author="Anusha De" w:date="2022-08-01T14:48:00Z">
            <w:rPr/>
          </w:rPrChange>
        </w:rPr>
        <w:t xml:space="preserve"> </w:t>
      </w:r>
      <w:r w:rsidR="00C741B3" w:rsidRPr="00992146">
        <w:rPr>
          <w:lang w:val="en-US"/>
          <w:rPrChange w:id="9484" w:author="Anusha De" w:date="2022-08-01T14:48:00Z">
            <w:rPr/>
          </w:rPrChange>
        </w:rPr>
        <w:t>if</w:t>
      </w:r>
      <w:r w:rsidR="00F73A4C" w:rsidRPr="00992146">
        <w:rPr>
          <w:lang w:val="en-US"/>
          <w:rPrChange w:id="9485" w:author="Anusha De" w:date="2022-08-01T14:48:00Z">
            <w:rPr/>
          </w:rPrChange>
        </w:rPr>
        <w:t xml:space="preserve"> </w:t>
      </w:r>
      <w:r w:rsidR="00C741B3" w:rsidRPr="00992146">
        <w:rPr>
          <w:lang w:val="en-US"/>
          <w:rPrChange w:id="9486" w:author="Anusha De" w:date="2022-08-01T14:48:00Z">
            <w:rPr/>
          </w:rPrChange>
        </w:rPr>
        <w:t>the</w:t>
      </w:r>
      <w:r w:rsidR="00F73A4C" w:rsidRPr="00992146">
        <w:rPr>
          <w:lang w:val="en-US"/>
          <w:rPrChange w:id="9487" w:author="Anusha De" w:date="2022-08-01T14:48:00Z">
            <w:rPr/>
          </w:rPrChange>
        </w:rPr>
        <w:t xml:space="preserve"> </w:t>
      </w:r>
      <w:r w:rsidR="00C741B3" w:rsidRPr="00992146">
        <w:rPr>
          <w:lang w:val="en-US"/>
          <w:rPrChange w:id="9488" w:author="Anusha De" w:date="2022-08-01T14:48:00Z">
            <w:rPr/>
          </w:rPrChange>
        </w:rPr>
        <w:t>price</w:t>
      </w:r>
      <w:r w:rsidR="00F73A4C" w:rsidRPr="00992146">
        <w:rPr>
          <w:lang w:val="en-US"/>
          <w:rPrChange w:id="9489" w:author="Anusha De" w:date="2022-08-01T14:48:00Z">
            <w:rPr/>
          </w:rPrChange>
        </w:rPr>
        <w:t xml:space="preserve"> </w:t>
      </w:r>
      <w:r w:rsidR="00C741B3" w:rsidRPr="00992146">
        <w:rPr>
          <w:lang w:val="en-US"/>
          <w:rPrChange w:id="9490" w:author="Anusha De" w:date="2022-08-01T14:48:00Z">
            <w:rPr/>
          </w:rPrChange>
        </w:rPr>
        <w:t>charged</w:t>
      </w:r>
      <w:r w:rsidR="00F73A4C" w:rsidRPr="00992146">
        <w:rPr>
          <w:lang w:val="en-US"/>
          <w:rPrChange w:id="9491" w:author="Anusha De" w:date="2022-08-01T14:48:00Z">
            <w:rPr/>
          </w:rPrChange>
        </w:rPr>
        <w:t xml:space="preserve"> </w:t>
      </w:r>
      <w:r w:rsidR="00C741B3" w:rsidRPr="00992146">
        <w:rPr>
          <w:lang w:val="en-US"/>
          <w:rPrChange w:id="9492" w:author="Anusha De" w:date="2022-08-01T14:48:00Z">
            <w:rPr/>
          </w:rPrChange>
        </w:rPr>
        <w:t>for</w:t>
      </w:r>
      <w:r w:rsidR="00F73A4C" w:rsidRPr="00992146">
        <w:rPr>
          <w:lang w:val="en-US"/>
          <w:rPrChange w:id="9493" w:author="Anusha De" w:date="2022-08-01T14:48:00Z">
            <w:rPr/>
          </w:rPrChange>
        </w:rPr>
        <w:t xml:space="preserve"> </w:t>
      </w:r>
      <w:r w:rsidR="00C741B3" w:rsidRPr="00992146">
        <w:rPr>
          <w:lang w:val="en-US"/>
          <w:rPrChange w:id="9494" w:author="Anusha De" w:date="2022-08-01T14:48:00Z">
            <w:rPr/>
          </w:rPrChange>
        </w:rPr>
        <w:t>the</w:t>
      </w:r>
      <w:r w:rsidR="00F73A4C" w:rsidRPr="00992146">
        <w:rPr>
          <w:lang w:val="en-US"/>
          <w:rPrChange w:id="9495" w:author="Anusha De" w:date="2022-08-01T14:48:00Z">
            <w:rPr/>
          </w:rPrChange>
        </w:rPr>
        <w:t xml:space="preserve"> </w:t>
      </w:r>
      <w:r w:rsidR="00C741B3" w:rsidRPr="00992146">
        <w:rPr>
          <w:lang w:val="en-US"/>
          <w:rPrChange w:id="9496" w:author="Anusha De" w:date="2022-08-01T14:48:00Z">
            <w:rPr/>
          </w:rPrChange>
        </w:rPr>
        <w:t>service</w:t>
      </w:r>
      <w:r w:rsidR="00F73A4C" w:rsidRPr="00992146">
        <w:rPr>
          <w:lang w:val="en-US"/>
          <w:rPrChange w:id="9497" w:author="Anusha De" w:date="2022-08-01T14:48:00Z">
            <w:rPr/>
          </w:rPrChange>
        </w:rPr>
        <w:t xml:space="preserve"> </w:t>
      </w:r>
      <w:r w:rsidR="00C741B3" w:rsidRPr="00992146">
        <w:rPr>
          <w:lang w:val="en-US"/>
          <w:rPrChange w:id="9498" w:author="Anusha De" w:date="2022-08-01T14:48:00Z">
            <w:rPr/>
          </w:rPrChange>
        </w:rPr>
        <w:t>rendered</w:t>
      </w:r>
      <w:r w:rsidR="00F73A4C" w:rsidRPr="00992146">
        <w:rPr>
          <w:lang w:val="en-US"/>
          <w:rPrChange w:id="9499" w:author="Anusha De" w:date="2022-08-01T14:48:00Z">
            <w:rPr/>
          </w:rPrChange>
        </w:rPr>
        <w:t xml:space="preserve"> </w:t>
      </w:r>
      <w:r w:rsidR="00C741B3" w:rsidRPr="00992146">
        <w:rPr>
          <w:lang w:val="en-US"/>
          <w:rPrChange w:id="9500" w:author="Anusha De" w:date="2022-08-01T14:48:00Z">
            <w:rPr/>
          </w:rPrChange>
        </w:rPr>
        <w:t>or</w:t>
      </w:r>
      <w:r w:rsidR="00F73A4C" w:rsidRPr="00992146">
        <w:rPr>
          <w:lang w:val="en-US"/>
          <w:rPrChange w:id="9501" w:author="Anusha De" w:date="2022-08-01T14:48:00Z">
            <w:rPr/>
          </w:rPrChange>
        </w:rPr>
        <w:t xml:space="preserve"> </w:t>
      </w:r>
      <w:r w:rsidR="00C741B3" w:rsidRPr="00992146">
        <w:rPr>
          <w:lang w:val="en-US"/>
          <w:rPrChange w:id="9502" w:author="Anusha De" w:date="2022-08-01T14:48:00Z">
            <w:rPr/>
          </w:rPrChange>
        </w:rPr>
        <w:t>product</w:t>
      </w:r>
      <w:r w:rsidR="00F73A4C" w:rsidRPr="00992146">
        <w:rPr>
          <w:lang w:val="en-US"/>
          <w:rPrChange w:id="9503" w:author="Anusha De" w:date="2022-08-01T14:48:00Z">
            <w:rPr/>
          </w:rPrChange>
        </w:rPr>
        <w:t xml:space="preserve"> </w:t>
      </w:r>
      <w:r w:rsidR="00C741B3" w:rsidRPr="00992146">
        <w:rPr>
          <w:lang w:val="en-US"/>
          <w:rPrChange w:id="9504" w:author="Anusha De" w:date="2022-08-01T14:48:00Z">
            <w:rPr/>
          </w:rPrChange>
        </w:rPr>
        <w:t>sold</w:t>
      </w:r>
      <w:r w:rsidR="00F73A4C" w:rsidRPr="00992146">
        <w:rPr>
          <w:lang w:val="en-US"/>
          <w:rPrChange w:id="9505" w:author="Anusha De" w:date="2022-08-01T14:48:00Z">
            <w:rPr/>
          </w:rPrChange>
        </w:rPr>
        <w:t xml:space="preserve"> </w:t>
      </w:r>
      <w:r w:rsidR="00C741B3" w:rsidRPr="00992146">
        <w:rPr>
          <w:lang w:val="en-US"/>
          <w:rPrChange w:id="9506" w:author="Anusha De" w:date="2022-08-01T14:48:00Z">
            <w:rPr/>
          </w:rPrChange>
        </w:rPr>
        <w:t>was</w:t>
      </w:r>
      <w:r w:rsidR="00F73A4C" w:rsidRPr="00992146">
        <w:rPr>
          <w:lang w:val="en-US"/>
          <w:rPrChange w:id="9507" w:author="Anusha De" w:date="2022-08-01T14:48:00Z">
            <w:rPr/>
          </w:rPrChange>
        </w:rPr>
        <w:t xml:space="preserve"> </w:t>
      </w:r>
      <w:r w:rsidR="00C741B3" w:rsidRPr="00992146">
        <w:rPr>
          <w:lang w:val="en-US"/>
          <w:rPrChange w:id="9508" w:author="Anusha De" w:date="2022-08-01T14:48:00Z">
            <w:rPr/>
          </w:rPrChange>
        </w:rPr>
        <w:t>reasonable</w:t>
      </w:r>
      <w:r w:rsidR="00F73A4C" w:rsidRPr="00992146">
        <w:rPr>
          <w:lang w:val="en-US"/>
          <w:rPrChange w:id="9509" w:author="Anusha De" w:date="2022-08-01T14:48:00Z">
            <w:rPr/>
          </w:rPrChange>
        </w:rPr>
        <w:t xml:space="preserve"> </w:t>
      </w:r>
      <w:r w:rsidR="00C741B3" w:rsidRPr="00992146">
        <w:rPr>
          <w:lang w:val="en-US"/>
          <w:rPrChange w:id="9510" w:author="Anusha De" w:date="2022-08-01T14:48:00Z">
            <w:rPr/>
          </w:rPrChange>
        </w:rPr>
        <w:t>in</w:t>
      </w:r>
      <w:r w:rsidR="00F73A4C" w:rsidRPr="00992146">
        <w:rPr>
          <w:lang w:val="en-US"/>
          <w:rPrChange w:id="9511" w:author="Anusha De" w:date="2022-08-01T14:48:00Z">
            <w:rPr/>
          </w:rPrChange>
        </w:rPr>
        <w:t xml:space="preserve"> </w:t>
      </w:r>
      <w:r w:rsidR="00C741B3" w:rsidRPr="00992146">
        <w:rPr>
          <w:lang w:val="en-US"/>
          <w:rPrChange w:id="9512" w:author="Anusha De" w:date="2022-08-01T14:48:00Z">
            <w:rPr/>
          </w:rPrChange>
        </w:rPr>
        <w:t>relation</w:t>
      </w:r>
      <w:r w:rsidR="00F73A4C" w:rsidRPr="00992146">
        <w:rPr>
          <w:lang w:val="en-US"/>
          <w:rPrChange w:id="9513" w:author="Anusha De" w:date="2022-08-01T14:48:00Z">
            <w:rPr/>
          </w:rPrChange>
        </w:rPr>
        <w:t xml:space="preserve"> </w:t>
      </w:r>
      <w:r w:rsidR="00C741B3" w:rsidRPr="00992146">
        <w:rPr>
          <w:lang w:val="en-US"/>
          <w:rPrChange w:id="9514" w:author="Anusha De" w:date="2022-08-01T14:48:00Z">
            <w:rPr/>
          </w:rPrChange>
        </w:rPr>
        <w:t>to</w:t>
      </w:r>
      <w:r w:rsidR="00F73A4C" w:rsidRPr="00992146">
        <w:rPr>
          <w:lang w:val="en-US"/>
          <w:rPrChange w:id="9515" w:author="Anusha De" w:date="2022-08-01T14:48:00Z">
            <w:rPr/>
          </w:rPrChange>
        </w:rPr>
        <w:t xml:space="preserve"> </w:t>
      </w:r>
      <w:r w:rsidR="00C741B3" w:rsidRPr="00992146">
        <w:rPr>
          <w:lang w:val="en-US"/>
          <w:rPrChange w:id="9516" w:author="Anusha De" w:date="2022-08-01T14:48:00Z">
            <w:rPr/>
          </w:rPrChange>
        </w:rPr>
        <w:t>what</w:t>
      </w:r>
      <w:r w:rsidR="00F73A4C" w:rsidRPr="00992146">
        <w:rPr>
          <w:lang w:val="en-US"/>
          <w:rPrChange w:id="9517" w:author="Anusha De" w:date="2022-08-01T14:48:00Z">
            <w:rPr/>
          </w:rPrChange>
        </w:rPr>
        <w:t xml:space="preserve"> </w:t>
      </w:r>
      <w:r w:rsidR="00C741B3" w:rsidRPr="00992146">
        <w:rPr>
          <w:lang w:val="en-US"/>
          <w:rPrChange w:id="9518" w:author="Anusha De" w:date="2022-08-01T14:48:00Z">
            <w:rPr/>
          </w:rPrChange>
        </w:rPr>
        <w:lastRenderedPageBreak/>
        <w:t>others</w:t>
      </w:r>
      <w:r w:rsidR="00F73A4C" w:rsidRPr="00992146">
        <w:rPr>
          <w:lang w:val="en-US"/>
          <w:rPrChange w:id="9519" w:author="Anusha De" w:date="2022-08-01T14:48:00Z">
            <w:rPr/>
          </w:rPrChange>
        </w:rPr>
        <w:t xml:space="preserve"> </w:t>
      </w:r>
      <w:r w:rsidR="00C741B3" w:rsidRPr="00992146">
        <w:rPr>
          <w:lang w:val="en-US"/>
          <w:rPrChange w:id="9520" w:author="Anusha De" w:date="2022-08-01T14:48:00Z">
            <w:rPr/>
          </w:rPrChange>
        </w:rPr>
        <w:t>charged</w:t>
      </w:r>
      <w:r w:rsidR="00C741B3" w:rsidRPr="00643A43">
        <w:rPr>
          <w:rStyle w:val="FootnoteReference"/>
        </w:rPr>
        <w:footnoteReference w:id="2"/>
      </w:r>
      <w:r w:rsidR="00C741B3" w:rsidRPr="00992146">
        <w:rPr>
          <w:lang w:val="en-US"/>
          <w:rPrChange w:id="9601" w:author="Anusha De" w:date="2022-08-01T14:48:00Z">
            <w:rPr/>
          </w:rPrChange>
        </w:rPr>
        <w:t>;</w:t>
      </w:r>
      <w:r w:rsidR="00F73A4C" w:rsidRPr="00992146">
        <w:rPr>
          <w:lang w:val="en-US"/>
          <w:rPrChange w:id="9602" w:author="Anusha De" w:date="2022-08-01T14:48:00Z">
            <w:rPr/>
          </w:rPrChange>
        </w:rPr>
        <w:t xml:space="preserve"> </w:t>
      </w:r>
      <w:r w:rsidR="00C741B3" w:rsidRPr="00992146">
        <w:rPr>
          <w:lang w:val="en-US"/>
          <w:rPrChange w:id="9603" w:author="Anusha De" w:date="2022-08-01T14:48:00Z">
            <w:rPr/>
          </w:rPrChange>
        </w:rPr>
        <w:t>and</w:t>
      </w:r>
      <w:r w:rsidR="00F73A4C" w:rsidRPr="00992146">
        <w:rPr>
          <w:lang w:val="en-US"/>
          <w:rPrChange w:id="9604" w:author="Anusha De" w:date="2022-08-01T14:48:00Z">
            <w:rPr/>
          </w:rPrChange>
        </w:rPr>
        <w:t xml:space="preserve"> </w:t>
      </w:r>
      <w:r w:rsidR="00C741B3" w:rsidRPr="00992146">
        <w:rPr>
          <w:lang w:val="en-US"/>
          <w:rPrChange w:id="9605" w:author="Anusha De" w:date="2022-08-01T14:48:00Z">
            <w:rPr/>
          </w:rPrChange>
        </w:rPr>
        <w:t>(4)</w:t>
      </w:r>
      <w:r w:rsidR="00F73A4C" w:rsidRPr="00992146">
        <w:rPr>
          <w:lang w:val="en-US"/>
          <w:rPrChange w:id="9606" w:author="Anusha De" w:date="2022-08-01T14:48:00Z">
            <w:rPr/>
          </w:rPrChange>
        </w:rPr>
        <w:t xml:space="preserve"> </w:t>
      </w:r>
      <w:r w:rsidR="00844432" w:rsidRPr="00643A43">
        <w:rPr>
          <w:noProof/>
        </w:rPr>
        <w:drawing>
          <wp:anchor distT="0" distB="0" distL="114300" distR="114300" simplePos="0" relativeHeight="251658240" behindDoc="0" locked="0" layoutInCell="1" allowOverlap="1" wp14:anchorId="3652096F" wp14:editId="51A831CD">
            <wp:simplePos x="0" y="0"/>
            <wp:positionH relativeFrom="margin">
              <wp:align>left</wp:align>
            </wp:positionH>
            <wp:positionV relativeFrom="paragraph">
              <wp:posOffset>735965</wp:posOffset>
            </wp:positionV>
            <wp:extent cx="6451600" cy="4582795"/>
            <wp:effectExtent l="0" t="0" r="6350" b="8255"/>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451600" cy="4582795"/>
                    </a:xfrm>
                    <a:prstGeom prst="rect">
                      <a:avLst/>
                    </a:prstGeom>
                  </pic:spPr>
                </pic:pic>
              </a:graphicData>
            </a:graphic>
            <wp14:sizeRelH relativeFrom="margin">
              <wp14:pctWidth>0</wp14:pctWidth>
            </wp14:sizeRelH>
            <wp14:sizeRelV relativeFrom="margin">
              <wp14:pctHeight>0</wp14:pctHeight>
            </wp14:sizeRelV>
          </wp:anchor>
        </w:drawing>
      </w:r>
      <w:r w:rsidR="00C741B3" w:rsidRPr="00992146">
        <w:rPr>
          <w:lang w:val="en-US"/>
          <w:rPrChange w:id="9607" w:author="Anusha De" w:date="2022-08-01T14:48:00Z">
            <w:rPr/>
          </w:rPrChange>
        </w:rPr>
        <w:t>reputation,</w:t>
      </w:r>
      <w:r w:rsidR="00F73A4C" w:rsidRPr="00992146">
        <w:rPr>
          <w:lang w:val="en-US"/>
          <w:rPrChange w:id="9608" w:author="Anusha De" w:date="2022-08-01T14:48:00Z">
            <w:rPr/>
          </w:rPrChange>
        </w:rPr>
        <w:t xml:space="preserve"> </w:t>
      </w:r>
      <w:r w:rsidR="00C741B3" w:rsidRPr="00992146">
        <w:rPr>
          <w:lang w:val="en-US"/>
          <w:rPrChange w:id="9609" w:author="Anusha De" w:date="2022-08-01T14:48:00Z">
            <w:rPr/>
          </w:rPrChange>
        </w:rPr>
        <w:t>where</w:t>
      </w:r>
      <w:r w:rsidR="00F73A4C" w:rsidRPr="00992146">
        <w:rPr>
          <w:lang w:val="en-US"/>
          <w:rPrChange w:id="9610" w:author="Anusha De" w:date="2022-08-01T14:48:00Z">
            <w:rPr/>
          </w:rPrChange>
        </w:rPr>
        <w:t xml:space="preserve"> </w:t>
      </w:r>
      <w:r w:rsidR="00C741B3" w:rsidRPr="00992146">
        <w:rPr>
          <w:lang w:val="en-US"/>
          <w:rPrChange w:id="9611" w:author="Anusha De" w:date="2022-08-01T14:48:00Z">
            <w:rPr/>
          </w:rPrChange>
        </w:rPr>
        <w:t>we</w:t>
      </w:r>
      <w:r w:rsidR="00F73A4C" w:rsidRPr="00992146">
        <w:rPr>
          <w:lang w:val="en-US"/>
          <w:rPrChange w:id="9612" w:author="Anusha De" w:date="2022-08-01T14:48:00Z">
            <w:rPr/>
          </w:rPrChange>
        </w:rPr>
        <w:t xml:space="preserve"> </w:t>
      </w:r>
      <w:r w:rsidR="00C741B3" w:rsidRPr="00992146">
        <w:rPr>
          <w:lang w:val="en-US"/>
          <w:rPrChange w:id="9613" w:author="Anusha De" w:date="2022-08-01T14:48:00Z">
            <w:rPr/>
          </w:rPrChange>
        </w:rPr>
        <w:t>probe</w:t>
      </w:r>
      <w:r w:rsidR="00F73A4C" w:rsidRPr="00992146">
        <w:rPr>
          <w:lang w:val="en-US"/>
          <w:rPrChange w:id="9614" w:author="Anusha De" w:date="2022-08-01T14:48:00Z">
            <w:rPr/>
          </w:rPrChange>
        </w:rPr>
        <w:t xml:space="preserve"> </w:t>
      </w:r>
      <w:r w:rsidR="00C741B3" w:rsidRPr="00992146">
        <w:rPr>
          <w:lang w:val="en-US"/>
          <w:rPrChange w:id="9615" w:author="Anusha De" w:date="2022-08-01T14:48:00Z">
            <w:rPr/>
          </w:rPrChange>
        </w:rPr>
        <w:t>about</w:t>
      </w:r>
      <w:r w:rsidR="00F73A4C" w:rsidRPr="00992146">
        <w:rPr>
          <w:lang w:val="en-US"/>
          <w:rPrChange w:id="9616" w:author="Anusha De" w:date="2022-08-01T14:48:00Z">
            <w:rPr/>
          </w:rPrChange>
        </w:rPr>
        <w:t xml:space="preserve"> </w:t>
      </w:r>
      <w:r w:rsidR="00C741B3" w:rsidRPr="00992146">
        <w:rPr>
          <w:lang w:val="en-US"/>
          <w:rPrChange w:id="9617" w:author="Anusha De" w:date="2022-08-01T14:48:00Z">
            <w:rPr/>
          </w:rPrChange>
        </w:rPr>
        <w:t>how</w:t>
      </w:r>
      <w:r w:rsidR="00F73A4C" w:rsidRPr="00992146">
        <w:rPr>
          <w:lang w:val="en-US"/>
          <w:rPrChange w:id="9618" w:author="Anusha De" w:date="2022-08-01T14:48:00Z">
            <w:rPr/>
          </w:rPrChange>
        </w:rPr>
        <w:t xml:space="preserve"> </w:t>
      </w:r>
      <w:r w:rsidR="00C741B3" w:rsidRPr="00992146">
        <w:rPr>
          <w:lang w:val="en-US"/>
          <w:rPrChange w:id="9619" w:author="Anusha De" w:date="2022-08-01T14:48:00Z">
            <w:rPr/>
          </w:rPrChange>
        </w:rPr>
        <w:t>other</w:t>
      </w:r>
      <w:r w:rsidR="00F73A4C" w:rsidRPr="00992146">
        <w:rPr>
          <w:lang w:val="en-US"/>
          <w:rPrChange w:id="9620" w:author="Anusha De" w:date="2022-08-01T14:48:00Z">
            <w:rPr/>
          </w:rPrChange>
        </w:rPr>
        <w:t xml:space="preserve"> </w:t>
      </w:r>
      <w:r w:rsidR="00C741B3" w:rsidRPr="00992146">
        <w:rPr>
          <w:lang w:val="en-US"/>
          <w:rPrChange w:id="9621" w:author="Anusha De" w:date="2022-08-01T14:48:00Z">
            <w:rPr/>
          </w:rPrChange>
        </w:rPr>
        <w:t>farmers</w:t>
      </w:r>
      <w:r w:rsidR="00F73A4C" w:rsidRPr="00992146">
        <w:rPr>
          <w:lang w:val="en-US"/>
          <w:rPrChange w:id="9622" w:author="Anusha De" w:date="2022-08-01T14:48:00Z">
            <w:rPr/>
          </w:rPrChange>
        </w:rPr>
        <w:t xml:space="preserve"> </w:t>
      </w:r>
      <w:r w:rsidR="00C741B3" w:rsidRPr="00992146">
        <w:rPr>
          <w:lang w:val="en-US"/>
          <w:rPrChange w:id="9623" w:author="Anusha De" w:date="2022-08-01T14:48:00Z">
            <w:rPr/>
          </w:rPrChange>
        </w:rPr>
        <w:t>think</w:t>
      </w:r>
      <w:r w:rsidR="00F73A4C" w:rsidRPr="00992146">
        <w:rPr>
          <w:lang w:val="en-US"/>
          <w:rPrChange w:id="9624" w:author="Anusha De" w:date="2022-08-01T14:48:00Z">
            <w:rPr/>
          </w:rPrChange>
        </w:rPr>
        <w:t xml:space="preserve"> </w:t>
      </w:r>
      <w:r w:rsidR="00C741B3" w:rsidRPr="00992146">
        <w:rPr>
          <w:lang w:val="en-US"/>
          <w:rPrChange w:id="9625" w:author="Anusha De" w:date="2022-08-01T14:48:00Z">
            <w:rPr/>
          </w:rPrChange>
        </w:rPr>
        <w:t>about</w:t>
      </w:r>
      <w:r w:rsidR="00F73A4C" w:rsidRPr="00992146">
        <w:rPr>
          <w:lang w:val="en-US"/>
          <w:rPrChange w:id="9626" w:author="Anusha De" w:date="2022-08-01T14:48:00Z">
            <w:rPr/>
          </w:rPrChange>
        </w:rPr>
        <w:t xml:space="preserve"> </w:t>
      </w:r>
      <w:r w:rsidR="00C741B3" w:rsidRPr="00992146">
        <w:rPr>
          <w:lang w:val="en-US"/>
          <w:rPrChange w:id="9627" w:author="Anusha De" w:date="2022-08-01T14:48:00Z">
            <w:rPr/>
          </w:rPrChange>
        </w:rPr>
        <w:t>the</w:t>
      </w:r>
      <w:r w:rsidR="00F73A4C" w:rsidRPr="00992146">
        <w:rPr>
          <w:lang w:val="en-US"/>
          <w:rPrChange w:id="9628" w:author="Anusha De" w:date="2022-08-01T14:48:00Z">
            <w:rPr/>
          </w:rPrChange>
        </w:rPr>
        <w:t xml:space="preserve"> </w:t>
      </w:r>
      <w:r w:rsidR="00C741B3" w:rsidRPr="00992146">
        <w:rPr>
          <w:lang w:val="en-US"/>
          <w:rPrChange w:id="9629" w:author="Anusha De" w:date="2022-08-01T14:48:00Z">
            <w:rPr/>
          </w:rPrChange>
        </w:rPr>
        <w:t>actor</w:t>
      </w:r>
      <w:r w:rsidR="00F73A4C" w:rsidRPr="00992146">
        <w:rPr>
          <w:lang w:val="en-US"/>
          <w:rPrChange w:id="9630" w:author="Anusha De" w:date="2022-08-01T14:48:00Z">
            <w:rPr/>
          </w:rPrChange>
        </w:rPr>
        <w:t xml:space="preserve"> </w:t>
      </w:r>
      <w:r w:rsidR="00C741B3" w:rsidRPr="00992146">
        <w:rPr>
          <w:lang w:val="en-US"/>
          <w:rPrChange w:id="9631" w:author="Anusha De" w:date="2022-08-01T14:48:00Z">
            <w:rPr/>
          </w:rPrChange>
        </w:rPr>
        <w:t>that</w:t>
      </w:r>
      <w:r w:rsidR="00F73A4C" w:rsidRPr="00992146">
        <w:rPr>
          <w:lang w:val="en-US"/>
          <w:rPrChange w:id="9632" w:author="Anusha De" w:date="2022-08-01T14:48:00Z">
            <w:rPr/>
          </w:rPrChange>
        </w:rPr>
        <w:t xml:space="preserve"> </w:t>
      </w:r>
      <w:r w:rsidR="00C741B3" w:rsidRPr="00992146">
        <w:rPr>
          <w:lang w:val="en-US"/>
          <w:rPrChange w:id="9633" w:author="Anusha De" w:date="2022-08-01T14:48:00Z">
            <w:rPr/>
          </w:rPrChange>
        </w:rPr>
        <w:t>is</w:t>
      </w:r>
      <w:r w:rsidR="00F73A4C" w:rsidRPr="00992146">
        <w:rPr>
          <w:lang w:val="en-US"/>
          <w:rPrChange w:id="9634" w:author="Anusha De" w:date="2022-08-01T14:48:00Z">
            <w:rPr/>
          </w:rPrChange>
        </w:rPr>
        <w:t xml:space="preserve"> </w:t>
      </w:r>
      <w:r w:rsidR="00C741B3" w:rsidRPr="00992146">
        <w:rPr>
          <w:lang w:val="en-US"/>
          <w:rPrChange w:id="9635" w:author="Anusha De" w:date="2022-08-01T14:48:00Z">
            <w:rPr/>
          </w:rPrChange>
        </w:rPr>
        <w:t>being</w:t>
      </w:r>
      <w:r w:rsidR="00F73A4C" w:rsidRPr="00992146">
        <w:rPr>
          <w:lang w:val="en-US"/>
          <w:rPrChange w:id="9636" w:author="Anusha De" w:date="2022-08-01T14:48:00Z">
            <w:rPr/>
          </w:rPrChange>
        </w:rPr>
        <w:t xml:space="preserve"> </w:t>
      </w:r>
      <w:r w:rsidR="00C741B3" w:rsidRPr="00992146">
        <w:rPr>
          <w:lang w:val="en-US"/>
          <w:rPrChange w:id="9637" w:author="Anusha De" w:date="2022-08-01T14:48:00Z">
            <w:rPr/>
          </w:rPrChange>
        </w:rPr>
        <w:t>rated.</w:t>
      </w:r>
      <w:r w:rsidR="00F73A4C" w:rsidRPr="00992146">
        <w:rPr>
          <w:lang w:val="en-US"/>
          <w:rPrChange w:id="9638" w:author="Anusha De" w:date="2022-08-01T14:48:00Z">
            <w:rPr/>
          </w:rPrChange>
        </w:rPr>
        <w:t xml:space="preserve"> </w:t>
      </w:r>
      <w:r w:rsidR="00C741B3" w:rsidRPr="00992146">
        <w:rPr>
          <w:lang w:val="en-US"/>
          <w:rPrChange w:id="9639" w:author="Anusha De" w:date="2022-08-01T14:48:00Z">
            <w:rPr/>
          </w:rPrChange>
        </w:rPr>
        <w:t>The</w:t>
      </w:r>
      <w:r w:rsidR="00F73A4C" w:rsidRPr="00992146">
        <w:rPr>
          <w:lang w:val="en-US"/>
          <w:rPrChange w:id="9640" w:author="Anusha De" w:date="2022-08-01T14:48:00Z">
            <w:rPr/>
          </w:rPrChange>
        </w:rPr>
        <w:t xml:space="preserve"> </w:t>
      </w:r>
      <w:r w:rsidR="00C741B3" w:rsidRPr="00992146">
        <w:rPr>
          <w:lang w:val="en-US"/>
          <w:rPrChange w:id="9641" w:author="Anusha De" w:date="2022-08-01T14:48:00Z">
            <w:rPr/>
          </w:rPrChange>
        </w:rPr>
        <w:t>averages</w:t>
      </w:r>
      <w:r w:rsidR="00F73A4C" w:rsidRPr="00992146">
        <w:rPr>
          <w:lang w:val="en-US"/>
          <w:rPrChange w:id="9642" w:author="Anusha De" w:date="2022-08-01T14:48:00Z">
            <w:rPr/>
          </w:rPrChange>
        </w:rPr>
        <w:t xml:space="preserve"> </w:t>
      </w:r>
      <w:r w:rsidR="00C741B3" w:rsidRPr="00992146">
        <w:rPr>
          <w:lang w:val="en-US"/>
          <w:rPrChange w:id="9643" w:author="Anusha De" w:date="2022-08-01T14:48:00Z">
            <w:rPr/>
          </w:rPrChange>
        </w:rPr>
        <w:t>of</w:t>
      </w:r>
      <w:r w:rsidR="00F73A4C" w:rsidRPr="00992146">
        <w:rPr>
          <w:lang w:val="en-US"/>
          <w:rPrChange w:id="9644" w:author="Anusha De" w:date="2022-08-01T14:48:00Z">
            <w:rPr/>
          </w:rPrChange>
        </w:rPr>
        <w:t xml:space="preserve"> </w:t>
      </w:r>
      <w:r w:rsidR="00C741B3" w:rsidRPr="00992146">
        <w:rPr>
          <w:lang w:val="en-US"/>
          <w:rPrChange w:id="9645" w:author="Anusha De" w:date="2022-08-01T14:48:00Z">
            <w:rPr/>
          </w:rPrChange>
        </w:rPr>
        <w:t>these</w:t>
      </w:r>
      <w:r w:rsidR="00F73A4C" w:rsidRPr="00992146">
        <w:rPr>
          <w:lang w:val="en-US"/>
          <w:rPrChange w:id="9646" w:author="Anusha De" w:date="2022-08-01T14:48:00Z">
            <w:rPr/>
          </w:rPrChange>
        </w:rPr>
        <w:t xml:space="preserve"> </w:t>
      </w:r>
      <w:r w:rsidR="00C741B3" w:rsidRPr="00992146">
        <w:rPr>
          <w:lang w:val="en-US"/>
          <w:rPrChange w:id="9647" w:author="Anusha De" w:date="2022-08-01T14:48:00Z">
            <w:rPr/>
          </w:rPrChange>
        </w:rPr>
        <w:t>dimension-based</w:t>
      </w:r>
      <w:r w:rsidR="00F73A4C" w:rsidRPr="00992146">
        <w:rPr>
          <w:lang w:val="en-US"/>
          <w:rPrChange w:id="9648" w:author="Anusha De" w:date="2022-08-01T14:48:00Z">
            <w:rPr/>
          </w:rPrChange>
        </w:rPr>
        <w:t xml:space="preserve"> </w:t>
      </w:r>
      <w:r w:rsidR="00C741B3" w:rsidRPr="00992146">
        <w:rPr>
          <w:lang w:val="en-US"/>
          <w:rPrChange w:id="9649" w:author="Anusha De" w:date="2022-08-01T14:48:00Z">
            <w:rPr/>
          </w:rPrChange>
        </w:rPr>
        <w:t>ratings</w:t>
      </w:r>
      <w:r w:rsidR="00F73A4C" w:rsidRPr="00992146">
        <w:rPr>
          <w:lang w:val="en-US"/>
          <w:rPrChange w:id="9650" w:author="Anusha De" w:date="2022-08-01T14:48:00Z">
            <w:rPr/>
          </w:rPrChange>
        </w:rPr>
        <w:t xml:space="preserve"> </w:t>
      </w:r>
      <w:r w:rsidR="00C741B3" w:rsidRPr="00992146">
        <w:rPr>
          <w:lang w:val="en-US"/>
          <w:rPrChange w:id="9651" w:author="Anusha De" w:date="2022-08-01T14:48:00Z">
            <w:rPr/>
          </w:rPrChange>
        </w:rPr>
        <w:t>are</w:t>
      </w:r>
      <w:r w:rsidR="00F73A4C" w:rsidRPr="00992146">
        <w:rPr>
          <w:lang w:val="en-US"/>
          <w:rPrChange w:id="9652" w:author="Anusha De" w:date="2022-08-01T14:48:00Z">
            <w:rPr/>
          </w:rPrChange>
        </w:rPr>
        <w:t xml:space="preserve"> </w:t>
      </w:r>
      <w:r w:rsidR="00C741B3" w:rsidRPr="00992146">
        <w:rPr>
          <w:lang w:val="en-US"/>
          <w:rPrChange w:id="9653" w:author="Anusha De" w:date="2022-08-01T14:48:00Z">
            <w:rPr/>
          </w:rPrChange>
        </w:rPr>
        <w:t>obtained</w:t>
      </w:r>
      <w:r w:rsidR="00F73A4C" w:rsidRPr="00992146">
        <w:rPr>
          <w:lang w:val="en-US"/>
          <w:rPrChange w:id="9654" w:author="Anusha De" w:date="2022-08-01T14:48:00Z">
            <w:rPr/>
          </w:rPrChange>
        </w:rPr>
        <w:t xml:space="preserve"> </w:t>
      </w:r>
      <w:r w:rsidR="00C741B3" w:rsidRPr="00992146">
        <w:rPr>
          <w:lang w:val="en-US"/>
          <w:rPrChange w:id="9655" w:author="Anusha De" w:date="2022-08-01T14:48:00Z">
            <w:rPr/>
          </w:rPrChange>
        </w:rPr>
        <w:t>to</w:t>
      </w:r>
      <w:r w:rsidR="00F73A4C" w:rsidRPr="00992146">
        <w:rPr>
          <w:lang w:val="en-US"/>
          <w:rPrChange w:id="9656" w:author="Anusha De" w:date="2022-08-01T14:48:00Z">
            <w:rPr/>
          </w:rPrChange>
        </w:rPr>
        <w:t xml:space="preserve"> </w:t>
      </w:r>
      <w:r w:rsidR="00C741B3" w:rsidRPr="00992146">
        <w:rPr>
          <w:lang w:val="en-US"/>
          <w:rPrChange w:id="9657" w:author="Anusha De" w:date="2022-08-01T14:48:00Z">
            <w:rPr/>
          </w:rPrChange>
        </w:rPr>
        <w:t>get</w:t>
      </w:r>
      <w:r w:rsidR="00F73A4C" w:rsidRPr="00992146">
        <w:rPr>
          <w:lang w:val="en-US"/>
          <w:rPrChange w:id="9658" w:author="Anusha De" w:date="2022-08-01T14:48:00Z">
            <w:rPr/>
          </w:rPrChange>
        </w:rPr>
        <w:t xml:space="preserve"> </w:t>
      </w:r>
      <w:r w:rsidR="00C741B3" w:rsidRPr="00992146">
        <w:rPr>
          <w:lang w:val="en-US"/>
          <w:rPrChange w:id="9659" w:author="Anusha De" w:date="2022-08-01T14:48:00Z">
            <w:rPr/>
          </w:rPrChange>
        </w:rPr>
        <w:t>an</w:t>
      </w:r>
      <w:r w:rsidR="00F73A4C" w:rsidRPr="00992146">
        <w:rPr>
          <w:lang w:val="en-US"/>
          <w:rPrChange w:id="9660" w:author="Anusha De" w:date="2022-08-01T14:48:00Z">
            <w:rPr/>
          </w:rPrChange>
        </w:rPr>
        <w:t xml:space="preserve"> </w:t>
      </w:r>
      <w:r w:rsidR="00C741B3" w:rsidRPr="00992146">
        <w:rPr>
          <w:lang w:val="en-US"/>
          <w:rPrChange w:id="9661" w:author="Anusha De" w:date="2022-08-01T14:48:00Z">
            <w:rPr/>
          </w:rPrChange>
        </w:rPr>
        <w:t>overall</w:t>
      </w:r>
      <w:r w:rsidR="00F73A4C" w:rsidRPr="00992146">
        <w:rPr>
          <w:lang w:val="en-US"/>
          <w:rPrChange w:id="9662" w:author="Anusha De" w:date="2022-08-01T14:48:00Z">
            <w:rPr/>
          </w:rPrChange>
        </w:rPr>
        <w:t xml:space="preserve"> </w:t>
      </w:r>
      <w:r w:rsidR="00C741B3" w:rsidRPr="00992146">
        <w:rPr>
          <w:lang w:val="en-US"/>
          <w:rPrChange w:id="9663" w:author="Anusha De" w:date="2022-08-01T14:48:00Z">
            <w:rPr/>
          </w:rPrChange>
        </w:rPr>
        <w:t>rating.</w:t>
      </w:r>
    </w:p>
    <w:p w14:paraId="14524463" w14:textId="7BBE52BB" w:rsidR="00844432" w:rsidRPr="00992146" w:rsidDel="00844432" w:rsidRDefault="00844432">
      <w:pPr>
        <w:rPr>
          <w:del w:id="9664" w:author="Steve Wiggins" w:date="2022-07-30T18:07:00Z"/>
          <w:lang w:val="en-US"/>
          <w:rPrChange w:id="9665" w:author="Anusha De" w:date="2022-08-01T14:48:00Z">
            <w:rPr>
              <w:del w:id="9666" w:author="Steve Wiggins" w:date="2022-07-30T18:07:00Z"/>
            </w:rPr>
          </w:rPrChange>
        </w:rPr>
        <w:pPrChange w:id="9667" w:author="Steve Wiggins" w:date="2022-07-30T18:06:00Z">
          <w:pPr>
            <w:pStyle w:val="1PP"/>
            <w:jc w:val="both"/>
          </w:pPr>
        </w:pPrChange>
      </w:pPr>
    </w:p>
    <w:p w14:paraId="5CB214BC" w14:textId="77777777" w:rsidR="00C741B3" w:rsidRPr="00643A43" w:rsidRDefault="00C741B3" w:rsidP="00643A43">
      <w:pPr>
        <w:pStyle w:val="1PP"/>
        <w:jc w:val="both"/>
      </w:pPr>
    </w:p>
    <w:p w14:paraId="0700A36B" w14:textId="77777777" w:rsidR="00E9344B" w:rsidRDefault="00E9344B" w:rsidP="00550EEC">
      <w:pPr>
        <w:pStyle w:val="1PP"/>
        <w:jc w:val="center"/>
        <w:rPr>
          <w:ins w:id="9668" w:author="Steve Wiggins" w:date="2022-07-30T11:49:00Z"/>
        </w:rPr>
        <w:sectPr w:rsidR="00E9344B" w:rsidSect="005017C0">
          <w:type w:val="continuous"/>
          <w:pgSz w:w="12240" w:h="15840" w:code="1"/>
          <w:pgMar w:top="720" w:right="720" w:bottom="720" w:left="720" w:header="850" w:footer="850" w:gutter="0"/>
          <w:cols w:num="2" w:space="720"/>
          <w:docGrid w:linePitch="299"/>
          <w:sectPrChange w:id="9669" w:author="Steve Wiggins" w:date="2022-07-30T11:51:00Z">
            <w:sectPr w:rsidR="00E9344B" w:rsidSect="005017C0">
              <w:type w:val="nextPage"/>
              <w:pgSz w:w="11907" w:h="16840" w:code="9"/>
              <w:pgMar w:top="1418" w:right="1418" w:bottom="1418" w:left="1418" w:header="850" w:footer="850" w:gutter="0"/>
              <w:cols w:num="1"/>
            </w:sectPr>
          </w:sectPrChange>
        </w:sectPr>
      </w:pPr>
    </w:p>
    <w:p w14:paraId="0ABCACA6" w14:textId="5922B132" w:rsidR="005139B5" w:rsidRPr="00643A43" w:rsidRDefault="005139B5" w:rsidP="00550EEC">
      <w:pPr>
        <w:pStyle w:val="1PP"/>
        <w:jc w:val="center"/>
      </w:pPr>
    </w:p>
    <w:p w14:paraId="19DED087" w14:textId="0A422718" w:rsidR="005139B5" w:rsidRPr="00992146" w:rsidRDefault="0081249E">
      <w:pPr>
        <w:pStyle w:val="Caption"/>
        <w:rPr>
          <w:lang w:val="en-US"/>
          <w:rPrChange w:id="9670" w:author="Anusha De" w:date="2022-08-01T14:48:00Z">
            <w:rPr/>
          </w:rPrChange>
        </w:rPr>
        <w:pPrChange w:id="9671" w:author="Steve Wiggins" w:date="2022-07-30T18:07:00Z">
          <w:pPr>
            <w:pStyle w:val="1PP"/>
            <w:jc w:val="center"/>
          </w:pPr>
        </w:pPrChange>
      </w:pPr>
      <w:r w:rsidRPr="00992146">
        <w:rPr>
          <w:lang w:val="en-US"/>
          <w:rPrChange w:id="9672" w:author="Anusha De" w:date="2022-08-01T14:48:00Z">
            <w:rPr/>
          </w:rPrChange>
        </w:rPr>
        <w:t>Figure</w:t>
      </w:r>
      <w:r w:rsidR="00F73A4C" w:rsidRPr="00992146">
        <w:rPr>
          <w:lang w:val="en-US"/>
          <w:rPrChange w:id="9673" w:author="Anusha De" w:date="2022-08-01T14:48:00Z">
            <w:rPr/>
          </w:rPrChange>
        </w:rPr>
        <w:t xml:space="preserve"> </w:t>
      </w:r>
      <w:r w:rsidRPr="00992146">
        <w:rPr>
          <w:lang w:val="en-US"/>
          <w:rPrChange w:id="9674" w:author="Anusha De" w:date="2022-08-01T14:48:00Z">
            <w:rPr/>
          </w:rPrChange>
        </w:rPr>
        <w:t>1</w:t>
      </w:r>
      <w:r w:rsidR="008E37DF" w:rsidRPr="00992146">
        <w:rPr>
          <w:lang w:val="en-US"/>
          <w:rPrChange w:id="9675" w:author="Anusha De" w:date="2022-08-01T14:48:00Z">
            <w:rPr/>
          </w:rPrChange>
        </w:rPr>
        <w:t>.</w:t>
      </w:r>
      <w:r w:rsidR="00F73A4C" w:rsidRPr="00992146">
        <w:rPr>
          <w:lang w:val="en-US"/>
          <w:rPrChange w:id="9676" w:author="Anusha De" w:date="2022-08-01T14:48:00Z">
            <w:rPr/>
          </w:rPrChange>
        </w:rPr>
        <w:t xml:space="preserve"> </w:t>
      </w:r>
      <w:bookmarkStart w:id="9677" w:name="_bookmark2"/>
      <w:bookmarkEnd w:id="9677"/>
      <w:r w:rsidRPr="00992146">
        <w:rPr>
          <w:lang w:val="en-US"/>
          <w:rPrChange w:id="9678" w:author="Anusha De" w:date="2022-08-01T14:48:00Z">
            <w:rPr/>
          </w:rPrChange>
        </w:rPr>
        <w:t>Map</w:t>
      </w:r>
      <w:r w:rsidR="00F73A4C" w:rsidRPr="00992146">
        <w:rPr>
          <w:lang w:val="en-US"/>
          <w:rPrChange w:id="9679" w:author="Anusha De" w:date="2022-08-01T14:48:00Z">
            <w:rPr/>
          </w:rPrChange>
        </w:rPr>
        <w:t xml:space="preserve"> </w:t>
      </w:r>
      <w:r w:rsidRPr="00992146">
        <w:rPr>
          <w:lang w:val="en-US"/>
          <w:rPrChange w:id="9680" w:author="Anusha De" w:date="2022-08-01T14:48:00Z">
            <w:rPr/>
          </w:rPrChange>
        </w:rPr>
        <w:t>of</w:t>
      </w:r>
      <w:r w:rsidR="00F73A4C" w:rsidRPr="00992146">
        <w:rPr>
          <w:lang w:val="en-US"/>
          <w:rPrChange w:id="9681" w:author="Anusha De" w:date="2022-08-01T14:48:00Z">
            <w:rPr/>
          </w:rPrChange>
        </w:rPr>
        <w:t xml:space="preserve"> </w:t>
      </w:r>
      <w:r w:rsidRPr="00992146">
        <w:rPr>
          <w:lang w:val="en-US"/>
          <w:rPrChange w:id="9682" w:author="Anusha De" w:date="2022-08-01T14:48:00Z">
            <w:rPr/>
          </w:rPrChange>
        </w:rPr>
        <w:t>the</w:t>
      </w:r>
      <w:r w:rsidR="00F73A4C" w:rsidRPr="00992146">
        <w:rPr>
          <w:lang w:val="en-US"/>
          <w:rPrChange w:id="9683" w:author="Anusha De" w:date="2022-08-01T14:48:00Z">
            <w:rPr/>
          </w:rPrChange>
        </w:rPr>
        <w:t xml:space="preserve"> </w:t>
      </w:r>
      <w:r w:rsidRPr="00992146">
        <w:rPr>
          <w:lang w:val="en-US"/>
          <w:rPrChange w:id="9684" w:author="Anusha De" w:date="2022-08-01T14:48:00Z">
            <w:rPr/>
          </w:rPrChange>
        </w:rPr>
        <w:t>study</w:t>
      </w:r>
      <w:r w:rsidR="00F73A4C" w:rsidRPr="00992146">
        <w:rPr>
          <w:lang w:val="en-US"/>
          <w:rPrChange w:id="9685" w:author="Anusha De" w:date="2022-08-01T14:48:00Z">
            <w:rPr/>
          </w:rPrChange>
        </w:rPr>
        <w:t xml:space="preserve"> </w:t>
      </w:r>
      <w:r w:rsidRPr="00992146">
        <w:rPr>
          <w:lang w:val="en-US"/>
          <w:rPrChange w:id="9686" w:author="Anusha De" w:date="2022-08-01T14:48:00Z">
            <w:rPr/>
          </w:rPrChange>
        </w:rPr>
        <w:t>area.</w:t>
      </w:r>
    </w:p>
    <w:p w14:paraId="00186AD0" w14:textId="5BC24988" w:rsidR="005139B5" w:rsidRPr="00643A43" w:rsidRDefault="005139B5" w:rsidP="00643A43">
      <w:pPr>
        <w:pStyle w:val="1PP"/>
        <w:jc w:val="both"/>
      </w:pPr>
    </w:p>
    <w:p w14:paraId="5F7939C1" w14:textId="77777777" w:rsidR="00E9344B" w:rsidRDefault="00E9344B" w:rsidP="00643A43">
      <w:pPr>
        <w:pStyle w:val="1PP"/>
        <w:jc w:val="both"/>
        <w:rPr>
          <w:ins w:id="9687" w:author="Steve Wiggins" w:date="2022-07-30T11:49:00Z"/>
        </w:rPr>
        <w:sectPr w:rsidR="00E9344B" w:rsidSect="00E9344B">
          <w:type w:val="continuous"/>
          <w:pgSz w:w="12240" w:h="15840" w:code="1"/>
          <w:pgMar w:top="720" w:right="720" w:bottom="720" w:left="720" w:header="850" w:footer="850" w:gutter="0"/>
          <w:cols w:space="720"/>
          <w:docGrid w:linePitch="299"/>
          <w:sectPrChange w:id="9688" w:author="Steve Wiggins" w:date="2022-07-30T11:51:00Z">
            <w:sectPr w:rsidR="00E9344B" w:rsidSect="00E9344B">
              <w:pgSz w:w="11907" w:h="16840" w:code="9"/>
              <w:pgMar w:top="1418" w:right="1418" w:bottom="1418" w:left="1418" w:header="850" w:footer="850" w:gutter="0"/>
            </w:sectPr>
          </w:sectPrChange>
        </w:sectPr>
      </w:pPr>
    </w:p>
    <w:p w14:paraId="43C64D55" w14:textId="7E1D4560" w:rsidR="005139B5" w:rsidRPr="00992146" w:rsidRDefault="0081249E">
      <w:pPr>
        <w:rPr>
          <w:lang w:val="en-US"/>
          <w:rPrChange w:id="9689" w:author="Anusha De" w:date="2022-08-01T14:48:00Z">
            <w:rPr/>
          </w:rPrChange>
        </w:rPr>
        <w:pPrChange w:id="9690" w:author="Steve Wiggins" w:date="2022-07-30T18:08:00Z">
          <w:pPr>
            <w:pStyle w:val="1PP"/>
            <w:jc w:val="both"/>
          </w:pPr>
        </w:pPrChange>
      </w:pPr>
      <w:r w:rsidRPr="00992146">
        <w:rPr>
          <w:lang w:val="en-US"/>
          <w:rPrChange w:id="9691" w:author="Anusha De" w:date="2022-08-01T14:48:00Z">
            <w:rPr/>
          </w:rPrChange>
        </w:rPr>
        <w:t>Several</w:t>
      </w:r>
      <w:r w:rsidR="00F73A4C" w:rsidRPr="00992146">
        <w:rPr>
          <w:lang w:val="en-US"/>
          <w:rPrChange w:id="9692" w:author="Anusha De" w:date="2022-08-01T14:48:00Z">
            <w:rPr/>
          </w:rPrChange>
        </w:rPr>
        <w:t xml:space="preserve"> </w:t>
      </w:r>
      <w:r w:rsidRPr="00992146">
        <w:rPr>
          <w:lang w:val="en-US"/>
          <w:rPrChange w:id="9693" w:author="Anusha De" w:date="2022-08-01T14:48:00Z">
            <w:rPr/>
          </w:rPrChange>
        </w:rPr>
        <w:t>methods</w:t>
      </w:r>
      <w:r w:rsidR="00F73A4C" w:rsidRPr="00992146">
        <w:rPr>
          <w:lang w:val="en-US"/>
          <w:rPrChange w:id="9694" w:author="Anusha De" w:date="2022-08-01T14:48:00Z">
            <w:rPr/>
          </w:rPrChange>
        </w:rPr>
        <w:t xml:space="preserve"> </w:t>
      </w:r>
      <w:r w:rsidRPr="00992146">
        <w:rPr>
          <w:lang w:val="en-US"/>
          <w:rPrChange w:id="9695" w:author="Anusha De" w:date="2022-08-01T14:48:00Z">
            <w:rPr/>
          </w:rPrChange>
        </w:rPr>
        <w:t>have</w:t>
      </w:r>
      <w:r w:rsidR="00F73A4C" w:rsidRPr="00992146">
        <w:rPr>
          <w:lang w:val="en-US"/>
          <w:rPrChange w:id="9696" w:author="Anusha De" w:date="2022-08-01T14:48:00Z">
            <w:rPr/>
          </w:rPrChange>
        </w:rPr>
        <w:t xml:space="preserve"> </w:t>
      </w:r>
      <w:r w:rsidRPr="00992146">
        <w:rPr>
          <w:lang w:val="en-US"/>
          <w:rPrChange w:id="9697" w:author="Anusha De" w:date="2022-08-01T14:48:00Z">
            <w:rPr/>
          </w:rPrChange>
        </w:rPr>
        <w:t>been</w:t>
      </w:r>
      <w:r w:rsidR="00F73A4C" w:rsidRPr="00992146">
        <w:rPr>
          <w:lang w:val="en-US"/>
          <w:rPrChange w:id="9698" w:author="Anusha De" w:date="2022-08-01T14:48:00Z">
            <w:rPr/>
          </w:rPrChange>
        </w:rPr>
        <w:t xml:space="preserve"> </w:t>
      </w:r>
      <w:r w:rsidRPr="00992146">
        <w:rPr>
          <w:lang w:val="en-US"/>
          <w:rPrChange w:id="9699" w:author="Anusha De" w:date="2022-08-01T14:48:00Z">
            <w:rPr/>
          </w:rPrChange>
        </w:rPr>
        <w:t>proposed</w:t>
      </w:r>
      <w:r w:rsidR="00F73A4C" w:rsidRPr="00992146">
        <w:rPr>
          <w:lang w:val="en-US"/>
          <w:rPrChange w:id="9700" w:author="Anusha De" w:date="2022-08-01T14:48:00Z">
            <w:rPr/>
          </w:rPrChange>
        </w:rPr>
        <w:t xml:space="preserve"> </w:t>
      </w:r>
      <w:r w:rsidRPr="00992146">
        <w:rPr>
          <w:lang w:val="en-US"/>
          <w:rPrChange w:id="9701" w:author="Anusha De" w:date="2022-08-01T14:48:00Z">
            <w:rPr/>
          </w:rPrChange>
        </w:rPr>
        <w:t>to</w:t>
      </w:r>
      <w:r w:rsidR="00F73A4C" w:rsidRPr="00992146">
        <w:rPr>
          <w:lang w:val="en-US"/>
          <w:rPrChange w:id="9702" w:author="Anusha De" w:date="2022-08-01T14:48:00Z">
            <w:rPr/>
          </w:rPrChange>
        </w:rPr>
        <w:t xml:space="preserve"> </w:t>
      </w:r>
      <w:r w:rsidRPr="00992146">
        <w:rPr>
          <w:lang w:val="en-US"/>
          <w:rPrChange w:id="9703" w:author="Anusha De" w:date="2022-08-01T14:48:00Z">
            <w:rPr/>
          </w:rPrChange>
        </w:rPr>
        <w:t>measure</w:t>
      </w:r>
      <w:r w:rsidR="00F73A4C" w:rsidRPr="00992146">
        <w:rPr>
          <w:lang w:val="en-US"/>
          <w:rPrChange w:id="9704" w:author="Anusha De" w:date="2022-08-01T14:48:00Z">
            <w:rPr/>
          </w:rPrChange>
        </w:rPr>
        <w:t xml:space="preserve"> </w:t>
      </w:r>
      <w:r w:rsidRPr="00992146">
        <w:rPr>
          <w:lang w:val="en-US"/>
          <w:rPrChange w:id="9705" w:author="Anusha De" w:date="2022-08-01T14:48:00Z">
            <w:rPr/>
          </w:rPrChange>
        </w:rPr>
        <w:t>perceptions,</w:t>
      </w:r>
      <w:r w:rsidR="00F73A4C" w:rsidRPr="00992146">
        <w:rPr>
          <w:lang w:val="en-US"/>
          <w:rPrChange w:id="9706" w:author="Anusha De" w:date="2022-08-01T14:48:00Z">
            <w:rPr/>
          </w:rPrChange>
        </w:rPr>
        <w:t xml:space="preserve"> </w:t>
      </w:r>
      <w:r w:rsidRPr="00992146">
        <w:rPr>
          <w:lang w:val="en-US"/>
          <w:rPrChange w:id="9707" w:author="Anusha De" w:date="2022-08-01T14:48:00Z">
            <w:rPr/>
          </w:rPrChange>
        </w:rPr>
        <w:t>attitudes,</w:t>
      </w:r>
      <w:r w:rsidR="00F73A4C" w:rsidRPr="00992146">
        <w:rPr>
          <w:lang w:val="en-US"/>
          <w:rPrChange w:id="9708" w:author="Anusha De" w:date="2022-08-01T14:48:00Z">
            <w:rPr/>
          </w:rPrChange>
        </w:rPr>
        <w:t xml:space="preserve"> </w:t>
      </w:r>
      <w:r w:rsidRPr="00992146">
        <w:rPr>
          <w:lang w:val="en-US"/>
          <w:rPrChange w:id="9709" w:author="Anusha De" w:date="2022-08-01T14:48:00Z">
            <w:rPr/>
          </w:rPrChange>
        </w:rPr>
        <w:t>or</w:t>
      </w:r>
      <w:r w:rsidR="00F73A4C" w:rsidRPr="00992146">
        <w:rPr>
          <w:lang w:val="en-US"/>
          <w:rPrChange w:id="9710" w:author="Anusha De" w:date="2022-08-01T14:48:00Z">
            <w:rPr/>
          </w:rPrChange>
        </w:rPr>
        <w:t xml:space="preserve"> </w:t>
      </w:r>
      <w:r w:rsidRPr="00992146">
        <w:rPr>
          <w:lang w:val="en-US"/>
          <w:rPrChange w:id="9711" w:author="Anusha De" w:date="2022-08-01T14:48:00Z">
            <w:rPr/>
          </w:rPrChange>
        </w:rPr>
        <w:t>beliefs</w:t>
      </w:r>
      <w:r w:rsidR="00F73A4C" w:rsidRPr="00992146">
        <w:rPr>
          <w:lang w:val="en-US"/>
          <w:rPrChange w:id="9712" w:author="Anusha De" w:date="2022-08-01T14:48:00Z">
            <w:rPr/>
          </w:rPrChange>
        </w:rPr>
        <w:t xml:space="preserve"> </w:t>
      </w:r>
      <w:r w:rsidRPr="00992146">
        <w:rPr>
          <w:lang w:val="en-US"/>
          <w:rPrChange w:id="9713" w:author="Anusha De" w:date="2022-08-01T14:48:00Z">
            <w:rPr/>
          </w:rPrChange>
        </w:rPr>
        <w:t>in</w:t>
      </w:r>
      <w:r w:rsidR="00F73A4C" w:rsidRPr="00992146">
        <w:rPr>
          <w:lang w:val="en-US"/>
          <w:rPrChange w:id="9714" w:author="Anusha De" w:date="2022-08-01T14:48:00Z">
            <w:rPr/>
          </w:rPrChange>
        </w:rPr>
        <w:t xml:space="preserve"> </w:t>
      </w:r>
      <w:r w:rsidRPr="00992146">
        <w:rPr>
          <w:lang w:val="en-US"/>
          <w:rPrChange w:id="9715" w:author="Anusha De" w:date="2022-08-01T14:48:00Z">
            <w:rPr/>
          </w:rPrChange>
        </w:rPr>
        <w:t>social</w:t>
      </w:r>
      <w:r w:rsidR="00F73A4C" w:rsidRPr="00992146">
        <w:rPr>
          <w:lang w:val="en-US"/>
          <w:rPrChange w:id="9716" w:author="Anusha De" w:date="2022-08-01T14:48:00Z">
            <w:rPr/>
          </w:rPrChange>
        </w:rPr>
        <w:t xml:space="preserve"> </w:t>
      </w:r>
      <w:r w:rsidRPr="00992146">
        <w:rPr>
          <w:lang w:val="en-US"/>
          <w:rPrChange w:id="9717" w:author="Anusha De" w:date="2022-08-01T14:48:00Z">
            <w:rPr/>
          </w:rPrChange>
        </w:rPr>
        <w:t>science</w:t>
      </w:r>
      <w:r w:rsidR="00F73A4C" w:rsidRPr="00992146">
        <w:rPr>
          <w:lang w:val="en-US"/>
          <w:rPrChange w:id="9718" w:author="Anusha De" w:date="2022-08-01T14:48:00Z">
            <w:rPr/>
          </w:rPrChange>
        </w:rPr>
        <w:t xml:space="preserve"> </w:t>
      </w:r>
      <w:r w:rsidRPr="00992146">
        <w:rPr>
          <w:lang w:val="en-US"/>
          <w:rPrChange w:id="9719" w:author="Anusha De" w:date="2022-08-01T14:48:00Z">
            <w:rPr/>
          </w:rPrChange>
        </w:rPr>
        <w:t>research.</w:t>
      </w:r>
      <w:r w:rsidR="00F73A4C" w:rsidRPr="00992146">
        <w:rPr>
          <w:lang w:val="en-US"/>
          <w:rPrChange w:id="9720" w:author="Anusha De" w:date="2022-08-01T14:48:00Z">
            <w:rPr/>
          </w:rPrChange>
        </w:rPr>
        <w:t xml:space="preserve"> </w:t>
      </w:r>
      <w:r>
        <w:fldChar w:fldCharType="begin"/>
      </w:r>
      <w:r w:rsidRPr="00992146">
        <w:rPr>
          <w:lang w:val="en-US"/>
          <w:rPrChange w:id="9721" w:author="Anusha De" w:date="2022-08-01T14:48:00Z">
            <w:rPr/>
          </w:rPrChange>
        </w:rPr>
        <w:instrText xml:space="preserve"> HYPERLINK \l "_bookmark27" </w:instrText>
      </w:r>
      <w:r>
        <w:fldChar w:fldCharType="separate"/>
      </w:r>
      <w:proofErr w:type="spellStart"/>
      <w:r w:rsidRPr="00992146">
        <w:rPr>
          <w:lang w:val="en-US"/>
          <w:rPrChange w:id="9722" w:author="Anusha De" w:date="2022-08-01T14:48:00Z">
            <w:rPr/>
          </w:rPrChange>
        </w:rPr>
        <w:t>Delavande</w:t>
      </w:r>
      <w:proofErr w:type="spellEnd"/>
      <w:r w:rsidR="00F73A4C" w:rsidRPr="00992146">
        <w:rPr>
          <w:lang w:val="en-US"/>
          <w:rPrChange w:id="9723" w:author="Anusha De" w:date="2022-08-01T14:48:00Z">
            <w:rPr/>
          </w:rPrChange>
        </w:rPr>
        <w:t xml:space="preserve"> </w:t>
      </w:r>
      <w:r w:rsidRPr="00992146">
        <w:rPr>
          <w:lang w:val="en-US"/>
          <w:rPrChange w:id="9724" w:author="Anusha De" w:date="2022-08-01T14:48:00Z">
            <w:rPr/>
          </w:rPrChange>
        </w:rPr>
        <w:t>et</w:t>
      </w:r>
      <w:r w:rsidR="00F73A4C" w:rsidRPr="00992146">
        <w:rPr>
          <w:lang w:val="en-US"/>
          <w:rPrChange w:id="9725" w:author="Anusha De" w:date="2022-08-01T14:48:00Z">
            <w:rPr/>
          </w:rPrChange>
        </w:rPr>
        <w:t xml:space="preserve"> </w:t>
      </w:r>
      <w:r w:rsidRPr="00992146">
        <w:rPr>
          <w:lang w:val="en-US"/>
          <w:rPrChange w:id="9726" w:author="Anusha De" w:date="2022-08-01T14:48:00Z">
            <w:rPr/>
          </w:rPrChange>
        </w:rPr>
        <w:t>al.</w:t>
      </w:r>
      <w:r>
        <w:fldChar w:fldCharType="end"/>
      </w:r>
      <w:r w:rsidR="00F73A4C" w:rsidRPr="00992146">
        <w:rPr>
          <w:lang w:val="en-US"/>
          <w:rPrChange w:id="9727" w:author="Anusha De" w:date="2022-08-01T14:48:00Z">
            <w:rPr/>
          </w:rPrChange>
        </w:rPr>
        <w:t xml:space="preserve"> </w:t>
      </w:r>
      <w:r w:rsidRPr="00992146">
        <w:rPr>
          <w:lang w:val="en-US"/>
          <w:rPrChange w:id="9728" w:author="Anusha De" w:date="2022-08-01T14:48:00Z">
            <w:rPr/>
          </w:rPrChange>
        </w:rPr>
        <w:t>(</w:t>
      </w:r>
      <w:r>
        <w:fldChar w:fldCharType="begin"/>
      </w:r>
      <w:r w:rsidRPr="00992146">
        <w:rPr>
          <w:lang w:val="en-US"/>
          <w:rPrChange w:id="9729" w:author="Anusha De" w:date="2022-08-01T14:48:00Z">
            <w:rPr/>
          </w:rPrChange>
        </w:rPr>
        <w:instrText xml:space="preserve"> HYPERLINK \l "_bookmark27" </w:instrText>
      </w:r>
      <w:r>
        <w:fldChar w:fldCharType="separate"/>
      </w:r>
      <w:r w:rsidRPr="00992146">
        <w:rPr>
          <w:lang w:val="en-US"/>
          <w:rPrChange w:id="9730" w:author="Anusha De" w:date="2022-08-01T14:48:00Z">
            <w:rPr/>
          </w:rPrChange>
        </w:rPr>
        <w:t>2011</w:t>
      </w:r>
      <w:r>
        <w:fldChar w:fldCharType="end"/>
      </w:r>
      <w:r w:rsidRPr="00992146">
        <w:rPr>
          <w:lang w:val="en-US"/>
          <w:rPrChange w:id="9731" w:author="Anusha De" w:date="2022-08-01T14:48:00Z">
            <w:rPr/>
          </w:rPrChange>
        </w:rPr>
        <w:t>)</w:t>
      </w:r>
      <w:r w:rsidR="00F73A4C" w:rsidRPr="00992146">
        <w:rPr>
          <w:lang w:val="en-US"/>
          <w:rPrChange w:id="9732" w:author="Anusha De" w:date="2022-08-01T14:48:00Z">
            <w:rPr/>
          </w:rPrChange>
        </w:rPr>
        <w:t xml:space="preserve"> </w:t>
      </w:r>
      <w:r w:rsidRPr="00992146">
        <w:rPr>
          <w:lang w:val="en-US"/>
          <w:rPrChange w:id="9733" w:author="Anusha De" w:date="2022-08-01T14:48:00Z">
            <w:rPr/>
          </w:rPrChange>
        </w:rPr>
        <w:t>survey</w:t>
      </w:r>
      <w:r w:rsidR="00F73A4C" w:rsidRPr="00992146">
        <w:rPr>
          <w:lang w:val="en-US"/>
          <w:rPrChange w:id="9734" w:author="Anusha De" w:date="2022-08-01T14:48:00Z">
            <w:rPr/>
          </w:rPrChange>
        </w:rPr>
        <w:t xml:space="preserve"> </w:t>
      </w:r>
      <w:r w:rsidRPr="00992146">
        <w:rPr>
          <w:lang w:val="en-US"/>
          <w:rPrChange w:id="9735" w:author="Anusha De" w:date="2022-08-01T14:48:00Z">
            <w:rPr/>
          </w:rPrChange>
        </w:rPr>
        <w:t>the</w:t>
      </w:r>
      <w:r w:rsidR="00F73A4C" w:rsidRPr="00992146">
        <w:rPr>
          <w:lang w:val="en-US"/>
          <w:rPrChange w:id="9736" w:author="Anusha De" w:date="2022-08-01T14:48:00Z">
            <w:rPr/>
          </w:rPrChange>
        </w:rPr>
        <w:t xml:space="preserve"> </w:t>
      </w:r>
      <w:r w:rsidRPr="00992146">
        <w:rPr>
          <w:lang w:val="en-US"/>
          <w:rPrChange w:id="9737" w:author="Anusha De" w:date="2022-08-01T14:48:00Z">
            <w:rPr/>
          </w:rPrChange>
        </w:rPr>
        <w:t>literature</w:t>
      </w:r>
      <w:r w:rsidR="00F73A4C" w:rsidRPr="00992146">
        <w:rPr>
          <w:lang w:val="en-US"/>
          <w:rPrChange w:id="9738" w:author="Anusha De" w:date="2022-08-01T14:48:00Z">
            <w:rPr/>
          </w:rPrChange>
        </w:rPr>
        <w:t xml:space="preserve"> </w:t>
      </w:r>
      <w:r w:rsidRPr="00992146">
        <w:rPr>
          <w:lang w:val="en-US"/>
          <w:rPrChange w:id="9739" w:author="Anusha De" w:date="2022-08-01T14:48:00Z">
            <w:rPr/>
          </w:rPrChange>
        </w:rPr>
        <w:t>on</w:t>
      </w:r>
      <w:r w:rsidR="00F73A4C" w:rsidRPr="00992146">
        <w:rPr>
          <w:lang w:val="en-US"/>
          <w:rPrChange w:id="9740" w:author="Anusha De" w:date="2022-08-01T14:48:00Z">
            <w:rPr/>
          </w:rPrChange>
        </w:rPr>
        <w:t xml:space="preserve"> </w:t>
      </w:r>
      <w:r w:rsidRPr="00992146">
        <w:rPr>
          <w:lang w:val="en-US"/>
          <w:rPrChange w:id="9741" w:author="Anusha De" w:date="2022-08-01T14:48:00Z">
            <w:rPr/>
          </w:rPrChange>
        </w:rPr>
        <w:t>measurement</w:t>
      </w:r>
      <w:r w:rsidR="00F73A4C" w:rsidRPr="00992146">
        <w:rPr>
          <w:lang w:val="en-US"/>
          <w:rPrChange w:id="9742" w:author="Anusha De" w:date="2022-08-01T14:48:00Z">
            <w:rPr/>
          </w:rPrChange>
        </w:rPr>
        <w:t xml:space="preserve"> </w:t>
      </w:r>
      <w:r w:rsidRPr="00992146">
        <w:rPr>
          <w:lang w:val="en-US"/>
          <w:rPrChange w:id="9743" w:author="Anusha De" w:date="2022-08-01T14:48:00Z">
            <w:rPr/>
          </w:rPrChange>
        </w:rPr>
        <w:t>of</w:t>
      </w:r>
      <w:r w:rsidR="00F73A4C" w:rsidRPr="00992146">
        <w:rPr>
          <w:lang w:val="en-US"/>
          <w:rPrChange w:id="9744" w:author="Anusha De" w:date="2022-08-01T14:48:00Z">
            <w:rPr/>
          </w:rPrChange>
        </w:rPr>
        <w:t xml:space="preserve"> </w:t>
      </w:r>
      <w:r w:rsidRPr="00992146">
        <w:rPr>
          <w:lang w:val="en-US"/>
          <w:rPrChange w:id="9745" w:author="Anusha De" w:date="2022-08-01T14:48:00Z">
            <w:rPr/>
          </w:rPrChange>
        </w:rPr>
        <w:t>subjective</w:t>
      </w:r>
      <w:r w:rsidR="00F73A4C" w:rsidRPr="00992146">
        <w:rPr>
          <w:lang w:val="en-US"/>
          <w:rPrChange w:id="9746" w:author="Anusha De" w:date="2022-08-01T14:48:00Z">
            <w:rPr/>
          </w:rPrChange>
        </w:rPr>
        <w:t xml:space="preserve"> </w:t>
      </w:r>
      <w:r w:rsidRPr="00992146">
        <w:rPr>
          <w:lang w:val="en-US"/>
          <w:rPrChange w:id="9747" w:author="Anusha De" w:date="2022-08-01T14:48:00Z">
            <w:rPr/>
          </w:rPrChange>
        </w:rPr>
        <w:t>beliefs</w:t>
      </w:r>
      <w:r w:rsidR="00F73A4C" w:rsidRPr="00992146">
        <w:rPr>
          <w:lang w:val="en-US"/>
          <w:rPrChange w:id="9748" w:author="Anusha De" w:date="2022-08-01T14:48:00Z">
            <w:rPr/>
          </w:rPrChange>
        </w:rPr>
        <w:t xml:space="preserve"> </w:t>
      </w:r>
      <w:r w:rsidRPr="00992146">
        <w:rPr>
          <w:lang w:val="en-US"/>
          <w:rPrChange w:id="9749" w:author="Anusha De" w:date="2022-08-01T14:48:00Z">
            <w:rPr/>
          </w:rPrChange>
        </w:rPr>
        <w:t>in</w:t>
      </w:r>
      <w:r w:rsidR="00F73A4C" w:rsidRPr="00992146">
        <w:rPr>
          <w:lang w:val="en-US"/>
          <w:rPrChange w:id="9750" w:author="Anusha De" w:date="2022-08-01T14:48:00Z">
            <w:rPr/>
          </w:rPrChange>
        </w:rPr>
        <w:t xml:space="preserve"> </w:t>
      </w:r>
      <w:r w:rsidRPr="00992146">
        <w:rPr>
          <w:lang w:val="en-US"/>
          <w:rPrChange w:id="9751" w:author="Anusha De" w:date="2022-08-01T14:48:00Z">
            <w:rPr/>
          </w:rPrChange>
        </w:rPr>
        <w:t>low-</w:t>
      </w:r>
      <w:r w:rsidR="00F73A4C" w:rsidRPr="00992146">
        <w:rPr>
          <w:lang w:val="en-US"/>
          <w:rPrChange w:id="9752" w:author="Anusha De" w:date="2022-08-01T14:48:00Z">
            <w:rPr/>
          </w:rPrChange>
        </w:rPr>
        <w:t xml:space="preserve"> </w:t>
      </w:r>
      <w:r w:rsidRPr="00992146">
        <w:rPr>
          <w:lang w:val="en-US"/>
          <w:rPrChange w:id="9753" w:author="Anusha De" w:date="2022-08-01T14:48:00Z">
            <w:rPr/>
          </w:rPrChange>
        </w:rPr>
        <w:t>and</w:t>
      </w:r>
      <w:r w:rsidR="00F73A4C" w:rsidRPr="00992146">
        <w:rPr>
          <w:lang w:val="en-US"/>
          <w:rPrChange w:id="9754" w:author="Anusha De" w:date="2022-08-01T14:48:00Z">
            <w:rPr/>
          </w:rPrChange>
        </w:rPr>
        <w:t xml:space="preserve"> </w:t>
      </w:r>
      <w:r w:rsidRPr="00992146">
        <w:rPr>
          <w:lang w:val="en-US"/>
          <w:rPrChange w:id="9755" w:author="Anusha De" w:date="2022-08-01T14:48:00Z">
            <w:rPr/>
          </w:rPrChange>
        </w:rPr>
        <w:t>middle-income</w:t>
      </w:r>
      <w:r w:rsidR="00F73A4C" w:rsidRPr="00992146">
        <w:rPr>
          <w:lang w:val="en-US"/>
          <w:rPrChange w:id="9756" w:author="Anusha De" w:date="2022-08-01T14:48:00Z">
            <w:rPr/>
          </w:rPrChange>
        </w:rPr>
        <w:t xml:space="preserve"> </w:t>
      </w:r>
      <w:r w:rsidRPr="00992146">
        <w:rPr>
          <w:lang w:val="en-US"/>
          <w:rPrChange w:id="9757" w:author="Anusha De" w:date="2022-08-01T14:48:00Z">
            <w:rPr/>
          </w:rPrChange>
        </w:rPr>
        <w:t>countries</w:t>
      </w:r>
      <w:r w:rsidR="00F73A4C" w:rsidRPr="00992146">
        <w:rPr>
          <w:lang w:val="en-US"/>
          <w:rPrChange w:id="9758" w:author="Anusha De" w:date="2022-08-01T14:48:00Z">
            <w:rPr/>
          </w:rPrChange>
        </w:rPr>
        <w:t xml:space="preserve"> </w:t>
      </w:r>
      <w:r w:rsidRPr="00992146">
        <w:rPr>
          <w:lang w:val="en-US"/>
          <w:rPrChange w:id="9759" w:author="Anusha De" w:date="2022-08-01T14:48:00Z">
            <w:rPr/>
          </w:rPrChange>
        </w:rPr>
        <w:t>and</w:t>
      </w:r>
      <w:r w:rsidR="00F73A4C" w:rsidRPr="00992146">
        <w:rPr>
          <w:lang w:val="en-US"/>
          <w:rPrChange w:id="9760" w:author="Anusha De" w:date="2022-08-01T14:48:00Z">
            <w:rPr/>
          </w:rPrChange>
        </w:rPr>
        <w:t xml:space="preserve"> </w:t>
      </w:r>
      <w:r w:rsidRPr="00992146">
        <w:rPr>
          <w:lang w:val="en-US"/>
          <w:rPrChange w:id="9761" w:author="Anusha De" w:date="2022-08-01T14:48:00Z">
            <w:rPr/>
          </w:rPrChange>
        </w:rPr>
        <w:t>categorize</w:t>
      </w:r>
      <w:r w:rsidR="00F73A4C" w:rsidRPr="00992146">
        <w:rPr>
          <w:lang w:val="en-US"/>
          <w:rPrChange w:id="9762" w:author="Anusha De" w:date="2022-08-01T14:48:00Z">
            <w:rPr/>
          </w:rPrChange>
        </w:rPr>
        <w:t xml:space="preserve"> </w:t>
      </w:r>
      <w:r w:rsidRPr="00992146">
        <w:rPr>
          <w:lang w:val="en-US"/>
          <w:rPrChange w:id="9763" w:author="Anusha De" w:date="2022-08-01T14:48:00Z">
            <w:rPr/>
          </w:rPrChange>
        </w:rPr>
        <w:t>possible</w:t>
      </w:r>
      <w:r w:rsidR="00F73A4C" w:rsidRPr="00992146">
        <w:rPr>
          <w:lang w:val="en-US"/>
          <w:rPrChange w:id="9764" w:author="Anusha De" w:date="2022-08-01T14:48:00Z">
            <w:rPr/>
          </w:rPrChange>
        </w:rPr>
        <w:t xml:space="preserve"> </w:t>
      </w:r>
      <w:r w:rsidRPr="00992146">
        <w:rPr>
          <w:lang w:val="en-US"/>
          <w:rPrChange w:id="9765" w:author="Anusha De" w:date="2022-08-01T14:48:00Z">
            <w:rPr/>
          </w:rPrChange>
        </w:rPr>
        <w:t>methods</w:t>
      </w:r>
      <w:r w:rsidR="00F73A4C" w:rsidRPr="00992146">
        <w:rPr>
          <w:lang w:val="en-US"/>
          <w:rPrChange w:id="9766" w:author="Anusha De" w:date="2022-08-01T14:48:00Z">
            <w:rPr/>
          </w:rPrChange>
        </w:rPr>
        <w:t xml:space="preserve"> </w:t>
      </w:r>
      <w:r w:rsidRPr="00992146">
        <w:rPr>
          <w:lang w:val="en-US"/>
          <w:rPrChange w:id="9767" w:author="Anusha De" w:date="2022-08-01T14:48:00Z">
            <w:rPr/>
          </w:rPrChange>
        </w:rPr>
        <w:t>into</w:t>
      </w:r>
      <w:r w:rsidR="00F73A4C" w:rsidRPr="00992146">
        <w:rPr>
          <w:lang w:val="en-US"/>
          <w:rPrChange w:id="9768" w:author="Anusha De" w:date="2022-08-01T14:48:00Z">
            <w:rPr/>
          </w:rPrChange>
        </w:rPr>
        <w:t xml:space="preserve"> </w:t>
      </w:r>
      <w:r w:rsidRPr="00992146">
        <w:rPr>
          <w:lang w:val="en-US"/>
          <w:rPrChange w:id="9769" w:author="Anusha De" w:date="2022-08-01T14:48:00Z">
            <w:rPr/>
          </w:rPrChange>
        </w:rPr>
        <w:t>three</w:t>
      </w:r>
      <w:r w:rsidR="00F73A4C" w:rsidRPr="00992146">
        <w:rPr>
          <w:lang w:val="en-US"/>
          <w:rPrChange w:id="9770" w:author="Anusha De" w:date="2022-08-01T14:48:00Z">
            <w:rPr/>
          </w:rPrChange>
        </w:rPr>
        <w:t xml:space="preserve"> </w:t>
      </w:r>
      <w:r w:rsidRPr="00992146">
        <w:rPr>
          <w:lang w:val="en-US"/>
          <w:rPrChange w:id="9771" w:author="Anusha De" w:date="2022-08-01T14:48:00Z">
            <w:rPr/>
          </w:rPrChange>
        </w:rPr>
        <w:t>groups:</w:t>
      </w:r>
      <w:r w:rsidR="00F73A4C" w:rsidRPr="00992146">
        <w:rPr>
          <w:lang w:val="en-US"/>
          <w:rPrChange w:id="9772" w:author="Anusha De" w:date="2022-08-01T14:48:00Z">
            <w:rPr/>
          </w:rPrChange>
        </w:rPr>
        <w:t xml:space="preserve"> </w:t>
      </w:r>
      <w:r w:rsidRPr="00992146">
        <w:rPr>
          <w:lang w:val="en-US"/>
          <w:rPrChange w:id="9773" w:author="Anusha De" w:date="2022-08-01T14:48:00Z">
            <w:rPr/>
          </w:rPrChange>
        </w:rPr>
        <w:t>Likert</w:t>
      </w:r>
      <w:r w:rsidR="00F73A4C" w:rsidRPr="00992146">
        <w:rPr>
          <w:lang w:val="en-US"/>
          <w:rPrChange w:id="9774" w:author="Anusha De" w:date="2022-08-01T14:48:00Z">
            <w:rPr/>
          </w:rPrChange>
        </w:rPr>
        <w:t xml:space="preserve"> </w:t>
      </w:r>
      <w:r w:rsidRPr="00992146">
        <w:rPr>
          <w:lang w:val="en-US"/>
          <w:rPrChange w:id="9775" w:author="Anusha De" w:date="2022-08-01T14:48:00Z">
            <w:rPr/>
          </w:rPrChange>
        </w:rPr>
        <w:t>style</w:t>
      </w:r>
      <w:r w:rsidR="00F73A4C" w:rsidRPr="00992146">
        <w:rPr>
          <w:lang w:val="en-US"/>
          <w:rPrChange w:id="9776" w:author="Anusha De" w:date="2022-08-01T14:48:00Z">
            <w:rPr/>
          </w:rPrChange>
        </w:rPr>
        <w:t xml:space="preserve"> </w:t>
      </w:r>
      <w:r w:rsidRPr="00992146">
        <w:rPr>
          <w:lang w:val="en-US"/>
          <w:rPrChange w:id="9777" w:author="Anusha De" w:date="2022-08-01T14:48:00Z">
            <w:rPr/>
          </w:rPrChange>
        </w:rPr>
        <w:t>questions,</w:t>
      </w:r>
      <w:r w:rsidR="00F73A4C" w:rsidRPr="00992146">
        <w:rPr>
          <w:lang w:val="en-US"/>
          <w:rPrChange w:id="9778" w:author="Anusha De" w:date="2022-08-01T14:48:00Z">
            <w:rPr/>
          </w:rPrChange>
        </w:rPr>
        <w:t xml:space="preserve"> </w:t>
      </w:r>
      <w:r w:rsidRPr="00992146">
        <w:rPr>
          <w:lang w:val="en-US"/>
          <w:rPrChange w:id="9779" w:author="Anusha De" w:date="2022-08-01T14:48:00Z">
            <w:rPr/>
          </w:rPrChange>
        </w:rPr>
        <w:t>elicitation</w:t>
      </w:r>
      <w:r w:rsidR="00F73A4C" w:rsidRPr="00992146">
        <w:rPr>
          <w:lang w:val="en-US"/>
          <w:rPrChange w:id="9780" w:author="Anusha De" w:date="2022-08-01T14:48:00Z">
            <w:rPr/>
          </w:rPrChange>
        </w:rPr>
        <w:t xml:space="preserve"> </w:t>
      </w:r>
      <w:r w:rsidRPr="00992146">
        <w:rPr>
          <w:lang w:val="en-US"/>
          <w:rPrChange w:id="9781" w:author="Anusha De" w:date="2022-08-01T14:48:00Z">
            <w:rPr/>
          </w:rPrChange>
        </w:rPr>
        <w:t>of</w:t>
      </w:r>
      <w:r w:rsidR="00F73A4C" w:rsidRPr="00992146">
        <w:rPr>
          <w:lang w:val="en-US"/>
          <w:rPrChange w:id="9782" w:author="Anusha De" w:date="2022-08-01T14:48:00Z">
            <w:rPr/>
          </w:rPrChange>
        </w:rPr>
        <w:t xml:space="preserve"> </w:t>
      </w:r>
      <w:r w:rsidRPr="00992146">
        <w:rPr>
          <w:lang w:val="en-US"/>
          <w:rPrChange w:id="9783" w:author="Anusha De" w:date="2022-08-01T14:48:00Z">
            <w:rPr/>
          </w:rPrChange>
        </w:rPr>
        <w:t>the</w:t>
      </w:r>
      <w:r w:rsidR="00F73A4C" w:rsidRPr="00992146">
        <w:rPr>
          <w:lang w:val="en-US"/>
          <w:rPrChange w:id="9784" w:author="Anusha De" w:date="2022-08-01T14:48:00Z">
            <w:rPr/>
          </w:rPrChange>
        </w:rPr>
        <w:t xml:space="preserve"> </w:t>
      </w:r>
      <w:r w:rsidRPr="00992146">
        <w:rPr>
          <w:lang w:val="en-US"/>
          <w:rPrChange w:id="9785" w:author="Anusha De" w:date="2022-08-01T14:48:00Z">
            <w:rPr/>
          </w:rPrChange>
        </w:rPr>
        <w:t>'most</w:t>
      </w:r>
      <w:r w:rsidR="00F73A4C" w:rsidRPr="00992146">
        <w:rPr>
          <w:lang w:val="en-US"/>
          <w:rPrChange w:id="9786" w:author="Anusha De" w:date="2022-08-01T14:48:00Z">
            <w:rPr/>
          </w:rPrChange>
        </w:rPr>
        <w:t xml:space="preserve"> </w:t>
      </w:r>
      <w:r w:rsidRPr="00992146">
        <w:rPr>
          <w:lang w:val="en-US"/>
          <w:rPrChange w:id="9787" w:author="Anusha De" w:date="2022-08-01T14:48:00Z">
            <w:rPr/>
          </w:rPrChange>
        </w:rPr>
        <w:t>likely'</w:t>
      </w:r>
      <w:r w:rsidR="00F73A4C" w:rsidRPr="00992146">
        <w:rPr>
          <w:lang w:val="en-US"/>
          <w:rPrChange w:id="9788" w:author="Anusha De" w:date="2022-08-01T14:48:00Z">
            <w:rPr/>
          </w:rPrChange>
        </w:rPr>
        <w:t xml:space="preserve"> </w:t>
      </w:r>
      <w:r w:rsidRPr="00992146">
        <w:rPr>
          <w:lang w:val="en-US"/>
          <w:rPrChange w:id="9789" w:author="Anusha De" w:date="2022-08-01T14:48:00Z">
            <w:rPr/>
          </w:rPrChange>
        </w:rPr>
        <w:t>outcome,</w:t>
      </w:r>
      <w:r w:rsidR="00F73A4C" w:rsidRPr="00992146">
        <w:rPr>
          <w:lang w:val="en-US"/>
          <w:rPrChange w:id="9790" w:author="Anusha De" w:date="2022-08-01T14:48:00Z">
            <w:rPr/>
          </w:rPrChange>
        </w:rPr>
        <w:t xml:space="preserve"> </w:t>
      </w:r>
      <w:r w:rsidRPr="00992146">
        <w:rPr>
          <w:lang w:val="en-US"/>
          <w:rPrChange w:id="9791" w:author="Anusha De" w:date="2022-08-01T14:48:00Z">
            <w:rPr/>
          </w:rPrChange>
        </w:rPr>
        <w:t>and</w:t>
      </w:r>
      <w:r w:rsidR="00F73A4C" w:rsidRPr="00992146">
        <w:rPr>
          <w:lang w:val="en-US"/>
          <w:rPrChange w:id="9792" w:author="Anusha De" w:date="2022-08-01T14:48:00Z">
            <w:rPr/>
          </w:rPrChange>
        </w:rPr>
        <w:t xml:space="preserve"> </w:t>
      </w:r>
      <w:r w:rsidRPr="00992146">
        <w:rPr>
          <w:lang w:val="en-US"/>
          <w:rPrChange w:id="9793" w:author="Anusha De" w:date="2022-08-01T14:48:00Z">
            <w:rPr/>
          </w:rPrChange>
        </w:rPr>
        <w:t>a</w:t>
      </w:r>
      <w:r w:rsidR="00F73A4C" w:rsidRPr="00992146">
        <w:rPr>
          <w:lang w:val="en-US"/>
          <w:rPrChange w:id="9794" w:author="Anusha De" w:date="2022-08-01T14:48:00Z">
            <w:rPr/>
          </w:rPrChange>
        </w:rPr>
        <w:t xml:space="preserve"> </w:t>
      </w:r>
      <w:r w:rsidRPr="00992146">
        <w:rPr>
          <w:lang w:val="en-US"/>
          <w:rPrChange w:id="9795" w:author="Anusha De" w:date="2022-08-01T14:48:00Z">
            <w:rPr/>
          </w:rPrChange>
        </w:rPr>
        <w:t>full</w:t>
      </w:r>
      <w:r w:rsidR="00F73A4C" w:rsidRPr="00992146">
        <w:rPr>
          <w:lang w:val="en-US"/>
          <w:rPrChange w:id="9796" w:author="Anusha De" w:date="2022-08-01T14:48:00Z">
            <w:rPr/>
          </w:rPrChange>
        </w:rPr>
        <w:t xml:space="preserve"> </w:t>
      </w:r>
      <w:r w:rsidRPr="00992146">
        <w:rPr>
          <w:lang w:val="en-US"/>
          <w:rPrChange w:id="9797" w:author="Anusha De" w:date="2022-08-01T14:48:00Z">
            <w:rPr/>
          </w:rPrChange>
        </w:rPr>
        <w:t>elicitation</w:t>
      </w:r>
      <w:r w:rsidR="00F73A4C" w:rsidRPr="00992146">
        <w:rPr>
          <w:lang w:val="en-US"/>
          <w:rPrChange w:id="9798" w:author="Anusha De" w:date="2022-08-01T14:48:00Z">
            <w:rPr/>
          </w:rPrChange>
        </w:rPr>
        <w:t xml:space="preserve"> </w:t>
      </w:r>
      <w:r w:rsidRPr="00992146">
        <w:rPr>
          <w:lang w:val="en-US"/>
          <w:rPrChange w:id="9799" w:author="Anusha De" w:date="2022-08-01T14:48:00Z">
            <w:rPr/>
          </w:rPrChange>
        </w:rPr>
        <w:t>of</w:t>
      </w:r>
      <w:r w:rsidR="00F73A4C" w:rsidRPr="00992146">
        <w:rPr>
          <w:lang w:val="en-US"/>
          <w:rPrChange w:id="9800" w:author="Anusha De" w:date="2022-08-01T14:48:00Z">
            <w:rPr/>
          </w:rPrChange>
        </w:rPr>
        <w:t xml:space="preserve"> </w:t>
      </w:r>
      <w:r w:rsidRPr="00992146">
        <w:rPr>
          <w:lang w:val="en-US"/>
          <w:rPrChange w:id="9801" w:author="Anusha De" w:date="2022-08-01T14:48:00Z">
            <w:rPr/>
          </w:rPrChange>
        </w:rPr>
        <w:t>the</w:t>
      </w:r>
      <w:r w:rsidR="00F73A4C" w:rsidRPr="00992146">
        <w:rPr>
          <w:lang w:val="en-US"/>
          <w:rPrChange w:id="9802" w:author="Anusha De" w:date="2022-08-01T14:48:00Z">
            <w:rPr/>
          </w:rPrChange>
        </w:rPr>
        <w:t xml:space="preserve"> </w:t>
      </w:r>
      <w:r w:rsidRPr="00992146">
        <w:rPr>
          <w:lang w:val="en-US"/>
          <w:rPrChange w:id="9803" w:author="Anusha De" w:date="2022-08-01T14:48:00Z">
            <w:rPr/>
          </w:rPrChange>
        </w:rPr>
        <w:t>distribution</w:t>
      </w:r>
      <w:r w:rsidR="00F73A4C" w:rsidRPr="00992146">
        <w:rPr>
          <w:lang w:val="en-US"/>
          <w:rPrChange w:id="9804" w:author="Anusha De" w:date="2022-08-01T14:48:00Z">
            <w:rPr/>
          </w:rPrChange>
        </w:rPr>
        <w:t xml:space="preserve"> </w:t>
      </w:r>
      <w:r w:rsidRPr="00992146">
        <w:rPr>
          <w:lang w:val="en-US"/>
          <w:rPrChange w:id="9805" w:author="Anusha De" w:date="2022-08-01T14:48:00Z">
            <w:rPr/>
          </w:rPrChange>
        </w:rPr>
        <w:t>of</w:t>
      </w:r>
      <w:r w:rsidR="00F73A4C" w:rsidRPr="00992146">
        <w:rPr>
          <w:lang w:val="en-US"/>
          <w:rPrChange w:id="9806" w:author="Anusha De" w:date="2022-08-01T14:48:00Z">
            <w:rPr/>
          </w:rPrChange>
        </w:rPr>
        <w:t xml:space="preserve"> </w:t>
      </w:r>
      <w:r w:rsidRPr="00992146">
        <w:rPr>
          <w:lang w:val="en-US"/>
          <w:rPrChange w:id="9807" w:author="Anusha De" w:date="2022-08-01T14:48:00Z">
            <w:rPr/>
          </w:rPrChange>
        </w:rPr>
        <w:t>beliefs,</w:t>
      </w:r>
      <w:r w:rsidR="00F73A4C" w:rsidRPr="00992146">
        <w:rPr>
          <w:lang w:val="en-US"/>
          <w:rPrChange w:id="9808" w:author="Anusha De" w:date="2022-08-01T14:48:00Z">
            <w:rPr/>
          </w:rPrChange>
        </w:rPr>
        <w:t xml:space="preserve"> </w:t>
      </w:r>
      <w:r w:rsidRPr="00992146">
        <w:rPr>
          <w:lang w:val="en-US"/>
          <w:rPrChange w:id="9809" w:author="Anusha De" w:date="2022-08-01T14:48:00Z">
            <w:rPr/>
          </w:rPrChange>
        </w:rPr>
        <w:t>most</w:t>
      </w:r>
      <w:r w:rsidR="00F73A4C" w:rsidRPr="00992146">
        <w:rPr>
          <w:lang w:val="en-US"/>
          <w:rPrChange w:id="9810" w:author="Anusha De" w:date="2022-08-01T14:48:00Z">
            <w:rPr/>
          </w:rPrChange>
        </w:rPr>
        <w:t xml:space="preserve"> </w:t>
      </w:r>
      <w:r w:rsidRPr="00992146">
        <w:rPr>
          <w:lang w:val="en-US"/>
          <w:rPrChange w:id="9811" w:author="Anusha De" w:date="2022-08-01T14:48:00Z">
            <w:rPr/>
          </w:rPrChange>
        </w:rPr>
        <w:t>often</w:t>
      </w:r>
      <w:r w:rsidR="00F73A4C" w:rsidRPr="00992146">
        <w:rPr>
          <w:lang w:val="en-US"/>
          <w:rPrChange w:id="9812" w:author="Anusha De" w:date="2022-08-01T14:48:00Z">
            <w:rPr/>
          </w:rPrChange>
        </w:rPr>
        <w:t xml:space="preserve"> </w:t>
      </w:r>
      <w:r w:rsidRPr="00992146">
        <w:rPr>
          <w:lang w:val="en-US"/>
          <w:rPrChange w:id="9813" w:author="Anusha De" w:date="2022-08-01T14:48:00Z">
            <w:rPr/>
          </w:rPrChange>
        </w:rPr>
        <w:lastRenderedPageBreak/>
        <w:t>conducted</w:t>
      </w:r>
      <w:r w:rsidR="00F73A4C" w:rsidRPr="00992146">
        <w:rPr>
          <w:lang w:val="en-US"/>
          <w:rPrChange w:id="9814" w:author="Anusha De" w:date="2022-08-01T14:48:00Z">
            <w:rPr/>
          </w:rPrChange>
        </w:rPr>
        <w:t xml:space="preserve"> </w:t>
      </w:r>
      <w:r w:rsidRPr="00992146">
        <w:rPr>
          <w:lang w:val="en-US"/>
          <w:rPrChange w:id="9815" w:author="Anusha De" w:date="2022-08-01T14:48:00Z">
            <w:rPr/>
          </w:rPrChange>
        </w:rPr>
        <w:t>with</w:t>
      </w:r>
      <w:r w:rsidR="00F73A4C" w:rsidRPr="00992146">
        <w:rPr>
          <w:lang w:val="en-US"/>
          <w:rPrChange w:id="9816" w:author="Anusha De" w:date="2022-08-01T14:48:00Z">
            <w:rPr/>
          </w:rPrChange>
        </w:rPr>
        <w:t xml:space="preserve"> </w:t>
      </w:r>
      <w:r w:rsidRPr="00992146">
        <w:rPr>
          <w:lang w:val="en-US"/>
          <w:rPrChange w:id="9817" w:author="Anusha De" w:date="2022-08-01T14:48:00Z">
            <w:rPr/>
          </w:rPrChange>
        </w:rPr>
        <w:t>visual</w:t>
      </w:r>
      <w:r w:rsidR="00F73A4C" w:rsidRPr="00992146">
        <w:rPr>
          <w:lang w:val="en-US"/>
          <w:rPrChange w:id="9818" w:author="Anusha De" w:date="2022-08-01T14:48:00Z">
            <w:rPr/>
          </w:rPrChange>
        </w:rPr>
        <w:t xml:space="preserve"> </w:t>
      </w:r>
      <w:r w:rsidRPr="00992146">
        <w:rPr>
          <w:lang w:val="en-US"/>
          <w:rPrChange w:id="9819" w:author="Anusha De" w:date="2022-08-01T14:48:00Z">
            <w:rPr/>
          </w:rPrChange>
        </w:rPr>
        <w:t>aids.</w:t>
      </w:r>
      <w:r w:rsidR="00F73A4C" w:rsidRPr="00992146">
        <w:rPr>
          <w:lang w:val="en-US"/>
          <w:rPrChange w:id="9820" w:author="Anusha De" w:date="2022-08-01T14:48:00Z">
            <w:rPr/>
          </w:rPrChange>
        </w:rPr>
        <w:t xml:space="preserve"> </w:t>
      </w:r>
      <w:r w:rsidRPr="00992146">
        <w:rPr>
          <w:lang w:val="en-US"/>
          <w:rPrChange w:id="9821" w:author="Anusha De" w:date="2022-08-01T14:48:00Z">
            <w:rPr/>
          </w:rPrChange>
        </w:rPr>
        <w:t>The</w:t>
      </w:r>
      <w:r w:rsidR="00F73A4C" w:rsidRPr="00992146">
        <w:rPr>
          <w:lang w:val="en-US"/>
          <w:rPrChange w:id="9822" w:author="Anusha De" w:date="2022-08-01T14:48:00Z">
            <w:rPr/>
          </w:rPrChange>
        </w:rPr>
        <w:t xml:space="preserve"> </w:t>
      </w:r>
      <w:r w:rsidRPr="00992146">
        <w:rPr>
          <w:lang w:val="en-US"/>
          <w:rPrChange w:id="9823" w:author="Anusha De" w:date="2022-08-01T14:48:00Z">
            <w:rPr/>
          </w:rPrChange>
        </w:rPr>
        <w:t>ratings</w:t>
      </w:r>
      <w:r w:rsidR="00F73A4C" w:rsidRPr="00992146">
        <w:rPr>
          <w:lang w:val="en-US"/>
          <w:rPrChange w:id="9824" w:author="Anusha De" w:date="2022-08-01T14:48:00Z">
            <w:rPr/>
          </w:rPrChange>
        </w:rPr>
        <w:t xml:space="preserve"> </w:t>
      </w:r>
      <w:r w:rsidRPr="00992146">
        <w:rPr>
          <w:lang w:val="en-US"/>
          <w:rPrChange w:id="9825" w:author="Anusha De" w:date="2022-08-01T14:48:00Z">
            <w:rPr/>
          </w:rPrChange>
        </w:rPr>
        <w:t>in</w:t>
      </w:r>
      <w:r w:rsidR="00F73A4C" w:rsidRPr="00992146">
        <w:rPr>
          <w:lang w:val="en-US"/>
          <w:rPrChange w:id="9826" w:author="Anusha De" w:date="2022-08-01T14:48:00Z">
            <w:rPr/>
          </w:rPrChange>
        </w:rPr>
        <w:t xml:space="preserve"> </w:t>
      </w:r>
      <w:r w:rsidRPr="00992146">
        <w:rPr>
          <w:lang w:val="en-US"/>
          <w:rPrChange w:id="9827" w:author="Anusha De" w:date="2022-08-01T14:48:00Z">
            <w:rPr/>
          </w:rPrChange>
        </w:rPr>
        <w:t>this</w:t>
      </w:r>
      <w:r w:rsidR="00F73A4C" w:rsidRPr="00992146">
        <w:rPr>
          <w:lang w:val="en-US"/>
          <w:rPrChange w:id="9828" w:author="Anusha De" w:date="2022-08-01T14:48:00Z">
            <w:rPr/>
          </w:rPrChange>
        </w:rPr>
        <w:t xml:space="preserve"> </w:t>
      </w:r>
      <w:r w:rsidRPr="00992146">
        <w:rPr>
          <w:lang w:val="en-US"/>
          <w:rPrChange w:id="9829" w:author="Anusha De" w:date="2022-08-01T14:48:00Z">
            <w:rPr/>
          </w:rPrChange>
        </w:rPr>
        <w:t>study</w:t>
      </w:r>
      <w:r w:rsidR="00F73A4C" w:rsidRPr="00992146">
        <w:rPr>
          <w:lang w:val="en-US"/>
          <w:rPrChange w:id="9830" w:author="Anusha De" w:date="2022-08-01T14:48:00Z">
            <w:rPr/>
          </w:rPrChange>
        </w:rPr>
        <w:t xml:space="preserve"> </w:t>
      </w:r>
      <w:r w:rsidRPr="00992146">
        <w:rPr>
          <w:lang w:val="en-US"/>
          <w:rPrChange w:id="9831" w:author="Anusha De" w:date="2022-08-01T14:48:00Z">
            <w:rPr/>
          </w:rPrChange>
        </w:rPr>
        <w:t>reflect</w:t>
      </w:r>
      <w:r w:rsidR="00F73A4C" w:rsidRPr="00992146">
        <w:rPr>
          <w:lang w:val="en-US"/>
          <w:rPrChange w:id="9832" w:author="Anusha De" w:date="2022-08-01T14:48:00Z">
            <w:rPr/>
          </w:rPrChange>
        </w:rPr>
        <w:t xml:space="preserve"> </w:t>
      </w:r>
      <w:r w:rsidRPr="00992146">
        <w:rPr>
          <w:lang w:val="en-US"/>
          <w:rPrChange w:id="9833" w:author="Anusha De" w:date="2022-08-01T14:48:00Z">
            <w:rPr/>
          </w:rPrChange>
        </w:rPr>
        <w:t>Likert</w:t>
      </w:r>
      <w:r w:rsidR="00F73A4C" w:rsidRPr="00992146">
        <w:rPr>
          <w:lang w:val="en-US"/>
          <w:rPrChange w:id="9834" w:author="Anusha De" w:date="2022-08-01T14:48:00Z">
            <w:rPr/>
          </w:rPrChange>
        </w:rPr>
        <w:t xml:space="preserve"> </w:t>
      </w:r>
      <w:r w:rsidRPr="00992146">
        <w:rPr>
          <w:lang w:val="en-US"/>
          <w:rPrChange w:id="9835" w:author="Anusha De" w:date="2022-08-01T14:48:00Z">
            <w:rPr/>
          </w:rPrChange>
        </w:rPr>
        <w:t>style</w:t>
      </w:r>
      <w:r w:rsidR="00F73A4C" w:rsidRPr="00992146">
        <w:rPr>
          <w:lang w:val="en-US"/>
          <w:rPrChange w:id="9836" w:author="Anusha De" w:date="2022-08-01T14:48:00Z">
            <w:rPr/>
          </w:rPrChange>
        </w:rPr>
        <w:t xml:space="preserve"> </w:t>
      </w:r>
      <w:r w:rsidRPr="00992146">
        <w:rPr>
          <w:lang w:val="en-US"/>
          <w:rPrChange w:id="9837" w:author="Anusha De" w:date="2022-08-01T14:48:00Z">
            <w:rPr/>
          </w:rPrChange>
        </w:rPr>
        <w:t>assessment</w:t>
      </w:r>
      <w:r w:rsidR="00F73A4C" w:rsidRPr="00992146">
        <w:rPr>
          <w:lang w:val="en-US"/>
          <w:rPrChange w:id="9838" w:author="Anusha De" w:date="2022-08-01T14:48:00Z">
            <w:rPr/>
          </w:rPrChange>
        </w:rPr>
        <w:t xml:space="preserve"> </w:t>
      </w:r>
      <w:r w:rsidRPr="00992146">
        <w:rPr>
          <w:lang w:val="en-US"/>
          <w:rPrChange w:id="9839" w:author="Anusha De" w:date="2022-08-01T14:48:00Z">
            <w:rPr/>
          </w:rPrChange>
        </w:rPr>
        <w:t>where</w:t>
      </w:r>
      <w:r w:rsidR="00F73A4C" w:rsidRPr="00992146">
        <w:rPr>
          <w:lang w:val="en-US"/>
          <w:rPrChange w:id="9840" w:author="Anusha De" w:date="2022-08-01T14:48:00Z">
            <w:rPr/>
          </w:rPrChange>
        </w:rPr>
        <w:t xml:space="preserve"> </w:t>
      </w:r>
      <w:r w:rsidRPr="00992146">
        <w:rPr>
          <w:lang w:val="en-US"/>
          <w:rPrChange w:id="9841" w:author="Anusha De" w:date="2022-08-01T14:48:00Z">
            <w:rPr/>
          </w:rPrChange>
        </w:rPr>
        <w:t>scores</w:t>
      </w:r>
      <w:r w:rsidR="00F73A4C" w:rsidRPr="00992146">
        <w:rPr>
          <w:lang w:val="en-US"/>
          <w:rPrChange w:id="9842" w:author="Anusha De" w:date="2022-08-01T14:48:00Z">
            <w:rPr/>
          </w:rPrChange>
        </w:rPr>
        <w:t xml:space="preserve"> </w:t>
      </w:r>
      <w:r w:rsidRPr="00992146">
        <w:rPr>
          <w:lang w:val="en-US"/>
          <w:rPrChange w:id="9843" w:author="Anusha De" w:date="2022-08-01T14:48:00Z">
            <w:rPr/>
          </w:rPrChange>
        </w:rPr>
        <w:t>range</w:t>
      </w:r>
      <w:r w:rsidR="00F73A4C" w:rsidRPr="00992146">
        <w:rPr>
          <w:lang w:val="en-US"/>
          <w:rPrChange w:id="9844" w:author="Anusha De" w:date="2022-08-01T14:48:00Z">
            <w:rPr/>
          </w:rPrChange>
        </w:rPr>
        <w:t xml:space="preserve"> </w:t>
      </w:r>
      <w:r w:rsidRPr="00992146">
        <w:rPr>
          <w:lang w:val="en-US"/>
          <w:rPrChange w:id="9845" w:author="Anusha De" w:date="2022-08-01T14:48:00Z">
            <w:rPr/>
          </w:rPrChange>
        </w:rPr>
        <w:t>from</w:t>
      </w:r>
      <w:r w:rsidR="00F73A4C" w:rsidRPr="00992146">
        <w:rPr>
          <w:lang w:val="en-US"/>
          <w:rPrChange w:id="9846" w:author="Anusha De" w:date="2022-08-01T14:48:00Z">
            <w:rPr/>
          </w:rPrChange>
        </w:rPr>
        <w:t xml:space="preserve"> </w:t>
      </w:r>
      <w:r w:rsidRPr="00992146">
        <w:rPr>
          <w:lang w:val="en-US"/>
          <w:rPrChange w:id="9847" w:author="Anusha De" w:date="2022-08-01T14:48:00Z">
            <w:rPr/>
          </w:rPrChange>
        </w:rPr>
        <w:t>1</w:t>
      </w:r>
      <w:r w:rsidR="00F73A4C" w:rsidRPr="00992146">
        <w:rPr>
          <w:lang w:val="en-US"/>
          <w:rPrChange w:id="9848" w:author="Anusha De" w:date="2022-08-01T14:48:00Z">
            <w:rPr/>
          </w:rPrChange>
        </w:rPr>
        <w:t xml:space="preserve"> </w:t>
      </w:r>
      <w:r w:rsidRPr="00992146">
        <w:rPr>
          <w:lang w:val="en-US"/>
          <w:rPrChange w:id="9849" w:author="Anusha De" w:date="2022-08-01T14:48:00Z">
            <w:rPr/>
          </w:rPrChange>
        </w:rPr>
        <w:t>to</w:t>
      </w:r>
      <w:r w:rsidR="00F73A4C" w:rsidRPr="00992146">
        <w:rPr>
          <w:lang w:val="en-US"/>
          <w:rPrChange w:id="9850" w:author="Anusha De" w:date="2022-08-01T14:48:00Z">
            <w:rPr/>
          </w:rPrChange>
        </w:rPr>
        <w:t xml:space="preserve"> </w:t>
      </w:r>
      <w:r w:rsidRPr="00992146">
        <w:rPr>
          <w:lang w:val="en-US"/>
          <w:rPrChange w:id="9851" w:author="Anusha De" w:date="2022-08-01T14:48:00Z">
            <w:rPr/>
          </w:rPrChange>
        </w:rPr>
        <w:t>5</w:t>
      </w:r>
      <w:ins w:id="9852" w:author="Anusha De" w:date="2022-05-05T13:49:00Z">
        <w:r w:rsidR="00D00676" w:rsidRPr="00643A43">
          <w:rPr>
            <w:rStyle w:val="FootnoteReference"/>
          </w:rPr>
          <w:footnoteReference w:id="3"/>
        </w:r>
      </w:ins>
      <w:r w:rsidRPr="00992146">
        <w:rPr>
          <w:lang w:val="en-US"/>
          <w:rPrChange w:id="9884" w:author="Anusha De" w:date="2022-08-01T14:48:00Z">
            <w:rPr/>
          </w:rPrChange>
        </w:rPr>
        <w:t>,</w:t>
      </w:r>
      <w:r w:rsidR="00F73A4C" w:rsidRPr="00992146">
        <w:rPr>
          <w:lang w:val="en-US"/>
          <w:rPrChange w:id="9885" w:author="Anusha De" w:date="2022-08-01T14:48:00Z">
            <w:rPr/>
          </w:rPrChange>
        </w:rPr>
        <w:t xml:space="preserve"> </w:t>
      </w:r>
      <w:r w:rsidRPr="00992146">
        <w:rPr>
          <w:lang w:val="en-US"/>
          <w:rPrChange w:id="9886" w:author="Anusha De" w:date="2022-08-01T14:48:00Z">
            <w:rPr/>
          </w:rPrChange>
        </w:rPr>
        <w:t>1</w:t>
      </w:r>
      <w:r w:rsidR="00F73A4C" w:rsidRPr="00992146">
        <w:rPr>
          <w:lang w:val="en-US"/>
          <w:rPrChange w:id="9887" w:author="Anusha De" w:date="2022-08-01T14:48:00Z">
            <w:rPr/>
          </w:rPrChange>
        </w:rPr>
        <w:t xml:space="preserve"> </w:t>
      </w:r>
      <w:r w:rsidRPr="00992146">
        <w:rPr>
          <w:lang w:val="en-US"/>
          <w:rPrChange w:id="9888" w:author="Anusha De" w:date="2022-08-01T14:48:00Z">
            <w:rPr/>
          </w:rPrChange>
        </w:rPr>
        <w:t>being</w:t>
      </w:r>
      <w:r w:rsidR="00F73A4C" w:rsidRPr="00992146">
        <w:rPr>
          <w:lang w:val="en-US"/>
          <w:rPrChange w:id="9889" w:author="Anusha De" w:date="2022-08-01T14:48:00Z">
            <w:rPr/>
          </w:rPrChange>
        </w:rPr>
        <w:t xml:space="preserve"> </w:t>
      </w:r>
      <w:r w:rsidRPr="00992146">
        <w:rPr>
          <w:lang w:val="en-US"/>
          <w:rPrChange w:id="9890" w:author="Anusha De" w:date="2022-08-01T14:48:00Z">
            <w:rPr/>
          </w:rPrChange>
        </w:rPr>
        <w:t>the</w:t>
      </w:r>
      <w:r w:rsidR="00F73A4C" w:rsidRPr="00992146">
        <w:rPr>
          <w:lang w:val="en-US"/>
          <w:rPrChange w:id="9891" w:author="Anusha De" w:date="2022-08-01T14:48:00Z">
            <w:rPr/>
          </w:rPrChange>
        </w:rPr>
        <w:t xml:space="preserve"> </w:t>
      </w:r>
      <w:r w:rsidRPr="00992146">
        <w:rPr>
          <w:lang w:val="en-US"/>
          <w:rPrChange w:id="9892" w:author="Anusha De" w:date="2022-08-01T14:48:00Z">
            <w:rPr/>
          </w:rPrChange>
        </w:rPr>
        <w:t>worst</w:t>
      </w:r>
      <w:r w:rsidR="00F73A4C" w:rsidRPr="00992146">
        <w:rPr>
          <w:lang w:val="en-US"/>
          <w:rPrChange w:id="9893" w:author="Anusha De" w:date="2022-08-01T14:48:00Z">
            <w:rPr/>
          </w:rPrChange>
        </w:rPr>
        <w:t xml:space="preserve"> </w:t>
      </w:r>
      <w:r w:rsidRPr="00992146">
        <w:rPr>
          <w:lang w:val="en-US"/>
          <w:rPrChange w:id="9894" w:author="Anusha De" w:date="2022-08-01T14:48:00Z">
            <w:rPr/>
          </w:rPrChange>
        </w:rPr>
        <w:t>score</w:t>
      </w:r>
      <w:r w:rsidR="00F73A4C" w:rsidRPr="00992146">
        <w:rPr>
          <w:lang w:val="en-US"/>
          <w:rPrChange w:id="9895" w:author="Anusha De" w:date="2022-08-01T14:48:00Z">
            <w:rPr/>
          </w:rPrChange>
        </w:rPr>
        <w:t xml:space="preserve"> </w:t>
      </w:r>
      <w:r w:rsidRPr="00992146">
        <w:rPr>
          <w:lang w:val="en-US"/>
          <w:rPrChange w:id="9896" w:author="Anusha De" w:date="2022-08-01T14:48:00Z">
            <w:rPr/>
          </w:rPrChange>
        </w:rPr>
        <w:t>and</w:t>
      </w:r>
      <w:r w:rsidR="00F73A4C" w:rsidRPr="00992146">
        <w:rPr>
          <w:lang w:val="en-US"/>
          <w:rPrChange w:id="9897" w:author="Anusha De" w:date="2022-08-01T14:48:00Z">
            <w:rPr/>
          </w:rPrChange>
        </w:rPr>
        <w:t xml:space="preserve"> </w:t>
      </w:r>
      <w:r w:rsidRPr="00992146">
        <w:rPr>
          <w:lang w:val="en-US"/>
          <w:rPrChange w:id="9898" w:author="Anusha De" w:date="2022-08-01T14:48:00Z">
            <w:rPr/>
          </w:rPrChange>
        </w:rPr>
        <w:t>5</w:t>
      </w:r>
      <w:r w:rsidR="00F73A4C" w:rsidRPr="00992146">
        <w:rPr>
          <w:lang w:val="en-US"/>
          <w:rPrChange w:id="9899" w:author="Anusha De" w:date="2022-08-01T14:48:00Z">
            <w:rPr/>
          </w:rPrChange>
        </w:rPr>
        <w:t xml:space="preserve"> </w:t>
      </w:r>
      <w:r w:rsidRPr="00992146">
        <w:rPr>
          <w:lang w:val="en-US"/>
          <w:rPrChange w:id="9900" w:author="Anusha De" w:date="2022-08-01T14:48:00Z">
            <w:rPr/>
          </w:rPrChange>
        </w:rPr>
        <w:t>being</w:t>
      </w:r>
      <w:r w:rsidR="00F73A4C" w:rsidRPr="00992146">
        <w:rPr>
          <w:lang w:val="en-US"/>
          <w:rPrChange w:id="9901" w:author="Anusha De" w:date="2022-08-01T14:48:00Z">
            <w:rPr/>
          </w:rPrChange>
        </w:rPr>
        <w:t xml:space="preserve"> </w:t>
      </w:r>
      <w:r w:rsidRPr="00992146">
        <w:rPr>
          <w:lang w:val="en-US"/>
          <w:rPrChange w:id="9902" w:author="Anusha De" w:date="2022-08-01T14:48:00Z">
            <w:rPr/>
          </w:rPrChange>
        </w:rPr>
        <w:t>the</w:t>
      </w:r>
      <w:r w:rsidR="00F73A4C" w:rsidRPr="00992146">
        <w:rPr>
          <w:lang w:val="en-US"/>
          <w:rPrChange w:id="9903" w:author="Anusha De" w:date="2022-08-01T14:48:00Z">
            <w:rPr/>
          </w:rPrChange>
        </w:rPr>
        <w:t xml:space="preserve"> </w:t>
      </w:r>
      <w:r w:rsidRPr="00992146">
        <w:rPr>
          <w:lang w:val="en-US"/>
          <w:rPrChange w:id="9904" w:author="Anusha De" w:date="2022-08-01T14:48:00Z">
            <w:rPr/>
          </w:rPrChange>
        </w:rPr>
        <w:t>best.</w:t>
      </w:r>
      <w:r w:rsidR="00F73A4C" w:rsidRPr="00992146">
        <w:rPr>
          <w:lang w:val="en-US"/>
          <w:rPrChange w:id="9905" w:author="Anusha De" w:date="2022-08-01T14:48:00Z">
            <w:rPr/>
          </w:rPrChange>
        </w:rPr>
        <w:t xml:space="preserve"> </w:t>
      </w:r>
      <w:r w:rsidRPr="00992146">
        <w:rPr>
          <w:lang w:val="en-US"/>
          <w:rPrChange w:id="9906" w:author="Anusha De" w:date="2022-08-01T14:48:00Z">
            <w:rPr/>
          </w:rPrChange>
        </w:rPr>
        <w:t>This</w:t>
      </w:r>
      <w:r w:rsidR="00F73A4C" w:rsidRPr="00992146">
        <w:rPr>
          <w:lang w:val="en-US"/>
          <w:rPrChange w:id="9907" w:author="Anusha De" w:date="2022-08-01T14:48:00Z">
            <w:rPr/>
          </w:rPrChange>
        </w:rPr>
        <w:t xml:space="preserve"> </w:t>
      </w:r>
      <w:r w:rsidRPr="00992146">
        <w:rPr>
          <w:lang w:val="en-US"/>
          <w:rPrChange w:id="9908" w:author="Anusha De" w:date="2022-08-01T14:48:00Z">
            <w:rPr/>
          </w:rPrChange>
        </w:rPr>
        <w:t>is</w:t>
      </w:r>
      <w:r w:rsidR="00F73A4C" w:rsidRPr="00992146">
        <w:rPr>
          <w:lang w:val="en-US"/>
          <w:rPrChange w:id="9909" w:author="Anusha De" w:date="2022-08-01T14:48:00Z">
            <w:rPr/>
          </w:rPrChange>
        </w:rPr>
        <w:t xml:space="preserve"> </w:t>
      </w:r>
      <w:r w:rsidRPr="00992146">
        <w:rPr>
          <w:lang w:val="en-US"/>
          <w:rPrChange w:id="9910" w:author="Anusha De" w:date="2022-08-01T14:48:00Z">
            <w:rPr/>
          </w:rPrChange>
        </w:rPr>
        <w:t>the</w:t>
      </w:r>
      <w:r w:rsidR="00F73A4C" w:rsidRPr="00992146">
        <w:rPr>
          <w:lang w:val="en-US"/>
          <w:rPrChange w:id="9911" w:author="Anusha De" w:date="2022-08-01T14:48:00Z">
            <w:rPr/>
          </w:rPrChange>
        </w:rPr>
        <w:t xml:space="preserve"> </w:t>
      </w:r>
      <w:r w:rsidRPr="00992146">
        <w:rPr>
          <w:lang w:val="en-US"/>
          <w:rPrChange w:id="9912" w:author="Anusha De" w:date="2022-08-01T14:48:00Z">
            <w:rPr/>
          </w:rPrChange>
        </w:rPr>
        <w:t>case</w:t>
      </w:r>
      <w:r w:rsidR="00F73A4C" w:rsidRPr="00992146">
        <w:rPr>
          <w:lang w:val="en-US"/>
          <w:rPrChange w:id="9913" w:author="Anusha De" w:date="2022-08-01T14:48:00Z">
            <w:rPr/>
          </w:rPrChange>
        </w:rPr>
        <w:t xml:space="preserve"> </w:t>
      </w:r>
      <w:r w:rsidRPr="00992146">
        <w:rPr>
          <w:lang w:val="en-US"/>
          <w:rPrChange w:id="9914" w:author="Anusha De" w:date="2022-08-01T14:48:00Z">
            <w:rPr/>
          </w:rPrChange>
        </w:rPr>
        <w:t>for</w:t>
      </w:r>
      <w:r w:rsidR="00F73A4C" w:rsidRPr="00992146">
        <w:rPr>
          <w:lang w:val="en-US"/>
          <w:rPrChange w:id="9915" w:author="Anusha De" w:date="2022-08-01T14:48:00Z">
            <w:rPr/>
          </w:rPrChange>
        </w:rPr>
        <w:t xml:space="preserve"> </w:t>
      </w:r>
      <w:r w:rsidRPr="00992146">
        <w:rPr>
          <w:lang w:val="en-US"/>
          <w:rPrChange w:id="9916" w:author="Anusha De" w:date="2022-08-01T14:48:00Z">
            <w:rPr/>
          </w:rPrChange>
        </w:rPr>
        <w:t>both</w:t>
      </w:r>
      <w:r w:rsidR="00F73A4C" w:rsidRPr="00992146">
        <w:rPr>
          <w:lang w:val="en-US"/>
          <w:rPrChange w:id="9917" w:author="Anusha De" w:date="2022-08-01T14:48:00Z">
            <w:rPr/>
          </w:rPrChange>
        </w:rPr>
        <w:t xml:space="preserve"> </w:t>
      </w:r>
      <w:r w:rsidRPr="00992146">
        <w:rPr>
          <w:lang w:val="en-US"/>
          <w:rPrChange w:id="9918" w:author="Anusha De" w:date="2022-08-01T14:48:00Z">
            <w:rPr/>
          </w:rPrChange>
        </w:rPr>
        <w:t>farmer</w:t>
      </w:r>
      <w:r w:rsidR="00F73A4C" w:rsidRPr="00992146">
        <w:rPr>
          <w:lang w:val="en-US"/>
          <w:rPrChange w:id="9919" w:author="Anusha De" w:date="2022-08-01T14:48:00Z">
            <w:rPr/>
          </w:rPrChange>
        </w:rPr>
        <w:t xml:space="preserve"> </w:t>
      </w:r>
      <w:r w:rsidRPr="00992146">
        <w:rPr>
          <w:lang w:val="en-US"/>
          <w:rPrChange w:id="9920" w:author="Anusha De" w:date="2022-08-01T14:48:00Z">
            <w:rPr/>
          </w:rPrChange>
        </w:rPr>
        <w:t>ratings</w:t>
      </w:r>
      <w:r w:rsidR="00F73A4C" w:rsidRPr="00992146">
        <w:rPr>
          <w:lang w:val="en-US"/>
          <w:rPrChange w:id="9921" w:author="Anusha De" w:date="2022-08-01T14:48:00Z">
            <w:rPr/>
          </w:rPrChange>
        </w:rPr>
        <w:t xml:space="preserve"> </w:t>
      </w:r>
      <w:r w:rsidRPr="00992146">
        <w:rPr>
          <w:lang w:val="en-US"/>
          <w:rPrChange w:id="9922" w:author="Anusha De" w:date="2022-08-01T14:48:00Z">
            <w:rPr/>
          </w:rPrChange>
        </w:rPr>
        <w:t>and</w:t>
      </w:r>
      <w:r w:rsidR="00F73A4C" w:rsidRPr="00992146">
        <w:rPr>
          <w:lang w:val="en-US"/>
          <w:rPrChange w:id="9923" w:author="Anusha De" w:date="2022-08-01T14:48:00Z">
            <w:rPr/>
          </w:rPrChange>
        </w:rPr>
        <w:t xml:space="preserve"> </w:t>
      </w:r>
      <w:r w:rsidRPr="00992146">
        <w:rPr>
          <w:lang w:val="en-US"/>
          <w:rPrChange w:id="9924" w:author="Anusha De" w:date="2022-08-01T14:48:00Z">
            <w:rPr/>
          </w:rPrChange>
        </w:rPr>
        <w:t>self-ratings</w:t>
      </w:r>
      <w:r w:rsidR="00F73A4C" w:rsidRPr="00992146">
        <w:rPr>
          <w:lang w:val="en-US"/>
          <w:rPrChange w:id="9925" w:author="Anusha De" w:date="2022-08-01T14:48:00Z">
            <w:rPr/>
          </w:rPrChange>
        </w:rPr>
        <w:t xml:space="preserve"> </w:t>
      </w:r>
      <w:r w:rsidRPr="00992146">
        <w:rPr>
          <w:lang w:val="en-US"/>
          <w:rPrChange w:id="9926" w:author="Anusha De" w:date="2022-08-01T14:48:00Z">
            <w:rPr/>
          </w:rPrChange>
        </w:rPr>
        <w:t>from</w:t>
      </w:r>
      <w:r w:rsidR="00F73A4C" w:rsidRPr="00992146">
        <w:rPr>
          <w:lang w:val="en-US"/>
          <w:rPrChange w:id="9927" w:author="Anusha De" w:date="2022-08-01T14:48:00Z">
            <w:rPr/>
          </w:rPrChange>
        </w:rPr>
        <w:t xml:space="preserve"> </w:t>
      </w:r>
      <w:r w:rsidRPr="00992146">
        <w:rPr>
          <w:lang w:val="en-US"/>
          <w:rPrChange w:id="9928" w:author="Anusha De" w:date="2022-08-01T14:48:00Z">
            <w:rPr/>
          </w:rPrChange>
        </w:rPr>
        <w:t>agro-input</w:t>
      </w:r>
      <w:r w:rsidR="00F73A4C" w:rsidRPr="00992146">
        <w:rPr>
          <w:lang w:val="en-US"/>
          <w:rPrChange w:id="9929" w:author="Anusha De" w:date="2022-08-01T14:48:00Z">
            <w:rPr/>
          </w:rPrChange>
        </w:rPr>
        <w:t xml:space="preserve"> </w:t>
      </w:r>
      <w:r w:rsidRPr="00992146">
        <w:rPr>
          <w:lang w:val="en-US"/>
          <w:rPrChange w:id="9930" w:author="Anusha De" w:date="2022-08-01T14:48:00Z">
            <w:rPr/>
          </w:rPrChange>
        </w:rPr>
        <w:t>dealers,</w:t>
      </w:r>
      <w:r w:rsidR="00F73A4C" w:rsidRPr="00992146">
        <w:rPr>
          <w:lang w:val="en-US"/>
          <w:rPrChange w:id="9931" w:author="Anusha De" w:date="2022-08-01T14:48:00Z">
            <w:rPr/>
          </w:rPrChange>
        </w:rPr>
        <w:t xml:space="preserve"> </w:t>
      </w:r>
      <w:r w:rsidRPr="00992146">
        <w:rPr>
          <w:lang w:val="en-US"/>
          <w:rPrChange w:id="9932" w:author="Anusha De" w:date="2022-08-01T14:48:00Z">
            <w:rPr/>
          </w:rPrChange>
        </w:rPr>
        <w:t>traders,</w:t>
      </w:r>
      <w:r w:rsidR="00F73A4C" w:rsidRPr="00992146">
        <w:rPr>
          <w:lang w:val="en-US"/>
          <w:rPrChange w:id="9933" w:author="Anusha De" w:date="2022-08-01T14:48:00Z">
            <w:rPr/>
          </w:rPrChange>
        </w:rPr>
        <w:t xml:space="preserve"> </w:t>
      </w:r>
      <w:r w:rsidRPr="00992146">
        <w:rPr>
          <w:lang w:val="en-US"/>
          <w:rPrChange w:id="9934" w:author="Anusha De" w:date="2022-08-01T14:48:00Z">
            <w:rPr/>
          </w:rPrChange>
        </w:rPr>
        <w:t>and</w:t>
      </w:r>
      <w:r w:rsidR="00F73A4C" w:rsidRPr="00992146">
        <w:rPr>
          <w:lang w:val="en-US"/>
          <w:rPrChange w:id="9935" w:author="Anusha De" w:date="2022-08-01T14:48:00Z">
            <w:rPr/>
          </w:rPrChange>
        </w:rPr>
        <w:t xml:space="preserve"> </w:t>
      </w:r>
      <w:r w:rsidRPr="00992146">
        <w:rPr>
          <w:lang w:val="en-US"/>
          <w:rPrChange w:id="9936" w:author="Anusha De" w:date="2022-08-01T14:48:00Z">
            <w:rPr/>
          </w:rPrChange>
        </w:rPr>
        <w:t>processors.</w:t>
      </w:r>
    </w:p>
    <w:p w14:paraId="1F4456D6" w14:textId="475DF4FD" w:rsidR="005139B5" w:rsidRPr="00992146" w:rsidDel="00844432" w:rsidRDefault="0081249E">
      <w:pPr>
        <w:rPr>
          <w:del w:id="9937" w:author="Steve Wiggins" w:date="2022-07-30T18:09:00Z"/>
          <w:lang w:val="en-US"/>
          <w:rPrChange w:id="9938" w:author="Anusha De" w:date="2022-08-01T14:48:00Z">
            <w:rPr>
              <w:del w:id="9939" w:author="Steve Wiggins" w:date="2022-07-30T18:09:00Z"/>
            </w:rPr>
          </w:rPrChange>
        </w:rPr>
        <w:pPrChange w:id="9940" w:author="Steve Wiggins" w:date="2022-07-30T18:08:00Z">
          <w:pPr>
            <w:pStyle w:val="1PP"/>
            <w:jc w:val="both"/>
          </w:pPr>
        </w:pPrChange>
      </w:pPr>
      <w:r w:rsidRPr="00992146">
        <w:rPr>
          <w:lang w:val="en-US"/>
          <w:rPrChange w:id="9941" w:author="Anusha De" w:date="2022-08-01T14:48:00Z">
            <w:rPr/>
          </w:rPrChange>
        </w:rPr>
        <w:t>Table</w:t>
      </w:r>
      <w:r w:rsidR="00F73A4C" w:rsidRPr="00992146">
        <w:rPr>
          <w:lang w:val="en-US"/>
          <w:rPrChange w:id="9942" w:author="Anusha De" w:date="2022-08-01T14:48:00Z">
            <w:rPr/>
          </w:rPrChange>
        </w:rPr>
        <w:t xml:space="preserve"> </w:t>
      </w:r>
      <w:r>
        <w:fldChar w:fldCharType="begin"/>
      </w:r>
      <w:r w:rsidRPr="00992146">
        <w:rPr>
          <w:lang w:val="en-US"/>
          <w:rPrChange w:id="9943" w:author="Anusha De" w:date="2022-08-01T14:48:00Z">
            <w:rPr/>
          </w:rPrChange>
        </w:rPr>
        <w:instrText xml:space="preserve"> HYPERLINK \l "_bookmark71" </w:instrText>
      </w:r>
      <w:r>
        <w:fldChar w:fldCharType="separate"/>
      </w:r>
      <w:r w:rsidRPr="00992146">
        <w:rPr>
          <w:lang w:val="en-US"/>
          <w:rPrChange w:id="9944" w:author="Anusha De" w:date="2022-08-01T14:48:00Z">
            <w:rPr/>
          </w:rPrChange>
        </w:rPr>
        <w:t>1</w:t>
      </w:r>
      <w:r w:rsidR="00F73A4C" w:rsidRPr="00992146">
        <w:rPr>
          <w:lang w:val="en-US"/>
          <w:rPrChange w:id="9945" w:author="Anusha De" w:date="2022-08-01T14:48:00Z">
            <w:rPr/>
          </w:rPrChange>
        </w:rPr>
        <w:t xml:space="preserve"> </w:t>
      </w:r>
      <w:r>
        <w:fldChar w:fldCharType="end"/>
      </w:r>
      <w:r w:rsidRPr="00992146">
        <w:rPr>
          <w:lang w:val="en-US"/>
          <w:rPrChange w:id="9946" w:author="Anusha De" w:date="2022-08-01T14:48:00Z">
            <w:rPr/>
          </w:rPrChange>
        </w:rPr>
        <w:t>presents</w:t>
      </w:r>
      <w:r w:rsidR="00F73A4C" w:rsidRPr="00992146">
        <w:rPr>
          <w:lang w:val="en-US"/>
          <w:rPrChange w:id="9947" w:author="Anusha De" w:date="2022-08-01T14:48:00Z">
            <w:rPr/>
          </w:rPrChange>
        </w:rPr>
        <w:t xml:space="preserve"> </w:t>
      </w:r>
      <w:r w:rsidRPr="00992146">
        <w:rPr>
          <w:lang w:val="en-US"/>
          <w:rPrChange w:id="9948" w:author="Anusha De" w:date="2022-08-01T14:48:00Z">
            <w:rPr/>
          </w:rPrChange>
        </w:rPr>
        <w:t>ratings</w:t>
      </w:r>
      <w:r w:rsidR="00F73A4C" w:rsidRPr="00992146">
        <w:rPr>
          <w:lang w:val="en-US"/>
          <w:rPrChange w:id="9949" w:author="Anusha De" w:date="2022-08-01T14:48:00Z">
            <w:rPr/>
          </w:rPrChange>
        </w:rPr>
        <w:t xml:space="preserve"> </w:t>
      </w:r>
      <w:r w:rsidRPr="00992146">
        <w:rPr>
          <w:lang w:val="en-US"/>
          <w:rPrChange w:id="9950" w:author="Anusha De" w:date="2022-08-01T14:48:00Z">
            <w:rPr/>
          </w:rPrChange>
        </w:rPr>
        <w:t>obtained</w:t>
      </w:r>
      <w:r w:rsidR="00F73A4C" w:rsidRPr="00992146">
        <w:rPr>
          <w:lang w:val="en-US"/>
          <w:rPrChange w:id="9951" w:author="Anusha De" w:date="2022-08-01T14:48:00Z">
            <w:rPr/>
          </w:rPrChange>
        </w:rPr>
        <w:t xml:space="preserve"> </w:t>
      </w:r>
      <w:r w:rsidRPr="00992146">
        <w:rPr>
          <w:lang w:val="en-US"/>
          <w:rPrChange w:id="9952" w:author="Anusha De" w:date="2022-08-01T14:48:00Z">
            <w:rPr/>
          </w:rPrChange>
        </w:rPr>
        <w:t>from</w:t>
      </w:r>
      <w:r w:rsidR="00F73A4C" w:rsidRPr="00992146">
        <w:rPr>
          <w:lang w:val="en-US"/>
          <w:rPrChange w:id="9953" w:author="Anusha De" w:date="2022-08-01T14:48:00Z">
            <w:rPr/>
          </w:rPrChange>
        </w:rPr>
        <w:t xml:space="preserve"> </w:t>
      </w:r>
      <w:r w:rsidRPr="00992146">
        <w:rPr>
          <w:lang w:val="en-US"/>
          <w:rPrChange w:id="9954" w:author="Anusha De" w:date="2022-08-01T14:48:00Z">
            <w:rPr/>
          </w:rPrChange>
        </w:rPr>
        <w:t>farmers.</w:t>
      </w:r>
      <w:r w:rsidR="00F73A4C" w:rsidRPr="00992146">
        <w:rPr>
          <w:lang w:val="en-US"/>
          <w:rPrChange w:id="9955" w:author="Anusha De" w:date="2022-08-01T14:48:00Z">
            <w:rPr/>
          </w:rPrChange>
        </w:rPr>
        <w:t xml:space="preserve"> </w:t>
      </w:r>
      <w:r w:rsidRPr="00992146">
        <w:rPr>
          <w:lang w:val="en-US"/>
          <w:rPrChange w:id="9956" w:author="Anusha De" w:date="2022-08-01T14:48:00Z">
            <w:rPr/>
          </w:rPrChange>
        </w:rPr>
        <w:t>It</w:t>
      </w:r>
      <w:r w:rsidR="00F73A4C" w:rsidRPr="00992146">
        <w:rPr>
          <w:lang w:val="en-US"/>
          <w:rPrChange w:id="9957" w:author="Anusha De" w:date="2022-08-01T14:48:00Z">
            <w:rPr/>
          </w:rPrChange>
        </w:rPr>
        <w:t xml:space="preserve"> </w:t>
      </w:r>
      <w:r w:rsidRPr="00992146">
        <w:rPr>
          <w:lang w:val="en-US"/>
          <w:rPrChange w:id="9958" w:author="Anusha De" w:date="2022-08-01T14:48:00Z">
            <w:rPr/>
          </w:rPrChange>
        </w:rPr>
        <w:t>shows</w:t>
      </w:r>
      <w:r w:rsidR="00F73A4C" w:rsidRPr="00992146">
        <w:rPr>
          <w:lang w:val="en-US"/>
          <w:rPrChange w:id="9959" w:author="Anusha De" w:date="2022-08-01T14:48:00Z">
            <w:rPr/>
          </w:rPrChange>
        </w:rPr>
        <w:t xml:space="preserve"> </w:t>
      </w:r>
      <w:r w:rsidRPr="00992146">
        <w:rPr>
          <w:lang w:val="en-US"/>
          <w:rPrChange w:id="9960" w:author="Anusha De" w:date="2022-08-01T14:48:00Z">
            <w:rPr/>
          </w:rPrChange>
        </w:rPr>
        <w:t>average</w:t>
      </w:r>
      <w:r w:rsidR="00F73A4C" w:rsidRPr="00992146">
        <w:rPr>
          <w:lang w:val="en-US"/>
          <w:rPrChange w:id="9961" w:author="Anusha De" w:date="2022-08-01T14:48:00Z">
            <w:rPr/>
          </w:rPrChange>
        </w:rPr>
        <w:t xml:space="preserve"> </w:t>
      </w:r>
      <w:r w:rsidRPr="00992146">
        <w:rPr>
          <w:lang w:val="en-US"/>
          <w:rPrChange w:id="9962" w:author="Anusha De" w:date="2022-08-01T14:48:00Z">
            <w:rPr/>
          </w:rPrChange>
        </w:rPr>
        <w:t>scores</w:t>
      </w:r>
      <w:r w:rsidR="00F73A4C" w:rsidRPr="00992146">
        <w:rPr>
          <w:lang w:val="en-US"/>
          <w:rPrChange w:id="9963" w:author="Anusha De" w:date="2022-08-01T14:48:00Z">
            <w:rPr/>
          </w:rPrChange>
        </w:rPr>
        <w:t xml:space="preserve"> </w:t>
      </w:r>
      <w:r w:rsidRPr="00992146">
        <w:rPr>
          <w:lang w:val="en-US"/>
          <w:rPrChange w:id="9964" w:author="Anusha De" w:date="2022-08-01T14:48:00Z">
            <w:rPr/>
          </w:rPrChange>
        </w:rPr>
        <w:t>over</w:t>
      </w:r>
      <w:r w:rsidR="00F73A4C" w:rsidRPr="00992146">
        <w:rPr>
          <w:lang w:val="en-US"/>
          <w:rPrChange w:id="9965" w:author="Anusha De" w:date="2022-08-01T14:48:00Z">
            <w:rPr/>
          </w:rPrChange>
        </w:rPr>
        <w:t xml:space="preserve"> </w:t>
      </w:r>
      <w:r w:rsidRPr="00992146">
        <w:rPr>
          <w:lang w:val="en-US"/>
          <w:rPrChange w:id="9966" w:author="Anusha De" w:date="2022-08-01T14:48:00Z">
            <w:rPr/>
          </w:rPrChange>
        </w:rPr>
        <w:t>all</w:t>
      </w:r>
      <w:r w:rsidR="00F73A4C" w:rsidRPr="00992146">
        <w:rPr>
          <w:lang w:val="en-US"/>
          <w:rPrChange w:id="9967" w:author="Anusha De" w:date="2022-08-01T14:48:00Z">
            <w:rPr/>
          </w:rPrChange>
        </w:rPr>
        <w:t xml:space="preserve"> </w:t>
      </w:r>
      <w:r w:rsidRPr="00992146">
        <w:rPr>
          <w:lang w:val="en-US"/>
          <w:rPrChange w:id="9968" w:author="Anusha De" w:date="2022-08-01T14:48:00Z">
            <w:rPr/>
          </w:rPrChange>
        </w:rPr>
        <w:t>value</w:t>
      </w:r>
      <w:r w:rsidR="00F73A4C" w:rsidRPr="00992146">
        <w:rPr>
          <w:lang w:val="en-US"/>
          <w:rPrChange w:id="9969" w:author="Anusha De" w:date="2022-08-01T14:48:00Z">
            <w:rPr/>
          </w:rPrChange>
        </w:rPr>
        <w:t xml:space="preserve"> </w:t>
      </w:r>
      <w:r w:rsidRPr="00992146">
        <w:rPr>
          <w:lang w:val="en-US"/>
          <w:rPrChange w:id="9970" w:author="Anusha De" w:date="2022-08-01T14:48:00Z">
            <w:rPr/>
          </w:rPrChange>
        </w:rPr>
        <w:t>chain</w:t>
      </w:r>
      <w:r w:rsidR="00F73A4C" w:rsidRPr="00992146">
        <w:rPr>
          <w:lang w:val="en-US"/>
          <w:rPrChange w:id="9971" w:author="Anusha De" w:date="2022-08-01T14:48:00Z">
            <w:rPr/>
          </w:rPrChange>
        </w:rPr>
        <w:t xml:space="preserve"> </w:t>
      </w:r>
      <w:r w:rsidRPr="00992146">
        <w:rPr>
          <w:lang w:val="en-US"/>
          <w:rPrChange w:id="9972" w:author="Anusha De" w:date="2022-08-01T14:48:00Z">
            <w:rPr/>
          </w:rPrChange>
        </w:rPr>
        <w:t>actors</w:t>
      </w:r>
      <w:r w:rsidR="00F73A4C" w:rsidRPr="00992146">
        <w:rPr>
          <w:lang w:val="en-US"/>
          <w:rPrChange w:id="9973" w:author="Anusha De" w:date="2022-08-01T14:48:00Z">
            <w:rPr/>
          </w:rPrChange>
        </w:rPr>
        <w:t xml:space="preserve"> </w:t>
      </w:r>
      <w:r w:rsidRPr="00992146">
        <w:rPr>
          <w:lang w:val="en-US"/>
          <w:rPrChange w:id="9974" w:author="Anusha De" w:date="2022-08-01T14:48:00Z">
            <w:rPr/>
          </w:rPrChange>
        </w:rPr>
        <w:t>(top</w:t>
      </w:r>
      <w:r w:rsidR="00F73A4C" w:rsidRPr="00992146">
        <w:rPr>
          <w:lang w:val="en-US"/>
          <w:rPrChange w:id="9975" w:author="Anusha De" w:date="2022-08-01T14:48:00Z">
            <w:rPr/>
          </w:rPrChange>
        </w:rPr>
        <w:t xml:space="preserve"> </w:t>
      </w:r>
      <w:r w:rsidRPr="00992146">
        <w:rPr>
          <w:lang w:val="en-US"/>
          <w:rPrChange w:id="9976" w:author="Anusha De" w:date="2022-08-01T14:48:00Z">
            <w:rPr/>
          </w:rPrChange>
        </w:rPr>
        <w:t>panel),</w:t>
      </w:r>
      <w:r w:rsidR="00F73A4C" w:rsidRPr="00992146">
        <w:rPr>
          <w:lang w:val="en-US"/>
          <w:rPrChange w:id="9977" w:author="Anusha De" w:date="2022-08-01T14:48:00Z">
            <w:rPr/>
          </w:rPrChange>
        </w:rPr>
        <w:t xml:space="preserve"> </w:t>
      </w:r>
      <w:r w:rsidRPr="00992146">
        <w:rPr>
          <w:lang w:val="en-US"/>
          <w:rPrChange w:id="9978" w:author="Anusha De" w:date="2022-08-01T14:48:00Z">
            <w:rPr/>
          </w:rPrChange>
        </w:rPr>
        <w:t>and</w:t>
      </w:r>
      <w:r w:rsidR="00F73A4C" w:rsidRPr="00992146">
        <w:rPr>
          <w:lang w:val="en-US"/>
          <w:rPrChange w:id="9979" w:author="Anusha De" w:date="2022-08-01T14:48:00Z">
            <w:rPr/>
          </w:rPrChange>
        </w:rPr>
        <w:t xml:space="preserve"> </w:t>
      </w:r>
      <w:r w:rsidRPr="00992146">
        <w:rPr>
          <w:lang w:val="en-US"/>
          <w:rPrChange w:id="9980" w:author="Anusha De" w:date="2022-08-01T14:48:00Z">
            <w:rPr/>
          </w:rPrChange>
        </w:rPr>
        <w:t>average</w:t>
      </w:r>
      <w:r w:rsidR="00F73A4C" w:rsidRPr="00992146">
        <w:rPr>
          <w:lang w:val="en-US"/>
          <w:rPrChange w:id="9981" w:author="Anusha De" w:date="2022-08-01T14:48:00Z">
            <w:rPr/>
          </w:rPrChange>
        </w:rPr>
        <w:t xml:space="preserve"> </w:t>
      </w:r>
      <w:r w:rsidRPr="00992146">
        <w:rPr>
          <w:lang w:val="en-US"/>
          <w:rPrChange w:id="9982" w:author="Anusha De" w:date="2022-08-01T14:48:00Z">
            <w:rPr/>
          </w:rPrChange>
        </w:rPr>
        <w:t>scores</w:t>
      </w:r>
      <w:r w:rsidR="00F73A4C" w:rsidRPr="00992146">
        <w:rPr>
          <w:lang w:val="en-US"/>
          <w:rPrChange w:id="9983" w:author="Anusha De" w:date="2022-08-01T14:48:00Z">
            <w:rPr/>
          </w:rPrChange>
        </w:rPr>
        <w:t xml:space="preserve"> </w:t>
      </w:r>
      <w:r w:rsidRPr="00992146">
        <w:rPr>
          <w:lang w:val="en-US"/>
          <w:rPrChange w:id="9984" w:author="Anusha De" w:date="2022-08-01T14:48:00Z">
            <w:rPr/>
          </w:rPrChange>
        </w:rPr>
        <w:t>for</w:t>
      </w:r>
      <w:r w:rsidR="00F73A4C" w:rsidRPr="00992146">
        <w:rPr>
          <w:lang w:val="en-US"/>
          <w:rPrChange w:id="9985" w:author="Anusha De" w:date="2022-08-01T14:48:00Z">
            <w:rPr/>
          </w:rPrChange>
        </w:rPr>
        <w:t xml:space="preserve"> </w:t>
      </w:r>
      <w:r w:rsidRPr="00992146">
        <w:rPr>
          <w:lang w:val="en-US"/>
          <w:rPrChange w:id="9986" w:author="Anusha De" w:date="2022-08-01T14:48:00Z">
            <w:rPr/>
          </w:rPrChange>
        </w:rPr>
        <w:t>each</w:t>
      </w:r>
      <w:r w:rsidR="00F73A4C" w:rsidRPr="00992146">
        <w:rPr>
          <w:lang w:val="en-US"/>
          <w:rPrChange w:id="9987" w:author="Anusha De" w:date="2022-08-01T14:48:00Z">
            <w:rPr/>
          </w:rPrChange>
        </w:rPr>
        <w:t xml:space="preserve"> </w:t>
      </w:r>
      <w:r w:rsidRPr="00992146">
        <w:rPr>
          <w:lang w:val="en-US"/>
          <w:rPrChange w:id="9988" w:author="Anusha De" w:date="2022-08-01T14:48:00Z">
            <w:rPr/>
          </w:rPrChange>
        </w:rPr>
        <w:t>actor</w:t>
      </w:r>
      <w:r w:rsidR="00F73A4C" w:rsidRPr="00992146">
        <w:rPr>
          <w:lang w:val="en-US"/>
          <w:rPrChange w:id="9989" w:author="Anusha De" w:date="2022-08-01T14:48:00Z">
            <w:rPr/>
          </w:rPrChange>
        </w:rPr>
        <w:t xml:space="preserve"> </w:t>
      </w:r>
      <w:r w:rsidRPr="00992146">
        <w:rPr>
          <w:lang w:val="en-US"/>
          <w:rPrChange w:id="9990" w:author="Anusha De" w:date="2022-08-01T14:48:00Z">
            <w:rPr/>
          </w:rPrChange>
        </w:rPr>
        <w:t>separately</w:t>
      </w:r>
      <w:r w:rsidR="00F73A4C" w:rsidRPr="00992146">
        <w:rPr>
          <w:lang w:val="en-US"/>
          <w:rPrChange w:id="9991" w:author="Anusha De" w:date="2022-08-01T14:48:00Z">
            <w:rPr/>
          </w:rPrChange>
        </w:rPr>
        <w:t xml:space="preserve"> </w:t>
      </w:r>
      <w:r w:rsidRPr="00992146">
        <w:rPr>
          <w:lang w:val="en-US"/>
          <w:rPrChange w:id="9992" w:author="Anusha De" w:date="2022-08-01T14:48:00Z">
            <w:rPr/>
          </w:rPrChange>
        </w:rPr>
        <w:t>in</w:t>
      </w:r>
      <w:r w:rsidR="00F73A4C" w:rsidRPr="00992146">
        <w:rPr>
          <w:lang w:val="en-US"/>
          <w:rPrChange w:id="9993" w:author="Anusha De" w:date="2022-08-01T14:48:00Z">
            <w:rPr/>
          </w:rPrChange>
        </w:rPr>
        <w:t xml:space="preserve"> </w:t>
      </w:r>
      <w:r w:rsidRPr="00992146">
        <w:rPr>
          <w:lang w:val="en-US"/>
          <w:rPrChange w:id="9994" w:author="Anusha De" w:date="2022-08-01T14:48:00Z">
            <w:rPr/>
          </w:rPrChange>
        </w:rPr>
        <w:t>each</w:t>
      </w:r>
      <w:r w:rsidR="00F73A4C" w:rsidRPr="00992146">
        <w:rPr>
          <w:lang w:val="en-US"/>
          <w:rPrChange w:id="9995" w:author="Anusha De" w:date="2022-08-01T14:48:00Z">
            <w:rPr/>
          </w:rPrChange>
        </w:rPr>
        <w:t xml:space="preserve"> </w:t>
      </w:r>
      <w:r w:rsidRPr="00992146">
        <w:rPr>
          <w:lang w:val="en-US"/>
          <w:rPrChange w:id="9996" w:author="Anusha De" w:date="2022-08-01T14:48:00Z">
            <w:rPr/>
          </w:rPrChange>
        </w:rPr>
        <w:t>of</w:t>
      </w:r>
      <w:r w:rsidR="00F73A4C" w:rsidRPr="00992146">
        <w:rPr>
          <w:lang w:val="en-US"/>
          <w:rPrChange w:id="9997" w:author="Anusha De" w:date="2022-08-01T14:48:00Z">
            <w:rPr/>
          </w:rPrChange>
        </w:rPr>
        <w:t xml:space="preserve"> </w:t>
      </w:r>
      <w:r w:rsidRPr="00992146">
        <w:rPr>
          <w:lang w:val="en-US"/>
          <w:rPrChange w:id="9998" w:author="Anusha De" w:date="2022-08-01T14:48:00Z">
            <w:rPr/>
          </w:rPrChange>
        </w:rPr>
        <w:t>the</w:t>
      </w:r>
      <w:r w:rsidR="00F73A4C" w:rsidRPr="00992146">
        <w:rPr>
          <w:lang w:val="en-US"/>
          <w:rPrChange w:id="9999" w:author="Anusha De" w:date="2022-08-01T14:48:00Z">
            <w:rPr/>
          </w:rPrChange>
        </w:rPr>
        <w:t xml:space="preserve"> </w:t>
      </w:r>
      <w:r w:rsidRPr="00992146">
        <w:rPr>
          <w:lang w:val="en-US"/>
          <w:rPrChange w:id="10000" w:author="Anusha De" w:date="2022-08-01T14:48:00Z">
            <w:rPr/>
          </w:rPrChange>
        </w:rPr>
        <w:t>four</w:t>
      </w:r>
      <w:r w:rsidR="00F73A4C" w:rsidRPr="00992146">
        <w:rPr>
          <w:lang w:val="en-US"/>
          <w:rPrChange w:id="10001" w:author="Anusha De" w:date="2022-08-01T14:48:00Z">
            <w:rPr/>
          </w:rPrChange>
        </w:rPr>
        <w:t xml:space="preserve"> </w:t>
      </w:r>
      <w:r w:rsidRPr="00992146">
        <w:rPr>
          <w:lang w:val="en-US"/>
          <w:rPrChange w:id="10002" w:author="Anusha De" w:date="2022-08-01T14:48:00Z">
            <w:rPr/>
          </w:rPrChange>
        </w:rPr>
        <w:t>dimensions.</w:t>
      </w:r>
      <w:r w:rsidR="00F73A4C" w:rsidRPr="00992146">
        <w:rPr>
          <w:lang w:val="en-US"/>
          <w:rPrChange w:id="10003" w:author="Anusha De" w:date="2022-08-01T14:48:00Z">
            <w:rPr/>
          </w:rPrChange>
        </w:rPr>
        <w:t xml:space="preserve"> </w:t>
      </w:r>
      <w:r w:rsidRPr="00992146">
        <w:rPr>
          <w:lang w:val="en-US"/>
          <w:rPrChange w:id="10004" w:author="Anusha De" w:date="2022-08-01T14:48:00Z">
            <w:rPr/>
          </w:rPrChange>
        </w:rPr>
        <w:t>Farmers</w:t>
      </w:r>
      <w:r w:rsidR="00F73A4C" w:rsidRPr="00992146">
        <w:rPr>
          <w:lang w:val="en-US"/>
          <w:rPrChange w:id="10005" w:author="Anusha De" w:date="2022-08-01T14:48:00Z">
            <w:rPr/>
          </w:rPrChange>
        </w:rPr>
        <w:t xml:space="preserve"> </w:t>
      </w:r>
      <w:r w:rsidRPr="00992146">
        <w:rPr>
          <w:lang w:val="en-US"/>
          <w:rPrChange w:id="10006" w:author="Anusha De" w:date="2022-08-01T14:48:00Z">
            <w:rPr/>
          </w:rPrChange>
        </w:rPr>
        <w:t>are</w:t>
      </w:r>
      <w:r w:rsidR="00F73A4C" w:rsidRPr="00992146">
        <w:rPr>
          <w:lang w:val="en-US"/>
          <w:rPrChange w:id="10007" w:author="Anusha De" w:date="2022-08-01T14:48:00Z">
            <w:rPr/>
          </w:rPrChange>
        </w:rPr>
        <w:t xml:space="preserve"> </w:t>
      </w:r>
      <w:r w:rsidRPr="00992146">
        <w:rPr>
          <w:lang w:val="en-US"/>
          <w:rPrChange w:id="10008" w:author="Anusha De" w:date="2022-08-01T14:48:00Z">
            <w:rPr/>
          </w:rPrChange>
        </w:rPr>
        <w:t>generally</w:t>
      </w:r>
      <w:r w:rsidR="00F73A4C" w:rsidRPr="00992146">
        <w:rPr>
          <w:lang w:val="en-US"/>
          <w:rPrChange w:id="10009" w:author="Anusha De" w:date="2022-08-01T14:48:00Z">
            <w:rPr/>
          </w:rPrChange>
        </w:rPr>
        <w:t xml:space="preserve"> </w:t>
      </w:r>
      <w:r w:rsidRPr="00992146">
        <w:rPr>
          <w:lang w:val="en-US"/>
          <w:rPrChange w:id="10010" w:author="Anusha De" w:date="2022-08-01T14:48:00Z">
            <w:rPr/>
          </w:rPrChange>
        </w:rPr>
        <w:t>positive</w:t>
      </w:r>
      <w:r w:rsidR="00F73A4C" w:rsidRPr="00992146">
        <w:rPr>
          <w:lang w:val="en-US"/>
          <w:rPrChange w:id="10011" w:author="Anusha De" w:date="2022-08-01T14:48:00Z">
            <w:rPr/>
          </w:rPrChange>
        </w:rPr>
        <w:t xml:space="preserve"> </w:t>
      </w:r>
      <w:r w:rsidRPr="00992146">
        <w:rPr>
          <w:lang w:val="en-US"/>
          <w:rPrChange w:id="10012" w:author="Anusha De" w:date="2022-08-01T14:48:00Z">
            <w:rPr/>
          </w:rPrChange>
        </w:rPr>
        <w:t>about</w:t>
      </w:r>
      <w:r w:rsidR="00F73A4C" w:rsidRPr="00992146">
        <w:rPr>
          <w:lang w:val="en-US"/>
          <w:rPrChange w:id="10013" w:author="Anusha De" w:date="2022-08-01T14:48:00Z">
            <w:rPr/>
          </w:rPrChange>
        </w:rPr>
        <w:t xml:space="preserve"> </w:t>
      </w:r>
      <w:r w:rsidRPr="00992146">
        <w:rPr>
          <w:lang w:val="en-US"/>
          <w:rPrChange w:id="10014" w:author="Anusha De" w:date="2022-08-01T14:48:00Z">
            <w:rPr/>
          </w:rPrChange>
        </w:rPr>
        <w:t>dealers,</w:t>
      </w:r>
      <w:r w:rsidR="00F73A4C" w:rsidRPr="00992146">
        <w:rPr>
          <w:lang w:val="en-US"/>
          <w:rPrChange w:id="10015" w:author="Anusha De" w:date="2022-08-01T14:48:00Z">
            <w:rPr/>
          </w:rPrChange>
        </w:rPr>
        <w:t xml:space="preserve"> </w:t>
      </w:r>
      <w:r w:rsidRPr="00992146">
        <w:rPr>
          <w:lang w:val="en-US"/>
          <w:rPrChange w:id="10016" w:author="Anusha De" w:date="2022-08-01T14:48:00Z">
            <w:rPr/>
          </w:rPrChange>
        </w:rPr>
        <w:t>traders</w:t>
      </w:r>
      <w:r w:rsidR="00F73A4C" w:rsidRPr="00992146">
        <w:rPr>
          <w:lang w:val="en-US"/>
          <w:rPrChange w:id="10017" w:author="Anusha De" w:date="2022-08-01T14:48:00Z">
            <w:rPr/>
          </w:rPrChange>
        </w:rPr>
        <w:t xml:space="preserve"> </w:t>
      </w:r>
      <w:r w:rsidRPr="00992146">
        <w:rPr>
          <w:lang w:val="en-US"/>
          <w:rPrChange w:id="10018" w:author="Anusha De" w:date="2022-08-01T14:48:00Z">
            <w:rPr/>
          </w:rPrChange>
        </w:rPr>
        <w:t>and</w:t>
      </w:r>
      <w:r w:rsidR="00F73A4C" w:rsidRPr="00992146">
        <w:rPr>
          <w:lang w:val="en-US"/>
          <w:rPrChange w:id="10019" w:author="Anusha De" w:date="2022-08-01T14:48:00Z">
            <w:rPr/>
          </w:rPrChange>
        </w:rPr>
        <w:t xml:space="preserve"> </w:t>
      </w:r>
      <w:r w:rsidRPr="00992146">
        <w:rPr>
          <w:lang w:val="en-US"/>
          <w:rPrChange w:id="10020" w:author="Anusha De" w:date="2022-08-01T14:48:00Z">
            <w:rPr/>
          </w:rPrChange>
        </w:rPr>
        <w:t>processors.</w:t>
      </w:r>
      <w:r w:rsidR="00F73A4C" w:rsidRPr="00992146">
        <w:rPr>
          <w:lang w:val="en-US"/>
          <w:rPrChange w:id="10021" w:author="Anusha De" w:date="2022-08-01T14:48:00Z">
            <w:rPr/>
          </w:rPrChange>
        </w:rPr>
        <w:t xml:space="preserve"> </w:t>
      </w:r>
      <w:r w:rsidRPr="00992146">
        <w:rPr>
          <w:lang w:val="en-US"/>
          <w:rPrChange w:id="10022" w:author="Anusha De" w:date="2022-08-01T14:48:00Z">
            <w:rPr/>
          </w:rPrChange>
        </w:rPr>
        <w:t>For</w:t>
      </w:r>
      <w:r w:rsidR="00F73A4C" w:rsidRPr="00992146">
        <w:rPr>
          <w:lang w:val="en-US"/>
          <w:rPrChange w:id="10023" w:author="Anusha De" w:date="2022-08-01T14:48:00Z">
            <w:rPr/>
          </w:rPrChange>
        </w:rPr>
        <w:t xml:space="preserve"> </w:t>
      </w:r>
      <w:r w:rsidRPr="00992146">
        <w:rPr>
          <w:lang w:val="en-US"/>
          <w:rPrChange w:id="10024" w:author="Anusha De" w:date="2022-08-01T14:48:00Z">
            <w:rPr/>
          </w:rPrChange>
        </w:rPr>
        <w:t>example,</w:t>
      </w:r>
      <w:r w:rsidR="00F73A4C" w:rsidRPr="00992146">
        <w:rPr>
          <w:lang w:val="en-US"/>
          <w:rPrChange w:id="10025" w:author="Anusha De" w:date="2022-08-01T14:48:00Z">
            <w:rPr/>
          </w:rPrChange>
        </w:rPr>
        <w:t xml:space="preserve"> </w:t>
      </w:r>
      <w:r w:rsidRPr="00992146">
        <w:rPr>
          <w:lang w:val="en-US"/>
          <w:rPrChange w:id="10026" w:author="Anusha De" w:date="2022-08-01T14:48:00Z">
            <w:rPr/>
          </w:rPrChange>
        </w:rPr>
        <w:t>only</w:t>
      </w:r>
      <w:r w:rsidR="00F73A4C" w:rsidRPr="00992146">
        <w:rPr>
          <w:lang w:val="en-US"/>
          <w:rPrChange w:id="10027" w:author="Anusha De" w:date="2022-08-01T14:48:00Z">
            <w:rPr/>
          </w:rPrChange>
        </w:rPr>
        <w:t xml:space="preserve"> </w:t>
      </w:r>
      <w:r w:rsidRPr="00992146">
        <w:rPr>
          <w:lang w:val="en-US"/>
          <w:rPrChange w:id="10028" w:author="Anusha De" w:date="2022-08-01T14:48:00Z">
            <w:rPr/>
          </w:rPrChange>
        </w:rPr>
        <w:t>about</w:t>
      </w:r>
      <w:r w:rsidR="00F73A4C" w:rsidRPr="00992146">
        <w:rPr>
          <w:lang w:val="en-US"/>
          <w:rPrChange w:id="10029" w:author="Anusha De" w:date="2022-08-01T14:48:00Z">
            <w:rPr/>
          </w:rPrChange>
        </w:rPr>
        <w:t xml:space="preserve"> </w:t>
      </w:r>
      <w:r w:rsidRPr="00992146">
        <w:rPr>
          <w:lang w:val="en-US"/>
          <w:rPrChange w:id="10030" w:author="Anusha De" w:date="2022-08-01T14:48:00Z">
            <w:rPr/>
          </w:rPrChange>
        </w:rPr>
        <w:t>6</w:t>
      </w:r>
      <w:r w:rsidR="00F73A4C" w:rsidRPr="00992146">
        <w:rPr>
          <w:lang w:val="en-US"/>
          <w:rPrChange w:id="10031" w:author="Anusha De" w:date="2022-08-01T14:48:00Z">
            <w:rPr/>
          </w:rPrChange>
        </w:rPr>
        <w:t xml:space="preserve"> </w:t>
      </w:r>
      <w:r w:rsidRPr="00992146">
        <w:rPr>
          <w:lang w:val="en-US"/>
          <w:rPrChange w:id="10032" w:author="Anusha De" w:date="2022-08-01T14:48:00Z">
            <w:rPr/>
          </w:rPrChange>
        </w:rPr>
        <w:t>percent</w:t>
      </w:r>
      <w:r w:rsidR="00F73A4C" w:rsidRPr="00992146">
        <w:rPr>
          <w:lang w:val="en-US"/>
          <w:rPrChange w:id="10033" w:author="Anusha De" w:date="2022-08-01T14:48:00Z">
            <w:rPr/>
          </w:rPrChange>
        </w:rPr>
        <w:t xml:space="preserve"> </w:t>
      </w:r>
      <w:r w:rsidRPr="00992146">
        <w:rPr>
          <w:lang w:val="en-US"/>
          <w:rPrChange w:id="10034" w:author="Anusha De" w:date="2022-08-01T14:48:00Z">
            <w:rPr/>
          </w:rPrChange>
        </w:rPr>
        <w:t>of</w:t>
      </w:r>
      <w:r w:rsidR="00F73A4C" w:rsidRPr="00992146">
        <w:rPr>
          <w:lang w:val="en-US"/>
          <w:rPrChange w:id="10035" w:author="Anusha De" w:date="2022-08-01T14:48:00Z">
            <w:rPr/>
          </w:rPrChange>
        </w:rPr>
        <w:t xml:space="preserve"> </w:t>
      </w:r>
      <w:r w:rsidRPr="00992146">
        <w:rPr>
          <w:lang w:val="en-US"/>
          <w:rPrChange w:id="10036" w:author="Anusha De" w:date="2022-08-01T14:48:00Z">
            <w:rPr/>
          </w:rPrChange>
        </w:rPr>
        <w:t>all</w:t>
      </w:r>
      <w:r w:rsidR="00F73A4C" w:rsidRPr="00992146">
        <w:rPr>
          <w:lang w:val="en-US"/>
          <w:rPrChange w:id="10037" w:author="Anusha De" w:date="2022-08-01T14:48:00Z">
            <w:rPr/>
          </w:rPrChange>
        </w:rPr>
        <w:t xml:space="preserve"> </w:t>
      </w:r>
      <w:r w:rsidRPr="00992146">
        <w:rPr>
          <w:lang w:val="en-US"/>
          <w:rPrChange w:id="10038" w:author="Anusha De" w:date="2022-08-01T14:48:00Z">
            <w:rPr/>
          </w:rPrChange>
        </w:rPr>
        <w:t>ratings</w:t>
      </w:r>
      <w:r w:rsidR="00F73A4C" w:rsidRPr="00992146">
        <w:rPr>
          <w:lang w:val="en-US"/>
          <w:rPrChange w:id="10039" w:author="Anusha De" w:date="2022-08-01T14:48:00Z">
            <w:rPr/>
          </w:rPrChange>
        </w:rPr>
        <w:t xml:space="preserve"> </w:t>
      </w:r>
      <w:r w:rsidRPr="00992146">
        <w:rPr>
          <w:lang w:val="en-US"/>
          <w:rPrChange w:id="10040" w:author="Anusha De" w:date="2022-08-01T14:48:00Z">
            <w:rPr/>
          </w:rPrChange>
        </w:rPr>
        <w:t>that</w:t>
      </w:r>
      <w:r w:rsidR="00F73A4C" w:rsidRPr="00992146">
        <w:rPr>
          <w:lang w:val="en-US"/>
          <w:rPrChange w:id="10041" w:author="Anusha De" w:date="2022-08-01T14:48:00Z">
            <w:rPr/>
          </w:rPrChange>
        </w:rPr>
        <w:t xml:space="preserve"> </w:t>
      </w:r>
      <w:r w:rsidRPr="00992146">
        <w:rPr>
          <w:lang w:val="en-US"/>
          <w:rPrChange w:id="10042" w:author="Anusha De" w:date="2022-08-01T14:48:00Z">
            <w:rPr/>
          </w:rPrChange>
        </w:rPr>
        <w:t>were</w:t>
      </w:r>
      <w:r w:rsidR="00F73A4C" w:rsidRPr="00992146">
        <w:rPr>
          <w:lang w:val="en-US"/>
          <w:rPrChange w:id="10043" w:author="Anusha De" w:date="2022-08-01T14:48:00Z">
            <w:rPr/>
          </w:rPrChange>
        </w:rPr>
        <w:t xml:space="preserve"> </w:t>
      </w:r>
      <w:r w:rsidRPr="00992146">
        <w:rPr>
          <w:lang w:val="en-US"/>
          <w:rPrChange w:id="10044" w:author="Anusha De" w:date="2022-08-01T14:48:00Z">
            <w:rPr/>
          </w:rPrChange>
        </w:rPr>
        <w:t>given</w:t>
      </w:r>
      <w:r w:rsidR="00F73A4C" w:rsidRPr="00992146">
        <w:rPr>
          <w:lang w:val="en-US"/>
          <w:rPrChange w:id="10045" w:author="Anusha De" w:date="2022-08-01T14:48:00Z">
            <w:rPr/>
          </w:rPrChange>
        </w:rPr>
        <w:t xml:space="preserve"> </w:t>
      </w:r>
      <w:r w:rsidRPr="00992146">
        <w:rPr>
          <w:lang w:val="en-US"/>
          <w:rPrChange w:id="10046" w:author="Anusha De" w:date="2022-08-01T14:48:00Z">
            <w:rPr/>
          </w:rPrChange>
        </w:rPr>
        <w:t>by</w:t>
      </w:r>
      <w:r w:rsidR="00F73A4C" w:rsidRPr="00992146">
        <w:rPr>
          <w:lang w:val="en-US"/>
          <w:rPrChange w:id="10047" w:author="Anusha De" w:date="2022-08-01T14:48:00Z">
            <w:rPr/>
          </w:rPrChange>
        </w:rPr>
        <w:t xml:space="preserve"> </w:t>
      </w:r>
      <w:r w:rsidRPr="00992146">
        <w:rPr>
          <w:lang w:val="en-US"/>
          <w:rPrChange w:id="10048" w:author="Anusha De" w:date="2022-08-01T14:48:00Z">
            <w:rPr/>
          </w:rPrChange>
        </w:rPr>
        <w:t>farmers</w:t>
      </w:r>
      <w:r w:rsidR="00F73A4C" w:rsidRPr="00992146">
        <w:rPr>
          <w:lang w:val="en-US"/>
          <w:rPrChange w:id="10049" w:author="Anusha De" w:date="2022-08-01T14:48:00Z">
            <w:rPr/>
          </w:rPrChange>
        </w:rPr>
        <w:t xml:space="preserve"> </w:t>
      </w:r>
      <w:r w:rsidRPr="00992146">
        <w:rPr>
          <w:lang w:val="en-US"/>
          <w:rPrChange w:id="10050" w:author="Anusha De" w:date="2022-08-01T14:48:00Z">
            <w:rPr/>
          </w:rPrChange>
        </w:rPr>
        <w:t>were</w:t>
      </w:r>
      <w:r w:rsidR="00F73A4C" w:rsidRPr="00992146">
        <w:rPr>
          <w:lang w:val="en-US"/>
          <w:rPrChange w:id="10051" w:author="Anusha De" w:date="2022-08-01T14:48:00Z">
            <w:rPr/>
          </w:rPrChange>
        </w:rPr>
        <w:t xml:space="preserve"> </w:t>
      </w:r>
      <w:r w:rsidRPr="00992146">
        <w:rPr>
          <w:lang w:val="en-US"/>
          <w:rPrChange w:id="10052" w:author="Anusha De" w:date="2022-08-01T14:48:00Z">
            <w:rPr/>
          </w:rPrChange>
        </w:rPr>
        <w:t>the</w:t>
      </w:r>
      <w:r w:rsidR="00F73A4C" w:rsidRPr="00992146">
        <w:rPr>
          <w:lang w:val="en-US"/>
          <w:rPrChange w:id="10053" w:author="Anusha De" w:date="2022-08-01T14:48:00Z">
            <w:rPr/>
          </w:rPrChange>
        </w:rPr>
        <w:t xml:space="preserve"> </w:t>
      </w:r>
      <w:r w:rsidRPr="00992146">
        <w:rPr>
          <w:lang w:val="en-US"/>
          <w:rPrChange w:id="10054" w:author="Anusha De" w:date="2022-08-01T14:48:00Z">
            <w:rPr/>
          </w:rPrChange>
        </w:rPr>
        <w:t>lowest</w:t>
      </w:r>
      <w:r w:rsidR="00F73A4C" w:rsidRPr="00992146">
        <w:rPr>
          <w:lang w:val="en-US"/>
          <w:rPrChange w:id="10055" w:author="Anusha De" w:date="2022-08-01T14:48:00Z">
            <w:rPr/>
          </w:rPrChange>
        </w:rPr>
        <w:t xml:space="preserve"> </w:t>
      </w:r>
      <w:r w:rsidRPr="00992146">
        <w:rPr>
          <w:lang w:val="en-US"/>
          <w:rPrChange w:id="10056" w:author="Anusha De" w:date="2022-08-01T14:48:00Z">
            <w:rPr/>
          </w:rPrChange>
        </w:rPr>
        <w:t>score</w:t>
      </w:r>
      <w:r w:rsidR="00F73A4C" w:rsidRPr="00992146">
        <w:rPr>
          <w:lang w:val="en-US"/>
          <w:rPrChange w:id="10057" w:author="Anusha De" w:date="2022-08-01T14:48:00Z">
            <w:rPr/>
          </w:rPrChange>
        </w:rPr>
        <w:t xml:space="preserve"> </w:t>
      </w:r>
      <w:r w:rsidRPr="00992146">
        <w:rPr>
          <w:lang w:val="en-US"/>
          <w:rPrChange w:id="10058" w:author="Anusha De" w:date="2022-08-01T14:48:00Z">
            <w:rPr/>
          </w:rPrChange>
        </w:rPr>
        <w:t>of</w:t>
      </w:r>
      <w:r w:rsidR="00F73A4C" w:rsidRPr="00992146">
        <w:rPr>
          <w:lang w:val="en-US"/>
          <w:rPrChange w:id="10059" w:author="Anusha De" w:date="2022-08-01T14:48:00Z">
            <w:rPr/>
          </w:rPrChange>
        </w:rPr>
        <w:t xml:space="preserve"> </w:t>
      </w:r>
      <w:r w:rsidRPr="00992146">
        <w:rPr>
          <w:lang w:val="en-US"/>
          <w:rPrChange w:id="10060" w:author="Anusha De" w:date="2022-08-01T14:48:00Z">
            <w:rPr/>
          </w:rPrChange>
        </w:rPr>
        <w:t>one,</w:t>
      </w:r>
      <w:r w:rsidR="00F73A4C" w:rsidRPr="00992146">
        <w:rPr>
          <w:lang w:val="en-US"/>
          <w:rPrChange w:id="10061" w:author="Anusha De" w:date="2022-08-01T14:48:00Z">
            <w:rPr/>
          </w:rPrChange>
        </w:rPr>
        <w:t xml:space="preserve"> </w:t>
      </w:r>
      <w:r w:rsidRPr="00992146">
        <w:rPr>
          <w:lang w:val="en-US"/>
          <w:rPrChange w:id="10062" w:author="Anusha De" w:date="2022-08-01T14:48:00Z">
            <w:rPr/>
          </w:rPrChange>
        </w:rPr>
        <w:t>while</w:t>
      </w:r>
      <w:r w:rsidR="00F73A4C" w:rsidRPr="00992146">
        <w:rPr>
          <w:lang w:val="en-US"/>
          <w:rPrChange w:id="10063" w:author="Anusha De" w:date="2022-08-01T14:48:00Z">
            <w:rPr/>
          </w:rPrChange>
        </w:rPr>
        <w:t xml:space="preserve"> </w:t>
      </w:r>
      <w:r w:rsidRPr="00992146">
        <w:rPr>
          <w:lang w:val="en-US"/>
          <w:rPrChange w:id="10064" w:author="Anusha De" w:date="2022-08-01T14:48:00Z">
            <w:rPr/>
          </w:rPrChange>
        </w:rPr>
        <w:t>about</w:t>
      </w:r>
      <w:r w:rsidR="00F73A4C" w:rsidRPr="00992146">
        <w:rPr>
          <w:lang w:val="en-US"/>
          <w:rPrChange w:id="10065" w:author="Anusha De" w:date="2022-08-01T14:48:00Z">
            <w:rPr/>
          </w:rPrChange>
        </w:rPr>
        <w:t xml:space="preserve"> </w:t>
      </w:r>
      <w:r w:rsidRPr="00992146">
        <w:rPr>
          <w:lang w:val="en-US"/>
          <w:rPrChange w:id="10066" w:author="Anusha De" w:date="2022-08-01T14:48:00Z">
            <w:rPr/>
          </w:rPrChange>
        </w:rPr>
        <w:t>38</w:t>
      </w:r>
      <w:r w:rsidR="00F73A4C" w:rsidRPr="00992146">
        <w:rPr>
          <w:lang w:val="en-US"/>
          <w:rPrChange w:id="10067" w:author="Anusha De" w:date="2022-08-01T14:48:00Z">
            <w:rPr/>
          </w:rPrChange>
        </w:rPr>
        <w:t xml:space="preserve"> </w:t>
      </w:r>
      <w:r w:rsidRPr="00992146">
        <w:rPr>
          <w:lang w:val="en-US"/>
          <w:rPrChange w:id="10068" w:author="Anusha De" w:date="2022-08-01T14:48:00Z">
            <w:rPr/>
          </w:rPrChange>
        </w:rPr>
        <w:t>percent</w:t>
      </w:r>
      <w:r w:rsidR="00F73A4C" w:rsidRPr="00992146">
        <w:rPr>
          <w:lang w:val="en-US"/>
          <w:rPrChange w:id="10069" w:author="Anusha De" w:date="2022-08-01T14:48:00Z">
            <w:rPr/>
          </w:rPrChange>
        </w:rPr>
        <w:t xml:space="preserve"> </w:t>
      </w:r>
      <w:r w:rsidRPr="00992146">
        <w:rPr>
          <w:lang w:val="en-US"/>
          <w:rPrChange w:id="10070" w:author="Anusha De" w:date="2022-08-01T14:48:00Z">
            <w:rPr/>
          </w:rPrChange>
        </w:rPr>
        <w:t>of</w:t>
      </w:r>
      <w:r w:rsidR="00F73A4C" w:rsidRPr="00992146">
        <w:rPr>
          <w:lang w:val="en-US"/>
          <w:rPrChange w:id="10071" w:author="Anusha De" w:date="2022-08-01T14:48:00Z">
            <w:rPr/>
          </w:rPrChange>
        </w:rPr>
        <w:t xml:space="preserve"> </w:t>
      </w:r>
      <w:r w:rsidRPr="00992146">
        <w:rPr>
          <w:lang w:val="en-US"/>
          <w:rPrChange w:id="10072" w:author="Anusha De" w:date="2022-08-01T14:48:00Z">
            <w:rPr/>
          </w:rPrChange>
        </w:rPr>
        <w:t>ratings</w:t>
      </w:r>
      <w:r w:rsidR="00F73A4C" w:rsidRPr="00992146">
        <w:rPr>
          <w:lang w:val="en-US"/>
          <w:rPrChange w:id="10073" w:author="Anusha De" w:date="2022-08-01T14:48:00Z">
            <w:rPr/>
          </w:rPrChange>
        </w:rPr>
        <w:t xml:space="preserve"> </w:t>
      </w:r>
      <w:r w:rsidRPr="00992146">
        <w:rPr>
          <w:lang w:val="en-US"/>
          <w:rPrChange w:id="10074" w:author="Anusha De" w:date="2022-08-01T14:48:00Z">
            <w:rPr/>
          </w:rPrChange>
        </w:rPr>
        <w:t>were</w:t>
      </w:r>
      <w:r w:rsidR="00F73A4C" w:rsidRPr="00992146">
        <w:rPr>
          <w:lang w:val="en-US"/>
          <w:rPrChange w:id="10075" w:author="Anusha De" w:date="2022-08-01T14:48:00Z">
            <w:rPr/>
          </w:rPrChange>
        </w:rPr>
        <w:t xml:space="preserve"> </w:t>
      </w:r>
      <w:r w:rsidRPr="00992146">
        <w:rPr>
          <w:lang w:val="en-US"/>
          <w:rPrChange w:id="10076" w:author="Anusha De" w:date="2022-08-01T14:48:00Z">
            <w:rPr/>
          </w:rPrChange>
        </w:rPr>
        <w:t>a</w:t>
      </w:r>
      <w:r w:rsidR="00F73A4C" w:rsidRPr="00992146">
        <w:rPr>
          <w:lang w:val="en-US"/>
          <w:rPrChange w:id="10077" w:author="Anusha De" w:date="2022-08-01T14:48:00Z">
            <w:rPr/>
          </w:rPrChange>
        </w:rPr>
        <w:t xml:space="preserve"> </w:t>
      </w:r>
      <w:r w:rsidRPr="00992146">
        <w:rPr>
          <w:lang w:val="en-US"/>
          <w:rPrChange w:id="10078" w:author="Anusha De" w:date="2022-08-01T14:48:00Z">
            <w:rPr/>
          </w:rPrChange>
        </w:rPr>
        <w:t>five.</w:t>
      </w:r>
      <w:r w:rsidR="00F73A4C" w:rsidRPr="00992146">
        <w:rPr>
          <w:lang w:val="en-US"/>
          <w:rPrChange w:id="10079" w:author="Anusha De" w:date="2022-08-01T14:48:00Z">
            <w:rPr/>
          </w:rPrChange>
        </w:rPr>
        <w:t xml:space="preserve"> </w:t>
      </w:r>
      <w:r w:rsidRPr="00992146">
        <w:rPr>
          <w:lang w:val="en-US"/>
          <w:rPrChange w:id="10080" w:author="Anusha De" w:date="2022-08-01T14:48:00Z">
            <w:rPr/>
          </w:rPrChange>
        </w:rPr>
        <w:t>Interestingly,</w:t>
      </w:r>
      <w:r w:rsidR="00F73A4C" w:rsidRPr="00992146">
        <w:rPr>
          <w:lang w:val="en-US"/>
          <w:rPrChange w:id="10081" w:author="Anusha De" w:date="2022-08-01T14:48:00Z">
            <w:rPr/>
          </w:rPrChange>
        </w:rPr>
        <w:t xml:space="preserve"> </w:t>
      </w:r>
      <w:r w:rsidRPr="00992146">
        <w:rPr>
          <w:lang w:val="en-US"/>
          <w:rPrChange w:id="10082" w:author="Anusha De" w:date="2022-08-01T14:48:00Z">
            <w:rPr/>
          </w:rPrChange>
        </w:rPr>
        <w:t>traders</w:t>
      </w:r>
      <w:r w:rsidR="00F73A4C" w:rsidRPr="00992146">
        <w:rPr>
          <w:lang w:val="en-US"/>
          <w:rPrChange w:id="10083" w:author="Anusha De" w:date="2022-08-01T14:48:00Z">
            <w:rPr/>
          </w:rPrChange>
        </w:rPr>
        <w:t xml:space="preserve"> </w:t>
      </w:r>
      <w:r w:rsidRPr="00992146">
        <w:rPr>
          <w:lang w:val="en-US"/>
          <w:rPrChange w:id="10084" w:author="Anusha De" w:date="2022-08-01T14:48:00Z">
            <w:rPr/>
          </w:rPrChange>
        </w:rPr>
        <w:t>seem</w:t>
      </w:r>
      <w:r w:rsidR="00F73A4C" w:rsidRPr="00992146">
        <w:rPr>
          <w:lang w:val="en-US"/>
          <w:rPrChange w:id="10085" w:author="Anusha De" w:date="2022-08-01T14:48:00Z">
            <w:rPr/>
          </w:rPrChange>
        </w:rPr>
        <w:t xml:space="preserve"> </w:t>
      </w:r>
      <w:r w:rsidRPr="00992146">
        <w:rPr>
          <w:lang w:val="en-US"/>
          <w:rPrChange w:id="10086" w:author="Anusha De" w:date="2022-08-01T14:48:00Z">
            <w:rPr/>
          </w:rPrChange>
        </w:rPr>
        <w:t>to</w:t>
      </w:r>
      <w:r w:rsidR="00F73A4C" w:rsidRPr="00992146">
        <w:rPr>
          <w:lang w:val="en-US"/>
          <w:rPrChange w:id="10087" w:author="Anusha De" w:date="2022-08-01T14:48:00Z">
            <w:rPr/>
          </w:rPrChange>
        </w:rPr>
        <w:t xml:space="preserve"> </w:t>
      </w:r>
      <w:r w:rsidRPr="00992146">
        <w:rPr>
          <w:lang w:val="en-US"/>
          <w:rPrChange w:id="10088" w:author="Anusha De" w:date="2022-08-01T14:48:00Z">
            <w:rPr/>
          </w:rPrChange>
        </w:rPr>
        <w:t>get</w:t>
      </w:r>
      <w:r w:rsidR="00F73A4C" w:rsidRPr="00992146">
        <w:rPr>
          <w:lang w:val="en-US"/>
          <w:rPrChange w:id="10089" w:author="Anusha De" w:date="2022-08-01T14:48:00Z">
            <w:rPr/>
          </w:rPrChange>
        </w:rPr>
        <w:t xml:space="preserve"> </w:t>
      </w:r>
      <w:r w:rsidRPr="00992146">
        <w:rPr>
          <w:lang w:val="en-US"/>
          <w:rPrChange w:id="10090" w:author="Anusha De" w:date="2022-08-01T14:48:00Z">
            <w:rPr/>
          </w:rPrChange>
        </w:rPr>
        <w:t>slightly</w:t>
      </w:r>
      <w:r w:rsidR="00F73A4C" w:rsidRPr="00992146">
        <w:rPr>
          <w:lang w:val="en-US"/>
          <w:rPrChange w:id="10091" w:author="Anusha De" w:date="2022-08-01T14:48:00Z">
            <w:rPr/>
          </w:rPrChange>
        </w:rPr>
        <w:t xml:space="preserve"> </w:t>
      </w:r>
      <w:r w:rsidRPr="00992146">
        <w:rPr>
          <w:lang w:val="en-US"/>
          <w:rPrChange w:id="10092" w:author="Anusha De" w:date="2022-08-01T14:48:00Z">
            <w:rPr/>
          </w:rPrChange>
        </w:rPr>
        <w:t>better</w:t>
      </w:r>
      <w:r w:rsidR="00F73A4C" w:rsidRPr="00992146">
        <w:rPr>
          <w:lang w:val="en-US"/>
          <w:rPrChange w:id="10093" w:author="Anusha De" w:date="2022-08-01T14:48:00Z">
            <w:rPr/>
          </w:rPrChange>
        </w:rPr>
        <w:t xml:space="preserve"> </w:t>
      </w:r>
      <w:r w:rsidRPr="00992146">
        <w:rPr>
          <w:lang w:val="en-US"/>
          <w:rPrChange w:id="10094" w:author="Anusha De" w:date="2022-08-01T14:48:00Z">
            <w:rPr/>
          </w:rPrChange>
        </w:rPr>
        <w:t>ratings</w:t>
      </w:r>
      <w:r w:rsidR="00F73A4C" w:rsidRPr="00992146">
        <w:rPr>
          <w:lang w:val="en-US"/>
          <w:rPrChange w:id="10095" w:author="Anusha De" w:date="2022-08-01T14:48:00Z">
            <w:rPr/>
          </w:rPrChange>
        </w:rPr>
        <w:t xml:space="preserve"> </w:t>
      </w:r>
      <w:r w:rsidRPr="00992146">
        <w:rPr>
          <w:lang w:val="en-US"/>
          <w:rPrChange w:id="10096" w:author="Anusha De" w:date="2022-08-01T14:48:00Z">
            <w:rPr/>
          </w:rPrChange>
        </w:rPr>
        <w:t>than</w:t>
      </w:r>
      <w:r w:rsidR="00F73A4C" w:rsidRPr="00992146">
        <w:rPr>
          <w:lang w:val="en-US"/>
          <w:rPrChange w:id="10097" w:author="Anusha De" w:date="2022-08-01T14:48:00Z">
            <w:rPr/>
          </w:rPrChange>
        </w:rPr>
        <w:t xml:space="preserve"> </w:t>
      </w:r>
      <w:r w:rsidRPr="00992146">
        <w:rPr>
          <w:lang w:val="en-US"/>
          <w:rPrChange w:id="10098" w:author="Anusha De" w:date="2022-08-01T14:48:00Z">
            <w:rPr/>
          </w:rPrChange>
        </w:rPr>
        <w:t>the</w:t>
      </w:r>
      <w:r w:rsidR="00F73A4C" w:rsidRPr="00992146">
        <w:rPr>
          <w:lang w:val="en-US"/>
          <w:rPrChange w:id="10099" w:author="Anusha De" w:date="2022-08-01T14:48:00Z">
            <w:rPr/>
          </w:rPrChange>
        </w:rPr>
        <w:t xml:space="preserve"> </w:t>
      </w:r>
      <w:r w:rsidRPr="00992146">
        <w:rPr>
          <w:lang w:val="en-US"/>
          <w:rPrChange w:id="10100" w:author="Anusha De" w:date="2022-08-01T14:48:00Z">
            <w:rPr/>
          </w:rPrChange>
        </w:rPr>
        <w:t>other</w:t>
      </w:r>
      <w:r w:rsidR="00F73A4C" w:rsidRPr="00992146">
        <w:rPr>
          <w:lang w:val="en-US"/>
          <w:rPrChange w:id="10101" w:author="Anusha De" w:date="2022-08-01T14:48:00Z">
            <w:rPr/>
          </w:rPrChange>
        </w:rPr>
        <w:t xml:space="preserve"> </w:t>
      </w:r>
      <w:r w:rsidRPr="00992146">
        <w:rPr>
          <w:lang w:val="en-US"/>
          <w:rPrChange w:id="10102" w:author="Anusha De" w:date="2022-08-01T14:48:00Z">
            <w:rPr/>
          </w:rPrChange>
        </w:rPr>
        <w:t>actors.</w:t>
      </w:r>
      <w:r w:rsidR="00F73A4C" w:rsidRPr="00992146">
        <w:rPr>
          <w:lang w:val="en-US"/>
          <w:rPrChange w:id="10103" w:author="Anusha De" w:date="2022-08-01T14:48:00Z">
            <w:rPr/>
          </w:rPrChange>
        </w:rPr>
        <w:t xml:space="preserve"> </w:t>
      </w:r>
      <w:r w:rsidRPr="00992146">
        <w:rPr>
          <w:lang w:val="en-US"/>
          <w:rPrChange w:id="10104" w:author="Anusha De" w:date="2022-08-01T14:48:00Z">
            <w:rPr/>
          </w:rPrChange>
        </w:rPr>
        <w:t>The</w:t>
      </w:r>
      <w:r w:rsidR="00F73A4C" w:rsidRPr="00992146">
        <w:rPr>
          <w:lang w:val="en-US"/>
          <w:rPrChange w:id="10105" w:author="Anusha De" w:date="2022-08-01T14:48:00Z">
            <w:rPr/>
          </w:rPrChange>
        </w:rPr>
        <w:t xml:space="preserve"> </w:t>
      </w:r>
      <w:r w:rsidRPr="00992146">
        <w:rPr>
          <w:lang w:val="en-US"/>
          <w:rPrChange w:id="10106" w:author="Anusha De" w:date="2022-08-01T14:48:00Z">
            <w:rPr/>
          </w:rPrChange>
        </w:rPr>
        <w:t>dimension</w:t>
      </w:r>
      <w:r w:rsidR="00F73A4C" w:rsidRPr="00992146">
        <w:rPr>
          <w:lang w:val="en-US"/>
          <w:rPrChange w:id="10107" w:author="Anusha De" w:date="2022-08-01T14:48:00Z">
            <w:rPr/>
          </w:rPrChange>
        </w:rPr>
        <w:t xml:space="preserve"> </w:t>
      </w:r>
      <w:r w:rsidRPr="00992146">
        <w:rPr>
          <w:lang w:val="en-US"/>
          <w:rPrChange w:id="10108" w:author="Anusha De" w:date="2022-08-01T14:48:00Z">
            <w:rPr/>
          </w:rPrChange>
        </w:rPr>
        <w:t>that</w:t>
      </w:r>
      <w:r w:rsidR="00F73A4C" w:rsidRPr="00992146">
        <w:rPr>
          <w:lang w:val="en-US"/>
          <w:rPrChange w:id="10109" w:author="Anusha De" w:date="2022-08-01T14:48:00Z">
            <w:rPr/>
          </w:rPrChange>
        </w:rPr>
        <w:t xml:space="preserve"> </w:t>
      </w:r>
      <w:r w:rsidRPr="00992146">
        <w:rPr>
          <w:lang w:val="en-US"/>
          <w:rPrChange w:id="10110" w:author="Anusha De" w:date="2022-08-01T14:48:00Z">
            <w:rPr/>
          </w:rPrChange>
        </w:rPr>
        <w:t>is</w:t>
      </w:r>
      <w:r w:rsidR="00F73A4C" w:rsidRPr="00992146">
        <w:rPr>
          <w:lang w:val="en-US"/>
          <w:rPrChange w:id="10111" w:author="Anusha De" w:date="2022-08-01T14:48:00Z">
            <w:rPr/>
          </w:rPrChange>
        </w:rPr>
        <w:t xml:space="preserve"> </w:t>
      </w:r>
      <w:r w:rsidRPr="00992146">
        <w:rPr>
          <w:lang w:val="en-US"/>
          <w:rPrChange w:id="10112" w:author="Anusha De" w:date="2022-08-01T14:48:00Z">
            <w:rPr/>
          </w:rPrChange>
        </w:rPr>
        <w:t>always</w:t>
      </w:r>
      <w:r w:rsidR="00F73A4C" w:rsidRPr="00992146">
        <w:rPr>
          <w:lang w:val="en-US"/>
          <w:rPrChange w:id="10113" w:author="Anusha De" w:date="2022-08-01T14:48:00Z">
            <w:rPr/>
          </w:rPrChange>
        </w:rPr>
        <w:t xml:space="preserve"> </w:t>
      </w:r>
      <w:r w:rsidRPr="00992146">
        <w:rPr>
          <w:lang w:val="en-US"/>
          <w:rPrChange w:id="10114" w:author="Anusha De" w:date="2022-08-01T14:48:00Z">
            <w:rPr/>
          </w:rPrChange>
        </w:rPr>
        <w:t>scored</w:t>
      </w:r>
      <w:r w:rsidR="00F73A4C" w:rsidRPr="00992146">
        <w:rPr>
          <w:lang w:val="en-US"/>
          <w:rPrChange w:id="10115" w:author="Anusha De" w:date="2022-08-01T14:48:00Z">
            <w:rPr/>
          </w:rPrChange>
        </w:rPr>
        <w:t xml:space="preserve"> </w:t>
      </w:r>
      <w:r w:rsidRPr="00992146">
        <w:rPr>
          <w:lang w:val="en-US"/>
          <w:rPrChange w:id="10116" w:author="Anusha De" w:date="2022-08-01T14:48:00Z">
            <w:rPr/>
          </w:rPrChange>
        </w:rPr>
        <w:t>lowest</w:t>
      </w:r>
      <w:r w:rsidR="00F73A4C" w:rsidRPr="00992146">
        <w:rPr>
          <w:lang w:val="en-US"/>
          <w:rPrChange w:id="10117" w:author="Anusha De" w:date="2022-08-01T14:48:00Z">
            <w:rPr/>
          </w:rPrChange>
        </w:rPr>
        <w:t xml:space="preserve"> </w:t>
      </w:r>
      <w:r w:rsidRPr="00992146">
        <w:rPr>
          <w:lang w:val="en-US"/>
          <w:rPrChange w:id="10118" w:author="Anusha De" w:date="2022-08-01T14:48:00Z">
            <w:rPr/>
          </w:rPrChange>
        </w:rPr>
        <w:t>is</w:t>
      </w:r>
      <w:r w:rsidR="00F73A4C" w:rsidRPr="00992146">
        <w:rPr>
          <w:lang w:val="en-US"/>
          <w:rPrChange w:id="10119" w:author="Anusha De" w:date="2022-08-01T14:48:00Z">
            <w:rPr/>
          </w:rPrChange>
        </w:rPr>
        <w:t xml:space="preserve"> </w:t>
      </w:r>
      <w:r w:rsidRPr="00992146">
        <w:rPr>
          <w:lang w:val="en-US"/>
          <w:rPrChange w:id="10120" w:author="Anusha De" w:date="2022-08-01T14:48:00Z">
            <w:rPr/>
          </w:rPrChange>
        </w:rPr>
        <w:t>price</w:t>
      </w:r>
      <w:r w:rsidR="00F73A4C" w:rsidRPr="00992146">
        <w:rPr>
          <w:lang w:val="en-US"/>
          <w:rPrChange w:id="10121" w:author="Anusha De" w:date="2022-08-01T14:48:00Z">
            <w:rPr/>
          </w:rPrChange>
        </w:rPr>
        <w:t xml:space="preserve"> </w:t>
      </w:r>
      <w:r w:rsidRPr="00992146">
        <w:rPr>
          <w:lang w:val="en-US"/>
          <w:rPrChange w:id="10122" w:author="Anusha De" w:date="2022-08-01T14:48:00Z">
            <w:rPr/>
          </w:rPrChange>
        </w:rPr>
        <w:t>competitiveness.</w:t>
      </w:r>
      <w:r w:rsidR="00F73A4C" w:rsidRPr="00992146">
        <w:rPr>
          <w:lang w:val="en-US"/>
          <w:rPrChange w:id="10123" w:author="Anusha De" w:date="2022-08-01T14:48:00Z">
            <w:rPr/>
          </w:rPrChange>
        </w:rPr>
        <w:t xml:space="preserve"> </w:t>
      </w:r>
      <w:r w:rsidRPr="00992146">
        <w:rPr>
          <w:lang w:val="en-US"/>
          <w:rPrChange w:id="10124" w:author="Anusha De" w:date="2022-08-01T14:48:00Z">
            <w:rPr/>
          </w:rPrChange>
        </w:rPr>
        <w:t>Location</w:t>
      </w:r>
      <w:r w:rsidR="00F73A4C" w:rsidRPr="00992146">
        <w:rPr>
          <w:lang w:val="en-US"/>
          <w:rPrChange w:id="10125" w:author="Anusha De" w:date="2022-08-01T14:48:00Z">
            <w:rPr/>
          </w:rPrChange>
        </w:rPr>
        <w:t xml:space="preserve"> </w:t>
      </w:r>
      <w:r w:rsidRPr="00992146">
        <w:rPr>
          <w:lang w:val="en-US"/>
          <w:rPrChange w:id="10126" w:author="Anusha De" w:date="2022-08-01T14:48:00Z">
            <w:rPr/>
          </w:rPrChange>
        </w:rPr>
        <w:t>is</w:t>
      </w:r>
      <w:r w:rsidR="00F73A4C" w:rsidRPr="00992146">
        <w:rPr>
          <w:lang w:val="en-US"/>
          <w:rPrChange w:id="10127" w:author="Anusha De" w:date="2022-08-01T14:48:00Z">
            <w:rPr/>
          </w:rPrChange>
        </w:rPr>
        <w:t xml:space="preserve"> </w:t>
      </w:r>
      <w:r w:rsidRPr="00992146">
        <w:rPr>
          <w:lang w:val="en-US"/>
          <w:rPrChange w:id="10128" w:author="Anusha De" w:date="2022-08-01T14:48:00Z">
            <w:rPr/>
          </w:rPrChange>
        </w:rPr>
        <w:t>scored</w:t>
      </w:r>
      <w:r w:rsidR="00F73A4C" w:rsidRPr="00992146">
        <w:rPr>
          <w:lang w:val="en-US"/>
          <w:rPrChange w:id="10129" w:author="Anusha De" w:date="2022-08-01T14:48:00Z">
            <w:rPr/>
          </w:rPrChange>
        </w:rPr>
        <w:t xml:space="preserve"> </w:t>
      </w:r>
      <w:r w:rsidRPr="00992146">
        <w:rPr>
          <w:lang w:val="en-US"/>
          <w:rPrChange w:id="10130" w:author="Anusha De" w:date="2022-08-01T14:48:00Z">
            <w:rPr/>
          </w:rPrChange>
        </w:rPr>
        <w:t>highest</w:t>
      </w:r>
      <w:r w:rsidR="00F73A4C" w:rsidRPr="00992146">
        <w:rPr>
          <w:lang w:val="en-US"/>
          <w:rPrChange w:id="10131" w:author="Anusha De" w:date="2022-08-01T14:48:00Z">
            <w:rPr/>
          </w:rPrChange>
        </w:rPr>
        <w:t xml:space="preserve"> </w:t>
      </w:r>
      <w:r w:rsidRPr="00992146">
        <w:rPr>
          <w:lang w:val="en-US"/>
          <w:rPrChange w:id="10132" w:author="Anusha De" w:date="2022-08-01T14:48:00Z">
            <w:rPr/>
          </w:rPrChange>
        </w:rPr>
        <w:t>when</w:t>
      </w:r>
      <w:r w:rsidR="00F73A4C" w:rsidRPr="00992146">
        <w:rPr>
          <w:lang w:val="en-US"/>
          <w:rPrChange w:id="10133" w:author="Anusha De" w:date="2022-08-01T14:48:00Z">
            <w:rPr/>
          </w:rPrChange>
        </w:rPr>
        <w:t xml:space="preserve"> </w:t>
      </w:r>
      <w:r w:rsidRPr="00992146">
        <w:rPr>
          <w:lang w:val="en-US"/>
          <w:rPrChange w:id="10134" w:author="Anusha De" w:date="2022-08-01T14:48:00Z">
            <w:rPr/>
          </w:rPrChange>
        </w:rPr>
        <w:t>actors</w:t>
      </w:r>
      <w:r w:rsidR="00F73A4C" w:rsidRPr="00992146">
        <w:rPr>
          <w:lang w:val="en-US"/>
          <w:rPrChange w:id="10135" w:author="Anusha De" w:date="2022-08-01T14:48:00Z">
            <w:rPr/>
          </w:rPrChange>
        </w:rPr>
        <w:t xml:space="preserve"> </w:t>
      </w:r>
      <w:r w:rsidRPr="00992146">
        <w:rPr>
          <w:lang w:val="en-US"/>
          <w:rPrChange w:id="10136" w:author="Anusha De" w:date="2022-08-01T14:48:00Z">
            <w:rPr/>
          </w:rPrChange>
        </w:rPr>
        <w:t>are</w:t>
      </w:r>
      <w:r w:rsidR="00F73A4C" w:rsidRPr="00992146">
        <w:rPr>
          <w:lang w:val="en-US"/>
          <w:rPrChange w:id="10137" w:author="Anusha De" w:date="2022-08-01T14:48:00Z">
            <w:rPr/>
          </w:rPrChange>
        </w:rPr>
        <w:t xml:space="preserve"> </w:t>
      </w:r>
      <w:r w:rsidRPr="00992146">
        <w:rPr>
          <w:lang w:val="en-US"/>
          <w:rPrChange w:id="10138" w:author="Anusha De" w:date="2022-08-01T14:48:00Z">
            <w:rPr/>
          </w:rPrChange>
        </w:rPr>
        <w:t>pooled,</w:t>
      </w:r>
      <w:r w:rsidR="00F73A4C" w:rsidRPr="00992146">
        <w:rPr>
          <w:lang w:val="en-US"/>
          <w:rPrChange w:id="10139" w:author="Anusha De" w:date="2022-08-01T14:48:00Z">
            <w:rPr/>
          </w:rPrChange>
        </w:rPr>
        <w:t xml:space="preserve"> </w:t>
      </w:r>
      <w:r w:rsidRPr="00992146">
        <w:rPr>
          <w:lang w:val="en-US"/>
          <w:rPrChange w:id="10140" w:author="Anusha De" w:date="2022-08-01T14:48:00Z">
            <w:rPr/>
          </w:rPrChange>
        </w:rPr>
        <w:t>and</w:t>
      </w:r>
      <w:r w:rsidR="00F73A4C" w:rsidRPr="00992146">
        <w:rPr>
          <w:lang w:val="en-US"/>
          <w:rPrChange w:id="10141" w:author="Anusha De" w:date="2022-08-01T14:48:00Z">
            <w:rPr/>
          </w:rPrChange>
        </w:rPr>
        <w:t xml:space="preserve"> </w:t>
      </w:r>
      <w:r w:rsidRPr="00992146">
        <w:rPr>
          <w:lang w:val="en-US"/>
          <w:rPrChange w:id="10142" w:author="Anusha De" w:date="2022-08-01T14:48:00Z">
            <w:rPr/>
          </w:rPrChange>
        </w:rPr>
        <w:t>this</w:t>
      </w:r>
      <w:r w:rsidR="00F73A4C" w:rsidRPr="00992146">
        <w:rPr>
          <w:lang w:val="en-US"/>
          <w:rPrChange w:id="10143" w:author="Anusha De" w:date="2022-08-01T14:48:00Z">
            <w:rPr/>
          </w:rPrChange>
        </w:rPr>
        <w:t xml:space="preserve"> </w:t>
      </w:r>
      <w:r w:rsidRPr="00992146">
        <w:rPr>
          <w:lang w:val="en-US"/>
          <w:rPrChange w:id="10144" w:author="Anusha De" w:date="2022-08-01T14:48:00Z">
            <w:rPr/>
          </w:rPrChange>
        </w:rPr>
        <w:t>seems</w:t>
      </w:r>
      <w:r w:rsidR="00F73A4C" w:rsidRPr="00992146">
        <w:rPr>
          <w:lang w:val="en-US"/>
          <w:rPrChange w:id="10145" w:author="Anusha De" w:date="2022-08-01T14:48:00Z">
            <w:rPr/>
          </w:rPrChange>
        </w:rPr>
        <w:t xml:space="preserve"> </w:t>
      </w:r>
      <w:r w:rsidRPr="00992146">
        <w:rPr>
          <w:lang w:val="en-US"/>
          <w:rPrChange w:id="10146" w:author="Anusha De" w:date="2022-08-01T14:48:00Z">
            <w:rPr/>
          </w:rPrChange>
        </w:rPr>
        <w:t>to</w:t>
      </w:r>
      <w:r w:rsidR="00F73A4C" w:rsidRPr="00992146">
        <w:rPr>
          <w:lang w:val="en-US"/>
          <w:rPrChange w:id="10147" w:author="Anusha De" w:date="2022-08-01T14:48:00Z">
            <w:rPr/>
          </w:rPrChange>
        </w:rPr>
        <w:t xml:space="preserve"> </w:t>
      </w:r>
      <w:r w:rsidRPr="00992146">
        <w:rPr>
          <w:lang w:val="en-US"/>
          <w:rPrChange w:id="10148" w:author="Anusha De" w:date="2022-08-01T14:48:00Z">
            <w:rPr/>
          </w:rPrChange>
        </w:rPr>
        <w:t>be</w:t>
      </w:r>
      <w:r w:rsidR="00F73A4C" w:rsidRPr="00992146">
        <w:rPr>
          <w:lang w:val="en-US"/>
          <w:rPrChange w:id="10149" w:author="Anusha De" w:date="2022-08-01T14:48:00Z">
            <w:rPr/>
          </w:rPrChange>
        </w:rPr>
        <w:t xml:space="preserve"> </w:t>
      </w:r>
      <w:r w:rsidRPr="00992146">
        <w:rPr>
          <w:lang w:val="en-US"/>
          <w:rPrChange w:id="10150" w:author="Anusha De" w:date="2022-08-01T14:48:00Z">
            <w:rPr/>
          </w:rPrChange>
        </w:rPr>
        <w:t>driven</w:t>
      </w:r>
      <w:r w:rsidR="00F73A4C" w:rsidRPr="00992146">
        <w:rPr>
          <w:lang w:val="en-US"/>
          <w:rPrChange w:id="10151" w:author="Anusha De" w:date="2022-08-01T14:48:00Z">
            <w:rPr/>
          </w:rPrChange>
        </w:rPr>
        <w:t xml:space="preserve"> </w:t>
      </w:r>
      <w:r w:rsidRPr="00992146">
        <w:rPr>
          <w:lang w:val="en-US"/>
          <w:rPrChange w:id="10152" w:author="Anusha De" w:date="2022-08-01T14:48:00Z">
            <w:rPr/>
          </w:rPrChange>
        </w:rPr>
        <w:t>by</w:t>
      </w:r>
      <w:r w:rsidR="00F73A4C" w:rsidRPr="00992146">
        <w:rPr>
          <w:lang w:val="en-US"/>
          <w:rPrChange w:id="10153" w:author="Anusha De" w:date="2022-08-01T14:48:00Z">
            <w:rPr/>
          </w:rPrChange>
        </w:rPr>
        <w:t xml:space="preserve"> </w:t>
      </w:r>
      <w:r w:rsidRPr="00992146">
        <w:rPr>
          <w:lang w:val="en-US"/>
          <w:rPrChange w:id="10154" w:author="Anusha De" w:date="2022-08-01T14:48:00Z">
            <w:rPr/>
          </w:rPrChange>
        </w:rPr>
        <w:t>the</w:t>
      </w:r>
      <w:r w:rsidR="00F73A4C" w:rsidRPr="00992146">
        <w:rPr>
          <w:lang w:val="en-US"/>
          <w:rPrChange w:id="10155" w:author="Anusha De" w:date="2022-08-01T14:48:00Z">
            <w:rPr/>
          </w:rPrChange>
        </w:rPr>
        <w:t xml:space="preserve"> </w:t>
      </w:r>
      <w:r w:rsidRPr="00992146">
        <w:rPr>
          <w:lang w:val="en-US"/>
          <w:rPrChange w:id="10156" w:author="Anusha De" w:date="2022-08-01T14:48:00Z">
            <w:rPr/>
          </w:rPrChange>
        </w:rPr>
        <w:t>ease</w:t>
      </w:r>
      <w:r w:rsidR="00F73A4C" w:rsidRPr="00992146">
        <w:rPr>
          <w:lang w:val="en-US"/>
          <w:rPrChange w:id="10157" w:author="Anusha De" w:date="2022-08-01T14:48:00Z">
            <w:rPr/>
          </w:rPrChange>
        </w:rPr>
        <w:t xml:space="preserve"> </w:t>
      </w:r>
      <w:r w:rsidRPr="00992146">
        <w:rPr>
          <w:lang w:val="en-US"/>
          <w:rPrChange w:id="10158" w:author="Anusha De" w:date="2022-08-01T14:48:00Z">
            <w:rPr/>
          </w:rPrChange>
        </w:rPr>
        <w:t>of</w:t>
      </w:r>
      <w:r w:rsidR="00F73A4C" w:rsidRPr="00992146">
        <w:rPr>
          <w:lang w:val="en-US"/>
          <w:rPrChange w:id="10159" w:author="Anusha De" w:date="2022-08-01T14:48:00Z">
            <w:rPr/>
          </w:rPrChange>
        </w:rPr>
        <w:t xml:space="preserve"> </w:t>
      </w:r>
      <w:r w:rsidRPr="00992146">
        <w:rPr>
          <w:lang w:val="en-US"/>
          <w:rPrChange w:id="10160" w:author="Anusha De" w:date="2022-08-01T14:48:00Z">
            <w:rPr/>
          </w:rPrChange>
        </w:rPr>
        <w:t>access</w:t>
      </w:r>
      <w:r w:rsidR="00F73A4C" w:rsidRPr="00992146">
        <w:rPr>
          <w:lang w:val="en-US"/>
          <w:rPrChange w:id="10161" w:author="Anusha De" w:date="2022-08-01T14:48:00Z">
            <w:rPr/>
          </w:rPrChange>
        </w:rPr>
        <w:t xml:space="preserve"> </w:t>
      </w:r>
      <w:r w:rsidRPr="00992146">
        <w:rPr>
          <w:lang w:val="en-US"/>
          <w:rPrChange w:id="10162" w:author="Anusha De" w:date="2022-08-01T14:48:00Z">
            <w:rPr/>
          </w:rPrChange>
        </w:rPr>
        <w:t>to</w:t>
      </w:r>
      <w:r w:rsidR="00F73A4C" w:rsidRPr="00992146">
        <w:rPr>
          <w:lang w:val="en-US"/>
          <w:rPrChange w:id="10163" w:author="Anusha De" w:date="2022-08-01T14:48:00Z">
            <w:rPr/>
          </w:rPrChange>
        </w:rPr>
        <w:t xml:space="preserve"> </w:t>
      </w:r>
      <w:r w:rsidRPr="00992146">
        <w:rPr>
          <w:lang w:val="en-US"/>
          <w:rPrChange w:id="10164" w:author="Anusha De" w:date="2022-08-01T14:48:00Z">
            <w:rPr/>
          </w:rPrChange>
        </w:rPr>
        <w:t>traders.</w:t>
      </w:r>
      <w:r w:rsidR="00F73A4C" w:rsidRPr="00992146">
        <w:rPr>
          <w:lang w:val="en-US"/>
          <w:rPrChange w:id="10165" w:author="Anusha De" w:date="2022-08-01T14:48:00Z">
            <w:rPr/>
          </w:rPrChange>
        </w:rPr>
        <w:t xml:space="preserve"> </w:t>
      </w:r>
      <w:r w:rsidRPr="00992146">
        <w:rPr>
          <w:lang w:val="en-US"/>
          <w:rPrChange w:id="10166" w:author="Anusha De" w:date="2022-08-01T14:48:00Z">
            <w:rPr/>
          </w:rPrChange>
        </w:rPr>
        <w:t>Judged</w:t>
      </w:r>
      <w:r w:rsidR="00F73A4C" w:rsidRPr="00992146">
        <w:rPr>
          <w:lang w:val="en-US"/>
          <w:rPrChange w:id="10167" w:author="Anusha De" w:date="2022-08-01T14:48:00Z">
            <w:rPr/>
          </w:rPrChange>
        </w:rPr>
        <w:t xml:space="preserve"> </w:t>
      </w:r>
      <w:r w:rsidRPr="00992146">
        <w:rPr>
          <w:lang w:val="en-US"/>
          <w:rPrChange w:id="10168" w:author="Anusha De" w:date="2022-08-01T14:48:00Z">
            <w:rPr/>
          </w:rPrChange>
        </w:rPr>
        <w:t>by</w:t>
      </w:r>
      <w:r w:rsidR="00F73A4C" w:rsidRPr="00992146">
        <w:rPr>
          <w:lang w:val="en-US"/>
          <w:rPrChange w:id="10169" w:author="Anusha De" w:date="2022-08-01T14:48:00Z">
            <w:rPr/>
          </w:rPrChange>
        </w:rPr>
        <w:t xml:space="preserve"> </w:t>
      </w:r>
      <w:r w:rsidRPr="00992146">
        <w:rPr>
          <w:lang w:val="en-US"/>
          <w:rPrChange w:id="10170" w:author="Anusha De" w:date="2022-08-01T14:48:00Z">
            <w:rPr/>
          </w:rPrChange>
        </w:rPr>
        <w:t>this</w:t>
      </w:r>
      <w:r w:rsidR="00F73A4C" w:rsidRPr="00992146">
        <w:rPr>
          <w:lang w:val="en-US"/>
          <w:rPrChange w:id="10171" w:author="Anusha De" w:date="2022-08-01T14:48:00Z">
            <w:rPr/>
          </w:rPrChange>
        </w:rPr>
        <w:t xml:space="preserve"> </w:t>
      </w:r>
      <w:r w:rsidRPr="00992146">
        <w:rPr>
          <w:lang w:val="en-US"/>
          <w:rPrChange w:id="10172" w:author="Anusha De" w:date="2022-08-01T14:48:00Z">
            <w:rPr/>
          </w:rPrChange>
        </w:rPr>
        <w:t>table,</w:t>
      </w:r>
      <w:r w:rsidR="00F73A4C" w:rsidRPr="00992146">
        <w:rPr>
          <w:lang w:val="en-US"/>
          <w:rPrChange w:id="10173" w:author="Anusha De" w:date="2022-08-01T14:48:00Z">
            <w:rPr/>
          </w:rPrChange>
        </w:rPr>
        <w:t xml:space="preserve"> </w:t>
      </w:r>
      <w:r w:rsidRPr="00992146">
        <w:rPr>
          <w:lang w:val="en-US"/>
          <w:rPrChange w:id="10174" w:author="Anusha De" w:date="2022-08-01T14:48:00Z">
            <w:rPr/>
          </w:rPrChange>
        </w:rPr>
        <w:t>the</w:t>
      </w:r>
      <w:r w:rsidR="00F73A4C" w:rsidRPr="00992146">
        <w:rPr>
          <w:lang w:val="en-US"/>
          <w:rPrChange w:id="10175" w:author="Anusha De" w:date="2022-08-01T14:48:00Z">
            <w:rPr/>
          </w:rPrChange>
        </w:rPr>
        <w:t xml:space="preserve"> </w:t>
      </w:r>
      <w:r w:rsidRPr="00992146">
        <w:rPr>
          <w:lang w:val="en-US"/>
          <w:rPrChange w:id="10176" w:author="Anusha De" w:date="2022-08-01T14:48:00Z">
            <w:rPr/>
          </w:rPrChange>
        </w:rPr>
        <w:t>biggest</w:t>
      </w:r>
      <w:r w:rsidR="00F73A4C" w:rsidRPr="00992146">
        <w:rPr>
          <w:lang w:val="en-US"/>
          <w:rPrChange w:id="10177" w:author="Anusha De" w:date="2022-08-01T14:48:00Z">
            <w:rPr/>
          </w:rPrChange>
        </w:rPr>
        <w:t xml:space="preserve"> </w:t>
      </w:r>
      <w:r w:rsidRPr="00992146">
        <w:rPr>
          <w:lang w:val="en-US"/>
          <w:rPrChange w:id="10178" w:author="Anusha De" w:date="2022-08-01T14:48:00Z">
            <w:rPr/>
          </w:rPrChange>
        </w:rPr>
        <w:t>constraint</w:t>
      </w:r>
      <w:r w:rsidR="00F73A4C" w:rsidRPr="00992146">
        <w:rPr>
          <w:lang w:val="en-US"/>
          <w:rPrChange w:id="10179" w:author="Anusha De" w:date="2022-08-01T14:48:00Z">
            <w:rPr/>
          </w:rPrChange>
        </w:rPr>
        <w:t xml:space="preserve"> </w:t>
      </w:r>
      <w:r w:rsidRPr="00992146">
        <w:rPr>
          <w:lang w:val="en-US"/>
          <w:rPrChange w:id="10180" w:author="Anusha De" w:date="2022-08-01T14:48:00Z">
            <w:rPr/>
          </w:rPrChange>
        </w:rPr>
        <w:t>to</w:t>
      </w:r>
      <w:r w:rsidR="00F73A4C" w:rsidRPr="00992146">
        <w:rPr>
          <w:lang w:val="en-US"/>
          <w:rPrChange w:id="10181" w:author="Anusha De" w:date="2022-08-01T14:48:00Z">
            <w:rPr/>
          </w:rPrChange>
        </w:rPr>
        <w:t xml:space="preserve"> </w:t>
      </w:r>
      <w:r w:rsidRPr="00992146">
        <w:rPr>
          <w:lang w:val="en-US"/>
          <w:rPrChange w:id="10182" w:author="Anusha De" w:date="2022-08-01T14:48:00Z">
            <w:rPr/>
          </w:rPrChange>
        </w:rPr>
        <w:t>the</w:t>
      </w:r>
      <w:r w:rsidR="00F73A4C" w:rsidRPr="00992146">
        <w:rPr>
          <w:lang w:val="en-US"/>
          <w:rPrChange w:id="10183" w:author="Anusha De" w:date="2022-08-01T14:48:00Z">
            <w:rPr/>
          </w:rPrChange>
        </w:rPr>
        <w:t xml:space="preserve"> </w:t>
      </w:r>
      <w:r w:rsidRPr="00992146">
        <w:rPr>
          <w:lang w:val="en-US"/>
          <w:rPrChange w:id="10184" w:author="Anusha De" w:date="2022-08-01T14:48:00Z">
            <w:rPr/>
          </w:rPrChange>
        </w:rPr>
        <w:t>adoption</w:t>
      </w:r>
      <w:r w:rsidR="00F73A4C" w:rsidRPr="00992146">
        <w:rPr>
          <w:lang w:val="en-US"/>
          <w:rPrChange w:id="10185" w:author="Anusha De" w:date="2022-08-01T14:48:00Z">
            <w:rPr/>
          </w:rPrChange>
        </w:rPr>
        <w:t xml:space="preserve"> </w:t>
      </w:r>
      <w:r w:rsidRPr="00992146">
        <w:rPr>
          <w:lang w:val="en-US"/>
          <w:rPrChange w:id="10186" w:author="Anusha De" w:date="2022-08-01T14:48:00Z">
            <w:rPr/>
          </w:rPrChange>
        </w:rPr>
        <w:t>of</w:t>
      </w:r>
      <w:r w:rsidR="00F73A4C" w:rsidRPr="00992146">
        <w:rPr>
          <w:lang w:val="en-US"/>
          <w:rPrChange w:id="10187" w:author="Anusha De" w:date="2022-08-01T14:48:00Z">
            <w:rPr/>
          </w:rPrChange>
        </w:rPr>
        <w:t xml:space="preserve"> </w:t>
      </w:r>
      <w:r w:rsidRPr="00992146">
        <w:rPr>
          <w:lang w:val="en-US"/>
          <w:rPrChange w:id="10188" w:author="Anusha De" w:date="2022-08-01T14:48:00Z">
            <w:rPr/>
          </w:rPrChange>
        </w:rPr>
        <w:t>commercial</w:t>
      </w:r>
      <w:r w:rsidR="00F73A4C" w:rsidRPr="00992146">
        <w:rPr>
          <w:lang w:val="en-US"/>
          <w:rPrChange w:id="10189" w:author="Anusha De" w:date="2022-08-01T14:48:00Z">
            <w:rPr/>
          </w:rPrChange>
        </w:rPr>
        <w:t xml:space="preserve"> </w:t>
      </w:r>
      <w:r w:rsidRPr="00992146">
        <w:rPr>
          <w:lang w:val="en-US"/>
          <w:rPrChange w:id="10190" w:author="Anusha De" w:date="2022-08-01T14:48:00Z">
            <w:rPr/>
          </w:rPrChange>
        </w:rPr>
        <w:t>seed</w:t>
      </w:r>
      <w:r w:rsidR="00F73A4C" w:rsidRPr="00992146">
        <w:rPr>
          <w:lang w:val="en-US"/>
          <w:rPrChange w:id="10191" w:author="Anusha De" w:date="2022-08-01T14:48:00Z">
            <w:rPr/>
          </w:rPrChange>
        </w:rPr>
        <w:t xml:space="preserve"> </w:t>
      </w:r>
      <w:r w:rsidRPr="00992146">
        <w:rPr>
          <w:lang w:val="en-US"/>
          <w:rPrChange w:id="10192" w:author="Anusha De" w:date="2022-08-01T14:48:00Z">
            <w:rPr/>
          </w:rPrChange>
        </w:rPr>
        <w:t>and</w:t>
      </w:r>
      <w:r w:rsidR="00F73A4C" w:rsidRPr="00992146">
        <w:rPr>
          <w:lang w:val="en-US"/>
          <w:rPrChange w:id="10193" w:author="Anusha De" w:date="2022-08-01T14:48:00Z">
            <w:rPr/>
          </w:rPrChange>
        </w:rPr>
        <w:t xml:space="preserve"> </w:t>
      </w:r>
      <w:r w:rsidRPr="00992146">
        <w:rPr>
          <w:lang w:val="en-US"/>
          <w:rPrChange w:id="10194" w:author="Anusha De" w:date="2022-08-01T14:48:00Z">
            <w:rPr/>
          </w:rPrChange>
        </w:rPr>
        <w:t>other</w:t>
      </w:r>
      <w:r w:rsidR="00F73A4C" w:rsidRPr="00992146">
        <w:rPr>
          <w:lang w:val="en-US"/>
          <w:rPrChange w:id="10195" w:author="Anusha De" w:date="2022-08-01T14:48:00Z">
            <w:rPr/>
          </w:rPrChange>
        </w:rPr>
        <w:t xml:space="preserve"> </w:t>
      </w:r>
      <w:r w:rsidRPr="00992146">
        <w:rPr>
          <w:lang w:val="en-US"/>
          <w:rPrChange w:id="10196" w:author="Anusha De" w:date="2022-08-01T14:48:00Z">
            <w:rPr/>
          </w:rPrChange>
        </w:rPr>
        <w:t>purchased</w:t>
      </w:r>
      <w:r w:rsidR="00F73A4C" w:rsidRPr="00992146">
        <w:rPr>
          <w:lang w:val="en-US"/>
          <w:rPrChange w:id="10197" w:author="Anusha De" w:date="2022-08-01T14:48:00Z">
            <w:rPr/>
          </w:rPrChange>
        </w:rPr>
        <w:t xml:space="preserve"> </w:t>
      </w:r>
      <w:r w:rsidRPr="00992146">
        <w:rPr>
          <w:lang w:val="en-US"/>
          <w:rPrChange w:id="10198" w:author="Anusha De" w:date="2022-08-01T14:48:00Z">
            <w:rPr/>
          </w:rPrChange>
        </w:rPr>
        <w:t>inputs</w:t>
      </w:r>
      <w:r w:rsidR="00F73A4C" w:rsidRPr="00992146">
        <w:rPr>
          <w:lang w:val="en-US"/>
          <w:rPrChange w:id="10199" w:author="Anusha De" w:date="2022-08-01T14:48:00Z">
            <w:rPr/>
          </w:rPrChange>
        </w:rPr>
        <w:t xml:space="preserve"> </w:t>
      </w:r>
      <w:r w:rsidRPr="00992146">
        <w:rPr>
          <w:lang w:val="en-US"/>
          <w:rPrChange w:id="10200" w:author="Anusha De" w:date="2022-08-01T14:48:00Z">
            <w:rPr/>
          </w:rPrChange>
        </w:rPr>
        <w:t>is</w:t>
      </w:r>
      <w:r w:rsidR="00F73A4C" w:rsidRPr="00992146">
        <w:rPr>
          <w:lang w:val="en-US"/>
          <w:rPrChange w:id="10201" w:author="Anusha De" w:date="2022-08-01T14:48:00Z">
            <w:rPr/>
          </w:rPrChange>
        </w:rPr>
        <w:t xml:space="preserve"> </w:t>
      </w:r>
      <w:r w:rsidRPr="00992146">
        <w:rPr>
          <w:lang w:val="en-US"/>
          <w:rPrChange w:id="10202" w:author="Anusha De" w:date="2022-08-01T14:48:00Z">
            <w:rPr/>
          </w:rPrChange>
        </w:rPr>
        <w:t>not</w:t>
      </w:r>
      <w:r w:rsidR="00F73A4C" w:rsidRPr="00992146">
        <w:rPr>
          <w:lang w:val="en-US"/>
          <w:rPrChange w:id="10203" w:author="Anusha De" w:date="2022-08-01T14:48:00Z">
            <w:rPr/>
          </w:rPrChange>
        </w:rPr>
        <w:t xml:space="preserve"> </w:t>
      </w:r>
      <w:r w:rsidRPr="00992146">
        <w:rPr>
          <w:lang w:val="en-US"/>
          <w:rPrChange w:id="10204" w:author="Anusha De" w:date="2022-08-01T14:48:00Z">
            <w:rPr/>
          </w:rPrChange>
        </w:rPr>
        <w:t>related</w:t>
      </w:r>
      <w:r w:rsidR="00F73A4C" w:rsidRPr="00992146">
        <w:rPr>
          <w:lang w:val="en-US"/>
          <w:rPrChange w:id="10205" w:author="Anusha De" w:date="2022-08-01T14:48:00Z">
            <w:rPr/>
          </w:rPrChange>
        </w:rPr>
        <w:t xml:space="preserve"> </w:t>
      </w:r>
      <w:r w:rsidRPr="00992146">
        <w:rPr>
          <w:lang w:val="en-US"/>
          <w:rPrChange w:id="10206" w:author="Anusha De" w:date="2022-08-01T14:48:00Z">
            <w:rPr/>
          </w:rPrChange>
        </w:rPr>
        <w:t>to</w:t>
      </w:r>
      <w:r w:rsidR="00F73A4C" w:rsidRPr="00992146">
        <w:rPr>
          <w:lang w:val="en-US"/>
          <w:rPrChange w:id="10207" w:author="Anusha De" w:date="2022-08-01T14:48:00Z">
            <w:rPr/>
          </w:rPrChange>
        </w:rPr>
        <w:t xml:space="preserve"> </w:t>
      </w:r>
      <w:r w:rsidRPr="00992146">
        <w:rPr>
          <w:lang w:val="en-US"/>
          <w:rPrChange w:id="10208" w:author="Anusha De" w:date="2022-08-01T14:48:00Z">
            <w:rPr/>
          </w:rPrChange>
        </w:rPr>
        <w:t>quality,</w:t>
      </w:r>
      <w:r w:rsidR="00F73A4C" w:rsidRPr="00992146">
        <w:rPr>
          <w:lang w:val="en-US"/>
          <w:rPrChange w:id="10209" w:author="Anusha De" w:date="2022-08-01T14:48:00Z">
            <w:rPr/>
          </w:rPrChange>
        </w:rPr>
        <w:t xml:space="preserve"> </w:t>
      </w:r>
      <w:r w:rsidRPr="00992146">
        <w:rPr>
          <w:lang w:val="en-US"/>
          <w:rPrChange w:id="10210" w:author="Anusha De" w:date="2022-08-01T14:48:00Z">
            <w:rPr/>
          </w:rPrChange>
        </w:rPr>
        <w:t>but</w:t>
      </w:r>
      <w:r w:rsidR="00F73A4C" w:rsidRPr="00992146">
        <w:rPr>
          <w:lang w:val="en-US"/>
          <w:rPrChange w:id="10211" w:author="Anusha De" w:date="2022-08-01T14:48:00Z">
            <w:rPr/>
          </w:rPrChange>
        </w:rPr>
        <w:t xml:space="preserve"> </w:t>
      </w:r>
      <w:r w:rsidRPr="00992146">
        <w:rPr>
          <w:lang w:val="en-US"/>
          <w:rPrChange w:id="10212" w:author="Anusha De" w:date="2022-08-01T14:48:00Z">
            <w:rPr/>
          </w:rPrChange>
        </w:rPr>
        <w:t>rather</w:t>
      </w:r>
      <w:r w:rsidR="00F73A4C" w:rsidRPr="00992146">
        <w:rPr>
          <w:lang w:val="en-US"/>
          <w:rPrChange w:id="10213" w:author="Anusha De" w:date="2022-08-01T14:48:00Z">
            <w:rPr/>
          </w:rPrChange>
        </w:rPr>
        <w:t xml:space="preserve"> </w:t>
      </w:r>
      <w:r w:rsidRPr="00992146">
        <w:rPr>
          <w:lang w:val="en-US"/>
          <w:rPrChange w:id="10214" w:author="Anusha De" w:date="2022-08-01T14:48:00Z">
            <w:rPr/>
          </w:rPrChange>
        </w:rPr>
        <w:t>price.</w:t>
      </w:r>
      <w:r w:rsidR="00F73A4C" w:rsidRPr="00992146">
        <w:rPr>
          <w:lang w:val="en-US"/>
          <w:rPrChange w:id="10215" w:author="Anusha De" w:date="2022-08-01T14:48:00Z">
            <w:rPr/>
          </w:rPrChange>
        </w:rPr>
        <w:t xml:space="preserve"> </w:t>
      </w:r>
      <w:r w:rsidRPr="00992146">
        <w:rPr>
          <w:lang w:val="en-US"/>
          <w:rPrChange w:id="10216" w:author="Anusha De" w:date="2022-08-01T14:48:00Z">
            <w:rPr/>
          </w:rPrChange>
        </w:rPr>
        <w:t>It</w:t>
      </w:r>
      <w:r w:rsidR="00F73A4C" w:rsidRPr="00992146">
        <w:rPr>
          <w:lang w:val="en-US"/>
          <w:rPrChange w:id="10217" w:author="Anusha De" w:date="2022-08-01T14:48:00Z">
            <w:rPr/>
          </w:rPrChange>
        </w:rPr>
        <w:t xml:space="preserve"> </w:t>
      </w:r>
      <w:r w:rsidRPr="00992146">
        <w:rPr>
          <w:lang w:val="en-US"/>
          <w:rPrChange w:id="10218" w:author="Anusha De" w:date="2022-08-01T14:48:00Z">
            <w:rPr/>
          </w:rPrChange>
        </w:rPr>
        <w:t>is</w:t>
      </w:r>
      <w:r w:rsidR="00F73A4C" w:rsidRPr="00992146">
        <w:rPr>
          <w:lang w:val="en-US"/>
          <w:rPrChange w:id="10219" w:author="Anusha De" w:date="2022-08-01T14:48:00Z">
            <w:rPr/>
          </w:rPrChange>
        </w:rPr>
        <w:t xml:space="preserve"> </w:t>
      </w:r>
      <w:r w:rsidRPr="00992146">
        <w:rPr>
          <w:lang w:val="en-US"/>
          <w:rPrChange w:id="10220" w:author="Anusha De" w:date="2022-08-01T14:48:00Z">
            <w:rPr/>
          </w:rPrChange>
        </w:rPr>
        <w:t>also</w:t>
      </w:r>
      <w:r w:rsidR="00F73A4C" w:rsidRPr="00992146">
        <w:rPr>
          <w:lang w:val="en-US"/>
          <w:rPrChange w:id="10221" w:author="Anusha De" w:date="2022-08-01T14:48:00Z">
            <w:rPr/>
          </w:rPrChange>
        </w:rPr>
        <w:t xml:space="preserve"> </w:t>
      </w:r>
      <w:r w:rsidRPr="00992146">
        <w:rPr>
          <w:lang w:val="en-US"/>
          <w:rPrChange w:id="10222" w:author="Anusha De" w:date="2022-08-01T14:48:00Z">
            <w:rPr/>
          </w:rPrChange>
        </w:rPr>
        <w:t>reassuring</w:t>
      </w:r>
      <w:r w:rsidR="00F73A4C" w:rsidRPr="00992146">
        <w:rPr>
          <w:lang w:val="en-US"/>
          <w:rPrChange w:id="10223" w:author="Anusha De" w:date="2022-08-01T14:48:00Z">
            <w:rPr/>
          </w:rPrChange>
        </w:rPr>
        <w:t xml:space="preserve"> </w:t>
      </w:r>
      <w:r w:rsidRPr="00992146">
        <w:rPr>
          <w:lang w:val="en-US"/>
          <w:rPrChange w:id="10224" w:author="Anusha De" w:date="2022-08-01T14:48:00Z">
            <w:rPr/>
          </w:rPrChange>
        </w:rPr>
        <w:t>that</w:t>
      </w:r>
      <w:r w:rsidR="00F73A4C" w:rsidRPr="00992146">
        <w:rPr>
          <w:lang w:val="en-US"/>
          <w:rPrChange w:id="10225" w:author="Anusha De" w:date="2022-08-01T14:48:00Z">
            <w:rPr/>
          </w:rPrChange>
        </w:rPr>
        <w:t xml:space="preserve"> </w:t>
      </w:r>
      <w:r w:rsidRPr="00992146">
        <w:rPr>
          <w:lang w:val="en-US"/>
          <w:rPrChange w:id="10226" w:author="Anusha De" w:date="2022-08-01T14:48:00Z">
            <w:rPr/>
          </w:rPrChange>
        </w:rPr>
        <w:t>all</w:t>
      </w:r>
      <w:r w:rsidR="00F73A4C" w:rsidRPr="00992146">
        <w:rPr>
          <w:lang w:val="en-US"/>
          <w:rPrChange w:id="10227" w:author="Anusha De" w:date="2022-08-01T14:48:00Z">
            <w:rPr/>
          </w:rPrChange>
        </w:rPr>
        <w:t xml:space="preserve"> </w:t>
      </w:r>
      <w:r w:rsidRPr="00992146">
        <w:rPr>
          <w:lang w:val="en-US"/>
          <w:rPrChange w:id="10228" w:author="Anusha De" w:date="2022-08-01T14:48:00Z">
            <w:rPr/>
          </w:rPrChange>
        </w:rPr>
        <w:t>actors</w:t>
      </w:r>
      <w:r w:rsidR="00F73A4C" w:rsidRPr="00992146">
        <w:rPr>
          <w:lang w:val="en-US"/>
          <w:rPrChange w:id="10229" w:author="Anusha De" w:date="2022-08-01T14:48:00Z">
            <w:rPr/>
          </w:rPrChange>
        </w:rPr>
        <w:t xml:space="preserve"> </w:t>
      </w:r>
      <w:r w:rsidRPr="00992146">
        <w:rPr>
          <w:lang w:val="en-US"/>
          <w:rPrChange w:id="10230" w:author="Anusha De" w:date="2022-08-01T14:48:00Z">
            <w:rPr/>
          </w:rPrChange>
        </w:rPr>
        <w:t>seem</w:t>
      </w:r>
      <w:r w:rsidR="00F73A4C" w:rsidRPr="00992146">
        <w:rPr>
          <w:lang w:val="en-US"/>
          <w:rPrChange w:id="10231" w:author="Anusha De" w:date="2022-08-01T14:48:00Z">
            <w:rPr/>
          </w:rPrChange>
        </w:rPr>
        <w:t xml:space="preserve"> </w:t>
      </w:r>
      <w:r w:rsidRPr="00992146">
        <w:rPr>
          <w:lang w:val="en-US"/>
          <w:rPrChange w:id="10232" w:author="Anusha De" w:date="2022-08-01T14:48:00Z">
            <w:rPr/>
          </w:rPrChange>
        </w:rPr>
        <w:t>to</w:t>
      </w:r>
      <w:r w:rsidR="00F73A4C" w:rsidRPr="00992146">
        <w:rPr>
          <w:lang w:val="en-US"/>
          <w:rPrChange w:id="10233" w:author="Anusha De" w:date="2022-08-01T14:48:00Z">
            <w:rPr/>
          </w:rPrChange>
        </w:rPr>
        <w:t xml:space="preserve"> </w:t>
      </w:r>
      <w:r w:rsidRPr="00992146">
        <w:rPr>
          <w:lang w:val="en-US"/>
          <w:rPrChange w:id="10234" w:author="Anusha De" w:date="2022-08-01T14:48:00Z">
            <w:rPr/>
          </w:rPrChange>
        </w:rPr>
        <w:t>score</w:t>
      </w:r>
      <w:r w:rsidR="00F73A4C" w:rsidRPr="00992146">
        <w:rPr>
          <w:lang w:val="en-US"/>
          <w:rPrChange w:id="10235" w:author="Anusha De" w:date="2022-08-01T14:48:00Z">
            <w:rPr/>
          </w:rPrChange>
        </w:rPr>
        <w:t xml:space="preserve"> </w:t>
      </w:r>
      <w:r w:rsidRPr="00992146">
        <w:rPr>
          <w:lang w:val="en-US"/>
          <w:rPrChange w:id="10236" w:author="Anusha De" w:date="2022-08-01T14:48:00Z">
            <w:rPr/>
          </w:rPrChange>
        </w:rPr>
        <w:t>very</w:t>
      </w:r>
      <w:r w:rsidR="00F73A4C" w:rsidRPr="00992146">
        <w:rPr>
          <w:lang w:val="en-US"/>
          <w:rPrChange w:id="10237" w:author="Anusha De" w:date="2022-08-01T14:48:00Z">
            <w:rPr/>
          </w:rPrChange>
        </w:rPr>
        <w:t xml:space="preserve"> </w:t>
      </w:r>
      <w:r w:rsidRPr="00992146">
        <w:rPr>
          <w:lang w:val="en-US"/>
          <w:rPrChange w:id="10238" w:author="Anusha De" w:date="2022-08-01T14:48:00Z">
            <w:rPr/>
          </w:rPrChange>
        </w:rPr>
        <w:t>well</w:t>
      </w:r>
      <w:r w:rsidR="00F73A4C" w:rsidRPr="00992146">
        <w:rPr>
          <w:lang w:val="en-US"/>
          <w:rPrChange w:id="10239" w:author="Anusha De" w:date="2022-08-01T14:48:00Z">
            <w:rPr/>
          </w:rPrChange>
        </w:rPr>
        <w:t xml:space="preserve"> </w:t>
      </w:r>
      <w:r w:rsidRPr="00992146">
        <w:rPr>
          <w:lang w:val="en-US"/>
          <w:rPrChange w:id="10240" w:author="Anusha De" w:date="2022-08-01T14:48:00Z">
            <w:rPr/>
          </w:rPrChange>
        </w:rPr>
        <w:t>in</w:t>
      </w:r>
      <w:r w:rsidR="00F73A4C" w:rsidRPr="00992146">
        <w:rPr>
          <w:lang w:val="en-US"/>
          <w:rPrChange w:id="10241" w:author="Anusha De" w:date="2022-08-01T14:48:00Z">
            <w:rPr/>
          </w:rPrChange>
        </w:rPr>
        <w:t xml:space="preserve"> </w:t>
      </w:r>
      <w:r w:rsidRPr="00992146">
        <w:rPr>
          <w:lang w:val="en-US"/>
          <w:rPrChange w:id="10242" w:author="Anusha De" w:date="2022-08-01T14:48:00Z">
            <w:rPr/>
          </w:rPrChange>
        </w:rPr>
        <w:t>terms</w:t>
      </w:r>
      <w:r w:rsidR="00F73A4C" w:rsidRPr="00992146">
        <w:rPr>
          <w:lang w:val="en-US"/>
          <w:rPrChange w:id="10243" w:author="Anusha De" w:date="2022-08-01T14:48:00Z">
            <w:rPr/>
          </w:rPrChange>
        </w:rPr>
        <w:t xml:space="preserve"> </w:t>
      </w:r>
      <w:r w:rsidRPr="00992146">
        <w:rPr>
          <w:lang w:val="en-US"/>
          <w:rPrChange w:id="10244" w:author="Anusha De" w:date="2022-08-01T14:48:00Z">
            <w:rPr/>
          </w:rPrChange>
        </w:rPr>
        <w:t>of</w:t>
      </w:r>
      <w:r w:rsidR="00F73A4C" w:rsidRPr="00992146">
        <w:rPr>
          <w:lang w:val="en-US"/>
          <w:rPrChange w:id="10245" w:author="Anusha De" w:date="2022-08-01T14:48:00Z">
            <w:rPr/>
          </w:rPrChange>
        </w:rPr>
        <w:t xml:space="preserve"> </w:t>
      </w:r>
      <w:r w:rsidRPr="00992146">
        <w:rPr>
          <w:lang w:val="en-US"/>
          <w:rPrChange w:id="10246" w:author="Anusha De" w:date="2022-08-01T14:48:00Z">
            <w:rPr/>
          </w:rPrChange>
        </w:rPr>
        <w:t>reputation.</w:t>
      </w:r>
    </w:p>
    <w:p w14:paraId="171E183D" w14:textId="1346C7EE" w:rsidR="00F53F3C" w:rsidRPr="00992146" w:rsidRDefault="00F53F3C">
      <w:pPr>
        <w:rPr>
          <w:lang w:val="en-US"/>
          <w:rPrChange w:id="10247" w:author="Anusha De" w:date="2022-08-01T14:48:00Z">
            <w:rPr/>
          </w:rPrChange>
        </w:rPr>
        <w:pPrChange w:id="10248" w:author="Steve Wiggins" w:date="2022-07-30T18:09:00Z">
          <w:pPr>
            <w:pStyle w:val="1PP"/>
            <w:jc w:val="both"/>
          </w:pPr>
        </w:pPrChange>
      </w:pPr>
    </w:p>
    <w:p w14:paraId="48A97B54" w14:textId="77777777" w:rsidR="00E9344B" w:rsidRDefault="00E9344B" w:rsidP="00643A43">
      <w:pPr>
        <w:pStyle w:val="1PP"/>
        <w:jc w:val="both"/>
        <w:rPr>
          <w:ins w:id="10249" w:author="Steve Wiggins" w:date="2022-07-30T11:49:00Z"/>
        </w:rPr>
        <w:sectPr w:rsidR="00E9344B" w:rsidSect="00E9344B">
          <w:type w:val="continuous"/>
          <w:pgSz w:w="12240" w:h="15840" w:code="1"/>
          <w:pgMar w:top="720" w:right="720" w:bottom="720" w:left="720" w:header="850" w:footer="850" w:gutter="0"/>
          <w:cols w:num="2" w:space="720"/>
          <w:docGrid w:linePitch="299"/>
          <w:sectPrChange w:id="10250" w:author="Steve Wiggins" w:date="2022-07-30T11:51:00Z">
            <w:sectPr w:rsidR="00E9344B" w:rsidSect="00E9344B">
              <w:pgSz w:w="11907" w:h="16840" w:code="9"/>
              <w:pgMar w:top="1418" w:right="1418" w:bottom="1418" w:left="1418" w:header="850" w:footer="850" w:gutter="0"/>
              <w:cols w:num="1"/>
            </w:sectPr>
          </w:sectPrChange>
        </w:sectPr>
      </w:pPr>
    </w:p>
    <w:p w14:paraId="7F11B260" w14:textId="77777777" w:rsidR="00844432" w:rsidRDefault="00844432" w:rsidP="00643A43">
      <w:pPr>
        <w:pStyle w:val="1PP"/>
        <w:jc w:val="both"/>
        <w:rPr>
          <w:ins w:id="10251" w:author="Steve Wiggins" w:date="2022-07-30T18:08:00Z"/>
        </w:rPr>
      </w:pPr>
    </w:p>
    <w:p w14:paraId="47CB67B5" w14:textId="77777777" w:rsidR="00844432" w:rsidRPr="00992146" w:rsidRDefault="00844432">
      <w:pPr>
        <w:widowControl w:val="0"/>
        <w:autoSpaceDE w:val="0"/>
        <w:autoSpaceDN w:val="0"/>
        <w:spacing w:after="0" w:line="240" w:lineRule="auto"/>
        <w:rPr>
          <w:ins w:id="10252" w:author="Steve Wiggins" w:date="2022-07-30T18:10:00Z"/>
          <w:rFonts w:eastAsiaTheme="minorEastAsia"/>
          <w:b/>
          <w:bCs/>
          <w:color w:val="0F243E" w:themeColor="text2" w:themeShade="80"/>
          <w:spacing w:val="6"/>
          <w:szCs w:val="18"/>
          <w:lang w:val="en-US" w:bidi="hi-IN"/>
          <w:rPrChange w:id="10253" w:author="Anusha De" w:date="2022-08-01T14:48:00Z">
            <w:rPr>
              <w:ins w:id="10254" w:author="Steve Wiggins" w:date="2022-07-30T18:10:00Z"/>
              <w:rFonts w:eastAsiaTheme="minorEastAsia"/>
              <w:b/>
              <w:bCs/>
              <w:color w:val="0F243E" w:themeColor="text2" w:themeShade="80"/>
              <w:spacing w:val="6"/>
              <w:szCs w:val="18"/>
              <w:lang w:bidi="hi-IN"/>
            </w:rPr>
          </w:rPrChange>
        </w:rPr>
      </w:pPr>
      <w:ins w:id="10255" w:author="Steve Wiggins" w:date="2022-07-30T18:10:00Z">
        <w:r w:rsidRPr="00992146">
          <w:rPr>
            <w:lang w:val="en-US"/>
            <w:rPrChange w:id="10256" w:author="Anusha De" w:date="2022-08-01T14:48:00Z">
              <w:rPr/>
            </w:rPrChange>
          </w:rPr>
          <w:br w:type="page"/>
        </w:r>
      </w:ins>
    </w:p>
    <w:p w14:paraId="2093E5EC" w14:textId="51626BB9" w:rsidR="00F53F3C" w:rsidRPr="00992146" w:rsidRDefault="00F53F3C">
      <w:pPr>
        <w:pStyle w:val="Caption"/>
        <w:rPr>
          <w:lang w:val="en-US"/>
          <w:rPrChange w:id="10257" w:author="Anusha De" w:date="2022-08-01T14:48:00Z">
            <w:rPr/>
          </w:rPrChange>
        </w:rPr>
        <w:pPrChange w:id="10258" w:author="Steve Wiggins" w:date="2022-07-30T18:08:00Z">
          <w:pPr>
            <w:pStyle w:val="1PP"/>
            <w:jc w:val="both"/>
          </w:pPr>
        </w:pPrChange>
      </w:pPr>
      <w:r w:rsidRPr="00992146">
        <w:rPr>
          <w:lang w:val="en-US"/>
          <w:rPrChange w:id="10259" w:author="Anusha De" w:date="2022-08-01T14:48:00Z">
            <w:rPr/>
          </w:rPrChange>
        </w:rPr>
        <w:lastRenderedPageBreak/>
        <w:t>Table</w:t>
      </w:r>
      <w:r w:rsidR="00F73A4C" w:rsidRPr="00992146">
        <w:rPr>
          <w:lang w:val="en-US"/>
          <w:rPrChange w:id="10260" w:author="Anusha De" w:date="2022-08-01T14:48:00Z">
            <w:rPr/>
          </w:rPrChange>
        </w:rPr>
        <w:t xml:space="preserve"> </w:t>
      </w:r>
      <w:r w:rsidRPr="00992146">
        <w:rPr>
          <w:lang w:val="en-US"/>
          <w:rPrChange w:id="10261" w:author="Anusha De" w:date="2022-08-01T14:48:00Z">
            <w:rPr/>
          </w:rPrChange>
        </w:rPr>
        <w:t>1.</w:t>
      </w:r>
      <w:r w:rsidR="00F73A4C" w:rsidRPr="00992146">
        <w:rPr>
          <w:lang w:val="en-US"/>
          <w:rPrChange w:id="10262" w:author="Anusha De" w:date="2022-08-01T14:48:00Z">
            <w:rPr/>
          </w:rPrChange>
        </w:rPr>
        <w:t xml:space="preserve"> </w:t>
      </w:r>
      <w:r w:rsidRPr="00992146">
        <w:rPr>
          <w:lang w:val="en-US"/>
          <w:rPrChange w:id="10263" w:author="Anusha De" w:date="2022-08-01T14:48:00Z">
            <w:rPr/>
          </w:rPrChange>
        </w:rPr>
        <w:t>Summary</w:t>
      </w:r>
      <w:r w:rsidR="00F73A4C" w:rsidRPr="00992146">
        <w:rPr>
          <w:lang w:val="en-US"/>
          <w:rPrChange w:id="10264" w:author="Anusha De" w:date="2022-08-01T14:48:00Z">
            <w:rPr/>
          </w:rPrChange>
        </w:rPr>
        <w:t xml:space="preserve"> </w:t>
      </w:r>
      <w:r w:rsidRPr="00992146">
        <w:rPr>
          <w:lang w:val="en-US"/>
          <w:rPrChange w:id="10265" w:author="Anusha De" w:date="2022-08-01T14:48:00Z">
            <w:rPr/>
          </w:rPrChange>
        </w:rPr>
        <w:t>Statistics</w:t>
      </w:r>
      <w:r w:rsidR="00F73A4C" w:rsidRPr="00992146">
        <w:rPr>
          <w:lang w:val="en-US"/>
          <w:rPrChange w:id="10266" w:author="Anusha De" w:date="2022-08-01T14:48:00Z">
            <w:rPr/>
          </w:rPrChange>
        </w:rPr>
        <w:t xml:space="preserve"> </w:t>
      </w:r>
      <w:r w:rsidRPr="00992146">
        <w:rPr>
          <w:lang w:val="en-US"/>
          <w:rPrChange w:id="10267" w:author="Anusha De" w:date="2022-08-01T14:48:00Z">
            <w:rPr/>
          </w:rPrChange>
        </w:rPr>
        <w:t>of</w:t>
      </w:r>
      <w:r w:rsidR="00F73A4C" w:rsidRPr="00992146">
        <w:rPr>
          <w:lang w:val="en-US"/>
          <w:rPrChange w:id="10268" w:author="Anusha De" w:date="2022-08-01T14:48:00Z">
            <w:rPr/>
          </w:rPrChange>
        </w:rPr>
        <w:t xml:space="preserve"> </w:t>
      </w:r>
      <w:r w:rsidRPr="00992146">
        <w:rPr>
          <w:lang w:val="en-US"/>
          <w:rPrChange w:id="10269" w:author="Anusha De" w:date="2022-08-01T14:48:00Z">
            <w:rPr/>
          </w:rPrChange>
        </w:rPr>
        <w:t>the</w:t>
      </w:r>
      <w:r w:rsidR="00F73A4C" w:rsidRPr="00992146">
        <w:rPr>
          <w:lang w:val="en-US"/>
          <w:rPrChange w:id="10270" w:author="Anusha De" w:date="2022-08-01T14:48:00Z">
            <w:rPr/>
          </w:rPrChange>
        </w:rPr>
        <w:t xml:space="preserve"> </w:t>
      </w:r>
      <w:r w:rsidRPr="00992146">
        <w:rPr>
          <w:lang w:val="en-US"/>
          <w:rPrChange w:id="10271" w:author="Anusha De" w:date="2022-08-01T14:48:00Z">
            <w:rPr/>
          </w:rPrChange>
        </w:rPr>
        <w:t>variables</w:t>
      </w:r>
      <w:r w:rsidR="00F73A4C" w:rsidRPr="00992146">
        <w:rPr>
          <w:lang w:val="en-US"/>
          <w:rPrChange w:id="10272" w:author="Anusha De" w:date="2022-08-01T14:48:00Z">
            <w:rPr/>
          </w:rPrChange>
        </w:rPr>
        <w:t xml:space="preserve"> </w:t>
      </w:r>
      <w:r w:rsidRPr="00992146">
        <w:rPr>
          <w:lang w:val="en-US"/>
          <w:rPrChange w:id="10273" w:author="Anusha De" w:date="2022-08-01T14:48:00Z">
            <w:rPr/>
          </w:rPrChange>
        </w:rPr>
        <w:t>related</w:t>
      </w:r>
      <w:r w:rsidR="00F73A4C" w:rsidRPr="00992146">
        <w:rPr>
          <w:lang w:val="en-US"/>
          <w:rPrChange w:id="10274" w:author="Anusha De" w:date="2022-08-01T14:48:00Z">
            <w:rPr/>
          </w:rPrChange>
        </w:rPr>
        <w:t xml:space="preserve"> </w:t>
      </w:r>
      <w:r w:rsidRPr="00992146">
        <w:rPr>
          <w:lang w:val="en-US"/>
          <w:rPrChange w:id="10275" w:author="Anusha De" w:date="2022-08-01T14:48:00Z">
            <w:rPr/>
          </w:rPrChange>
        </w:rPr>
        <w:t>to</w:t>
      </w:r>
      <w:r w:rsidR="00F73A4C" w:rsidRPr="00992146">
        <w:rPr>
          <w:lang w:val="en-US"/>
          <w:rPrChange w:id="10276" w:author="Anusha De" w:date="2022-08-01T14:48:00Z">
            <w:rPr/>
          </w:rPrChange>
        </w:rPr>
        <w:t xml:space="preserve"> </w:t>
      </w:r>
      <w:r w:rsidRPr="00992146">
        <w:rPr>
          <w:lang w:val="en-US"/>
          <w:rPrChange w:id="10277" w:author="Anusha De" w:date="2022-08-01T14:48:00Z">
            <w:rPr/>
          </w:rPrChange>
        </w:rPr>
        <w:t>the</w:t>
      </w:r>
      <w:r w:rsidR="00F73A4C" w:rsidRPr="00992146">
        <w:rPr>
          <w:lang w:val="en-US"/>
          <w:rPrChange w:id="10278" w:author="Anusha De" w:date="2022-08-01T14:48:00Z">
            <w:rPr/>
          </w:rPrChange>
        </w:rPr>
        <w:t xml:space="preserve"> </w:t>
      </w:r>
      <w:r w:rsidRPr="00992146">
        <w:rPr>
          <w:lang w:val="en-US"/>
          <w:rPrChange w:id="10279" w:author="Anusha De" w:date="2022-08-01T14:48:00Z">
            <w:rPr/>
          </w:rPrChange>
        </w:rPr>
        <w:t>farmers.</w:t>
      </w:r>
    </w:p>
    <w:tbl>
      <w:tblPr>
        <w:tblW w:w="5000" w:type="pct"/>
        <w:tblLook w:val="01E0" w:firstRow="1" w:lastRow="1" w:firstColumn="1" w:lastColumn="1" w:noHBand="0" w:noVBand="0"/>
      </w:tblPr>
      <w:tblGrid>
        <w:gridCol w:w="3322"/>
        <w:gridCol w:w="911"/>
        <w:gridCol w:w="1339"/>
        <w:gridCol w:w="1393"/>
        <w:gridCol w:w="1405"/>
        <w:gridCol w:w="1248"/>
        <w:gridCol w:w="1182"/>
      </w:tblGrid>
      <w:tr w:rsidR="00643A43" w:rsidRPr="00844432" w14:paraId="012EEBFB" w14:textId="77777777" w:rsidTr="00BB395D">
        <w:trPr>
          <w:trHeight w:val="144"/>
        </w:trPr>
        <w:tc>
          <w:tcPr>
            <w:tcW w:w="2790" w:type="dxa"/>
            <w:tcBorders>
              <w:top w:val="single" w:sz="4" w:space="0" w:color="auto"/>
            </w:tcBorders>
          </w:tcPr>
          <w:p w14:paraId="6397B4E4" w14:textId="77777777" w:rsidR="00F53F3C" w:rsidRPr="00992146" w:rsidRDefault="00F53F3C">
            <w:pPr>
              <w:pStyle w:val="TableParagraph"/>
              <w:rPr>
                <w:szCs w:val="24"/>
                <w:lang w:val="en-US"/>
                <w:rPrChange w:id="10280" w:author="Anusha De" w:date="2022-08-01T14:48:00Z">
                  <w:rPr>
                    <w:rFonts w:ascii="Arial Nova" w:hAnsi="Arial Nova"/>
                    <w:szCs w:val="20"/>
                  </w:rPr>
                </w:rPrChange>
              </w:rPr>
              <w:pPrChange w:id="10281" w:author="Steve Wiggins" w:date="2022-07-30T18:08:00Z">
                <w:pPr>
                  <w:pStyle w:val="TableParagraph"/>
                  <w:jc w:val="both"/>
                </w:pPr>
              </w:pPrChange>
            </w:pPr>
          </w:p>
        </w:tc>
        <w:tc>
          <w:tcPr>
            <w:tcW w:w="6281" w:type="dxa"/>
            <w:gridSpan w:val="6"/>
            <w:tcBorders>
              <w:top w:val="single" w:sz="4" w:space="0" w:color="auto"/>
              <w:bottom w:val="single" w:sz="4" w:space="0" w:color="000000"/>
            </w:tcBorders>
            <w:vAlign w:val="center"/>
          </w:tcPr>
          <w:p w14:paraId="5E0BAE69" w14:textId="0A12C2B4" w:rsidR="00F53F3C" w:rsidRPr="00844432" w:rsidRDefault="00F53F3C">
            <w:pPr>
              <w:pStyle w:val="TableParagraph"/>
              <w:jc w:val="center"/>
              <w:rPr>
                <w:szCs w:val="24"/>
                <w:rPrChange w:id="10282" w:author="Steve Wiggins" w:date="2022-07-30T18:08:00Z">
                  <w:rPr>
                    <w:rFonts w:ascii="Arial Nova" w:hAnsi="Arial Nova"/>
                    <w:b/>
                    <w:bCs/>
                    <w:szCs w:val="20"/>
                  </w:rPr>
                </w:rPrChange>
              </w:rPr>
              <w:pPrChange w:id="10283" w:author="Steve Wiggins" w:date="2022-07-30T18:08:00Z">
                <w:pPr>
                  <w:pStyle w:val="TableParagraph"/>
                </w:pPr>
              </w:pPrChange>
            </w:pPr>
            <w:r w:rsidRPr="00844432">
              <w:rPr>
                <w:szCs w:val="24"/>
                <w:rPrChange w:id="10284" w:author="Steve Wiggins" w:date="2022-07-30T18:08:00Z">
                  <w:rPr>
                    <w:rFonts w:ascii="Arial Nova" w:hAnsi="Arial Nova"/>
                    <w:b/>
                    <w:bCs/>
                    <w:szCs w:val="20"/>
                  </w:rPr>
                </w:rPrChange>
              </w:rPr>
              <w:t>Summary</w:t>
            </w:r>
            <w:r w:rsidR="00F73A4C" w:rsidRPr="00844432">
              <w:rPr>
                <w:szCs w:val="24"/>
                <w:rPrChange w:id="10285" w:author="Steve Wiggins" w:date="2022-07-30T18:08:00Z">
                  <w:rPr>
                    <w:rFonts w:ascii="Arial Nova" w:hAnsi="Arial Nova"/>
                    <w:b/>
                    <w:bCs/>
                    <w:szCs w:val="20"/>
                  </w:rPr>
                </w:rPrChange>
              </w:rPr>
              <w:t xml:space="preserve"> </w:t>
            </w:r>
            <w:r w:rsidRPr="00844432">
              <w:rPr>
                <w:szCs w:val="24"/>
                <w:rPrChange w:id="10286" w:author="Steve Wiggins" w:date="2022-07-30T18:08:00Z">
                  <w:rPr>
                    <w:rFonts w:ascii="Arial Nova" w:hAnsi="Arial Nova"/>
                    <w:b/>
                    <w:bCs/>
                    <w:szCs w:val="20"/>
                  </w:rPr>
                </w:rPrChange>
              </w:rPr>
              <w:t>Statistics</w:t>
            </w:r>
            <w:r w:rsidR="00F73A4C" w:rsidRPr="00844432">
              <w:rPr>
                <w:szCs w:val="24"/>
                <w:rPrChange w:id="10287" w:author="Steve Wiggins" w:date="2022-07-30T18:08:00Z">
                  <w:rPr>
                    <w:rFonts w:ascii="Arial Nova" w:hAnsi="Arial Nova"/>
                    <w:b/>
                    <w:bCs/>
                    <w:szCs w:val="20"/>
                  </w:rPr>
                </w:rPrChange>
              </w:rPr>
              <w:t xml:space="preserve"> </w:t>
            </w:r>
            <w:r w:rsidRPr="00844432">
              <w:rPr>
                <w:szCs w:val="24"/>
                <w:rPrChange w:id="10288" w:author="Steve Wiggins" w:date="2022-07-30T18:08:00Z">
                  <w:rPr>
                    <w:rFonts w:ascii="Arial Nova" w:hAnsi="Arial Nova"/>
                    <w:b/>
                    <w:bCs/>
                    <w:szCs w:val="20"/>
                  </w:rPr>
                </w:rPrChange>
              </w:rPr>
              <w:t>(Farmers)</w:t>
            </w:r>
          </w:p>
        </w:tc>
      </w:tr>
      <w:tr w:rsidR="00643A43" w:rsidRPr="00844432" w14:paraId="571AD710" w14:textId="77777777" w:rsidTr="00BB395D">
        <w:trPr>
          <w:trHeight w:val="144"/>
        </w:trPr>
        <w:tc>
          <w:tcPr>
            <w:tcW w:w="2790" w:type="dxa"/>
            <w:tcBorders>
              <w:bottom w:val="single" w:sz="4" w:space="0" w:color="000000"/>
            </w:tcBorders>
          </w:tcPr>
          <w:p w14:paraId="071D15CF" w14:textId="77777777" w:rsidR="00F53F3C" w:rsidRPr="00844432" w:rsidRDefault="00F53F3C">
            <w:pPr>
              <w:pStyle w:val="TableParagraph"/>
              <w:rPr>
                <w:szCs w:val="24"/>
                <w:rPrChange w:id="10289" w:author="Steve Wiggins" w:date="2022-07-30T18:08:00Z">
                  <w:rPr>
                    <w:rFonts w:ascii="Arial Nova" w:hAnsi="Arial Nova"/>
                    <w:szCs w:val="20"/>
                  </w:rPr>
                </w:rPrChange>
              </w:rPr>
              <w:pPrChange w:id="10290" w:author="Steve Wiggins" w:date="2022-07-30T18:08:00Z">
                <w:pPr>
                  <w:pStyle w:val="TableParagraph"/>
                  <w:jc w:val="both"/>
                </w:pPr>
              </w:pPrChange>
            </w:pPr>
          </w:p>
        </w:tc>
        <w:tc>
          <w:tcPr>
            <w:tcW w:w="765" w:type="dxa"/>
            <w:tcBorders>
              <w:top w:val="single" w:sz="4" w:space="0" w:color="000000"/>
              <w:bottom w:val="single" w:sz="4" w:space="0" w:color="000000"/>
            </w:tcBorders>
          </w:tcPr>
          <w:p w14:paraId="01DA60CC" w14:textId="77777777" w:rsidR="00F53F3C" w:rsidRPr="00844432" w:rsidRDefault="00F53F3C" w:rsidP="00844432">
            <w:pPr>
              <w:pStyle w:val="TableParagraph"/>
              <w:rPr>
                <w:szCs w:val="24"/>
                <w:rPrChange w:id="10291" w:author="Steve Wiggins" w:date="2022-07-30T18:08:00Z">
                  <w:rPr>
                    <w:rFonts w:ascii="Arial Nova" w:hAnsi="Arial Nova"/>
                    <w:b/>
                    <w:bCs/>
                    <w:szCs w:val="20"/>
                  </w:rPr>
                </w:rPrChange>
              </w:rPr>
            </w:pPr>
            <w:r w:rsidRPr="00844432">
              <w:rPr>
                <w:szCs w:val="24"/>
                <w:rPrChange w:id="10292" w:author="Steve Wiggins" w:date="2022-07-30T18:08:00Z">
                  <w:rPr>
                    <w:rFonts w:ascii="Arial Nova" w:hAnsi="Arial Nova"/>
                    <w:b/>
                    <w:bCs/>
                    <w:szCs w:val="20"/>
                  </w:rPr>
                </w:rPrChange>
              </w:rPr>
              <w:t>Mean</w:t>
            </w:r>
          </w:p>
        </w:tc>
        <w:tc>
          <w:tcPr>
            <w:tcW w:w="1125" w:type="dxa"/>
            <w:tcBorders>
              <w:top w:val="single" w:sz="4" w:space="0" w:color="000000"/>
              <w:bottom w:val="single" w:sz="4" w:space="0" w:color="000000"/>
            </w:tcBorders>
          </w:tcPr>
          <w:p w14:paraId="31C0273C" w14:textId="5B7B8B2C" w:rsidR="00F53F3C" w:rsidRPr="00844432" w:rsidRDefault="00F53F3C">
            <w:pPr>
              <w:pStyle w:val="TableParagraph"/>
              <w:jc w:val="center"/>
              <w:rPr>
                <w:szCs w:val="24"/>
                <w:rPrChange w:id="10293" w:author="Steve Wiggins" w:date="2022-07-30T18:08:00Z">
                  <w:rPr>
                    <w:rFonts w:ascii="Arial Nova" w:hAnsi="Arial Nova"/>
                    <w:b/>
                    <w:bCs/>
                    <w:szCs w:val="20"/>
                  </w:rPr>
                </w:rPrChange>
              </w:rPr>
              <w:pPrChange w:id="10294" w:author="Steve Wiggins" w:date="2022-07-30T18:08:00Z">
                <w:pPr>
                  <w:pStyle w:val="TableParagraph"/>
                </w:pPr>
              </w:pPrChange>
            </w:pPr>
            <w:r w:rsidRPr="00844432">
              <w:rPr>
                <w:szCs w:val="24"/>
                <w:rPrChange w:id="10295" w:author="Steve Wiggins" w:date="2022-07-30T18:08:00Z">
                  <w:rPr>
                    <w:rFonts w:ascii="Arial Nova" w:hAnsi="Arial Nova"/>
                    <w:b/>
                    <w:bCs/>
                    <w:szCs w:val="20"/>
                  </w:rPr>
                </w:rPrChange>
              </w:rPr>
              <w:t>Standard</w:t>
            </w:r>
            <w:r w:rsidR="00F73A4C" w:rsidRPr="00844432">
              <w:rPr>
                <w:szCs w:val="24"/>
                <w:rPrChange w:id="10296" w:author="Steve Wiggins" w:date="2022-07-30T18:08:00Z">
                  <w:rPr>
                    <w:rFonts w:ascii="Arial Nova" w:hAnsi="Arial Nova"/>
                    <w:b/>
                    <w:bCs/>
                    <w:szCs w:val="20"/>
                  </w:rPr>
                </w:rPrChange>
              </w:rPr>
              <w:t xml:space="preserve"> </w:t>
            </w:r>
            <w:r w:rsidRPr="00844432">
              <w:rPr>
                <w:szCs w:val="24"/>
                <w:rPrChange w:id="10297" w:author="Steve Wiggins" w:date="2022-07-30T18:08:00Z">
                  <w:rPr>
                    <w:rFonts w:ascii="Arial Nova" w:hAnsi="Arial Nova"/>
                    <w:b/>
                    <w:bCs/>
                    <w:szCs w:val="20"/>
                  </w:rPr>
                </w:rPrChange>
              </w:rPr>
              <w:t>Deviation</w:t>
            </w:r>
          </w:p>
        </w:tc>
        <w:tc>
          <w:tcPr>
            <w:tcW w:w="1170" w:type="dxa"/>
            <w:tcBorders>
              <w:top w:val="single" w:sz="4" w:space="0" w:color="000000"/>
              <w:bottom w:val="single" w:sz="4" w:space="0" w:color="000000"/>
            </w:tcBorders>
          </w:tcPr>
          <w:p w14:paraId="33ADFA53" w14:textId="77777777" w:rsidR="00F53F3C" w:rsidRPr="00844432" w:rsidRDefault="00F53F3C">
            <w:pPr>
              <w:pStyle w:val="TableParagraph"/>
              <w:jc w:val="center"/>
              <w:rPr>
                <w:szCs w:val="24"/>
                <w:rPrChange w:id="10298" w:author="Steve Wiggins" w:date="2022-07-30T18:08:00Z">
                  <w:rPr>
                    <w:rFonts w:ascii="Arial Nova" w:hAnsi="Arial Nova"/>
                    <w:b/>
                    <w:bCs/>
                    <w:szCs w:val="20"/>
                  </w:rPr>
                </w:rPrChange>
              </w:rPr>
              <w:pPrChange w:id="10299" w:author="Steve Wiggins" w:date="2022-07-30T18:08:00Z">
                <w:pPr>
                  <w:pStyle w:val="TableParagraph"/>
                </w:pPr>
              </w:pPrChange>
            </w:pPr>
            <w:r w:rsidRPr="00844432">
              <w:rPr>
                <w:szCs w:val="24"/>
                <w:rPrChange w:id="10300" w:author="Steve Wiggins" w:date="2022-07-30T18:08:00Z">
                  <w:rPr>
                    <w:rFonts w:ascii="Arial Nova" w:hAnsi="Arial Nova"/>
                    <w:b/>
                    <w:bCs/>
                    <w:szCs w:val="20"/>
                  </w:rPr>
                </w:rPrChange>
              </w:rPr>
              <w:t>Minimum</w:t>
            </w:r>
          </w:p>
        </w:tc>
        <w:tc>
          <w:tcPr>
            <w:tcW w:w="1180" w:type="dxa"/>
            <w:tcBorders>
              <w:top w:val="single" w:sz="4" w:space="0" w:color="000000"/>
              <w:bottom w:val="single" w:sz="4" w:space="0" w:color="000000"/>
            </w:tcBorders>
          </w:tcPr>
          <w:p w14:paraId="3468FE3F" w14:textId="77777777" w:rsidR="00F53F3C" w:rsidRPr="00844432" w:rsidRDefault="00F53F3C">
            <w:pPr>
              <w:pStyle w:val="TableParagraph"/>
              <w:jc w:val="center"/>
              <w:rPr>
                <w:szCs w:val="24"/>
                <w:rPrChange w:id="10301" w:author="Steve Wiggins" w:date="2022-07-30T18:08:00Z">
                  <w:rPr>
                    <w:rFonts w:ascii="Arial Nova" w:hAnsi="Arial Nova"/>
                    <w:b/>
                    <w:bCs/>
                    <w:szCs w:val="20"/>
                  </w:rPr>
                </w:rPrChange>
              </w:rPr>
              <w:pPrChange w:id="10302" w:author="Steve Wiggins" w:date="2022-07-30T18:08:00Z">
                <w:pPr>
                  <w:pStyle w:val="TableParagraph"/>
                </w:pPr>
              </w:pPrChange>
            </w:pPr>
            <w:r w:rsidRPr="00844432">
              <w:rPr>
                <w:szCs w:val="24"/>
                <w:rPrChange w:id="10303" w:author="Steve Wiggins" w:date="2022-07-30T18:08:00Z">
                  <w:rPr>
                    <w:rFonts w:ascii="Arial Nova" w:hAnsi="Arial Nova"/>
                    <w:b/>
                    <w:bCs/>
                    <w:szCs w:val="20"/>
                  </w:rPr>
                </w:rPrChange>
              </w:rPr>
              <w:t>Maximum</w:t>
            </w:r>
          </w:p>
        </w:tc>
        <w:tc>
          <w:tcPr>
            <w:tcW w:w="1048" w:type="dxa"/>
            <w:tcBorders>
              <w:top w:val="single" w:sz="4" w:space="0" w:color="000000"/>
              <w:bottom w:val="single" w:sz="4" w:space="0" w:color="000000"/>
            </w:tcBorders>
          </w:tcPr>
          <w:p w14:paraId="3AEE844A" w14:textId="168CD331" w:rsidR="00F53F3C" w:rsidRPr="00844432" w:rsidRDefault="00F53F3C">
            <w:pPr>
              <w:pStyle w:val="TableParagraph"/>
              <w:jc w:val="center"/>
              <w:rPr>
                <w:szCs w:val="24"/>
                <w:rPrChange w:id="10304" w:author="Steve Wiggins" w:date="2022-07-30T18:08:00Z">
                  <w:rPr>
                    <w:rFonts w:ascii="Arial Nova" w:hAnsi="Arial Nova"/>
                    <w:b/>
                    <w:bCs/>
                    <w:szCs w:val="20"/>
                  </w:rPr>
                </w:rPrChange>
              </w:rPr>
              <w:pPrChange w:id="10305" w:author="Steve Wiggins" w:date="2022-07-30T18:08:00Z">
                <w:pPr>
                  <w:pStyle w:val="TableParagraph"/>
                </w:pPr>
              </w:pPrChange>
            </w:pPr>
            <w:r w:rsidRPr="00844432">
              <w:rPr>
                <w:szCs w:val="24"/>
                <w:rPrChange w:id="10306" w:author="Steve Wiggins" w:date="2022-07-30T18:08:00Z">
                  <w:rPr>
                    <w:rFonts w:ascii="Arial Nova" w:hAnsi="Arial Nova"/>
                    <w:b/>
                    <w:bCs/>
                    <w:szCs w:val="20"/>
                  </w:rPr>
                </w:rPrChange>
              </w:rPr>
              <w:t>First</w:t>
            </w:r>
            <w:r w:rsidR="00F73A4C" w:rsidRPr="00844432">
              <w:rPr>
                <w:szCs w:val="24"/>
                <w:rPrChange w:id="10307" w:author="Steve Wiggins" w:date="2022-07-30T18:08:00Z">
                  <w:rPr>
                    <w:rFonts w:ascii="Arial Nova" w:hAnsi="Arial Nova"/>
                    <w:b/>
                    <w:bCs/>
                    <w:szCs w:val="20"/>
                  </w:rPr>
                </w:rPrChange>
              </w:rPr>
              <w:t xml:space="preserve"> </w:t>
            </w:r>
            <w:r w:rsidRPr="00844432">
              <w:rPr>
                <w:szCs w:val="24"/>
                <w:rPrChange w:id="10308" w:author="Steve Wiggins" w:date="2022-07-30T18:08:00Z">
                  <w:rPr>
                    <w:rFonts w:ascii="Arial Nova" w:hAnsi="Arial Nova"/>
                    <w:b/>
                    <w:bCs/>
                    <w:szCs w:val="20"/>
                  </w:rPr>
                </w:rPrChange>
              </w:rPr>
              <w:t>Quartile</w:t>
            </w:r>
          </w:p>
        </w:tc>
        <w:tc>
          <w:tcPr>
            <w:tcW w:w="993" w:type="dxa"/>
            <w:tcBorders>
              <w:top w:val="single" w:sz="4" w:space="0" w:color="000000"/>
              <w:bottom w:val="single" w:sz="4" w:space="0" w:color="000000"/>
            </w:tcBorders>
          </w:tcPr>
          <w:p w14:paraId="6B55D6B5" w14:textId="07371E7E" w:rsidR="00F53F3C" w:rsidRPr="00844432" w:rsidRDefault="00F53F3C">
            <w:pPr>
              <w:pStyle w:val="TableParagraph"/>
              <w:jc w:val="center"/>
              <w:rPr>
                <w:szCs w:val="24"/>
                <w:rPrChange w:id="10309" w:author="Steve Wiggins" w:date="2022-07-30T18:08:00Z">
                  <w:rPr>
                    <w:rFonts w:ascii="Arial Nova" w:hAnsi="Arial Nova"/>
                    <w:b/>
                    <w:bCs/>
                    <w:szCs w:val="20"/>
                  </w:rPr>
                </w:rPrChange>
              </w:rPr>
              <w:pPrChange w:id="10310" w:author="Steve Wiggins" w:date="2022-07-30T18:08:00Z">
                <w:pPr>
                  <w:pStyle w:val="TableParagraph"/>
                </w:pPr>
              </w:pPrChange>
            </w:pPr>
            <w:r w:rsidRPr="00844432">
              <w:rPr>
                <w:szCs w:val="24"/>
                <w:rPrChange w:id="10311" w:author="Steve Wiggins" w:date="2022-07-30T18:08:00Z">
                  <w:rPr>
                    <w:rFonts w:ascii="Arial Nova" w:hAnsi="Arial Nova"/>
                    <w:b/>
                    <w:bCs/>
                    <w:szCs w:val="20"/>
                  </w:rPr>
                </w:rPrChange>
              </w:rPr>
              <w:t>Third</w:t>
            </w:r>
            <w:r w:rsidR="00F73A4C" w:rsidRPr="00844432">
              <w:rPr>
                <w:szCs w:val="24"/>
                <w:rPrChange w:id="10312" w:author="Steve Wiggins" w:date="2022-07-30T18:08:00Z">
                  <w:rPr>
                    <w:rFonts w:ascii="Arial Nova" w:hAnsi="Arial Nova"/>
                    <w:b/>
                    <w:bCs/>
                    <w:szCs w:val="20"/>
                  </w:rPr>
                </w:rPrChange>
              </w:rPr>
              <w:t xml:space="preserve"> </w:t>
            </w:r>
            <w:r w:rsidRPr="00844432">
              <w:rPr>
                <w:szCs w:val="24"/>
                <w:rPrChange w:id="10313" w:author="Steve Wiggins" w:date="2022-07-30T18:08:00Z">
                  <w:rPr>
                    <w:rFonts w:ascii="Arial Nova" w:hAnsi="Arial Nova"/>
                    <w:b/>
                    <w:bCs/>
                    <w:szCs w:val="20"/>
                  </w:rPr>
                </w:rPrChange>
              </w:rPr>
              <w:t>Quartile</w:t>
            </w:r>
          </w:p>
        </w:tc>
      </w:tr>
      <w:tr w:rsidR="00643A43" w:rsidRPr="00844432" w14:paraId="40112B08" w14:textId="77777777" w:rsidTr="00BB395D">
        <w:trPr>
          <w:trHeight w:val="144"/>
        </w:trPr>
        <w:tc>
          <w:tcPr>
            <w:tcW w:w="2790" w:type="dxa"/>
            <w:tcBorders>
              <w:top w:val="single" w:sz="4" w:space="0" w:color="000000"/>
            </w:tcBorders>
            <w:vAlign w:val="bottom"/>
          </w:tcPr>
          <w:p w14:paraId="3BB95DA6" w14:textId="64C5F59F" w:rsidR="00F53F3C" w:rsidRPr="00844432" w:rsidRDefault="00F53F3C" w:rsidP="00844432">
            <w:pPr>
              <w:pStyle w:val="TableParagraph"/>
              <w:rPr>
                <w:szCs w:val="24"/>
                <w:rPrChange w:id="10314" w:author="Steve Wiggins" w:date="2022-07-30T18:08:00Z">
                  <w:rPr>
                    <w:rFonts w:ascii="Arial Nova" w:hAnsi="Arial Nova"/>
                    <w:szCs w:val="20"/>
                  </w:rPr>
                </w:rPrChange>
              </w:rPr>
            </w:pPr>
            <w:r w:rsidRPr="00844432">
              <w:rPr>
                <w:szCs w:val="24"/>
                <w:rPrChange w:id="10315" w:author="Steve Wiggins" w:date="2022-07-30T18:08:00Z">
                  <w:rPr>
                    <w:rFonts w:ascii="Arial Nova" w:hAnsi="Arial Nova"/>
                    <w:szCs w:val="20"/>
                  </w:rPr>
                </w:rPrChange>
              </w:rPr>
              <w:t>Overall</w:t>
            </w:r>
            <w:r w:rsidR="00F73A4C" w:rsidRPr="00844432">
              <w:rPr>
                <w:szCs w:val="24"/>
                <w:rPrChange w:id="10316" w:author="Steve Wiggins" w:date="2022-07-30T18:08:00Z">
                  <w:rPr>
                    <w:rFonts w:ascii="Arial Nova" w:hAnsi="Arial Nova"/>
                    <w:szCs w:val="20"/>
                  </w:rPr>
                </w:rPrChange>
              </w:rPr>
              <w:t xml:space="preserve"> </w:t>
            </w:r>
            <w:r w:rsidRPr="00844432">
              <w:rPr>
                <w:szCs w:val="24"/>
                <w:rPrChange w:id="10317" w:author="Steve Wiggins" w:date="2022-07-30T18:08:00Z">
                  <w:rPr>
                    <w:rFonts w:ascii="Arial Nova" w:hAnsi="Arial Nova"/>
                    <w:szCs w:val="20"/>
                  </w:rPr>
                </w:rPrChange>
              </w:rPr>
              <w:t>rating</w:t>
            </w:r>
            <w:r w:rsidR="00F73A4C" w:rsidRPr="00844432">
              <w:rPr>
                <w:szCs w:val="24"/>
                <w:rPrChange w:id="10318" w:author="Steve Wiggins" w:date="2022-07-30T18:08:00Z">
                  <w:rPr>
                    <w:rFonts w:ascii="Arial Nova" w:hAnsi="Arial Nova"/>
                    <w:szCs w:val="20"/>
                  </w:rPr>
                </w:rPrChange>
              </w:rPr>
              <w:t xml:space="preserve"> </w:t>
            </w:r>
            <w:r w:rsidRPr="00844432">
              <w:rPr>
                <w:szCs w:val="24"/>
                <w:rPrChange w:id="10319" w:author="Steve Wiggins" w:date="2022-07-30T18:08:00Z">
                  <w:rPr>
                    <w:rFonts w:ascii="Arial Nova" w:hAnsi="Arial Nova"/>
                    <w:szCs w:val="20"/>
                  </w:rPr>
                </w:rPrChange>
              </w:rPr>
              <w:t>(all</w:t>
            </w:r>
            <w:r w:rsidR="00F73A4C" w:rsidRPr="00844432">
              <w:rPr>
                <w:szCs w:val="24"/>
                <w:rPrChange w:id="10320" w:author="Steve Wiggins" w:date="2022-07-30T18:08:00Z">
                  <w:rPr>
                    <w:rFonts w:ascii="Arial Nova" w:hAnsi="Arial Nova"/>
                    <w:szCs w:val="20"/>
                  </w:rPr>
                </w:rPrChange>
              </w:rPr>
              <w:t xml:space="preserve"> </w:t>
            </w:r>
            <w:r w:rsidRPr="00844432">
              <w:rPr>
                <w:szCs w:val="24"/>
                <w:rPrChange w:id="10321" w:author="Steve Wiggins" w:date="2022-07-30T18:08:00Z">
                  <w:rPr>
                    <w:rFonts w:ascii="Arial Nova" w:hAnsi="Arial Nova"/>
                    <w:szCs w:val="20"/>
                  </w:rPr>
                </w:rPrChange>
              </w:rPr>
              <w:t>actors)</w:t>
            </w:r>
          </w:p>
        </w:tc>
        <w:tc>
          <w:tcPr>
            <w:tcW w:w="765" w:type="dxa"/>
            <w:tcBorders>
              <w:top w:val="single" w:sz="4" w:space="0" w:color="000000"/>
            </w:tcBorders>
            <w:vAlign w:val="bottom"/>
          </w:tcPr>
          <w:p w14:paraId="514A852B" w14:textId="77777777" w:rsidR="00F53F3C" w:rsidRPr="00844432" w:rsidRDefault="00F53F3C">
            <w:pPr>
              <w:pStyle w:val="TableParagraph"/>
              <w:jc w:val="center"/>
              <w:rPr>
                <w:szCs w:val="24"/>
                <w:rPrChange w:id="10322" w:author="Steve Wiggins" w:date="2022-07-30T18:08:00Z">
                  <w:rPr>
                    <w:rFonts w:ascii="Arial Nova" w:hAnsi="Arial Nova"/>
                    <w:szCs w:val="20"/>
                  </w:rPr>
                </w:rPrChange>
              </w:rPr>
              <w:pPrChange w:id="10323" w:author="Steve Wiggins" w:date="2022-07-30T18:08:00Z">
                <w:pPr>
                  <w:pStyle w:val="TableParagraph"/>
                </w:pPr>
              </w:pPrChange>
            </w:pPr>
            <w:r w:rsidRPr="00844432">
              <w:rPr>
                <w:szCs w:val="24"/>
                <w:rPrChange w:id="10324" w:author="Steve Wiggins" w:date="2022-07-30T18:08:00Z">
                  <w:rPr>
                    <w:rFonts w:ascii="Arial Nova" w:hAnsi="Arial Nova"/>
                    <w:szCs w:val="20"/>
                  </w:rPr>
                </w:rPrChange>
              </w:rPr>
              <w:t>3</w:t>
            </w:r>
            <w:r w:rsidRPr="00844432">
              <w:rPr>
                <w:szCs w:val="24"/>
                <w:rPrChange w:id="10325" w:author="Steve Wiggins" w:date="2022-07-30T18:08:00Z">
                  <w:rPr>
                    <w:rFonts w:ascii="Arial Nova" w:hAnsi="Arial Nova"/>
                    <w:i/>
                    <w:szCs w:val="20"/>
                  </w:rPr>
                </w:rPrChange>
              </w:rPr>
              <w:t>.</w:t>
            </w:r>
            <w:r w:rsidRPr="00844432">
              <w:rPr>
                <w:szCs w:val="24"/>
                <w:rPrChange w:id="10326" w:author="Steve Wiggins" w:date="2022-07-30T18:08:00Z">
                  <w:rPr>
                    <w:rFonts w:ascii="Arial Nova" w:hAnsi="Arial Nova"/>
                    <w:szCs w:val="20"/>
                  </w:rPr>
                </w:rPrChange>
              </w:rPr>
              <w:t>6</w:t>
            </w:r>
          </w:p>
        </w:tc>
        <w:tc>
          <w:tcPr>
            <w:tcW w:w="1125" w:type="dxa"/>
            <w:tcBorders>
              <w:top w:val="single" w:sz="4" w:space="0" w:color="000000"/>
            </w:tcBorders>
            <w:vAlign w:val="bottom"/>
          </w:tcPr>
          <w:p w14:paraId="32E3909F" w14:textId="77777777" w:rsidR="00F53F3C" w:rsidRPr="00844432" w:rsidRDefault="00F53F3C">
            <w:pPr>
              <w:pStyle w:val="TableParagraph"/>
              <w:jc w:val="center"/>
              <w:rPr>
                <w:szCs w:val="24"/>
                <w:rPrChange w:id="10327" w:author="Steve Wiggins" w:date="2022-07-30T18:08:00Z">
                  <w:rPr>
                    <w:rFonts w:ascii="Arial Nova" w:hAnsi="Arial Nova"/>
                    <w:szCs w:val="20"/>
                  </w:rPr>
                </w:rPrChange>
              </w:rPr>
              <w:pPrChange w:id="10328" w:author="Steve Wiggins" w:date="2022-07-30T18:08:00Z">
                <w:pPr>
                  <w:pStyle w:val="TableParagraph"/>
                </w:pPr>
              </w:pPrChange>
            </w:pPr>
            <w:r w:rsidRPr="00844432">
              <w:rPr>
                <w:szCs w:val="24"/>
                <w:rPrChange w:id="10329" w:author="Steve Wiggins" w:date="2022-07-30T18:08:00Z">
                  <w:rPr>
                    <w:rFonts w:ascii="Arial Nova" w:hAnsi="Arial Nova"/>
                    <w:szCs w:val="20"/>
                  </w:rPr>
                </w:rPrChange>
              </w:rPr>
              <w:t>0</w:t>
            </w:r>
            <w:r w:rsidRPr="00844432">
              <w:rPr>
                <w:szCs w:val="24"/>
                <w:rPrChange w:id="10330" w:author="Steve Wiggins" w:date="2022-07-30T18:08:00Z">
                  <w:rPr>
                    <w:rFonts w:ascii="Arial Nova" w:hAnsi="Arial Nova"/>
                    <w:i/>
                    <w:szCs w:val="20"/>
                  </w:rPr>
                </w:rPrChange>
              </w:rPr>
              <w:t>.</w:t>
            </w:r>
            <w:r w:rsidRPr="00844432">
              <w:rPr>
                <w:szCs w:val="24"/>
                <w:rPrChange w:id="10331" w:author="Steve Wiggins" w:date="2022-07-30T18:08:00Z">
                  <w:rPr>
                    <w:rFonts w:ascii="Arial Nova" w:hAnsi="Arial Nova"/>
                    <w:szCs w:val="20"/>
                  </w:rPr>
                </w:rPrChange>
              </w:rPr>
              <w:t>77</w:t>
            </w:r>
          </w:p>
        </w:tc>
        <w:tc>
          <w:tcPr>
            <w:tcW w:w="1170" w:type="dxa"/>
            <w:tcBorders>
              <w:top w:val="single" w:sz="4" w:space="0" w:color="000000"/>
            </w:tcBorders>
            <w:vAlign w:val="bottom"/>
          </w:tcPr>
          <w:p w14:paraId="5F3000F9" w14:textId="77777777" w:rsidR="00F53F3C" w:rsidRPr="00844432" w:rsidRDefault="00F53F3C">
            <w:pPr>
              <w:pStyle w:val="TableParagraph"/>
              <w:jc w:val="center"/>
              <w:rPr>
                <w:szCs w:val="24"/>
                <w:rPrChange w:id="10332" w:author="Steve Wiggins" w:date="2022-07-30T18:08:00Z">
                  <w:rPr>
                    <w:rFonts w:ascii="Arial Nova" w:hAnsi="Arial Nova"/>
                    <w:szCs w:val="20"/>
                  </w:rPr>
                </w:rPrChange>
              </w:rPr>
              <w:pPrChange w:id="10333" w:author="Steve Wiggins" w:date="2022-07-30T18:08:00Z">
                <w:pPr>
                  <w:pStyle w:val="TableParagraph"/>
                </w:pPr>
              </w:pPrChange>
            </w:pPr>
            <w:r w:rsidRPr="00844432">
              <w:rPr>
                <w:szCs w:val="24"/>
                <w:rPrChange w:id="10334" w:author="Steve Wiggins" w:date="2022-07-30T18:08:00Z">
                  <w:rPr>
                    <w:rFonts w:ascii="Arial Nova" w:hAnsi="Arial Nova"/>
                    <w:szCs w:val="20"/>
                  </w:rPr>
                </w:rPrChange>
              </w:rPr>
              <w:t>1</w:t>
            </w:r>
          </w:p>
        </w:tc>
        <w:tc>
          <w:tcPr>
            <w:tcW w:w="1180" w:type="dxa"/>
            <w:tcBorders>
              <w:top w:val="single" w:sz="4" w:space="0" w:color="000000"/>
            </w:tcBorders>
            <w:vAlign w:val="bottom"/>
          </w:tcPr>
          <w:p w14:paraId="4FA228CC" w14:textId="77777777" w:rsidR="00F53F3C" w:rsidRPr="00844432" w:rsidRDefault="00F53F3C">
            <w:pPr>
              <w:pStyle w:val="TableParagraph"/>
              <w:jc w:val="center"/>
              <w:rPr>
                <w:szCs w:val="24"/>
                <w:rPrChange w:id="10335" w:author="Steve Wiggins" w:date="2022-07-30T18:08:00Z">
                  <w:rPr>
                    <w:rFonts w:ascii="Arial Nova" w:hAnsi="Arial Nova"/>
                    <w:szCs w:val="20"/>
                  </w:rPr>
                </w:rPrChange>
              </w:rPr>
              <w:pPrChange w:id="10336" w:author="Steve Wiggins" w:date="2022-07-30T18:08:00Z">
                <w:pPr>
                  <w:pStyle w:val="TableParagraph"/>
                </w:pPr>
              </w:pPrChange>
            </w:pPr>
            <w:r w:rsidRPr="00844432">
              <w:rPr>
                <w:szCs w:val="24"/>
                <w:rPrChange w:id="10337" w:author="Steve Wiggins" w:date="2022-07-30T18:08:00Z">
                  <w:rPr>
                    <w:rFonts w:ascii="Arial Nova" w:hAnsi="Arial Nova"/>
                    <w:szCs w:val="20"/>
                  </w:rPr>
                </w:rPrChange>
              </w:rPr>
              <w:t>5</w:t>
            </w:r>
          </w:p>
        </w:tc>
        <w:tc>
          <w:tcPr>
            <w:tcW w:w="1048" w:type="dxa"/>
            <w:tcBorders>
              <w:top w:val="single" w:sz="4" w:space="0" w:color="000000"/>
            </w:tcBorders>
            <w:vAlign w:val="bottom"/>
          </w:tcPr>
          <w:p w14:paraId="1B03F9DF" w14:textId="77777777" w:rsidR="00F53F3C" w:rsidRPr="00844432" w:rsidRDefault="00F53F3C">
            <w:pPr>
              <w:pStyle w:val="TableParagraph"/>
              <w:jc w:val="center"/>
              <w:rPr>
                <w:szCs w:val="24"/>
                <w:rPrChange w:id="10338" w:author="Steve Wiggins" w:date="2022-07-30T18:08:00Z">
                  <w:rPr>
                    <w:rFonts w:ascii="Arial Nova" w:hAnsi="Arial Nova"/>
                    <w:szCs w:val="20"/>
                  </w:rPr>
                </w:rPrChange>
              </w:rPr>
              <w:pPrChange w:id="10339" w:author="Steve Wiggins" w:date="2022-07-30T18:08:00Z">
                <w:pPr>
                  <w:pStyle w:val="TableParagraph"/>
                </w:pPr>
              </w:pPrChange>
            </w:pPr>
            <w:r w:rsidRPr="00844432">
              <w:rPr>
                <w:szCs w:val="24"/>
                <w:rPrChange w:id="10340" w:author="Steve Wiggins" w:date="2022-07-30T18:08:00Z">
                  <w:rPr>
                    <w:rFonts w:ascii="Arial Nova" w:hAnsi="Arial Nova"/>
                    <w:szCs w:val="20"/>
                  </w:rPr>
                </w:rPrChange>
              </w:rPr>
              <w:t>3</w:t>
            </w:r>
            <w:r w:rsidRPr="00844432">
              <w:rPr>
                <w:szCs w:val="24"/>
                <w:rPrChange w:id="10341" w:author="Steve Wiggins" w:date="2022-07-30T18:08:00Z">
                  <w:rPr>
                    <w:rFonts w:ascii="Arial Nova" w:hAnsi="Arial Nova"/>
                    <w:i/>
                    <w:szCs w:val="20"/>
                  </w:rPr>
                </w:rPrChange>
              </w:rPr>
              <w:t>.</w:t>
            </w:r>
            <w:r w:rsidRPr="00844432">
              <w:rPr>
                <w:szCs w:val="24"/>
                <w:rPrChange w:id="10342" w:author="Steve Wiggins" w:date="2022-07-30T18:08:00Z">
                  <w:rPr>
                    <w:rFonts w:ascii="Arial Nova" w:hAnsi="Arial Nova"/>
                    <w:szCs w:val="20"/>
                  </w:rPr>
                </w:rPrChange>
              </w:rPr>
              <w:t>2</w:t>
            </w:r>
          </w:p>
        </w:tc>
        <w:tc>
          <w:tcPr>
            <w:tcW w:w="993" w:type="dxa"/>
            <w:tcBorders>
              <w:top w:val="single" w:sz="4" w:space="0" w:color="000000"/>
            </w:tcBorders>
            <w:vAlign w:val="bottom"/>
          </w:tcPr>
          <w:p w14:paraId="029598BD" w14:textId="77777777" w:rsidR="00F53F3C" w:rsidRPr="00844432" w:rsidRDefault="00F53F3C">
            <w:pPr>
              <w:pStyle w:val="TableParagraph"/>
              <w:jc w:val="center"/>
              <w:rPr>
                <w:szCs w:val="24"/>
                <w:rPrChange w:id="10343" w:author="Steve Wiggins" w:date="2022-07-30T18:08:00Z">
                  <w:rPr>
                    <w:rFonts w:ascii="Arial Nova" w:hAnsi="Arial Nova"/>
                    <w:szCs w:val="20"/>
                  </w:rPr>
                </w:rPrChange>
              </w:rPr>
              <w:pPrChange w:id="10344" w:author="Steve Wiggins" w:date="2022-07-30T18:08:00Z">
                <w:pPr>
                  <w:pStyle w:val="TableParagraph"/>
                </w:pPr>
              </w:pPrChange>
            </w:pPr>
            <w:r w:rsidRPr="00844432">
              <w:rPr>
                <w:szCs w:val="24"/>
                <w:rPrChange w:id="10345" w:author="Steve Wiggins" w:date="2022-07-30T18:08:00Z">
                  <w:rPr>
                    <w:rFonts w:ascii="Arial Nova" w:hAnsi="Arial Nova"/>
                    <w:szCs w:val="20"/>
                  </w:rPr>
                </w:rPrChange>
              </w:rPr>
              <w:t>4</w:t>
            </w:r>
            <w:r w:rsidRPr="00844432">
              <w:rPr>
                <w:szCs w:val="24"/>
                <w:rPrChange w:id="10346" w:author="Steve Wiggins" w:date="2022-07-30T18:08:00Z">
                  <w:rPr>
                    <w:rFonts w:ascii="Arial Nova" w:hAnsi="Arial Nova"/>
                    <w:i/>
                    <w:szCs w:val="20"/>
                  </w:rPr>
                </w:rPrChange>
              </w:rPr>
              <w:t>.</w:t>
            </w:r>
            <w:r w:rsidRPr="00844432">
              <w:rPr>
                <w:szCs w:val="24"/>
                <w:rPrChange w:id="10347" w:author="Steve Wiggins" w:date="2022-07-30T18:08:00Z">
                  <w:rPr>
                    <w:rFonts w:ascii="Arial Nova" w:hAnsi="Arial Nova"/>
                    <w:szCs w:val="20"/>
                  </w:rPr>
                </w:rPrChange>
              </w:rPr>
              <w:t>2</w:t>
            </w:r>
          </w:p>
        </w:tc>
      </w:tr>
      <w:tr w:rsidR="00643A43" w:rsidRPr="00844432" w14:paraId="3A3B2C64" w14:textId="77777777" w:rsidTr="00BB395D">
        <w:trPr>
          <w:trHeight w:val="144"/>
        </w:trPr>
        <w:tc>
          <w:tcPr>
            <w:tcW w:w="2790" w:type="dxa"/>
            <w:vAlign w:val="bottom"/>
          </w:tcPr>
          <w:p w14:paraId="6DAC975D" w14:textId="3C1F8FB9" w:rsidR="00F53F3C" w:rsidRPr="00844432" w:rsidRDefault="00F53F3C" w:rsidP="00844432">
            <w:pPr>
              <w:pStyle w:val="TableParagraph"/>
              <w:rPr>
                <w:szCs w:val="24"/>
                <w:rPrChange w:id="10348" w:author="Steve Wiggins" w:date="2022-07-30T18:08:00Z">
                  <w:rPr>
                    <w:rFonts w:ascii="Arial Nova" w:hAnsi="Arial Nova"/>
                    <w:szCs w:val="20"/>
                  </w:rPr>
                </w:rPrChange>
              </w:rPr>
            </w:pPr>
            <w:r w:rsidRPr="00844432">
              <w:rPr>
                <w:szCs w:val="24"/>
                <w:rPrChange w:id="10349" w:author="Steve Wiggins" w:date="2022-07-30T18:08:00Z">
                  <w:rPr>
                    <w:rFonts w:ascii="Arial Nova" w:hAnsi="Arial Nova"/>
                    <w:szCs w:val="20"/>
                  </w:rPr>
                </w:rPrChange>
              </w:rPr>
              <w:t>Location</w:t>
            </w:r>
            <w:r w:rsidR="00F73A4C" w:rsidRPr="00844432">
              <w:rPr>
                <w:szCs w:val="24"/>
                <w:rPrChange w:id="10350" w:author="Steve Wiggins" w:date="2022-07-30T18:08:00Z">
                  <w:rPr>
                    <w:rFonts w:ascii="Arial Nova" w:hAnsi="Arial Nova"/>
                    <w:szCs w:val="20"/>
                  </w:rPr>
                </w:rPrChange>
              </w:rPr>
              <w:t xml:space="preserve"> </w:t>
            </w:r>
            <w:r w:rsidRPr="00844432">
              <w:rPr>
                <w:szCs w:val="24"/>
                <w:rPrChange w:id="10351" w:author="Steve Wiggins" w:date="2022-07-30T18:08:00Z">
                  <w:rPr>
                    <w:rFonts w:ascii="Arial Nova" w:hAnsi="Arial Nova"/>
                    <w:szCs w:val="20"/>
                  </w:rPr>
                </w:rPrChange>
              </w:rPr>
              <w:t>rating</w:t>
            </w:r>
            <w:r w:rsidR="00F73A4C" w:rsidRPr="00844432">
              <w:rPr>
                <w:szCs w:val="24"/>
                <w:rPrChange w:id="10352" w:author="Steve Wiggins" w:date="2022-07-30T18:08:00Z">
                  <w:rPr>
                    <w:rFonts w:ascii="Arial Nova" w:hAnsi="Arial Nova"/>
                    <w:szCs w:val="20"/>
                  </w:rPr>
                </w:rPrChange>
              </w:rPr>
              <w:t xml:space="preserve"> </w:t>
            </w:r>
            <w:r w:rsidRPr="00844432">
              <w:rPr>
                <w:szCs w:val="24"/>
                <w:rPrChange w:id="10353" w:author="Steve Wiggins" w:date="2022-07-30T18:08:00Z">
                  <w:rPr>
                    <w:rFonts w:ascii="Arial Nova" w:hAnsi="Arial Nova"/>
                    <w:szCs w:val="20"/>
                  </w:rPr>
                </w:rPrChange>
              </w:rPr>
              <w:t>(all</w:t>
            </w:r>
            <w:r w:rsidR="00F73A4C" w:rsidRPr="00844432">
              <w:rPr>
                <w:szCs w:val="24"/>
                <w:rPrChange w:id="10354" w:author="Steve Wiggins" w:date="2022-07-30T18:08:00Z">
                  <w:rPr>
                    <w:rFonts w:ascii="Arial Nova" w:hAnsi="Arial Nova"/>
                    <w:szCs w:val="20"/>
                  </w:rPr>
                </w:rPrChange>
              </w:rPr>
              <w:t xml:space="preserve"> </w:t>
            </w:r>
            <w:r w:rsidRPr="00844432">
              <w:rPr>
                <w:szCs w:val="24"/>
                <w:rPrChange w:id="10355" w:author="Steve Wiggins" w:date="2022-07-30T18:08:00Z">
                  <w:rPr>
                    <w:rFonts w:ascii="Arial Nova" w:hAnsi="Arial Nova"/>
                    <w:szCs w:val="20"/>
                  </w:rPr>
                </w:rPrChange>
              </w:rPr>
              <w:t>actors)</w:t>
            </w:r>
          </w:p>
        </w:tc>
        <w:tc>
          <w:tcPr>
            <w:tcW w:w="765" w:type="dxa"/>
            <w:vAlign w:val="bottom"/>
          </w:tcPr>
          <w:p w14:paraId="1137CA3E" w14:textId="77777777" w:rsidR="00F53F3C" w:rsidRPr="00844432" w:rsidRDefault="00F53F3C">
            <w:pPr>
              <w:pStyle w:val="TableParagraph"/>
              <w:jc w:val="center"/>
              <w:rPr>
                <w:szCs w:val="24"/>
                <w:rPrChange w:id="10356" w:author="Steve Wiggins" w:date="2022-07-30T18:08:00Z">
                  <w:rPr>
                    <w:rFonts w:ascii="Arial Nova" w:hAnsi="Arial Nova"/>
                    <w:szCs w:val="20"/>
                  </w:rPr>
                </w:rPrChange>
              </w:rPr>
              <w:pPrChange w:id="10357" w:author="Steve Wiggins" w:date="2022-07-30T18:08:00Z">
                <w:pPr>
                  <w:pStyle w:val="TableParagraph"/>
                </w:pPr>
              </w:pPrChange>
            </w:pPr>
            <w:r w:rsidRPr="00844432">
              <w:rPr>
                <w:szCs w:val="24"/>
                <w:rPrChange w:id="10358" w:author="Steve Wiggins" w:date="2022-07-30T18:08:00Z">
                  <w:rPr>
                    <w:rFonts w:ascii="Arial Nova" w:hAnsi="Arial Nova"/>
                    <w:szCs w:val="20"/>
                  </w:rPr>
                </w:rPrChange>
              </w:rPr>
              <w:t>3</w:t>
            </w:r>
            <w:r w:rsidRPr="00844432">
              <w:rPr>
                <w:szCs w:val="24"/>
                <w:rPrChange w:id="10359" w:author="Steve Wiggins" w:date="2022-07-30T18:08:00Z">
                  <w:rPr>
                    <w:rFonts w:ascii="Arial Nova" w:hAnsi="Arial Nova"/>
                    <w:i/>
                    <w:szCs w:val="20"/>
                  </w:rPr>
                </w:rPrChange>
              </w:rPr>
              <w:t>.</w:t>
            </w:r>
            <w:r w:rsidRPr="00844432">
              <w:rPr>
                <w:szCs w:val="24"/>
                <w:rPrChange w:id="10360" w:author="Steve Wiggins" w:date="2022-07-30T18:08:00Z">
                  <w:rPr>
                    <w:rFonts w:ascii="Arial Nova" w:hAnsi="Arial Nova"/>
                    <w:szCs w:val="20"/>
                  </w:rPr>
                </w:rPrChange>
              </w:rPr>
              <w:t>88</w:t>
            </w:r>
          </w:p>
        </w:tc>
        <w:tc>
          <w:tcPr>
            <w:tcW w:w="1125" w:type="dxa"/>
            <w:vAlign w:val="bottom"/>
          </w:tcPr>
          <w:p w14:paraId="24565EF4" w14:textId="77777777" w:rsidR="00F53F3C" w:rsidRPr="00844432" w:rsidRDefault="00F53F3C">
            <w:pPr>
              <w:pStyle w:val="TableParagraph"/>
              <w:jc w:val="center"/>
              <w:rPr>
                <w:szCs w:val="24"/>
                <w:rPrChange w:id="10361" w:author="Steve Wiggins" w:date="2022-07-30T18:08:00Z">
                  <w:rPr>
                    <w:rFonts w:ascii="Arial Nova" w:hAnsi="Arial Nova"/>
                    <w:szCs w:val="20"/>
                  </w:rPr>
                </w:rPrChange>
              </w:rPr>
              <w:pPrChange w:id="10362" w:author="Steve Wiggins" w:date="2022-07-30T18:08:00Z">
                <w:pPr>
                  <w:pStyle w:val="TableParagraph"/>
                </w:pPr>
              </w:pPrChange>
            </w:pPr>
            <w:r w:rsidRPr="00844432">
              <w:rPr>
                <w:szCs w:val="24"/>
                <w:rPrChange w:id="10363" w:author="Steve Wiggins" w:date="2022-07-30T18:08:00Z">
                  <w:rPr>
                    <w:rFonts w:ascii="Arial Nova" w:hAnsi="Arial Nova"/>
                    <w:szCs w:val="20"/>
                  </w:rPr>
                </w:rPrChange>
              </w:rPr>
              <w:t>1</w:t>
            </w:r>
            <w:r w:rsidRPr="00844432">
              <w:rPr>
                <w:szCs w:val="24"/>
                <w:rPrChange w:id="10364" w:author="Steve Wiggins" w:date="2022-07-30T18:08:00Z">
                  <w:rPr>
                    <w:rFonts w:ascii="Arial Nova" w:hAnsi="Arial Nova"/>
                    <w:i/>
                    <w:szCs w:val="20"/>
                  </w:rPr>
                </w:rPrChange>
              </w:rPr>
              <w:t>.</w:t>
            </w:r>
            <w:r w:rsidRPr="00844432">
              <w:rPr>
                <w:szCs w:val="24"/>
                <w:rPrChange w:id="10365" w:author="Steve Wiggins" w:date="2022-07-30T18:08:00Z">
                  <w:rPr>
                    <w:rFonts w:ascii="Arial Nova" w:hAnsi="Arial Nova"/>
                    <w:szCs w:val="20"/>
                  </w:rPr>
                </w:rPrChange>
              </w:rPr>
              <w:t>17</w:t>
            </w:r>
          </w:p>
        </w:tc>
        <w:tc>
          <w:tcPr>
            <w:tcW w:w="1170" w:type="dxa"/>
            <w:vAlign w:val="bottom"/>
          </w:tcPr>
          <w:p w14:paraId="2085737C" w14:textId="77777777" w:rsidR="00F53F3C" w:rsidRPr="00844432" w:rsidRDefault="00F53F3C">
            <w:pPr>
              <w:pStyle w:val="TableParagraph"/>
              <w:jc w:val="center"/>
              <w:rPr>
                <w:szCs w:val="24"/>
                <w:rPrChange w:id="10366" w:author="Steve Wiggins" w:date="2022-07-30T18:08:00Z">
                  <w:rPr>
                    <w:rFonts w:ascii="Arial Nova" w:hAnsi="Arial Nova"/>
                    <w:szCs w:val="20"/>
                  </w:rPr>
                </w:rPrChange>
              </w:rPr>
              <w:pPrChange w:id="10367" w:author="Steve Wiggins" w:date="2022-07-30T18:08:00Z">
                <w:pPr>
                  <w:pStyle w:val="TableParagraph"/>
                </w:pPr>
              </w:pPrChange>
            </w:pPr>
            <w:r w:rsidRPr="00844432">
              <w:rPr>
                <w:szCs w:val="24"/>
                <w:rPrChange w:id="10368" w:author="Steve Wiggins" w:date="2022-07-30T18:08:00Z">
                  <w:rPr>
                    <w:rFonts w:ascii="Arial Nova" w:hAnsi="Arial Nova"/>
                    <w:szCs w:val="20"/>
                  </w:rPr>
                </w:rPrChange>
              </w:rPr>
              <w:t>1</w:t>
            </w:r>
          </w:p>
        </w:tc>
        <w:tc>
          <w:tcPr>
            <w:tcW w:w="1180" w:type="dxa"/>
            <w:vAlign w:val="bottom"/>
          </w:tcPr>
          <w:p w14:paraId="3AAC2268" w14:textId="77777777" w:rsidR="00F53F3C" w:rsidRPr="00844432" w:rsidRDefault="00F53F3C">
            <w:pPr>
              <w:pStyle w:val="TableParagraph"/>
              <w:jc w:val="center"/>
              <w:rPr>
                <w:szCs w:val="24"/>
                <w:rPrChange w:id="10369" w:author="Steve Wiggins" w:date="2022-07-30T18:08:00Z">
                  <w:rPr>
                    <w:rFonts w:ascii="Arial Nova" w:hAnsi="Arial Nova"/>
                    <w:szCs w:val="20"/>
                  </w:rPr>
                </w:rPrChange>
              </w:rPr>
              <w:pPrChange w:id="10370" w:author="Steve Wiggins" w:date="2022-07-30T18:08:00Z">
                <w:pPr>
                  <w:pStyle w:val="TableParagraph"/>
                </w:pPr>
              </w:pPrChange>
            </w:pPr>
            <w:r w:rsidRPr="00844432">
              <w:rPr>
                <w:szCs w:val="24"/>
                <w:rPrChange w:id="10371" w:author="Steve Wiggins" w:date="2022-07-30T18:08:00Z">
                  <w:rPr>
                    <w:rFonts w:ascii="Arial Nova" w:hAnsi="Arial Nova"/>
                    <w:szCs w:val="20"/>
                  </w:rPr>
                </w:rPrChange>
              </w:rPr>
              <w:t>5</w:t>
            </w:r>
          </w:p>
        </w:tc>
        <w:tc>
          <w:tcPr>
            <w:tcW w:w="1048" w:type="dxa"/>
            <w:vAlign w:val="bottom"/>
          </w:tcPr>
          <w:p w14:paraId="78B0B8C2" w14:textId="77777777" w:rsidR="00F53F3C" w:rsidRPr="00844432" w:rsidRDefault="00F53F3C">
            <w:pPr>
              <w:pStyle w:val="TableParagraph"/>
              <w:jc w:val="center"/>
              <w:rPr>
                <w:szCs w:val="24"/>
                <w:rPrChange w:id="10372" w:author="Steve Wiggins" w:date="2022-07-30T18:08:00Z">
                  <w:rPr>
                    <w:rFonts w:ascii="Arial Nova" w:hAnsi="Arial Nova"/>
                    <w:szCs w:val="20"/>
                  </w:rPr>
                </w:rPrChange>
              </w:rPr>
              <w:pPrChange w:id="10373" w:author="Steve Wiggins" w:date="2022-07-30T18:08:00Z">
                <w:pPr>
                  <w:pStyle w:val="TableParagraph"/>
                </w:pPr>
              </w:pPrChange>
            </w:pPr>
            <w:r w:rsidRPr="00844432">
              <w:rPr>
                <w:szCs w:val="24"/>
                <w:rPrChange w:id="10374" w:author="Steve Wiggins" w:date="2022-07-30T18:08:00Z">
                  <w:rPr>
                    <w:rFonts w:ascii="Arial Nova" w:hAnsi="Arial Nova"/>
                    <w:szCs w:val="20"/>
                  </w:rPr>
                </w:rPrChange>
              </w:rPr>
              <w:t>3</w:t>
            </w:r>
          </w:p>
        </w:tc>
        <w:tc>
          <w:tcPr>
            <w:tcW w:w="993" w:type="dxa"/>
            <w:vAlign w:val="bottom"/>
          </w:tcPr>
          <w:p w14:paraId="2EACE789" w14:textId="77777777" w:rsidR="00F53F3C" w:rsidRPr="00844432" w:rsidRDefault="00F53F3C">
            <w:pPr>
              <w:pStyle w:val="TableParagraph"/>
              <w:jc w:val="center"/>
              <w:rPr>
                <w:szCs w:val="24"/>
                <w:rPrChange w:id="10375" w:author="Steve Wiggins" w:date="2022-07-30T18:08:00Z">
                  <w:rPr>
                    <w:rFonts w:ascii="Arial Nova" w:hAnsi="Arial Nova"/>
                    <w:szCs w:val="20"/>
                  </w:rPr>
                </w:rPrChange>
              </w:rPr>
              <w:pPrChange w:id="10376" w:author="Steve Wiggins" w:date="2022-07-30T18:08:00Z">
                <w:pPr>
                  <w:pStyle w:val="TableParagraph"/>
                </w:pPr>
              </w:pPrChange>
            </w:pPr>
            <w:r w:rsidRPr="00844432">
              <w:rPr>
                <w:szCs w:val="24"/>
                <w:rPrChange w:id="10377" w:author="Steve Wiggins" w:date="2022-07-30T18:08:00Z">
                  <w:rPr>
                    <w:rFonts w:ascii="Arial Nova" w:hAnsi="Arial Nova"/>
                    <w:szCs w:val="20"/>
                  </w:rPr>
                </w:rPrChange>
              </w:rPr>
              <w:t>5</w:t>
            </w:r>
          </w:p>
        </w:tc>
      </w:tr>
      <w:tr w:rsidR="00643A43" w:rsidRPr="00844432" w14:paraId="302B9578" w14:textId="77777777" w:rsidTr="00BB395D">
        <w:trPr>
          <w:trHeight w:val="144"/>
        </w:trPr>
        <w:tc>
          <w:tcPr>
            <w:tcW w:w="2790" w:type="dxa"/>
            <w:vAlign w:val="bottom"/>
          </w:tcPr>
          <w:p w14:paraId="0B22C5F5" w14:textId="504B783F" w:rsidR="00F53F3C" w:rsidRPr="00844432" w:rsidRDefault="00F53F3C" w:rsidP="00844432">
            <w:pPr>
              <w:pStyle w:val="TableParagraph"/>
              <w:rPr>
                <w:szCs w:val="24"/>
                <w:rPrChange w:id="10378" w:author="Steve Wiggins" w:date="2022-07-30T18:08:00Z">
                  <w:rPr>
                    <w:rFonts w:ascii="Arial Nova" w:hAnsi="Arial Nova"/>
                    <w:szCs w:val="20"/>
                  </w:rPr>
                </w:rPrChange>
              </w:rPr>
            </w:pPr>
            <w:r w:rsidRPr="00844432">
              <w:rPr>
                <w:szCs w:val="24"/>
                <w:rPrChange w:id="10379" w:author="Steve Wiggins" w:date="2022-07-30T18:08:00Z">
                  <w:rPr>
                    <w:rFonts w:ascii="Arial Nova" w:hAnsi="Arial Nova"/>
                    <w:szCs w:val="20"/>
                  </w:rPr>
                </w:rPrChange>
              </w:rPr>
              <w:t>Quality</w:t>
            </w:r>
            <w:r w:rsidR="00F73A4C" w:rsidRPr="00844432">
              <w:rPr>
                <w:szCs w:val="24"/>
                <w:rPrChange w:id="10380" w:author="Steve Wiggins" w:date="2022-07-30T18:08:00Z">
                  <w:rPr>
                    <w:rFonts w:ascii="Arial Nova" w:hAnsi="Arial Nova"/>
                    <w:szCs w:val="20"/>
                  </w:rPr>
                </w:rPrChange>
              </w:rPr>
              <w:t xml:space="preserve"> </w:t>
            </w:r>
            <w:r w:rsidRPr="00844432">
              <w:rPr>
                <w:szCs w:val="24"/>
                <w:rPrChange w:id="10381" w:author="Steve Wiggins" w:date="2022-07-30T18:08:00Z">
                  <w:rPr>
                    <w:rFonts w:ascii="Arial Nova" w:hAnsi="Arial Nova"/>
                    <w:szCs w:val="20"/>
                  </w:rPr>
                </w:rPrChange>
              </w:rPr>
              <w:t>rating</w:t>
            </w:r>
            <w:r w:rsidR="00F73A4C" w:rsidRPr="00844432">
              <w:rPr>
                <w:szCs w:val="24"/>
                <w:rPrChange w:id="10382" w:author="Steve Wiggins" w:date="2022-07-30T18:08:00Z">
                  <w:rPr>
                    <w:rFonts w:ascii="Arial Nova" w:hAnsi="Arial Nova"/>
                    <w:szCs w:val="20"/>
                  </w:rPr>
                </w:rPrChange>
              </w:rPr>
              <w:t xml:space="preserve"> </w:t>
            </w:r>
            <w:r w:rsidRPr="00844432">
              <w:rPr>
                <w:szCs w:val="24"/>
                <w:rPrChange w:id="10383" w:author="Steve Wiggins" w:date="2022-07-30T18:08:00Z">
                  <w:rPr>
                    <w:rFonts w:ascii="Arial Nova" w:hAnsi="Arial Nova"/>
                    <w:szCs w:val="20"/>
                  </w:rPr>
                </w:rPrChange>
              </w:rPr>
              <w:t>(all</w:t>
            </w:r>
            <w:r w:rsidR="00F73A4C" w:rsidRPr="00844432">
              <w:rPr>
                <w:szCs w:val="24"/>
                <w:rPrChange w:id="10384" w:author="Steve Wiggins" w:date="2022-07-30T18:08:00Z">
                  <w:rPr>
                    <w:rFonts w:ascii="Arial Nova" w:hAnsi="Arial Nova"/>
                    <w:szCs w:val="20"/>
                  </w:rPr>
                </w:rPrChange>
              </w:rPr>
              <w:t xml:space="preserve"> </w:t>
            </w:r>
            <w:r w:rsidRPr="00844432">
              <w:rPr>
                <w:szCs w:val="24"/>
                <w:rPrChange w:id="10385" w:author="Steve Wiggins" w:date="2022-07-30T18:08:00Z">
                  <w:rPr>
                    <w:rFonts w:ascii="Arial Nova" w:hAnsi="Arial Nova"/>
                    <w:szCs w:val="20"/>
                  </w:rPr>
                </w:rPrChange>
              </w:rPr>
              <w:t>actors)</w:t>
            </w:r>
          </w:p>
        </w:tc>
        <w:tc>
          <w:tcPr>
            <w:tcW w:w="765" w:type="dxa"/>
            <w:vAlign w:val="bottom"/>
          </w:tcPr>
          <w:p w14:paraId="5011025F" w14:textId="77777777" w:rsidR="00F53F3C" w:rsidRPr="00844432" w:rsidRDefault="00F53F3C">
            <w:pPr>
              <w:pStyle w:val="TableParagraph"/>
              <w:jc w:val="center"/>
              <w:rPr>
                <w:szCs w:val="24"/>
                <w:rPrChange w:id="10386" w:author="Steve Wiggins" w:date="2022-07-30T18:08:00Z">
                  <w:rPr>
                    <w:rFonts w:ascii="Arial Nova" w:hAnsi="Arial Nova"/>
                    <w:szCs w:val="20"/>
                  </w:rPr>
                </w:rPrChange>
              </w:rPr>
              <w:pPrChange w:id="10387" w:author="Steve Wiggins" w:date="2022-07-30T18:08:00Z">
                <w:pPr>
                  <w:pStyle w:val="TableParagraph"/>
                </w:pPr>
              </w:pPrChange>
            </w:pPr>
            <w:r w:rsidRPr="00844432">
              <w:rPr>
                <w:szCs w:val="24"/>
                <w:rPrChange w:id="10388" w:author="Steve Wiggins" w:date="2022-07-30T18:08:00Z">
                  <w:rPr>
                    <w:rFonts w:ascii="Arial Nova" w:hAnsi="Arial Nova"/>
                    <w:szCs w:val="20"/>
                  </w:rPr>
                </w:rPrChange>
              </w:rPr>
              <w:t>3</w:t>
            </w:r>
            <w:r w:rsidRPr="00844432">
              <w:rPr>
                <w:szCs w:val="24"/>
                <w:rPrChange w:id="10389" w:author="Steve Wiggins" w:date="2022-07-30T18:08:00Z">
                  <w:rPr>
                    <w:rFonts w:ascii="Arial Nova" w:hAnsi="Arial Nova"/>
                    <w:i/>
                    <w:szCs w:val="20"/>
                  </w:rPr>
                </w:rPrChange>
              </w:rPr>
              <w:t>.</w:t>
            </w:r>
            <w:r w:rsidRPr="00844432">
              <w:rPr>
                <w:szCs w:val="24"/>
                <w:rPrChange w:id="10390" w:author="Steve Wiggins" w:date="2022-07-30T18:08:00Z">
                  <w:rPr>
                    <w:rFonts w:ascii="Arial Nova" w:hAnsi="Arial Nova"/>
                    <w:szCs w:val="20"/>
                  </w:rPr>
                </w:rPrChange>
              </w:rPr>
              <w:t>5</w:t>
            </w:r>
          </w:p>
        </w:tc>
        <w:tc>
          <w:tcPr>
            <w:tcW w:w="1125" w:type="dxa"/>
            <w:vAlign w:val="bottom"/>
          </w:tcPr>
          <w:p w14:paraId="3794E375" w14:textId="77777777" w:rsidR="00F53F3C" w:rsidRPr="00844432" w:rsidRDefault="00F53F3C">
            <w:pPr>
              <w:pStyle w:val="TableParagraph"/>
              <w:jc w:val="center"/>
              <w:rPr>
                <w:szCs w:val="24"/>
                <w:rPrChange w:id="10391" w:author="Steve Wiggins" w:date="2022-07-30T18:08:00Z">
                  <w:rPr>
                    <w:rFonts w:ascii="Arial Nova" w:hAnsi="Arial Nova"/>
                    <w:szCs w:val="20"/>
                  </w:rPr>
                </w:rPrChange>
              </w:rPr>
              <w:pPrChange w:id="10392" w:author="Steve Wiggins" w:date="2022-07-30T18:08:00Z">
                <w:pPr>
                  <w:pStyle w:val="TableParagraph"/>
                </w:pPr>
              </w:pPrChange>
            </w:pPr>
            <w:r w:rsidRPr="00844432">
              <w:rPr>
                <w:szCs w:val="24"/>
                <w:rPrChange w:id="10393" w:author="Steve Wiggins" w:date="2022-07-30T18:08:00Z">
                  <w:rPr>
                    <w:rFonts w:ascii="Arial Nova" w:hAnsi="Arial Nova"/>
                    <w:szCs w:val="20"/>
                  </w:rPr>
                </w:rPrChange>
              </w:rPr>
              <w:t>1</w:t>
            </w:r>
            <w:r w:rsidRPr="00844432">
              <w:rPr>
                <w:szCs w:val="24"/>
                <w:rPrChange w:id="10394" w:author="Steve Wiggins" w:date="2022-07-30T18:08:00Z">
                  <w:rPr>
                    <w:rFonts w:ascii="Arial Nova" w:hAnsi="Arial Nova"/>
                    <w:i/>
                    <w:szCs w:val="20"/>
                  </w:rPr>
                </w:rPrChange>
              </w:rPr>
              <w:t>.</w:t>
            </w:r>
            <w:r w:rsidRPr="00844432">
              <w:rPr>
                <w:szCs w:val="24"/>
                <w:rPrChange w:id="10395" w:author="Steve Wiggins" w:date="2022-07-30T18:08:00Z">
                  <w:rPr>
                    <w:rFonts w:ascii="Arial Nova" w:hAnsi="Arial Nova"/>
                    <w:szCs w:val="20"/>
                  </w:rPr>
                </w:rPrChange>
              </w:rPr>
              <w:t>1</w:t>
            </w:r>
          </w:p>
        </w:tc>
        <w:tc>
          <w:tcPr>
            <w:tcW w:w="1170" w:type="dxa"/>
            <w:vAlign w:val="bottom"/>
          </w:tcPr>
          <w:p w14:paraId="65E6DD63" w14:textId="77777777" w:rsidR="00F53F3C" w:rsidRPr="00844432" w:rsidRDefault="00F53F3C">
            <w:pPr>
              <w:pStyle w:val="TableParagraph"/>
              <w:jc w:val="center"/>
              <w:rPr>
                <w:szCs w:val="24"/>
                <w:rPrChange w:id="10396" w:author="Steve Wiggins" w:date="2022-07-30T18:08:00Z">
                  <w:rPr>
                    <w:rFonts w:ascii="Arial Nova" w:hAnsi="Arial Nova"/>
                    <w:szCs w:val="20"/>
                  </w:rPr>
                </w:rPrChange>
              </w:rPr>
              <w:pPrChange w:id="10397" w:author="Steve Wiggins" w:date="2022-07-30T18:08:00Z">
                <w:pPr>
                  <w:pStyle w:val="TableParagraph"/>
                </w:pPr>
              </w:pPrChange>
            </w:pPr>
            <w:r w:rsidRPr="00844432">
              <w:rPr>
                <w:szCs w:val="24"/>
                <w:rPrChange w:id="10398" w:author="Steve Wiggins" w:date="2022-07-30T18:08:00Z">
                  <w:rPr>
                    <w:rFonts w:ascii="Arial Nova" w:hAnsi="Arial Nova"/>
                    <w:szCs w:val="20"/>
                  </w:rPr>
                </w:rPrChange>
              </w:rPr>
              <w:t>1</w:t>
            </w:r>
          </w:p>
        </w:tc>
        <w:tc>
          <w:tcPr>
            <w:tcW w:w="1180" w:type="dxa"/>
            <w:vAlign w:val="bottom"/>
          </w:tcPr>
          <w:p w14:paraId="64C80FA8" w14:textId="77777777" w:rsidR="00F53F3C" w:rsidRPr="00844432" w:rsidRDefault="00F53F3C">
            <w:pPr>
              <w:pStyle w:val="TableParagraph"/>
              <w:jc w:val="center"/>
              <w:rPr>
                <w:szCs w:val="24"/>
                <w:rPrChange w:id="10399" w:author="Steve Wiggins" w:date="2022-07-30T18:08:00Z">
                  <w:rPr>
                    <w:rFonts w:ascii="Arial Nova" w:hAnsi="Arial Nova"/>
                    <w:szCs w:val="20"/>
                  </w:rPr>
                </w:rPrChange>
              </w:rPr>
              <w:pPrChange w:id="10400" w:author="Steve Wiggins" w:date="2022-07-30T18:08:00Z">
                <w:pPr>
                  <w:pStyle w:val="TableParagraph"/>
                </w:pPr>
              </w:pPrChange>
            </w:pPr>
            <w:r w:rsidRPr="00844432">
              <w:rPr>
                <w:szCs w:val="24"/>
                <w:rPrChange w:id="10401" w:author="Steve Wiggins" w:date="2022-07-30T18:08:00Z">
                  <w:rPr>
                    <w:rFonts w:ascii="Arial Nova" w:hAnsi="Arial Nova"/>
                    <w:szCs w:val="20"/>
                  </w:rPr>
                </w:rPrChange>
              </w:rPr>
              <w:t>5</w:t>
            </w:r>
          </w:p>
        </w:tc>
        <w:tc>
          <w:tcPr>
            <w:tcW w:w="1048" w:type="dxa"/>
            <w:vAlign w:val="bottom"/>
          </w:tcPr>
          <w:p w14:paraId="6A0D8110" w14:textId="77777777" w:rsidR="00F53F3C" w:rsidRPr="00844432" w:rsidRDefault="00F53F3C">
            <w:pPr>
              <w:pStyle w:val="TableParagraph"/>
              <w:jc w:val="center"/>
              <w:rPr>
                <w:szCs w:val="24"/>
                <w:rPrChange w:id="10402" w:author="Steve Wiggins" w:date="2022-07-30T18:08:00Z">
                  <w:rPr>
                    <w:rFonts w:ascii="Arial Nova" w:hAnsi="Arial Nova"/>
                    <w:szCs w:val="20"/>
                  </w:rPr>
                </w:rPrChange>
              </w:rPr>
              <w:pPrChange w:id="10403" w:author="Steve Wiggins" w:date="2022-07-30T18:08:00Z">
                <w:pPr>
                  <w:pStyle w:val="TableParagraph"/>
                </w:pPr>
              </w:pPrChange>
            </w:pPr>
            <w:r w:rsidRPr="00844432">
              <w:rPr>
                <w:szCs w:val="24"/>
                <w:rPrChange w:id="10404" w:author="Steve Wiggins" w:date="2022-07-30T18:08:00Z">
                  <w:rPr>
                    <w:rFonts w:ascii="Arial Nova" w:hAnsi="Arial Nova"/>
                    <w:szCs w:val="20"/>
                  </w:rPr>
                </w:rPrChange>
              </w:rPr>
              <w:t>3</w:t>
            </w:r>
          </w:p>
        </w:tc>
        <w:tc>
          <w:tcPr>
            <w:tcW w:w="993" w:type="dxa"/>
            <w:vAlign w:val="bottom"/>
          </w:tcPr>
          <w:p w14:paraId="231D2545" w14:textId="77777777" w:rsidR="00F53F3C" w:rsidRPr="00844432" w:rsidRDefault="00F53F3C">
            <w:pPr>
              <w:pStyle w:val="TableParagraph"/>
              <w:jc w:val="center"/>
              <w:rPr>
                <w:szCs w:val="24"/>
                <w:rPrChange w:id="10405" w:author="Steve Wiggins" w:date="2022-07-30T18:08:00Z">
                  <w:rPr>
                    <w:rFonts w:ascii="Arial Nova" w:hAnsi="Arial Nova"/>
                    <w:szCs w:val="20"/>
                  </w:rPr>
                </w:rPrChange>
              </w:rPr>
              <w:pPrChange w:id="10406" w:author="Steve Wiggins" w:date="2022-07-30T18:08:00Z">
                <w:pPr>
                  <w:pStyle w:val="TableParagraph"/>
                </w:pPr>
              </w:pPrChange>
            </w:pPr>
            <w:r w:rsidRPr="00844432">
              <w:rPr>
                <w:szCs w:val="24"/>
                <w:rPrChange w:id="10407" w:author="Steve Wiggins" w:date="2022-07-30T18:08:00Z">
                  <w:rPr>
                    <w:rFonts w:ascii="Arial Nova" w:hAnsi="Arial Nova"/>
                    <w:szCs w:val="20"/>
                  </w:rPr>
                </w:rPrChange>
              </w:rPr>
              <w:t>4</w:t>
            </w:r>
          </w:p>
        </w:tc>
      </w:tr>
      <w:tr w:rsidR="00643A43" w:rsidRPr="00844432" w14:paraId="1F826BE4" w14:textId="77777777" w:rsidTr="00BB395D">
        <w:trPr>
          <w:trHeight w:val="144"/>
        </w:trPr>
        <w:tc>
          <w:tcPr>
            <w:tcW w:w="2790" w:type="dxa"/>
            <w:vAlign w:val="bottom"/>
          </w:tcPr>
          <w:p w14:paraId="1311E86D" w14:textId="1B34BA65" w:rsidR="00F53F3C" w:rsidRPr="00844432" w:rsidRDefault="00F53F3C" w:rsidP="00844432">
            <w:pPr>
              <w:pStyle w:val="TableParagraph"/>
              <w:rPr>
                <w:szCs w:val="24"/>
                <w:rPrChange w:id="10408" w:author="Steve Wiggins" w:date="2022-07-30T18:08:00Z">
                  <w:rPr>
                    <w:rFonts w:ascii="Arial Nova" w:hAnsi="Arial Nova"/>
                    <w:szCs w:val="20"/>
                  </w:rPr>
                </w:rPrChange>
              </w:rPr>
            </w:pPr>
            <w:r w:rsidRPr="00844432">
              <w:rPr>
                <w:szCs w:val="24"/>
                <w:rPrChange w:id="10409" w:author="Steve Wiggins" w:date="2022-07-30T18:08:00Z">
                  <w:rPr>
                    <w:rFonts w:ascii="Arial Nova" w:hAnsi="Arial Nova"/>
                    <w:szCs w:val="20"/>
                  </w:rPr>
                </w:rPrChange>
              </w:rPr>
              <w:t>Price</w:t>
            </w:r>
            <w:r w:rsidR="00F73A4C" w:rsidRPr="00844432">
              <w:rPr>
                <w:szCs w:val="24"/>
                <w:rPrChange w:id="10410" w:author="Steve Wiggins" w:date="2022-07-30T18:08:00Z">
                  <w:rPr>
                    <w:rFonts w:ascii="Arial Nova" w:hAnsi="Arial Nova"/>
                    <w:szCs w:val="20"/>
                  </w:rPr>
                </w:rPrChange>
              </w:rPr>
              <w:t xml:space="preserve"> </w:t>
            </w:r>
            <w:r w:rsidRPr="00844432">
              <w:rPr>
                <w:szCs w:val="24"/>
                <w:rPrChange w:id="10411" w:author="Steve Wiggins" w:date="2022-07-30T18:08:00Z">
                  <w:rPr>
                    <w:rFonts w:ascii="Arial Nova" w:hAnsi="Arial Nova"/>
                    <w:szCs w:val="20"/>
                  </w:rPr>
                </w:rPrChange>
              </w:rPr>
              <w:t>rating</w:t>
            </w:r>
            <w:r w:rsidR="00F73A4C" w:rsidRPr="00844432">
              <w:rPr>
                <w:szCs w:val="24"/>
                <w:rPrChange w:id="10412" w:author="Steve Wiggins" w:date="2022-07-30T18:08:00Z">
                  <w:rPr>
                    <w:rFonts w:ascii="Arial Nova" w:hAnsi="Arial Nova"/>
                    <w:szCs w:val="20"/>
                  </w:rPr>
                </w:rPrChange>
              </w:rPr>
              <w:t xml:space="preserve"> </w:t>
            </w:r>
            <w:r w:rsidRPr="00844432">
              <w:rPr>
                <w:szCs w:val="24"/>
                <w:rPrChange w:id="10413" w:author="Steve Wiggins" w:date="2022-07-30T18:08:00Z">
                  <w:rPr>
                    <w:rFonts w:ascii="Arial Nova" w:hAnsi="Arial Nova"/>
                    <w:szCs w:val="20"/>
                  </w:rPr>
                </w:rPrChange>
              </w:rPr>
              <w:t>(all</w:t>
            </w:r>
            <w:r w:rsidR="00F73A4C" w:rsidRPr="00844432">
              <w:rPr>
                <w:szCs w:val="24"/>
                <w:rPrChange w:id="10414" w:author="Steve Wiggins" w:date="2022-07-30T18:08:00Z">
                  <w:rPr>
                    <w:rFonts w:ascii="Arial Nova" w:hAnsi="Arial Nova"/>
                    <w:szCs w:val="20"/>
                  </w:rPr>
                </w:rPrChange>
              </w:rPr>
              <w:t xml:space="preserve"> </w:t>
            </w:r>
            <w:r w:rsidRPr="00844432">
              <w:rPr>
                <w:szCs w:val="24"/>
                <w:rPrChange w:id="10415" w:author="Steve Wiggins" w:date="2022-07-30T18:08:00Z">
                  <w:rPr>
                    <w:rFonts w:ascii="Arial Nova" w:hAnsi="Arial Nova"/>
                    <w:szCs w:val="20"/>
                  </w:rPr>
                </w:rPrChange>
              </w:rPr>
              <w:t>actors)</w:t>
            </w:r>
          </w:p>
        </w:tc>
        <w:tc>
          <w:tcPr>
            <w:tcW w:w="765" w:type="dxa"/>
            <w:vAlign w:val="bottom"/>
          </w:tcPr>
          <w:p w14:paraId="310E4A2E" w14:textId="77777777" w:rsidR="00F53F3C" w:rsidRPr="00844432" w:rsidRDefault="00F53F3C">
            <w:pPr>
              <w:pStyle w:val="TableParagraph"/>
              <w:jc w:val="center"/>
              <w:rPr>
                <w:szCs w:val="24"/>
                <w:rPrChange w:id="10416" w:author="Steve Wiggins" w:date="2022-07-30T18:08:00Z">
                  <w:rPr>
                    <w:rFonts w:ascii="Arial Nova" w:hAnsi="Arial Nova"/>
                    <w:szCs w:val="20"/>
                  </w:rPr>
                </w:rPrChange>
              </w:rPr>
              <w:pPrChange w:id="10417" w:author="Steve Wiggins" w:date="2022-07-30T18:08:00Z">
                <w:pPr>
                  <w:pStyle w:val="TableParagraph"/>
                </w:pPr>
              </w:pPrChange>
            </w:pPr>
            <w:r w:rsidRPr="00844432">
              <w:rPr>
                <w:szCs w:val="24"/>
                <w:rPrChange w:id="10418" w:author="Steve Wiggins" w:date="2022-07-30T18:08:00Z">
                  <w:rPr>
                    <w:rFonts w:ascii="Arial Nova" w:hAnsi="Arial Nova"/>
                    <w:szCs w:val="20"/>
                  </w:rPr>
                </w:rPrChange>
              </w:rPr>
              <w:t>3</w:t>
            </w:r>
            <w:r w:rsidRPr="00844432">
              <w:rPr>
                <w:szCs w:val="24"/>
                <w:rPrChange w:id="10419" w:author="Steve Wiggins" w:date="2022-07-30T18:08:00Z">
                  <w:rPr>
                    <w:rFonts w:ascii="Arial Nova" w:hAnsi="Arial Nova"/>
                    <w:i/>
                    <w:szCs w:val="20"/>
                  </w:rPr>
                </w:rPrChange>
              </w:rPr>
              <w:t>.</w:t>
            </w:r>
            <w:r w:rsidRPr="00844432">
              <w:rPr>
                <w:szCs w:val="24"/>
                <w:rPrChange w:id="10420" w:author="Steve Wiggins" w:date="2022-07-30T18:08:00Z">
                  <w:rPr>
                    <w:rFonts w:ascii="Arial Nova" w:hAnsi="Arial Nova"/>
                    <w:szCs w:val="20"/>
                  </w:rPr>
                </w:rPrChange>
              </w:rPr>
              <w:t>04</w:t>
            </w:r>
          </w:p>
        </w:tc>
        <w:tc>
          <w:tcPr>
            <w:tcW w:w="1125" w:type="dxa"/>
            <w:vAlign w:val="bottom"/>
          </w:tcPr>
          <w:p w14:paraId="0C40A37A" w14:textId="77777777" w:rsidR="00F53F3C" w:rsidRPr="00844432" w:rsidRDefault="00F53F3C">
            <w:pPr>
              <w:pStyle w:val="TableParagraph"/>
              <w:jc w:val="center"/>
              <w:rPr>
                <w:szCs w:val="24"/>
                <w:rPrChange w:id="10421" w:author="Steve Wiggins" w:date="2022-07-30T18:08:00Z">
                  <w:rPr>
                    <w:rFonts w:ascii="Arial Nova" w:hAnsi="Arial Nova"/>
                    <w:szCs w:val="20"/>
                  </w:rPr>
                </w:rPrChange>
              </w:rPr>
              <w:pPrChange w:id="10422" w:author="Steve Wiggins" w:date="2022-07-30T18:08:00Z">
                <w:pPr>
                  <w:pStyle w:val="TableParagraph"/>
                </w:pPr>
              </w:pPrChange>
            </w:pPr>
            <w:r w:rsidRPr="00844432">
              <w:rPr>
                <w:szCs w:val="24"/>
                <w:rPrChange w:id="10423" w:author="Steve Wiggins" w:date="2022-07-30T18:08:00Z">
                  <w:rPr>
                    <w:rFonts w:ascii="Arial Nova" w:hAnsi="Arial Nova"/>
                    <w:szCs w:val="20"/>
                  </w:rPr>
                </w:rPrChange>
              </w:rPr>
              <w:t>1</w:t>
            </w:r>
            <w:r w:rsidRPr="00844432">
              <w:rPr>
                <w:szCs w:val="24"/>
                <w:rPrChange w:id="10424" w:author="Steve Wiggins" w:date="2022-07-30T18:08:00Z">
                  <w:rPr>
                    <w:rFonts w:ascii="Arial Nova" w:hAnsi="Arial Nova"/>
                    <w:i/>
                    <w:szCs w:val="20"/>
                  </w:rPr>
                </w:rPrChange>
              </w:rPr>
              <w:t>.</w:t>
            </w:r>
            <w:r w:rsidRPr="00844432">
              <w:rPr>
                <w:szCs w:val="24"/>
                <w:rPrChange w:id="10425" w:author="Steve Wiggins" w:date="2022-07-30T18:08:00Z">
                  <w:rPr>
                    <w:rFonts w:ascii="Arial Nova" w:hAnsi="Arial Nova"/>
                    <w:szCs w:val="20"/>
                  </w:rPr>
                </w:rPrChange>
              </w:rPr>
              <w:t>08</w:t>
            </w:r>
          </w:p>
        </w:tc>
        <w:tc>
          <w:tcPr>
            <w:tcW w:w="1170" w:type="dxa"/>
            <w:vAlign w:val="bottom"/>
          </w:tcPr>
          <w:p w14:paraId="26CC2DDA" w14:textId="77777777" w:rsidR="00F53F3C" w:rsidRPr="00844432" w:rsidRDefault="00F53F3C">
            <w:pPr>
              <w:pStyle w:val="TableParagraph"/>
              <w:jc w:val="center"/>
              <w:rPr>
                <w:szCs w:val="24"/>
                <w:rPrChange w:id="10426" w:author="Steve Wiggins" w:date="2022-07-30T18:08:00Z">
                  <w:rPr>
                    <w:rFonts w:ascii="Arial Nova" w:hAnsi="Arial Nova"/>
                    <w:szCs w:val="20"/>
                  </w:rPr>
                </w:rPrChange>
              </w:rPr>
              <w:pPrChange w:id="10427" w:author="Steve Wiggins" w:date="2022-07-30T18:08:00Z">
                <w:pPr>
                  <w:pStyle w:val="TableParagraph"/>
                </w:pPr>
              </w:pPrChange>
            </w:pPr>
            <w:r w:rsidRPr="00844432">
              <w:rPr>
                <w:szCs w:val="24"/>
                <w:rPrChange w:id="10428" w:author="Steve Wiggins" w:date="2022-07-30T18:08:00Z">
                  <w:rPr>
                    <w:rFonts w:ascii="Arial Nova" w:hAnsi="Arial Nova"/>
                    <w:szCs w:val="20"/>
                  </w:rPr>
                </w:rPrChange>
              </w:rPr>
              <w:t>1</w:t>
            </w:r>
          </w:p>
        </w:tc>
        <w:tc>
          <w:tcPr>
            <w:tcW w:w="1180" w:type="dxa"/>
            <w:vAlign w:val="bottom"/>
          </w:tcPr>
          <w:p w14:paraId="0207D652" w14:textId="77777777" w:rsidR="00F53F3C" w:rsidRPr="00844432" w:rsidRDefault="00F53F3C">
            <w:pPr>
              <w:pStyle w:val="TableParagraph"/>
              <w:jc w:val="center"/>
              <w:rPr>
                <w:szCs w:val="24"/>
                <w:rPrChange w:id="10429" w:author="Steve Wiggins" w:date="2022-07-30T18:08:00Z">
                  <w:rPr>
                    <w:rFonts w:ascii="Arial Nova" w:hAnsi="Arial Nova"/>
                    <w:szCs w:val="20"/>
                  </w:rPr>
                </w:rPrChange>
              </w:rPr>
              <w:pPrChange w:id="10430" w:author="Steve Wiggins" w:date="2022-07-30T18:08:00Z">
                <w:pPr>
                  <w:pStyle w:val="TableParagraph"/>
                </w:pPr>
              </w:pPrChange>
            </w:pPr>
            <w:r w:rsidRPr="00844432">
              <w:rPr>
                <w:szCs w:val="24"/>
                <w:rPrChange w:id="10431" w:author="Steve Wiggins" w:date="2022-07-30T18:08:00Z">
                  <w:rPr>
                    <w:rFonts w:ascii="Arial Nova" w:hAnsi="Arial Nova"/>
                    <w:szCs w:val="20"/>
                  </w:rPr>
                </w:rPrChange>
              </w:rPr>
              <w:t>5</w:t>
            </w:r>
          </w:p>
        </w:tc>
        <w:tc>
          <w:tcPr>
            <w:tcW w:w="1048" w:type="dxa"/>
            <w:vAlign w:val="bottom"/>
          </w:tcPr>
          <w:p w14:paraId="01B5BE44" w14:textId="77777777" w:rsidR="00F53F3C" w:rsidRPr="00844432" w:rsidRDefault="00F53F3C">
            <w:pPr>
              <w:pStyle w:val="TableParagraph"/>
              <w:jc w:val="center"/>
              <w:rPr>
                <w:szCs w:val="24"/>
                <w:rPrChange w:id="10432" w:author="Steve Wiggins" w:date="2022-07-30T18:08:00Z">
                  <w:rPr>
                    <w:rFonts w:ascii="Arial Nova" w:hAnsi="Arial Nova"/>
                    <w:szCs w:val="20"/>
                  </w:rPr>
                </w:rPrChange>
              </w:rPr>
              <w:pPrChange w:id="10433" w:author="Steve Wiggins" w:date="2022-07-30T18:08:00Z">
                <w:pPr>
                  <w:pStyle w:val="TableParagraph"/>
                </w:pPr>
              </w:pPrChange>
            </w:pPr>
            <w:r w:rsidRPr="00844432">
              <w:rPr>
                <w:szCs w:val="24"/>
                <w:rPrChange w:id="10434" w:author="Steve Wiggins" w:date="2022-07-30T18:08:00Z">
                  <w:rPr>
                    <w:rFonts w:ascii="Arial Nova" w:hAnsi="Arial Nova"/>
                    <w:szCs w:val="20"/>
                  </w:rPr>
                </w:rPrChange>
              </w:rPr>
              <w:t>2</w:t>
            </w:r>
          </w:p>
        </w:tc>
        <w:tc>
          <w:tcPr>
            <w:tcW w:w="993" w:type="dxa"/>
            <w:vAlign w:val="bottom"/>
          </w:tcPr>
          <w:p w14:paraId="3450EC35" w14:textId="77777777" w:rsidR="00F53F3C" w:rsidRPr="00844432" w:rsidRDefault="00F53F3C">
            <w:pPr>
              <w:pStyle w:val="TableParagraph"/>
              <w:jc w:val="center"/>
              <w:rPr>
                <w:szCs w:val="24"/>
                <w:rPrChange w:id="10435" w:author="Steve Wiggins" w:date="2022-07-30T18:08:00Z">
                  <w:rPr>
                    <w:rFonts w:ascii="Arial Nova" w:hAnsi="Arial Nova"/>
                    <w:szCs w:val="20"/>
                  </w:rPr>
                </w:rPrChange>
              </w:rPr>
              <w:pPrChange w:id="10436" w:author="Steve Wiggins" w:date="2022-07-30T18:08:00Z">
                <w:pPr>
                  <w:pStyle w:val="TableParagraph"/>
                </w:pPr>
              </w:pPrChange>
            </w:pPr>
            <w:r w:rsidRPr="00844432">
              <w:rPr>
                <w:szCs w:val="24"/>
                <w:rPrChange w:id="10437" w:author="Steve Wiggins" w:date="2022-07-30T18:08:00Z">
                  <w:rPr>
                    <w:rFonts w:ascii="Arial Nova" w:hAnsi="Arial Nova"/>
                    <w:szCs w:val="20"/>
                  </w:rPr>
                </w:rPrChange>
              </w:rPr>
              <w:t>4</w:t>
            </w:r>
          </w:p>
        </w:tc>
      </w:tr>
      <w:tr w:rsidR="00643A43" w:rsidRPr="00844432" w14:paraId="2D236332" w14:textId="77777777" w:rsidTr="00BB395D">
        <w:trPr>
          <w:trHeight w:val="144"/>
        </w:trPr>
        <w:tc>
          <w:tcPr>
            <w:tcW w:w="2790" w:type="dxa"/>
            <w:tcBorders>
              <w:bottom w:val="single" w:sz="4" w:space="0" w:color="000000"/>
            </w:tcBorders>
            <w:vAlign w:val="bottom"/>
          </w:tcPr>
          <w:p w14:paraId="6971D654" w14:textId="559F4FA8" w:rsidR="00F53F3C" w:rsidRPr="00844432" w:rsidRDefault="00F53F3C" w:rsidP="00844432">
            <w:pPr>
              <w:pStyle w:val="TableParagraph"/>
              <w:rPr>
                <w:szCs w:val="24"/>
                <w:rPrChange w:id="10438" w:author="Steve Wiggins" w:date="2022-07-30T18:08:00Z">
                  <w:rPr>
                    <w:rFonts w:ascii="Arial Nova" w:hAnsi="Arial Nova"/>
                    <w:szCs w:val="20"/>
                  </w:rPr>
                </w:rPrChange>
              </w:rPr>
            </w:pPr>
            <w:r w:rsidRPr="00844432">
              <w:rPr>
                <w:szCs w:val="24"/>
                <w:rPrChange w:id="10439" w:author="Steve Wiggins" w:date="2022-07-30T18:08:00Z">
                  <w:rPr>
                    <w:rFonts w:ascii="Arial Nova" w:hAnsi="Arial Nova"/>
                    <w:szCs w:val="20"/>
                  </w:rPr>
                </w:rPrChange>
              </w:rPr>
              <w:t>Reputation</w:t>
            </w:r>
            <w:r w:rsidR="00F73A4C" w:rsidRPr="00844432">
              <w:rPr>
                <w:szCs w:val="24"/>
                <w:rPrChange w:id="10440" w:author="Steve Wiggins" w:date="2022-07-30T18:08:00Z">
                  <w:rPr>
                    <w:rFonts w:ascii="Arial Nova" w:hAnsi="Arial Nova"/>
                    <w:szCs w:val="20"/>
                  </w:rPr>
                </w:rPrChange>
              </w:rPr>
              <w:t xml:space="preserve"> </w:t>
            </w:r>
            <w:r w:rsidRPr="00844432">
              <w:rPr>
                <w:szCs w:val="24"/>
                <w:rPrChange w:id="10441" w:author="Steve Wiggins" w:date="2022-07-30T18:08:00Z">
                  <w:rPr>
                    <w:rFonts w:ascii="Arial Nova" w:hAnsi="Arial Nova"/>
                    <w:szCs w:val="20"/>
                  </w:rPr>
                </w:rPrChange>
              </w:rPr>
              <w:t>rating</w:t>
            </w:r>
            <w:r w:rsidR="00F73A4C" w:rsidRPr="00844432">
              <w:rPr>
                <w:szCs w:val="24"/>
                <w:rPrChange w:id="10442" w:author="Steve Wiggins" w:date="2022-07-30T18:08:00Z">
                  <w:rPr>
                    <w:rFonts w:ascii="Arial Nova" w:hAnsi="Arial Nova"/>
                    <w:szCs w:val="20"/>
                  </w:rPr>
                </w:rPrChange>
              </w:rPr>
              <w:t xml:space="preserve"> </w:t>
            </w:r>
            <w:r w:rsidRPr="00844432">
              <w:rPr>
                <w:szCs w:val="24"/>
                <w:rPrChange w:id="10443" w:author="Steve Wiggins" w:date="2022-07-30T18:08:00Z">
                  <w:rPr>
                    <w:rFonts w:ascii="Arial Nova" w:hAnsi="Arial Nova"/>
                    <w:szCs w:val="20"/>
                  </w:rPr>
                </w:rPrChange>
              </w:rPr>
              <w:t>(all</w:t>
            </w:r>
            <w:r w:rsidR="00F73A4C" w:rsidRPr="00844432">
              <w:rPr>
                <w:szCs w:val="24"/>
                <w:rPrChange w:id="10444" w:author="Steve Wiggins" w:date="2022-07-30T18:08:00Z">
                  <w:rPr>
                    <w:rFonts w:ascii="Arial Nova" w:hAnsi="Arial Nova"/>
                    <w:szCs w:val="20"/>
                  </w:rPr>
                </w:rPrChange>
              </w:rPr>
              <w:t xml:space="preserve"> </w:t>
            </w:r>
            <w:r w:rsidRPr="00844432">
              <w:rPr>
                <w:szCs w:val="24"/>
                <w:rPrChange w:id="10445" w:author="Steve Wiggins" w:date="2022-07-30T18:08:00Z">
                  <w:rPr>
                    <w:rFonts w:ascii="Arial Nova" w:hAnsi="Arial Nova"/>
                    <w:szCs w:val="20"/>
                  </w:rPr>
                </w:rPrChange>
              </w:rPr>
              <w:t>actors)</w:t>
            </w:r>
          </w:p>
        </w:tc>
        <w:tc>
          <w:tcPr>
            <w:tcW w:w="765" w:type="dxa"/>
            <w:tcBorders>
              <w:bottom w:val="single" w:sz="4" w:space="0" w:color="000000"/>
            </w:tcBorders>
            <w:vAlign w:val="bottom"/>
          </w:tcPr>
          <w:p w14:paraId="4F383FD0" w14:textId="77777777" w:rsidR="00F53F3C" w:rsidRPr="00844432" w:rsidRDefault="00F53F3C">
            <w:pPr>
              <w:pStyle w:val="TableParagraph"/>
              <w:jc w:val="center"/>
              <w:rPr>
                <w:szCs w:val="24"/>
                <w:rPrChange w:id="10446" w:author="Steve Wiggins" w:date="2022-07-30T18:08:00Z">
                  <w:rPr>
                    <w:rFonts w:ascii="Arial Nova" w:hAnsi="Arial Nova"/>
                    <w:szCs w:val="20"/>
                  </w:rPr>
                </w:rPrChange>
              </w:rPr>
              <w:pPrChange w:id="10447" w:author="Steve Wiggins" w:date="2022-07-30T18:08:00Z">
                <w:pPr>
                  <w:pStyle w:val="TableParagraph"/>
                </w:pPr>
              </w:pPrChange>
            </w:pPr>
            <w:r w:rsidRPr="00844432">
              <w:rPr>
                <w:szCs w:val="24"/>
                <w:rPrChange w:id="10448" w:author="Steve Wiggins" w:date="2022-07-30T18:08:00Z">
                  <w:rPr>
                    <w:rFonts w:ascii="Arial Nova" w:hAnsi="Arial Nova"/>
                    <w:szCs w:val="20"/>
                  </w:rPr>
                </w:rPrChange>
              </w:rPr>
              <w:t>3</w:t>
            </w:r>
            <w:r w:rsidRPr="00844432">
              <w:rPr>
                <w:szCs w:val="24"/>
                <w:rPrChange w:id="10449" w:author="Steve Wiggins" w:date="2022-07-30T18:08:00Z">
                  <w:rPr>
                    <w:rFonts w:ascii="Arial Nova" w:hAnsi="Arial Nova"/>
                    <w:i/>
                    <w:szCs w:val="20"/>
                  </w:rPr>
                </w:rPrChange>
              </w:rPr>
              <w:t>.</w:t>
            </w:r>
            <w:r w:rsidRPr="00844432">
              <w:rPr>
                <w:szCs w:val="24"/>
                <w:rPrChange w:id="10450" w:author="Steve Wiggins" w:date="2022-07-30T18:08:00Z">
                  <w:rPr>
                    <w:rFonts w:ascii="Arial Nova" w:hAnsi="Arial Nova"/>
                    <w:szCs w:val="20"/>
                  </w:rPr>
                </w:rPrChange>
              </w:rPr>
              <w:t>83</w:t>
            </w:r>
          </w:p>
        </w:tc>
        <w:tc>
          <w:tcPr>
            <w:tcW w:w="1125" w:type="dxa"/>
            <w:tcBorders>
              <w:bottom w:val="single" w:sz="4" w:space="0" w:color="000000"/>
            </w:tcBorders>
            <w:vAlign w:val="bottom"/>
          </w:tcPr>
          <w:p w14:paraId="3BF4EC99" w14:textId="77777777" w:rsidR="00F53F3C" w:rsidRPr="00844432" w:rsidRDefault="00F53F3C">
            <w:pPr>
              <w:pStyle w:val="TableParagraph"/>
              <w:jc w:val="center"/>
              <w:rPr>
                <w:szCs w:val="24"/>
                <w:rPrChange w:id="10451" w:author="Steve Wiggins" w:date="2022-07-30T18:08:00Z">
                  <w:rPr>
                    <w:rFonts w:ascii="Arial Nova" w:hAnsi="Arial Nova"/>
                    <w:szCs w:val="20"/>
                  </w:rPr>
                </w:rPrChange>
              </w:rPr>
              <w:pPrChange w:id="10452" w:author="Steve Wiggins" w:date="2022-07-30T18:08:00Z">
                <w:pPr>
                  <w:pStyle w:val="TableParagraph"/>
                </w:pPr>
              </w:pPrChange>
            </w:pPr>
            <w:r w:rsidRPr="00844432">
              <w:rPr>
                <w:szCs w:val="24"/>
                <w:rPrChange w:id="10453" w:author="Steve Wiggins" w:date="2022-07-30T18:08:00Z">
                  <w:rPr>
                    <w:rFonts w:ascii="Arial Nova" w:hAnsi="Arial Nova"/>
                    <w:szCs w:val="20"/>
                  </w:rPr>
                </w:rPrChange>
              </w:rPr>
              <w:t>1</w:t>
            </w:r>
            <w:r w:rsidRPr="00844432">
              <w:rPr>
                <w:szCs w:val="24"/>
                <w:rPrChange w:id="10454" w:author="Steve Wiggins" w:date="2022-07-30T18:08:00Z">
                  <w:rPr>
                    <w:rFonts w:ascii="Arial Nova" w:hAnsi="Arial Nova"/>
                    <w:i/>
                    <w:szCs w:val="20"/>
                  </w:rPr>
                </w:rPrChange>
              </w:rPr>
              <w:t>.</w:t>
            </w:r>
            <w:r w:rsidRPr="00844432">
              <w:rPr>
                <w:szCs w:val="24"/>
                <w:rPrChange w:id="10455" w:author="Steve Wiggins" w:date="2022-07-30T18:08:00Z">
                  <w:rPr>
                    <w:rFonts w:ascii="Arial Nova" w:hAnsi="Arial Nova"/>
                    <w:szCs w:val="20"/>
                  </w:rPr>
                </w:rPrChange>
              </w:rPr>
              <w:t>02</w:t>
            </w:r>
          </w:p>
        </w:tc>
        <w:tc>
          <w:tcPr>
            <w:tcW w:w="1170" w:type="dxa"/>
            <w:tcBorders>
              <w:bottom w:val="single" w:sz="4" w:space="0" w:color="000000"/>
            </w:tcBorders>
            <w:vAlign w:val="bottom"/>
          </w:tcPr>
          <w:p w14:paraId="3E2581D9" w14:textId="77777777" w:rsidR="00F53F3C" w:rsidRPr="00844432" w:rsidRDefault="00F53F3C">
            <w:pPr>
              <w:pStyle w:val="TableParagraph"/>
              <w:jc w:val="center"/>
              <w:rPr>
                <w:szCs w:val="24"/>
                <w:rPrChange w:id="10456" w:author="Steve Wiggins" w:date="2022-07-30T18:08:00Z">
                  <w:rPr>
                    <w:rFonts w:ascii="Arial Nova" w:hAnsi="Arial Nova"/>
                    <w:szCs w:val="20"/>
                  </w:rPr>
                </w:rPrChange>
              </w:rPr>
              <w:pPrChange w:id="10457" w:author="Steve Wiggins" w:date="2022-07-30T18:08:00Z">
                <w:pPr>
                  <w:pStyle w:val="TableParagraph"/>
                </w:pPr>
              </w:pPrChange>
            </w:pPr>
            <w:r w:rsidRPr="00844432">
              <w:rPr>
                <w:szCs w:val="24"/>
                <w:rPrChange w:id="10458" w:author="Steve Wiggins" w:date="2022-07-30T18:08:00Z">
                  <w:rPr>
                    <w:rFonts w:ascii="Arial Nova" w:hAnsi="Arial Nova"/>
                    <w:szCs w:val="20"/>
                  </w:rPr>
                </w:rPrChange>
              </w:rPr>
              <w:t>1</w:t>
            </w:r>
          </w:p>
        </w:tc>
        <w:tc>
          <w:tcPr>
            <w:tcW w:w="1180" w:type="dxa"/>
            <w:tcBorders>
              <w:bottom w:val="single" w:sz="4" w:space="0" w:color="000000"/>
            </w:tcBorders>
            <w:vAlign w:val="bottom"/>
          </w:tcPr>
          <w:p w14:paraId="3FF33A9F" w14:textId="77777777" w:rsidR="00F53F3C" w:rsidRPr="00844432" w:rsidRDefault="00F53F3C">
            <w:pPr>
              <w:pStyle w:val="TableParagraph"/>
              <w:jc w:val="center"/>
              <w:rPr>
                <w:szCs w:val="24"/>
                <w:rPrChange w:id="10459" w:author="Steve Wiggins" w:date="2022-07-30T18:08:00Z">
                  <w:rPr>
                    <w:rFonts w:ascii="Arial Nova" w:hAnsi="Arial Nova"/>
                    <w:szCs w:val="20"/>
                  </w:rPr>
                </w:rPrChange>
              </w:rPr>
              <w:pPrChange w:id="10460" w:author="Steve Wiggins" w:date="2022-07-30T18:08:00Z">
                <w:pPr>
                  <w:pStyle w:val="TableParagraph"/>
                </w:pPr>
              </w:pPrChange>
            </w:pPr>
            <w:r w:rsidRPr="00844432">
              <w:rPr>
                <w:szCs w:val="24"/>
                <w:rPrChange w:id="10461" w:author="Steve Wiggins" w:date="2022-07-30T18:08:00Z">
                  <w:rPr>
                    <w:rFonts w:ascii="Arial Nova" w:hAnsi="Arial Nova"/>
                    <w:szCs w:val="20"/>
                  </w:rPr>
                </w:rPrChange>
              </w:rPr>
              <w:t>5</w:t>
            </w:r>
          </w:p>
        </w:tc>
        <w:tc>
          <w:tcPr>
            <w:tcW w:w="1048" w:type="dxa"/>
            <w:tcBorders>
              <w:bottom w:val="single" w:sz="4" w:space="0" w:color="000000"/>
            </w:tcBorders>
            <w:vAlign w:val="bottom"/>
          </w:tcPr>
          <w:p w14:paraId="711CC8F7" w14:textId="77777777" w:rsidR="00F53F3C" w:rsidRPr="00844432" w:rsidRDefault="00F53F3C">
            <w:pPr>
              <w:pStyle w:val="TableParagraph"/>
              <w:jc w:val="center"/>
              <w:rPr>
                <w:szCs w:val="24"/>
                <w:rPrChange w:id="10462" w:author="Steve Wiggins" w:date="2022-07-30T18:08:00Z">
                  <w:rPr>
                    <w:rFonts w:ascii="Arial Nova" w:hAnsi="Arial Nova"/>
                    <w:szCs w:val="20"/>
                  </w:rPr>
                </w:rPrChange>
              </w:rPr>
              <w:pPrChange w:id="10463" w:author="Steve Wiggins" w:date="2022-07-30T18:08:00Z">
                <w:pPr>
                  <w:pStyle w:val="TableParagraph"/>
                </w:pPr>
              </w:pPrChange>
            </w:pPr>
            <w:r w:rsidRPr="00844432">
              <w:rPr>
                <w:szCs w:val="24"/>
                <w:rPrChange w:id="10464" w:author="Steve Wiggins" w:date="2022-07-30T18:08:00Z">
                  <w:rPr>
                    <w:rFonts w:ascii="Arial Nova" w:hAnsi="Arial Nova"/>
                    <w:szCs w:val="20"/>
                  </w:rPr>
                </w:rPrChange>
              </w:rPr>
              <w:t>3</w:t>
            </w:r>
          </w:p>
        </w:tc>
        <w:tc>
          <w:tcPr>
            <w:tcW w:w="993" w:type="dxa"/>
            <w:tcBorders>
              <w:bottom w:val="single" w:sz="4" w:space="0" w:color="000000"/>
            </w:tcBorders>
            <w:vAlign w:val="bottom"/>
          </w:tcPr>
          <w:p w14:paraId="78569873" w14:textId="77777777" w:rsidR="00F53F3C" w:rsidRPr="00844432" w:rsidRDefault="00F53F3C">
            <w:pPr>
              <w:pStyle w:val="TableParagraph"/>
              <w:jc w:val="center"/>
              <w:rPr>
                <w:szCs w:val="24"/>
                <w:rPrChange w:id="10465" w:author="Steve Wiggins" w:date="2022-07-30T18:08:00Z">
                  <w:rPr>
                    <w:rFonts w:ascii="Arial Nova" w:hAnsi="Arial Nova"/>
                    <w:szCs w:val="20"/>
                  </w:rPr>
                </w:rPrChange>
              </w:rPr>
              <w:pPrChange w:id="10466" w:author="Steve Wiggins" w:date="2022-07-30T18:08:00Z">
                <w:pPr>
                  <w:pStyle w:val="TableParagraph"/>
                </w:pPr>
              </w:pPrChange>
            </w:pPr>
            <w:r w:rsidRPr="00844432">
              <w:rPr>
                <w:szCs w:val="24"/>
                <w:rPrChange w:id="10467" w:author="Steve Wiggins" w:date="2022-07-30T18:08:00Z">
                  <w:rPr>
                    <w:rFonts w:ascii="Arial Nova" w:hAnsi="Arial Nova"/>
                    <w:szCs w:val="20"/>
                  </w:rPr>
                </w:rPrChange>
              </w:rPr>
              <w:t>5</w:t>
            </w:r>
          </w:p>
        </w:tc>
      </w:tr>
      <w:tr w:rsidR="00643A43" w:rsidRPr="00844432" w14:paraId="5A856140" w14:textId="77777777" w:rsidTr="00BB395D">
        <w:trPr>
          <w:trHeight w:val="144"/>
        </w:trPr>
        <w:tc>
          <w:tcPr>
            <w:tcW w:w="2790" w:type="dxa"/>
            <w:tcBorders>
              <w:top w:val="single" w:sz="4" w:space="0" w:color="000000"/>
            </w:tcBorders>
            <w:vAlign w:val="bottom"/>
          </w:tcPr>
          <w:p w14:paraId="41A152E6" w14:textId="2F3E1EB1" w:rsidR="00F53F3C" w:rsidRPr="00844432" w:rsidRDefault="00F53F3C" w:rsidP="00844432">
            <w:pPr>
              <w:pStyle w:val="TableParagraph"/>
              <w:rPr>
                <w:szCs w:val="24"/>
                <w:rPrChange w:id="10468" w:author="Steve Wiggins" w:date="2022-07-30T18:08:00Z">
                  <w:rPr>
                    <w:rFonts w:ascii="Arial Nova" w:hAnsi="Arial Nova"/>
                    <w:szCs w:val="20"/>
                  </w:rPr>
                </w:rPrChange>
              </w:rPr>
            </w:pPr>
            <w:r w:rsidRPr="00844432">
              <w:rPr>
                <w:szCs w:val="24"/>
                <w:rPrChange w:id="10469" w:author="Steve Wiggins" w:date="2022-07-30T18:08:00Z">
                  <w:rPr>
                    <w:rFonts w:ascii="Arial Nova" w:hAnsi="Arial Nova"/>
                    <w:szCs w:val="20"/>
                  </w:rPr>
                </w:rPrChange>
              </w:rPr>
              <w:t>Overall</w:t>
            </w:r>
            <w:r w:rsidR="00F73A4C" w:rsidRPr="00844432">
              <w:rPr>
                <w:szCs w:val="24"/>
                <w:rPrChange w:id="10470" w:author="Steve Wiggins" w:date="2022-07-30T18:08:00Z">
                  <w:rPr>
                    <w:rFonts w:ascii="Arial Nova" w:hAnsi="Arial Nova"/>
                    <w:szCs w:val="20"/>
                  </w:rPr>
                </w:rPrChange>
              </w:rPr>
              <w:t xml:space="preserve"> </w:t>
            </w:r>
            <w:r w:rsidRPr="00844432">
              <w:rPr>
                <w:szCs w:val="24"/>
                <w:rPrChange w:id="10471" w:author="Steve Wiggins" w:date="2022-07-30T18:08:00Z">
                  <w:rPr>
                    <w:rFonts w:ascii="Arial Nova" w:hAnsi="Arial Nova"/>
                    <w:szCs w:val="20"/>
                  </w:rPr>
                </w:rPrChange>
              </w:rPr>
              <w:t>rating</w:t>
            </w:r>
            <w:r w:rsidR="00F73A4C" w:rsidRPr="00844432">
              <w:rPr>
                <w:szCs w:val="24"/>
                <w:rPrChange w:id="10472" w:author="Steve Wiggins" w:date="2022-07-30T18:08:00Z">
                  <w:rPr>
                    <w:rFonts w:ascii="Arial Nova" w:hAnsi="Arial Nova"/>
                    <w:szCs w:val="20"/>
                  </w:rPr>
                </w:rPrChange>
              </w:rPr>
              <w:t xml:space="preserve"> </w:t>
            </w:r>
            <w:r w:rsidRPr="00844432">
              <w:rPr>
                <w:szCs w:val="24"/>
                <w:rPrChange w:id="10473" w:author="Steve Wiggins" w:date="2022-07-30T18:08:00Z">
                  <w:rPr>
                    <w:rFonts w:ascii="Arial Nova" w:hAnsi="Arial Nova"/>
                    <w:szCs w:val="20"/>
                  </w:rPr>
                </w:rPrChange>
              </w:rPr>
              <w:t>(dealers)</w:t>
            </w:r>
          </w:p>
        </w:tc>
        <w:tc>
          <w:tcPr>
            <w:tcW w:w="765" w:type="dxa"/>
            <w:tcBorders>
              <w:top w:val="single" w:sz="4" w:space="0" w:color="000000"/>
            </w:tcBorders>
            <w:vAlign w:val="bottom"/>
          </w:tcPr>
          <w:p w14:paraId="64F6244F" w14:textId="77777777" w:rsidR="00F53F3C" w:rsidRPr="00844432" w:rsidRDefault="00F53F3C">
            <w:pPr>
              <w:pStyle w:val="TableParagraph"/>
              <w:jc w:val="center"/>
              <w:rPr>
                <w:szCs w:val="24"/>
                <w:rPrChange w:id="10474" w:author="Steve Wiggins" w:date="2022-07-30T18:08:00Z">
                  <w:rPr>
                    <w:rFonts w:ascii="Arial Nova" w:hAnsi="Arial Nova"/>
                    <w:szCs w:val="20"/>
                  </w:rPr>
                </w:rPrChange>
              </w:rPr>
              <w:pPrChange w:id="10475" w:author="Steve Wiggins" w:date="2022-07-30T18:08:00Z">
                <w:pPr>
                  <w:pStyle w:val="TableParagraph"/>
                </w:pPr>
              </w:pPrChange>
            </w:pPr>
            <w:r w:rsidRPr="00844432">
              <w:rPr>
                <w:szCs w:val="24"/>
                <w:rPrChange w:id="10476" w:author="Steve Wiggins" w:date="2022-07-30T18:08:00Z">
                  <w:rPr>
                    <w:rFonts w:ascii="Arial Nova" w:hAnsi="Arial Nova"/>
                    <w:szCs w:val="20"/>
                  </w:rPr>
                </w:rPrChange>
              </w:rPr>
              <w:t>3</w:t>
            </w:r>
            <w:r w:rsidRPr="00844432">
              <w:rPr>
                <w:szCs w:val="24"/>
                <w:rPrChange w:id="10477" w:author="Steve Wiggins" w:date="2022-07-30T18:08:00Z">
                  <w:rPr>
                    <w:rFonts w:ascii="Arial Nova" w:hAnsi="Arial Nova"/>
                    <w:i/>
                    <w:szCs w:val="20"/>
                  </w:rPr>
                </w:rPrChange>
              </w:rPr>
              <w:t>.</w:t>
            </w:r>
            <w:r w:rsidRPr="00844432">
              <w:rPr>
                <w:szCs w:val="24"/>
                <w:rPrChange w:id="10478" w:author="Steve Wiggins" w:date="2022-07-30T18:08:00Z">
                  <w:rPr>
                    <w:rFonts w:ascii="Arial Nova" w:hAnsi="Arial Nova"/>
                    <w:szCs w:val="20"/>
                  </w:rPr>
                </w:rPrChange>
              </w:rPr>
              <w:t>59</w:t>
            </w:r>
          </w:p>
        </w:tc>
        <w:tc>
          <w:tcPr>
            <w:tcW w:w="1125" w:type="dxa"/>
            <w:tcBorders>
              <w:top w:val="single" w:sz="4" w:space="0" w:color="000000"/>
            </w:tcBorders>
            <w:vAlign w:val="bottom"/>
          </w:tcPr>
          <w:p w14:paraId="51DBD3F9" w14:textId="77777777" w:rsidR="00F53F3C" w:rsidRPr="00844432" w:rsidRDefault="00F53F3C">
            <w:pPr>
              <w:pStyle w:val="TableParagraph"/>
              <w:jc w:val="center"/>
              <w:rPr>
                <w:szCs w:val="24"/>
                <w:rPrChange w:id="10479" w:author="Steve Wiggins" w:date="2022-07-30T18:08:00Z">
                  <w:rPr>
                    <w:rFonts w:ascii="Arial Nova" w:hAnsi="Arial Nova"/>
                    <w:szCs w:val="20"/>
                  </w:rPr>
                </w:rPrChange>
              </w:rPr>
              <w:pPrChange w:id="10480" w:author="Steve Wiggins" w:date="2022-07-30T18:08:00Z">
                <w:pPr>
                  <w:pStyle w:val="TableParagraph"/>
                </w:pPr>
              </w:pPrChange>
            </w:pPr>
            <w:r w:rsidRPr="00844432">
              <w:rPr>
                <w:szCs w:val="24"/>
                <w:rPrChange w:id="10481" w:author="Steve Wiggins" w:date="2022-07-30T18:08:00Z">
                  <w:rPr>
                    <w:rFonts w:ascii="Arial Nova" w:hAnsi="Arial Nova"/>
                    <w:szCs w:val="20"/>
                  </w:rPr>
                </w:rPrChange>
              </w:rPr>
              <w:t>0</w:t>
            </w:r>
            <w:r w:rsidRPr="00844432">
              <w:rPr>
                <w:szCs w:val="24"/>
                <w:rPrChange w:id="10482" w:author="Steve Wiggins" w:date="2022-07-30T18:08:00Z">
                  <w:rPr>
                    <w:rFonts w:ascii="Arial Nova" w:hAnsi="Arial Nova"/>
                    <w:i/>
                    <w:szCs w:val="20"/>
                  </w:rPr>
                </w:rPrChange>
              </w:rPr>
              <w:t>.</w:t>
            </w:r>
            <w:r w:rsidRPr="00844432">
              <w:rPr>
                <w:szCs w:val="24"/>
                <w:rPrChange w:id="10483" w:author="Steve Wiggins" w:date="2022-07-30T18:08:00Z">
                  <w:rPr>
                    <w:rFonts w:ascii="Arial Nova" w:hAnsi="Arial Nova"/>
                    <w:szCs w:val="20"/>
                  </w:rPr>
                </w:rPrChange>
              </w:rPr>
              <w:t>74</w:t>
            </w:r>
          </w:p>
        </w:tc>
        <w:tc>
          <w:tcPr>
            <w:tcW w:w="1170" w:type="dxa"/>
            <w:tcBorders>
              <w:top w:val="single" w:sz="4" w:space="0" w:color="000000"/>
            </w:tcBorders>
            <w:vAlign w:val="bottom"/>
          </w:tcPr>
          <w:p w14:paraId="795FD929" w14:textId="77777777" w:rsidR="00F53F3C" w:rsidRPr="00844432" w:rsidRDefault="00F53F3C">
            <w:pPr>
              <w:pStyle w:val="TableParagraph"/>
              <w:jc w:val="center"/>
              <w:rPr>
                <w:szCs w:val="24"/>
                <w:rPrChange w:id="10484" w:author="Steve Wiggins" w:date="2022-07-30T18:08:00Z">
                  <w:rPr>
                    <w:rFonts w:ascii="Arial Nova" w:hAnsi="Arial Nova"/>
                    <w:szCs w:val="20"/>
                  </w:rPr>
                </w:rPrChange>
              </w:rPr>
              <w:pPrChange w:id="10485" w:author="Steve Wiggins" w:date="2022-07-30T18:08:00Z">
                <w:pPr>
                  <w:pStyle w:val="TableParagraph"/>
                </w:pPr>
              </w:pPrChange>
            </w:pPr>
            <w:r w:rsidRPr="00844432">
              <w:rPr>
                <w:szCs w:val="24"/>
                <w:rPrChange w:id="10486" w:author="Steve Wiggins" w:date="2022-07-30T18:08:00Z">
                  <w:rPr>
                    <w:rFonts w:ascii="Arial Nova" w:hAnsi="Arial Nova"/>
                    <w:szCs w:val="20"/>
                  </w:rPr>
                </w:rPrChange>
              </w:rPr>
              <w:t>1</w:t>
            </w:r>
          </w:p>
        </w:tc>
        <w:tc>
          <w:tcPr>
            <w:tcW w:w="1180" w:type="dxa"/>
            <w:tcBorders>
              <w:top w:val="single" w:sz="4" w:space="0" w:color="000000"/>
            </w:tcBorders>
            <w:vAlign w:val="bottom"/>
          </w:tcPr>
          <w:p w14:paraId="6D1AF4B3" w14:textId="77777777" w:rsidR="00F53F3C" w:rsidRPr="00844432" w:rsidRDefault="00F53F3C">
            <w:pPr>
              <w:pStyle w:val="TableParagraph"/>
              <w:jc w:val="center"/>
              <w:rPr>
                <w:szCs w:val="24"/>
                <w:rPrChange w:id="10487" w:author="Steve Wiggins" w:date="2022-07-30T18:08:00Z">
                  <w:rPr>
                    <w:rFonts w:ascii="Arial Nova" w:hAnsi="Arial Nova"/>
                    <w:szCs w:val="20"/>
                  </w:rPr>
                </w:rPrChange>
              </w:rPr>
              <w:pPrChange w:id="10488" w:author="Steve Wiggins" w:date="2022-07-30T18:08:00Z">
                <w:pPr>
                  <w:pStyle w:val="TableParagraph"/>
                </w:pPr>
              </w:pPrChange>
            </w:pPr>
            <w:r w:rsidRPr="00844432">
              <w:rPr>
                <w:szCs w:val="24"/>
                <w:rPrChange w:id="10489" w:author="Steve Wiggins" w:date="2022-07-30T18:08:00Z">
                  <w:rPr>
                    <w:rFonts w:ascii="Arial Nova" w:hAnsi="Arial Nova"/>
                    <w:szCs w:val="20"/>
                  </w:rPr>
                </w:rPrChange>
              </w:rPr>
              <w:t>5</w:t>
            </w:r>
          </w:p>
        </w:tc>
        <w:tc>
          <w:tcPr>
            <w:tcW w:w="1048" w:type="dxa"/>
            <w:tcBorders>
              <w:top w:val="single" w:sz="4" w:space="0" w:color="000000"/>
            </w:tcBorders>
            <w:vAlign w:val="bottom"/>
          </w:tcPr>
          <w:p w14:paraId="3E2A6C24" w14:textId="77777777" w:rsidR="00F53F3C" w:rsidRPr="00844432" w:rsidRDefault="00F53F3C">
            <w:pPr>
              <w:pStyle w:val="TableParagraph"/>
              <w:jc w:val="center"/>
              <w:rPr>
                <w:szCs w:val="24"/>
                <w:rPrChange w:id="10490" w:author="Steve Wiggins" w:date="2022-07-30T18:08:00Z">
                  <w:rPr>
                    <w:rFonts w:ascii="Arial Nova" w:hAnsi="Arial Nova"/>
                    <w:szCs w:val="20"/>
                  </w:rPr>
                </w:rPrChange>
              </w:rPr>
              <w:pPrChange w:id="10491" w:author="Steve Wiggins" w:date="2022-07-30T18:08:00Z">
                <w:pPr>
                  <w:pStyle w:val="TableParagraph"/>
                </w:pPr>
              </w:pPrChange>
            </w:pPr>
            <w:r w:rsidRPr="00844432">
              <w:rPr>
                <w:szCs w:val="24"/>
                <w:rPrChange w:id="10492" w:author="Steve Wiggins" w:date="2022-07-30T18:08:00Z">
                  <w:rPr>
                    <w:rFonts w:ascii="Arial Nova" w:hAnsi="Arial Nova"/>
                    <w:szCs w:val="20"/>
                  </w:rPr>
                </w:rPrChange>
              </w:rPr>
              <w:t>3</w:t>
            </w:r>
            <w:r w:rsidRPr="00844432">
              <w:rPr>
                <w:szCs w:val="24"/>
                <w:rPrChange w:id="10493" w:author="Steve Wiggins" w:date="2022-07-30T18:08:00Z">
                  <w:rPr>
                    <w:rFonts w:ascii="Arial Nova" w:hAnsi="Arial Nova"/>
                    <w:i/>
                    <w:szCs w:val="20"/>
                  </w:rPr>
                </w:rPrChange>
              </w:rPr>
              <w:t>.</w:t>
            </w:r>
            <w:r w:rsidRPr="00844432">
              <w:rPr>
                <w:szCs w:val="24"/>
                <w:rPrChange w:id="10494" w:author="Steve Wiggins" w:date="2022-07-30T18:08:00Z">
                  <w:rPr>
                    <w:rFonts w:ascii="Arial Nova" w:hAnsi="Arial Nova"/>
                    <w:szCs w:val="20"/>
                  </w:rPr>
                </w:rPrChange>
              </w:rPr>
              <w:t>2</w:t>
            </w:r>
          </w:p>
        </w:tc>
        <w:tc>
          <w:tcPr>
            <w:tcW w:w="993" w:type="dxa"/>
            <w:tcBorders>
              <w:top w:val="single" w:sz="4" w:space="0" w:color="000000"/>
            </w:tcBorders>
            <w:vAlign w:val="bottom"/>
          </w:tcPr>
          <w:p w14:paraId="7C837751" w14:textId="77777777" w:rsidR="00F53F3C" w:rsidRPr="00844432" w:rsidRDefault="00F53F3C">
            <w:pPr>
              <w:pStyle w:val="TableParagraph"/>
              <w:jc w:val="center"/>
              <w:rPr>
                <w:szCs w:val="24"/>
                <w:rPrChange w:id="10495" w:author="Steve Wiggins" w:date="2022-07-30T18:08:00Z">
                  <w:rPr>
                    <w:rFonts w:ascii="Arial Nova" w:hAnsi="Arial Nova"/>
                    <w:szCs w:val="20"/>
                  </w:rPr>
                </w:rPrChange>
              </w:rPr>
              <w:pPrChange w:id="10496" w:author="Steve Wiggins" w:date="2022-07-30T18:08:00Z">
                <w:pPr>
                  <w:pStyle w:val="TableParagraph"/>
                </w:pPr>
              </w:pPrChange>
            </w:pPr>
            <w:r w:rsidRPr="00844432">
              <w:rPr>
                <w:szCs w:val="24"/>
                <w:rPrChange w:id="10497" w:author="Steve Wiggins" w:date="2022-07-30T18:08:00Z">
                  <w:rPr>
                    <w:rFonts w:ascii="Arial Nova" w:hAnsi="Arial Nova"/>
                    <w:szCs w:val="20"/>
                  </w:rPr>
                </w:rPrChange>
              </w:rPr>
              <w:t>4</w:t>
            </w:r>
          </w:p>
        </w:tc>
      </w:tr>
      <w:tr w:rsidR="00643A43" w:rsidRPr="00844432" w14:paraId="338EE473" w14:textId="77777777" w:rsidTr="00BB395D">
        <w:trPr>
          <w:trHeight w:val="144"/>
        </w:trPr>
        <w:tc>
          <w:tcPr>
            <w:tcW w:w="2790" w:type="dxa"/>
            <w:vAlign w:val="bottom"/>
          </w:tcPr>
          <w:p w14:paraId="49F0B3C9" w14:textId="447C69C0" w:rsidR="00F53F3C" w:rsidRPr="00844432" w:rsidRDefault="00F53F3C" w:rsidP="00844432">
            <w:pPr>
              <w:pStyle w:val="TableParagraph"/>
              <w:rPr>
                <w:szCs w:val="24"/>
                <w:rPrChange w:id="10498" w:author="Steve Wiggins" w:date="2022-07-30T18:08:00Z">
                  <w:rPr>
                    <w:rFonts w:ascii="Arial Nova" w:hAnsi="Arial Nova"/>
                    <w:szCs w:val="20"/>
                  </w:rPr>
                </w:rPrChange>
              </w:rPr>
            </w:pPr>
            <w:r w:rsidRPr="00844432">
              <w:rPr>
                <w:szCs w:val="24"/>
                <w:rPrChange w:id="10499" w:author="Steve Wiggins" w:date="2022-07-30T18:08:00Z">
                  <w:rPr>
                    <w:rFonts w:ascii="Arial Nova" w:hAnsi="Arial Nova"/>
                    <w:szCs w:val="20"/>
                  </w:rPr>
                </w:rPrChange>
              </w:rPr>
              <w:t>Location</w:t>
            </w:r>
            <w:r w:rsidR="00F73A4C" w:rsidRPr="00844432">
              <w:rPr>
                <w:szCs w:val="24"/>
                <w:rPrChange w:id="10500" w:author="Steve Wiggins" w:date="2022-07-30T18:08:00Z">
                  <w:rPr>
                    <w:rFonts w:ascii="Arial Nova" w:hAnsi="Arial Nova"/>
                    <w:szCs w:val="20"/>
                  </w:rPr>
                </w:rPrChange>
              </w:rPr>
              <w:t xml:space="preserve"> </w:t>
            </w:r>
            <w:r w:rsidRPr="00844432">
              <w:rPr>
                <w:szCs w:val="24"/>
                <w:rPrChange w:id="10501" w:author="Steve Wiggins" w:date="2022-07-30T18:08:00Z">
                  <w:rPr>
                    <w:rFonts w:ascii="Arial Nova" w:hAnsi="Arial Nova"/>
                    <w:szCs w:val="20"/>
                  </w:rPr>
                </w:rPrChange>
              </w:rPr>
              <w:t>rating</w:t>
            </w:r>
            <w:r w:rsidR="00F73A4C" w:rsidRPr="00844432">
              <w:rPr>
                <w:szCs w:val="24"/>
                <w:rPrChange w:id="10502" w:author="Steve Wiggins" w:date="2022-07-30T18:08:00Z">
                  <w:rPr>
                    <w:rFonts w:ascii="Arial Nova" w:hAnsi="Arial Nova"/>
                    <w:szCs w:val="20"/>
                  </w:rPr>
                </w:rPrChange>
              </w:rPr>
              <w:t xml:space="preserve"> </w:t>
            </w:r>
            <w:r w:rsidRPr="00844432">
              <w:rPr>
                <w:szCs w:val="24"/>
                <w:rPrChange w:id="10503" w:author="Steve Wiggins" w:date="2022-07-30T18:08:00Z">
                  <w:rPr>
                    <w:rFonts w:ascii="Arial Nova" w:hAnsi="Arial Nova"/>
                    <w:szCs w:val="20"/>
                  </w:rPr>
                </w:rPrChange>
              </w:rPr>
              <w:t>(dealers)</w:t>
            </w:r>
          </w:p>
        </w:tc>
        <w:tc>
          <w:tcPr>
            <w:tcW w:w="765" w:type="dxa"/>
            <w:vAlign w:val="bottom"/>
          </w:tcPr>
          <w:p w14:paraId="322DF033" w14:textId="77777777" w:rsidR="00F53F3C" w:rsidRPr="00844432" w:rsidRDefault="00F53F3C">
            <w:pPr>
              <w:pStyle w:val="TableParagraph"/>
              <w:jc w:val="center"/>
              <w:rPr>
                <w:szCs w:val="24"/>
                <w:rPrChange w:id="10504" w:author="Steve Wiggins" w:date="2022-07-30T18:08:00Z">
                  <w:rPr>
                    <w:rFonts w:ascii="Arial Nova" w:hAnsi="Arial Nova"/>
                    <w:szCs w:val="20"/>
                  </w:rPr>
                </w:rPrChange>
              </w:rPr>
              <w:pPrChange w:id="10505" w:author="Steve Wiggins" w:date="2022-07-30T18:08:00Z">
                <w:pPr>
                  <w:pStyle w:val="TableParagraph"/>
                </w:pPr>
              </w:pPrChange>
            </w:pPr>
            <w:r w:rsidRPr="00844432">
              <w:rPr>
                <w:szCs w:val="24"/>
                <w:rPrChange w:id="10506" w:author="Steve Wiggins" w:date="2022-07-30T18:08:00Z">
                  <w:rPr>
                    <w:rFonts w:ascii="Arial Nova" w:hAnsi="Arial Nova"/>
                    <w:szCs w:val="20"/>
                  </w:rPr>
                </w:rPrChange>
              </w:rPr>
              <w:t>3</w:t>
            </w:r>
            <w:r w:rsidRPr="00844432">
              <w:rPr>
                <w:szCs w:val="24"/>
                <w:rPrChange w:id="10507" w:author="Steve Wiggins" w:date="2022-07-30T18:08:00Z">
                  <w:rPr>
                    <w:rFonts w:ascii="Arial Nova" w:hAnsi="Arial Nova"/>
                    <w:i/>
                    <w:szCs w:val="20"/>
                  </w:rPr>
                </w:rPrChange>
              </w:rPr>
              <w:t>.</w:t>
            </w:r>
            <w:r w:rsidRPr="00844432">
              <w:rPr>
                <w:szCs w:val="24"/>
                <w:rPrChange w:id="10508" w:author="Steve Wiggins" w:date="2022-07-30T18:08:00Z">
                  <w:rPr>
                    <w:rFonts w:ascii="Arial Nova" w:hAnsi="Arial Nova"/>
                    <w:szCs w:val="20"/>
                  </w:rPr>
                </w:rPrChange>
              </w:rPr>
              <w:t>65</w:t>
            </w:r>
          </w:p>
        </w:tc>
        <w:tc>
          <w:tcPr>
            <w:tcW w:w="1125" w:type="dxa"/>
            <w:vAlign w:val="bottom"/>
          </w:tcPr>
          <w:p w14:paraId="2764A7A0" w14:textId="77777777" w:rsidR="00F53F3C" w:rsidRPr="00844432" w:rsidRDefault="00F53F3C">
            <w:pPr>
              <w:pStyle w:val="TableParagraph"/>
              <w:jc w:val="center"/>
              <w:rPr>
                <w:szCs w:val="24"/>
                <w:rPrChange w:id="10509" w:author="Steve Wiggins" w:date="2022-07-30T18:08:00Z">
                  <w:rPr>
                    <w:rFonts w:ascii="Arial Nova" w:hAnsi="Arial Nova"/>
                    <w:szCs w:val="20"/>
                  </w:rPr>
                </w:rPrChange>
              </w:rPr>
              <w:pPrChange w:id="10510" w:author="Steve Wiggins" w:date="2022-07-30T18:08:00Z">
                <w:pPr>
                  <w:pStyle w:val="TableParagraph"/>
                </w:pPr>
              </w:pPrChange>
            </w:pPr>
            <w:r w:rsidRPr="00844432">
              <w:rPr>
                <w:szCs w:val="24"/>
                <w:rPrChange w:id="10511" w:author="Steve Wiggins" w:date="2022-07-30T18:08:00Z">
                  <w:rPr>
                    <w:rFonts w:ascii="Arial Nova" w:hAnsi="Arial Nova"/>
                    <w:szCs w:val="20"/>
                  </w:rPr>
                </w:rPrChange>
              </w:rPr>
              <w:t>1</w:t>
            </w:r>
            <w:r w:rsidRPr="00844432">
              <w:rPr>
                <w:szCs w:val="24"/>
                <w:rPrChange w:id="10512" w:author="Steve Wiggins" w:date="2022-07-30T18:08:00Z">
                  <w:rPr>
                    <w:rFonts w:ascii="Arial Nova" w:hAnsi="Arial Nova"/>
                    <w:i/>
                    <w:szCs w:val="20"/>
                  </w:rPr>
                </w:rPrChange>
              </w:rPr>
              <w:t>.</w:t>
            </w:r>
            <w:r w:rsidRPr="00844432">
              <w:rPr>
                <w:szCs w:val="24"/>
                <w:rPrChange w:id="10513" w:author="Steve Wiggins" w:date="2022-07-30T18:08:00Z">
                  <w:rPr>
                    <w:rFonts w:ascii="Arial Nova" w:hAnsi="Arial Nova"/>
                    <w:szCs w:val="20"/>
                  </w:rPr>
                </w:rPrChange>
              </w:rPr>
              <w:t>27</w:t>
            </w:r>
          </w:p>
        </w:tc>
        <w:tc>
          <w:tcPr>
            <w:tcW w:w="1170" w:type="dxa"/>
            <w:vAlign w:val="bottom"/>
          </w:tcPr>
          <w:p w14:paraId="5B7F6975" w14:textId="77777777" w:rsidR="00F53F3C" w:rsidRPr="00844432" w:rsidRDefault="00F53F3C">
            <w:pPr>
              <w:pStyle w:val="TableParagraph"/>
              <w:jc w:val="center"/>
              <w:rPr>
                <w:szCs w:val="24"/>
                <w:rPrChange w:id="10514" w:author="Steve Wiggins" w:date="2022-07-30T18:08:00Z">
                  <w:rPr>
                    <w:rFonts w:ascii="Arial Nova" w:hAnsi="Arial Nova"/>
                    <w:szCs w:val="20"/>
                  </w:rPr>
                </w:rPrChange>
              </w:rPr>
              <w:pPrChange w:id="10515" w:author="Steve Wiggins" w:date="2022-07-30T18:08:00Z">
                <w:pPr>
                  <w:pStyle w:val="TableParagraph"/>
                </w:pPr>
              </w:pPrChange>
            </w:pPr>
            <w:r w:rsidRPr="00844432">
              <w:rPr>
                <w:szCs w:val="24"/>
                <w:rPrChange w:id="10516" w:author="Steve Wiggins" w:date="2022-07-30T18:08:00Z">
                  <w:rPr>
                    <w:rFonts w:ascii="Arial Nova" w:hAnsi="Arial Nova"/>
                    <w:szCs w:val="20"/>
                  </w:rPr>
                </w:rPrChange>
              </w:rPr>
              <w:t>1</w:t>
            </w:r>
          </w:p>
        </w:tc>
        <w:tc>
          <w:tcPr>
            <w:tcW w:w="1180" w:type="dxa"/>
            <w:vAlign w:val="bottom"/>
          </w:tcPr>
          <w:p w14:paraId="41FDA085" w14:textId="77777777" w:rsidR="00F53F3C" w:rsidRPr="00844432" w:rsidRDefault="00F53F3C">
            <w:pPr>
              <w:pStyle w:val="TableParagraph"/>
              <w:jc w:val="center"/>
              <w:rPr>
                <w:szCs w:val="24"/>
                <w:rPrChange w:id="10517" w:author="Steve Wiggins" w:date="2022-07-30T18:08:00Z">
                  <w:rPr>
                    <w:rFonts w:ascii="Arial Nova" w:hAnsi="Arial Nova"/>
                    <w:szCs w:val="20"/>
                  </w:rPr>
                </w:rPrChange>
              </w:rPr>
              <w:pPrChange w:id="10518" w:author="Steve Wiggins" w:date="2022-07-30T18:08:00Z">
                <w:pPr>
                  <w:pStyle w:val="TableParagraph"/>
                </w:pPr>
              </w:pPrChange>
            </w:pPr>
            <w:r w:rsidRPr="00844432">
              <w:rPr>
                <w:szCs w:val="24"/>
                <w:rPrChange w:id="10519" w:author="Steve Wiggins" w:date="2022-07-30T18:08:00Z">
                  <w:rPr>
                    <w:rFonts w:ascii="Arial Nova" w:hAnsi="Arial Nova"/>
                    <w:szCs w:val="20"/>
                  </w:rPr>
                </w:rPrChange>
              </w:rPr>
              <w:t>5</w:t>
            </w:r>
          </w:p>
        </w:tc>
        <w:tc>
          <w:tcPr>
            <w:tcW w:w="1048" w:type="dxa"/>
            <w:vAlign w:val="bottom"/>
          </w:tcPr>
          <w:p w14:paraId="3A03E130" w14:textId="77777777" w:rsidR="00F53F3C" w:rsidRPr="00844432" w:rsidRDefault="00F53F3C">
            <w:pPr>
              <w:pStyle w:val="TableParagraph"/>
              <w:jc w:val="center"/>
              <w:rPr>
                <w:szCs w:val="24"/>
                <w:rPrChange w:id="10520" w:author="Steve Wiggins" w:date="2022-07-30T18:08:00Z">
                  <w:rPr>
                    <w:rFonts w:ascii="Arial Nova" w:hAnsi="Arial Nova"/>
                    <w:szCs w:val="20"/>
                  </w:rPr>
                </w:rPrChange>
              </w:rPr>
              <w:pPrChange w:id="10521" w:author="Steve Wiggins" w:date="2022-07-30T18:08:00Z">
                <w:pPr>
                  <w:pStyle w:val="TableParagraph"/>
                </w:pPr>
              </w:pPrChange>
            </w:pPr>
            <w:r w:rsidRPr="00844432">
              <w:rPr>
                <w:szCs w:val="24"/>
                <w:rPrChange w:id="10522" w:author="Steve Wiggins" w:date="2022-07-30T18:08:00Z">
                  <w:rPr>
                    <w:rFonts w:ascii="Arial Nova" w:hAnsi="Arial Nova"/>
                    <w:szCs w:val="20"/>
                  </w:rPr>
                </w:rPrChange>
              </w:rPr>
              <w:t>3</w:t>
            </w:r>
          </w:p>
        </w:tc>
        <w:tc>
          <w:tcPr>
            <w:tcW w:w="993" w:type="dxa"/>
            <w:vAlign w:val="bottom"/>
          </w:tcPr>
          <w:p w14:paraId="41E2C43B" w14:textId="77777777" w:rsidR="00F53F3C" w:rsidRPr="00844432" w:rsidRDefault="00F53F3C">
            <w:pPr>
              <w:pStyle w:val="TableParagraph"/>
              <w:jc w:val="center"/>
              <w:rPr>
                <w:szCs w:val="24"/>
                <w:rPrChange w:id="10523" w:author="Steve Wiggins" w:date="2022-07-30T18:08:00Z">
                  <w:rPr>
                    <w:rFonts w:ascii="Arial Nova" w:hAnsi="Arial Nova"/>
                    <w:szCs w:val="20"/>
                  </w:rPr>
                </w:rPrChange>
              </w:rPr>
              <w:pPrChange w:id="10524" w:author="Steve Wiggins" w:date="2022-07-30T18:08:00Z">
                <w:pPr>
                  <w:pStyle w:val="TableParagraph"/>
                </w:pPr>
              </w:pPrChange>
            </w:pPr>
            <w:r w:rsidRPr="00844432">
              <w:rPr>
                <w:szCs w:val="24"/>
                <w:rPrChange w:id="10525" w:author="Steve Wiggins" w:date="2022-07-30T18:08:00Z">
                  <w:rPr>
                    <w:rFonts w:ascii="Arial Nova" w:hAnsi="Arial Nova"/>
                    <w:szCs w:val="20"/>
                  </w:rPr>
                </w:rPrChange>
              </w:rPr>
              <w:t>5</w:t>
            </w:r>
          </w:p>
        </w:tc>
      </w:tr>
      <w:tr w:rsidR="00643A43" w:rsidRPr="00844432" w14:paraId="011971D2" w14:textId="77777777" w:rsidTr="00BB395D">
        <w:trPr>
          <w:trHeight w:val="144"/>
        </w:trPr>
        <w:tc>
          <w:tcPr>
            <w:tcW w:w="2790" w:type="dxa"/>
            <w:vAlign w:val="bottom"/>
          </w:tcPr>
          <w:p w14:paraId="0BDEE187" w14:textId="12C412A0" w:rsidR="00F53F3C" w:rsidRPr="00844432" w:rsidRDefault="00F53F3C" w:rsidP="00844432">
            <w:pPr>
              <w:pStyle w:val="TableParagraph"/>
              <w:rPr>
                <w:szCs w:val="24"/>
                <w:rPrChange w:id="10526" w:author="Steve Wiggins" w:date="2022-07-30T18:08:00Z">
                  <w:rPr>
                    <w:rFonts w:ascii="Arial Nova" w:hAnsi="Arial Nova"/>
                    <w:szCs w:val="20"/>
                  </w:rPr>
                </w:rPrChange>
              </w:rPr>
            </w:pPr>
            <w:r w:rsidRPr="00844432">
              <w:rPr>
                <w:szCs w:val="24"/>
                <w:rPrChange w:id="10527" w:author="Steve Wiggins" w:date="2022-07-30T18:08:00Z">
                  <w:rPr>
                    <w:rFonts w:ascii="Arial Nova" w:hAnsi="Arial Nova"/>
                    <w:szCs w:val="20"/>
                  </w:rPr>
                </w:rPrChange>
              </w:rPr>
              <w:t>Quality</w:t>
            </w:r>
            <w:r w:rsidR="00F73A4C" w:rsidRPr="00844432">
              <w:rPr>
                <w:szCs w:val="24"/>
                <w:rPrChange w:id="10528" w:author="Steve Wiggins" w:date="2022-07-30T18:08:00Z">
                  <w:rPr>
                    <w:rFonts w:ascii="Arial Nova" w:hAnsi="Arial Nova"/>
                    <w:szCs w:val="20"/>
                  </w:rPr>
                </w:rPrChange>
              </w:rPr>
              <w:t xml:space="preserve"> </w:t>
            </w:r>
            <w:r w:rsidRPr="00844432">
              <w:rPr>
                <w:szCs w:val="24"/>
                <w:rPrChange w:id="10529" w:author="Steve Wiggins" w:date="2022-07-30T18:08:00Z">
                  <w:rPr>
                    <w:rFonts w:ascii="Arial Nova" w:hAnsi="Arial Nova"/>
                    <w:szCs w:val="20"/>
                  </w:rPr>
                </w:rPrChange>
              </w:rPr>
              <w:t>rating</w:t>
            </w:r>
            <w:r w:rsidR="00F73A4C" w:rsidRPr="00844432">
              <w:rPr>
                <w:szCs w:val="24"/>
                <w:rPrChange w:id="10530" w:author="Steve Wiggins" w:date="2022-07-30T18:08:00Z">
                  <w:rPr>
                    <w:rFonts w:ascii="Arial Nova" w:hAnsi="Arial Nova"/>
                    <w:szCs w:val="20"/>
                  </w:rPr>
                </w:rPrChange>
              </w:rPr>
              <w:t xml:space="preserve"> </w:t>
            </w:r>
            <w:r w:rsidRPr="00844432">
              <w:rPr>
                <w:szCs w:val="24"/>
                <w:rPrChange w:id="10531" w:author="Steve Wiggins" w:date="2022-07-30T18:08:00Z">
                  <w:rPr>
                    <w:rFonts w:ascii="Arial Nova" w:hAnsi="Arial Nova"/>
                    <w:szCs w:val="20"/>
                  </w:rPr>
                </w:rPrChange>
              </w:rPr>
              <w:t>(dealers)</w:t>
            </w:r>
          </w:p>
        </w:tc>
        <w:tc>
          <w:tcPr>
            <w:tcW w:w="765" w:type="dxa"/>
            <w:vAlign w:val="bottom"/>
          </w:tcPr>
          <w:p w14:paraId="007EB20B" w14:textId="77777777" w:rsidR="00F53F3C" w:rsidRPr="00844432" w:rsidRDefault="00F53F3C">
            <w:pPr>
              <w:pStyle w:val="TableParagraph"/>
              <w:jc w:val="center"/>
              <w:rPr>
                <w:szCs w:val="24"/>
                <w:rPrChange w:id="10532" w:author="Steve Wiggins" w:date="2022-07-30T18:08:00Z">
                  <w:rPr>
                    <w:rFonts w:ascii="Arial Nova" w:hAnsi="Arial Nova"/>
                    <w:szCs w:val="20"/>
                  </w:rPr>
                </w:rPrChange>
              </w:rPr>
              <w:pPrChange w:id="10533" w:author="Steve Wiggins" w:date="2022-07-30T18:08:00Z">
                <w:pPr>
                  <w:pStyle w:val="TableParagraph"/>
                </w:pPr>
              </w:pPrChange>
            </w:pPr>
            <w:r w:rsidRPr="00844432">
              <w:rPr>
                <w:szCs w:val="24"/>
                <w:rPrChange w:id="10534" w:author="Steve Wiggins" w:date="2022-07-30T18:08:00Z">
                  <w:rPr>
                    <w:rFonts w:ascii="Arial Nova" w:hAnsi="Arial Nova"/>
                    <w:szCs w:val="20"/>
                  </w:rPr>
                </w:rPrChange>
              </w:rPr>
              <w:t>3</w:t>
            </w:r>
            <w:r w:rsidRPr="00844432">
              <w:rPr>
                <w:szCs w:val="24"/>
                <w:rPrChange w:id="10535" w:author="Steve Wiggins" w:date="2022-07-30T18:08:00Z">
                  <w:rPr>
                    <w:rFonts w:ascii="Arial Nova" w:hAnsi="Arial Nova"/>
                    <w:i/>
                    <w:szCs w:val="20"/>
                  </w:rPr>
                </w:rPrChange>
              </w:rPr>
              <w:t>.</w:t>
            </w:r>
            <w:r w:rsidRPr="00844432">
              <w:rPr>
                <w:szCs w:val="24"/>
                <w:rPrChange w:id="10536" w:author="Steve Wiggins" w:date="2022-07-30T18:08:00Z">
                  <w:rPr>
                    <w:rFonts w:ascii="Arial Nova" w:hAnsi="Arial Nova"/>
                    <w:szCs w:val="20"/>
                  </w:rPr>
                </w:rPrChange>
              </w:rPr>
              <w:t>64</w:t>
            </w:r>
          </w:p>
        </w:tc>
        <w:tc>
          <w:tcPr>
            <w:tcW w:w="1125" w:type="dxa"/>
            <w:vAlign w:val="bottom"/>
          </w:tcPr>
          <w:p w14:paraId="1780F3BD" w14:textId="77777777" w:rsidR="00F53F3C" w:rsidRPr="00844432" w:rsidRDefault="00F53F3C">
            <w:pPr>
              <w:pStyle w:val="TableParagraph"/>
              <w:jc w:val="center"/>
              <w:rPr>
                <w:szCs w:val="24"/>
                <w:rPrChange w:id="10537" w:author="Steve Wiggins" w:date="2022-07-30T18:08:00Z">
                  <w:rPr>
                    <w:rFonts w:ascii="Arial Nova" w:hAnsi="Arial Nova"/>
                    <w:szCs w:val="20"/>
                  </w:rPr>
                </w:rPrChange>
              </w:rPr>
              <w:pPrChange w:id="10538" w:author="Steve Wiggins" w:date="2022-07-30T18:08:00Z">
                <w:pPr>
                  <w:pStyle w:val="TableParagraph"/>
                </w:pPr>
              </w:pPrChange>
            </w:pPr>
            <w:r w:rsidRPr="00844432">
              <w:rPr>
                <w:szCs w:val="24"/>
                <w:rPrChange w:id="10539" w:author="Steve Wiggins" w:date="2022-07-30T18:08:00Z">
                  <w:rPr>
                    <w:rFonts w:ascii="Arial Nova" w:hAnsi="Arial Nova"/>
                    <w:szCs w:val="20"/>
                  </w:rPr>
                </w:rPrChange>
              </w:rPr>
              <w:t>1</w:t>
            </w:r>
            <w:r w:rsidRPr="00844432">
              <w:rPr>
                <w:szCs w:val="24"/>
                <w:rPrChange w:id="10540" w:author="Steve Wiggins" w:date="2022-07-30T18:08:00Z">
                  <w:rPr>
                    <w:rFonts w:ascii="Arial Nova" w:hAnsi="Arial Nova"/>
                    <w:i/>
                    <w:szCs w:val="20"/>
                  </w:rPr>
                </w:rPrChange>
              </w:rPr>
              <w:t>.</w:t>
            </w:r>
            <w:r w:rsidRPr="00844432">
              <w:rPr>
                <w:szCs w:val="24"/>
                <w:rPrChange w:id="10541" w:author="Steve Wiggins" w:date="2022-07-30T18:08:00Z">
                  <w:rPr>
                    <w:rFonts w:ascii="Arial Nova" w:hAnsi="Arial Nova"/>
                    <w:szCs w:val="20"/>
                  </w:rPr>
                </w:rPrChange>
              </w:rPr>
              <w:t>02</w:t>
            </w:r>
          </w:p>
        </w:tc>
        <w:tc>
          <w:tcPr>
            <w:tcW w:w="1170" w:type="dxa"/>
            <w:vAlign w:val="bottom"/>
          </w:tcPr>
          <w:p w14:paraId="491365CA" w14:textId="77777777" w:rsidR="00F53F3C" w:rsidRPr="00844432" w:rsidRDefault="00F53F3C">
            <w:pPr>
              <w:pStyle w:val="TableParagraph"/>
              <w:jc w:val="center"/>
              <w:rPr>
                <w:szCs w:val="24"/>
                <w:rPrChange w:id="10542" w:author="Steve Wiggins" w:date="2022-07-30T18:08:00Z">
                  <w:rPr>
                    <w:rFonts w:ascii="Arial Nova" w:hAnsi="Arial Nova"/>
                    <w:szCs w:val="20"/>
                  </w:rPr>
                </w:rPrChange>
              </w:rPr>
              <w:pPrChange w:id="10543" w:author="Steve Wiggins" w:date="2022-07-30T18:08:00Z">
                <w:pPr>
                  <w:pStyle w:val="TableParagraph"/>
                </w:pPr>
              </w:pPrChange>
            </w:pPr>
            <w:r w:rsidRPr="00844432">
              <w:rPr>
                <w:szCs w:val="24"/>
                <w:rPrChange w:id="10544" w:author="Steve Wiggins" w:date="2022-07-30T18:08:00Z">
                  <w:rPr>
                    <w:rFonts w:ascii="Arial Nova" w:hAnsi="Arial Nova"/>
                    <w:szCs w:val="20"/>
                  </w:rPr>
                </w:rPrChange>
              </w:rPr>
              <w:t>1</w:t>
            </w:r>
          </w:p>
        </w:tc>
        <w:tc>
          <w:tcPr>
            <w:tcW w:w="1180" w:type="dxa"/>
            <w:vAlign w:val="bottom"/>
          </w:tcPr>
          <w:p w14:paraId="0834CA58" w14:textId="77777777" w:rsidR="00F53F3C" w:rsidRPr="00844432" w:rsidRDefault="00F53F3C">
            <w:pPr>
              <w:pStyle w:val="TableParagraph"/>
              <w:jc w:val="center"/>
              <w:rPr>
                <w:szCs w:val="24"/>
                <w:rPrChange w:id="10545" w:author="Steve Wiggins" w:date="2022-07-30T18:08:00Z">
                  <w:rPr>
                    <w:rFonts w:ascii="Arial Nova" w:hAnsi="Arial Nova"/>
                    <w:szCs w:val="20"/>
                  </w:rPr>
                </w:rPrChange>
              </w:rPr>
              <w:pPrChange w:id="10546" w:author="Steve Wiggins" w:date="2022-07-30T18:08:00Z">
                <w:pPr>
                  <w:pStyle w:val="TableParagraph"/>
                </w:pPr>
              </w:pPrChange>
            </w:pPr>
            <w:r w:rsidRPr="00844432">
              <w:rPr>
                <w:szCs w:val="24"/>
                <w:rPrChange w:id="10547" w:author="Steve Wiggins" w:date="2022-07-30T18:08:00Z">
                  <w:rPr>
                    <w:rFonts w:ascii="Arial Nova" w:hAnsi="Arial Nova"/>
                    <w:szCs w:val="20"/>
                  </w:rPr>
                </w:rPrChange>
              </w:rPr>
              <w:t>5</w:t>
            </w:r>
          </w:p>
        </w:tc>
        <w:tc>
          <w:tcPr>
            <w:tcW w:w="1048" w:type="dxa"/>
            <w:vAlign w:val="bottom"/>
          </w:tcPr>
          <w:p w14:paraId="6C434691" w14:textId="77777777" w:rsidR="00F53F3C" w:rsidRPr="00844432" w:rsidRDefault="00F53F3C">
            <w:pPr>
              <w:pStyle w:val="TableParagraph"/>
              <w:jc w:val="center"/>
              <w:rPr>
                <w:szCs w:val="24"/>
                <w:rPrChange w:id="10548" w:author="Steve Wiggins" w:date="2022-07-30T18:08:00Z">
                  <w:rPr>
                    <w:rFonts w:ascii="Arial Nova" w:hAnsi="Arial Nova"/>
                    <w:szCs w:val="20"/>
                  </w:rPr>
                </w:rPrChange>
              </w:rPr>
              <w:pPrChange w:id="10549" w:author="Steve Wiggins" w:date="2022-07-30T18:08:00Z">
                <w:pPr>
                  <w:pStyle w:val="TableParagraph"/>
                </w:pPr>
              </w:pPrChange>
            </w:pPr>
            <w:r w:rsidRPr="00844432">
              <w:rPr>
                <w:szCs w:val="24"/>
                <w:rPrChange w:id="10550" w:author="Steve Wiggins" w:date="2022-07-30T18:08:00Z">
                  <w:rPr>
                    <w:rFonts w:ascii="Arial Nova" w:hAnsi="Arial Nova"/>
                    <w:szCs w:val="20"/>
                  </w:rPr>
                </w:rPrChange>
              </w:rPr>
              <w:t>3</w:t>
            </w:r>
          </w:p>
        </w:tc>
        <w:tc>
          <w:tcPr>
            <w:tcW w:w="993" w:type="dxa"/>
            <w:vAlign w:val="bottom"/>
          </w:tcPr>
          <w:p w14:paraId="6BF71625" w14:textId="77777777" w:rsidR="00F53F3C" w:rsidRPr="00844432" w:rsidRDefault="00F53F3C">
            <w:pPr>
              <w:pStyle w:val="TableParagraph"/>
              <w:jc w:val="center"/>
              <w:rPr>
                <w:szCs w:val="24"/>
                <w:rPrChange w:id="10551" w:author="Steve Wiggins" w:date="2022-07-30T18:08:00Z">
                  <w:rPr>
                    <w:rFonts w:ascii="Arial Nova" w:hAnsi="Arial Nova"/>
                    <w:szCs w:val="20"/>
                  </w:rPr>
                </w:rPrChange>
              </w:rPr>
              <w:pPrChange w:id="10552" w:author="Steve Wiggins" w:date="2022-07-30T18:08:00Z">
                <w:pPr>
                  <w:pStyle w:val="TableParagraph"/>
                </w:pPr>
              </w:pPrChange>
            </w:pPr>
            <w:r w:rsidRPr="00844432">
              <w:rPr>
                <w:szCs w:val="24"/>
                <w:rPrChange w:id="10553" w:author="Steve Wiggins" w:date="2022-07-30T18:08:00Z">
                  <w:rPr>
                    <w:rFonts w:ascii="Arial Nova" w:hAnsi="Arial Nova"/>
                    <w:szCs w:val="20"/>
                  </w:rPr>
                </w:rPrChange>
              </w:rPr>
              <w:t>4</w:t>
            </w:r>
          </w:p>
        </w:tc>
      </w:tr>
      <w:tr w:rsidR="00643A43" w:rsidRPr="00844432" w14:paraId="4D62C318" w14:textId="77777777" w:rsidTr="00BB395D">
        <w:trPr>
          <w:trHeight w:val="144"/>
        </w:trPr>
        <w:tc>
          <w:tcPr>
            <w:tcW w:w="2790" w:type="dxa"/>
            <w:vAlign w:val="bottom"/>
          </w:tcPr>
          <w:p w14:paraId="483039D0" w14:textId="59B631DD" w:rsidR="00F53F3C" w:rsidRPr="00844432" w:rsidRDefault="00F53F3C" w:rsidP="00844432">
            <w:pPr>
              <w:pStyle w:val="TableParagraph"/>
              <w:rPr>
                <w:szCs w:val="24"/>
                <w:rPrChange w:id="10554" w:author="Steve Wiggins" w:date="2022-07-30T18:08:00Z">
                  <w:rPr>
                    <w:rFonts w:ascii="Arial Nova" w:hAnsi="Arial Nova"/>
                    <w:szCs w:val="20"/>
                  </w:rPr>
                </w:rPrChange>
              </w:rPr>
            </w:pPr>
            <w:r w:rsidRPr="00844432">
              <w:rPr>
                <w:szCs w:val="24"/>
                <w:rPrChange w:id="10555" w:author="Steve Wiggins" w:date="2022-07-30T18:08:00Z">
                  <w:rPr>
                    <w:rFonts w:ascii="Arial Nova" w:hAnsi="Arial Nova"/>
                    <w:szCs w:val="20"/>
                  </w:rPr>
                </w:rPrChange>
              </w:rPr>
              <w:t>Price</w:t>
            </w:r>
            <w:r w:rsidR="00F73A4C" w:rsidRPr="00844432">
              <w:rPr>
                <w:szCs w:val="24"/>
                <w:rPrChange w:id="10556" w:author="Steve Wiggins" w:date="2022-07-30T18:08:00Z">
                  <w:rPr>
                    <w:rFonts w:ascii="Arial Nova" w:hAnsi="Arial Nova"/>
                    <w:szCs w:val="20"/>
                  </w:rPr>
                </w:rPrChange>
              </w:rPr>
              <w:t xml:space="preserve"> </w:t>
            </w:r>
            <w:r w:rsidRPr="00844432">
              <w:rPr>
                <w:szCs w:val="24"/>
                <w:rPrChange w:id="10557" w:author="Steve Wiggins" w:date="2022-07-30T18:08:00Z">
                  <w:rPr>
                    <w:rFonts w:ascii="Arial Nova" w:hAnsi="Arial Nova"/>
                    <w:szCs w:val="20"/>
                  </w:rPr>
                </w:rPrChange>
              </w:rPr>
              <w:t>rating</w:t>
            </w:r>
            <w:r w:rsidR="00F73A4C" w:rsidRPr="00844432">
              <w:rPr>
                <w:szCs w:val="24"/>
                <w:rPrChange w:id="10558" w:author="Steve Wiggins" w:date="2022-07-30T18:08:00Z">
                  <w:rPr>
                    <w:rFonts w:ascii="Arial Nova" w:hAnsi="Arial Nova"/>
                    <w:szCs w:val="20"/>
                  </w:rPr>
                </w:rPrChange>
              </w:rPr>
              <w:t xml:space="preserve"> </w:t>
            </w:r>
            <w:r w:rsidRPr="00844432">
              <w:rPr>
                <w:szCs w:val="24"/>
                <w:rPrChange w:id="10559" w:author="Steve Wiggins" w:date="2022-07-30T18:08:00Z">
                  <w:rPr>
                    <w:rFonts w:ascii="Arial Nova" w:hAnsi="Arial Nova"/>
                    <w:szCs w:val="20"/>
                  </w:rPr>
                </w:rPrChange>
              </w:rPr>
              <w:t>(dealers)</w:t>
            </w:r>
          </w:p>
        </w:tc>
        <w:tc>
          <w:tcPr>
            <w:tcW w:w="765" w:type="dxa"/>
            <w:vAlign w:val="bottom"/>
          </w:tcPr>
          <w:p w14:paraId="7D26C710" w14:textId="77777777" w:rsidR="00F53F3C" w:rsidRPr="00844432" w:rsidRDefault="00F53F3C">
            <w:pPr>
              <w:pStyle w:val="TableParagraph"/>
              <w:jc w:val="center"/>
              <w:rPr>
                <w:szCs w:val="24"/>
                <w:rPrChange w:id="10560" w:author="Steve Wiggins" w:date="2022-07-30T18:08:00Z">
                  <w:rPr>
                    <w:rFonts w:ascii="Arial Nova" w:hAnsi="Arial Nova"/>
                    <w:szCs w:val="20"/>
                  </w:rPr>
                </w:rPrChange>
              </w:rPr>
              <w:pPrChange w:id="10561" w:author="Steve Wiggins" w:date="2022-07-30T18:08:00Z">
                <w:pPr>
                  <w:pStyle w:val="TableParagraph"/>
                </w:pPr>
              </w:pPrChange>
            </w:pPr>
            <w:r w:rsidRPr="00844432">
              <w:rPr>
                <w:szCs w:val="24"/>
                <w:rPrChange w:id="10562" w:author="Steve Wiggins" w:date="2022-07-30T18:08:00Z">
                  <w:rPr>
                    <w:rFonts w:ascii="Arial Nova" w:hAnsi="Arial Nova"/>
                    <w:szCs w:val="20"/>
                  </w:rPr>
                </w:rPrChange>
              </w:rPr>
              <w:t>2</w:t>
            </w:r>
            <w:r w:rsidRPr="00844432">
              <w:rPr>
                <w:szCs w:val="24"/>
                <w:rPrChange w:id="10563" w:author="Steve Wiggins" w:date="2022-07-30T18:08:00Z">
                  <w:rPr>
                    <w:rFonts w:ascii="Arial Nova" w:hAnsi="Arial Nova"/>
                    <w:i/>
                    <w:szCs w:val="20"/>
                  </w:rPr>
                </w:rPrChange>
              </w:rPr>
              <w:t>.</w:t>
            </w:r>
            <w:r w:rsidRPr="00844432">
              <w:rPr>
                <w:szCs w:val="24"/>
                <w:rPrChange w:id="10564" w:author="Steve Wiggins" w:date="2022-07-30T18:08:00Z">
                  <w:rPr>
                    <w:rFonts w:ascii="Arial Nova" w:hAnsi="Arial Nova"/>
                    <w:szCs w:val="20"/>
                  </w:rPr>
                </w:rPrChange>
              </w:rPr>
              <w:t>99</w:t>
            </w:r>
          </w:p>
        </w:tc>
        <w:tc>
          <w:tcPr>
            <w:tcW w:w="1125" w:type="dxa"/>
            <w:vAlign w:val="bottom"/>
          </w:tcPr>
          <w:p w14:paraId="53AFA8B2" w14:textId="77777777" w:rsidR="00F53F3C" w:rsidRPr="00844432" w:rsidRDefault="00F53F3C">
            <w:pPr>
              <w:pStyle w:val="TableParagraph"/>
              <w:jc w:val="center"/>
              <w:rPr>
                <w:szCs w:val="24"/>
                <w:rPrChange w:id="10565" w:author="Steve Wiggins" w:date="2022-07-30T18:08:00Z">
                  <w:rPr>
                    <w:rFonts w:ascii="Arial Nova" w:hAnsi="Arial Nova"/>
                    <w:szCs w:val="20"/>
                  </w:rPr>
                </w:rPrChange>
              </w:rPr>
              <w:pPrChange w:id="10566" w:author="Steve Wiggins" w:date="2022-07-30T18:08:00Z">
                <w:pPr>
                  <w:pStyle w:val="TableParagraph"/>
                </w:pPr>
              </w:pPrChange>
            </w:pPr>
            <w:r w:rsidRPr="00844432">
              <w:rPr>
                <w:szCs w:val="24"/>
                <w:rPrChange w:id="10567" w:author="Steve Wiggins" w:date="2022-07-30T18:08:00Z">
                  <w:rPr>
                    <w:rFonts w:ascii="Arial Nova" w:hAnsi="Arial Nova"/>
                    <w:szCs w:val="20"/>
                  </w:rPr>
                </w:rPrChange>
              </w:rPr>
              <w:t>1</w:t>
            </w:r>
            <w:r w:rsidRPr="00844432">
              <w:rPr>
                <w:szCs w:val="24"/>
                <w:rPrChange w:id="10568" w:author="Steve Wiggins" w:date="2022-07-30T18:08:00Z">
                  <w:rPr>
                    <w:rFonts w:ascii="Arial Nova" w:hAnsi="Arial Nova"/>
                    <w:i/>
                    <w:szCs w:val="20"/>
                  </w:rPr>
                </w:rPrChange>
              </w:rPr>
              <w:t>.</w:t>
            </w:r>
            <w:r w:rsidRPr="00844432">
              <w:rPr>
                <w:szCs w:val="24"/>
                <w:rPrChange w:id="10569" w:author="Steve Wiggins" w:date="2022-07-30T18:08:00Z">
                  <w:rPr>
                    <w:rFonts w:ascii="Arial Nova" w:hAnsi="Arial Nova"/>
                    <w:szCs w:val="20"/>
                  </w:rPr>
                </w:rPrChange>
              </w:rPr>
              <w:t>08</w:t>
            </w:r>
          </w:p>
        </w:tc>
        <w:tc>
          <w:tcPr>
            <w:tcW w:w="1170" w:type="dxa"/>
            <w:vAlign w:val="bottom"/>
          </w:tcPr>
          <w:p w14:paraId="14E7A67C" w14:textId="77777777" w:rsidR="00F53F3C" w:rsidRPr="00844432" w:rsidRDefault="00F53F3C">
            <w:pPr>
              <w:pStyle w:val="TableParagraph"/>
              <w:jc w:val="center"/>
              <w:rPr>
                <w:szCs w:val="24"/>
                <w:rPrChange w:id="10570" w:author="Steve Wiggins" w:date="2022-07-30T18:08:00Z">
                  <w:rPr>
                    <w:rFonts w:ascii="Arial Nova" w:hAnsi="Arial Nova"/>
                    <w:szCs w:val="20"/>
                  </w:rPr>
                </w:rPrChange>
              </w:rPr>
              <w:pPrChange w:id="10571" w:author="Steve Wiggins" w:date="2022-07-30T18:08:00Z">
                <w:pPr>
                  <w:pStyle w:val="TableParagraph"/>
                </w:pPr>
              </w:pPrChange>
            </w:pPr>
            <w:r w:rsidRPr="00844432">
              <w:rPr>
                <w:szCs w:val="24"/>
                <w:rPrChange w:id="10572" w:author="Steve Wiggins" w:date="2022-07-30T18:08:00Z">
                  <w:rPr>
                    <w:rFonts w:ascii="Arial Nova" w:hAnsi="Arial Nova"/>
                    <w:szCs w:val="20"/>
                  </w:rPr>
                </w:rPrChange>
              </w:rPr>
              <w:t>1</w:t>
            </w:r>
          </w:p>
        </w:tc>
        <w:tc>
          <w:tcPr>
            <w:tcW w:w="1180" w:type="dxa"/>
            <w:vAlign w:val="bottom"/>
          </w:tcPr>
          <w:p w14:paraId="15EA9327" w14:textId="77777777" w:rsidR="00F53F3C" w:rsidRPr="00844432" w:rsidRDefault="00F53F3C">
            <w:pPr>
              <w:pStyle w:val="TableParagraph"/>
              <w:jc w:val="center"/>
              <w:rPr>
                <w:szCs w:val="24"/>
                <w:rPrChange w:id="10573" w:author="Steve Wiggins" w:date="2022-07-30T18:08:00Z">
                  <w:rPr>
                    <w:rFonts w:ascii="Arial Nova" w:hAnsi="Arial Nova"/>
                    <w:szCs w:val="20"/>
                  </w:rPr>
                </w:rPrChange>
              </w:rPr>
              <w:pPrChange w:id="10574" w:author="Steve Wiggins" w:date="2022-07-30T18:08:00Z">
                <w:pPr>
                  <w:pStyle w:val="TableParagraph"/>
                </w:pPr>
              </w:pPrChange>
            </w:pPr>
            <w:r w:rsidRPr="00844432">
              <w:rPr>
                <w:szCs w:val="24"/>
                <w:rPrChange w:id="10575" w:author="Steve Wiggins" w:date="2022-07-30T18:08:00Z">
                  <w:rPr>
                    <w:rFonts w:ascii="Arial Nova" w:hAnsi="Arial Nova"/>
                    <w:szCs w:val="20"/>
                  </w:rPr>
                </w:rPrChange>
              </w:rPr>
              <w:t>5</w:t>
            </w:r>
          </w:p>
        </w:tc>
        <w:tc>
          <w:tcPr>
            <w:tcW w:w="1048" w:type="dxa"/>
            <w:vAlign w:val="bottom"/>
          </w:tcPr>
          <w:p w14:paraId="631C0A2B" w14:textId="77777777" w:rsidR="00F53F3C" w:rsidRPr="00844432" w:rsidRDefault="00F53F3C">
            <w:pPr>
              <w:pStyle w:val="TableParagraph"/>
              <w:jc w:val="center"/>
              <w:rPr>
                <w:szCs w:val="24"/>
                <w:rPrChange w:id="10576" w:author="Steve Wiggins" w:date="2022-07-30T18:08:00Z">
                  <w:rPr>
                    <w:rFonts w:ascii="Arial Nova" w:hAnsi="Arial Nova"/>
                    <w:szCs w:val="20"/>
                  </w:rPr>
                </w:rPrChange>
              </w:rPr>
              <w:pPrChange w:id="10577" w:author="Steve Wiggins" w:date="2022-07-30T18:08:00Z">
                <w:pPr>
                  <w:pStyle w:val="TableParagraph"/>
                </w:pPr>
              </w:pPrChange>
            </w:pPr>
            <w:r w:rsidRPr="00844432">
              <w:rPr>
                <w:szCs w:val="24"/>
                <w:rPrChange w:id="10578" w:author="Steve Wiggins" w:date="2022-07-30T18:08:00Z">
                  <w:rPr>
                    <w:rFonts w:ascii="Arial Nova" w:hAnsi="Arial Nova"/>
                    <w:szCs w:val="20"/>
                  </w:rPr>
                </w:rPrChange>
              </w:rPr>
              <w:t>2</w:t>
            </w:r>
          </w:p>
        </w:tc>
        <w:tc>
          <w:tcPr>
            <w:tcW w:w="993" w:type="dxa"/>
            <w:vAlign w:val="bottom"/>
          </w:tcPr>
          <w:p w14:paraId="45BF0D01" w14:textId="77777777" w:rsidR="00F53F3C" w:rsidRPr="00844432" w:rsidRDefault="00F53F3C">
            <w:pPr>
              <w:pStyle w:val="TableParagraph"/>
              <w:jc w:val="center"/>
              <w:rPr>
                <w:szCs w:val="24"/>
                <w:rPrChange w:id="10579" w:author="Steve Wiggins" w:date="2022-07-30T18:08:00Z">
                  <w:rPr>
                    <w:rFonts w:ascii="Arial Nova" w:hAnsi="Arial Nova"/>
                    <w:szCs w:val="20"/>
                  </w:rPr>
                </w:rPrChange>
              </w:rPr>
              <w:pPrChange w:id="10580" w:author="Steve Wiggins" w:date="2022-07-30T18:08:00Z">
                <w:pPr>
                  <w:pStyle w:val="TableParagraph"/>
                </w:pPr>
              </w:pPrChange>
            </w:pPr>
            <w:r w:rsidRPr="00844432">
              <w:rPr>
                <w:szCs w:val="24"/>
                <w:rPrChange w:id="10581" w:author="Steve Wiggins" w:date="2022-07-30T18:08:00Z">
                  <w:rPr>
                    <w:rFonts w:ascii="Arial Nova" w:hAnsi="Arial Nova"/>
                    <w:szCs w:val="20"/>
                  </w:rPr>
                </w:rPrChange>
              </w:rPr>
              <w:t>4</w:t>
            </w:r>
          </w:p>
        </w:tc>
      </w:tr>
      <w:tr w:rsidR="00643A43" w:rsidRPr="00844432" w14:paraId="24627B50" w14:textId="77777777" w:rsidTr="00BB395D">
        <w:trPr>
          <w:trHeight w:val="144"/>
        </w:trPr>
        <w:tc>
          <w:tcPr>
            <w:tcW w:w="2790" w:type="dxa"/>
            <w:tcBorders>
              <w:bottom w:val="single" w:sz="4" w:space="0" w:color="000000"/>
            </w:tcBorders>
            <w:vAlign w:val="bottom"/>
          </w:tcPr>
          <w:p w14:paraId="60E3407D" w14:textId="239706BD" w:rsidR="00F53F3C" w:rsidRPr="00844432" w:rsidRDefault="00F53F3C" w:rsidP="00844432">
            <w:pPr>
              <w:pStyle w:val="TableParagraph"/>
              <w:rPr>
                <w:szCs w:val="24"/>
                <w:rPrChange w:id="10582" w:author="Steve Wiggins" w:date="2022-07-30T18:08:00Z">
                  <w:rPr>
                    <w:rFonts w:ascii="Arial Nova" w:hAnsi="Arial Nova"/>
                    <w:szCs w:val="20"/>
                  </w:rPr>
                </w:rPrChange>
              </w:rPr>
            </w:pPr>
            <w:r w:rsidRPr="00844432">
              <w:rPr>
                <w:szCs w:val="24"/>
                <w:rPrChange w:id="10583" w:author="Steve Wiggins" w:date="2022-07-30T18:08:00Z">
                  <w:rPr>
                    <w:rFonts w:ascii="Arial Nova" w:hAnsi="Arial Nova"/>
                    <w:szCs w:val="20"/>
                  </w:rPr>
                </w:rPrChange>
              </w:rPr>
              <w:t>Reputation</w:t>
            </w:r>
            <w:r w:rsidR="00F73A4C" w:rsidRPr="00844432">
              <w:rPr>
                <w:szCs w:val="24"/>
                <w:rPrChange w:id="10584" w:author="Steve Wiggins" w:date="2022-07-30T18:08:00Z">
                  <w:rPr>
                    <w:rFonts w:ascii="Arial Nova" w:hAnsi="Arial Nova"/>
                    <w:szCs w:val="20"/>
                  </w:rPr>
                </w:rPrChange>
              </w:rPr>
              <w:t xml:space="preserve"> </w:t>
            </w:r>
            <w:r w:rsidRPr="00844432">
              <w:rPr>
                <w:szCs w:val="24"/>
                <w:rPrChange w:id="10585" w:author="Steve Wiggins" w:date="2022-07-30T18:08:00Z">
                  <w:rPr>
                    <w:rFonts w:ascii="Arial Nova" w:hAnsi="Arial Nova"/>
                    <w:szCs w:val="20"/>
                  </w:rPr>
                </w:rPrChange>
              </w:rPr>
              <w:t>rating</w:t>
            </w:r>
            <w:r w:rsidR="00F73A4C" w:rsidRPr="00844432">
              <w:rPr>
                <w:szCs w:val="24"/>
                <w:rPrChange w:id="10586" w:author="Steve Wiggins" w:date="2022-07-30T18:08:00Z">
                  <w:rPr>
                    <w:rFonts w:ascii="Arial Nova" w:hAnsi="Arial Nova"/>
                    <w:szCs w:val="20"/>
                  </w:rPr>
                </w:rPrChange>
              </w:rPr>
              <w:t xml:space="preserve"> </w:t>
            </w:r>
            <w:r w:rsidRPr="00844432">
              <w:rPr>
                <w:szCs w:val="24"/>
                <w:rPrChange w:id="10587" w:author="Steve Wiggins" w:date="2022-07-30T18:08:00Z">
                  <w:rPr>
                    <w:rFonts w:ascii="Arial Nova" w:hAnsi="Arial Nova"/>
                    <w:szCs w:val="20"/>
                  </w:rPr>
                </w:rPrChange>
              </w:rPr>
              <w:t>(dealers)</w:t>
            </w:r>
          </w:p>
        </w:tc>
        <w:tc>
          <w:tcPr>
            <w:tcW w:w="765" w:type="dxa"/>
            <w:tcBorders>
              <w:bottom w:val="single" w:sz="4" w:space="0" w:color="000000"/>
            </w:tcBorders>
            <w:vAlign w:val="bottom"/>
          </w:tcPr>
          <w:p w14:paraId="092DF446" w14:textId="77777777" w:rsidR="00F53F3C" w:rsidRPr="00844432" w:rsidRDefault="00F53F3C">
            <w:pPr>
              <w:pStyle w:val="TableParagraph"/>
              <w:jc w:val="center"/>
              <w:rPr>
                <w:szCs w:val="24"/>
                <w:rPrChange w:id="10588" w:author="Steve Wiggins" w:date="2022-07-30T18:08:00Z">
                  <w:rPr>
                    <w:rFonts w:ascii="Arial Nova" w:hAnsi="Arial Nova"/>
                    <w:szCs w:val="20"/>
                  </w:rPr>
                </w:rPrChange>
              </w:rPr>
              <w:pPrChange w:id="10589" w:author="Steve Wiggins" w:date="2022-07-30T18:08:00Z">
                <w:pPr>
                  <w:pStyle w:val="TableParagraph"/>
                </w:pPr>
              </w:pPrChange>
            </w:pPr>
            <w:r w:rsidRPr="00844432">
              <w:rPr>
                <w:szCs w:val="24"/>
                <w:rPrChange w:id="10590" w:author="Steve Wiggins" w:date="2022-07-30T18:08:00Z">
                  <w:rPr>
                    <w:rFonts w:ascii="Arial Nova" w:hAnsi="Arial Nova"/>
                    <w:szCs w:val="20"/>
                  </w:rPr>
                </w:rPrChange>
              </w:rPr>
              <w:t>3</w:t>
            </w:r>
            <w:r w:rsidRPr="00844432">
              <w:rPr>
                <w:szCs w:val="24"/>
                <w:rPrChange w:id="10591" w:author="Steve Wiggins" w:date="2022-07-30T18:08:00Z">
                  <w:rPr>
                    <w:rFonts w:ascii="Arial Nova" w:hAnsi="Arial Nova"/>
                    <w:i/>
                    <w:szCs w:val="20"/>
                  </w:rPr>
                </w:rPrChange>
              </w:rPr>
              <w:t>.</w:t>
            </w:r>
            <w:r w:rsidRPr="00844432">
              <w:rPr>
                <w:szCs w:val="24"/>
                <w:rPrChange w:id="10592" w:author="Steve Wiggins" w:date="2022-07-30T18:08:00Z">
                  <w:rPr>
                    <w:rFonts w:ascii="Arial Nova" w:hAnsi="Arial Nova"/>
                    <w:szCs w:val="20"/>
                  </w:rPr>
                </w:rPrChange>
              </w:rPr>
              <w:t>84</w:t>
            </w:r>
          </w:p>
        </w:tc>
        <w:tc>
          <w:tcPr>
            <w:tcW w:w="1125" w:type="dxa"/>
            <w:tcBorders>
              <w:bottom w:val="single" w:sz="4" w:space="0" w:color="000000"/>
            </w:tcBorders>
            <w:vAlign w:val="bottom"/>
          </w:tcPr>
          <w:p w14:paraId="4300D462" w14:textId="77777777" w:rsidR="00F53F3C" w:rsidRPr="00844432" w:rsidRDefault="00F53F3C">
            <w:pPr>
              <w:pStyle w:val="TableParagraph"/>
              <w:jc w:val="center"/>
              <w:rPr>
                <w:szCs w:val="24"/>
                <w:rPrChange w:id="10593" w:author="Steve Wiggins" w:date="2022-07-30T18:08:00Z">
                  <w:rPr>
                    <w:rFonts w:ascii="Arial Nova" w:hAnsi="Arial Nova"/>
                    <w:szCs w:val="20"/>
                  </w:rPr>
                </w:rPrChange>
              </w:rPr>
              <w:pPrChange w:id="10594" w:author="Steve Wiggins" w:date="2022-07-30T18:08:00Z">
                <w:pPr>
                  <w:pStyle w:val="TableParagraph"/>
                </w:pPr>
              </w:pPrChange>
            </w:pPr>
            <w:r w:rsidRPr="00844432">
              <w:rPr>
                <w:szCs w:val="24"/>
                <w:rPrChange w:id="10595" w:author="Steve Wiggins" w:date="2022-07-30T18:08:00Z">
                  <w:rPr>
                    <w:rFonts w:ascii="Arial Nova" w:hAnsi="Arial Nova"/>
                    <w:szCs w:val="20"/>
                  </w:rPr>
                </w:rPrChange>
              </w:rPr>
              <w:t>0</w:t>
            </w:r>
            <w:r w:rsidRPr="00844432">
              <w:rPr>
                <w:szCs w:val="24"/>
                <w:rPrChange w:id="10596" w:author="Steve Wiggins" w:date="2022-07-30T18:08:00Z">
                  <w:rPr>
                    <w:rFonts w:ascii="Arial Nova" w:hAnsi="Arial Nova"/>
                    <w:i/>
                    <w:szCs w:val="20"/>
                  </w:rPr>
                </w:rPrChange>
              </w:rPr>
              <w:t>.</w:t>
            </w:r>
            <w:r w:rsidRPr="00844432">
              <w:rPr>
                <w:szCs w:val="24"/>
                <w:rPrChange w:id="10597" w:author="Steve Wiggins" w:date="2022-07-30T18:08:00Z">
                  <w:rPr>
                    <w:rFonts w:ascii="Arial Nova" w:hAnsi="Arial Nova"/>
                    <w:szCs w:val="20"/>
                  </w:rPr>
                </w:rPrChange>
              </w:rPr>
              <w:t>96</w:t>
            </w:r>
          </w:p>
        </w:tc>
        <w:tc>
          <w:tcPr>
            <w:tcW w:w="1170" w:type="dxa"/>
            <w:tcBorders>
              <w:bottom w:val="single" w:sz="4" w:space="0" w:color="000000"/>
            </w:tcBorders>
            <w:vAlign w:val="bottom"/>
          </w:tcPr>
          <w:p w14:paraId="11E07ADD" w14:textId="77777777" w:rsidR="00F53F3C" w:rsidRPr="00844432" w:rsidRDefault="00F53F3C">
            <w:pPr>
              <w:pStyle w:val="TableParagraph"/>
              <w:jc w:val="center"/>
              <w:rPr>
                <w:szCs w:val="24"/>
                <w:rPrChange w:id="10598" w:author="Steve Wiggins" w:date="2022-07-30T18:08:00Z">
                  <w:rPr>
                    <w:rFonts w:ascii="Arial Nova" w:hAnsi="Arial Nova"/>
                    <w:szCs w:val="20"/>
                  </w:rPr>
                </w:rPrChange>
              </w:rPr>
              <w:pPrChange w:id="10599" w:author="Steve Wiggins" w:date="2022-07-30T18:08:00Z">
                <w:pPr>
                  <w:pStyle w:val="TableParagraph"/>
                </w:pPr>
              </w:pPrChange>
            </w:pPr>
            <w:r w:rsidRPr="00844432">
              <w:rPr>
                <w:szCs w:val="24"/>
                <w:rPrChange w:id="10600" w:author="Steve Wiggins" w:date="2022-07-30T18:08:00Z">
                  <w:rPr>
                    <w:rFonts w:ascii="Arial Nova" w:hAnsi="Arial Nova"/>
                    <w:szCs w:val="20"/>
                  </w:rPr>
                </w:rPrChange>
              </w:rPr>
              <w:t>1</w:t>
            </w:r>
          </w:p>
        </w:tc>
        <w:tc>
          <w:tcPr>
            <w:tcW w:w="1180" w:type="dxa"/>
            <w:tcBorders>
              <w:bottom w:val="single" w:sz="4" w:space="0" w:color="000000"/>
            </w:tcBorders>
            <w:vAlign w:val="bottom"/>
          </w:tcPr>
          <w:p w14:paraId="6BD619CB" w14:textId="77777777" w:rsidR="00F53F3C" w:rsidRPr="00844432" w:rsidRDefault="00F53F3C">
            <w:pPr>
              <w:pStyle w:val="TableParagraph"/>
              <w:jc w:val="center"/>
              <w:rPr>
                <w:szCs w:val="24"/>
                <w:rPrChange w:id="10601" w:author="Steve Wiggins" w:date="2022-07-30T18:08:00Z">
                  <w:rPr>
                    <w:rFonts w:ascii="Arial Nova" w:hAnsi="Arial Nova"/>
                    <w:szCs w:val="20"/>
                  </w:rPr>
                </w:rPrChange>
              </w:rPr>
              <w:pPrChange w:id="10602" w:author="Steve Wiggins" w:date="2022-07-30T18:08:00Z">
                <w:pPr>
                  <w:pStyle w:val="TableParagraph"/>
                </w:pPr>
              </w:pPrChange>
            </w:pPr>
            <w:r w:rsidRPr="00844432">
              <w:rPr>
                <w:szCs w:val="24"/>
                <w:rPrChange w:id="10603" w:author="Steve Wiggins" w:date="2022-07-30T18:08:00Z">
                  <w:rPr>
                    <w:rFonts w:ascii="Arial Nova" w:hAnsi="Arial Nova"/>
                    <w:szCs w:val="20"/>
                  </w:rPr>
                </w:rPrChange>
              </w:rPr>
              <w:t>5</w:t>
            </w:r>
          </w:p>
        </w:tc>
        <w:tc>
          <w:tcPr>
            <w:tcW w:w="1048" w:type="dxa"/>
            <w:tcBorders>
              <w:bottom w:val="single" w:sz="4" w:space="0" w:color="000000"/>
            </w:tcBorders>
            <w:vAlign w:val="bottom"/>
          </w:tcPr>
          <w:p w14:paraId="0FA872B7" w14:textId="77777777" w:rsidR="00F53F3C" w:rsidRPr="00844432" w:rsidRDefault="00F53F3C">
            <w:pPr>
              <w:pStyle w:val="TableParagraph"/>
              <w:jc w:val="center"/>
              <w:rPr>
                <w:szCs w:val="24"/>
                <w:rPrChange w:id="10604" w:author="Steve Wiggins" w:date="2022-07-30T18:08:00Z">
                  <w:rPr>
                    <w:rFonts w:ascii="Arial Nova" w:hAnsi="Arial Nova"/>
                    <w:szCs w:val="20"/>
                  </w:rPr>
                </w:rPrChange>
              </w:rPr>
              <w:pPrChange w:id="10605" w:author="Steve Wiggins" w:date="2022-07-30T18:08:00Z">
                <w:pPr>
                  <w:pStyle w:val="TableParagraph"/>
                </w:pPr>
              </w:pPrChange>
            </w:pPr>
            <w:r w:rsidRPr="00844432">
              <w:rPr>
                <w:szCs w:val="24"/>
                <w:rPrChange w:id="10606" w:author="Steve Wiggins" w:date="2022-07-30T18:08:00Z">
                  <w:rPr>
                    <w:rFonts w:ascii="Arial Nova" w:hAnsi="Arial Nova"/>
                    <w:szCs w:val="20"/>
                  </w:rPr>
                </w:rPrChange>
              </w:rPr>
              <w:t>3</w:t>
            </w:r>
          </w:p>
        </w:tc>
        <w:tc>
          <w:tcPr>
            <w:tcW w:w="993" w:type="dxa"/>
            <w:tcBorders>
              <w:bottom w:val="single" w:sz="4" w:space="0" w:color="000000"/>
            </w:tcBorders>
            <w:vAlign w:val="bottom"/>
          </w:tcPr>
          <w:p w14:paraId="4C459498" w14:textId="77777777" w:rsidR="00F53F3C" w:rsidRPr="00844432" w:rsidRDefault="00F53F3C">
            <w:pPr>
              <w:pStyle w:val="TableParagraph"/>
              <w:jc w:val="center"/>
              <w:rPr>
                <w:szCs w:val="24"/>
                <w:rPrChange w:id="10607" w:author="Steve Wiggins" w:date="2022-07-30T18:08:00Z">
                  <w:rPr>
                    <w:rFonts w:ascii="Arial Nova" w:hAnsi="Arial Nova"/>
                    <w:szCs w:val="20"/>
                  </w:rPr>
                </w:rPrChange>
              </w:rPr>
              <w:pPrChange w:id="10608" w:author="Steve Wiggins" w:date="2022-07-30T18:08:00Z">
                <w:pPr>
                  <w:pStyle w:val="TableParagraph"/>
                </w:pPr>
              </w:pPrChange>
            </w:pPr>
            <w:r w:rsidRPr="00844432">
              <w:rPr>
                <w:szCs w:val="24"/>
                <w:rPrChange w:id="10609" w:author="Steve Wiggins" w:date="2022-07-30T18:08:00Z">
                  <w:rPr>
                    <w:rFonts w:ascii="Arial Nova" w:hAnsi="Arial Nova"/>
                    <w:szCs w:val="20"/>
                  </w:rPr>
                </w:rPrChange>
              </w:rPr>
              <w:t>5</w:t>
            </w:r>
          </w:p>
        </w:tc>
      </w:tr>
      <w:tr w:rsidR="00643A43" w:rsidRPr="00844432" w14:paraId="1CFB1AB4" w14:textId="77777777" w:rsidTr="00BB395D">
        <w:trPr>
          <w:trHeight w:val="144"/>
        </w:trPr>
        <w:tc>
          <w:tcPr>
            <w:tcW w:w="2790" w:type="dxa"/>
            <w:tcBorders>
              <w:top w:val="single" w:sz="4" w:space="0" w:color="000000"/>
            </w:tcBorders>
            <w:vAlign w:val="bottom"/>
          </w:tcPr>
          <w:p w14:paraId="71217BB5" w14:textId="200BB259" w:rsidR="00F53F3C" w:rsidRPr="00844432" w:rsidRDefault="00F53F3C" w:rsidP="00844432">
            <w:pPr>
              <w:pStyle w:val="TableParagraph"/>
              <w:rPr>
                <w:szCs w:val="24"/>
                <w:rPrChange w:id="10610" w:author="Steve Wiggins" w:date="2022-07-30T18:08:00Z">
                  <w:rPr>
                    <w:rFonts w:ascii="Arial Nova" w:hAnsi="Arial Nova"/>
                    <w:szCs w:val="20"/>
                  </w:rPr>
                </w:rPrChange>
              </w:rPr>
            </w:pPr>
            <w:r w:rsidRPr="00844432">
              <w:rPr>
                <w:szCs w:val="24"/>
                <w:rPrChange w:id="10611" w:author="Steve Wiggins" w:date="2022-07-30T18:08:00Z">
                  <w:rPr>
                    <w:rFonts w:ascii="Arial Nova" w:hAnsi="Arial Nova"/>
                    <w:szCs w:val="20"/>
                  </w:rPr>
                </w:rPrChange>
              </w:rPr>
              <w:t>Overall</w:t>
            </w:r>
            <w:r w:rsidR="00F73A4C" w:rsidRPr="00844432">
              <w:rPr>
                <w:szCs w:val="24"/>
                <w:rPrChange w:id="10612" w:author="Steve Wiggins" w:date="2022-07-30T18:08:00Z">
                  <w:rPr>
                    <w:rFonts w:ascii="Arial Nova" w:hAnsi="Arial Nova"/>
                    <w:szCs w:val="20"/>
                  </w:rPr>
                </w:rPrChange>
              </w:rPr>
              <w:t xml:space="preserve"> </w:t>
            </w:r>
            <w:r w:rsidRPr="00844432">
              <w:rPr>
                <w:szCs w:val="24"/>
                <w:rPrChange w:id="10613" w:author="Steve Wiggins" w:date="2022-07-30T18:08:00Z">
                  <w:rPr>
                    <w:rFonts w:ascii="Arial Nova" w:hAnsi="Arial Nova"/>
                    <w:szCs w:val="20"/>
                  </w:rPr>
                </w:rPrChange>
              </w:rPr>
              <w:t>rating</w:t>
            </w:r>
            <w:r w:rsidR="00F73A4C" w:rsidRPr="00844432">
              <w:rPr>
                <w:szCs w:val="24"/>
                <w:rPrChange w:id="10614" w:author="Steve Wiggins" w:date="2022-07-30T18:08:00Z">
                  <w:rPr>
                    <w:rFonts w:ascii="Arial Nova" w:hAnsi="Arial Nova"/>
                    <w:szCs w:val="20"/>
                  </w:rPr>
                </w:rPrChange>
              </w:rPr>
              <w:t xml:space="preserve"> </w:t>
            </w:r>
            <w:r w:rsidRPr="00844432">
              <w:rPr>
                <w:szCs w:val="24"/>
                <w:rPrChange w:id="10615" w:author="Steve Wiggins" w:date="2022-07-30T18:08:00Z">
                  <w:rPr>
                    <w:rFonts w:ascii="Arial Nova" w:hAnsi="Arial Nova"/>
                    <w:szCs w:val="20"/>
                  </w:rPr>
                </w:rPrChange>
              </w:rPr>
              <w:t>(traders)</w:t>
            </w:r>
          </w:p>
        </w:tc>
        <w:tc>
          <w:tcPr>
            <w:tcW w:w="765" w:type="dxa"/>
            <w:tcBorders>
              <w:top w:val="single" w:sz="4" w:space="0" w:color="000000"/>
            </w:tcBorders>
            <w:vAlign w:val="bottom"/>
          </w:tcPr>
          <w:p w14:paraId="2C93D22E" w14:textId="77777777" w:rsidR="00F53F3C" w:rsidRPr="00844432" w:rsidRDefault="00F53F3C">
            <w:pPr>
              <w:pStyle w:val="TableParagraph"/>
              <w:jc w:val="center"/>
              <w:rPr>
                <w:szCs w:val="24"/>
                <w:rPrChange w:id="10616" w:author="Steve Wiggins" w:date="2022-07-30T18:08:00Z">
                  <w:rPr>
                    <w:rFonts w:ascii="Arial Nova" w:hAnsi="Arial Nova"/>
                    <w:szCs w:val="20"/>
                  </w:rPr>
                </w:rPrChange>
              </w:rPr>
              <w:pPrChange w:id="10617" w:author="Steve Wiggins" w:date="2022-07-30T18:08:00Z">
                <w:pPr>
                  <w:pStyle w:val="TableParagraph"/>
                </w:pPr>
              </w:pPrChange>
            </w:pPr>
            <w:r w:rsidRPr="00844432">
              <w:rPr>
                <w:szCs w:val="24"/>
                <w:rPrChange w:id="10618" w:author="Steve Wiggins" w:date="2022-07-30T18:08:00Z">
                  <w:rPr>
                    <w:rFonts w:ascii="Arial Nova" w:hAnsi="Arial Nova"/>
                    <w:szCs w:val="20"/>
                  </w:rPr>
                </w:rPrChange>
              </w:rPr>
              <w:t>3</w:t>
            </w:r>
            <w:r w:rsidRPr="00844432">
              <w:rPr>
                <w:szCs w:val="24"/>
                <w:rPrChange w:id="10619" w:author="Steve Wiggins" w:date="2022-07-30T18:08:00Z">
                  <w:rPr>
                    <w:rFonts w:ascii="Arial Nova" w:hAnsi="Arial Nova"/>
                    <w:i/>
                    <w:szCs w:val="20"/>
                  </w:rPr>
                </w:rPrChange>
              </w:rPr>
              <w:t>.</w:t>
            </w:r>
            <w:r w:rsidRPr="00844432">
              <w:rPr>
                <w:szCs w:val="24"/>
                <w:rPrChange w:id="10620" w:author="Steve Wiggins" w:date="2022-07-30T18:08:00Z">
                  <w:rPr>
                    <w:rFonts w:ascii="Arial Nova" w:hAnsi="Arial Nova"/>
                    <w:szCs w:val="20"/>
                  </w:rPr>
                </w:rPrChange>
              </w:rPr>
              <w:t>67</w:t>
            </w:r>
          </w:p>
        </w:tc>
        <w:tc>
          <w:tcPr>
            <w:tcW w:w="1125" w:type="dxa"/>
            <w:tcBorders>
              <w:top w:val="single" w:sz="4" w:space="0" w:color="000000"/>
            </w:tcBorders>
            <w:vAlign w:val="bottom"/>
          </w:tcPr>
          <w:p w14:paraId="3DF2F944" w14:textId="77777777" w:rsidR="00F53F3C" w:rsidRPr="00844432" w:rsidRDefault="00F53F3C">
            <w:pPr>
              <w:pStyle w:val="TableParagraph"/>
              <w:jc w:val="center"/>
              <w:rPr>
                <w:szCs w:val="24"/>
                <w:rPrChange w:id="10621" w:author="Steve Wiggins" w:date="2022-07-30T18:08:00Z">
                  <w:rPr>
                    <w:rFonts w:ascii="Arial Nova" w:hAnsi="Arial Nova"/>
                    <w:szCs w:val="20"/>
                  </w:rPr>
                </w:rPrChange>
              </w:rPr>
              <w:pPrChange w:id="10622" w:author="Steve Wiggins" w:date="2022-07-30T18:08:00Z">
                <w:pPr>
                  <w:pStyle w:val="TableParagraph"/>
                </w:pPr>
              </w:pPrChange>
            </w:pPr>
            <w:r w:rsidRPr="00844432">
              <w:rPr>
                <w:szCs w:val="24"/>
                <w:rPrChange w:id="10623" w:author="Steve Wiggins" w:date="2022-07-30T18:08:00Z">
                  <w:rPr>
                    <w:rFonts w:ascii="Arial Nova" w:hAnsi="Arial Nova"/>
                    <w:szCs w:val="20"/>
                  </w:rPr>
                </w:rPrChange>
              </w:rPr>
              <w:t>0</w:t>
            </w:r>
            <w:r w:rsidRPr="00844432">
              <w:rPr>
                <w:szCs w:val="24"/>
                <w:rPrChange w:id="10624" w:author="Steve Wiggins" w:date="2022-07-30T18:08:00Z">
                  <w:rPr>
                    <w:rFonts w:ascii="Arial Nova" w:hAnsi="Arial Nova"/>
                    <w:i/>
                    <w:szCs w:val="20"/>
                  </w:rPr>
                </w:rPrChange>
              </w:rPr>
              <w:t>.</w:t>
            </w:r>
            <w:r w:rsidRPr="00844432">
              <w:rPr>
                <w:szCs w:val="24"/>
                <w:rPrChange w:id="10625" w:author="Steve Wiggins" w:date="2022-07-30T18:08:00Z">
                  <w:rPr>
                    <w:rFonts w:ascii="Arial Nova" w:hAnsi="Arial Nova"/>
                    <w:szCs w:val="20"/>
                  </w:rPr>
                </w:rPrChange>
              </w:rPr>
              <w:t>8</w:t>
            </w:r>
          </w:p>
        </w:tc>
        <w:tc>
          <w:tcPr>
            <w:tcW w:w="1170" w:type="dxa"/>
            <w:tcBorders>
              <w:top w:val="single" w:sz="4" w:space="0" w:color="000000"/>
            </w:tcBorders>
            <w:vAlign w:val="bottom"/>
          </w:tcPr>
          <w:p w14:paraId="2D517547" w14:textId="77777777" w:rsidR="00F53F3C" w:rsidRPr="00844432" w:rsidRDefault="00F53F3C">
            <w:pPr>
              <w:pStyle w:val="TableParagraph"/>
              <w:jc w:val="center"/>
              <w:rPr>
                <w:szCs w:val="24"/>
                <w:rPrChange w:id="10626" w:author="Steve Wiggins" w:date="2022-07-30T18:08:00Z">
                  <w:rPr>
                    <w:rFonts w:ascii="Arial Nova" w:hAnsi="Arial Nova"/>
                    <w:szCs w:val="20"/>
                  </w:rPr>
                </w:rPrChange>
              </w:rPr>
              <w:pPrChange w:id="10627" w:author="Steve Wiggins" w:date="2022-07-30T18:08:00Z">
                <w:pPr>
                  <w:pStyle w:val="TableParagraph"/>
                </w:pPr>
              </w:pPrChange>
            </w:pPr>
            <w:r w:rsidRPr="00844432">
              <w:rPr>
                <w:szCs w:val="24"/>
                <w:rPrChange w:id="10628" w:author="Steve Wiggins" w:date="2022-07-30T18:08:00Z">
                  <w:rPr>
                    <w:rFonts w:ascii="Arial Nova" w:hAnsi="Arial Nova"/>
                    <w:szCs w:val="20"/>
                  </w:rPr>
                </w:rPrChange>
              </w:rPr>
              <w:t>1</w:t>
            </w:r>
          </w:p>
        </w:tc>
        <w:tc>
          <w:tcPr>
            <w:tcW w:w="1180" w:type="dxa"/>
            <w:tcBorders>
              <w:top w:val="single" w:sz="4" w:space="0" w:color="000000"/>
            </w:tcBorders>
            <w:vAlign w:val="bottom"/>
          </w:tcPr>
          <w:p w14:paraId="290CFAE3" w14:textId="77777777" w:rsidR="00F53F3C" w:rsidRPr="00844432" w:rsidRDefault="00F53F3C">
            <w:pPr>
              <w:pStyle w:val="TableParagraph"/>
              <w:jc w:val="center"/>
              <w:rPr>
                <w:szCs w:val="24"/>
                <w:rPrChange w:id="10629" w:author="Steve Wiggins" w:date="2022-07-30T18:08:00Z">
                  <w:rPr>
                    <w:rFonts w:ascii="Arial Nova" w:hAnsi="Arial Nova"/>
                    <w:szCs w:val="20"/>
                  </w:rPr>
                </w:rPrChange>
              </w:rPr>
              <w:pPrChange w:id="10630" w:author="Steve Wiggins" w:date="2022-07-30T18:08:00Z">
                <w:pPr>
                  <w:pStyle w:val="TableParagraph"/>
                </w:pPr>
              </w:pPrChange>
            </w:pPr>
            <w:r w:rsidRPr="00844432">
              <w:rPr>
                <w:szCs w:val="24"/>
                <w:rPrChange w:id="10631" w:author="Steve Wiggins" w:date="2022-07-30T18:08:00Z">
                  <w:rPr>
                    <w:rFonts w:ascii="Arial Nova" w:hAnsi="Arial Nova"/>
                    <w:szCs w:val="20"/>
                  </w:rPr>
                </w:rPrChange>
              </w:rPr>
              <w:t>5</w:t>
            </w:r>
          </w:p>
        </w:tc>
        <w:tc>
          <w:tcPr>
            <w:tcW w:w="1048" w:type="dxa"/>
            <w:tcBorders>
              <w:top w:val="single" w:sz="4" w:space="0" w:color="000000"/>
            </w:tcBorders>
            <w:vAlign w:val="bottom"/>
          </w:tcPr>
          <w:p w14:paraId="7201A4FD" w14:textId="77777777" w:rsidR="00F53F3C" w:rsidRPr="00844432" w:rsidRDefault="00F53F3C">
            <w:pPr>
              <w:pStyle w:val="TableParagraph"/>
              <w:jc w:val="center"/>
              <w:rPr>
                <w:szCs w:val="24"/>
                <w:rPrChange w:id="10632" w:author="Steve Wiggins" w:date="2022-07-30T18:08:00Z">
                  <w:rPr>
                    <w:rFonts w:ascii="Arial Nova" w:hAnsi="Arial Nova"/>
                    <w:szCs w:val="20"/>
                  </w:rPr>
                </w:rPrChange>
              </w:rPr>
              <w:pPrChange w:id="10633" w:author="Steve Wiggins" w:date="2022-07-30T18:08:00Z">
                <w:pPr>
                  <w:pStyle w:val="TableParagraph"/>
                </w:pPr>
              </w:pPrChange>
            </w:pPr>
            <w:r w:rsidRPr="00844432">
              <w:rPr>
                <w:szCs w:val="24"/>
                <w:rPrChange w:id="10634" w:author="Steve Wiggins" w:date="2022-07-30T18:08:00Z">
                  <w:rPr>
                    <w:rFonts w:ascii="Arial Nova" w:hAnsi="Arial Nova"/>
                    <w:szCs w:val="20"/>
                  </w:rPr>
                </w:rPrChange>
              </w:rPr>
              <w:t>3</w:t>
            </w:r>
            <w:r w:rsidRPr="00844432">
              <w:rPr>
                <w:szCs w:val="24"/>
                <w:rPrChange w:id="10635" w:author="Steve Wiggins" w:date="2022-07-30T18:08:00Z">
                  <w:rPr>
                    <w:rFonts w:ascii="Arial Nova" w:hAnsi="Arial Nova"/>
                    <w:i/>
                    <w:szCs w:val="20"/>
                  </w:rPr>
                </w:rPrChange>
              </w:rPr>
              <w:t>.</w:t>
            </w:r>
            <w:r w:rsidRPr="00844432">
              <w:rPr>
                <w:szCs w:val="24"/>
                <w:rPrChange w:id="10636" w:author="Steve Wiggins" w:date="2022-07-30T18:08:00Z">
                  <w:rPr>
                    <w:rFonts w:ascii="Arial Nova" w:hAnsi="Arial Nova"/>
                    <w:szCs w:val="20"/>
                  </w:rPr>
                </w:rPrChange>
              </w:rPr>
              <w:t>2</w:t>
            </w:r>
          </w:p>
        </w:tc>
        <w:tc>
          <w:tcPr>
            <w:tcW w:w="993" w:type="dxa"/>
            <w:tcBorders>
              <w:top w:val="single" w:sz="4" w:space="0" w:color="000000"/>
            </w:tcBorders>
            <w:vAlign w:val="bottom"/>
          </w:tcPr>
          <w:p w14:paraId="44236589" w14:textId="77777777" w:rsidR="00F53F3C" w:rsidRPr="00844432" w:rsidRDefault="00F53F3C">
            <w:pPr>
              <w:pStyle w:val="TableParagraph"/>
              <w:jc w:val="center"/>
              <w:rPr>
                <w:szCs w:val="24"/>
                <w:rPrChange w:id="10637" w:author="Steve Wiggins" w:date="2022-07-30T18:08:00Z">
                  <w:rPr>
                    <w:rFonts w:ascii="Arial Nova" w:hAnsi="Arial Nova"/>
                    <w:szCs w:val="20"/>
                  </w:rPr>
                </w:rPrChange>
              </w:rPr>
              <w:pPrChange w:id="10638" w:author="Steve Wiggins" w:date="2022-07-30T18:08:00Z">
                <w:pPr>
                  <w:pStyle w:val="TableParagraph"/>
                </w:pPr>
              </w:pPrChange>
            </w:pPr>
            <w:r w:rsidRPr="00844432">
              <w:rPr>
                <w:szCs w:val="24"/>
                <w:rPrChange w:id="10639" w:author="Steve Wiggins" w:date="2022-07-30T18:08:00Z">
                  <w:rPr>
                    <w:rFonts w:ascii="Arial Nova" w:hAnsi="Arial Nova"/>
                    <w:szCs w:val="20"/>
                  </w:rPr>
                </w:rPrChange>
              </w:rPr>
              <w:t>4</w:t>
            </w:r>
            <w:r w:rsidRPr="00844432">
              <w:rPr>
                <w:szCs w:val="24"/>
                <w:rPrChange w:id="10640" w:author="Steve Wiggins" w:date="2022-07-30T18:08:00Z">
                  <w:rPr>
                    <w:rFonts w:ascii="Arial Nova" w:hAnsi="Arial Nova"/>
                    <w:i/>
                    <w:szCs w:val="20"/>
                  </w:rPr>
                </w:rPrChange>
              </w:rPr>
              <w:t>.</w:t>
            </w:r>
            <w:r w:rsidRPr="00844432">
              <w:rPr>
                <w:szCs w:val="24"/>
                <w:rPrChange w:id="10641" w:author="Steve Wiggins" w:date="2022-07-30T18:08:00Z">
                  <w:rPr>
                    <w:rFonts w:ascii="Arial Nova" w:hAnsi="Arial Nova"/>
                    <w:szCs w:val="20"/>
                  </w:rPr>
                </w:rPrChange>
              </w:rPr>
              <w:t>2</w:t>
            </w:r>
          </w:p>
        </w:tc>
      </w:tr>
      <w:tr w:rsidR="00643A43" w:rsidRPr="00844432" w14:paraId="23120AB4" w14:textId="77777777" w:rsidTr="00BB395D">
        <w:trPr>
          <w:trHeight w:val="144"/>
        </w:trPr>
        <w:tc>
          <w:tcPr>
            <w:tcW w:w="2790" w:type="dxa"/>
            <w:vAlign w:val="bottom"/>
          </w:tcPr>
          <w:p w14:paraId="683C2E60" w14:textId="72BB2311" w:rsidR="00F53F3C" w:rsidRPr="00844432" w:rsidRDefault="00F53F3C" w:rsidP="00844432">
            <w:pPr>
              <w:pStyle w:val="TableParagraph"/>
              <w:rPr>
                <w:szCs w:val="24"/>
                <w:rPrChange w:id="10642" w:author="Steve Wiggins" w:date="2022-07-30T18:08:00Z">
                  <w:rPr>
                    <w:rFonts w:ascii="Arial Nova" w:hAnsi="Arial Nova"/>
                    <w:szCs w:val="20"/>
                  </w:rPr>
                </w:rPrChange>
              </w:rPr>
            </w:pPr>
            <w:r w:rsidRPr="00844432">
              <w:rPr>
                <w:szCs w:val="24"/>
                <w:rPrChange w:id="10643" w:author="Steve Wiggins" w:date="2022-07-30T18:08:00Z">
                  <w:rPr>
                    <w:rFonts w:ascii="Arial Nova" w:hAnsi="Arial Nova"/>
                    <w:szCs w:val="20"/>
                  </w:rPr>
                </w:rPrChange>
              </w:rPr>
              <w:t>Location</w:t>
            </w:r>
            <w:r w:rsidR="00F73A4C" w:rsidRPr="00844432">
              <w:rPr>
                <w:szCs w:val="24"/>
                <w:rPrChange w:id="10644" w:author="Steve Wiggins" w:date="2022-07-30T18:08:00Z">
                  <w:rPr>
                    <w:rFonts w:ascii="Arial Nova" w:hAnsi="Arial Nova"/>
                    <w:szCs w:val="20"/>
                  </w:rPr>
                </w:rPrChange>
              </w:rPr>
              <w:t xml:space="preserve"> </w:t>
            </w:r>
            <w:r w:rsidRPr="00844432">
              <w:rPr>
                <w:szCs w:val="24"/>
                <w:rPrChange w:id="10645" w:author="Steve Wiggins" w:date="2022-07-30T18:08:00Z">
                  <w:rPr>
                    <w:rFonts w:ascii="Arial Nova" w:hAnsi="Arial Nova"/>
                    <w:szCs w:val="20"/>
                  </w:rPr>
                </w:rPrChange>
              </w:rPr>
              <w:t>rating</w:t>
            </w:r>
            <w:r w:rsidR="00F73A4C" w:rsidRPr="00844432">
              <w:rPr>
                <w:szCs w:val="24"/>
                <w:rPrChange w:id="10646" w:author="Steve Wiggins" w:date="2022-07-30T18:08:00Z">
                  <w:rPr>
                    <w:rFonts w:ascii="Arial Nova" w:hAnsi="Arial Nova"/>
                    <w:szCs w:val="20"/>
                  </w:rPr>
                </w:rPrChange>
              </w:rPr>
              <w:t xml:space="preserve"> </w:t>
            </w:r>
            <w:r w:rsidRPr="00844432">
              <w:rPr>
                <w:szCs w:val="24"/>
                <w:rPrChange w:id="10647" w:author="Steve Wiggins" w:date="2022-07-30T18:08:00Z">
                  <w:rPr>
                    <w:rFonts w:ascii="Arial Nova" w:hAnsi="Arial Nova"/>
                    <w:szCs w:val="20"/>
                  </w:rPr>
                </w:rPrChange>
              </w:rPr>
              <w:t>(traders)</w:t>
            </w:r>
          </w:p>
        </w:tc>
        <w:tc>
          <w:tcPr>
            <w:tcW w:w="765" w:type="dxa"/>
            <w:vAlign w:val="bottom"/>
          </w:tcPr>
          <w:p w14:paraId="67CC018C" w14:textId="77777777" w:rsidR="00F53F3C" w:rsidRPr="00844432" w:rsidRDefault="00F53F3C">
            <w:pPr>
              <w:pStyle w:val="TableParagraph"/>
              <w:jc w:val="center"/>
              <w:rPr>
                <w:szCs w:val="24"/>
                <w:rPrChange w:id="10648" w:author="Steve Wiggins" w:date="2022-07-30T18:08:00Z">
                  <w:rPr>
                    <w:rFonts w:ascii="Arial Nova" w:hAnsi="Arial Nova"/>
                    <w:szCs w:val="20"/>
                  </w:rPr>
                </w:rPrChange>
              </w:rPr>
              <w:pPrChange w:id="10649" w:author="Steve Wiggins" w:date="2022-07-30T18:08:00Z">
                <w:pPr>
                  <w:pStyle w:val="TableParagraph"/>
                </w:pPr>
              </w:pPrChange>
            </w:pPr>
            <w:r w:rsidRPr="00844432">
              <w:rPr>
                <w:szCs w:val="24"/>
                <w:rPrChange w:id="10650" w:author="Steve Wiggins" w:date="2022-07-30T18:08:00Z">
                  <w:rPr>
                    <w:rFonts w:ascii="Arial Nova" w:hAnsi="Arial Nova"/>
                    <w:szCs w:val="20"/>
                  </w:rPr>
                </w:rPrChange>
              </w:rPr>
              <w:t>4</w:t>
            </w:r>
            <w:r w:rsidRPr="00844432">
              <w:rPr>
                <w:szCs w:val="24"/>
                <w:rPrChange w:id="10651" w:author="Steve Wiggins" w:date="2022-07-30T18:08:00Z">
                  <w:rPr>
                    <w:rFonts w:ascii="Arial Nova" w:hAnsi="Arial Nova"/>
                    <w:i/>
                    <w:szCs w:val="20"/>
                  </w:rPr>
                </w:rPrChange>
              </w:rPr>
              <w:t>.</w:t>
            </w:r>
            <w:r w:rsidRPr="00844432">
              <w:rPr>
                <w:szCs w:val="24"/>
                <w:rPrChange w:id="10652" w:author="Steve Wiggins" w:date="2022-07-30T18:08:00Z">
                  <w:rPr>
                    <w:rFonts w:ascii="Arial Nova" w:hAnsi="Arial Nova"/>
                    <w:szCs w:val="20"/>
                  </w:rPr>
                </w:rPrChange>
              </w:rPr>
              <w:t>09</w:t>
            </w:r>
          </w:p>
        </w:tc>
        <w:tc>
          <w:tcPr>
            <w:tcW w:w="1125" w:type="dxa"/>
            <w:vAlign w:val="bottom"/>
          </w:tcPr>
          <w:p w14:paraId="18644E8C" w14:textId="77777777" w:rsidR="00F53F3C" w:rsidRPr="00844432" w:rsidRDefault="00F53F3C">
            <w:pPr>
              <w:pStyle w:val="TableParagraph"/>
              <w:jc w:val="center"/>
              <w:rPr>
                <w:szCs w:val="24"/>
                <w:rPrChange w:id="10653" w:author="Steve Wiggins" w:date="2022-07-30T18:08:00Z">
                  <w:rPr>
                    <w:rFonts w:ascii="Arial Nova" w:hAnsi="Arial Nova"/>
                    <w:szCs w:val="20"/>
                  </w:rPr>
                </w:rPrChange>
              </w:rPr>
              <w:pPrChange w:id="10654" w:author="Steve Wiggins" w:date="2022-07-30T18:08:00Z">
                <w:pPr>
                  <w:pStyle w:val="TableParagraph"/>
                </w:pPr>
              </w:pPrChange>
            </w:pPr>
            <w:r w:rsidRPr="00844432">
              <w:rPr>
                <w:szCs w:val="24"/>
                <w:rPrChange w:id="10655" w:author="Steve Wiggins" w:date="2022-07-30T18:08:00Z">
                  <w:rPr>
                    <w:rFonts w:ascii="Arial Nova" w:hAnsi="Arial Nova"/>
                    <w:szCs w:val="20"/>
                  </w:rPr>
                </w:rPrChange>
              </w:rPr>
              <w:t>1</w:t>
            </w:r>
            <w:r w:rsidRPr="00844432">
              <w:rPr>
                <w:szCs w:val="24"/>
                <w:rPrChange w:id="10656" w:author="Steve Wiggins" w:date="2022-07-30T18:08:00Z">
                  <w:rPr>
                    <w:rFonts w:ascii="Arial Nova" w:hAnsi="Arial Nova"/>
                    <w:i/>
                    <w:szCs w:val="20"/>
                  </w:rPr>
                </w:rPrChange>
              </w:rPr>
              <w:t>.</w:t>
            </w:r>
            <w:r w:rsidRPr="00844432">
              <w:rPr>
                <w:szCs w:val="24"/>
                <w:rPrChange w:id="10657" w:author="Steve Wiggins" w:date="2022-07-30T18:08:00Z">
                  <w:rPr>
                    <w:rFonts w:ascii="Arial Nova" w:hAnsi="Arial Nova"/>
                    <w:szCs w:val="20"/>
                  </w:rPr>
                </w:rPrChange>
              </w:rPr>
              <w:t>02</w:t>
            </w:r>
          </w:p>
        </w:tc>
        <w:tc>
          <w:tcPr>
            <w:tcW w:w="1170" w:type="dxa"/>
            <w:vAlign w:val="bottom"/>
          </w:tcPr>
          <w:p w14:paraId="5B261FE8" w14:textId="77777777" w:rsidR="00F53F3C" w:rsidRPr="00844432" w:rsidRDefault="00F53F3C">
            <w:pPr>
              <w:pStyle w:val="TableParagraph"/>
              <w:jc w:val="center"/>
              <w:rPr>
                <w:szCs w:val="24"/>
                <w:rPrChange w:id="10658" w:author="Steve Wiggins" w:date="2022-07-30T18:08:00Z">
                  <w:rPr>
                    <w:rFonts w:ascii="Arial Nova" w:hAnsi="Arial Nova"/>
                    <w:szCs w:val="20"/>
                  </w:rPr>
                </w:rPrChange>
              </w:rPr>
              <w:pPrChange w:id="10659" w:author="Steve Wiggins" w:date="2022-07-30T18:08:00Z">
                <w:pPr>
                  <w:pStyle w:val="TableParagraph"/>
                </w:pPr>
              </w:pPrChange>
            </w:pPr>
            <w:r w:rsidRPr="00844432">
              <w:rPr>
                <w:szCs w:val="24"/>
                <w:rPrChange w:id="10660" w:author="Steve Wiggins" w:date="2022-07-30T18:08:00Z">
                  <w:rPr>
                    <w:rFonts w:ascii="Arial Nova" w:hAnsi="Arial Nova"/>
                    <w:szCs w:val="20"/>
                  </w:rPr>
                </w:rPrChange>
              </w:rPr>
              <w:t>1</w:t>
            </w:r>
          </w:p>
        </w:tc>
        <w:tc>
          <w:tcPr>
            <w:tcW w:w="1180" w:type="dxa"/>
            <w:vAlign w:val="bottom"/>
          </w:tcPr>
          <w:p w14:paraId="60A2F952" w14:textId="77777777" w:rsidR="00F53F3C" w:rsidRPr="00844432" w:rsidRDefault="00F53F3C">
            <w:pPr>
              <w:pStyle w:val="TableParagraph"/>
              <w:jc w:val="center"/>
              <w:rPr>
                <w:szCs w:val="24"/>
                <w:rPrChange w:id="10661" w:author="Steve Wiggins" w:date="2022-07-30T18:08:00Z">
                  <w:rPr>
                    <w:rFonts w:ascii="Arial Nova" w:hAnsi="Arial Nova"/>
                    <w:szCs w:val="20"/>
                  </w:rPr>
                </w:rPrChange>
              </w:rPr>
              <w:pPrChange w:id="10662" w:author="Steve Wiggins" w:date="2022-07-30T18:08:00Z">
                <w:pPr>
                  <w:pStyle w:val="TableParagraph"/>
                </w:pPr>
              </w:pPrChange>
            </w:pPr>
            <w:r w:rsidRPr="00844432">
              <w:rPr>
                <w:szCs w:val="24"/>
                <w:rPrChange w:id="10663" w:author="Steve Wiggins" w:date="2022-07-30T18:08:00Z">
                  <w:rPr>
                    <w:rFonts w:ascii="Arial Nova" w:hAnsi="Arial Nova"/>
                    <w:szCs w:val="20"/>
                  </w:rPr>
                </w:rPrChange>
              </w:rPr>
              <w:t>5</w:t>
            </w:r>
          </w:p>
        </w:tc>
        <w:tc>
          <w:tcPr>
            <w:tcW w:w="1048" w:type="dxa"/>
            <w:vAlign w:val="bottom"/>
          </w:tcPr>
          <w:p w14:paraId="6743AA29" w14:textId="77777777" w:rsidR="00F53F3C" w:rsidRPr="00844432" w:rsidRDefault="00F53F3C">
            <w:pPr>
              <w:pStyle w:val="TableParagraph"/>
              <w:jc w:val="center"/>
              <w:rPr>
                <w:szCs w:val="24"/>
                <w:rPrChange w:id="10664" w:author="Steve Wiggins" w:date="2022-07-30T18:08:00Z">
                  <w:rPr>
                    <w:rFonts w:ascii="Arial Nova" w:hAnsi="Arial Nova"/>
                    <w:szCs w:val="20"/>
                  </w:rPr>
                </w:rPrChange>
              </w:rPr>
              <w:pPrChange w:id="10665" w:author="Steve Wiggins" w:date="2022-07-30T18:08:00Z">
                <w:pPr>
                  <w:pStyle w:val="TableParagraph"/>
                </w:pPr>
              </w:pPrChange>
            </w:pPr>
            <w:r w:rsidRPr="00844432">
              <w:rPr>
                <w:szCs w:val="24"/>
                <w:rPrChange w:id="10666" w:author="Steve Wiggins" w:date="2022-07-30T18:08:00Z">
                  <w:rPr>
                    <w:rFonts w:ascii="Arial Nova" w:hAnsi="Arial Nova"/>
                    <w:szCs w:val="20"/>
                  </w:rPr>
                </w:rPrChange>
              </w:rPr>
              <w:t>4</w:t>
            </w:r>
          </w:p>
        </w:tc>
        <w:tc>
          <w:tcPr>
            <w:tcW w:w="993" w:type="dxa"/>
            <w:vAlign w:val="bottom"/>
          </w:tcPr>
          <w:p w14:paraId="29E3CBE6" w14:textId="77777777" w:rsidR="00F53F3C" w:rsidRPr="00844432" w:rsidRDefault="00F53F3C">
            <w:pPr>
              <w:pStyle w:val="TableParagraph"/>
              <w:jc w:val="center"/>
              <w:rPr>
                <w:szCs w:val="24"/>
                <w:rPrChange w:id="10667" w:author="Steve Wiggins" w:date="2022-07-30T18:08:00Z">
                  <w:rPr>
                    <w:rFonts w:ascii="Arial Nova" w:hAnsi="Arial Nova"/>
                    <w:szCs w:val="20"/>
                  </w:rPr>
                </w:rPrChange>
              </w:rPr>
              <w:pPrChange w:id="10668" w:author="Steve Wiggins" w:date="2022-07-30T18:08:00Z">
                <w:pPr>
                  <w:pStyle w:val="TableParagraph"/>
                </w:pPr>
              </w:pPrChange>
            </w:pPr>
            <w:r w:rsidRPr="00844432">
              <w:rPr>
                <w:szCs w:val="24"/>
                <w:rPrChange w:id="10669" w:author="Steve Wiggins" w:date="2022-07-30T18:08:00Z">
                  <w:rPr>
                    <w:rFonts w:ascii="Arial Nova" w:hAnsi="Arial Nova"/>
                    <w:szCs w:val="20"/>
                  </w:rPr>
                </w:rPrChange>
              </w:rPr>
              <w:t>5</w:t>
            </w:r>
          </w:p>
        </w:tc>
      </w:tr>
      <w:tr w:rsidR="00643A43" w:rsidRPr="00844432" w14:paraId="6CC5134E" w14:textId="77777777" w:rsidTr="00BB395D">
        <w:trPr>
          <w:trHeight w:val="144"/>
        </w:trPr>
        <w:tc>
          <w:tcPr>
            <w:tcW w:w="2790" w:type="dxa"/>
            <w:vAlign w:val="bottom"/>
          </w:tcPr>
          <w:p w14:paraId="06314E32" w14:textId="1C9D80BF" w:rsidR="00F53F3C" w:rsidRPr="00844432" w:rsidRDefault="00F53F3C" w:rsidP="00844432">
            <w:pPr>
              <w:pStyle w:val="TableParagraph"/>
              <w:rPr>
                <w:szCs w:val="24"/>
                <w:rPrChange w:id="10670" w:author="Steve Wiggins" w:date="2022-07-30T18:08:00Z">
                  <w:rPr>
                    <w:rFonts w:ascii="Arial Nova" w:hAnsi="Arial Nova"/>
                    <w:szCs w:val="20"/>
                  </w:rPr>
                </w:rPrChange>
              </w:rPr>
            </w:pPr>
            <w:r w:rsidRPr="00844432">
              <w:rPr>
                <w:szCs w:val="24"/>
                <w:rPrChange w:id="10671" w:author="Steve Wiggins" w:date="2022-07-30T18:08:00Z">
                  <w:rPr>
                    <w:rFonts w:ascii="Arial Nova" w:hAnsi="Arial Nova"/>
                    <w:szCs w:val="20"/>
                  </w:rPr>
                </w:rPrChange>
              </w:rPr>
              <w:t>Quality</w:t>
            </w:r>
            <w:r w:rsidR="00F73A4C" w:rsidRPr="00844432">
              <w:rPr>
                <w:szCs w:val="24"/>
                <w:rPrChange w:id="10672" w:author="Steve Wiggins" w:date="2022-07-30T18:08:00Z">
                  <w:rPr>
                    <w:rFonts w:ascii="Arial Nova" w:hAnsi="Arial Nova"/>
                    <w:szCs w:val="20"/>
                  </w:rPr>
                </w:rPrChange>
              </w:rPr>
              <w:t xml:space="preserve"> </w:t>
            </w:r>
            <w:r w:rsidRPr="00844432">
              <w:rPr>
                <w:szCs w:val="24"/>
                <w:rPrChange w:id="10673" w:author="Steve Wiggins" w:date="2022-07-30T18:08:00Z">
                  <w:rPr>
                    <w:rFonts w:ascii="Arial Nova" w:hAnsi="Arial Nova"/>
                    <w:szCs w:val="20"/>
                  </w:rPr>
                </w:rPrChange>
              </w:rPr>
              <w:t>rating</w:t>
            </w:r>
            <w:r w:rsidR="00F73A4C" w:rsidRPr="00844432">
              <w:rPr>
                <w:szCs w:val="24"/>
                <w:rPrChange w:id="10674" w:author="Steve Wiggins" w:date="2022-07-30T18:08:00Z">
                  <w:rPr>
                    <w:rFonts w:ascii="Arial Nova" w:hAnsi="Arial Nova"/>
                    <w:szCs w:val="20"/>
                  </w:rPr>
                </w:rPrChange>
              </w:rPr>
              <w:t xml:space="preserve"> </w:t>
            </w:r>
            <w:r w:rsidRPr="00844432">
              <w:rPr>
                <w:szCs w:val="24"/>
                <w:rPrChange w:id="10675" w:author="Steve Wiggins" w:date="2022-07-30T18:08:00Z">
                  <w:rPr>
                    <w:rFonts w:ascii="Arial Nova" w:hAnsi="Arial Nova"/>
                    <w:szCs w:val="20"/>
                  </w:rPr>
                </w:rPrChange>
              </w:rPr>
              <w:t>(traders)</w:t>
            </w:r>
          </w:p>
        </w:tc>
        <w:tc>
          <w:tcPr>
            <w:tcW w:w="765" w:type="dxa"/>
            <w:vAlign w:val="bottom"/>
          </w:tcPr>
          <w:p w14:paraId="2C918D7C" w14:textId="77777777" w:rsidR="00F53F3C" w:rsidRPr="00844432" w:rsidRDefault="00F53F3C">
            <w:pPr>
              <w:pStyle w:val="TableParagraph"/>
              <w:jc w:val="center"/>
              <w:rPr>
                <w:szCs w:val="24"/>
                <w:rPrChange w:id="10676" w:author="Steve Wiggins" w:date="2022-07-30T18:08:00Z">
                  <w:rPr>
                    <w:rFonts w:ascii="Arial Nova" w:hAnsi="Arial Nova"/>
                    <w:szCs w:val="20"/>
                  </w:rPr>
                </w:rPrChange>
              </w:rPr>
              <w:pPrChange w:id="10677" w:author="Steve Wiggins" w:date="2022-07-30T18:08:00Z">
                <w:pPr>
                  <w:pStyle w:val="TableParagraph"/>
                </w:pPr>
              </w:pPrChange>
            </w:pPr>
            <w:r w:rsidRPr="00844432">
              <w:rPr>
                <w:szCs w:val="24"/>
                <w:rPrChange w:id="10678" w:author="Steve Wiggins" w:date="2022-07-30T18:08:00Z">
                  <w:rPr>
                    <w:rFonts w:ascii="Arial Nova" w:hAnsi="Arial Nova"/>
                    <w:szCs w:val="20"/>
                  </w:rPr>
                </w:rPrChange>
              </w:rPr>
              <w:t>3</w:t>
            </w:r>
            <w:r w:rsidRPr="00844432">
              <w:rPr>
                <w:szCs w:val="24"/>
                <w:rPrChange w:id="10679" w:author="Steve Wiggins" w:date="2022-07-30T18:08:00Z">
                  <w:rPr>
                    <w:rFonts w:ascii="Arial Nova" w:hAnsi="Arial Nova"/>
                    <w:i/>
                    <w:szCs w:val="20"/>
                  </w:rPr>
                </w:rPrChange>
              </w:rPr>
              <w:t>.</w:t>
            </w:r>
            <w:r w:rsidRPr="00844432">
              <w:rPr>
                <w:szCs w:val="24"/>
                <w:rPrChange w:id="10680" w:author="Steve Wiggins" w:date="2022-07-30T18:08:00Z">
                  <w:rPr>
                    <w:rFonts w:ascii="Arial Nova" w:hAnsi="Arial Nova"/>
                    <w:szCs w:val="20"/>
                  </w:rPr>
                </w:rPrChange>
              </w:rPr>
              <w:t>54</w:t>
            </w:r>
          </w:p>
        </w:tc>
        <w:tc>
          <w:tcPr>
            <w:tcW w:w="1125" w:type="dxa"/>
            <w:vAlign w:val="bottom"/>
          </w:tcPr>
          <w:p w14:paraId="66EDA629" w14:textId="77777777" w:rsidR="00F53F3C" w:rsidRPr="00844432" w:rsidRDefault="00F53F3C">
            <w:pPr>
              <w:pStyle w:val="TableParagraph"/>
              <w:jc w:val="center"/>
              <w:rPr>
                <w:szCs w:val="24"/>
                <w:rPrChange w:id="10681" w:author="Steve Wiggins" w:date="2022-07-30T18:08:00Z">
                  <w:rPr>
                    <w:rFonts w:ascii="Arial Nova" w:hAnsi="Arial Nova"/>
                    <w:szCs w:val="20"/>
                  </w:rPr>
                </w:rPrChange>
              </w:rPr>
              <w:pPrChange w:id="10682" w:author="Steve Wiggins" w:date="2022-07-30T18:08:00Z">
                <w:pPr>
                  <w:pStyle w:val="TableParagraph"/>
                </w:pPr>
              </w:pPrChange>
            </w:pPr>
            <w:r w:rsidRPr="00844432">
              <w:rPr>
                <w:szCs w:val="24"/>
                <w:rPrChange w:id="10683" w:author="Steve Wiggins" w:date="2022-07-30T18:08:00Z">
                  <w:rPr>
                    <w:rFonts w:ascii="Arial Nova" w:hAnsi="Arial Nova"/>
                    <w:szCs w:val="20"/>
                  </w:rPr>
                </w:rPrChange>
              </w:rPr>
              <w:t>1</w:t>
            </w:r>
            <w:r w:rsidRPr="00844432">
              <w:rPr>
                <w:szCs w:val="24"/>
                <w:rPrChange w:id="10684" w:author="Steve Wiggins" w:date="2022-07-30T18:08:00Z">
                  <w:rPr>
                    <w:rFonts w:ascii="Arial Nova" w:hAnsi="Arial Nova"/>
                    <w:i/>
                    <w:szCs w:val="20"/>
                  </w:rPr>
                </w:rPrChange>
              </w:rPr>
              <w:t>.</w:t>
            </w:r>
            <w:r w:rsidRPr="00844432">
              <w:rPr>
                <w:szCs w:val="24"/>
                <w:rPrChange w:id="10685" w:author="Steve Wiggins" w:date="2022-07-30T18:08:00Z">
                  <w:rPr>
                    <w:rFonts w:ascii="Arial Nova" w:hAnsi="Arial Nova"/>
                    <w:szCs w:val="20"/>
                  </w:rPr>
                </w:rPrChange>
              </w:rPr>
              <w:t>01</w:t>
            </w:r>
          </w:p>
        </w:tc>
        <w:tc>
          <w:tcPr>
            <w:tcW w:w="1170" w:type="dxa"/>
            <w:vAlign w:val="bottom"/>
          </w:tcPr>
          <w:p w14:paraId="460C641C" w14:textId="77777777" w:rsidR="00F53F3C" w:rsidRPr="00844432" w:rsidRDefault="00F53F3C">
            <w:pPr>
              <w:pStyle w:val="TableParagraph"/>
              <w:jc w:val="center"/>
              <w:rPr>
                <w:szCs w:val="24"/>
                <w:rPrChange w:id="10686" w:author="Steve Wiggins" w:date="2022-07-30T18:08:00Z">
                  <w:rPr>
                    <w:rFonts w:ascii="Arial Nova" w:hAnsi="Arial Nova"/>
                    <w:szCs w:val="20"/>
                  </w:rPr>
                </w:rPrChange>
              </w:rPr>
              <w:pPrChange w:id="10687" w:author="Steve Wiggins" w:date="2022-07-30T18:08:00Z">
                <w:pPr>
                  <w:pStyle w:val="TableParagraph"/>
                </w:pPr>
              </w:pPrChange>
            </w:pPr>
            <w:r w:rsidRPr="00844432">
              <w:rPr>
                <w:szCs w:val="24"/>
                <w:rPrChange w:id="10688" w:author="Steve Wiggins" w:date="2022-07-30T18:08:00Z">
                  <w:rPr>
                    <w:rFonts w:ascii="Arial Nova" w:hAnsi="Arial Nova"/>
                    <w:szCs w:val="20"/>
                  </w:rPr>
                </w:rPrChange>
              </w:rPr>
              <w:t>1</w:t>
            </w:r>
          </w:p>
        </w:tc>
        <w:tc>
          <w:tcPr>
            <w:tcW w:w="1180" w:type="dxa"/>
            <w:vAlign w:val="bottom"/>
          </w:tcPr>
          <w:p w14:paraId="6469719E" w14:textId="77777777" w:rsidR="00F53F3C" w:rsidRPr="00844432" w:rsidRDefault="00F53F3C">
            <w:pPr>
              <w:pStyle w:val="TableParagraph"/>
              <w:jc w:val="center"/>
              <w:rPr>
                <w:szCs w:val="24"/>
                <w:rPrChange w:id="10689" w:author="Steve Wiggins" w:date="2022-07-30T18:08:00Z">
                  <w:rPr>
                    <w:rFonts w:ascii="Arial Nova" w:hAnsi="Arial Nova"/>
                    <w:szCs w:val="20"/>
                  </w:rPr>
                </w:rPrChange>
              </w:rPr>
              <w:pPrChange w:id="10690" w:author="Steve Wiggins" w:date="2022-07-30T18:08:00Z">
                <w:pPr>
                  <w:pStyle w:val="TableParagraph"/>
                </w:pPr>
              </w:pPrChange>
            </w:pPr>
            <w:r w:rsidRPr="00844432">
              <w:rPr>
                <w:szCs w:val="24"/>
                <w:rPrChange w:id="10691" w:author="Steve Wiggins" w:date="2022-07-30T18:08:00Z">
                  <w:rPr>
                    <w:rFonts w:ascii="Arial Nova" w:hAnsi="Arial Nova"/>
                    <w:szCs w:val="20"/>
                  </w:rPr>
                </w:rPrChange>
              </w:rPr>
              <w:t>5</w:t>
            </w:r>
          </w:p>
        </w:tc>
        <w:tc>
          <w:tcPr>
            <w:tcW w:w="1048" w:type="dxa"/>
            <w:vAlign w:val="bottom"/>
          </w:tcPr>
          <w:p w14:paraId="3C38A65F" w14:textId="77777777" w:rsidR="00F53F3C" w:rsidRPr="00844432" w:rsidRDefault="00F53F3C">
            <w:pPr>
              <w:pStyle w:val="TableParagraph"/>
              <w:jc w:val="center"/>
              <w:rPr>
                <w:szCs w:val="24"/>
                <w:rPrChange w:id="10692" w:author="Steve Wiggins" w:date="2022-07-30T18:08:00Z">
                  <w:rPr>
                    <w:rFonts w:ascii="Arial Nova" w:hAnsi="Arial Nova"/>
                    <w:szCs w:val="20"/>
                  </w:rPr>
                </w:rPrChange>
              </w:rPr>
              <w:pPrChange w:id="10693" w:author="Steve Wiggins" w:date="2022-07-30T18:08:00Z">
                <w:pPr>
                  <w:pStyle w:val="TableParagraph"/>
                </w:pPr>
              </w:pPrChange>
            </w:pPr>
            <w:r w:rsidRPr="00844432">
              <w:rPr>
                <w:szCs w:val="24"/>
                <w:rPrChange w:id="10694" w:author="Steve Wiggins" w:date="2022-07-30T18:08:00Z">
                  <w:rPr>
                    <w:rFonts w:ascii="Arial Nova" w:hAnsi="Arial Nova"/>
                    <w:szCs w:val="20"/>
                  </w:rPr>
                </w:rPrChange>
              </w:rPr>
              <w:t>3</w:t>
            </w:r>
          </w:p>
        </w:tc>
        <w:tc>
          <w:tcPr>
            <w:tcW w:w="993" w:type="dxa"/>
            <w:vAlign w:val="bottom"/>
          </w:tcPr>
          <w:p w14:paraId="64535A89" w14:textId="77777777" w:rsidR="00F53F3C" w:rsidRPr="00844432" w:rsidRDefault="00F53F3C">
            <w:pPr>
              <w:pStyle w:val="TableParagraph"/>
              <w:jc w:val="center"/>
              <w:rPr>
                <w:szCs w:val="24"/>
                <w:rPrChange w:id="10695" w:author="Steve Wiggins" w:date="2022-07-30T18:08:00Z">
                  <w:rPr>
                    <w:rFonts w:ascii="Arial Nova" w:hAnsi="Arial Nova"/>
                    <w:szCs w:val="20"/>
                  </w:rPr>
                </w:rPrChange>
              </w:rPr>
              <w:pPrChange w:id="10696" w:author="Steve Wiggins" w:date="2022-07-30T18:08:00Z">
                <w:pPr>
                  <w:pStyle w:val="TableParagraph"/>
                </w:pPr>
              </w:pPrChange>
            </w:pPr>
            <w:r w:rsidRPr="00844432">
              <w:rPr>
                <w:szCs w:val="24"/>
                <w:rPrChange w:id="10697" w:author="Steve Wiggins" w:date="2022-07-30T18:08:00Z">
                  <w:rPr>
                    <w:rFonts w:ascii="Arial Nova" w:hAnsi="Arial Nova"/>
                    <w:szCs w:val="20"/>
                  </w:rPr>
                </w:rPrChange>
              </w:rPr>
              <w:t>4</w:t>
            </w:r>
          </w:p>
        </w:tc>
      </w:tr>
      <w:tr w:rsidR="00643A43" w:rsidRPr="00844432" w14:paraId="6879A2A6" w14:textId="77777777" w:rsidTr="00BB395D">
        <w:trPr>
          <w:trHeight w:val="144"/>
        </w:trPr>
        <w:tc>
          <w:tcPr>
            <w:tcW w:w="2790" w:type="dxa"/>
            <w:vAlign w:val="bottom"/>
          </w:tcPr>
          <w:p w14:paraId="5F8299DC" w14:textId="28B90AE5" w:rsidR="00F53F3C" w:rsidRPr="00844432" w:rsidRDefault="00F53F3C" w:rsidP="00844432">
            <w:pPr>
              <w:pStyle w:val="TableParagraph"/>
              <w:rPr>
                <w:szCs w:val="24"/>
                <w:rPrChange w:id="10698" w:author="Steve Wiggins" w:date="2022-07-30T18:08:00Z">
                  <w:rPr>
                    <w:rFonts w:ascii="Arial Nova" w:hAnsi="Arial Nova"/>
                    <w:szCs w:val="20"/>
                  </w:rPr>
                </w:rPrChange>
              </w:rPr>
            </w:pPr>
            <w:r w:rsidRPr="00844432">
              <w:rPr>
                <w:szCs w:val="24"/>
                <w:rPrChange w:id="10699" w:author="Steve Wiggins" w:date="2022-07-30T18:08:00Z">
                  <w:rPr>
                    <w:rFonts w:ascii="Arial Nova" w:hAnsi="Arial Nova"/>
                    <w:szCs w:val="20"/>
                  </w:rPr>
                </w:rPrChange>
              </w:rPr>
              <w:t>Price</w:t>
            </w:r>
            <w:r w:rsidR="00F73A4C" w:rsidRPr="00844432">
              <w:rPr>
                <w:szCs w:val="24"/>
                <w:rPrChange w:id="10700" w:author="Steve Wiggins" w:date="2022-07-30T18:08:00Z">
                  <w:rPr>
                    <w:rFonts w:ascii="Arial Nova" w:hAnsi="Arial Nova"/>
                    <w:szCs w:val="20"/>
                  </w:rPr>
                </w:rPrChange>
              </w:rPr>
              <w:t xml:space="preserve"> </w:t>
            </w:r>
            <w:r w:rsidRPr="00844432">
              <w:rPr>
                <w:szCs w:val="24"/>
                <w:rPrChange w:id="10701" w:author="Steve Wiggins" w:date="2022-07-30T18:08:00Z">
                  <w:rPr>
                    <w:rFonts w:ascii="Arial Nova" w:hAnsi="Arial Nova"/>
                    <w:szCs w:val="20"/>
                  </w:rPr>
                </w:rPrChange>
              </w:rPr>
              <w:t>rating</w:t>
            </w:r>
            <w:r w:rsidR="00F73A4C" w:rsidRPr="00844432">
              <w:rPr>
                <w:szCs w:val="24"/>
                <w:rPrChange w:id="10702" w:author="Steve Wiggins" w:date="2022-07-30T18:08:00Z">
                  <w:rPr>
                    <w:rFonts w:ascii="Arial Nova" w:hAnsi="Arial Nova"/>
                    <w:szCs w:val="20"/>
                  </w:rPr>
                </w:rPrChange>
              </w:rPr>
              <w:t xml:space="preserve"> </w:t>
            </w:r>
            <w:r w:rsidRPr="00844432">
              <w:rPr>
                <w:szCs w:val="24"/>
                <w:rPrChange w:id="10703" w:author="Steve Wiggins" w:date="2022-07-30T18:08:00Z">
                  <w:rPr>
                    <w:rFonts w:ascii="Arial Nova" w:hAnsi="Arial Nova"/>
                    <w:szCs w:val="20"/>
                  </w:rPr>
                </w:rPrChange>
              </w:rPr>
              <w:t>(traders)</w:t>
            </w:r>
          </w:p>
        </w:tc>
        <w:tc>
          <w:tcPr>
            <w:tcW w:w="765" w:type="dxa"/>
            <w:vAlign w:val="bottom"/>
          </w:tcPr>
          <w:p w14:paraId="305576F2" w14:textId="77777777" w:rsidR="00F53F3C" w:rsidRPr="00844432" w:rsidRDefault="00F53F3C">
            <w:pPr>
              <w:pStyle w:val="TableParagraph"/>
              <w:jc w:val="center"/>
              <w:rPr>
                <w:szCs w:val="24"/>
                <w:rPrChange w:id="10704" w:author="Steve Wiggins" w:date="2022-07-30T18:08:00Z">
                  <w:rPr>
                    <w:rFonts w:ascii="Arial Nova" w:hAnsi="Arial Nova"/>
                    <w:szCs w:val="20"/>
                  </w:rPr>
                </w:rPrChange>
              </w:rPr>
              <w:pPrChange w:id="10705" w:author="Steve Wiggins" w:date="2022-07-30T18:08:00Z">
                <w:pPr>
                  <w:pStyle w:val="TableParagraph"/>
                </w:pPr>
              </w:pPrChange>
            </w:pPr>
            <w:r w:rsidRPr="00844432">
              <w:rPr>
                <w:szCs w:val="24"/>
                <w:rPrChange w:id="10706" w:author="Steve Wiggins" w:date="2022-07-30T18:08:00Z">
                  <w:rPr>
                    <w:rFonts w:ascii="Arial Nova" w:hAnsi="Arial Nova"/>
                    <w:szCs w:val="20"/>
                  </w:rPr>
                </w:rPrChange>
              </w:rPr>
              <w:t>3</w:t>
            </w:r>
            <w:r w:rsidRPr="00844432">
              <w:rPr>
                <w:szCs w:val="24"/>
                <w:rPrChange w:id="10707" w:author="Steve Wiggins" w:date="2022-07-30T18:08:00Z">
                  <w:rPr>
                    <w:rFonts w:ascii="Arial Nova" w:hAnsi="Arial Nova"/>
                    <w:i/>
                    <w:szCs w:val="20"/>
                  </w:rPr>
                </w:rPrChange>
              </w:rPr>
              <w:t>.</w:t>
            </w:r>
            <w:r w:rsidRPr="00844432">
              <w:rPr>
                <w:szCs w:val="24"/>
                <w:rPrChange w:id="10708" w:author="Steve Wiggins" w:date="2022-07-30T18:08:00Z">
                  <w:rPr>
                    <w:rFonts w:ascii="Arial Nova" w:hAnsi="Arial Nova"/>
                    <w:szCs w:val="20"/>
                  </w:rPr>
                </w:rPrChange>
              </w:rPr>
              <w:t>07</w:t>
            </w:r>
          </w:p>
        </w:tc>
        <w:tc>
          <w:tcPr>
            <w:tcW w:w="1125" w:type="dxa"/>
            <w:vAlign w:val="bottom"/>
          </w:tcPr>
          <w:p w14:paraId="59C0FC93" w14:textId="77777777" w:rsidR="00F53F3C" w:rsidRPr="00844432" w:rsidRDefault="00F53F3C">
            <w:pPr>
              <w:pStyle w:val="TableParagraph"/>
              <w:jc w:val="center"/>
              <w:rPr>
                <w:szCs w:val="24"/>
                <w:rPrChange w:id="10709" w:author="Steve Wiggins" w:date="2022-07-30T18:08:00Z">
                  <w:rPr>
                    <w:rFonts w:ascii="Arial Nova" w:hAnsi="Arial Nova"/>
                    <w:szCs w:val="20"/>
                  </w:rPr>
                </w:rPrChange>
              </w:rPr>
              <w:pPrChange w:id="10710" w:author="Steve Wiggins" w:date="2022-07-30T18:08:00Z">
                <w:pPr>
                  <w:pStyle w:val="TableParagraph"/>
                </w:pPr>
              </w:pPrChange>
            </w:pPr>
            <w:r w:rsidRPr="00844432">
              <w:rPr>
                <w:szCs w:val="24"/>
                <w:rPrChange w:id="10711" w:author="Steve Wiggins" w:date="2022-07-30T18:08:00Z">
                  <w:rPr>
                    <w:rFonts w:ascii="Arial Nova" w:hAnsi="Arial Nova"/>
                    <w:szCs w:val="20"/>
                  </w:rPr>
                </w:rPrChange>
              </w:rPr>
              <w:t>1</w:t>
            </w:r>
            <w:r w:rsidRPr="00844432">
              <w:rPr>
                <w:szCs w:val="24"/>
                <w:rPrChange w:id="10712" w:author="Steve Wiggins" w:date="2022-07-30T18:08:00Z">
                  <w:rPr>
                    <w:rFonts w:ascii="Arial Nova" w:hAnsi="Arial Nova"/>
                    <w:i/>
                    <w:szCs w:val="20"/>
                  </w:rPr>
                </w:rPrChange>
              </w:rPr>
              <w:t>.</w:t>
            </w:r>
            <w:r w:rsidRPr="00844432">
              <w:rPr>
                <w:szCs w:val="24"/>
                <w:rPrChange w:id="10713" w:author="Steve Wiggins" w:date="2022-07-30T18:08:00Z">
                  <w:rPr>
                    <w:rFonts w:ascii="Arial Nova" w:hAnsi="Arial Nova"/>
                    <w:szCs w:val="20"/>
                  </w:rPr>
                </w:rPrChange>
              </w:rPr>
              <w:t>05</w:t>
            </w:r>
          </w:p>
        </w:tc>
        <w:tc>
          <w:tcPr>
            <w:tcW w:w="1170" w:type="dxa"/>
            <w:vAlign w:val="bottom"/>
          </w:tcPr>
          <w:p w14:paraId="5BA68B5C" w14:textId="77777777" w:rsidR="00F53F3C" w:rsidRPr="00844432" w:rsidRDefault="00F53F3C">
            <w:pPr>
              <w:pStyle w:val="TableParagraph"/>
              <w:jc w:val="center"/>
              <w:rPr>
                <w:szCs w:val="24"/>
                <w:rPrChange w:id="10714" w:author="Steve Wiggins" w:date="2022-07-30T18:08:00Z">
                  <w:rPr>
                    <w:rFonts w:ascii="Arial Nova" w:hAnsi="Arial Nova"/>
                    <w:szCs w:val="20"/>
                  </w:rPr>
                </w:rPrChange>
              </w:rPr>
              <w:pPrChange w:id="10715" w:author="Steve Wiggins" w:date="2022-07-30T18:08:00Z">
                <w:pPr>
                  <w:pStyle w:val="TableParagraph"/>
                </w:pPr>
              </w:pPrChange>
            </w:pPr>
            <w:r w:rsidRPr="00844432">
              <w:rPr>
                <w:szCs w:val="24"/>
                <w:rPrChange w:id="10716" w:author="Steve Wiggins" w:date="2022-07-30T18:08:00Z">
                  <w:rPr>
                    <w:rFonts w:ascii="Arial Nova" w:hAnsi="Arial Nova"/>
                    <w:szCs w:val="20"/>
                  </w:rPr>
                </w:rPrChange>
              </w:rPr>
              <w:t>1</w:t>
            </w:r>
          </w:p>
        </w:tc>
        <w:tc>
          <w:tcPr>
            <w:tcW w:w="1180" w:type="dxa"/>
            <w:vAlign w:val="bottom"/>
          </w:tcPr>
          <w:p w14:paraId="1F3D4135" w14:textId="77777777" w:rsidR="00F53F3C" w:rsidRPr="00844432" w:rsidRDefault="00F53F3C">
            <w:pPr>
              <w:pStyle w:val="TableParagraph"/>
              <w:jc w:val="center"/>
              <w:rPr>
                <w:szCs w:val="24"/>
                <w:rPrChange w:id="10717" w:author="Steve Wiggins" w:date="2022-07-30T18:08:00Z">
                  <w:rPr>
                    <w:rFonts w:ascii="Arial Nova" w:hAnsi="Arial Nova"/>
                    <w:szCs w:val="20"/>
                  </w:rPr>
                </w:rPrChange>
              </w:rPr>
              <w:pPrChange w:id="10718" w:author="Steve Wiggins" w:date="2022-07-30T18:08:00Z">
                <w:pPr>
                  <w:pStyle w:val="TableParagraph"/>
                </w:pPr>
              </w:pPrChange>
            </w:pPr>
            <w:r w:rsidRPr="00844432">
              <w:rPr>
                <w:szCs w:val="24"/>
                <w:rPrChange w:id="10719" w:author="Steve Wiggins" w:date="2022-07-30T18:08:00Z">
                  <w:rPr>
                    <w:rFonts w:ascii="Arial Nova" w:hAnsi="Arial Nova"/>
                    <w:szCs w:val="20"/>
                  </w:rPr>
                </w:rPrChange>
              </w:rPr>
              <w:t>5</w:t>
            </w:r>
          </w:p>
        </w:tc>
        <w:tc>
          <w:tcPr>
            <w:tcW w:w="1048" w:type="dxa"/>
            <w:vAlign w:val="bottom"/>
          </w:tcPr>
          <w:p w14:paraId="0BFB609B" w14:textId="77777777" w:rsidR="00F53F3C" w:rsidRPr="00844432" w:rsidRDefault="00F53F3C">
            <w:pPr>
              <w:pStyle w:val="TableParagraph"/>
              <w:jc w:val="center"/>
              <w:rPr>
                <w:szCs w:val="24"/>
                <w:rPrChange w:id="10720" w:author="Steve Wiggins" w:date="2022-07-30T18:08:00Z">
                  <w:rPr>
                    <w:rFonts w:ascii="Arial Nova" w:hAnsi="Arial Nova"/>
                    <w:szCs w:val="20"/>
                  </w:rPr>
                </w:rPrChange>
              </w:rPr>
              <w:pPrChange w:id="10721" w:author="Steve Wiggins" w:date="2022-07-30T18:08:00Z">
                <w:pPr>
                  <w:pStyle w:val="TableParagraph"/>
                </w:pPr>
              </w:pPrChange>
            </w:pPr>
            <w:r w:rsidRPr="00844432">
              <w:rPr>
                <w:szCs w:val="24"/>
                <w:rPrChange w:id="10722" w:author="Steve Wiggins" w:date="2022-07-30T18:08:00Z">
                  <w:rPr>
                    <w:rFonts w:ascii="Arial Nova" w:hAnsi="Arial Nova"/>
                    <w:szCs w:val="20"/>
                  </w:rPr>
                </w:rPrChange>
              </w:rPr>
              <w:t>2</w:t>
            </w:r>
          </w:p>
        </w:tc>
        <w:tc>
          <w:tcPr>
            <w:tcW w:w="993" w:type="dxa"/>
            <w:vAlign w:val="bottom"/>
          </w:tcPr>
          <w:p w14:paraId="45B5BF53" w14:textId="77777777" w:rsidR="00F53F3C" w:rsidRPr="00844432" w:rsidRDefault="00F53F3C">
            <w:pPr>
              <w:pStyle w:val="TableParagraph"/>
              <w:jc w:val="center"/>
              <w:rPr>
                <w:szCs w:val="24"/>
                <w:rPrChange w:id="10723" w:author="Steve Wiggins" w:date="2022-07-30T18:08:00Z">
                  <w:rPr>
                    <w:rFonts w:ascii="Arial Nova" w:hAnsi="Arial Nova"/>
                    <w:szCs w:val="20"/>
                  </w:rPr>
                </w:rPrChange>
              </w:rPr>
              <w:pPrChange w:id="10724" w:author="Steve Wiggins" w:date="2022-07-30T18:08:00Z">
                <w:pPr>
                  <w:pStyle w:val="TableParagraph"/>
                </w:pPr>
              </w:pPrChange>
            </w:pPr>
            <w:r w:rsidRPr="00844432">
              <w:rPr>
                <w:szCs w:val="24"/>
                <w:rPrChange w:id="10725" w:author="Steve Wiggins" w:date="2022-07-30T18:08:00Z">
                  <w:rPr>
                    <w:rFonts w:ascii="Arial Nova" w:hAnsi="Arial Nova"/>
                    <w:szCs w:val="20"/>
                  </w:rPr>
                </w:rPrChange>
              </w:rPr>
              <w:t>4</w:t>
            </w:r>
          </w:p>
        </w:tc>
      </w:tr>
      <w:tr w:rsidR="00643A43" w:rsidRPr="00844432" w14:paraId="10C3DFF1" w14:textId="77777777" w:rsidTr="00BB395D">
        <w:trPr>
          <w:trHeight w:val="144"/>
        </w:trPr>
        <w:tc>
          <w:tcPr>
            <w:tcW w:w="2790" w:type="dxa"/>
            <w:tcBorders>
              <w:bottom w:val="single" w:sz="4" w:space="0" w:color="000000"/>
            </w:tcBorders>
            <w:vAlign w:val="bottom"/>
          </w:tcPr>
          <w:p w14:paraId="1D61AFCB" w14:textId="72F4CC20" w:rsidR="00F53F3C" w:rsidRPr="00844432" w:rsidRDefault="00F53F3C" w:rsidP="00844432">
            <w:pPr>
              <w:pStyle w:val="TableParagraph"/>
              <w:rPr>
                <w:szCs w:val="24"/>
                <w:rPrChange w:id="10726" w:author="Steve Wiggins" w:date="2022-07-30T18:08:00Z">
                  <w:rPr>
                    <w:rFonts w:ascii="Arial Nova" w:hAnsi="Arial Nova"/>
                    <w:szCs w:val="20"/>
                  </w:rPr>
                </w:rPrChange>
              </w:rPr>
            </w:pPr>
            <w:r w:rsidRPr="00844432">
              <w:rPr>
                <w:szCs w:val="24"/>
                <w:rPrChange w:id="10727" w:author="Steve Wiggins" w:date="2022-07-30T18:08:00Z">
                  <w:rPr>
                    <w:rFonts w:ascii="Arial Nova" w:hAnsi="Arial Nova"/>
                    <w:szCs w:val="20"/>
                  </w:rPr>
                </w:rPrChange>
              </w:rPr>
              <w:t>Reputation</w:t>
            </w:r>
            <w:r w:rsidR="00F73A4C" w:rsidRPr="00844432">
              <w:rPr>
                <w:szCs w:val="24"/>
                <w:rPrChange w:id="10728" w:author="Steve Wiggins" w:date="2022-07-30T18:08:00Z">
                  <w:rPr>
                    <w:rFonts w:ascii="Arial Nova" w:hAnsi="Arial Nova"/>
                    <w:szCs w:val="20"/>
                  </w:rPr>
                </w:rPrChange>
              </w:rPr>
              <w:t xml:space="preserve"> </w:t>
            </w:r>
            <w:r w:rsidRPr="00844432">
              <w:rPr>
                <w:szCs w:val="24"/>
                <w:rPrChange w:id="10729" w:author="Steve Wiggins" w:date="2022-07-30T18:08:00Z">
                  <w:rPr>
                    <w:rFonts w:ascii="Arial Nova" w:hAnsi="Arial Nova"/>
                    <w:szCs w:val="20"/>
                  </w:rPr>
                </w:rPrChange>
              </w:rPr>
              <w:t>rating</w:t>
            </w:r>
            <w:r w:rsidR="00F73A4C" w:rsidRPr="00844432">
              <w:rPr>
                <w:szCs w:val="24"/>
                <w:rPrChange w:id="10730" w:author="Steve Wiggins" w:date="2022-07-30T18:08:00Z">
                  <w:rPr>
                    <w:rFonts w:ascii="Arial Nova" w:hAnsi="Arial Nova"/>
                    <w:szCs w:val="20"/>
                  </w:rPr>
                </w:rPrChange>
              </w:rPr>
              <w:t xml:space="preserve"> </w:t>
            </w:r>
            <w:r w:rsidRPr="00844432">
              <w:rPr>
                <w:szCs w:val="24"/>
                <w:rPrChange w:id="10731" w:author="Steve Wiggins" w:date="2022-07-30T18:08:00Z">
                  <w:rPr>
                    <w:rFonts w:ascii="Arial Nova" w:hAnsi="Arial Nova"/>
                    <w:szCs w:val="20"/>
                  </w:rPr>
                </w:rPrChange>
              </w:rPr>
              <w:t>(traders)</w:t>
            </w:r>
          </w:p>
        </w:tc>
        <w:tc>
          <w:tcPr>
            <w:tcW w:w="765" w:type="dxa"/>
            <w:tcBorders>
              <w:bottom w:val="single" w:sz="4" w:space="0" w:color="000000"/>
            </w:tcBorders>
            <w:vAlign w:val="bottom"/>
          </w:tcPr>
          <w:p w14:paraId="47A1D164" w14:textId="77777777" w:rsidR="00F53F3C" w:rsidRPr="00844432" w:rsidRDefault="00F53F3C">
            <w:pPr>
              <w:pStyle w:val="TableParagraph"/>
              <w:jc w:val="center"/>
              <w:rPr>
                <w:szCs w:val="24"/>
                <w:rPrChange w:id="10732" w:author="Steve Wiggins" w:date="2022-07-30T18:08:00Z">
                  <w:rPr>
                    <w:rFonts w:ascii="Arial Nova" w:hAnsi="Arial Nova"/>
                    <w:szCs w:val="20"/>
                  </w:rPr>
                </w:rPrChange>
              </w:rPr>
              <w:pPrChange w:id="10733" w:author="Steve Wiggins" w:date="2022-07-30T18:08:00Z">
                <w:pPr>
                  <w:pStyle w:val="TableParagraph"/>
                </w:pPr>
              </w:pPrChange>
            </w:pPr>
            <w:r w:rsidRPr="00844432">
              <w:rPr>
                <w:szCs w:val="24"/>
                <w:rPrChange w:id="10734" w:author="Steve Wiggins" w:date="2022-07-30T18:08:00Z">
                  <w:rPr>
                    <w:rFonts w:ascii="Arial Nova" w:hAnsi="Arial Nova"/>
                    <w:szCs w:val="20"/>
                  </w:rPr>
                </w:rPrChange>
              </w:rPr>
              <w:t>3</w:t>
            </w:r>
            <w:r w:rsidRPr="00844432">
              <w:rPr>
                <w:szCs w:val="24"/>
                <w:rPrChange w:id="10735" w:author="Steve Wiggins" w:date="2022-07-30T18:08:00Z">
                  <w:rPr>
                    <w:rFonts w:ascii="Arial Nova" w:hAnsi="Arial Nova"/>
                    <w:i/>
                    <w:szCs w:val="20"/>
                  </w:rPr>
                </w:rPrChange>
              </w:rPr>
              <w:t>.</w:t>
            </w:r>
            <w:r w:rsidRPr="00844432">
              <w:rPr>
                <w:szCs w:val="24"/>
                <w:rPrChange w:id="10736" w:author="Steve Wiggins" w:date="2022-07-30T18:08:00Z">
                  <w:rPr>
                    <w:rFonts w:ascii="Arial Nova" w:hAnsi="Arial Nova"/>
                    <w:szCs w:val="20"/>
                  </w:rPr>
                </w:rPrChange>
              </w:rPr>
              <w:t>84</w:t>
            </w:r>
          </w:p>
        </w:tc>
        <w:tc>
          <w:tcPr>
            <w:tcW w:w="1125" w:type="dxa"/>
            <w:tcBorders>
              <w:bottom w:val="single" w:sz="4" w:space="0" w:color="000000"/>
            </w:tcBorders>
            <w:vAlign w:val="bottom"/>
          </w:tcPr>
          <w:p w14:paraId="25EAD095" w14:textId="77777777" w:rsidR="00F53F3C" w:rsidRPr="00844432" w:rsidRDefault="00F53F3C">
            <w:pPr>
              <w:pStyle w:val="TableParagraph"/>
              <w:jc w:val="center"/>
              <w:rPr>
                <w:szCs w:val="24"/>
                <w:rPrChange w:id="10737" w:author="Steve Wiggins" w:date="2022-07-30T18:08:00Z">
                  <w:rPr>
                    <w:rFonts w:ascii="Arial Nova" w:hAnsi="Arial Nova"/>
                    <w:szCs w:val="20"/>
                  </w:rPr>
                </w:rPrChange>
              </w:rPr>
              <w:pPrChange w:id="10738" w:author="Steve Wiggins" w:date="2022-07-30T18:08:00Z">
                <w:pPr>
                  <w:pStyle w:val="TableParagraph"/>
                </w:pPr>
              </w:pPrChange>
            </w:pPr>
            <w:r w:rsidRPr="00844432">
              <w:rPr>
                <w:szCs w:val="24"/>
                <w:rPrChange w:id="10739" w:author="Steve Wiggins" w:date="2022-07-30T18:08:00Z">
                  <w:rPr>
                    <w:rFonts w:ascii="Arial Nova" w:hAnsi="Arial Nova"/>
                    <w:szCs w:val="20"/>
                  </w:rPr>
                </w:rPrChange>
              </w:rPr>
              <w:t>1</w:t>
            </w:r>
            <w:r w:rsidRPr="00844432">
              <w:rPr>
                <w:szCs w:val="24"/>
                <w:rPrChange w:id="10740" w:author="Steve Wiggins" w:date="2022-07-30T18:08:00Z">
                  <w:rPr>
                    <w:rFonts w:ascii="Arial Nova" w:hAnsi="Arial Nova"/>
                    <w:i/>
                    <w:szCs w:val="20"/>
                  </w:rPr>
                </w:rPrChange>
              </w:rPr>
              <w:t>.</w:t>
            </w:r>
            <w:r w:rsidRPr="00844432">
              <w:rPr>
                <w:szCs w:val="24"/>
                <w:rPrChange w:id="10741" w:author="Steve Wiggins" w:date="2022-07-30T18:08:00Z">
                  <w:rPr>
                    <w:rFonts w:ascii="Arial Nova" w:hAnsi="Arial Nova"/>
                    <w:szCs w:val="20"/>
                  </w:rPr>
                </w:rPrChange>
              </w:rPr>
              <w:t>04</w:t>
            </w:r>
          </w:p>
        </w:tc>
        <w:tc>
          <w:tcPr>
            <w:tcW w:w="1170" w:type="dxa"/>
            <w:tcBorders>
              <w:bottom w:val="single" w:sz="4" w:space="0" w:color="000000"/>
            </w:tcBorders>
            <w:vAlign w:val="bottom"/>
          </w:tcPr>
          <w:p w14:paraId="3C50A325" w14:textId="77777777" w:rsidR="00F53F3C" w:rsidRPr="00844432" w:rsidRDefault="00F53F3C">
            <w:pPr>
              <w:pStyle w:val="TableParagraph"/>
              <w:jc w:val="center"/>
              <w:rPr>
                <w:szCs w:val="24"/>
                <w:rPrChange w:id="10742" w:author="Steve Wiggins" w:date="2022-07-30T18:08:00Z">
                  <w:rPr>
                    <w:rFonts w:ascii="Arial Nova" w:hAnsi="Arial Nova"/>
                    <w:szCs w:val="20"/>
                  </w:rPr>
                </w:rPrChange>
              </w:rPr>
              <w:pPrChange w:id="10743" w:author="Steve Wiggins" w:date="2022-07-30T18:08:00Z">
                <w:pPr>
                  <w:pStyle w:val="TableParagraph"/>
                </w:pPr>
              </w:pPrChange>
            </w:pPr>
            <w:r w:rsidRPr="00844432">
              <w:rPr>
                <w:szCs w:val="24"/>
                <w:rPrChange w:id="10744" w:author="Steve Wiggins" w:date="2022-07-30T18:08:00Z">
                  <w:rPr>
                    <w:rFonts w:ascii="Arial Nova" w:hAnsi="Arial Nova"/>
                    <w:szCs w:val="20"/>
                  </w:rPr>
                </w:rPrChange>
              </w:rPr>
              <w:t>1</w:t>
            </w:r>
          </w:p>
        </w:tc>
        <w:tc>
          <w:tcPr>
            <w:tcW w:w="1180" w:type="dxa"/>
            <w:tcBorders>
              <w:bottom w:val="single" w:sz="4" w:space="0" w:color="000000"/>
            </w:tcBorders>
            <w:vAlign w:val="bottom"/>
          </w:tcPr>
          <w:p w14:paraId="7C8F9310" w14:textId="77777777" w:rsidR="00F53F3C" w:rsidRPr="00844432" w:rsidRDefault="00F53F3C">
            <w:pPr>
              <w:pStyle w:val="TableParagraph"/>
              <w:jc w:val="center"/>
              <w:rPr>
                <w:szCs w:val="24"/>
                <w:rPrChange w:id="10745" w:author="Steve Wiggins" w:date="2022-07-30T18:08:00Z">
                  <w:rPr>
                    <w:rFonts w:ascii="Arial Nova" w:hAnsi="Arial Nova"/>
                    <w:szCs w:val="20"/>
                  </w:rPr>
                </w:rPrChange>
              </w:rPr>
              <w:pPrChange w:id="10746" w:author="Steve Wiggins" w:date="2022-07-30T18:08:00Z">
                <w:pPr>
                  <w:pStyle w:val="TableParagraph"/>
                </w:pPr>
              </w:pPrChange>
            </w:pPr>
            <w:r w:rsidRPr="00844432">
              <w:rPr>
                <w:szCs w:val="24"/>
                <w:rPrChange w:id="10747" w:author="Steve Wiggins" w:date="2022-07-30T18:08:00Z">
                  <w:rPr>
                    <w:rFonts w:ascii="Arial Nova" w:hAnsi="Arial Nova"/>
                    <w:szCs w:val="20"/>
                  </w:rPr>
                </w:rPrChange>
              </w:rPr>
              <w:t>5</w:t>
            </w:r>
          </w:p>
        </w:tc>
        <w:tc>
          <w:tcPr>
            <w:tcW w:w="1048" w:type="dxa"/>
            <w:tcBorders>
              <w:bottom w:val="single" w:sz="4" w:space="0" w:color="000000"/>
            </w:tcBorders>
            <w:vAlign w:val="bottom"/>
          </w:tcPr>
          <w:p w14:paraId="2B09B7BD" w14:textId="77777777" w:rsidR="00F53F3C" w:rsidRPr="00844432" w:rsidRDefault="00F53F3C">
            <w:pPr>
              <w:pStyle w:val="TableParagraph"/>
              <w:jc w:val="center"/>
              <w:rPr>
                <w:szCs w:val="24"/>
                <w:rPrChange w:id="10748" w:author="Steve Wiggins" w:date="2022-07-30T18:08:00Z">
                  <w:rPr>
                    <w:rFonts w:ascii="Arial Nova" w:hAnsi="Arial Nova"/>
                    <w:szCs w:val="20"/>
                  </w:rPr>
                </w:rPrChange>
              </w:rPr>
              <w:pPrChange w:id="10749" w:author="Steve Wiggins" w:date="2022-07-30T18:08:00Z">
                <w:pPr>
                  <w:pStyle w:val="TableParagraph"/>
                </w:pPr>
              </w:pPrChange>
            </w:pPr>
            <w:r w:rsidRPr="00844432">
              <w:rPr>
                <w:szCs w:val="24"/>
                <w:rPrChange w:id="10750" w:author="Steve Wiggins" w:date="2022-07-30T18:08:00Z">
                  <w:rPr>
                    <w:rFonts w:ascii="Arial Nova" w:hAnsi="Arial Nova"/>
                    <w:szCs w:val="20"/>
                  </w:rPr>
                </w:rPrChange>
              </w:rPr>
              <w:t>3</w:t>
            </w:r>
          </w:p>
        </w:tc>
        <w:tc>
          <w:tcPr>
            <w:tcW w:w="993" w:type="dxa"/>
            <w:tcBorders>
              <w:bottom w:val="single" w:sz="4" w:space="0" w:color="000000"/>
            </w:tcBorders>
            <w:vAlign w:val="bottom"/>
          </w:tcPr>
          <w:p w14:paraId="2EDA88EE" w14:textId="77777777" w:rsidR="00F53F3C" w:rsidRPr="00844432" w:rsidRDefault="00F53F3C">
            <w:pPr>
              <w:pStyle w:val="TableParagraph"/>
              <w:jc w:val="center"/>
              <w:rPr>
                <w:szCs w:val="24"/>
                <w:rPrChange w:id="10751" w:author="Steve Wiggins" w:date="2022-07-30T18:08:00Z">
                  <w:rPr>
                    <w:rFonts w:ascii="Arial Nova" w:hAnsi="Arial Nova"/>
                    <w:szCs w:val="20"/>
                  </w:rPr>
                </w:rPrChange>
              </w:rPr>
              <w:pPrChange w:id="10752" w:author="Steve Wiggins" w:date="2022-07-30T18:08:00Z">
                <w:pPr>
                  <w:pStyle w:val="TableParagraph"/>
                </w:pPr>
              </w:pPrChange>
            </w:pPr>
            <w:r w:rsidRPr="00844432">
              <w:rPr>
                <w:szCs w:val="24"/>
                <w:rPrChange w:id="10753" w:author="Steve Wiggins" w:date="2022-07-30T18:08:00Z">
                  <w:rPr>
                    <w:rFonts w:ascii="Arial Nova" w:hAnsi="Arial Nova"/>
                    <w:szCs w:val="20"/>
                  </w:rPr>
                </w:rPrChange>
              </w:rPr>
              <w:t>5</w:t>
            </w:r>
          </w:p>
        </w:tc>
      </w:tr>
      <w:tr w:rsidR="00643A43" w:rsidRPr="00844432" w14:paraId="1520DC9E" w14:textId="77777777" w:rsidTr="00BB395D">
        <w:trPr>
          <w:trHeight w:val="144"/>
        </w:trPr>
        <w:tc>
          <w:tcPr>
            <w:tcW w:w="2790" w:type="dxa"/>
            <w:tcBorders>
              <w:top w:val="single" w:sz="4" w:space="0" w:color="000000"/>
            </w:tcBorders>
            <w:vAlign w:val="bottom"/>
          </w:tcPr>
          <w:p w14:paraId="4572CCFC" w14:textId="09267D43" w:rsidR="00F53F3C" w:rsidRPr="00844432" w:rsidRDefault="00F53F3C" w:rsidP="00844432">
            <w:pPr>
              <w:pStyle w:val="TableParagraph"/>
              <w:rPr>
                <w:szCs w:val="24"/>
                <w:rPrChange w:id="10754" w:author="Steve Wiggins" w:date="2022-07-30T18:08:00Z">
                  <w:rPr>
                    <w:rFonts w:ascii="Arial Nova" w:hAnsi="Arial Nova"/>
                    <w:szCs w:val="20"/>
                  </w:rPr>
                </w:rPrChange>
              </w:rPr>
            </w:pPr>
            <w:r w:rsidRPr="00844432">
              <w:rPr>
                <w:szCs w:val="24"/>
                <w:rPrChange w:id="10755" w:author="Steve Wiggins" w:date="2022-07-30T18:08:00Z">
                  <w:rPr>
                    <w:rFonts w:ascii="Arial Nova" w:hAnsi="Arial Nova"/>
                    <w:szCs w:val="20"/>
                  </w:rPr>
                </w:rPrChange>
              </w:rPr>
              <w:t>Overall</w:t>
            </w:r>
            <w:r w:rsidR="00F73A4C" w:rsidRPr="00844432">
              <w:rPr>
                <w:szCs w:val="24"/>
                <w:rPrChange w:id="10756" w:author="Steve Wiggins" w:date="2022-07-30T18:08:00Z">
                  <w:rPr>
                    <w:rFonts w:ascii="Arial Nova" w:hAnsi="Arial Nova"/>
                    <w:szCs w:val="20"/>
                  </w:rPr>
                </w:rPrChange>
              </w:rPr>
              <w:t xml:space="preserve"> </w:t>
            </w:r>
            <w:r w:rsidRPr="00844432">
              <w:rPr>
                <w:szCs w:val="24"/>
                <w:rPrChange w:id="10757" w:author="Steve Wiggins" w:date="2022-07-30T18:08:00Z">
                  <w:rPr>
                    <w:rFonts w:ascii="Arial Nova" w:hAnsi="Arial Nova"/>
                    <w:szCs w:val="20"/>
                  </w:rPr>
                </w:rPrChange>
              </w:rPr>
              <w:t>rating</w:t>
            </w:r>
            <w:r w:rsidR="00F73A4C" w:rsidRPr="00844432">
              <w:rPr>
                <w:szCs w:val="24"/>
                <w:rPrChange w:id="10758" w:author="Steve Wiggins" w:date="2022-07-30T18:08:00Z">
                  <w:rPr>
                    <w:rFonts w:ascii="Arial Nova" w:hAnsi="Arial Nova"/>
                    <w:szCs w:val="20"/>
                  </w:rPr>
                </w:rPrChange>
              </w:rPr>
              <w:t xml:space="preserve"> </w:t>
            </w:r>
            <w:r w:rsidRPr="00844432">
              <w:rPr>
                <w:szCs w:val="24"/>
                <w:rPrChange w:id="10759" w:author="Steve Wiggins" w:date="2022-07-30T18:08:00Z">
                  <w:rPr>
                    <w:rFonts w:ascii="Arial Nova" w:hAnsi="Arial Nova"/>
                    <w:szCs w:val="20"/>
                  </w:rPr>
                </w:rPrChange>
              </w:rPr>
              <w:t>(processors)</w:t>
            </w:r>
          </w:p>
        </w:tc>
        <w:tc>
          <w:tcPr>
            <w:tcW w:w="765" w:type="dxa"/>
            <w:tcBorders>
              <w:top w:val="single" w:sz="4" w:space="0" w:color="000000"/>
            </w:tcBorders>
            <w:vAlign w:val="bottom"/>
          </w:tcPr>
          <w:p w14:paraId="602EAE5F" w14:textId="77777777" w:rsidR="00F53F3C" w:rsidRPr="00844432" w:rsidRDefault="00F53F3C">
            <w:pPr>
              <w:pStyle w:val="TableParagraph"/>
              <w:jc w:val="center"/>
              <w:rPr>
                <w:szCs w:val="24"/>
                <w:rPrChange w:id="10760" w:author="Steve Wiggins" w:date="2022-07-30T18:08:00Z">
                  <w:rPr>
                    <w:rFonts w:ascii="Arial Nova" w:hAnsi="Arial Nova"/>
                    <w:szCs w:val="20"/>
                  </w:rPr>
                </w:rPrChange>
              </w:rPr>
              <w:pPrChange w:id="10761" w:author="Steve Wiggins" w:date="2022-07-30T18:10:00Z">
                <w:pPr>
                  <w:pStyle w:val="TableParagraph"/>
                </w:pPr>
              </w:pPrChange>
            </w:pPr>
            <w:r w:rsidRPr="00844432">
              <w:rPr>
                <w:szCs w:val="24"/>
                <w:rPrChange w:id="10762" w:author="Steve Wiggins" w:date="2022-07-30T18:08:00Z">
                  <w:rPr>
                    <w:rFonts w:ascii="Arial Nova" w:hAnsi="Arial Nova"/>
                    <w:szCs w:val="20"/>
                  </w:rPr>
                </w:rPrChange>
              </w:rPr>
              <w:t>3</w:t>
            </w:r>
            <w:r w:rsidRPr="00844432">
              <w:rPr>
                <w:szCs w:val="24"/>
                <w:rPrChange w:id="10763" w:author="Steve Wiggins" w:date="2022-07-30T18:08:00Z">
                  <w:rPr>
                    <w:rFonts w:ascii="Arial Nova" w:hAnsi="Arial Nova"/>
                    <w:i/>
                    <w:szCs w:val="20"/>
                  </w:rPr>
                </w:rPrChange>
              </w:rPr>
              <w:t>.</w:t>
            </w:r>
            <w:r w:rsidRPr="00844432">
              <w:rPr>
                <w:szCs w:val="24"/>
                <w:rPrChange w:id="10764" w:author="Steve Wiggins" w:date="2022-07-30T18:08:00Z">
                  <w:rPr>
                    <w:rFonts w:ascii="Arial Nova" w:hAnsi="Arial Nova"/>
                    <w:szCs w:val="20"/>
                  </w:rPr>
                </w:rPrChange>
              </w:rPr>
              <w:t>54</w:t>
            </w:r>
          </w:p>
        </w:tc>
        <w:tc>
          <w:tcPr>
            <w:tcW w:w="1125" w:type="dxa"/>
            <w:tcBorders>
              <w:top w:val="single" w:sz="4" w:space="0" w:color="000000"/>
            </w:tcBorders>
            <w:vAlign w:val="bottom"/>
          </w:tcPr>
          <w:p w14:paraId="79E44FA5" w14:textId="77777777" w:rsidR="00F53F3C" w:rsidRPr="00844432" w:rsidRDefault="00F53F3C">
            <w:pPr>
              <w:pStyle w:val="TableParagraph"/>
              <w:jc w:val="center"/>
              <w:rPr>
                <w:szCs w:val="24"/>
                <w:rPrChange w:id="10765" w:author="Steve Wiggins" w:date="2022-07-30T18:08:00Z">
                  <w:rPr>
                    <w:rFonts w:ascii="Arial Nova" w:hAnsi="Arial Nova"/>
                    <w:szCs w:val="20"/>
                  </w:rPr>
                </w:rPrChange>
              </w:rPr>
              <w:pPrChange w:id="10766" w:author="Steve Wiggins" w:date="2022-07-30T18:10:00Z">
                <w:pPr>
                  <w:pStyle w:val="TableParagraph"/>
                </w:pPr>
              </w:pPrChange>
            </w:pPr>
            <w:r w:rsidRPr="00844432">
              <w:rPr>
                <w:szCs w:val="24"/>
                <w:rPrChange w:id="10767" w:author="Steve Wiggins" w:date="2022-07-30T18:08:00Z">
                  <w:rPr>
                    <w:rFonts w:ascii="Arial Nova" w:hAnsi="Arial Nova"/>
                    <w:szCs w:val="20"/>
                  </w:rPr>
                </w:rPrChange>
              </w:rPr>
              <w:t>0</w:t>
            </w:r>
            <w:r w:rsidRPr="00844432">
              <w:rPr>
                <w:szCs w:val="24"/>
                <w:rPrChange w:id="10768" w:author="Steve Wiggins" w:date="2022-07-30T18:08:00Z">
                  <w:rPr>
                    <w:rFonts w:ascii="Arial Nova" w:hAnsi="Arial Nova"/>
                    <w:i/>
                    <w:szCs w:val="20"/>
                  </w:rPr>
                </w:rPrChange>
              </w:rPr>
              <w:t>.</w:t>
            </w:r>
            <w:r w:rsidRPr="00844432">
              <w:rPr>
                <w:szCs w:val="24"/>
                <w:rPrChange w:id="10769" w:author="Steve Wiggins" w:date="2022-07-30T18:08:00Z">
                  <w:rPr>
                    <w:rFonts w:ascii="Arial Nova" w:hAnsi="Arial Nova"/>
                    <w:szCs w:val="20"/>
                  </w:rPr>
                </w:rPrChange>
              </w:rPr>
              <w:t>75</w:t>
            </w:r>
          </w:p>
        </w:tc>
        <w:tc>
          <w:tcPr>
            <w:tcW w:w="1170" w:type="dxa"/>
            <w:tcBorders>
              <w:top w:val="single" w:sz="4" w:space="0" w:color="000000"/>
            </w:tcBorders>
            <w:vAlign w:val="bottom"/>
          </w:tcPr>
          <w:p w14:paraId="46D064AD" w14:textId="77777777" w:rsidR="00F53F3C" w:rsidRPr="00844432" w:rsidRDefault="00F53F3C">
            <w:pPr>
              <w:pStyle w:val="TableParagraph"/>
              <w:jc w:val="center"/>
              <w:rPr>
                <w:szCs w:val="24"/>
                <w:rPrChange w:id="10770" w:author="Steve Wiggins" w:date="2022-07-30T18:08:00Z">
                  <w:rPr>
                    <w:rFonts w:ascii="Arial Nova" w:hAnsi="Arial Nova"/>
                    <w:szCs w:val="20"/>
                  </w:rPr>
                </w:rPrChange>
              </w:rPr>
              <w:pPrChange w:id="10771" w:author="Steve Wiggins" w:date="2022-07-30T18:10:00Z">
                <w:pPr>
                  <w:pStyle w:val="TableParagraph"/>
                </w:pPr>
              </w:pPrChange>
            </w:pPr>
            <w:r w:rsidRPr="00844432">
              <w:rPr>
                <w:szCs w:val="24"/>
                <w:rPrChange w:id="10772" w:author="Steve Wiggins" w:date="2022-07-30T18:08:00Z">
                  <w:rPr>
                    <w:rFonts w:ascii="Arial Nova" w:hAnsi="Arial Nova"/>
                    <w:szCs w:val="20"/>
                  </w:rPr>
                </w:rPrChange>
              </w:rPr>
              <w:t>1</w:t>
            </w:r>
          </w:p>
        </w:tc>
        <w:tc>
          <w:tcPr>
            <w:tcW w:w="1180" w:type="dxa"/>
            <w:tcBorders>
              <w:top w:val="single" w:sz="4" w:space="0" w:color="000000"/>
            </w:tcBorders>
            <w:vAlign w:val="bottom"/>
          </w:tcPr>
          <w:p w14:paraId="43B324E1" w14:textId="77777777" w:rsidR="00F53F3C" w:rsidRPr="00844432" w:rsidRDefault="00F53F3C">
            <w:pPr>
              <w:pStyle w:val="TableParagraph"/>
              <w:jc w:val="center"/>
              <w:rPr>
                <w:szCs w:val="24"/>
                <w:rPrChange w:id="10773" w:author="Steve Wiggins" w:date="2022-07-30T18:08:00Z">
                  <w:rPr>
                    <w:rFonts w:ascii="Arial Nova" w:hAnsi="Arial Nova"/>
                    <w:szCs w:val="20"/>
                  </w:rPr>
                </w:rPrChange>
              </w:rPr>
              <w:pPrChange w:id="10774" w:author="Steve Wiggins" w:date="2022-07-30T18:10:00Z">
                <w:pPr>
                  <w:pStyle w:val="TableParagraph"/>
                </w:pPr>
              </w:pPrChange>
            </w:pPr>
            <w:r w:rsidRPr="00844432">
              <w:rPr>
                <w:szCs w:val="24"/>
                <w:rPrChange w:id="10775" w:author="Steve Wiggins" w:date="2022-07-30T18:08:00Z">
                  <w:rPr>
                    <w:rFonts w:ascii="Arial Nova" w:hAnsi="Arial Nova"/>
                    <w:szCs w:val="20"/>
                  </w:rPr>
                </w:rPrChange>
              </w:rPr>
              <w:t>5</w:t>
            </w:r>
          </w:p>
        </w:tc>
        <w:tc>
          <w:tcPr>
            <w:tcW w:w="1048" w:type="dxa"/>
            <w:tcBorders>
              <w:top w:val="single" w:sz="4" w:space="0" w:color="000000"/>
            </w:tcBorders>
            <w:vAlign w:val="bottom"/>
          </w:tcPr>
          <w:p w14:paraId="4A9A9205" w14:textId="77777777" w:rsidR="00F53F3C" w:rsidRPr="00844432" w:rsidRDefault="00F53F3C">
            <w:pPr>
              <w:pStyle w:val="TableParagraph"/>
              <w:jc w:val="center"/>
              <w:rPr>
                <w:szCs w:val="24"/>
                <w:rPrChange w:id="10776" w:author="Steve Wiggins" w:date="2022-07-30T18:08:00Z">
                  <w:rPr>
                    <w:rFonts w:ascii="Arial Nova" w:hAnsi="Arial Nova"/>
                    <w:szCs w:val="20"/>
                  </w:rPr>
                </w:rPrChange>
              </w:rPr>
              <w:pPrChange w:id="10777" w:author="Steve Wiggins" w:date="2022-07-30T18:10:00Z">
                <w:pPr>
                  <w:pStyle w:val="TableParagraph"/>
                </w:pPr>
              </w:pPrChange>
            </w:pPr>
            <w:r w:rsidRPr="00844432">
              <w:rPr>
                <w:szCs w:val="24"/>
                <w:rPrChange w:id="10778" w:author="Steve Wiggins" w:date="2022-07-30T18:08:00Z">
                  <w:rPr>
                    <w:rFonts w:ascii="Arial Nova" w:hAnsi="Arial Nova"/>
                    <w:szCs w:val="20"/>
                  </w:rPr>
                </w:rPrChange>
              </w:rPr>
              <w:t>3</w:t>
            </w:r>
          </w:p>
        </w:tc>
        <w:tc>
          <w:tcPr>
            <w:tcW w:w="993" w:type="dxa"/>
            <w:tcBorders>
              <w:top w:val="single" w:sz="4" w:space="0" w:color="000000"/>
            </w:tcBorders>
            <w:vAlign w:val="bottom"/>
          </w:tcPr>
          <w:p w14:paraId="26E0B232" w14:textId="77777777" w:rsidR="00F53F3C" w:rsidRPr="00844432" w:rsidRDefault="00F53F3C">
            <w:pPr>
              <w:pStyle w:val="TableParagraph"/>
              <w:jc w:val="center"/>
              <w:rPr>
                <w:szCs w:val="24"/>
                <w:rPrChange w:id="10779" w:author="Steve Wiggins" w:date="2022-07-30T18:08:00Z">
                  <w:rPr>
                    <w:rFonts w:ascii="Arial Nova" w:hAnsi="Arial Nova"/>
                    <w:szCs w:val="20"/>
                  </w:rPr>
                </w:rPrChange>
              </w:rPr>
              <w:pPrChange w:id="10780" w:author="Steve Wiggins" w:date="2022-07-30T18:10:00Z">
                <w:pPr>
                  <w:pStyle w:val="TableParagraph"/>
                </w:pPr>
              </w:pPrChange>
            </w:pPr>
            <w:r w:rsidRPr="00844432">
              <w:rPr>
                <w:szCs w:val="24"/>
                <w:rPrChange w:id="10781" w:author="Steve Wiggins" w:date="2022-07-30T18:08:00Z">
                  <w:rPr>
                    <w:rFonts w:ascii="Arial Nova" w:hAnsi="Arial Nova"/>
                    <w:szCs w:val="20"/>
                  </w:rPr>
                </w:rPrChange>
              </w:rPr>
              <w:t>4</w:t>
            </w:r>
          </w:p>
        </w:tc>
      </w:tr>
      <w:tr w:rsidR="00643A43" w:rsidRPr="00844432" w14:paraId="65C2F202" w14:textId="77777777" w:rsidTr="00BB395D">
        <w:trPr>
          <w:trHeight w:val="144"/>
        </w:trPr>
        <w:tc>
          <w:tcPr>
            <w:tcW w:w="2790" w:type="dxa"/>
            <w:vAlign w:val="bottom"/>
          </w:tcPr>
          <w:p w14:paraId="28BC5292" w14:textId="387AC1A5" w:rsidR="00F53F3C" w:rsidRPr="00844432" w:rsidRDefault="00F53F3C" w:rsidP="00844432">
            <w:pPr>
              <w:pStyle w:val="TableParagraph"/>
              <w:rPr>
                <w:szCs w:val="24"/>
                <w:rPrChange w:id="10782" w:author="Steve Wiggins" w:date="2022-07-30T18:08:00Z">
                  <w:rPr>
                    <w:rFonts w:ascii="Arial Nova" w:hAnsi="Arial Nova"/>
                    <w:szCs w:val="20"/>
                  </w:rPr>
                </w:rPrChange>
              </w:rPr>
            </w:pPr>
            <w:r w:rsidRPr="00844432">
              <w:rPr>
                <w:szCs w:val="24"/>
                <w:rPrChange w:id="10783" w:author="Steve Wiggins" w:date="2022-07-30T18:08:00Z">
                  <w:rPr>
                    <w:rFonts w:ascii="Arial Nova" w:hAnsi="Arial Nova"/>
                    <w:szCs w:val="20"/>
                  </w:rPr>
                </w:rPrChange>
              </w:rPr>
              <w:t>Location</w:t>
            </w:r>
            <w:r w:rsidR="00F73A4C" w:rsidRPr="00844432">
              <w:rPr>
                <w:szCs w:val="24"/>
                <w:rPrChange w:id="10784" w:author="Steve Wiggins" w:date="2022-07-30T18:08:00Z">
                  <w:rPr>
                    <w:rFonts w:ascii="Arial Nova" w:hAnsi="Arial Nova"/>
                    <w:szCs w:val="20"/>
                  </w:rPr>
                </w:rPrChange>
              </w:rPr>
              <w:t xml:space="preserve"> </w:t>
            </w:r>
            <w:r w:rsidRPr="00844432">
              <w:rPr>
                <w:szCs w:val="24"/>
                <w:rPrChange w:id="10785" w:author="Steve Wiggins" w:date="2022-07-30T18:08:00Z">
                  <w:rPr>
                    <w:rFonts w:ascii="Arial Nova" w:hAnsi="Arial Nova"/>
                    <w:szCs w:val="20"/>
                  </w:rPr>
                </w:rPrChange>
              </w:rPr>
              <w:t>rating</w:t>
            </w:r>
            <w:r w:rsidR="00F73A4C" w:rsidRPr="00844432">
              <w:rPr>
                <w:szCs w:val="24"/>
                <w:rPrChange w:id="10786" w:author="Steve Wiggins" w:date="2022-07-30T18:08:00Z">
                  <w:rPr>
                    <w:rFonts w:ascii="Arial Nova" w:hAnsi="Arial Nova"/>
                    <w:szCs w:val="20"/>
                  </w:rPr>
                </w:rPrChange>
              </w:rPr>
              <w:t xml:space="preserve"> </w:t>
            </w:r>
            <w:r w:rsidRPr="00844432">
              <w:rPr>
                <w:szCs w:val="24"/>
                <w:rPrChange w:id="10787" w:author="Steve Wiggins" w:date="2022-07-30T18:08:00Z">
                  <w:rPr>
                    <w:rFonts w:ascii="Arial Nova" w:hAnsi="Arial Nova"/>
                    <w:szCs w:val="20"/>
                  </w:rPr>
                </w:rPrChange>
              </w:rPr>
              <w:t>(processors)</w:t>
            </w:r>
          </w:p>
        </w:tc>
        <w:tc>
          <w:tcPr>
            <w:tcW w:w="765" w:type="dxa"/>
            <w:vAlign w:val="bottom"/>
          </w:tcPr>
          <w:p w14:paraId="5BB87537" w14:textId="77777777" w:rsidR="00F53F3C" w:rsidRPr="00844432" w:rsidRDefault="00F53F3C">
            <w:pPr>
              <w:pStyle w:val="TableParagraph"/>
              <w:jc w:val="center"/>
              <w:rPr>
                <w:szCs w:val="24"/>
                <w:rPrChange w:id="10788" w:author="Steve Wiggins" w:date="2022-07-30T18:08:00Z">
                  <w:rPr>
                    <w:rFonts w:ascii="Arial Nova" w:hAnsi="Arial Nova"/>
                    <w:szCs w:val="20"/>
                  </w:rPr>
                </w:rPrChange>
              </w:rPr>
              <w:pPrChange w:id="10789" w:author="Steve Wiggins" w:date="2022-07-30T18:10:00Z">
                <w:pPr>
                  <w:pStyle w:val="TableParagraph"/>
                </w:pPr>
              </w:pPrChange>
            </w:pPr>
            <w:r w:rsidRPr="00844432">
              <w:rPr>
                <w:szCs w:val="24"/>
                <w:rPrChange w:id="10790" w:author="Steve Wiggins" w:date="2022-07-30T18:08:00Z">
                  <w:rPr>
                    <w:rFonts w:ascii="Arial Nova" w:hAnsi="Arial Nova"/>
                    <w:szCs w:val="20"/>
                  </w:rPr>
                </w:rPrChange>
              </w:rPr>
              <w:t>3</w:t>
            </w:r>
            <w:r w:rsidRPr="00844432">
              <w:rPr>
                <w:szCs w:val="24"/>
                <w:rPrChange w:id="10791" w:author="Steve Wiggins" w:date="2022-07-30T18:08:00Z">
                  <w:rPr>
                    <w:rFonts w:ascii="Arial Nova" w:hAnsi="Arial Nova"/>
                    <w:i/>
                    <w:szCs w:val="20"/>
                  </w:rPr>
                </w:rPrChange>
              </w:rPr>
              <w:t>.</w:t>
            </w:r>
            <w:r w:rsidRPr="00844432">
              <w:rPr>
                <w:szCs w:val="24"/>
                <w:rPrChange w:id="10792" w:author="Steve Wiggins" w:date="2022-07-30T18:08:00Z">
                  <w:rPr>
                    <w:rFonts w:ascii="Arial Nova" w:hAnsi="Arial Nova"/>
                    <w:szCs w:val="20"/>
                  </w:rPr>
                </w:rPrChange>
              </w:rPr>
              <w:t>8</w:t>
            </w:r>
          </w:p>
        </w:tc>
        <w:tc>
          <w:tcPr>
            <w:tcW w:w="1125" w:type="dxa"/>
            <w:vAlign w:val="bottom"/>
          </w:tcPr>
          <w:p w14:paraId="4E75B870" w14:textId="77777777" w:rsidR="00F53F3C" w:rsidRPr="00844432" w:rsidRDefault="00F53F3C">
            <w:pPr>
              <w:pStyle w:val="TableParagraph"/>
              <w:jc w:val="center"/>
              <w:rPr>
                <w:szCs w:val="24"/>
                <w:rPrChange w:id="10793" w:author="Steve Wiggins" w:date="2022-07-30T18:08:00Z">
                  <w:rPr>
                    <w:rFonts w:ascii="Arial Nova" w:hAnsi="Arial Nova"/>
                    <w:szCs w:val="20"/>
                  </w:rPr>
                </w:rPrChange>
              </w:rPr>
              <w:pPrChange w:id="10794" w:author="Steve Wiggins" w:date="2022-07-30T18:10:00Z">
                <w:pPr>
                  <w:pStyle w:val="TableParagraph"/>
                </w:pPr>
              </w:pPrChange>
            </w:pPr>
            <w:r w:rsidRPr="00844432">
              <w:rPr>
                <w:szCs w:val="24"/>
                <w:rPrChange w:id="10795" w:author="Steve Wiggins" w:date="2022-07-30T18:08:00Z">
                  <w:rPr>
                    <w:rFonts w:ascii="Arial Nova" w:hAnsi="Arial Nova"/>
                    <w:szCs w:val="20"/>
                  </w:rPr>
                </w:rPrChange>
              </w:rPr>
              <w:t>1</w:t>
            </w:r>
            <w:r w:rsidRPr="00844432">
              <w:rPr>
                <w:szCs w:val="24"/>
                <w:rPrChange w:id="10796" w:author="Steve Wiggins" w:date="2022-07-30T18:08:00Z">
                  <w:rPr>
                    <w:rFonts w:ascii="Arial Nova" w:hAnsi="Arial Nova"/>
                    <w:i/>
                    <w:szCs w:val="20"/>
                  </w:rPr>
                </w:rPrChange>
              </w:rPr>
              <w:t>.</w:t>
            </w:r>
            <w:r w:rsidRPr="00844432">
              <w:rPr>
                <w:szCs w:val="24"/>
                <w:rPrChange w:id="10797" w:author="Steve Wiggins" w:date="2022-07-30T18:08:00Z">
                  <w:rPr>
                    <w:rFonts w:ascii="Arial Nova" w:hAnsi="Arial Nova"/>
                    <w:szCs w:val="20"/>
                  </w:rPr>
                </w:rPrChange>
              </w:rPr>
              <w:t>21</w:t>
            </w:r>
          </w:p>
        </w:tc>
        <w:tc>
          <w:tcPr>
            <w:tcW w:w="1170" w:type="dxa"/>
            <w:vAlign w:val="bottom"/>
          </w:tcPr>
          <w:p w14:paraId="15318B63" w14:textId="77777777" w:rsidR="00F53F3C" w:rsidRPr="00844432" w:rsidRDefault="00F53F3C">
            <w:pPr>
              <w:pStyle w:val="TableParagraph"/>
              <w:jc w:val="center"/>
              <w:rPr>
                <w:szCs w:val="24"/>
                <w:rPrChange w:id="10798" w:author="Steve Wiggins" w:date="2022-07-30T18:08:00Z">
                  <w:rPr>
                    <w:rFonts w:ascii="Arial Nova" w:hAnsi="Arial Nova"/>
                    <w:szCs w:val="20"/>
                  </w:rPr>
                </w:rPrChange>
              </w:rPr>
              <w:pPrChange w:id="10799" w:author="Steve Wiggins" w:date="2022-07-30T18:10:00Z">
                <w:pPr>
                  <w:pStyle w:val="TableParagraph"/>
                </w:pPr>
              </w:pPrChange>
            </w:pPr>
            <w:r w:rsidRPr="00844432">
              <w:rPr>
                <w:szCs w:val="24"/>
                <w:rPrChange w:id="10800" w:author="Steve Wiggins" w:date="2022-07-30T18:08:00Z">
                  <w:rPr>
                    <w:rFonts w:ascii="Arial Nova" w:hAnsi="Arial Nova"/>
                    <w:szCs w:val="20"/>
                  </w:rPr>
                </w:rPrChange>
              </w:rPr>
              <w:t>1</w:t>
            </w:r>
          </w:p>
        </w:tc>
        <w:tc>
          <w:tcPr>
            <w:tcW w:w="1180" w:type="dxa"/>
            <w:vAlign w:val="bottom"/>
          </w:tcPr>
          <w:p w14:paraId="28BD219E" w14:textId="77777777" w:rsidR="00F53F3C" w:rsidRPr="00844432" w:rsidRDefault="00F53F3C">
            <w:pPr>
              <w:pStyle w:val="TableParagraph"/>
              <w:jc w:val="center"/>
              <w:rPr>
                <w:szCs w:val="24"/>
                <w:rPrChange w:id="10801" w:author="Steve Wiggins" w:date="2022-07-30T18:08:00Z">
                  <w:rPr>
                    <w:rFonts w:ascii="Arial Nova" w:hAnsi="Arial Nova"/>
                    <w:szCs w:val="20"/>
                  </w:rPr>
                </w:rPrChange>
              </w:rPr>
              <w:pPrChange w:id="10802" w:author="Steve Wiggins" w:date="2022-07-30T18:10:00Z">
                <w:pPr>
                  <w:pStyle w:val="TableParagraph"/>
                </w:pPr>
              </w:pPrChange>
            </w:pPr>
            <w:r w:rsidRPr="00844432">
              <w:rPr>
                <w:szCs w:val="24"/>
                <w:rPrChange w:id="10803" w:author="Steve Wiggins" w:date="2022-07-30T18:08:00Z">
                  <w:rPr>
                    <w:rFonts w:ascii="Arial Nova" w:hAnsi="Arial Nova"/>
                    <w:szCs w:val="20"/>
                  </w:rPr>
                </w:rPrChange>
              </w:rPr>
              <w:t>5</w:t>
            </w:r>
          </w:p>
        </w:tc>
        <w:tc>
          <w:tcPr>
            <w:tcW w:w="1048" w:type="dxa"/>
            <w:vAlign w:val="bottom"/>
          </w:tcPr>
          <w:p w14:paraId="7ABF7D44" w14:textId="77777777" w:rsidR="00F53F3C" w:rsidRPr="00844432" w:rsidRDefault="00F53F3C">
            <w:pPr>
              <w:pStyle w:val="TableParagraph"/>
              <w:jc w:val="center"/>
              <w:rPr>
                <w:szCs w:val="24"/>
                <w:rPrChange w:id="10804" w:author="Steve Wiggins" w:date="2022-07-30T18:08:00Z">
                  <w:rPr>
                    <w:rFonts w:ascii="Arial Nova" w:hAnsi="Arial Nova"/>
                    <w:szCs w:val="20"/>
                  </w:rPr>
                </w:rPrChange>
              </w:rPr>
              <w:pPrChange w:id="10805" w:author="Steve Wiggins" w:date="2022-07-30T18:10:00Z">
                <w:pPr>
                  <w:pStyle w:val="TableParagraph"/>
                </w:pPr>
              </w:pPrChange>
            </w:pPr>
            <w:r w:rsidRPr="00844432">
              <w:rPr>
                <w:szCs w:val="24"/>
                <w:rPrChange w:id="10806" w:author="Steve Wiggins" w:date="2022-07-30T18:08:00Z">
                  <w:rPr>
                    <w:rFonts w:ascii="Arial Nova" w:hAnsi="Arial Nova"/>
                    <w:szCs w:val="20"/>
                  </w:rPr>
                </w:rPrChange>
              </w:rPr>
              <w:t>3</w:t>
            </w:r>
          </w:p>
        </w:tc>
        <w:tc>
          <w:tcPr>
            <w:tcW w:w="993" w:type="dxa"/>
            <w:vAlign w:val="bottom"/>
          </w:tcPr>
          <w:p w14:paraId="1F3595DD" w14:textId="77777777" w:rsidR="00F53F3C" w:rsidRPr="00844432" w:rsidRDefault="00F53F3C">
            <w:pPr>
              <w:pStyle w:val="TableParagraph"/>
              <w:jc w:val="center"/>
              <w:rPr>
                <w:szCs w:val="24"/>
                <w:rPrChange w:id="10807" w:author="Steve Wiggins" w:date="2022-07-30T18:08:00Z">
                  <w:rPr>
                    <w:rFonts w:ascii="Arial Nova" w:hAnsi="Arial Nova"/>
                    <w:szCs w:val="20"/>
                  </w:rPr>
                </w:rPrChange>
              </w:rPr>
              <w:pPrChange w:id="10808" w:author="Steve Wiggins" w:date="2022-07-30T18:10:00Z">
                <w:pPr>
                  <w:pStyle w:val="TableParagraph"/>
                </w:pPr>
              </w:pPrChange>
            </w:pPr>
            <w:r w:rsidRPr="00844432">
              <w:rPr>
                <w:szCs w:val="24"/>
                <w:rPrChange w:id="10809" w:author="Steve Wiggins" w:date="2022-07-30T18:08:00Z">
                  <w:rPr>
                    <w:rFonts w:ascii="Arial Nova" w:hAnsi="Arial Nova"/>
                    <w:szCs w:val="20"/>
                  </w:rPr>
                </w:rPrChange>
              </w:rPr>
              <w:t>5</w:t>
            </w:r>
          </w:p>
        </w:tc>
      </w:tr>
      <w:tr w:rsidR="00643A43" w:rsidRPr="00844432" w14:paraId="6C8C052E" w14:textId="77777777" w:rsidTr="00BB395D">
        <w:trPr>
          <w:trHeight w:val="144"/>
        </w:trPr>
        <w:tc>
          <w:tcPr>
            <w:tcW w:w="2790" w:type="dxa"/>
            <w:vAlign w:val="bottom"/>
          </w:tcPr>
          <w:p w14:paraId="02CB35CF" w14:textId="752AB603" w:rsidR="00F53F3C" w:rsidRPr="00844432" w:rsidRDefault="00F53F3C" w:rsidP="00844432">
            <w:pPr>
              <w:pStyle w:val="TableParagraph"/>
              <w:rPr>
                <w:szCs w:val="24"/>
                <w:rPrChange w:id="10810" w:author="Steve Wiggins" w:date="2022-07-30T18:08:00Z">
                  <w:rPr>
                    <w:rFonts w:ascii="Arial Nova" w:hAnsi="Arial Nova"/>
                    <w:szCs w:val="20"/>
                  </w:rPr>
                </w:rPrChange>
              </w:rPr>
            </w:pPr>
            <w:r w:rsidRPr="00844432">
              <w:rPr>
                <w:szCs w:val="24"/>
                <w:rPrChange w:id="10811" w:author="Steve Wiggins" w:date="2022-07-30T18:08:00Z">
                  <w:rPr>
                    <w:rFonts w:ascii="Arial Nova" w:hAnsi="Arial Nova"/>
                    <w:szCs w:val="20"/>
                  </w:rPr>
                </w:rPrChange>
              </w:rPr>
              <w:t>Quality</w:t>
            </w:r>
            <w:r w:rsidR="00F73A4C" w:rsidRPr="00844432">
              <w:rPr>
                <w:szCs w:val="24"/>
                <w:rPrChange w:id="10812" w:author="Steve Wiggins" w:date="2022-07-30T18:08:00Z">
                  <w:rPr>
                    <w:rFonts w:ascii="Arial Nova" w:hAnsi="Arial Nova"/>
                    <w:szCs w:val="20"/>
                  </w:rPr>
                </w:rPrChange>
              </w:rPr>
              <w:t xml:space="preserve"> </w:t>
            </w:r>
            <w:r w:rsidRPr="00844432">
              <w:rPr>
                <w:szCs w:val="24"/>
                <w:rPrChange w:id="10813" w:author="Steve Wiggins" w:date="2022-07-30T18:08:00Z">
                  <w:rPr>
                    <w:rFonts w:ascii="Arial Nova" w:hAnsi="Arial Nova"/>
                    <w:szCs w:val="20"/>
                  </w:rPr>
                </w:rPrChange>
              </w:rPr>
              <w:t>rating</w:t>
            </w:r>
            <w:r w:rsidR="00F73A4C" w:rsidRPr="00844432">
              <w:rPr>
                <w:szCs w:val="24"/>
                <w:rPrChange w:id="10814" w:author="Steve Wiggins" w:date="2022-07-30T18:08:00Z">
                  <w:rPr>
                    <w:rFonts w:ascii="Arial Nova" w:hAnsi="Arial Nova"/>
                    <w:szCs w:val="20"/>
                  </w:rPr>
                </w:rPrChange>
              </w:rPr>
              <w:t xml:space="preserve"> </w:t>
            </w:r>
            <w:r w:rsidRPr="00844432">
              <w:rPr>
                <w:szCs w:val="24"/>
                <w:rPrChange w:id="10815" w:author="Steve Wiggins" w:date="2022-07-30T18:08:00Z">
                  <w:rPr>
                    <w:rFonts w:ascii="Arial Nova" w:hAnsi="Arial Nova"/>
                    <w:szCs w:val="20"/>
                  </w:rPr>
                </w:rPrChange>
              </w:rPr>
              <w:t>(processors)</w:t>
            </w:r>
          </w:p>
        </w:tc>
        <w:tc>
          <w:tcPr>
            <w:tcW w:w="765" w:type="dxa"/>
            <w:vAlign w:val="bottom"/>
          </w:tcPr>
          <w:p w14:paraId="48DBFC13" w14:textId="77777777" w:rsidR="00F53F3C" w:rsidRPr="00844432" w:rsidRDefault="00F53F3C">
            <w:pPr>
              <w:pStyle w:val="TableParagraph"/>
              <w:jc w:val="center"/>
              <w:rPr>
                <w:szCs w:val="24"/>
                <w:rPrChange w:id="10816" w:author="Steve Wiggins" w:date="2022-07-30T18:08:00Z">
                  <w:rPr>
                    <w:rFonts w:ascii="Arial Nova" w:hAnsi="Arial Nova"/>
                    <w:szCs w:val="20"/>
                  </w:rPr>
                </w:rPrChange>
              </w:rPr>
              <w:pPrChange w:id="10817" w:author="Steve Wiggins" w:date="2022-07-30T18:10:00Z">
                <w:pPr>
                  <w:pStyle w:val="TableParagraph"/>
                </w:pPr>
              </w:pPrChange>
            </w:pPr>
            <w:r w:rsidRPr="00844432">
              <w:rPr>
                <w:szCs w:val="24"/>
                <w:rPrChange w:id="10818" w:author="Steve Wiggins" w:date="2022-07-30T18:08:00Z">
                  <w:rPr>
                    <w:rFonts w:ascii="Arial Nova" w:hAnsi="Arial Nova"/>
                    <w:szCs w:val="20"/>
                  </w:rPr>
                </w:rPrChange>
              </w:rPr>
              <w:t>3</w:t>
            </w:r>
            <w:r w:rsidRPr="00844432">
              <w:rPr>
                <w:szCs w:val="24"/>
                <w:rPrChange w:id="10819" w:author="Steve Wiggins" w:date="2022-07-30T18:08:00Z">
                  <w:rPr>
                    <w:rFonts w:ascii="Arial Nova" w:hAnsi="Arial Nova"/>
                    <w:i/>
                    <w:szCs w:val="20"/>
                  </w:rPr>
                </w:rPrChange>
              </w:rPr>
              <w:t>.</w:t>
            </w:r>
            <w:r w:rsidRPr="00844432">
              <w:rPr>
                <w:szCs w:val="24"/>
                <w:rPrChange w:id="10820" w:author="Steve Wiggins" w:date="2022-07-30T18:08:00Z">
                  <w:rPr>
                    <w:rFonts w:ascii="Arial Nova" w:hAnsi="Arial Nova"/>
                    <w:szCs w:val="20"/>
                  </w:rPr>
                </w:rPrChange>
              </w:rPr>
              <w:t>41</w:t>
            </w:r>
          </w:p>
        </w:tc>
        <w:tc>
          <w:tcPr>
            <w:tcW w:w="1125" w:type="dxa"/>
            <w:vAlign w:val="bottom"/>
          </w:tcPr>
          <w:p w14:paraId="3A622F62" w14:textId="77777777" w:rsidR="00F53F3C" w:rsidRPr="00844432" w:rsidRDefault="00F53F3C">
            <w:pPr>
              <w:pStyle w:val="TableParagraph"/>
              <w:jc w:val="center"/>
              <w:rPr>
                <w:szCs w:val="24"/>
                <w:rPrChange w:id="10821" w:author="Steve Wiggins" w:date="2022-07-30T18:08:00Z">
                  <w:rPr>
                    <w:rFonts w:ascii="Arial Nova" w:hAnsi="Arial Nova"/>
                    <w:szCs w:val="20"/>
                  </w:rPr>
                </w:rPrChange>
              </w:rPr>
              <w:pPrChange w:id="10822" w:author="Steve Wiggins" w:date="2022-07-30T18:10:00Z">
                <w:pPr>
                  <w:pStyle w:val="TableParagraph"/>
                </w:pPr>
              </w:pPrChange>
            </w:pPr>
            <w:r w:rsidRPr="00844432">
              <w:rPr>
                <w:szCs w:val="24"/>
                <w:rPrChange w:id="10823" w:author="Steve Wiggins" w:date="2022-07-30T18:08:00Z">
                  <w:rPr>
                    <w:rFonts w:ascii="Arial Nova" w:hAnsi="Arial Nova"/>
                    <w:szCs w:val="20"/>
                  </w:rPr>
                </w:rPrChange>
              </w:rPr>
              <w:t>1</w:t>
            </w:r>
            <w:r w:rsidRPr="00844432">
              <w:rPr>
                <w:szCs w:val="24"/>
                <w:rPrChange w:id="10824" w:author="Steve Wiggins" w:date="2022-07-30T18:08:00Z">
                  <w:rPr>
                    <w:rFonts w:ascii="Arial Nova" w:hAnsi="Arial Nova"/>
                    <w:i/>
                    <w:szCs w:val="20"/>
                  </w:rPr>
                </w:rPrChange>
              </w:rPr>
              <w:t>.</w:t>
            </w:r>
            <w:r w:rsidRPr="00844432">
              <w:rPr>
                <w:szCs w:val="24"/>
                <w:rPrChange w:id="10825" w:author="Steve Wiggins" w:date="2022-07-30T18:08:00Z">
                  <w:rPr>
                    <w:rFonts w:ascii="Arial Nova" w:hAnsi="Arial Nova"/>
                    <w:szCs w:val="20"/>
                  </w:rPr>
                </w:rPrChange>
              </w:rPr>
              <w:t>19</w:t>
            </w:r>
          </w:p>
        </w:tc>
        <w:tc>
          <w:tcPr>
            <w:tcW w:w="1170" w:type="dxa"/>
            <w:vAlign w:val="bottom"/>
          </w:tcPr>
          <w:p w14:paraId="63C0A235" w14:textId="77777777" w:rsidR="00F53F3C" w:rsidRPr="00844432" w:rsidRDefault="00F53F3C">
            <w:pPr>
              <w:pStyle w:val="TableParagraph"/>
              <w:jc w:val="center"/>
              <w:rPr>
                <w:szCs w:val="24"/>
                <w:rPrChange w:id="10826" w:author="Steve Wiggins" w:date="2022-07-30T18:08:00Z">
                  <w:rPr>
                    <w:rFonts w:ascii="Arial Nova" w:hAnsi="Arial Nova"/>
                    <w:szCs w:val="20"/>
                  </w:rPr>
                </w:rPrChange>
              </w:rPr>
              <w:pPrChange w:id="10827" w:author="Steve Wiggins" w:date="2022-07-30T18:10:00Z">
                <w:pPr>
                  <w:pStyle w:val="TableParagraph"/>
                </w:pPr>
              </w:pPrChange>
            </w:pPr>
            <w:r w:rsidRPr="00844432">
              <w:rPr>
                <w:szCs w:val="24"/>
                <w:rPrChange w:id="10828" w:author="Steve Wiggins" w:date="2022-07-30T18:08:00Z">
                  <w:rPr>
                    <w:rFonts w:ascii="Arial Nova" w:hAnsi="Arial Nova"/>
                    <w:szCs w:val="20"/>
                  </w:rPr>
                </w:rPrChange>
              </w:rPr>
              <w:t>1</w:t>
            </w:r>
          </w:p>
        </w:tc>
        <w:tc>
          <w:tcPr>
            <w:tcW w:w="1180" w:type="dxa"/>
            <w:vAlign w:val="bottom"/>
          </w:tcPr>
          <w:p w14:paraId="701BC2C3" w14:textId="77777777" w:rsidR="00F53F3C" w:rsidRPr="00844432" w:rsidRDefault="00F53F3C">
            <w:pPr>
              <w:pStyle w:val="TableParagraph"/>
              <w:jc w:val="center"/>
              <w:rPr>
                <w:szCs w:val="24"/>
                <w:rPrChange w:id="10829" w:author="Steve Wiggins" w:date="2022-07-30T18:08:00Z">
                  <w:rPr>
                    <w:rFonts w:ascii="Arial Nova" w:hAnsi="Arial Nova"/>
                    <w:szCs w:val="20"/>
                  </w:rPr>
                </w:rPrChange>
              </w:rPr>
              <w:pPrChange w:id="10830" w:author="Steve Wiggins" w:date="2022-07-30T18:10:00Z">
                <w:pPr>
                  <w:pStyle w:val="TableParagraph"/>
                </w:pPr>
              </w:pPrChange>
            </w:pPr>
            <w:r w:rsidRPr="00844432">
              <w:rPr>
                <w:szCs w:val="24"/>
                <w:rPrChange w:id="10831" w:author="Steve Wiggins" w:date="2022-07-30T18:08:00Z">
                  <w:rPr>
                    <w:rFonts w:ascii="Arial Nova" w:hAnsi="Arial Nova"/>
                    <w:szCs w:val="20"/>
                  </w:rPr>
                </w:rPrChange>
              </w:rPr>
              <w:t>5</w:t>
            </w:r>
          </w:p>
        </w:tc>
        <w:tc>
          <w:tcPr>
            <w:tcW w:w="1048" w:type="dxa"/>
            <w:vAlign w:val="bottom"/>
          </w:tcPr>
          <w:p w14:paraId="740BA82D" w14:textId="77777777" w:rsidR="00F53F3C" w:rsidRPr="00844432" w:rsidRDefault="00F53F3C">
            <w:pPr>
              <w:pStyle w:val="TableParagraph"/>
              <w:jc w:val="center"/>
              <w:rPr>
                <w:szCs w:val="24"/>
                <w:rPrChange w:id="10832" w:author="Steve Wiggins" w:date="2022-07-30T18:08:00Z">
                  <w:rPr>
                    <w:rFonts w:ascii="Arial Nova" w:hAnsi="Arial Nova"/>
                    <w:szCs w:val="20"/>
                  </w:rPr>
                </w:rPrChange>
              </w:rPr>
              <w:pPrChange w:id="10833" w:author="Steve Wiggins" w:date="2022-07-30T18:10:00Z">
                <w:pPr>
                  <w:pStyle w:val="TableParagraph"/>
                </w:pPr>
              </w:pPrChange>
            </w:pPr>
            <w:r w:rsidRPr="00844432">
              <w:rPr>
                <w:szCs w:val="24"/>
                <w:rPrChange w:id="10834" w:author="Steve Wiggins" w:date="2022-07-30T18:08:00Z">
                  <w:rPr>
                    <w:rFonts w:ascii="Arial Nova" w:hAnsi="Arial Nova"/>
                    <w:szCs w:val="20"/>
                  </w:rPr>
                </w:rPrChange>
              </w:rPr>
              <w:t>3</w:t>
            </w:r>
          </w:p>
        </w:tc>
        <w:tc>
          <w:tcPr>
            <w:tcW w:w="993" w:type="dxa"/>
            <w:vAlign w:val="bottom"/>
          </w:tcPr>
          <w:p w14:paraId="7E3FB191" w14:textId="77777777" w:rsidR="00F53F3C" w:rsidRPr="00844432" w:rsidRDefault="00F53F3C">
            <w:pPr>
              <w:pStyle w:val="TableParagraph"/>
              <w:jc w:val="center"/>
              <w:rPr>
                <w:szCs w:val="24"/>
                <w:rPrChange w:id="10835" w:author="Steve Wiggins" w:date="2022-07-30T18:08:00Z">
                  <w:rPr>
                    <w:rFonts w:ascii="Arial Nova" w:hAnsi="Arial Nova"/>
                    <w:szCs w:val="20"/>
                  </w:rPr>
                </w:rPrChange>
              </w:rPr>
              <w:pPrChange w:id="10836" w:author="Steve Wiggins" w:date="2022-07-30T18:10:00Z">
                <w:pPr>
                  <w:pStyle w:val="TableParagraph"/>
                </w:pPr>
              </w:pPrChange>
            </w:pPr>
            <w:r w:rsidRPr="00844432">
              <w:rPr>
                <w:szCs w:val="24"/>
                <w:rPrChange w:id="10837" w:author="Steve Wiggins" w:date="2022-07-30T18:08:00Z">
                  <w:rPr>
                    <w:rFonts w:ascii="Arial Nova" w:hAnsi="Arial Nova"/>
                    <w:szCs w:val="20"/>
                  </w:rPr>
                </w:rPrChange>
              </w:rPr>
              <w:t>4</w:t>
            </w:r>
          </w:p>
        </w:tc>
      </w:tr>
      <w:tr w:rsidR="00643A43" w:rsidRPr="00844432" w14:paraId="2E0EAD6F" w14:textId="77777777" w:rsidTr="00BB395D">
        <w:trPr>
          <w:trHeight w:val="144"/>
        </w:trPr>
        <w:tc>
          <w:tcPr>
            <w:tcW w:w="2790" w:type="dxa"/>
            <w:vAlign w:val="bottom"/>
          </w:tcPr>
          <w:p w14:paraId="52AF9924" w14:textId="470A315F" w:rsidR="00F53F3C" w:rsidRPr="00844432" w:rsidRDefault="00F53F3C" w:rsidP="00844432">
            <w:pPr>
              <w:pStyle w:val="TableParagraph"/>
              <w:rPr>
                <w:szCs w:val="24"/>
                <w:rPrChange w:id="10838" w:author="Steve Wiggins" w:date="2022-07-30T18:08:00Z">
                  <w:rPr>
                    <w:rFonts w:ascii="Arial Nova" w:hAnsi="Arial Nova"/>
                    <w:szCs w:val="20"/>
                  </w:rPr>
                </w:rPrChange>
              </w:rPr>
            </w:pPr>
            <w:r w:rsidRPr="00844432">
              <w:rPr>
                <w:szCs w:val="24"/>
                <w:rPrChange w:id="10839" w:author="Steve Wiggins" w:date="2022-07-30T18:08:00Z">
                  <w:rPr>
                    <w:rFonts w:ascii="Arial Nova" w:hAnsi="Arial Nova"/>
                    <w:szCs w:val="20"/>
                  </w:rPr>
                </w:rPrChange>
              </w:rPr>
              <w:t>Price</w:t>
            </w:r>
            <w:r w:rsidR="00F73A4C" w:rsidRPr="00844432">
              <w:rPr>
                <w:szCs w:val="24"/>
                <w:rPrChange w:id="10840" w:author="Steve Wiggins" w:date="2022-07-30T18:08:00Z">
                  <w:rPr>
                    <w:rFonts w:ascii="Arial Nova" w:hAnsi="Arial Nova"/>
                    <w:szCs w:val="20"/>
                  </w:rPr>
                </w:rPrChange>
              </w:rPr>
              <w:t xml:space="preserve"> </w:t>
            </w:r>
            <w:r w:rsidRPr="00844432">
              <w:rPr>
                <w:szCs w:val="24"/>
                <w:rPrChange w:id="10841" w:author="Steve Wiggins" w:date="2022-07-30T18:08:00Z">
                  <w:rPr>
                    <w:rFonts w:ascii="Arial Nova" w:hAnsi="Arial Nova"/>
                    <w:szCs w:val="20"/>
                  </w:rPr>
                </w:rPrChange>
              </w:rPr>
              <w:t>rating</w:t>
            </w:r>
            <w:r w:rsidR="00F73A4C" w:rsidRPr="00844432">
              <w:rPr>
                <w:szCs w:val="24"/>
                <w:rPrChange w:id="10842" w:author="Steve Wiggins" w:date="2022-07-30T18:08:00Z">
                  <w:rPr>
                    <w:rFonts w:ascii="Arial Nova" w:hAnsi="Arial Nova"/>
                    <w:szCs w:val="20"/>
                  </w:rPr>
                </w:rPrChange>
              </w:rPr>
              <w:t xml:space="preserve"> </w:t>
            </w:r>
            <w:r w:rsidRPr="00844432">
              <w:rPr>
                <w:szCs w:val="24"/>
                <w:rPrChange w:id="10843" w:author="Steve Wiggins" w:date="2022-07-30T18:08:00Z">
                  <w:rPr>
                    <w:rFonts w:ascii="Arial Nova" w:hAnsi="Arial Nova"/>
                    <w:szCs w:val="20"/>
                  </w:rPr>
                </w:rPrChange>
              </w:rPr>
              <w:t>(processors)</w:t>
            </w:r>
          </w:p>
        </w:tc>
        <w:tc>
          <w:tcPr>
            <w:tcW w:w="765" w:type="dxa"/>
            <w:vAlign w:val="bottom"/>
          </w:tcPr>
          <w:p w14:paraId="3592D56B" w14:textId="77777777" w:rsidR="00F53F3C" w:rsidRPr="00844432" w:rsidRDefault="00F53F3C">
            <w:pPr>
              <w:pStyle w:val="TableParagraph"/>
              <w:jc w:val="center"/>
              <w:rPr>
                <w:szCs w:val="24"/>
                <w:rPrChange w:id="10844" w:author="Steve Wiggins" w:date="2022-07-30T18:08:00Z">
                  <w:rPr>
                    <w:rFonts w:ascii="Arial Nova" w:hAnsi="Arial Nova"/>
                    <w:szCs w:val="20"/>
                  </w:rPr>
                </w:rPrChange>
              </w:rPr>
              <w:pPrChange w:id="10845" w:author="Steve Wiggins" w:date="2022-07-30T18:10:00Z">
                <w:pPr>
                  <w:pStyle w:val="TableParagraph"/>
                </w:pPr>
              </w:pPrChange>
            </w:pPr>
            <w:r w:rsidRPr="00844432">
              <w:rPr>
                <w:szCs w:val="24"/>
                <w:rPrChange w:id="10846" w:author="Steve Wiggins" w:date="2022-07-30T18:08:00Z">
                  <w:rPr>
                    <w:rFonts w:ascii="Arial Nova" w:hAnsi="Arial Nova"/>
                    <w:szCs w:val="20"/>
                  </w:rPr>
                </w:rPrChange>
              </w:rPr>
              <w:t>3</w:t>
            </w:r>
            <w:r w:rsidRPr="00844432">
              <w:rPr>
                <w:szCs w:val="24"/>
                <w:rPrChange w:id="10847" w:author="Steve Wiggins" w:date="2022-07-30T18:08:00Z">
                  <w:rPr>
                    <w:rFonts w:ascii="Arial Nova" w:hAnsi="Arial Nova"/>
                    <w:i/>
                    <w:szCs w:val="20"/>
                  </w:rPr>
                </w:rPrChange>
              </w:rPr>
              <w:t>.</w:t>
            </w:r>
            <w:r w:rsidRPr="00844432">
              <w:rPr>
                <w:szCs w:val="24"/>
                <w:rPrChange w:id="10848" w:author="Steve Wiggins" w:date="2022-07-30T18:08:00Z">
                  <w:rPr>
                    <w:rFonts w:ascii="Arial Nova" w:hAnsi="Arial Nova"/>
                    <w:szCs w:val="20"/>
                  </w:rPr>
                </w:rPrChange>
              </w:rPr>
              <w:t>02</w:t>
            </w:r>
          </w:p>
        </w:tc>
        <w:tc>
          <w:tcPr>
            <w:tcW w:w="1125" w:type="dxa"/>
            <w:vAlign w:val="bottom"/>
          </w:tcPr>
          <w:p w14:paraId="5D122D74" w14:textId="77777777" w:rsidR="00F53F3C" w:rsidRPr="00844432" w:rsidRDefault="00F53F3C">
            <w:pPr>
              <w:pStyle w:val="TableParagraph"/>
              <w:jc w:val="center"/>
              <w:rPr>
                <w:szCs w:val="24"/>
                <w:rPrChange w:id="10849" w:author="Steve Wiggins" w:date="2022-07-30T18:08:00Z">
                  <w:rPr>
                    <w:rFonts w:ascii="Arial Nova" w:hAnsi="Arial Nova"/>
                    <w:szCs w:val="20"/>
                  </w:rPr>
                </w:rPrChange>
              </w:rPr>
              <w:pPrChange w:id="10850" w:author="Steve Wiggins" w:date="2022-07-30T18:10:00Z">
                <w:pPr>
                  <w:pStyle w:val="TableParagraph"/>
                </w:pPr>
              </w:pPrChange>
            </w:pPr>
            <w:r w:rsidRPr="00844432">
              <w:rPr>
                <w:szCs w:val="24"/>
                <w:rPrChange w:id="10851" w:author="Steve Wiggins" w:date="2022-07-30T18:08:00Z">
                  <w:rPr>
                    <w:rFonts w:ascii="Arial Nova" w:hAnsi="Arial Nova"/>
                    <w:szCs w:val="20"/>
                  </w:rPr>
                </w:rPrChange>
              </w:rPr>
              <w:t>1</w:t>
            </w:r>
            <w:r w:rsidRPr="00844432">
              <w:rPr>
                <w:szCs w:val="24"/>
                <w:rPrChange w:id="10852" w:author="Steve Wiggins" w:date="2022-07-30T18:08:00Z">
                  <w:rPr>
                    <w:rFonts w:ascii="Arial Nova" w:hAnsi="Arial Nova"/>
                    <w:i/>
                    <w:szCs w:val="20"/>
                  </w:rPr>
                </w:rPrChange>
              </w:rPr>
              <w:t>.</w:t>
            </w:r>
            <w:r w:rsidRPr="00844432">
              <w:rPr>
                <w:szCs w:val="24"/>
                <w:rPrChange w:id="10853" w:author="Steve Wiggins" w:date="2022-07-30T18:08:00Z">
                  <w:rPr>
                    <w:rFonts w:ascii="Arial Nova" w:hAnsi="Arial Nova"/>
                    <w:szCs w:val="20"/>
                  </w:rPr>
                </w:rPrChange>
              </w:rPr>
              <w:t>11</w:t>
            </w:r>
          </w:p>
        </w:tc>
        <w:tc>
          <w:tcPr>
            <w:tcW w:w="1170" w:type="dxa"/>
            <w:vAlign w:val="bottom"/>
          </w:tcPr>
          <w:p w14:paraId="1D66B534" w14:textId="77777777" w:rsidR="00F53F3C" w:rsidRPr="00844432" w:rsidRDefault="00F53F3C">
            <w:pPr>
              <w:pStyle w:val="TableParagraph"/>
              <w:jc w:val="center"/>
              <w:rPr>
                <w:szCs w:val="24"/>
                <w:rPrChange w:id="10854" w:author="Steve Wiggins" w:date="2022-07-30T18:08:00Z">
                  <w:rPr>
                    <w:rFonts w:ascii="Arial Nova" w:hAnsi="Arial Nova"/>
                    <w:szCs w:val="20"/>
                  </w:rPr>
                </w:rPrChange>
              </w:rPr>
              <w:pPrChange w:id="10855" w:author="Steve Wiggins" w:date="2022-07-30T18:10:00Z">
                <w:pPr>
                  <w:pStyle w:val="TableParagraph"/>
                </w:pPr>
              </w:pPrChange>
            </w:pPr>
            <w:r w:rsidRPr="00844432">
              <w:rPr>
                <w:szCs w:val="24"/>
                <w:rPrChange w:id="10856" w:author="Steve Wiggins" w:date="2022-07-30T18:08:00Z">
                  <w:rPr>
                    <w:rFonts w:ascii="Arial Nova" w:hAnsi="Arial Nova"/>
                    <w:szCs w:val="20"/>
                  </w:rPr>
                </w:rPrChange>
              </w:rPr>
              <w:t>1</w:t>
            </w:r>
          </w:p>
        </w:tc>
        <w:tc>
          <w:tcPr>
            <w:tcW w:w="1180" w:type="dxa"/>
            <w:vAlign w:val="bottom"/>
          </w:tcPr>
          <w:p w14:paraId="08423B40" w14:textId="77777777" w:rsidR="00F53F3C" w:rsidRPr="00844432" w:rsidRDefault="00F53F3C">
            <w:pPr>
              <w:pStyle w:val="TableParagraph"/>
              <w:jc w:val="center"/>
              <w:rPr>
                <w:szCs w:val="24"/>
                <w:rPrChange w:id="10857" w:author="Steve Wiggins" w:date="2022-07-30T18:08:00Z">
                  <w:rPr>
                    <w:rFonts w:ascii="Arial Nova" w:hAnsi="Arial Nova"/>
                    <w:szCs w:val="20"/>
                  </w:rPr>
                </w:rPrChange>
              </w:rPr>
              <w:pPrChange w:id="10858" w:author="Steve Wiggins" w:date="2022-07-30T18:10:00Z">
                <w:pPr>
                  <w:pStyle w:val="TableParagraph"/>
                </w:pPr>
              </w:pPrChange>
            </w:pPr>
            <w:r w:rsidRPr="00844432">
              <w:rPr>
                <w:szCs w:val="24"/>
                <w:rPrChange w:id="10859" w:author="Steve Wiggins" w:date="2022-07-30T18:08:00Z">
                  <w:rPr>
                    <w:rFonts w:ascii="Arial Nova" w:hAnsi="Arial Nova"/>
                    <w:szCs w:val="20"/>
                  </w:rPr>
                </w:rPrChange>
              </w:rPr>
              <w:t>5</w:t>
            </w:r>
          </w:p>
        </w:tc>
        <w:tc>
          <w:tcPr>
            <w:tcW w:w="1048" w:type="dxa"/>
            <w:vAlign w:val="bottom"/>
          </w:tcPr>
          <w:p w14:paraId="6FE7B1EE" w14:textId="77777777" w:rsidR="00F53F3C" w:rsidRPr="00844432" w:rsidRDefault="00F53F3C">
            <w:pPr>
              <w:pStyle w:val="TableParagraph"/>
              <w:jc w:val="center"/>
              <w:rPr>
                <w:szCs w:val="24"/>
                <w:rPrChange w:id="10860" w:author="Steve Wiggins" w:date="2022-07-30T18:08:00Z">
                  <w:rPr>
                    <w:rFonts w:ascii="Arial Nova" w:hAnsi="Arial Nova"/>
                    <w:szCs w:val="20"/>
                  </w:rPr>
                </w:rPrChange>
              </w:rPr>
              <w:pPrChange w:id="10861" w:author="Steve Wiggins" w:date="2022-07-30T18:10:00Z">
                <w:pPr>
                  <w:pStyle w:val="TableParagraph"/>
                </w:pPr>
              </w:pPrChange>
            </w:pPr>
            <w:r w:rsidRPr="00844432">
              <w:rPr>
                <w:szCs w:val="24"/>
                <w:rPrChange w:id="10862" w:author="Steve Wiggins" w:date="2022-07-30T18:08:00Z">
                  <w:rPr>
                    <w:rFonts w:ascii="Arial Nova" w:hAnsi="Arial Nova"/>
                    <w:szCs w:val="20"/>
                  </w:rPr>
                </w:rPrChange>
              </w:rPr>
              <w:t>2</w:t>
            </w:r>
          </w:p>
        </w:tc>
        <w:tc>
          <w:tcPr>
            <w:tcW w:w="993" w:type="dxa"/>
            <w:vAlign w:val="bottom"/>
          </w:tcPr>
          <w:p w14:paraId="26A1F3B2" w14:textId="77777777" w:rsidR="00F53F3C" w:rsidRPr="00844432" w:rsidRDefault="00F53F3C">
            <w:pPr>
              <w:pStyle w:val="TableParagraph"/>
              <w:jc w:val="center"/>
              <w:rPr>
                <w:szCs w:val="24"/>
                <w:rPrChange w:id="10863" w:author="Steve Wiggins" w:date="2022-07-30T18:08:00Z">
                  <w:rPr>
                    <w:rFonts w:ascii="Arial Nova" w:hAnsi="Arial Nova"/>
                    <w:szCs w:val="20"/>
                  </w:rPr>
                </w:rPrChange>
              </w:rPr>
              <w:pPrChange w:id="10864" w:author="Steve Wiggins" w:date="2022-07-30T18:10:00Z">
                <w:pPr>
                  <w:pStyle w:val="TableParagraph"/>
                </w:pPr>
              </w:pPrChange>
            </w:pPr>
            <w:r w:rsidRPr="00844432">
              <w:rPr>
                <w:szCs w:val="24"/>
                <w:rPrChange w:id="10865" w:author="Steve Wiggins" w:date="2022-07-30T18:08:00Z">
                  <w:rPr>
                    <w:rFonts w:ascii="Arial Nova" w:hAnsi="Arial Nova"/>
                    <w:szCs w:val="20"/>
                  </w:rPr>
                </w:rPrChange>
              </w:rPr>
              <w:t>4</w:t>
            </w:r>
          </w:p>
        </w:tc>
      </w:tr>
      <w:tr w:rsidR="00550EEC" w:rsidRPr="00844432" w14:paraId="3847A915" w14:textId="77777777" w:rsidTr="00BB395D">
        <w:trPr>
          <w:trHeight w:val="144"/>
        </w:trPr>
        <w:tc>
          <w:tcPr>
            <w:tcW w:w="2790" w:type="dxa"/>
            <w:tcBorders>
              <w:bottom w:val="single" w:sz="4" w:space="0" w:color="000000"/>
            </w:tcBorders>
            <w:vAlign w:val="bottom"/>
          </w:tcPr>
          <w:p w14:paraId="042056E4" w14:textId="09242D94" w:rsidR="00F53F3C" w:rsidRPr="00844432" w:rsidRDefault="00F53F3C" w:rsidP="00844432">
            <w:pPr>
              <w:pStyle w:val="TableParagraph"/>
              <w:rPr>
                <w:szCs w:val="24"/>
                <w:rPrChange w:id="10866" w:author="Steve Wiggins" w:date="2022-07-30T18:08:00Z">
                  <w:rPr>
                    <w:rFonts w:ascii="Arial Nova" w:hAnsi="Arial Nova"/>
                    <w:szCs w:val="20"/>
                  </w:rPr>
                </w:rPrChange>
              </w:rPr>
            </w:pPr>
            <w:r w:rsidRPr="00844432">
              <w:rPr>
                <w:szCs w:val="24"/>
                <w:rPrChange w:id="10867" w:author="Steve Wiggins" w:date="2022-07-30T18:08:00Z">
                  <w:rPr>
                    <w:rFonts w:ascii="Arial Nova" w:hAnsi="Arial Nova"/>
                    <w:szCs w:val="20"/>
                  </w:rPr>
                </w:rPrChange>
              </w:rPr>
              <w:t>Reputation</w:t>
            </w:r>
            <w:r w:rsidR="00F73A4C" w:rsidRPr="00844432">
              <w:rPr>
                <w:szCs w:val="24"/>
                <w:rPrChange w:id="10868" w:author="Steve Wiggins" w:date="2022-07-30T18:08:00Z">
                  <w:rPr>
                    <w:rFonts w:ascii="Arial Nova" w:hAnsi="Arial Nova"/>
                    <w:szCs w:val="20"/>
                  </w:rPr>
                </w:rPrChange>
              </w:rPr>
              <w:t xml:space="preserve"> </w:t>
            </w:r>
            <w:r w:rsidRPr="00844432">
              <w:rPr>
                <w:szCs w:val="24"/>
                <w:rPrChange w:id="10869" w:author="Steve Wiggins" w:date="2022-07-30T18:08:00Z">
                  <w:rPr>
                    <w:rFonts w:ascii="Arial Nova" w:hAnsi="Arial Nova"/>
                    <w:szCs w:val="20"/>
                  </w:rPr>
                </w:rPrChange>
              </w:rPr>
              <w:t>rating</w:t>
            </w:r>
            <w:r w:rsidR="00F73A4C" w:rsidRPr="00844432">
              <w:rPr>
                <w:szCs w:val="24"/>
                <w:rPrChange w:id="10870" w:author="Steve Wiggins" w:date="2022-07-30T18:08:00Z">
                  <w:rPr>
                    <w:rFonts w:ascii="Arial Nova" w:hAnsi="Arial Nova"/>
                    <w:szCs w:val="20"/>
                  </w:rPr>
                </w:rPrChange>
              </w:rPr>
              <w:t xml:space="preserve"> </w:t>
            </w:r>
            <w:r w:rsidRPr="00844432">
              <w:rPr>
                <w:szCs w:val="24"/>
                <w:rPrChange w:id="10871" w:author="Steve Wiggins" w:date="2022-07-30T18:08:00Z">
                  <w:rPr>
                    <w:rFonts w:ascii="Arial Nova" w:hAnsi="Arial Nova"/>
                    <w:szCs w:val="20"/>
                  </w:rPr>
                </w:rPrChange>
              </w:rPr>
              <w:t>(processors)</w:t>
            </w:r>
          </w:p>
        </w:tc>
        <w:tc>
          <w:tcPr>
            <w:tcW w:w="765" w:type="dxa"/>
            <w:tcBorders>
              <w:bottom w:val="single" w:sz="4" w:space="0" w:color="000000"/>
            </w:tcBorders>
            <w:vAlign w:val="bottom"/>
          </w:tcPr>
          <w:p w14:paraId="67B21AF4" w14:textId="77777777" w:rsidR="00F53F3C" w:rsidRPr="00844432" w:rsidRDefault="00F53F3C">
            <w:pPr>
              <w:pStyle w:val="TableParagraph"/>
              <w:jc w:val="center"/>
              <w:rPr>
                <w:szCs w:val="24"/>
                <w:rPrChange w:id="10872" w:author="Steve Wiggins" w:date="2022-07-30T18:08:00Z">
                  <w:rPr>
                    <w:rFonts w:ascii="Arial Nova" w:hAnsi="Arial Nova"/>
                    <w:szCs w:val="20"/>
                  </w:rPr>
                </w:rPrChange>
              </w:rPr>
              <w:pPrChange w:id="10873" w:author="Steve Wiggins" w:date="2022-07-30T18:10:00Z">
                <w:pPr>
                  <w:pStyle w:val="TableParagraph"/>
                </w:pPr>
              </w:pPrChange>
            </w:pPr>
            <w:r w:rsidRPr="00844432">
              <w:rPr>
                <w:szCs w:val="24"/>
                <w:rPrChange w:id="10874" w:author="Steve Wiggins" w:date="2022-07-30T18:08:00Z">
                  <w:rPr>
                    <w:rFonts w:ascii="Arial Nova" w:hAnsi="Arial Nova"/>
                    <w:szCs w:val="20"/>
                  </w:rPr>
                </w:rPrChange>
              </w:rPr>
              <w:t>3</w:t>
            </w:r>
            <w:r w:rsidRPr="00844432">
              <w:rPr>
                <w:szCs w:val="24"/>
                <w:rPrChange w:id="10875" w:author="Steve Wiggins" w:date="2022-07-30T18:08:00Z">
                  <w:rPr>
                    <w:rFonts w:ascii="Arial Nova" w:hAnsi="Arial Nova"/>
                    <w:i/>
                    <w:szCs w:val="20"/>
                  </w:rPr>
                </w:rPrChange>
              </w:rPr>
              <w:t>.</w:t>
            </w:r>
            <w:r w:rsidRPr="00844432">
              <w:rPr>
                <w:szCs w:val="24"/>
                <w:rPrChange w:id="10876" w:author="Steve Wiggins" w:date="2022-07-30T18:08:00Z">
                  <w:rPr>
                    <w:rFonts w:ascii="Arial Nova" w:hAnsi="Arial Nova"/>
                    <w:szCs w:val="20"/>
                  </w:rPr>
                </w:rPrChange>
              </w:rPr>
              <w:t>82</w:t>
            </w:r>
          </w:p>
        </w:tc>
        <w:tc>
          <w:tcPr>
            <w:tcW w:w="1125" w:type="dxa"/>
            <w:tcBorders>
              <w:bottom w:val="single" w:sz="4" w:space="0" w:color="000000"/>
            </w:tcBorders>
            <w:vAlign w:val="bottom"/>
          </w:tcPr>
          <w:p w14:paraId="36C0F056" w14:textId="77777777" w:rsidR="00F53F3C" w:rsidRPr="00844432" w:rsidRDefault="00F53F3C">
            <w:pPr>
              <w:pStyle w:val="TableParagraph"/>
              <w:jc w:val="center"/>
              <w:rPr>
                <w:szCs w:val="24"/>
                <w:rPrChange w:id="10877" w:author="Steve Wiggins" w:date="2022-07-30T18:08:00Z">
                  <w:rPr>
                    <w:rFonts w:ascii="Arial Nova" w:hAnsi="Arial Nova"/>
                    <w:szCs w:val="20"/>
                  </w:rPr>
                </w:rPrChange>
              </w:rPr>
              <w:pPrChange w:id="10878" w:author="Steve Wiggins" w:date="2022-07-30T18:10:00Z">
                <w:pPr>
                  <w:pStyle w:val="TableParagraph"/>
                </w:pPr>
              </w:pPrChange>
            </w:pPr>
            <w:r w:rsidRPr="00844432">
              <w:rPr>
                <w:szCs w:val="24"/>
                <w:rPrChange w:id="10879" w:author="Steve Wiggins" w:date="2022-07-30T18:08:00Z">
                  <w:rPr>
                    <w:rFonts w:ascii="Arial Nova" w:hAnsi="Arial Nova"/>
                    <w:szCs w:val="20"/>
                  </w:rPr>
                </w:rPrChange>
              </w:rPr>
              <w:t>1</w:t>
            </w:r>
            <w:r w:rsidRPr="00844432">
              <w:rPr>
                <w:szCs w:val="24"/>
                <w:rPrChange w:id="10880" w:author="Steve Wiggins" w:date="2022-07-30T18:08:00Z">
                  <w:rPr>
                    <w:rFonts w:ascii="Arial Nova" w:hAnsi="Arial Nova"/>
                    <w:i/>
                    <w:szCs w:val="20"/>
                  </w:rPr>
                </w:rPrChange>
              </w:rPr>
              <w:t>.</w:t>
            </w:r>
            <w:r w:rsidRPr="00844432">
              <w:rPr>
                <w:szCs w:val="24"/>
                <w:rPrChange w:id="10881" w:author="Steve Wiggins" w:date="2022-07-30T18:08:00Z">
                  <w:rPr>
                    <w:rFonts w:ascii="Arial Nova" w:hAnsi="Arial Nova"/>
                    <w:szCs w:val="20"/>
                  </w:rPr>
                </w:rPrChange>
              </w:rPr>
              <w:t>03</w:t>
            </w:r>
          </w:p>
        </w:tc>
        <w:tc>
          <w:tcPr>
            <w:tcW w:w="1170" w:type="dxa"/>
            <w:tcBorders>
              <w:bottom w:val="single" w:sz="4" w:space="0" w:color="000000"/>
            </w:tcBorders>
            <w:vAlign w:val="bottom"/>
          </w:tcPr>
          <w:p w14:paraId="22D0EA16" w14:textId="77777777" w:rsidR="00F53F3C" w:rsidRPr="00844432" w:rsidRDefault="00F53F3C">
            <w:pPr>
              <w:pStyle w:val="TableParagraph"/>
              <w:jc w:val="center"/>
              <w:rPr>
                <w:szCs w:val="24"/>
                <w:rPrChange w:id="10882" w:author="Steve Wiggins" w:date="2022-07-30T18:08:00Z">
                  <w:rPr>
                    <w:rFonts w:ascii="Arial Nova" w:hAnsi="Arial Nova"/>
                    <w:szCs w:val="20"/>
                  </w:rPr>
                </w:rPrChange>
              </w:rPr>
              <w:pPrChange w:id="10883" w:author="Steve Wiggins" w:date="2022-07-30T18:10:00Z">
                <w:pPr>
                  <w:pStyle w:val="TableParagraph"/>
                </w:pPr>
              </w:pPrChange>
            </w:pPr>
            <w:r w:rsidRPr="00844432">
              <w:rPr>
                <w:szCs w:val="24"/>
                <w:rPrChange w:id="10884" w:author="Steve Wiggins" w:date="2022-07-30T18:08:00Z">
                  <w:rPr>
                    <w:rFonts w:ascii="Arial Nova" w:hAnsi="Arial Nova"/>
                    <w:szCs w:val="20"/>
                  </w:rPr>
                </w:rPrChange>
              </w:rPr>
              <w:t>1</w:t>
            </w:r>
          </w:p>
        </w:tc>
        <w:tc>
          <w:tcPr>
            <w:tcW w:w="1180" w:type="dxa"/>
            <w:tcBorders>
              <w:bottom w:val="single" w:sz="4" w:space="0" w:color="000000"/>
            </w:tcBorders>
            <w:vAlign w:val="bottom"/>
          </w:tcPr>
          <w:p w14:paraId="43B11579" w14:textId="77777777" w:rsidR="00F53F3C" w:rsidRPr="00844432" w:rsidRDefault="00F53F3C">
            <w:pPr>
              <w:pStyle w:val="TableParagraph"/>
              <w:jc w:val="center"/>
              <w:rPr>
                <w:szCs w:val="24"/>
                <w:rPrChange w:id="10885" w:author="Steve Wiggins" w:date="2022-07-30T18:08:00Z">
                  <w:rPr>
                    <w:rFonts w:ascii="Arial Nova" w:hAnsi="Arial Nova"/>
                    <w:szCs w:val="20"/>
                  </w:rPr>
                </w:rPrChange>
              </w:rPr>
              <w:pPrChange w:id="10886" w:author="Steve Wiggins" w:date="2022-07-30T18:10:00Z">
                <w:pPr>
                  <w:pStyle w:val="TableParagraph"/>
                </w:pPr>
              </w:pPrChange>
            </w:pPr>
            <w:r w:rsidRPr="00844432">
              <w:rPr>
                <w:szCs w:val="24"/>
                <w:rPrChange w:id="10887" w:author="Steve Wiggins" w:date="2022-07-30T18:08:00Z">
                  <w:rPr>
                    <w:rFonts w:ascii="Arial Nova" w:hAnsi="Arial Nova"/>
                    <w:szCs w:val="20"/>
                  </w:rPr>
                </w:rPrChange>
              </w:rPr>
              <w:t>5</w:t>
            </w:r>
          </w:p>
        </w:tc>
        <w:tc>
          <w:tcPr>
            <w:tcW w:w="1048" w:type="dxa"/>
            <w:tcBorders>
              <w:bottom w:val="single" w:sz="4" w:space="0" w:color="000000"/>
            </w:tcBorders>
            <w:vAlign w:val="bottom"/>
          </w:tcPr>
          <w:p w14:paraId="7B91A7BB" w14:textId="77777777" w:rsidR="00F53F3C" w:rsidRPr="00844432" w:rsidRDefault="00F53F3C">
            <w:pPr>
              <w:pStyle w:val="TableParagraph"/>
              <w:jc w:val="center"/>
              <w:rPr>
                <w:szCs w:val="24"/>
                <w:rPrChange w:id="10888" w:author="Steve Wiggins" w:date="2022-07-30T18:08:00Z">
                  <w:rPr>
                    <w:rFonts w:ascii="Arial Nova" w:hAnsi="Arial Nova"/>
                    <w:szCs w:val="20"/>
                  </w:rPr>
                </w:rPrChange>
              </w:rPr>
              <w:pPrChange w:id="10889" w:author="Steve Wiggins" w:date="2022-07-30T18:10:00Z">
                <w:pPr>
                  <w:pStyle w:val="TableParagraph"/>
                </w:pPr>
              </w:pPrChange>
            </w:pPr>
            <w:r w:rsidRPr="00844432">
              <w:rPr>
                <w:szCs w:val="24"/>
                <w:rPrChange w:id="10890" w:author="Steve Wiggins" w:date="2022-07-30T18:08:00Z">
                  <w:rPr>
                    <w:rFonts w:ascii="Arial Nova" w:hAnsi="Arial Nova"/>
                    <w:szCs w:val="20"/>
                  </w:rPr>
                </w:rPrChange>
              </w:rPr>
              <w:t>3</w:t>
            </w:r>
          </w:p>
        </w:tc>
        <w:tc>
          <w:tcPr>
            <w:tcW w:w="993" w:type="dxa"/>
            <w:tcBorders>
              <w:bottom w:val="single" w:sz="4" w:space="0" w:color="000000"/>
            </w:tcBorders>
            <w:vAlign w:val="bottom"/>
          </w:tcPr>
          <w:p w14:paraId="1DDCBCE7" w14:textId="77777777" w:rsidR="00F53F3C" w:rsidRPr="00844432" w:rsidRDefault="00F53F3C">
            <w:pPr>
              <w:pStyle w:val="TableParagraph"/>
              <w:jc w:val="center"/>
              <w:rPr>
                <w:szCs w:val="24"/>
                <w:rPrChange w:id="10891" w:author="Steve Wiggins" w:date="2022-07-30T18:08:00Z">
                  <w:rPr>
                    <w:rFonts w:ascii="Arial Nova" w:hAnsi="Arial Nova"/>
                    <w:szCs w:val="20"/>
                  </w:rPr>
                </w:rPrChange>
              </w:rPr>
              <w:pPrChange w:id="10892" w:author="Steve Wiggins" w:date="2022-07-30T18:10:00Z">
                <w:pPr>
                  <w:pStyle w:val="TableParagraph"/>
                </w:pPr>
              </w:pPrChange>
            </w:pPr>
            <w:r w:rsidRPr="00844432">
              <w:rPr>
                <w:szCs w:val="24"/>
                <w:rPrChange w:id="10893" w:author="Steve Wiggins" w:date="2022-07-30T18:08:00Z">
                  <w:rPr>
                    <w:rFonts w:ascii="Arial Nova" w:hAnsi="Arial Nova"/>
                    <w:szCs w:val="20"/>
                  </w:rPr>
                </w:rPrChange>
              </w:rPr>
              <w:t>5</w:t>
            </w:r>
          </w:p>
        </w:tc>
      </w:tr>
    </w:tbl>
    <w:p w14:paraId="718B5E52" w14:textId="77777777" w:rsidR="0078513A" w:rsidRPr="00643A43" w:rsidRDefault="0078513A" w:rsidP="00643A43">
      <w:pPr>
        <w:pStyle w:val="1PP"/>
        <w:jc w:val="both"/>
      </w:pPr>
    </w:p>
    <w:p w14:paraId="1BC4034C" w14:textId="70E585F3" w:rsidR="001924ED" w:rsidRPr="00992146" w:rsidRDefault="0081249E">
      <w:pPr>
        <w:rPr>
          <w:lang w:val="en-US"/>
          <w:rPrChange w:id="10894" w:author="Anusha De" w:date="2022-08-01T14:48:00Z">
            <w:rPr/>
          </w:rPrChange>
        </w:rPr>
        <w:pPrChange w:id="10895" w:author="Steve Wiggins" w:date="2022-07-30T18:10:00Z">
          <w:pPr>
            <w:pStyle w:val="1PP"/>
            <w:jc w:val="both"/>
          </w:pPr>
        </w:pPrChange>
      </w:pPr>
      <w:r w:rsidRPr="00992146">
        <w:rPr>
          <w:lang w:val="en-US"/>
          <w:rPrChange w:id="10896" w:author="Anusha De" w:date="2022-08-01T14:48:00Z">
            <w:rPr/>
          </w:rPrChange>
        </w:rPr>
        <w:t>Table</w:t>
      </w:r>
      <w:r w:rsidR="00F73A4C" w:rsidRPr="00992146">
        <w:rPr>
          <w:lang w:val="en-US"/>
          <w:rPrChange w:id="10897" w:author="Anusha De" w:date="2022-08-01T14:48:00Z">
            <w:rPr/>
          </w:rPrChange>
        </w:rPr>
        <w:t xml:space="preserve"> </w:t>
      </w:r>
      <w:r>
        <w:fldChar w:fldCharType="begin"/>
      </w:r>
      <w:r w:rsidRPr="00992146">
        <w:rPr>
          <w:lang w:val="en-US"/>
          <w:rPrChange w:id="10898" w:author="Anusha De" w:date="2022-08-01T14:48:00Z">
            <w:rPr/>
          </w:rPrChange>
        </w:rPr>
        <w:instrText xml:space="preserve"> HYPERLINK \l "_bookmark72" </w:instrText>
      </w:r>
      <w:r>
        <w:fldChar w:fldCharType="separate"/>
      </w:r>
      <w:r w:rsidRPr="00992146">
        <w:rPr>
          <w:lang w:val="en-US"/>
          <w:rPrChange w:id="10899" w:author="Anusha De" w:date="2022-08-01T14:48:00Z">
            <w:rPr/>
          </w:rPrChange>
        </w:rPr>
        <w:t>2</w:t>
      </w:r>
      <w:r w:rsidR="00F73A4C" w:rsidRPr="00992146">
        <w:rPr>
          <w:lang w:val="en-US"/>
          <w:rPrChange w:id="10900" w:author="Anusha De" w:date="2022-08-01T14:48:00Z">
            <w:rPr/>
          </w:rPrChange>
        </w:rPr>
        <w:t xml:space="preserve"> </w:t>
      </w:r>
      <w:r>
        <w:fldChar w:fldCharType="end"/>
      </w:r>
      <w:r w:rsidRPr="00992146">
        <w:rPr>
          <w:lang w:val="en-US"/>
          <w:rPrChange w:id="10901" w:author="Anusha De" w:date="2022-08-01T14:48:00Z">
            <w:rPr/>
          </w:rPrChange>
        </w:rPr>
        <w:t>shows</w:t>
      </w:r>
      <w:r w:rsidR="00F73A4C" w:rsidRPr="00992146">
        <w:rPr>
          <w:lang w:val="en-US"/>
          <w:rPrChange w:id="10902" w:author="Anusha De" w:date="2022-08-01T14:48:00Z">
            <w:rPr/>
          </w:rPrChange>
        </w:rPr>
        <w:t xml:space="preserve"> </w:t>
      </w:r>
      <w:r w:rsidRPr="00992146">
        <w:rPr>
          <w:lang w:val="en-US"/>
          <w:rPrChange w:id="10903" w:author="Anusha De" w:date="2022-08-01T14:48:00Z">
            <w:rPr/>
          </w:rPrChange>
        </w:rPr>
        <w:t>summary</w:t>
      </w:r>
      <w:r w:rsidR="00F73A4C" w:rsidRPr="00992146">
        <w:rPr>
          <w:lang w:val="en-US"/>
          <w:rPrChange w:id="10904" w:author="Anusha De" w:date="2022-08-01T14:48:00Z">
            <w:rPr/>
          </w:rPrChange>
        </w:rPr>
        <w:t xml:space="preserve"> </w:t>
      </w:r>
      <w:r w:rsidRPr="00992146">
        <w:rPr>
          <w:lang w:val="en-US"/>
          <w:rPrChange w:id="10905" w:author="Anusha De" w:date="2022-08-01T14:48:00Z">
            <w:rPr/>
          </w:rPrChange>
        </w:rPr>
        <w:t>statistics</w:t>
      </w:r>
      <w:r w:rsidR="00F73A4C" w:rsidRPr="00992146">
        <w:rPr>
          <w:lang w:val="en-US"/>
          <w:rPrChange w:id="10906" w:author="Anusha De" w:date="2022-08-01T14:48:00Z">
            <w:rPr/>
          </w:rPrChange>
        </w:rPr>
        <w:t xml:space="preserve"> </w:t>
      </w:r>
      <w:r w:rsidRPr="00992146">
        <w:rPr>
          <w:lang w:val="en-US"/>
          <w:rPrChange w:id="10907" w:author="Anusha De" w:date="2022-08-01T14:48:00Z">
            <w:rPr/>
          </w:rPrChange>
        </w:rPr>
        <w:t>for</w:t>
      </w:r>
      <w:r w:rsidR="00F73A4C" w:rsidRPr="00992146">
        <w:rPr>
          <w:lang w:val="en-US"/>
          <w:rPrChange w:id="10908" w:author="Anusha De" w:date="2022-08-01T14:48:00Z">
            <w:rPr/>
          </w:rPrChange>
        </w:rPr>
        <w:t xml:space="preserve"> </w:t>
      </w:r>
      <w:r w:rsidRPr="00992146">
        <w:rPr>
          <w:lang w:val="en-US"/>
          <w:rPrChange w:id="10909" w:author="Anusha De" w:date="2022-08-01T14:48:00Z">
            <w:rPr/>
          </w:rPrChange>
        </w:rPr>
        <w:t>self-ratings</w:t>
      </w:r>
      <w:r w:rsidR="00F73A4C" w:rsidRPr="00992146">
        <w:rPr>
          <w:lang w:val="en-US"/>
          <w:rPrChange w:id="10910" w:author="Anusha De" w:date="2022-08-01T14:48:00Z">
            <w:rPr/>
          </w:rPrChange>
        </w:rPr>
        <w:t xml:space="preserve"> </w:t>
      </w:r>
      <w:r w:rsidRPr="00992146">
        <w:rPr>
          <w:lang w:val="en-US"/>
          <w:rPrChange w:id="10911" w:author="Anusha De" w:date="2022-08-01T14:48:00Z">
            <w:rPr/>
          </w:rPrChange>
        </w:rPr>
        <w:t>from</w:t>
      </w:r>
      <w:r w:rsidR="00F73A4C" w:rsidRPr="00992146">
        <w:rPr>
          <w:lang w:val="en-US"/>
          <w:rPrChange w:id="10912" w:author="Anusha De" w:date="2022-08-01T14:48:00Z">
            <w:rPr/>
          </w:rPrChange>
        </w:rPr>
        <w:t xml:space="preserve"> </w:t>
      </w:r>
      <w:r w:rsidRPr="00992146">
        <w:rPr>
          <w:lang w:val="en-US"/>
          <w:rPrChange w:id="10913" w:author="Anusha De" w:date="2022-08-01T14:48:00Z">
            <w:rPr/>
          </w:rPrChange>
        </w:rPr>
        <w:t>agro-input</w:t>
      </w:r>
      <w:r w:rsidR="00F73A4C" w:rsidRPr="00992146">
        <w:rPr>
          <w:lang w:val="en-US"/>
          <w:rPrChange w:id="10914" w:author="Anusha De" w:date="2022-08-01T14:48:00Z">
            <w:rPr/>
          </w:rPrChange>
        </w:rPr>
        <w:t xml:space="preserve"> </w:t>
      </w:r>
      <w:r w:rsidRPr="00992146">
        <w:rPr>
          <w:lang w:val="en-US"/>
          <w:rPrChange w:id="10915" w:author="Anusha De" w:date="2022-08-01T14:48:00Z">
            <w:rPr/>
          </w:rPrChange>
        </w:rPr>
        <w:t>dealers,</w:t>
      </w:r>
      <w:r w:rsidR="00F73A4C" w:rsidRPr="00992146">
        <w:rPr>
          <w:lang w:val="en-US"/>
          <w:rPrChange w:id="10916" w:author="Anusha De" w:date="2022-08-01T14:48:00Z">
            <w:rPr/>
          </w:rPrChange>
        </w:rPr>
        <w:t xml:space="preserve"> </w:t>
      </w:r>
      <w:r w:rsidRPr="00992146">
        <w:rPr>
          <w:lang w:val="en-US"/>
          <w:rPrChange w:id="10917" w:author="Anusha De" w:date="2022-08-01T14:48:00Z">
            <w:rPr/>
          </w:rPrChange>
        </w:rPr>
        <w:t>traders,</w:t>
      </w:r>
      <w:r w:rsidR="00F73A4C" w:rsidRPr="00992146">
        <w:rPr>
          <w:lang w:val="en-US"/>
          <w:rPrChange w:id="10918" w:author="Anusha De" w:date="2022-08-01T14:48:00Z">
            <w:rPr/>
          </w:rPrChange>
        </w:rPr>
        <w:t xml:space="preserve"> </w:t>
      </w:r>
      <w:r w:rsidRPr="00992146">
        <w:rPr>
          <w:lang w:val="en-US"/>
          <w:rPrChange w:id="10919" w:author="Anusha De" w:date="2022-08-01T14:48:00Z">
            <w:rPr/>
          </w:rPrChange>
        </w:rPr>
        <w:t>and</w:t>
      </w:r>
      <w:r w:rsidR="00F73A4C" w:rsidRPr="00992146">
        <w:rPr>
          <w:lang w:val="en-US"/>
          <w:rPrChange w:id="10920" w:author="Anusha De" w:date="2022-08-01T14:48:00Z">
            <w:rPr/>
          </w:rPrChange>
        </w:rPr>
        <w:t xml:space="preserve"> </w:t>
      </w:r>
      <w:r w:rsidRPr="00992146">
        <w:rPr>
          <w:lang w:val="en-US"/>
          <w:rPrChange w:id="10921" w:author="Anusha De" w:date="2022-08-01T14:48:00Z">
            <w:rPr/>
          </w:rPrChange>
        </w:rPr>
        <w:t>maize</w:t>
      </w:r>
      <w:r w:rsidR="00F73A4C" w:rsidRPr="00992146">
        <w:rPr>
          <w:lang w:val="en-US"/>
          <w:rPrChange w:id="10922" w:author="Anusha De" w:date="2022-08-01T14:48:00Z">
            <w:rPr/>
          </w:rPrChange>
        </w:rPr>
        <w:t xml:space="preserve"> </w:t>
      </w:r>
      <w:r w:rsidRPr="00992146">
        <w:rPr>
          <w:lang w:val="en-US"/>
          <w:rPrChange w:id="10923" w:author="Anusha De" w:date="2022-08-01T14:48:00Z">
            <w:rPr/>
          </w:rPrChange>
        </w:rPr>
        <w:t>processors.</w:t>
      </w:r>
      <w:r w:rsidR="00F73A4C" w:rsidRPr="00992146">
        <w:rPr>
          <w:lang w:val="en-US"/>
          <w:rPrChange w:id="10924" w:author="Anusha De" w:date="2022-08-01T14:48:00Z">
            <w:rPr/>
          </w:rPrChange>
        </w:rPr>
        <w:t xml:space="preserve"> </w:t>
      </w:r>
      <w:r w:rsidRPr="00992146">
        <w:rPr>
          <w:lang w:val="en-US"/>
          <w:rPrChange w:id="10925" w:author="Anusha De" w:date="2022-08-01T14:48:00Z">
            <w:rPr/>
          </w:rPrChange>
        </w:rPr>
        <w:t>These</w:t>
      </w:r>
      <w:r w:rsidR="00F73A4C" w:rsidRPr="00992146">
        <w:rPr>
          <w:lang w:val="en-US"/>
          <w:rPrChange w:id="10926" w:author="Anusha De" w:date="2022-08-01T14:48:00Z">
            <w:rPr/>
          </w:rPrChange>
        </w:rPr>
        <w:t xml:space="preserve"> </w:t>
      </w:r>
      <w:r w:rsidRPr="00992146">
        <w:rPr>
          <w:lang w:val="en-US"/>
          <w:rPrChange w:id="10927" w:author="Anusha De" w:date="2022-08-01T14:48:00Z">
            <w:rPr/>
          </w:rPrChange>
        </w:rPr>
        <w:t>actors</w:t>
      </w:r>
      <w:r w:rsidR="00F73A4C" w:rsidRPr="00992146">
        <w:rPr>
          <w:lang w:val="en-US"/>
          <w:rPrChange w:id="10928" w:author="Anusha De" w:date="2022-08-01T14:48:00Z">
            <w:rPr/>
          </w:rPrChange>
        </w:rPr>
        <w:t xml:space="preserve"> </w:t>
      </w:r>
      <w:r w:rsidRPr="00992146">
        <w:rPr>
          <w:lang w:val="en-US"/>
          <w:rPrChange w:id="10929" w:author="Anusha De" w:date="2022-08-01T14:48:00Z">
            <w:rPr/>
          </w:rPrChange>
        </w:rPr>
        <w:t>seem</w:t>
      </w:r>
      <w:r w:rsidR="00F73A4C" w:rsidRPr="00992146">
        <w:rPr>
          <w:lang w:val="en-US"/>
          <w:rPrChange w:id="10930" w:author="Anusha De" w:date="2022-08-01T14:48:00Z">
            <w:rPr/>
          </w:rPrChange>
        </w:rPr>
        <w:t xml:space="preserve"> </w:t>
      </w:r>
      <w:r w:rsidRPr="00992146">
        <w:rPr>
          <w:lang w:val="en-US"/>
          <w:rPrChange w:id="10931" w:author="Anusha De" w:date="2022-08-01T14:48:00Z">
            <w:rPr/>
          </w:rPrChange>
        </w:rPr>
        <w:t>to</w:t>
      </w:r>
      <w:r w:rsidR="00F73A4C" w:rsidRPr="00992146">
        <w:rPr>
          <w:lang w:val="en-US"/>
          <w:rPrChange w:id="10932" w:author="Anusha De" w:date="2022-08-01T14:48:00Z">
            <w:rPr/>
          </w:rPrChange>
        </w:rPr>
        <w:t xml:space="preserve"> </w:t>
      </w:r>
      <w:r w:rsidRPr="00992146">
        <w:rPr>
          <w:lang w:val="en-US"/>
          <w:rPrChange w:id="10933" w:author="Anusha De" w:date="2022-08-01T14:48:00Z">
            <w:rPr/>
          </w:rPrChange>
        </w:rPr>
        <w:t>be</w:t>
      </w:r>
      <w:r w:rsidR="00F73A4C" w:rsidRPr="00992146">
        <w:rPr>
          <w:lang w:val="en-US"/>
          <w:rPrChange w:id="10934" w:author="Anusha De" w:date="2022-08-01T14:48:00Z">
            <w:rPr/>
          </w:rPrChange>
        </w:rPr>
        <w:t xml:space="preserve"> </w:t>
      </w:r>
      <w:r w:rsidRPr="00992146">
        <w:rPr>
          <w:lang w:val="en-US"/>
          <w:rPrChange w:id="10935" w:author="Anusha De" w:date="2022-08-01T14:48:00Z">
            <w:rPr/>
          </w:rPrChange>
        </w:rPr>
        <w:t>very</w:t>
      </w:r>
      <w:r w:rsidR="00F73A4C" w:rsidRPr="00992146">
        <w:rPr>
          <w:lang w:val="en-US"/>
          <w:rPrChange w:id="10936" w:author="Anusha De" w:date="2022-08-01T14:48:00Z">
            <w:rPr/>
          </w:rPrChange>
        </w:rPr>
        <w:t xml:space="preserve"> </w:t>
      </w:r>
      <w:r w:rsidRPr="00992146">
        <w:rPr>
          <w:lang w:val="en-US"/>
          <w:rPrChange w:id="10937" w:author="Anusha De" w:date="2022-08-01T14:48:00Z">
            <w:rPr/>
          </w:rPrChange>
        </w:rPr>
        <w:t>confident</w:t>
      </w:r>
      <w:r w:rsidR="00F73A4C" w:rsidRPr="00992146">
        <w:rPr>
          <w:lang w:val="en-US"/>
          <w:rPrChange w:id="10938" w:author="Anusha De" w:date="2022-08-01T14:48:00Z">
            <w:rPr/>
          </w:rPrChange>
        </w:rPr>
        <w:t xml:space="preserve"> </w:t>
      </w:r>
      <w:r w:rsidRPr="00992146">
        <w:rPr>
          <w:lang w:val="en-US"/>
          <w:rPrChange w:id="10939" w:author="Anusha De" w:date="2022-08-01T14:48:00Z">
            <w:rPr/>
          </w:rPrChange>
        </w:rPr>
        <w:t>about</w:t>
      </w:r>
      <w:r w:rsidR="00F73A4C" w:rsidRPr="00992146">
        <w:rPr>
          <w:lang w:val="en-US"/>
          <w:rPrChange w:id="10940" w:author="Anusha De" w:date="2022-08-01T14:48:00Z">
            <w:rPr/>
          </w:rPrChange>
        </w:rPr>
        <w:t xml:space="preserve"> </w:t>
      </w:r>
      <w:r w:rsidRPr="00992146">
        <w:rPr>
          <w:lang w:val="en-US"/>
          <w:rPrChange w:id="10941" w:author="Anusha De" w:date="2022-08-01T14:48:00Z">
            <w:rPr/>
          </w:rPrChange>
        </w:rPr>
        <w:t>their</w:t>
      </w:r>
      <w:r w:rsidR="00F73A4C" w:rsidRPr="00992146">
        <w:rPr>
          <w:lang w:val="en-US"/>
          <w:rPrChange w:id="10942" w:author="Anusha De" w:date="2022-08-01T14:48:00Z">
            <w:rPr/>
          </w:rPrChange>
        </w:rPr>
        <w:t xml:space="preserve"> </w:t>
      </w:r>
      <w:r w:rsidRPr="00992146">
        <w:rPr>
          <w:lang w:val="en-US"/>
          <w:rPrChange w:id="10943" w:author="Anusha De" w:date="2022-08-01T14:48:00Z">
            <w:rPr/>
          </w:rPrChange>
        </w:rPr>
        <w:t>reputation</w:t>
      </w:r>
      <w:r w:rsidR="00F73A4C" w:rsidRPr="00992146">
        <w:rPr>
          <w:lang w:val="en-US"/>
          <w:rPrChange w:id="10944" w:author="Anusha De" w:date="2022-08-01T14:48:00Z">
            <w:rPr/>
          </w:rPrChange>
        </w:rPr>
        <w:t xml:space="preserve"> </w:t>
      </w:r>
      <w:r w:rsidRPr="00992146">
        <w:rPr>
          <w:lang w:val="en-US"/>
          <w:rPrChange w:id="10945" w:author="Anusha De" w:date="2022-08-01T14:48:00Z">
            <w:rPr/>
          </w:rPrChange>
        </w:rPr>
        <w:t>as</w:t>
      </w:r>
      <w:r w:rsidR="00F73A4C" w:rsidRPr="00992146">
        <w:rPr>
          <w:lang w:val="en-US"/>
          <w:rPrChange w:id="10946" w:author="Anusha De" w:date="2022-08-01T14:48:00Z">
            <w:rPr/>
          </w:rPrChange>
        </w:rPr>
        <w:t xml:space="preserve"> </w:t>
      </w:r>
      <w:r w:rsidRPr="00992146">
        <w:rPr>
          <w:lang w:val="en-US"/>
          <w:rPrChange w:id="10947" w:author="Anusha De" w:date="2022-08-01T14:48:00Z">
            <w:rPr/>
          </w:rPrChange>
        </w:rPr>
        <w:t>among</w:t>
      </w:r>
      <w:r w:rsidR="00F73A4C" w:rsidRPr="00992146">
        <w:rPr>
          <w:lang w:val="en-US"/>
          <w:rPrChange w:id="10948" w:author="Anusha De" w:date="2022-08-01T14:48:00Z">
            <w:rPr/>
          </w:rPrChange>
        </w:rPr>
        <w:t xml:space="preserve"> </w:t>
      </w:r>
      <w:r w:rsidRPr="00992146">
        <w:rPr>
          <w:lang w:val="en-US"/>
          <w:rPrChange w:id="10949" w:author="Anusha De" w:date="2022-08-01T14:48:00Z">
            <w:rPr/>
          </w:rPrChange>
        </w:rPr>
        <w:t>all</w:t>
      </w:r>
      <w:r w:rsidR="00F73A4C" w:rsidRPr="00992146">
        <w:rPr>
          <w:lang w:val="en-US"/>
          <w:rPrChange w:id="10950" w:author="Anusha De" w:date="2022-08-01T14:48:00Z">
            <w:rPr/>
          </w:rPrChange>
        </w:rPr>
        <w:t xml:space="preserve"> </w:t>
      </w:r>
      <w:r w:rsidRPr="00992146">
        <w:rPr>
          <w:lang w:val="en-US"/>
          <w:rPrChange w:id="10951" w:author="Anusha De" w:date="2022-08-01T14:48:00Z">
            <w:rPr/>
          </w:rPrChange>
        </w:rPr>
        <w:t>the</w:t>
      </w:r>
      <w:r w:rsidR="00F73A4C" w:rsidRPr="00992146">
        <w:rPr>
          <w:lang w:val="en-US"/>
          <w:rPrChange w:id="10952" w:author="Anusha De" w:date="2022-08-01T14:48:00Z">
            <w:rPr/>
          </w:rPrChange>
        </w:rPr>
        <w:t xml:space="preserve"> </w:t>
      </w:r>
      <w:r w:rsidRPr="00992146">
        <w:rPr>
          <w:lang w:val="en-US"/>
          <w:rPrChange w:id="10953" w:author="Anusha De" w:date="2022-08-01T14:48:00Z">
            <w:rPr/>
          </w:rPrChange>
        </w:rPr>
        <w:t>dimensions,</w:t>
      </w:r>
      <w:r w:rsidR="00F73A4C" w:rsidRPr="00992146">
        <w:rPr>
          <w:lang w:val="en-US"/>
          <w:rPrChange w:id="10954" w:author="Anusha De" w:date="2022-08-01T14:48:00Z">
            <w:rPr/>
          </w:rPrChange>
        </w:rPr>
        <w:t xml:space="preserve"> </w:t>
      </w:r>
      <w:r w:rsidRPr="00992146">
        <w:rPr>
          <w:lang w:val="en-US"/>
          <w:rPrChange w:id="10955" w:author="Anusha De" w:date="2022-08-01T14:48:00Z">
            <w:rPr/>
          </w:rPrChange>
        </w:rPr>
        <w:t>the</w:t>
      </w:r>
      <w:r w:rsidR="00F73A4C" w:rsidRPr="00992146">
        <w:rPr>
          <w:lang w:val="en-US"/>
          <w:rPrChange w:id="10956" w:author="Anusha De" w:date="2022-08-01T14:48:00Z">
            <w:rPr/>
          </w:rPrChange>
        </w:rPr>
        <w:t xml:space="preserve"> </w:t>
      </w:r>
      <w:r w:rsidRPr="00992146">
        <w:rPr>
          <w:lang w:val="en-US"/>
          <w:rPrChange w:id="10957" w:author="Anusha De" w:date="2022-08-01T14:48:00Z">
            <w:rPr/>
          </w:rPrChange>
        </w:rPr>
        <w:t>highest</w:t>
      </w:r>
      <w:r w:rsidR="00F73A4C" w:rsidRPr="00992146">
        <w:rPr>
          <w:lang w:val="en-US"/>
          <w:rPrChange w:id="10958" w:author="Anusha De" w:date="2022-08-01T14:48:00Z">
            <w:rPr/>
          </w:rPrChange>
        </w:rPr>
        <w:t xml:space="preserve"> </w:t>
      </w:r>
      <w:r w:rsidRPr="00992146">
        <w:rPr>
          <w:lang w:val="en-US"/>
          <w:rPrChange w:id="10959" w:author="Anusha De" w:date="2022-08-01T14:48:00Z">
            <w:rPr/>
          </w:rPrChange>
        </w:rPr>
        <w:t>percentage</w:t>
      </w:r>
      <w:r w:rsidR="00F73A4C" w:rsidRPr="00992146">
        <w:rPr>
          <w:lang w:val="en-US"/>
          <w:rPrChange w:id="10960" w:author="Anusha De" w:date="2022-08-01T14:48:00Z">
            <w:rPr/>
          </w:rPrChange>
        </w:rPr>
        <w:t xml:space="preserve"> </w:t>
      </w:r>
      <w:r w:rsidRPr="00992146">
        <w:rPr>
          <w:lang w:val="en-US"/>
          <w:rPrChange w:id="10961" w:author="Anusha De" w:date="2022-08-01T14:48:00Z">
            <w:rPr/>
          </w:rPrChange>
        </w:rPr>
        <w:t>give</w:t>
      </w:r>
      <w:r w:rsidR="00F73A4C" w:rsidRPr="00992146">
        <w:rPr>
          <w:lang w:val="en-US"/>
          <w:rPrChange w:id="10962" w:author="Anusha De" w:date="2022-08-01T14:48:00Z">
            <w:rPr/>
          </w:rPrChange>
        </w:rPr>
        <w:t xml:space="preserve"> </w:t>
      </w:r>
      <w:r w:rsidRPr="00992146">
        <w:rPr>
          <w:lang w:val="en-US"/>
          <w:rPrChange w:id="10963" w:author="Anusha De" w:date="2022-08-01T14:48:00Z">
            <w:rPr/>
          </w:rPrChange>
        </w:rPr>
        <w:t>a</w:t>
      </w:r>
      <w:r w:rsidR="00F73A4C" w:rsidRPr="00992146">
        <w:rPr>
          <w:lang w:val="en-US"/>
          <w:rPrChange w:id="10964" w:author="Anusha De" w:date="2022-08-01T14:48:00Z">
            <w:rPr/>
          </w:rPrChange>
        </w:rPr>
        <w:t xml:space="preserve"> </w:t>
      </w:r>
      <w:r w:rsidRPr="00992146">
        <w:rPr>
          <w:lang w:val="en-US"/>
          <w:rPrChange w:id="10965" w:author="Anusha De" w:date="2022-08-01T14:48:00Z">
            <w:rPr/>
          </w:rPrChange>
        </w:rPr>
        <w:t>self-score</w:t>
      </w:r>
      <w:r w:rsidR="00F73A4C" w:rsidRPr="00992146">
        <w:rPr>
          <w:lang w:val="en-US"/>
          <w:rPrChange w:id="10966" w:author="Anusha De" w:date="2022-08-01T14:48:00Z">
            <w:rPr/>
          </w:rPrChange>
        </w:rPr>
        <w:t xml:space="preserve"> </w:t>
      </w:r>
      <w:r w:rsidRPr="00992146">
        <w:rPr>
          <w:lang w:val="en-US"/>
          <w:rPrChange w:id="10967" w:author="Anusha De" w:date="2022-08-01T14:48:00Z">
            <w:rPr/>
          </w:rPrChange>
        </w:rPr>
        <w:t>of</w:t>
      </w:r>
      <w:r w:rsidR="00F73A4C" w:rsidRPr="00992146">
        <w:rPr>
          <w:lang w:val="en-US"/>
          <w:rPrChange w:id="10968" w:author="Anusha De" w:date="2022-08-01T14:48:00Z">
            <w:rPr/>
          </w:rPrChange>
        </w:rPr>
        <w:t xml:space="preserve"> </w:t>
      </w:r>
      <w:r w:rsidRPr="00992146">
        <w:rPr>
          <w:lang w:val="en-US"/>
          <w:rPrChange w:id="10969" w:author="Anusha De" w:date="2022-08-01T14:48:00Z">
            <w:rPr/>
          </w:rPrChange>
        </w:rPr>
        <w:t>five</w:t>
      </w:r>
      <w:r w:rsidR="00F73A4C" w:rsidRPr="00992146">
        <w:rPr>
          <w:lang w:val="en-US"/>
          <w:rPrChange w:id="10970" w:author="Anusha De" w:date="2022-08-01T14:48:00Z">
            <w:rPr/>
          </w:rPrChange>
        </w:rPr>
        <w:t xml:space="preserve"> </w:t>
      </w:r>
      <w:r w:rsidRPr="00992146">
        <w:rPr>
          <w:lang w:val="en-US"/>
          <w:rPrChange w:id="10971" w:author="Anusha De" w:date="2022-08-01T14:48:00Z">
            <w:rPr/>
          </w:rPrChange>
        </w:rPr>
        <w:t>for</w:t>
      </w:r>
      <w:r w:rsidR="00F73A4C" w:rsidRPr="00992146">
        <w:rPr>
          <w:lang w:val="en-US"/>
          <w:rPrChange w:id="10972" w:author="Anusha De" w:date="2022-08-01T14:48:00Z">
            <w:rPr/>
          </w:rPrChange>
        </w:rPr>
        <w:t xml:space="preserve"> </w:t>
      </w:r>
      <w:r w:rsidRPr="00992146">
        <w:rPr>
          <w:lang w:val="en-US"/>
          <w:rPrChange w:id="10973" w:author="Anusha De" w:date="2022-08-01T14:48:00Z">
            <w:rPr/>
          </w:rPrChange>
        </w:rPr>
        <w:t>reputation</w:t>
      </w:r>
      <w:r w:rsidR="00F73A4C" w:rsidRPr="00992146">
        <w:rPr>
          <w:lang w:val="en-US"/>
          <w:rPrChange w:id="10974" w:author="Anusha De" w:date="2022-08-01T14:48:00Z">
            <w:rPr/>
          </w:rPrChange>
        </w:rPr>
        <w:t xml:space="preserve"> </w:t>
      </w:r>
      <w:r w:rsidRPr="00992146">
        <w:rPr>
          <w:lang w:val="en-US"/>
          <w:rPrChange w:id="10975" w:author="Anusha De" w:date="2022-08-01T14:48:00Z">
            <w:rPr/>
          </w:rPrChange>
        </w:rPr>
        <w:t>(59</w:t>
      </w:r>
      <w:r w:rsidR="00F73A4C" w:rsidRPr="00992146">
        <w:rPr>
          <w:lang w:val="en-US"/>
          <w:rPrChange w:id="10976" w:author="Anusha De" w:date="2022-08-01T14:48:00Z">
            <w:rPr/>
          </w:rPrChange>
        </w:rPr>
        <w:t xml:space="preserve"> </w:t>
      </w:r>
      <w:r w:rsidRPr="00992146">
        <w:rPr>
          <w:lang w:val="en-US"/>
          <w:rPrChange w:id="10977" w:author="Anusha De" w:date="2022-08-01T14:48:00Z">
            <w:rPr/>
          </w:rPrChange>
        </w:rPr>
        <w:t>percent).</w:t>
      </w:r>
      <w:r w:rsidR="00F73A4C" w:rsidRPr="00992146">
        <w:rPr>
          <w:lang w:val="en-US"/>
          <w:rPrChange w:id="10978" w:author="Anusha De" w:date="2022-08-01T14:48:00Z">
            <w:rPr/>
          </w:rPrChange>
        </w:rPr>
        <w:t xml:space="preserve"> </w:t>
      </w:r>
      <w:r w:rsidRPr="00992146">
        <w:rPr>
          <w:lang w:val="en-US"/>
          <w:rPrChange w:id="10979" w:author="Anusha De" w:date="2022-08-01T14:48:00Z">
            <w:rPr/>
          </w:rPrChange>
        </w:rPr>
        <w:t>They</w:t>
      </w:r>
      <w:r w:rsidR="00F73A4C" w:rsidRPr="00992146">
        <w:rPr>
          <w:lang w:val="en-US"/>
          <w:rPrChange w:id="10980" w:author="Anusha De" w:date="2022-08-01T14:48:00Z">
            <w:rPr/>
          </w:rPrChange>
        </w:rPr>
        <w:t xml:space="preserve"> </w:t>
      </w:r>
      <w:r w:rsidRPr="00992146">
        <w:rPr>
          <w:lang w:val="en-US"/>
          <w:rPrChange w:id="10981" w:author="Anusha De" w:date="2022-08-01T14:48:00Z">
            <w:rPr/>
          </w:rPrChange>
        </w:rPr>
        <w:t>seem</w:t>
      </w:r>
      <w:r w:rsidR="00F73A4C" w:rsidRPr="00992146">
        <w:rPr>
          <w:lang w:val="en-US"/>
          <w:rPrChange w:id="10982" w:author="Anusha De" w:date="2022-08-01T14:48:00Z">
            <w:rPr/>
          </w:rPrChange>
        </w:rPr>
        <w:t xml:space="preserve"> </w:t>
      </w:r>
      <w:r w:rsidRPr="00992146">
        <w:rPr>
          <w:lang w:val="en-US"/>
          <w:rPrChange w:id="10983" w:author="Anusha De" w:date="2022-08-01T14:48:00Z">
            <w:rPr/>
          </w:rPrChange>
        </w:rPr>
        <w:t>to</w:t>
      </w:r>
      <w:r w:rsidR="00F73A4C" w:rsidRPr="00992146">
        <w:rPr>
          <w:lang w:val="en-US"/>
          <w:rPrChange w:id="10984" w:author="Anusha De" w:date="2022-08-01T14:48:00Z">
            <w:rPr/>
          </w:rPrChange>
        </w:rPr>
        <w:t xml:space="preserve"> </w:t>
      </w:r>
      <w:r w:rsidRPr="00992146">
        <w:rPr>
          <w:lang w:val="en-US"/>
          <w:rPrChange w:id="10985" w:author="Anusha De" w:date="2022-08-01T14:48:00Z">
            <w:rPr/>
          </w:rPrChange>
        </w:rPr>
        <w:t>be</w:t>
      </w:r>
      <w:r w:rsidR="00F73A4C" w:rsidRPr="00992146">
        <w:rPr>
          <w:lang w:val="en-US"/>
          <w:rPrChange w:id="10986" w:author="Anusha De" w:date="2022-08-01T14:48:00Z">
            <w:rPr/>
          </w:rPrChange>
        </w:rPr>
        <w:t xml:space="preserve"> </w:t>
      </w:r>
      <w:r w:rsidRPr="00992146">
        <w:rPr>
          <w:lang w:val="en-US"/>
          <w:rPrChange w:id="10987" w:author="Anusha De" w:date="2022-08-01T14:48:00Z">
            <w:rPr/>
          </w:rPrChange>
        </w:rPr>
        <w:t>the</w:t>
      </w:r>
      <w:r w:rsidR="00F73A4C" w:rsidRPr="00992146">
        <w:rPr>
          <w:lang w:val="en-US"/>
          <w:rPrChange w:id="10988" w:author="Anusha De" w:date="2022-08-01T14:48:00Z">
            <w:rPr/>
          </w:rPrChange>
        </w:rPr>
        <w:t xml:space="preserve"> </w:t>
      </w:r>
      <w:r w:rsidRPr="00992146">
        <w:rPr>
          <w:lang w:val="en-US"/>
          <w:rPrChange w:id="10989" w:author="Anusha De" w:date="2022-08-01T14:48:00Z">
            <w:rPr/>
          </w:rPrChange>
        </w:rPr>
        <w:t>least</w:t>
      </w:r>
      <w:r w:rsidR="00F73A4C" w:rsidRPr="00992146">
        <w:rPr>
          <w:lang w:val="en-US"/>
          <w:rPrChange w:id="10990" w:author="Anusha De" w:date="2022-08-01T14:48:00Z">
            <w:rPr/>
          </w:rPrChange>
        </w:rPr>
        <w:t xml:space="preserve"> </w:t>
      </w:r>
      <w:r w:rsidRPr="00992146">
        <w:rPr>
          <w:lang w:val="en-US"/>
          <w:rPrChange w:id="10991" w:author="Anusha De" w:date="2022-08-01T14:48:00Z">
            <w:rPr/>
          </w:rPrChange>
        </w:rPr>
        <w:t>confident</w:t>
      </w:r>
      <w:r w:rsidR="00F73A4C" w:rsidRPr="00992146">
        <w:rPr>
          <w:lang w:val="en-US"/>
          <w:rPrChange w:id="10992" w:author="Anusha De" w:date="2022-08-01T14:48:00Z">
            <w:rPr/>
          </w:rPrChange>
        </w:rPr>
        <w:t xml:space="preserve"> </w:t>
      </w:r>
      <w:r w:rsidRPr="00992146">
        <w:rPr>
          <w:lang w:val="en-US"/>
          <w:rPrChange w:id="10993" w:author="Anusha De" w:date="2022-08-01T14:48:00Z">
            <w:rPr/>
          </w:rPrChange>
        </w:rPr>
        <w:t>about</w:t>
      </w:r>
      <w:r w:rsidR="00F73A4C" w:rsidRPr="00992146">
        <w:rPr>
          <w:lang w:val="en-US"/>
          <w:rPrChange w:id="10994" w:author="Anusha De" w:date="2022-08-01T14:48:00Z">
            <w:rPr/>
          </w:rPrChange>
        </w:rPr>
        <w:t xml:space="preserve"> </w:t>
      </w:r>
      <w:r w:rsidRPr="00992146">
        <w:rPr>
          <w:lang w:val="en-US"/>
          <w:rPrChange w:id="10995" w:author="Anusha De" w:date="2022-08-01T14:48:00Z">
            <w:rPr/>
          </w:rPrChange>
        </w:rPr>
        <w:t>their</w:t>
      </w:r>
      <w:r w:rsidR="00F73A4C" w:rsidRPr="00992146">
        <w:rPr>
          <w:lang w:val="en-US"/>
          <w:rPrChange w:id="10996" w:author="Anusha De" w:date="2022-08-01T14:48:00Z">
            <w:rPr/>
          </w:rPrChange>
        </w:rPr>
        <w:t xml:space="preserve"> </w:t>
      </w:r>
      <w:r w:rsidRPr="00992146">
        <w:rPr>
          <w:lang w:val="en-US"/>
          <w:rPrChange w:id="10997" w:author="Anusha De" w:date="2022-08-01T14:48:00Z">
            <w:rPr/>
          </w:rPrChange>
        </w:rPr>
        <w:t>price</w:t>
      </w:r>
      <w:r w:rsidR="00F73A4C" w:rsidRPr="00992146">
        <w:rPr>
          <w:lang w:val="en-US"/>
          <w:rPrChange w:id="10998" w:author="Anusha De" w:date="2022-08-01T14:48:00Z">
            <w:rPr/>
          </w:rPrChange>
        </w:rPr>
        <w:t xml:space="preserve"> </w:t>
      </w:r>
      <w:r w:rsidRPr="00992146">
        <w:rPr>
          <w:lang w:val="en-US"/>
          <w:rPrChange w:id="10999" w:author="Anusha De" w:date="2022-08-01T14:48:00Z">
            <w:rPr/>
          </w:rPrChange>
        </w:rPr>
        <w:t>competitiveness</w:t>
      </w:r>
      <w:r w:rsidR="00F73A4C" w:rsidRPr="00992146">
        <w:rPr>
          <w:lang w:val="en-US"/>
          <w:rPrChange w:id="11000" w:author="Anusha De" w:date="2022-08-01T14:48:00Z">
            <w:rPr/>
          </w:rPrChange>
        </w:rPr>
        <w:t xml:space="preserve"> </w:t>
      </w:r>
      <w:r w:rsidRPr="00992146">
        <w:rPr>
          <w:lang w:val="en-US"/>
          <w:rPrChange w:id="11001" w:author="Anusha De" w:date="2022-08-01T14:48:00Z">
            <w:rPr/>
          </w:rPrChange>
        </w:rPr>
        <w:t>as</w:t>
      </w:r>
      <w:r w:rsidR="00F73A4C" w:rsidRPr="00992146">
        <w:rPr>
          <w:lang w:val="en-US"/>
          <w:rPrChange w:id="11002" w:author="Anusha De" w:date="2022-08-01T14:48:00Z">
            <w:rPr/>
          </w:rPrChange>
        </w:rPr>
        <w:t xml:space="preserve"> </w:t>
      </w:r>
      <w:r w:rsidRPr="00992146">
        <w:rPr>
          <w:lang w:val="en-US"/>
          <w:rPrChange w:id="11003" w:author="Anusha De" w:date="2022-08-01T14:48:00Z">
            <w:rPr/>
          </w:rPrChange>
        </w:rPr>
        <w:t>among</w:t>
      </w:r>
      <w:r w:rsidR="00F73A4C" w:rsidRPr="00992146">
        <w:rPr>
          <w:lang w:val="en-US"/>
          <w:rPrChange w:id="11004" w:author="Anusha De" w:date="2022-08-01T14:48:00Z">
            <w:rPr/>
          </w:rPrChange>
        </w:rPr>
        <w:t xml:space="preserve"> </w:t>
      </w:r>
      <w:r w:rsidRPr="00992146">
        <w:rPr>
          <w:lang w:val="en-US"/>
          <w:rPrChange w:id="11005" w:author="Anusha De" w:date="2022-08-01T14:48:00Z">
            <w:rPr/>
          </w:rPrChange>
        </w:rPr>
        <w:t>all</w:t>
      </w:r>
      <w:r w:rsidR="00F73A4C" w:rsidRPr="00992146">
        <w:rPr>
          <w:lang w:val="en-US"/>
          <w:rPrChange w:id="11006" w:author="Anusha De" w:date="2022-08-01T14:48:00Z">
            <w:rPr/>
          </w:rPrChange>
        </w:rPr>
        <w:t xml:space="preserve"> </w:t>
      </w:r>
      <w:r w:rsidRPr="00992146">
        <w:rPr>
          <w:lang w:val="en-US"/>
          <w:rPrChange w:id="11007" w:author="Anusha De" w:date="2022-08-01T14:48:00Z">
            <w:rPr/>
          </w:rPrChange>
        </w:rPr>
        <w:t>the</w:t>
      </w:r>
      <w:r w:rsidR="00F73A4C" w:rsidRPr="00992146">
        <w:rPr>
          <w:lang w:val="en-US"/>
          <w:rPrChange w:id="11008" w:author="Anusha De" w:date="2022-08-01T14:48:00Z">
            <w:rPr/>
          </w:rPrChange>
        </w:rPr>
        <w:t xml:space="preserve"> </w:t>
      </w:r>
      <w:r w:rsidRPr="00992146">
        <w:rPr>
          <w:lang w:val="en-US"/>
          <w:rPrChange w:id="11009" w:author="Anusha De" w:date="2022-08-01T14:48:00Z">
            <w:rPr/>
          </w:rPrChange>
        </w:rPr>
        <w:t>dimensions,</w:t>
      </w:r>
      <w:r w:rsidR="00F73A4C" w:rsidRPr="00992146">
        <w:rPr>
          <w:lang w:val="en-US"/>
          <w:rPrChange w:id="11010" w:author="Anusha De" w:date="2022-08-01T14:48:00Z">
            <w:rPr/>
          </w:rPrChange>
        </w:rPr>
        <w:t xml:space="preserve"> </w:t>
      </w:r>
      <w:r w:rsidRPr="00992146">
        <w:rPr>
          <w:lang w:val="en-US"/>
          <w:rPrChange w:id="11011" w:author="Anusha De" w:date="2022-08-01T14:48:00Z">
            <w:rPr/>
          </w:rPrChange>
        </w:rPr>
        <w:t>the</w:t>
      </w:r>
      <w:r w:rsidR="00F73A4C" w:rsidRPr="00992146">
        <w:rPr>
          <w:lang w:val="en-US"/>
          <w:rPrChange w:id="11012" w:author="Anusha De" w:date="2022-08-01T14:48:00Z">
            <w:rPr/>
          </w:rPrChange>
        </w:rPr>
        <w:t xml:space="preserve"> </w:t>
      </w:r>
      <w:r w:rsidRPr="00992146">
        <w:rPr>
          <w:lang w:val="en-US"/>
          <w:rPrChange w:id="11013" w:author="Anusha De" w:date="2022-08-01T14:48:00Z">
            <w:rPr/>
          </w:rPrChange>
        </w:rPr>
        <w:t>highest</w:t>
      </w:r>
      <w:r w:rsidR="00F73A4C" w:rsidRPr="00992146">
        <w:rPr>
          <w:lang w:val="en-US"/>
          <w:rPrChange w:id="11014" w:author="Anusha De" w:date="2022-08-01T14:48:00Z">
            <w:rPr/>
          </w:rPrChange>
        </w:rPr>
        <w:t xml:space="preserve"> </w:t>
      </w:r>
      <w:r w:rsidRPr="00992146">
        <w:rPr>
          <w:lang w:val="en-US"/>
          <w:rPrChange w:id="11015" w:author="Anusha De" w:date="2022-08-01T14:48:00Z">
            <w:rPr/>
          </w:rPrChange>
        </w:rPr>
        <w:t>percentage</w:t>
      </w:r>
      <w:r w:rsidR="00F73A4C" w:rsidRPr="00992146">
        <w:rPr>
          <w:lang w:val="en-US"/>
          <w:rPrChange w:id="11016" w:author="Anusha De" w:date="2022-08-01T14:48:00Z">
            <w:rPr/>
          </w:rPrChange>
        </w:rPr>
        <w:t xml:space="preserve"> </w:t>
      </w:r>
      <w:r w:rsidRPr="00992146">
        <w:rPr>
          <w:lang w:val="en-US"/>
          <w:rPrChange w:id="11017" w:author="Anusha De" w:date="2022-08-01T14:48:00Z">
            <w:rPr/>
          </w:rPrChange>
        </w:rPr>
        <w:t>adhere</w:t>
      </w:r>
      <w:r w:rsidR="00F73A4C" w:rsidRPr="00992146">
        <w:rPr>
          <w:lang w:val="en-US"/>
          <w:rPrChange w:id="11018" w:author="Anusha De" w:date="2022-08-01T14:48:00Z">
            <w:rPr/>
          </w:rPrChange>
        </w:rPr>
        <w:t xml:space="preserve"> </w:t>
      </w:r>
      <w:r w:rsidRPr="00992146">
        <w:rPr>
          <w:lang w:val="en-US"/>
          <w:rPrChange w:id="11019" w:author="Anusha De" w:date="2022-08-01T14:48:00Z">
            <w:rPr/>
          </w:rPrChange>
        </w:rPr>
        <w:t>to</w:t>
      </w:r>
      <w:r w:rsidR="00F73A4C" w:rsidRPr="00992146">
        <w:rPr>
          <w:lang w:val="en-US"/>
          <w:rPrChange w:id="11020" w:author="Anusha De" w:date="2022-08-01T14:48:00Z">
            <w:rPr/>
          </w:rPrChange>
        </w:rPr>
        <w:t xml:space="preserve"> </w:t>
      </w:r>
      <w:r w:rsidRPr="00992146">
        <w:rPr>
          <w:lang w:val="en-US"/>
          <w:rPrChange w:id="11021" w:author="Anusha De" w:date="2022-08-01T14:48:00Z">
            <w:rPr/>
          </w:rPrChange>
        </w:rPr>
        <w:t>a</w:t>
      </w:r>
      <w:r w:rsidR="00F73A4C" w:rsidRPr="00992146">
        <w:rPr>
          <w:lang w:val="en-US"/>
          <w:rPrChange w:id="11022" w:author="Anusha De" w:date="2022-08-01T14:48:00Z">
            <w:rPr/>
          </w:rPrChange>
        </w:rPr>
        <w:t xml:space="preserve"> </w:t>
      </w:r>
      <w:r w:rsidRPr="00992146">
        <w:rPr>
          <w:lang w:val="en-US"/>
          <w:rPrChange w:id="11023" w:author="Anusha De" w:date="2022-08-01T14:48:00Z">
            <w:rPr/>
          </w:rPrChange>
        </w:rPr>
        <w:t>score</w:t>
      </w:r>
      <w:r w:rsidR="00F73A4C" w:rsidRPr="00992146">
        <w:rPr>
          <w:lang w:val="en-US"/>
          <w:rPrChange w:id="11024" w:author="Anusha De" w:date="2022-08-01T14:48:00Z">
            <w:rPr/>
          </w:rPrChange>
        </w:rPr>
        <w:t xml:space="preserve"> </w:t>
      </w:r>
      <w:r w:rsidRPr="00992146">
        <w:rPr>
          <w:lang w:val="en-US"/>
          <w:rPrChange w:id="11025" w:author="Anusha De" w:date="2022-08-01T14:48:00Z">
            <w:rPr/>
          </w:rPrChange>
        </w:rPr>
        <w:t>of</w:t>
      </w:r>
      <w:r w:rsidR="00F73A4C" w:rsidRPr="00992146">
        <w:rPr>
          <w:lang w:val="en-US"/>
          <w:rPrChange w:id="11026" w:author="Anusha De" w:date="2022-08-01T14:48:00Z">
            <w:rPr/>
          </w:rPrChange>
        </w:rPr>
        <w:t xml:space="preserve"> </w:t>
      </w:r>
      <w:r w:rsidRPr="00992146">
        <w:rPr>
          <w:lang w:val="en-US"/>
          <w:rPrChange w:id="11027" w:author="Anusha De" w:date="2022-08-01T14:48:00Z">
            <w:rPr/>
          </w:rPrChange>
        </w:rPr>
        <w:t>at</w:t>
      </w:r>
      <w:r w:rsidR="00F73A4C" w:rsidRPr="00992146">
        <w:rPr>
          <w:lang w:val="en-US"/>
          <w:rPrChange w:id="11028" w:author="Anusha De" w:date="2022-08-01T14:48:00Z">
            <w:rPr/>
          </w:rPrChange>
        </w:rPr>
        <w:t xml:space="preserve"> </w:t>
      </w:r>
      <w:r w:rsidRPr="00992146">
        <w:rPr>
          <w:lang w:val="en-US"/>
          <w:rPrChange w:id="11029" w:author="Anusha De" w:date="2022-08-01T14:48:00Z">
            <w:rPr/>
          </w:rPrChange>
        </w:rPr>
        <w:t>most</w:t>
      </w:r>
      <w:bookmarkStart w:id="11030" w:name="Reliability_of_ratings"/>
      <w:bookmarkEnd w:id="11030"/>
      <w:r w:rsidR="00F73A4C" w:rsidRPr="00992146">
        <w:rPr>
          <w:lang w:val="en-US"/>
          <w:rPrChange w:id="11031" w:author="Anusha De" w:date="2022-08-01T14:48:00Z">
            <w:rPr/>
          </w:rPrChange>
        </w:rPr>
        <w:t xml:space="preserve"> </w:t>
      </w:r>
      <w:r w:rsidRPr="00992146">
        <w:rPr>
          <w:lang w:val="en-US"/>
          <w:rPrChange w:id="11032" w:author="Anusha De" w:date="2022-08-01T14:48:00Z">
            <w:rPr/>
          </w:rPrChange>
        </w:rPr>
        <w:t>3</w:t>
      </w:r>
      <w:r w:rsidR="00F73A4C" w:rsidRPr="00992146">
        <w:rPr>
          <w:lang w:val="en-US"/>
          <w:rPrChange w:id="11033" w:author="Anusha De" w:date="2022-08-01T14:48:00Z">
            <w:rPr/>
          </w:rPrChange>
        </w:rPr>
        <w:t xml:space="preserve"> </w:t>
      </w:r>
      <w:r w:rsidRPr="00992146">
        <w:rPr>
          <w:lang w:val="en-US"/>
          <w:rPrChange w:id="11034" w:author="Anusha De" w:date="2022-08-01T14:48:00Z">
            <w:rPr/>
          </w:rPrChange>
        </w:rPr>
        <w:t>for</w:t>
      </w:r>
      <w:r w:rsidR="00F73A4C" w:rsidRPr="00992146">
        <w:rPr>
          <w:lang w:val="en-US"/>
          <w:rPrChange w:id="11035" w:author="Anusha De" w:date="2022-08-01T14:48:00Z">
            <w:rPr/>
          </w:rPrChange>
        </w:rPr>
        <w:t xml:space="preserve"> </w:t>
      </w:r>
      <w:r w:rsidRPr="00992146">
        <w:rPr>
          <w:lang w:val="en-US"/>
          <w:rPrChange w:id="11036" w:author="Anusha De" w:date="2022-08-01T14:48:00Z">
            <w:rPr/>
          </w:rPrChange>
        </w:rPr>
        <w:t>this</w:t>
      </w:r>
      <w:r w:rsidR="00F73A4C" w:rsidRPr="00992146">
        <w:rPr>
          <w:lang w:val="en-US"/>
          <w:rPrChange w:id="11037" w:author="Anusha De" w:date="2022-08-01T14:48:00Z">
            <w:rPr/>
          </w:rPrChange>
        </w:rPr>
        <w:t xml:space="preserve"> </w:t>
      </w:r>
      <w:r w:rsidRPr="00992146">
        <w:rPr>
          <w:lang w:val="en-US"/>
          <w:rPrChange w:id="11038" w:author="Anusha De" w:date="2022-08-01T14:48:00Z">
            <w:rPr/>
          </w:rPrChange>
        </w:rPr>
        <w:t>dimension.</w:t>
      </w:r>
    </w:p>
    <w:p w14:paraId="246B7E82" w14:textId="4AE0FB5F" w:rsidR="00274046" w:rsidRPr="00992146" w:rsidRDefault="00274046" w:rsidP="00643A43">
      <w:pPr>
        <w:jc w:val="both"/>
        <w:rPr>
          <w:lang w:val="en-US"/>
          <w:rPrChange w:id="11039" w:author="Anusha De" w:date="2022-08-01T14:48:00Z">
            <w:rPr/>
          </w:rPrChange>
        </w:rPr>
      </w:pPr>
      <w:r w:rsidRPr="00992146">
        <w:rPr>
          <w:lang w:val="en-US"/>
          <w:rPrChange w:id="11040" w:author="Anusha De" w:date="2022-08-01T14:48:00Z">
            <w:rPr/>
          </w:rPrChange>
        </w:rPr>
        <w:br w:type="page"/>
      </w:r>
    </w:p>
    <w:p w14:paraId="5AC05EDF" w14:textId="7BED893B" w:rsidR="001A2EAE" w:rsidRPr="00992146" w:rsidRDefault="001A2EAE">
      <w:pPr>
        <w:pStyle w:val="Caption"/>
        <w:rPr>
          <w:lang w:val="en-US"/>
          <w:rPrChange w:id="11041" w:author="Anusha De" w:date="2022-08-01T14:48:00Z">
            <w:rPr/>
          </w:rPrChange>
        </w:rPr>
        <w:pPrChange w:id="11042" w:author="Steve Wiggins" w:date="2022-07-30T18:11:00Z">
          <w:pPr>
            <w:pStyle w:val="1PP"/>
            <w:jc w:val="both"/>
          </w:pPr>
        </w:pPrChange>
      </w:pPr>
      <w:r w:rsidRPr="00992146">
        <w:rPr>
          <w:lang w:val="en-US"/>
          <w:rPrChange w:id="11043" w:author="Anusha De" w:date="2022-08-01T14:48:00Z">
            <w:rPr/>
          </w:rPrChange>
        </w:rPr>
        <w:lastRenderedPageBreak/>
        <w:t>Table</w:t>
      </w:r>
      <w:r w:rsidR="00F73A4C" w:rsidRPr="00992146">
        <w:rPr>
          <w:lang w:val="en-US"/>
          <w:rPrChange w:id="11044" w:author="Anusha De" w:date="2022-08-01T14:48:00Z">
            <w:rPr/>
          </w:rPrChange>
        </w:rPr>
        <w:t xml:space="preserve"> </w:t>
      </w:r>
      <w:r w:rsidRPr="00992146">
        <w:rPr>
          <w:lang w:val="en-US"/>
          <w:rPrChange w:id="11045" w:author="Anusha De" w:date="2022-08-01T14:48:00Z">
            <w:rPr/>
          </w:rPrChange>
        </w:rPr>
        <w:t>2</w:t>
      </w:r>
      <w:r w:rsidR="003A1869" w:rsidRPr="00992146">
        <w:rPr>
          <w:lang w:val="en-US"/>
          <w:rPrChange w:id="11046" w:author="Anusha De" w:date="2022-08-01T14:48:00Z">
            <w:rPr/>
          </w:rPrChange>
        </w:rPr>
        <w:t>.</w:t>
      </w:r>
      <w:r w:rsidR="00F73A4C" w:rsidRPr="00992146">
        <w:rPr>
          <w:lang w:val="en-US"/>
          <w:rPrChange w:id="11047" w:author="Anusha De" w:date="2022-08-01T14:48:00Z">
            <w:rPr/>
          </w:rPrChange>
        </w:rPr>
        <w:t xml:space="preserve"> </w:t>
      </w:r>
      <w:r w:rsidRPr="00992146">
        <w:rPr>
          <w:lang w:val="en-US"/>
          <w:rPrChange w:id="11048" w:author="Anusha De" w:date="2022-08-01T14:48:00Z">
            <w:rPr/>
          </w:rPrChange>
        </w:rPr>
        <w:t>Summary</w:t>
      </w:r>
      <w:r w:rsidR="00F73A4C" w:rsidRPr="00992146">
        <w:rPr>
          <w:lang w:val="en-US"/>
          <w:rPrChange w:id="11049" w:author="Anusha De" w:date="2022-08-01T14:48:00Z">
            <w:rPr/>
          </w:rPrChange>
        </w:rPr>
        <w:t xml:space="preserve"> </w:t>
      </w:r>
      <w:r w:rsidRPr="00992146">
        <w:rPr>
          <w:lang w:val="en-US"/>
          <w:rPrChange w:id="11050" w:author="Anusha De" w:date="2022-08-01T14:48:00Z">
            <w:rPr/>
          </w:rPrChange>
        </w:rPr>
        <w:t>Statistics</w:t>
      </w:r>
      <w:r w:rsidR="00F73A4C" w:rsidRPr="00992146">
        <w:rPr>
          <w:lang w:val="en-US"/>
          <w:rPrChange w:id="11051" w:author="Anusha De" w:date="2022-08-01T14:48:00Z">
            <w:rPr/>
          </w:rPrChange>
        </w:rPr>
        <w:t xml:space="preserve"> </w:t>
      </w:r>
      <w:r w:rsidRPr="00992146">
        <w:rPr>
          <w:lang w:val="en-US"/>
          <w:rPrChange w:id="11052" w:author="Anusha De" w:date="2022-08-01T14:48:00Z">
            <w:rPr/>
          </w:rPrChange>
        </w:rPr>
        <w:t>of</w:t>
      </w:r>
      <w:r w:rsidR="00F73A4C" w:rsidRPr="00992146">
        <w:rPr>
          <w:lang w:val="en-US"/>
          <w:rPrChange w:id="11053" w:author="Anusha De" w:date="2022-08-01T14:48:00Z">
            <w:rPr/>
          </w:rPrChange>
        </w:rPr>
        <w:t xml:space="preserve"> </w:t>
      </w:r>
      <w:r w:rsidRPr="00992146">
        <w:rPr>
          <w:lang w:val="en-US"/>
          <w:rPrChange w:id="11054" w:author="Anusha De" w:date="2022-08-01T14:48:00Z">
            <w:rPr/>
          </w:rPrChange>
        </w:rPr>
        <w:t>the</w:t>
      </w:r>
      <w:r w:rsidR="00F73A4C" w:rsidRPr="00992146">
        <w:rPr>
          <w:lang w:val="en-US"/>
          <w:rPrChange w:id="11055" w:author="Anusha De" w:date="2022-08-01T14:48:00Z">
            <w:rPr/>
          </w:rPrChange>
        </w:rPr>
        <w:t xml:space="preserve"> </w:t>
      </w:r>
      <w:r w:rsidRPr="00992146">
        <w:rPr>
          <w:lang w:val="en-US"/>
          <w:rPrChange w:id="11056" w:author="Anusha De" w:date="2022-08-01T14:48:00Z">
            <w:rPr/>
          </w:rPrChange>
        </w:rPr>
        <w:t>variables</w:t>
      </w:r>
      <w:r w:rsidR="00F73A4C" w:rsidRPr="00992146">
        <w:rPr>
          <w:lang w:val="en-US"/>
          <w:rPrChange w:id="11057" w:author="Anusha De" w:date="2022-08-01T14:48:00Z">
            <w:rPr/>
          </w:rPrChange>
        </w:rPr>
        <w:t xml:space="preserve"> </w:t>
      </w:r>
      <w:r w:rsidRPr="00992146">
        <w:rPr>
          <w:lang w:val="en-US"/>
          <w:rPrChange w:id="11058" w:author="Anusha De" w:date="2022-08-01T14:48:00Z">
            <w:rPr/>
          </w:rPrChange>
        </w:rPr>
        <w:t>related</w:t>
      </w:r>
      <w:r w:rsidR="00F73A4C" w:rsidRPr="00992146">
        <w:rPr>
          <w:lang w:val="en-US"/>
          <w:rPrChange w:id="11059" w:author="Anusha De" w:date="2022-08-01T14:48:00Z">
            <w:rPr/>
          </w:rPrChange>
        </w:rPr>
        <w:t xml:space="preserve"> </w:t>
      </w:r>
      <w:r w:rsidRPr="00992146">
        <w:rPr>
          <w:lang w:val="en-US"/>
          <w:rPrChange w:id="11060" w:author="Anusha De" w:date="2022-08-01T14:48:00Z">
            <w:rPr/>
          </w:rPrChange>
        </w:rPr>
        <w:t>to</w:t>
      </w:r>
      <w:r w:rsidR="00F73A4C" w:rsidRPr="00992146">
        <w:rPr>
          <w:lang w:val="en-US"/>
          <w:rPrChange w:id="11061" w:author="Anusha De" w:date="2022-08-01T14:48:00Z">
            <w:rPr/>
          </w:rPrChange>
        </w:rPr>
        <w:t xml:space="preserve"> </w:t>
      </w:r>
      <w:r w:rsidRPr="00992146">
        <w:rPr>
          <w:lang w:val="en-US"/>
          <w:rPrChange w:id="11062" w:author="Anusha De" w:date="2022-08-01T14:48:00Z">
            <w:rPr/>
          </w:rPrChange>
        </w:rPr>
        <w:t>dealers,</w:t>
      </w:r>
      <w:r w:rsidR="00F73A4C" w:rsidRPr="00992146">
        <w:rPr>
          <w:lang w:val="en-US"/>
          <w:rPrChange w:id="11063" w:author="Anusha De" w:date="2022-08-01T14:48:00Z">
            <w:rPr/>
          </w:rPrChange>
        </w:rPr>
        <w:t xml:space="preserve"> </w:t>
      </w:r>
      <w:r w:rsidRPr="00992146">
        <w:rPr>
          <w:lang w:val="en-US"/>
          <w:rPrChange w:id="11064" w:author="Anusha De" w:date="2022-08-01T14:48:00Z">
            <w:rPr/>
          </w:rPrChange>
        </w:rPr>
        <w:t>traders,</w:t>
      </w:r>
      <w:r w:rsidR="00F73A4C" w:rsidRPr="00992146">
        <w:rPr>
          <w:lang w:val="en-US"/>
          <w:rPrChange w:id="11065" w:author="Anusha De" w:date="2022-08-01T14:48:00Z">
            <w:rPr/>
          </w:rPrChange>
        </w:rPr>
        <w:t xml:space="preserve"> </w:t>
      </w:r>
      <w:r w:rsidRPr="00992146">
        <w:rPr>
          <w:lang w:val="en-US"/>
          <w:rPrChange w:id="11066" w:author="Anusha De" w:date="2022-08-01T14:48:00Z">
            <w:rPr/>
          </w:rPrChange>
        </w:rPr>
        <w:t>and</w:t>
      </w:r>
      <w:r w:rsidR="00F73A4C" w:rsidRPr="00992146">
        <w:rPr>
          <w:lang w:val="en-US"/>
          <w:rPrChange w:id="11067" w:author="Anusha De" w:date="2022-08-01T14:48:00Z">
            <w:rPr/>
          </w:rPrChange>
        </w:rPr>
        <w:t xml:space="preserve"> </w:t>
      </w:r>
      <w:r w:rsidRPr="00992146">
        <w:rPr>
          <w:lang w:val="en-US"/>
          <w:rPrChange w:id="11068" w:author="Anusha De" w:date="2022-08-01T14:48:00Z">
            <w:rPr/>
          </w:rPrChange>
        </w:rPr>
        <w:t>processors.</w:t>
      </w:r>
    </w:p>
    <w:tbl>
      <w:tblPr>
        <w:tblW w:w="5000" w:type="pct"/>
        <w:tblInd w:w="7" w:type="dxa"/>
        <w:tblLayout w:type="fixed"/>
        <w:tblLook w:val="01E0" w:firstRow="1" w:lastRow="1" w:firstColumn="1" w:lastColumn="1" w:noHBand="0" w:noVBand="0"/>
      </w:tblPr>
      <w:tblGrid>
        <w:gridCol w:w="3082"/>
        <w:gridCol w:w="992"/>
        <w:gridCol w:w="1457"/>
        <w:gridCol w:w="1372"/>
        <w:gridCol w:w="1391"/>
        <w:gridCol w:w="1183"/>
        <w:gridCol w:w="1323"/>
      </w:tblGrid>
      <w:tr w:rsidR="00643A43" w:rsidRPr="00D6531A" w14:paraId="71874207" w14:textId="77777777" w:rsidTr="001924ED">
        <w:trPr>
          <w:trHeight w:val="144"/>
        </w:trPr>
        <w:tc>
          <w:tcPr>
            <w:tcW w:w="2589" w:type="dxa"/>
            <w:tcBorders>
              <w:top w:val="single" w:sz="4" w:space="0" w:color="auto"/>
            </w:tcBorders>
          </w:tcPr>
          <w:p w14:paraId="6A4063BB" w14:textId="77777777" w:rsidR="001924ED" w:rsidRPr="00992146" w:rsidRDefault="001924ED" w:rsidP="00643A43">
            <w:pPr>
              <w:pStyle w:val="TableParagraph"/>
              <w:jc w:val="both"/>
              <w:rPr>
                <w:rFonts w:ascii="Arial Nova" w:hAnsi="Arial Nova"/>
                <w:szCs w:val="20"/>
                <w:lang w:val="en-US"/>
                <w:rPrChange w:id="11069" w:author="Anusha De" w:date="2022-08-01T14:48:00Z">
                  <w:rPr>
                    <w:rFonts w:ascii="Arial Nova" w:hAnsi="Arial Nova"/>
                    <w:szCs w:val="20"/>
                  </w:rPr>
                </w:rPrChange>
              </w:rPr>
            </w:pPr>
          </w:p>
        </w:tc>
        <w:tc>
          <w:tcPr>
            <w:tcW w:w="6482" w:type="dxa"/>
            <w:gridSpan w:val="6"/>
            <w:tcBorders>
              <w:top w:val="single" w:sz="4" w:space="0" w:color="auto"/>
              <w:bottom w:val="single" w:sz="4" w:space="0" w:color="000000"/>
            </w:tcBorders>
          </w:tcPr>
          <w:p w14:paraId="359D6061" w14:textId="2DF8392F" w:rsidR="001924ED" w:rsidRPr="00992146" w:rsidRDefault="001924ED">
            <w:pPr>
              <w:pStyle w:val="TableParagraph"/>
              <w:jc w:val="center"/>
              <w:rPr>
                <w:rFonts w:ascii="Arial Nova" w:hAnsi="Arial Nova"/>
                <w:b/>
                <w:bCs/>
                <w:szCs w:val="20"/>
                <w:lang w:val="en-US"/>
                <w:rPrChange w:id="11070" w:author="Anusha De" w:date="2022-08-01T14:48:00Z">
                  <w:rPr>
                    <w:rFonts w:ascii="Arial Nova" w:hAnsi="Arial Nova"/>
                    <w:b/>
                    <w:bCs/>
                    <w:szCs w:val="20"/>
                  </w:rPr>
                </w:rPrChange>
              </w:rPr>
              <w:pPrChange w:id="11071" w:author="Steve Wiggins" w:date="2022-07-30T18:11:00Z">
                <w:pPr>
                  <w:pStyle w:val="TableParagraph"/>
                </w:pPr>
              </w:pPrChange>
            </w:pPr>
            <w:r w:rsidRPr="00992146">
              <w:rPr>
                <w:rFonts w:ascii="Arial Nova" w:hAnsi="Arial Nova"/>
                <w:b/>
                <w:bCs/>
                <w:szCs w:val="20"/>
                <w:lang w:val="en-US"/>
                <w:rPrChange w:id="11072" w:author="Anusha De" w:date="2022-08-01T14:48:00Z">
                  <w:rPr>
                    <w:rFonts w:ascii="Arial Nova" w:hAnsi="Arial Nova"/>
                    <w:b/>
                    <w:bCs/>
                    <w:szCs w:val="20"/>
                  </w:rPr>
                </w:rPrChange>
              </w:rPr>
              <w:t>Self-ratings</w:t>
            </w:r>
            <w:r w:rsidR="00F73A4C" w:rsidRPr="00992146">
              <w:rPr>
                <w:rFonts w:ascii="Arial Nova" w:hAnsi="Arial Nova"/>
                <w:b/>
                <w:bCs/>
                <w:szCs w:val="20"/>
                <w:lang w:val="en-US"/>
                <w:rPrChange w:id="11073" w:author="Anusha De" w:date="2022-08-01T14:48:00Z">
                  <w:rPr>
                    <w:rFonts w:ascii="Arial Nova" w:hAnsi="Arial Nova"/>
                    <w:b/>
                    <w:bCs/>
                    <w:szCs w:val="20"/>
                  </w:rPr>
                </w:rPrChange>
              </w:rPr>
              <w:t xml:space="preserve"> </w:t>
            </w:r>
            <w:r w:rsidRPr="00992146">
              <w:rPr>
                <w:rFonts w:ascii="Arial Nova" w:hAnsi="Arial Nova"/>
                <w:b/>
                <w:bCs/>
                <w:szCs w:val="20"/>
                <w:lang w:val="en-US"/>
                <w:rPrChange w:id="11074" w:author="Anusha De" w:date="2022-08-01T14:48:00Z">
                  <w:rPr>
                    <w:rFonts w:ascii="Arial Nova" w:hAnsi="Arial Nova"/>
                    <w:b/>
                    <w:bCs/>
                    <w:szCs w:val="20"/>
                  </w:rPr>
                </w:rPrChange>
              </w:rPr>
              <w:t>of</w:t>
            </w:r>
            <w:r w:rsidR="00F73A4C" w:rsidRPr="00992146">
              <w:rPr>
                <w:rFonts w:ascii="Arial Nova" w:hAnsi="Arial Nova"/>
                <w:b/>
                <w:bCs/>
                <w:szCs w:val="20"/>
                <w:lang w:val="en-US"/>
                <w:rPrChange w:id="11075" w:author="Anusha De" w:date="2022-08-01T14:48:00Z">
                  <w:rPr>
                    <w:rFonts w:ascii="Arial Nova" w:hAnsi="Arial Nova"/>
                    <w:b/>
                    <w:bCs/>
                    <w:szCs w:val="20"/>
                  </w:rPr>
                </w:rPrChange>
              </w:rPr>
              <w:t xml:space="preserve"> </w:t>
            </w:r>
            <w:r w:rsidRPr="00992146">
              <w:rPr>
                <w:rFonts w:ascii="Arial Nova" w:hAnsi="Arial Nova"/>
                <w:b/>
                <w:bCs/>
                <w:szCs w:val="20"/>
                <w:lang w:val="en-US"/>
                <w:rPrChange w:id="11076" w:author="Anusha De" w:date="2022-08-01T14:48:00Z">
                  <w:rPr>
                    <w:rFonts w:ascii="Arial Nova" w:hAnsi="Arial Nova"/>
                    <w:b/>
                    <w:bCs/>
                    <w:szCs w:val="20"/>
                  </w:rPr>
                </w:rPrChange>
              </w:rPr>
              <w:t>value</w:t>
            </w:r>
            <w:r w:rsidR="00F73A4C" w:rsidRPr="00992146">
              <w:rPr>
                <w:rFonts w:ascii="Arial Nova" w:hAnsi="Arial Nova"/>
                <w:b/>
                <w:bCs/>
                <w:szCs w:val="20"/>
                <w:lang w:val="en-US"/>
                <w:rPrChange w:id="11077" w:author="Anusha De" w:date="2022-08-01T14:48:00Z">
                  <w:rPr>
                    <w:rFonts w:ascii="Arial Nova" w:hAnsi="Arial Nova"/>
                    <w:b/>
                    <w:bCs/>
                    <w:szCs w:val="20"/>
                  </w:rPr>
                </w:rPrChange>
              </w:rPr>
              <w:t xml:space="preserve"> </w:t>
            </w:r>
            <w:r w:rsidRPr="00992146">
              <w:rPr>
                <w:rFonts w:ascii="Arial Nova" w:hAnsi="Arial Nova"/>
                <w:b/>
                <w:bCs/>
                <w:szCs w:val="20"/>
                <w:lang w:val="en-US"/>
                <w:rPrChange w:id="11078" w:author="Anusha De" w:date="2022-08-01T14:48:00Z">
                  <w:rPr>
                    <w:rFonts w:ascii="Arial Nova" w:hAnsi="Arial Nova"/>
                    <w:b/>
                    <w:bCs/>
                    <w:szCs w:val="20"/>
                  </w:rPr>
                </w:rPrChange>
              </w:rPr>
              <w:t>chain</w:t>
            </w:r>
            <w:r w:rsidR="00F73A4C" w:rsidRPr="00992146">
              <w:rPr>
                <w:rFonts w:ascii="Arial Nova" w:hAnsi="Arial Nova"/>
                <w:b/>
                <w:bCs/>
                <w:szCs w:val="20"/>
                <w:lang w:val="en-US"/>
                <w:rPrChange w:id="11079" w:author="Anusha De" w:date="2022-08-01T14:48:00Z">
                  <w:rPr>
                    <w:rFonts w:ascii="Arial Nova" w:hAnsi="Arial Nova"/>
                    <w:b/>
                    <w:bCs/>
                    <w:szCs w:val="20"/>
                  </w:rPr>
                </w:rPrChange>
              </w:rPr>
              <w:t xml:space="preserve"> </w:t>
            </w:r>
            <w:r w:rsidRPr="00992146">
              <w:rPr>
                <w:rFonts w:ascii="Arial Nova" w:hAnsi="Arial Nova"/>
                <w:b/>
                <w:bCs/>
                <w:szCs w:val="20"/>
                <w:lang w:val="en-US"/>
                <w:rPrChange w:id="11080" w:author="Anusha De" w:date="2022-08-01T14:48:00Z">
                  <w:rPr>
                    <w:rFonts w:ascii="Arial Nova" w:hAnsi="Arial Nova"/>
                    <w:b/>
                    <w:bCs/>
                    <w:szCs w:val="20"/>
                  </w:rPr>
                </w:rPrChange>
              </w:rPr>
              <w:t>actors</w:t>
            </w:r>
          </w:p>
        </w:tc>
      </w:tr>
      <w:tr w:rsidR="00643A43" w:rsidRPr="00643A43" w14:paraId="24A211C2" w14:textId="77777777" w:rsidTr="001924ED">
        <w:trPr>
          <w:trHeight w:val="144"/>
        </w:trPr>
        <w:tc>
          <w:tcPr>
            <w:tcW w:w="2589" w:type="dxa"/>
          </w:tcPr>
          <w:p w14:paraId="6B717622" w14:textId="77777777" w:rsidR="001924ED" w:rsidRPr="00992146" w:rsidRDefault="001924ED" w:rsidP="00643A43">
            <w:pPr>
              <w:pStyle w:val="TableParagraph"/>
              <w:jc w:val="both"/>
              <w:rPr>
                <w:rFonts w:ascii="Arial Nova" w:hAnsi="Arial Nova"/>
                <w:szCs w:val="20"/>
                <w:lang w:val="en-US"/>
                <w:rPrChange w:id="11081" w:author="Anusha De" w:date="2022-08-01T14:48:00Z">
                  <w:rPr>
                    <w:rFonts w:ascii="Arial Nova" w:hAnsi="Arial Nova"/>
                    <w:szCs w:val="20"/>
                  </w:rPr>
                </w:rPrChange>
              </w:rPr>
            </w:pPr>
          </w:p>
        </w:tc>
        <w:tc>
          <w:tcPr>
            <w:tcW w:w="6482" w:type="dxa"/>
            <w:gridSpan w:val="6"/>
            <w:tcBorders>
              <w:top w:val="single" w:sz="4" w:space="0" w:color="000000"/>
              <w:bottom w:val="single" w:sz="4" w:space="0" w:color="000000"/>
            </w:tcBorders>
          </w:tcPr>
          <w:p w14:paraId="7F8ECED7" w14:textId="45893FB3" w:rsidR="001924ED" w:rsidRPr="00643A43" w:rsidRDefault="001924ED">
            <w:pPr>
              <w:pStyle w:val="TableParagraph"/>
              <w:jc w:val="center"/>
              <w:rPr>
                <w:rFonts w:ascii="Arial Nova" w:hAnsi="Arial Nova"/>
                <w:b/>
                <w:bCs/>
                <w:szCs w:val="20"/>
              </w:rPr>
              <w:pPrChange w:id="11082" w:author="Steve Wiggins" w:date="2022-07-30T18:11:00Z">
                <w:pPr>
                  <w:pStyle w:val="TableParagraph"/>
                </w:pPr>
              </w:pPrChange>
            </w:pPr>
            <w:r w:rsidRPr="00643A43">
              <w:rPr>
                <w:rFonts w:ascii="Arial Nova" w:hAnsi="Arial Nova"/>
                <w:b/>
                <w:bCs/>
                <w:szCs w:val="20"/>
              </w:rPr>
              <w:t>Agro-Input</w:t>
            </w:r>
            <w:r w:rsidR="00F73A4C" w:rsidRPr="00643A43">
              <w:rPr>
                <w:rFonts w:ascii="Arial Nova" w:hAnsi="Arial Nova"/>
                <w:b/>
                <w:bCs/>
                <w:szCs w:val="20"/>
              </w:rPr>
              <w:t xml:space="preserve"> </w:t>
            </w:r>
            <w:r w:rsidRPr="00643A43">
              <w:rPr>
                <w:rFonts w:ascii="Arial Nova" w:hAnsi="Arial Nova"/>
                <w:b/>
                <w:bCs/>
                <w:szCs w:val="20"/>
              </w:rPr>
              <w:t>Dealers</w:t>
            </w:r>
          </w:p>
        </w:tc>
      </w:tr>
      <w:tr w:rsidR="00643A43" w:rsidRPr="00643A43" w14:paraId="079B063E" w14:textId="77777777" w:rsidTr="001924ED">
        <w:trPr>
          <w:trHeight w:val="144"/>
        </w:trPr>
        <w:tc>
          <w:tcPr>
            <w:tcW w:w="2589" w:type="dxa"/>
            <w:tcBorders>
              <w:bottom w:val="single" w:sz="4" w:space="0" w:color="000000"/>
            </w:tcBorders>
          </w:tcPr>
          <w:p w14:paraId="4B6A1281" w14:textId="77777777" w:rsidR="001924ED" w:rsidRPr="00643A43" w:rsidRDefault="001924ED" w:rsidP="00643A43">
            <w:pPr>
              <w:pStyle w:val="TableParagraph"/>
              <w:jc w:val="both"/>
              <w:rPr>
                <w:rFonts w:ascii="Arial Nova" w:hAnsi="Arial Nova"/>
                <w:szCs w:val="20"/>
              </w:rPr>
            </w:pPr>
          </w:p>
        </w:tc>
        <w:tc>
          <w:tcPr>
            <w:tcW w:w="833" w:type="dxa"/>
            <w:tcBorders>
              <w:top w:val="single" w:sz="4" w:space="0" w:color="000000"/>
              <w:bottom w:val="single" w:sz="4" w:space="0" w:color="000000"/>
            </w:tcBorders>
          </w:tcPr>
          <w:p w14:paraId="3F54B315" w14:textId="77777777" w:rsidR="001924ED" w:rsidRPr="00643A43" w:rsidRDefault="001924ED">
            <w:pPr>
              <w:pStyle w:val="TableParagraph"/>
              <w:jc w:val="center"/>
              <w:rPr>
                <w:rFonts w:ascii="Arial Nova" w:hAnsi="Arial Nova"/>
                <w:b/>
                <w:bCs/>
                <w:szCs w:val="20"/>
              </w:rPr>
              <w:pPrChange w:id="11083" w:author="Steve Wiggins" w:date="2022-07-30T18:11:00Z">
                <w:pPr>
                  <w:pStyle w:val="TableParagraph"/>
                </w:pPr>
              </w:pPrChange>
            </w:pPr>
            <w:r w:rsidRPr="00643A43">
              <w:rPr>
                <w:rFonts w:ascii="Arial Nova" w:hAnsi="Arial Nova"/>
                <w:b/>
                <w:bCs/>
                <w:szCs w:val="20"/>
              </w:rPr>
              <w:t>Mean</w:t>
            </w:r>
          </w:p>
        </w:tc>
        <w:tc>
          <w:tcPr>
            <w:tcW w:w="1224" w:type="dxa"/>
            <w:tcBorders>
              <w:top w:val="single" w:sz="4" w:space="0" w:color="000000"/>
              <w:bottom w:val="single" w:sz="4" w:space="0" w:color="000000"/>
            </w:tcBorders>
          </w:tcPr>
          <w:p w14:paraId="2F670CC3" w14:textId="475FA099" w:rsidR="001924ED" w:rsidRPr="00643A43" w:rsidRDefault="001924ED">
            <w:pPr>
              <w:pStyle w:val="TableParagraph"/>
              <w:jc w:val="center"/>
              <w:rPr>
                <w:rFonts w:ascii="Arial Nova" w:hAnsi="Arial Nova"/>
                <w:b/>
                <w:bCs/>
                <w:szCs w:val="20"/>
              </w:rPr>
              <w:pPrChange w:id="11084" w:author="Steve Wiggins" w:date="2022-07-30T18:11:00Z">
                <w:pPr>
                  <w:pStyle w:val="TableParagraph"/>
                </w:pPr>
              </w:pPrChange>
            </w:pPr>
            <w:r w:rsidRPr="00643A43">
              <w:rPr>
                <w:rFonts w:ascii="Arial Nova" w:hAnsi="Arial Nova"/>
                <w:b/>
                <w:bCs/>
                <w:szCs w:val="20"/>
              </w:rPr>
              <w:t>Standard</w:t>
            </w:r>
            <w:r w:rsidR="00F73A4C" w:rsidRPr="00643A43">
              <w:rPr>
                <w:rFonts w:ascii="Arial Nova" w:hAnsi="Arial Nova"/>
                <w:b/>
                <w:bCs/>
                <w:szCs w:val="20"/>
              </w:rPr>
              <w:t xml:space="preserve"> </w:t>
            </w:r>
            <w:r w:rsidRPr="00643A43">
              <w:rPr>
                <w:rFonts w:ascii="Arial Nova" w:hAnsi="Arial Nova"/>
                <w:b/>
                <w:bCs/>
                <w:szCs w:val="20"/>
              </w:rPr>
              <w:t>Deviation</w:t>
            </w:r>
          </w:p>
        </w:tc>
        <w:tc>
          <w:tcPr>
            <w:tcW w:w="1152" w:type="dxa"/>
            <w:tcBorders>
              <w:top w:val="single" w:sz="4" w:space="0" w:color="000000"/>
              <w:bottom w:val="single" w:sz="4" w:space="0" w:color="000000"/>
            </w:tcBorders>
          </w:tcPr>
          <w:p w14:paraId="1F617068" w14:textId="77777777" w:rsidR="001924ED" w:rsidRPr="00643A43" w:rsidRDefault="001924ED">
            <w:pPr>
              <w:pStyle w:val="TableParagraph"/>
              <w:jc w:val="center"/>
              <w:rPr>
                <w:rFonts w:ascii="Arial Nova" w:hAnsi="Arial Nova"/>
                <w:b/>
                <w:bCs/>
                <w:szCs w:val="20"/>
              </w:rPr>
              <w:pPrChange w:id="11085" w:author="Steve Wiggins" w:date="2022-07-30T18:11:00Z">
                <w:pPr>
                  <w:pStyle w:val="TableParagraph"/>
                </w:pPr>
              </w:pPrChange>
            </w:pPr>
            <w:r w:rsidRPr="00643A43">
              <w:rPr>
                <w:rFonts w:ascii="Arial Nova" w:hAnsi="Arial Nova"/>
                <w:b/>
                <w:bCs/>
                <w:szCs w:val="20"/>
              </w:rPr>
              <w:t>Minimum</w:t>
            </w:r>
          </w:p>
        </w:tc>
        <w:tc>
          <w:tcPr>
            <w:tcW w:w="1168" w:type="dxa"/>
            <w:tcBorders>
              <w:top w:val="single" w:sz="4" w:space="0" w:color="000000"/>
              <w:bottom w:val="single" w:sz="4" w:space="0" w:color="000000"/>
            </w:tcBorders>
          </w:tcPr>
          <w:p w14:paraId="7821F7E8" w14:textId="77777777" w:rsidR="001924ED" w:rsidRPr="00643A43" w:rsidRDefault="001924ED">
            <w:pPr>
              <w:pStyle w:val="TableParagraph"/>
              <w:jc w:val="center"/>
              <w:rPr>
                <w:rFonts w:ascii="Arial Nova" w:hAnsi="Arial Nova"/>
                <w:b/>
                <w:bCs/>
                <w:szCs w:val="20"/>
              </w:rPr>
              <w:pPrChange w:id="11086" w:author="Steve Wiggins" w:date="2022-07-30T18:11:00Z">
                <w:pPr>
                  <w:pStyle w:val="TableParagraph"/>
                </w:pPr>
              </w:pPrChange>
            </w:pPr>
            <w:r w:rsidRPr="00643A43">
              <w:rPr>
                <w:rFonts w:ascii="Arial Nova" w:hAnsi="Arial Nova"/>
                <w:b/>
                <w:bCs/>
                <w:szCs w:val="20"/>
              </w:rPr>
              <w:t>Maximum</w:t>
            </w:r>
          </w:p>
        </w:tc>
        <w:tc>
          <w:tcPr>
            <w:tcW w:w="994" w:type="dxa"/>
            <w:tcBorders>
              <w:top w:val="single" w:sz="4" w:space="0" w:color="000000"/>
              <w:bottom w:val="single" w:sz="4" w:space="0" w:color="000000"/>
            </w:tcBorders>
          </w:tcPr>
          <w:p w14:paraId="4A306CFA" w14:textId="4BB81670" w:rsidR="001924ED" w:rsidRPr="00643A43" w:rsidRDefault="001924ED">
            <w:pPr>
              <w:pStyle w:val="TableParagraph"/>
              <w:jc w:val="center"/>
              <w:rPr>
                <w:rFonts w:ascii="Arial Nova" w:hAnsi="Arial Nova"/>
                <w:b/>
                <w:bCs/>
                <w:szCs w:val="20"/>
              </w:rPr>
              <w:pPrChange w:id="11087" w:author="Steve Wiggins" w:date="2022-07-30T18:11:00Z">
                <w:pPr>
                  <w:pStyle w:val="TableParagraph"/>
                </w:pPr>
              </w:pPrChange>
            </w:pPr>
            <w:r w:rsidRPr="00643A43">
              <w:rPr>
                <w:rFonts w:ascii="Arial Nova" w:hAnsi="Arial Nova"/>
                <w:b/>
                <w:bCs/>
                <w:szCs w:val="20"/>
              </w:rPr>
              <w:t>First</w:t>
            </w:r>
            <w:r w:rsidR="00F73A4C" w:rsidRPr="00643A43">
              <w:rPr>
                <w:rFonts w:ascii="Arial Nova" w:hAnsi="Arial Nova"/>
                <w:b/>
                <w:bCs/>
                <w:szCs w:val="20"/>
              </w:rPr>
              <w:t xml:space="preserve"> </w:t>
            </w:r>
            <w:r w:rsidRPr="00643A43">
              <w:rPr>
                <w:rFonts w:ascii="Arial Nova" w:hAnsi="Arial Nova"/>
                <w:b/>
                <w:bCs/>
                <w:szCs w:val="20"/>
              </w:rPr>
              <w:t>Quartile</w:t>
            </w:r>
          </w:p>
        </w:tc>
        <w:tc>
          <w:tcPr>
            <w:tcW w:w="1111" w:type="dxa"/>
            <w:tcBorders>
              <w:top w:val="single" w:sz="4" w:space="0" w:color="000000"/>
              <w:bottom w:val="single" w:sz="4" w:space="0" w:color="000000"/>
            </w:tcBorders>
          </w:tcPr>
          <w:p w14:paraId="3ED189AA" w14:textId="219E225F" w:rsidR="001924ED" w:rsidRPr="00643A43" w:rsidRDefault="001924ED">
            <w:pPr>
              <w:pStyle w:val="TableParagraph"/>
              <w:jc w:val="center"/>
              <w:rPr>
                <w:rFonts w:ascii="Arial Nova" w:hAnsi="Arial Nova"/>
                <w:b/>
                <w:bCs/>
                <w:szCs w:val="20"/>
              </w:rPr>
              <w:pPrChange w:id="11088" w:author="Steve Wiggins" w:date="2022-07-30T18:11:00Z">
                <w:pPr>
                  <w:pStyle w:val="TableParagraph"/>
                </w:pPr>
              </w:pPrChange>
            </w:pPr>
            <w:r w:rsidRPr="00643A43">
              <w:rPr>
                <w:rFonts w:ascii="Arial Nova" w:hAnsi="Arial Nova"/>
                <w:b/>
                <w:bCs/>
                <w:szCs w:val="20"/>
              </w:rPr>
              <w:t>Third</w:t>
            </w:r>
            <w:r w:rsidR="00F73A4C" w:rsidRPr="00643A43">
              <w:rPr>
                <w:rFonts w:ascii="Arial Nova" w:hAnsi="Arial Nova"/>
                <w:b/>
                <w:bCs/>
                <w:szCs w:val="20"/>
              </w:rPr>
              <w:t xml:space="preserve"> </w:t>
            </w:r>
            <w:r w:rsidRPr="00643A43">
              <w:rPr>
                <w:rFonts w:ascii="Arial Nova" w:hAnsi="Arial Nova"/>
                <w:b/>
                <w:bCs/>
                <w:szCs w:val="20"/>
              </w:rPr>
              <w:t>Quartile</w:t>
            </w:r>
          </w:p>
        </w:tc>
      </w:tr>
      <w:tr w:rsidR="00643A43" w:rsidRPr="00643A43" w14:paraId="5D380895" w14:textId="77777777" w:rsidTr="001924ED">
        <w:trPr>
          <w:trHeight w:val="144"/>
        </w:trPr>
        <w:tc>
          <w:tcPr>
            <w:tcW w:w="2589" w:type="dxa"/>
            <w:tcBorders>
              <w:top w:val="single" w:sz="4" w:space="0" w:color="000000"/>
            </w:tcBorders>
            <w:vAlign w:val="bottom"/>
          </w:tcPr>
          <w:p w14:paraId="614B36F0" w14:textId="7802A632" w:rsidR="001924ED" w:rsidRPr="00643A43" w:rsidRDefault="001924ED" w:rsidP="00550EEC">
            <w:pPr>
              <w:pStyle w:val="TableParagraph"/>
              <w:rPr>
                <w:rFonts w:ascii="Arial Nova" w:hAnsi="Arial Nova"/>
                <w:szCs w:val="20"/>
              </w:rPr>
            </w:pPr>
            <w:r w:rsidRPr="00643A43">
              <w:rPr>
                <w:rFonts w:ascii="Arial Nova" w:hAnsi="Arial Nova"/>
                <w:szCs w:val="20"/>
              </w:rPr>
              <w:t>Overall</w:t>
            </w:r>
            <w:r w:rsidR="00F73A4C" w:rsidRPr="00643A43">
              <w:rPr>
                <w:rFonts w:ascii="Arial Nova" w:hAnsi="Arial Nova"/>
                <w:szCs w:val="20"/>
              </w:rPr>
              <w:t xml:space="preserve"> </w:t>
            </w:r>
            <w:r w:rsidRPr="00643A43">
              <w:rPr>
                <w:rFonts w:ascii="Arial Nova" w:hAnsi="Arial Nova"/>
                <w:szCs w:val="20"/>
              </w:rPr>
              <w:t>self-ratings</w:t>
            </w:r>
          </w:p>
        </w:tc>
        <w:tc>
          <w:tcPr>
            <w:tcW w:w="833" w:type="dxa"/>
            <w:tcBorders>
              <w:top w:val="single" w:sz="4" w:space="0" w:color="000000"/>
            </w:tcBorders>
            <w:vAlign w:val="bottom"/>
          </w:tcPr>
          <w:p w14:paraId="1D877ACB" w14:textId="77777777" w:rsidR="001924ED" w:rsidRPr="00643A43" w:rsidRDefault="001924ED">
            <w:pPr>
              <w:pStyle w:val="TableParagraph"/>
              <w:jc w:val="center"/>
              <w:rPr>
                <w:rFonts w:ascii="Arial Nova" w:hAnsi="Arial Nova"/>
                <w:szCs w:val="20"/>
              </w:rPr>
              <w:pPrChange w:id="11089" w:author="Steve Wiggins" w:date="2022-07-30T18:11:00Z">
                <w:pPr>
                  <w:pStyle w:val="TableParagraph"/>
                </w:pPr>
              </w:pPrChange>
            </w:pPr>
            <w:r w:rsidRPr="00643A43">
              <w:rPr>
                <w:rFonts w:ascii="Arial Nova" w:hAnsi="Arial Nova"/>
                <w:szCs w:val="20"/>
              </w:rPr>
              <w:t>4</w:t>
            </w:r>
            <w:r w:rsidRPr="00643A43">
              <w:rPr>
                <w:rFonts w:ascii="Arial Nova" w:hAnsi="Arial Nova"/>
                <w:i/>
                <w:szCs w:val="20"/>
              </w:rPr>
              <w:t>.</w:t>
            </w:r>
            <w:r w:rsidRPr="00643A43">
              <w:rPr>
                <w:rFonts w:ascii="Arial Nova" w:hAnsi="Arial Nova"/>
                <w:szCs w:val="20"/>
              </w:rPr>
              <w:t>13</w:t>
            </w:r>
          </w:p>
        </w:tc>
        <w:tc>
          <w:tcPr>
            <w:tcW w:w="1224" w:type="dxa"/>
            <w:tcBorders>
              <w:top w:val="single" w:sz="4" w:space="0" w:color="000000"/>
            </w:tcBorders>
            <w:vAlign w:val="bottom"/>
          </w:tcPr>
          <w:p w14:paraId="717E7CE8" w14:textId="77777777" w:rsidR="001924ED" w:rsidRPr="00643A43" w:rsidRDefault="001924ED">
            <w:pPr>
              <w:pStyle w:val="TableParagraph"/>
              <w:jc w:val="center"/>
              <w:rPr>
                <w:rFonts w:ascii="Arial Nova" w:hAnsi="Arial Nova"/>
                <w:szCs w:val="20"/>
              </w:rPr>
              <w:pPrChange w:id="11090" w:author="Steve Wiggins" w:date="2022-07-30T18:11:00Z">
                <w:pPr>
                  <w:pStyle w:val="TableParagraph"/>
                </w:pPr>
              </w:pPrChange>
            </w:pPr>
            <w:r w:rsidRPr="00643A43">
              <w:rPr>
                <w:rFonts w:ascii="Arial Nova" w:hAnsi="Arial Nova"/>
                <w:szCs w:val="20"/>
              </w:rPr>
              <w:t>0</w:t>
            </w:r>
            <w:r w:rsidRPr="00643A43">
              <w:rPr>
                <w:rFonts w:ascii="Arial Nova" w:hAnsi="Arial Nova"/>
                <w:i/>
                <w:szCs w:val="20"/>
              </w:rPr>
              <w:t>.</w:t>
            </w:r>
            <w:r w:rsidRPr="00643A43">
              <w:rPr>
                <w:rFonts w:ascii="Arial Nova" w:hAnsi="Arial Nova"/>
                <w:szCs w:val="20"/>
              </w:rPr>
              <w:t>43</w:t>
            </w:r>
          </w:p>
        </w:tc>
        <w:tc>
          <w:tcPr>
            <w:tcW w:w="1152" w:type="dxa"/>
            <w:tcBorders>
              <w:top w:val="single" w:sz="4" w:space="0" w:color="000000"/>
            </w:tcBorders>
            <w:vAlign w:val="bottom"/>
          </w:tcPr>
          <w:p w14:paraId="1C8AD535" w14:textId="77777777" w:rsidR="001924ED" w:rsidRPr="00643A43" w:rsidRDefault="001924ED">
            <w:pPr>
              <w:pStyle w:val="TableParagraph"/>
              <w:jc w:val="center"/>
              <w:rPr>
                <w:rFonts w:ascii="Arial Nova" w:hAnsi="Arial Nova"/>
                <w:szCs w:val="20"/>
              </w:rPr>
              <w:pPrChange w:id="11091" w:author="Steve Wiggins" w:date="2022-07-30T18:11:00Z">
                <w:pPr>
                  <w:pStyle w:val="TableParagraph"/>
                </w:pPr>
              </w:pPrChange>
            </w:pPr>
            <w:r w:rsidRPr="00643A43">
              <w:rPr>
                <w:rFonts w:ascii="Arial Nova" w:hAnsi="Arial Nova"/>
                <w:szCs w:val="20"/>
              </w:rPr>
              <w:t>2</w:t>
            </w:r>
            <w:r w:rsidRPr="00643A43">
              <w:rPr>
                <w:rFonts w:ascii="Arial Nova" w:hAnsi="Arial Nova"/>
                <w:i/>
                <w:szCs w:val="20"/>
              </w:rPr>
              <w:t>.</w:t>
            </w:r>
            <w:r w:rsidRPr="00643A43">
              <w:rPr>
                <w:rFonts w:ascii="Arial Nova" w:hAnsi="Arial Nova"/>
                <w:szCs w:val="20"/>
              </w:rPr>
              <w:t>8</w:t>
            </w:r>
          </w:p>
        </w:tc>
        <w:tc>
          <w:tcPr>
            <w:tcW w:w="1168" w:type="dxa"/>
            <w:tcBorders>
              <w:top w:val="single" w:sz="4" w:space="0" w:color="000000"/>
            </w:tcBorders>
            <w:vAlign w:val="bottom"/>
          </w:tcPr>
          <w:p w14:paraId="15220EB9" w14:textId="77777777" w:rsidR="001924ED" w:rsidRPr="00643A43" w:rsidRDefault="001924ED">
            <w:pPr>
              <w:pStyle w:val="TableParagraph"/>
              <w:jc w:val="center"/>
              <w:rPr>
                <w:rFonts w:ascii="Arial Nova" w:hAnsi="Arial Nova"/>
                <w:szCs w:val="20"/>
              </w:rPr>
              <w:pPrChange w:id="11092" w:author="Steve Wiggins" w:date="2022-07-30T18:11:00Z">
                <w:pPr>
                  <w:pStyle w:val="TableParagraph"/>
                </w:pPr>
              </w:pPrChange>
            </w:pPr>
            <w:r w:rsidRPr="00643A43">
              <w:rPr>
                <w:rFonts w:ascii="Arial Nova" w:hAnsi="Arial Nova"/>
                <w:szCs w:val="20"/>
              </w:rPr>
              <w:t>5</w:t>
            </w:r>
          </w:p>
        </w:tc>
        <w:tc>
          <w:tcPr>
            <w:tcW w:w="994" w:type="dxa"/>
            <w:tcBorders>
              <w:top w:val="single" w:sz="4" w:space="0" w:color="000000"/>
            </w:tcBorders>
            <w:vAlign w:val="bottom"/>
          </w:tcPr>
          <w:p w14:paraId="569B9916" w14:textId="77777777" w:rsidR="001924ED" w:rsidRPr="00643A43" w:rsidRDefault="001924ED">
            <w:pPr>
              <w:pStyle w:val="TableParagraph"/>
              <w:jc w:val="center"/>
              <w:rPr>
                <w:rFonts w:ascii="Arial Nova" w:hAnsi="Arial Nova"/>
                <w:szCs w:val="20"/>
              </w:rPr>
              <w:pPrChange w:id="11093" w:author="Steve Wiggins" w:date="2022-07-30T18:11:00Z">
                <w:pPr>
                  <w:pStyle w:val="TableParagraph"/>
                </w:pPr>
              </w:pPrChange>
            </w:pPr>
            <w:r w:rsidRPr="00643A43">
              <w:rPr>
                <w:rFonts w:ascii="Arial Nova" w:hAnsi="Arial Nova"/>
                <w:szCs w:val="20"/>
              </w:rPr>
              <w:t>3</w:t>
            </w:r>
            <w:r w:rsidRPr="00643A43">
              <w:rPr>
                <w:rFonts w:ascii="Arial Nova" w:hAnsi="Arial Nova"/>
                <w:i/>
                <w:szCs w:val="20"/>
              </w:rPr>
              <w:t>.</w:t>
            </w:r>
            <w:r w:rsidRPr="00643A43">
              <w:rPr>
                <w:rFonts w:ascii="Arial Nova" w:hAnsi="Arial Nova"/>
                <w:szCs w:val="20"/>
              </w:rPr>
              <w:t>85</w:t>
            </w:r>
          </w:p>
        </w:tc>
        <w:tc>
          <w:tcPr>
            <w:tcW w:w="1111" w:type="dxa"/>
            <w:tcBorders>
              <w:top w:val="single" w:sz="4" w:space="0" w:color="000000"/>
            </w:tcBorders>
            <w:vAlign w:val="bottom"/>
          </w:tcPr>
          <w:p w14:paraId="2A4CBE94" w14:textId="77777777" w:rsidR="001924ED" w:rsidRPr="00643A43" w:rsidRDefault="001924ED">
            <w:pPr>
              <w:pStyle w:val="TableParagraph"/>
              <w:jc w:val="center"/>
              <w:rPr>
                <w:rFonts w:ascii="Arial Nova" w:hAnsi="Arial Nova"/>
                <w:szCs w:val="20"/>
              </w:rPr>
              <w:pPrChange w:id="11094" w:author="Steve Wiggins" w:date="2022-07-30T18:11:00Z">
                <w:pPr>
                  <w:pStyle w:val="TableParagraph"/>
                </w:pPr>
              </w:pPrChange>
            </w:pPr>
            <w:r w:rsidRPr="00643A43">
              <w:rPr>
                <w:rFonts w:ascii="Arial Nova" w:hAnsi="Arial Nova"/>
                <w:szCs w:val="20"/>
              </w:rPr>
              <w:t>4</w:t>
            </w:r>
            <w:r w:rsidRPr="00643A43">
              <w:rPr>
                <w:rFonts w:ascii="Arial Nova" w:hAnsi="Arial Nova"/>
                <w:i/>
                <w:szCs w:val="20"/>
              </w:rPr>
              <w:t>.</w:t>
            </w:r>
            <w:r w:rsidRPr="00643A43">
              <w:rPr>
                <w:rFonts w:ascii="Arial Nova" w:hAnsi="Arial Nova"/>
                <w:szCs w:val="20"/>
              </w:rPr>
              <w:t>4</w:t>
            </w:r>
          </w:p>
        </w:tc>
      </w:tr>
      <w:tr w:rsidR="00643A43" w:rsidRPr="00643A43" w14:paraId="795EB630" w14:textId="77777777" w:rsidTr="001924ED">
        <w:trPr>
          <w:trHeight w:val="144"/>
        </w:trPr>
        <w:tc>
          <w:tcPr>
            <w:tcW w:w="2589" w:type="dxa"/>
            <w:vAlign w:val="bottom"/>
          </w:tcPr>
          <w:p w14:paraId="49AE2DA5" w14:textId="05503EFC" w:rsidR="001924ED" w:rsidRPr="00643A43" w:rsidRDefault="001924ED" w:rsidP="00550EEC">
            <w:pPr>
              <w:pStyle w:val="TableParagraph"/>
              <w:rPr>
                <w:rFonts w:ascii="Arial Nova" w:hAnsi="Arial Nova"/>
                <w:szCs w:val="20"/>
              </w:rPr>
            </w:pPr>
            <w:r w:rsidRPr="00643A43">
              <w:rPr>
                <w:rFonts w:ascii="Arial Nova" w:hAnsi="Arial Nova"/>
                <w:szCs w:val="20"/>
              </w:rPr>
              <w:t>Location</w:t>
            </w:r>
            <w:r w:rsidR="00F73A4C" w:rsidRPr="00643A43">
              <w:rPr>
                <w:rFonts w:ascii="Arial Nova" w:hAnsi="Arial Nova"/>
                <w:szCs w:val="20"/>
              </w:rPr>
              <w:t xml:space="preserve"> </w:t>
            </w:r>
            <w:r w:rsidRPr="00643A43">
              <w:rPr>
                <w:rFonts w:ascii="Arial Nova" w:hAnsi="Arial Nova"/>
                <w:szCs w:val="20"/>
              </w:rPr>
              <w:t>self-ratings</w:t>
            </w:r>
          </w:p>
        </w:tc>
        <w:tc>
          <w:tcPr>
            <w:tcW w:w="833" w:type="dxa"/>
            <w:vAlign w:val="bottom"/>
          </w:tcPr>
          <w:p w14:paraId="3A19F3E6" w14:textId="77777777" w:rsidR="001924ED" w:rsidRPr="00643A43" w:rsidRDefault="001924ED">
            <w:pPr>
              <w:pStyle w:val="TableParagraph"/>
              <w:jc w:val="center"/>
              <w:rPr>
                <w:rFonts w:ascii="Arial Nova" w:hAnsi="Arial Nova"/>
                <w:szCs w:val="20"/>
              </w:rPr>
              <w:pPrChange w:id="11095" w:author="Steve Wiggins" w:date="2022-07-30T18:11:00Z">
                <w:pPr>
                  <w:pStyle w:val="TableParagraph"/>
                </w:pPr>
              </w:pPrChange>
            </w:pPr>
            <w:r w:rsidRPr="00643A43">
              <w:rPr>
                <w:rFonts w:ascii="Arial Nova" w:hAnsi="Arial Nova"/>
                <w:szCs w:val="20"/>
              </w:rPr>
              <w:t>4</w:t>
            </w:r>
            <w:r w:rsidRPr="00643A43">
              <w:rPr>
                <w:rFonts w:ascii="Arial Nova" w:hAnsi="Arial Nova"/>
                <w:i/>
                <w:szCs w:val="20"/>
              </w:rPr>
              <w:t>.</w:t>
            </w:r>
            <w:r w:rsidRPr="00643A43">
              <w:rPr>
                <w:rFonts w:ascii="Arial Nova" w:hAnsi="Arial Nova"/>
                <w:szCs w:val="20"/>
              </w:rPr>
              <w:t>22</w:t>
            </w:r>
          </w:p>
        </w:tc>
        <w:tc>
          <w:tcPr>
            <w:tcW w:w="1224" w:type="dxa"/>
            <w:vAlign w:val="bottom"/>
          </w:tcPr>
          <w:p w14:paraId="10AE9A0C" w14:textId="77777777" w:rsidR="001924ED" w:rsidRPr="00643A43" w:rsidRDefault="001924ED">
            <w:pPr>
              <w:pStyle w:val="TableParagraph"/>
              <w:jc w:val="center"/>
              <w:rPr>
                <w:rFonts w:ascii="Arial Nova" w:hAnsi="Arial Nova"/>
                <w:szCs w:val="20"/>
              </w:rPr>
              <w:pPrChange w:id="11096" w:author="Steve Wiggins" w:date="2022-07-30T18:11:00Z">
                <w:pPr>
                  <w:pStyle w:val="TableParagraph"/>
                </w:pPr>
              </w:pPrChange>
            </w:pPr>
            <w:r w:rsidRPr="00643A43">
              <w:rPr>
                <w:rFonts w:ascii="Arial Nova" w:hAnsi="Arial Nova"/>
                <w:szCs w:val="20"/>
              </w:rPr>
              <w:t>0</w:t>
            </w:r>
            <w:r w:rsidRPr="00643A43">
              <w:rPr>
                <w:rFonts w:ascii="Arial Nova" w:hAnsi="Arial Nova"/>
                <w:i/>
                <w:szCs w:val="20"/>
              </w:rPr>
              <w:t>.</w:t>
            </w:r>
            <w:r w:rsidRPr="00643A43">
              <w:rPr>
                <w:rFonts w:ascii="Arial Nova" w:hAnsi="Arial Nova"/>
                <w:szCs w:val="20"/>
              </w:rPr>
              <w:t>88</w:t>
            </w:r>
          </w:p>
        </w:tc>
        <w:tc>
          <w:tcPr>
            <w:tcW w:w="1152" w:type="dxa"/>
            <w:vAlign w:val="bottom"/>
          </w:tcPr>
          <w:p w14:paraId="15586985" w14:textId="77777777" w:rsidR="001924ED" w:rsidRPr="00643A43" w:rsidRDefault="001924ED">
            <w:pPr>
              <w:pStyle w:val="TableParagraph"/>
              <w:jc w:val="center"/>
              <w:rPr>
                <w:rFonts w:ascii="Arial Nova" w:hAnsi="Arial Nova"/>
                <w:szCs w:val="20"/>
              </w:rPr>
              <w:pPrChange w:id="11097" w:author="Steve Wiggins" w:date="2022-07-30T18:11:00Z">
                <w:pPr>
                  <w:pStyle w:val="TableParagraph"/>
                </w:pPr>
              </w:pPrChange>
            </w:pPr>
            <w:r w:rsidRPr="00643A43">
              <w:rPr>
                <w:rFonts w:ascii="Arial Nova" w:hAnsi="Arial Nova"/>
                <w:szCs w:val="20"/>
              </w:rPr>
              <w:t>2</w:t>
            </w:r>
          </w:p>
        </w:tc>
        <w:tc>
          <w:tcPr>
            <w:tcW w:w="1168" w:type="dxa"/>
            <w:vAlign w:val="bottom"/>
          </w:tcPr>
          <w:p w14:paraId="7BD4DEC4" w14:textId="77777777" w:rsidR="001924ED" w:rsidRPr="00643A43" w:rsidRDefault="001924ED">
            <w:pPr>
              <w:pStyle w:val="TableParagraph"/>
              <w:jc w:val="center"/>
              <w:rPr>
                <w:rFonts w:ascii="Arial Nova" w:hAnsi="Arial Nova"/>
                <w:szCs w:val="20"/>
              </w:rPr>
              <w:pPrChange w:id="11098" w:author="Steve Wiggins" w:date="2022-07-30T18:11:00Z">
                <w:pPr>
                  <w:pStyle w:val="TableParagraph"/>
                </w:pPr>
              </w:pPrChange>
            </w:pPr>
            <w:r w:rsidRPr="00643A43">
              <w:rPr>
                <w:rFonts w:ascii="Arial Nova" w:hAnsi="Arial Nova"/>
                <w:szCs w:val="20"/>
              </w:rPr>
              <w:t>5</w:t>
            </w:r>
          </w:p>
        </w:tc>
        <w:tc>
          <w:tcPr>
            <w:tcW w:w="994" w:type="dxa"/>
            <w:vAlign w:val="bottom"/>
          </w:tcPr>
          <w:p w14:paraId="30730209" w14:textId="77777777" w:rsidR="001924ED" w:rsidRPr="00643A43" w:rsidRDefault="001924ED">
            <w:pPr>
              <w:pStyle w:val="TableParagraph"/>
              <w:jc w:val="center"/>
              <w:rPr>
                <w:rFonts w:ascii="Arial Nova" w:hAnsi="Arial Nova"/>
                <w:szCs w:val="20"/>
              </w:rPr>
              <w:pPrChange w:id="11099" w:author="Steve Wiggins" w:date="2022-07-30T18:11:00Z">
                <w:pPr>
                  <w:pStyle w:val="TableParagraph"/>
                </w:pPr>
              </w:pPrChange>
            </w:pPr>
            <w:r w:rsidRPr="00643A43">
              <w:rPr>
                <w:rFonts w:ascii="Arial Nova" w:hAnsi="Arial Nova"/>
                <w:szCs w:val="20"/>
              </w:rPr>
              <w:t>4</w:t>
            </w:r>
          </w:p>
        </w:tc>
        <w:tc>
          <w:tcPr>
            <w:tcW w:w="1111" w:type="dxa"/>
            <w:vAlign w:val="bottom"/>
          </w:tcPr>
          <w:p w14:paraId="4721DE6C" w14:textId="77777777" w:rsidR="001924ED" w:rsidRPr="00643A43" w:rsidRDefault="001924ED">
            <w:pPr>
              <w:pStyle w:val="TableParagraph"/>
              <w:jc w:val="center"/>
              <w:rPr>
                <w:rFonts w:ascii="Arial Nova" w:hAnsi="Arial Nova"/>
                <w:szCs w:val="20"/>
              </w:rPr>
              <w:pPrChange w:id="11100" w:author="Steve Wiggins" w:date="2022-07-30T18:11:00Z">
                <w:pPr>
                  <w:pStyle w:val="TableParagraph"/>
                </w:pPr>
              </w:pPrChange>
            </w:pPr>
            <w:r w:rsidRPr="00643A43">
              <w:rPr>
                <w:rFonts w:ascii="Arial Nova" w:hAnsi="Arial Nova"/>
                <w:szCs w:val="20"/>
              </w:rPr>
              <w:t>5</w:t>
            </w:r>
          </w:p>
        </w:tc>
      </w:tr>
      <w:tr w:rsidR="00643A43" w:rsidRPr="00643A43" w14:paraId="567ACE31" w14:textId="77777777" w:rsidTr="001924ED">
        <w:trPr>
          <w:trHeight w:val="144"/>
        </w:trPr>
        <w:tc>
          <w:tcPr>
            <w:tcW w:w="2589" w:type="dxa"/>
            <w:vAlign w:val="bottom"/>
          </w:tcPr>
          <w:p w14:paraId="4180514A" w14:textId="2654FB09" w:rsidR="001924ED" w:rsidRPr="00643A43" w:rsidRDefault="001924ED" w:rsidP="00550EEC">
            <w:pPr>
              <w:pStyle w:val="TableParagraph"/>
              <w:rPr>
                <w:rFonts w:ascii="Arial Nova" w:hAnsi="Arial Nova"/>
                <w:szCs w:val="20"/>
              </w:rPr>
            </w:pPr>
            <w:r w:rsidRPr="00643A43">
              <w:rPr>
                <w:rFonts w:ascii="Arial Nova" w:hAnsi="Arial Nova"/>
                <w:szCs w:val="20"/>
              </w:rPr>
              <w:t>Quality</w:t>
            </w:r>
            <w:r w:rsidR="00F73A4C" w:rsidRPr="00643A43">
              <w:rPr>
                <w:rFonts w:ascii="Arial Nova" w:hAnsi="Arial Nova"/>
                <w:szCs w:val="20"/>
              </w:rPr>
              <w:t xml:space="preserve"> </w:t>
            </w:r>
            <w:r w:rsidRPr="00643A43">
              <w:rPr>
                <w:rFonts w:ascii="Arial Nova" w:hAnsi="Arial Nova"/>
                <w:szCs w:val="20"/>
              </w:rPr>
              <w:t>self-ratings</w:t>
            </w:r>
          </w:p>
        </w:tc>
        <w:tc>
          <w:tcPr>
            <w:tcW w:w="833" w:type="dxa"/>
            <w:vAlign w:val="bottom"/>
          </w:tcPr>
          <w:p w14:paraId="72BB557A" w14:textId="77777777" w:rsidR="001924ED" w:rsidRPr="00643A43" w:rsidRDefault="001924ED">
            <w:pPr>
              <w:pStyle w:val="TableParagraph"/>
              <w:jc w:val="center"/>
              <w:rPr>
                <w:rFonts w:ascii="Arial Nova" w:hAnsi="Arial Nova"/>
                <w:szCs w:val="20"/>
              </w:rPr>
              <w:pPrChange w:id="11101" w:author="Steve Wiggins" w:date="2022-07-30T18:11:00Z">
                <w:pPr>
                  <w:pStyle w:val="TableParagraph"/>
                </w:pPr>
              </w:pPrChange>
            </w:pPr>
            <w:r w:rsidRPr="00643A43">
              <w:rPr>
                <w:rFonts w:ascii="Arial Nova" w:hAnsi="Arial Nova"/>
                <w:szCs w:val="20"/>
              </w:rPr>
              <w:t>4</w:t>
            </w:r>
            <w:r w:rsidRPr="00643A43">
              <w:rPr>
                <w:rFonts w:ascii="Arial Nova" w:hAnsi="Arial Nova"/>
                <w:i/>
                <w:szCs w:val="20"/>
              </w:rPr>
              <w:t>.</w:t>
            </w:r>
            <w:r w:rsidRPr="00643A43">
              <w:rPr>
                <w:rFonts w:ascii="Arial Nova" w:hAnsi="Arial Nova"/>
                <w:szCs w:val="20"/>
              </w:rPr>
              <w:t>58</w:t>
            </w:r>
          </w:p>
        </w:tc>
        <w:tc>
          <w:tcPr>
            <w:tcW w:w="1224" w:type="dxa"/>
            <w:vAlign w:val="bottom"/>
          </w:tcPr>
          <w:p w14:paraId="17CB221C" w14:textId="77777777" w:rsidR="001924ED" w:rsidRPr="00643A43" w:rsidRDefault="001924ED">
            <w:pPr>
              <w:pStyle w:val="TableParagraph"/>
              <w:jc w:val="center"/>
              <w:rPr>
                <w:rFonts w:ascii="Arial Nova" w:hAnsi="Arial Nova"/>
                <w:szCs w:val="20"/>
              </w:rPr>
              <w:pPrChange w:id="11102" w:author="Steve Wiggins" w:date="2022-07-30T18:11:00Z">
                <w:pPr>
                  <w:pStyle w:val="TableParagraph"/>
                </w:pPr>
              </w:pPrChange>
            </w:pPr>
            <w:r w:rsidRPr="00643A43">
              <w:rPr>
                <w:rFonts w:ascii="Arial Nova" w:hAnsi="Arial Nova"/>
                <w:szCs w:val="20"/>
              </w:rPr>
              <w:t>0</w:t>
            </w:r>
            <w:r w:rsidRPr="00643A43">
              <w:rPr>
                <w:rFonts w:ascii="Arial Nova" w:hAnsi="Arial Nova"/>
                <w:i/>
                <w:szCs w:val="20"/>
              </w:rPr>
              <w:t>.</w:t>
            </w:r>
            <w:r w:rsidRPr="00643A43">
              <w:rPr>
                <w:rFonts w:ascii="Arial Nova" w:hAnsi="Arial Nova"/>
                <w:szCs w:val="20"/>
              </w:rPr>
              <w:t>61</w:t>
            </w:r>
          </w:p>
        </w:tc>
        <w:tc>
          <w:tcPr>
            <w:tcW w:w="1152" w:type="dxa"/>
            <w:vAlign w:val="bottom"/>
          </w:tcPr>
          <w:p w14:paraId="66E83827" w14:textId="77777777" w:rsidR="001924ED" w:rsidRPr="00643A43" w:rsidRDefault="001924ED">
            <w:pPr>
              <w:pStyle w:val="TableParagraph"/>
              <w:jc w:val="center"/>
              <w:rPr>
                <w:rFonts w:ascii="Arial Nova" w:hAnsi="Arial Nova"/>
                <w:szCs w:val="20"/>
              </w:rPr>
              <w:pPrChange w:id="11103" w:author="Steve Wiggins" w:date="2022-07-30T18:11:00Z">
                <w:pPr>
                  <w:pStyle w:val="TableParagraph"/>
                </w:pPr>
              </w:pPrChange>
            </w:pPr>
            <w:r w:rsidRPr="00643A43">
              <w:rPr>
                <w:rFonts w:ascii="Arial Nova" w:hAnsi="Arial Nova"/>
                <w:szCs w:val="20"/>
              </w:rPr>
              <w:t>3</w:t>
            </w:r>
          </w:p>
        </w:tc>
        <w:tc>
          <w:tcPr>
            <w:tcW w:w="1168" w:type="dxa"/>
            <w:vAlign w:val="bottom"/>
          </w:tcPr>
          <w:p w14:paraId="75BF21E8" w14:textId="77777777" w:rsidR="001924ED" w:rsidRPr="00643A43" w:rsidRDefault="001924ED">
            <w:pPr>
              <w:pStyle w:val="TableParagraph"/>
              <w:jc w:val="center"/>
              <w:rPr>
                <w:rFonts w:ascii="Arial Nova" w:hAnsi="Arial Nova"/>
                <w:szCs w:val="20"/>
              </w:rPr>
              <w:pPrChange w:id="11104" w:author="Steve Wiggins" w:date="2022-07-30T18:11:00Z">
                <w:pPr>
                  <w:pStyle w:val="TableParagraph"/>
                </w:pPr>
              </w:pPrChange>
            </w:pPr>
            <w:r w:rsidRPr="00643A43">
              <w:rPr>
                <w:rFonts w:ascii="Arial Nova" w:hAnsi="Arial Nova"/>
                <w:szCs w:val="20"/>
              </w:rPr>
              <w:t>5</w:t>
            </w:r>
          </w:p>
        </w:tc>
        <w:tc>
          <w:tcPr>
            <w:tcW w:w="994" w:type="dxa"/>
            <w:vAlign w:val="bottom"/>
          </w:tcPr>
          <w:p w14:paraId="4084B725" w14:textId="77777777" w:rsidR="001924ED" w:rsidRPr="00643A43" w:rsidRDefault="001924ED">
            <w:pPr>
              <w:pStyle w:val="TableParagraph"/>
              <w:jc w:val="center"/>
              <w:rPr>
                <w:rFonts w:ascii="Arial Nova" w:hAnsi="Arial Nova"/>
                <w:szCs w:val="20"/>
              </w:rPr>
              <w:pPrChange w:id="11105" w:author="Steve Wiggins" w:date="2022-07-30T18:11:00Z">
                <w:pPr>
                  <w:pStyle w:val="TableParagraph"/>
                </w:pPr>
              </w:pPrChange>
            </w:pPr>
            <w:r w:rsidRPr="00643A43">
              <w:rPr>
                <w:rFonts w:ascii="Arial Nova" w:hAnsi="Arial Nova"/>
                <w:szCs w:val="20"/>
              </w:rPr>
              <w:t>4</w:t>
            </w:r>
          </w:p>
        </w:tc>
        <w:tc>
          <w:tcPr>
            <w:tcW w:w="1111" w:type="dxa"/>
            <w:vAlign w:val="bottom"/>
          </w:tcPr>
          <w:p w14:paraId="3E72D5A4" w14:textId="77777777" w:rsidR="001924ED" w:rsidRPr="00643A43" w:rsidRDefault="001924ED">
            <w:pPr>
              <w:pStyle w:val="TableParagraph"/>
              <w:jc w:val="center"/>
              <w:rPr>
                <w:rFonts w:ascii="Arial Nova" w:hAnsi="Arial Nova"/>
                <w:szCs w:val="20"/>
              </w:rPr>
              <w:pPrChange w:id="11106" w:author="Steve Wiggins" w:date="2022-07-30T18:11:00Z">
                <w:pPr>
                  <w:pStyle w:val="TableParagraph"/>
                </w:pPr>
              </w:pPrChange>
            </w:pPr>
            <w:r w:rsidRPr="00643A43">
              <w:rPr>
                <w:rFonts w:ascii="Arial Nova" w:hAnsi="Arial Nova"/>
                <w:szCs w:val="20"/>
              </w:rPr>
              <w:t>5</w:t>
            </w:r>
          </w:p>
        </w:tc>
      </w:tr>
      <w:tr w:rsidR="00643A43" w:rsidRPr="00643A43" w14:paraId="5E8D2C66" w14:textId="77777777" w:rsidTr="001924ED">
        <w:trPr>
          <w:trHeight w:val="144"/>
        </w:trPr>
        <w:tc>
          <w:tcPr>
            <w:tcW w:w="2589" w:type="dxa"/>
            <w:vAlign w:val="bottom"/>
          </w:tcPr>
          <w:p w14:paraId="404510EE" w14:textId="20F9D5B7" w:rsidR="001924ED" w:rsidRPr="00643A43" w:rsidRDefault="001924ED" w:rsidP="00550EEC">
            <w:pPr>
              <w:pStyle w:val="TableParagraph"/>
              <w:rPr>
                <w:rFonts w:ascii="Arial Nova" w:hAnsi="Arial Nova"/>
                <w:szCs w:val="20"/>
              </w:rPr>
            </w:pPr>
            <w:r w:rsidRPr="00643A43">
              <w:rPr>
                <w:rFonts w:ascii="Arial Nova" w:hAnsi="Arial Nova"/>
                <w:szCs w:val="20"/>
              </w:rPr>
              <w:t>Price</w:t>
            </w:r>
            <w:r w:rsidR="00F73A4C" w:rsidRPr="00643A43">
              <w:rPr>
                <w:rFonts w:ascii="Arial Nova" w:hAnsi="Arial Nova"/>
                <w:szCs w:val="20"/>
              </w:rPr>
              <w:t xml:space="preserve"> </w:t>
            </w:r>
            <w:r w:rsidRPr="00643A43">
              <w:rPr>
                <w:rFonts w:ascii="Arial Nova" w:hAnsi="Arial Nova"/>
                <w:szCs w:val="20"/>
              </w:rPr>
              <w:t>self-ratings</w:t>
            </w:r>
          </w:p>
        </w:tc>
        <w:tc>
          <w:tcPr>
            <w:tcW w:w="833" w:type="dxa"/>
            <w:vAlign w:val="bottom"/>
          </w:tcPr>
          <w:p w14:paraId="34A76037" w14:textId="77777777" w:rsidR="001924ED" w:rsidRPr="00643A43" w:rsidRDefault="001924ED">
            <w:pPr>
              <w:pStyle w:val="TableParagraph"/>
              <w:jc w:val="center"/>
              <w:rPr>
                <w:rFonts w:ascii="Arial Nova" w:hAnsi="Arial Nova"/>
                <w:szCs w:val="20"/>
              </w:rPr>
              <w:pPrChange w:id="11107" w:author="Steve Wiggins" w:date="2022-07-30T18:11:00Z">
                <w:pPr>
                  <w:pStyle w:val="TableParagraph"/>
                </w:pPr>
              </w:pPrChange>
            </w:pPr>
            <w:r w:rsidRPr="00643A43">
              <w:rPr>
                <w:rFonts w:ascii="Arial Nova" w:hAnsi="Arial Nova"/>
                <w:szCs w:val="20"/>
              </w:rPr>
              <w:t>4</w:t>
            </w:r>
            <w:r w:rsidRPr="00643A43">
              <w:rPr>
                <w:rFonts w:ascii="Arial Nova" w:hAnsi="Arial Nova"/>
                <w:i/>
                <w:szCs w:val="20"/>
              </w:rPr>
              <w:t>.</w:t>
            </w:r>
            <w:r w:rsidRPr="00643A43">
              <w:rPr>
                <w:rFonts w:ascii="Arial Nova" w:hAnsi="Arial Nova"/>
                <w:szCs w:val="20"/>
              </w:rPr>
              <w:t>05</w:t>
            </w:r>
          </w:p>
        </w:tc>
        <w:tc>
          <w:tcPr>
            <w:tcW w:w="1224" w:type="dxa"/>
            <w:vAlign w:val="bottom"/>
          </w:tcPr>
          <w:p w14:paraId="1422EB16" w14:textId="77777777" w:rsidR="001924ED" w:rsidRPr="00643A43" w:rsidRDefault="001924ED">
            <w:pPr>
              <w:pStyle w:val="TableParagraph"/>
              <w:jc w:val="center"/>
              <w:rPr>
                <w:rFonts w:ascii="Arial Nova" w:hAnsi="Arial Nova"/>
                <w:szCs w:val="20"/>
              </w:rPr>
              <w:pPrChange w:id="11108" w:author="Steve Wiggins" w:date="2022-07-30T18:11:00Z">
                <w:pPr>
                  <w:pStyle w:val="TableParagraph"/>
                </w:pPr>
              </w:pPrChange>
            </w:pPr>
            <w:r w:rsidRPr="00643A43">
              <w:rPr>
                <w:rFonts w:ascii="Arial Nova" w:hAnsi="Arial Nova"/>
                <w:szCs w:val="20"/>
              </w:rPr>
              <w:t>0</w:t>
            </w:r>
            <w:r w:rsidRPr="00643A43">
              <w:rPr>
                <w:rFonts w:ascii="Arial Nova" w:hAnsi="Arial Nova"/>
                <w:i/>
                <w:szCs w:val="20"/>
              </w:rPr>
              <w:t>.</w:t>
            </w:r>
            <w:r w:rsidRPr="00643A43">
              <w:rPr>
                <w:rFonts w:ascii="Arial Nova" w:hAnsi="Arial Nova"/>
                <w:szCs w:val="20"/>
              </w:rPr>
              <w:t>82</w:t>
            </w:r>
          </w:p>
        </w:tc>
        <w:tc>
          <w:tcPr>
            <w:tcW w:w="1152" w:type="dxa"/>
            <w:vAlign w:val="bottom"/>
          </w:tcPr>
          <w:p w14:paraId="1AA15AF3" w14:textId="77777777" w:rsidR="001924ED" w:rsidRPr="00643A43" w:rsidRDefault="001924ED">
            <w:pPr>
              <w:pStyle w:val="TableParagraph"/>
              <w:jc w:val="center"/>
              <w:rPr>
                <w:rFonts w:ascii="Arial Nova" w:hAnsi="Arial Nova"/>
                <w:szCs w:val="20"/>
              </w:rPr>
              <w:pPrChange w:id="11109" w:author="Steve Wiggins" w:date="2022-07-30T18:11:00Z">
                <w:pPr>
                  <w:pStyle w:val="TableParagraph"/>
                </w:pPr>
              </w:pPrChange>
            </w:pPr>
            <w:r w:rsidRPr="00643A43">
              <w:rPr>
                <w:rFonts w:ascii="Arial Nova" w:hAnsi="Arial Nova"/>
                <w:szCs w:val="20"/>
              </w:rPr>
              <w:t>2</w:t>
            </w:r>
          </w:p>
        </w:tc>
        <w:tc>
          <w:tcPr>
            <w:tcW w:w="1168" w:type="dxa"/>
            <w:vAlign w:val="bottom"/>
          </w:tcPr>
          <w:p w14:paraId="3B2AD958" w14:textId="77777777" w:rsidR="001924ED" w:rsidRPr="00643A43" w:rsidRDefault="001924ED">
            <w:pPr>
              <w:pStyle w:val="TableParagraph"/>
              <w:jc w:val="center"/>
              <w:rPr>
                <w:rFonts w:ascii="Arial Nova" w:hAnsi="Arial Nova"/>
                <w:szCs w:val="20"/>
              </w:rPr>
              <w:pPrChange w:id="11110" w:author="Steve Wiggins" w:date="2022-07-30T18:11:00Z">
                <w:pPr>
                  <w:pStyle w:val="TableParagraph"/>
                </w:pPr>
              </w:pPrChange>
            </w:pPr>
            <w:r w:rsidRPr="00643A43">
              <w:rPr>
                <w:rFonts w:ascii="Arial Nova" w:hAnsi="Arial Nova"/>
                <w:szCs w:val="20"/>
              </w:rPr>
              <w:t>5</w:t>
            </w:r>
          </w:p>
        </w:tc>
        <w:tc>
          <w:tcPr>
            <w:tcW w:w="994" w:type="dxa"/>
            <w:vAlign w:val="bottom"/>
          </w:tcPr>
          <w:p w14:paraId="75E0E03A" w14:textId="77777777" w:rsidR="001924ED" w:rsidRPr="00643A43" w:rsidRDefault="001924ED">
            <w:pPr>
              <w:pStyle w:val="TableParagraph"/>
              <w:jc w:val="center"/>
              <w:rPr>
                <w:rFonts w:ascii="Arial Nova" w:hAnsi="Arial Nova"/>
                <w:szCs w:val="20"/>
              </w:rPr>
              <w:pPrChange w:id="11111" w:author="Steve Wiggins" w:date="2022-07-30T18:11:00Z">
                <w:pPr>
                  <w:pStyle w:val="TableParagraph"/>
                </w:pPr>
              </w:pPrChange>
            </w:pPr>
            <w:r w:rsidRPr="00643A43">
              <w:rPr>
                <w:rFonts w:ascii="Arial Nova" w:hAnsi="Arial Nova"/>
                <w:szCs w:val="20"/>
              </w:rPr>
              <w:t>3</w:t>
            </w:r>
          </w:p>
        </w:tc>
        <w:tc>
          <w:tcPr>
            <w:tcW w:w="1111" w:type="dxa"/>
            <w:vAlign w:val="bottom"/>
          </w:tcPr>
          <w:p w14:paraId="4F071A6A" w14:textId="77777777" w:rsidR="001924ED" w:rsidRPr="00643A43" w:rsidRDefault="001924ED">
            <w:pPr>
              <w:pStyle w:val="TableParagraph"/>
              <w:jc w:val="center"/>
              <w:rPr>
                <w:rFonts w:ascii="Arial Nova" w:hAnsi="Arial Nova"/>
                <w:szCs w:val="20"/>
              </w:rPr>
              <w:pPrChange w:id="11112" w:author="Steve Wiggins" w:date="2022-07-30T18:11:00Z">
                <w:pPr>
                  <w:pStyle w:val="TableParagraph"/>
                </w:pPr>
              </w:pPrChange>
            </w:pPr>
            <w:r w:rsidRPr="00643A43">
              <w:rPr>
                <w:rFonts w:ascii="Arial Nova" w:hAnsi="Arial Nova"/>
                <w:szCs w:val="20"/>
              </w:rPr>
              <w:t>5</w:t>
            </w:r>
          </w:p>
        </w:tc>
      </w:tr>
      <w:tr w:rsidR="00643A43" w:rsidRPr="00643A43" w14:paraId="7BB35A63" w14:textId="77777777" w:rsidTr="001924ED">
        <w:trPr>
          <w:trHeight w:val="144"/>
        </w:trPr>
        <w:tc>
          <w:tcPr>
            <w:tcW w:w="2589" w:type="dxa"/>
            <w:vAlign w:val="bottom"/>
          </w:tcPr>
          <w:p w14:paraId="68ED215D" w14:textId="310CAE8E" w:rsidR="001924ED" w:rsidRPr="00643A43" w:rsidRDefault="001924ED" w:rsidP="00550EEC">
            <w:pPr>
              <w:pStyle w:val="TableParagraph"/>
              <w:rPr>
                <w:rFonts w:ascii="Arial Nova" w:hAnsi="Arial Nova"/>
                <w:szCs w:val="20"/>
              </w:rPr>
            </w:pPr>
            <w:r w:rsidRPr="00643A43">
              <w:rPr>
                <w:rFonts w:ascii="Arial Nova" w:hAnsi="Arial Nova"/>
                <w:szCs w:val="20"/>
              </w:rPr>
              <w:t>Reputation</w:t>
            </w:r>
            <w:r w:rsidR="00F73A4C" w:rsidRPr="00643A43">
              <w:rPr>
                <w:rFonts w:ascii="Arial Nova" w:hAnsi="Arial Nova"/>
                <w:szCs w:val="20"/>
              </w:rPr>
              <w:t xml:space="preserve"> </w:t>
            </w:r>
            <w:r w:rsidRPr="00643A43">
              <w:rPr>
                <w:rFonts w:ascii="Arial Nova" w:hAnsi="Arial Nova"/>
                <w:szCs w:val="20"/>
              </w:rPr>
              <w:t>self-ratings</w:t>
            </w:r>
          </w:p>
        </w:tc>
        <w:tc>
          <w:tcPr>
            <w:tcW w:w="833" w:type="dxa"/>
            <w:tcBorders>
              <w:bottom w:val="single" w:sz="4" w:space="0" w:color="000000"/>
            </w:tcBorders>
            <w:vAlign w:val="bottom"/>
          </w:tcPr>
          <w:p w14:paraId="6C25E498" w14:textId="77777777" w:rsidR="001924ED" w:rsidRPr="00643A43" w:rsidRDefault="001924ED">
            <w:pPr>
              <w:pStyle w:val="TableParagraph"/>
              <w:jc w:val="center"/>
              <w:rPr>
                <w:rFonts w:ascii="Arial Nova" w:hAnsi="Arial Nova"/>
                <w:szCs w:val="20"/>
              </w:rPr>
              <w:pPrChange w:id="11113" w:author="Steve Wiggins" w:date="2022-07-30T18:11:00Z">
                <w:pPr>
                  <w:pStyle w:val="TableParagraph"/>
                </w:pPr>
              </w:pPrChange>
            </w:pPr>
            <w:r w:rsidRPr="00643A43">
              <w:rPr>
                <w:rFonts w:ascii="Arial Nova" w:hAnsi="Arial Nova"/>
                <w:szCs w:val="20"/>
              </w:rPr>
              <w:t>4</w:t>
            </w:r>
            <w:r w:rsidRPr="00643A43">
              <w:rPr>
                <w:rFonts w:ascii="Arial Nova" w:hAnsi="Arial Nova"/>
                <w:i/>
                <w:szCs w:val="20"/>
              </w:rPr>
              <w:t>.</w:t>
            </w:r>
            <w:r w:rsidRPr="00643A43">
              <w:rPr>
                <w:rFonts w:ascii="Arial Nova" w:hAnsi="Arial Nova"/>
                <w:szCs w:val="20"/>
              </w:rPr>
              <w:t>4</w:t>
            </w:r>
          </w:p>
        </w:tc>
        <w:tc>
          <w:tcPr>
            <w:tcW w:w="1224" w:type="dxa"/>
            <w:tcBorders>
              <w:bottom w:val="single" w:sz="4" w:space="0" w:color="000000"/>
            </w:tcBorders>
            <w:vAlign w:val="bottom"/>
          </w:tcPr>
          <w:p w14:paraId="04BF8612" w14:textId="77777777" w:rsidR="001924ED" w:rsidRPr="00643A43" w:rsidRDefault="001924ED">
            <w:pPr>
              <w:pStyle w:val="TableParagraph"/>
              <w:jc w:val="center"/>
              <w:rPr>
                <w:rFonts w:ascii="Arial Nova" w:hAnsi="Arial Nova"/>
                <w:szCs w:val="20"/>
              </w:rPr>
              <w:pPrChange w:id="11114" w:author="Steve Wiggins" w:date="2022-07-30T18:11:00Z">
                <w:pPr>
                  <w:pStyle w:val="TableParagraph"/>
                </w:pPr>
              </w:pPrChange>
            </w:pPr>
            <w:r w:rsidRPr="00643A43">
              <w:rPr>
                <w:rFonts w:ascii="Arial Nova" w:hAnsi="Arial Nova"/>
                <w:szCs w:val="20"/>
              </w:rPr>
              <w:t>0</w:t>
            </w:r>
            <w:r w:rsidRPr="00643A43">
              <w:rPr>
                <w:rFonts w:ascii="Arial Nova" w:hAnsi="Arial Nova"/>
                <w:i/>
                <w:szCs w:val="20"/>
              </w:rPr>
              <w:t>.</w:t>
            </w:r>
            <w:r w:rsidRPr="00643A43">
              <w:rPr>
                <w:rFonts w:ascii="Arial Nova" w:hAnsi="Arial Nova"/>
                <w:szCs w:val="20"/>
              </w:rPr>
              <w:t>86</w:t>
            </w:r>
          </w:p>
        </w:tc>
        <w:tc>
          <w:tcPr>
            <w:tcW w:w="1152" w:type="dxa"/>
            <w:tcBorders>
              <w:bottom w:val="single" w:sz="4" w:space="0" w:color="000000"/>
            </w:tcBorders>
            <w:vAlign w:val="bottom"/>
          </w:tcPr>
          <w:p w14:paraId="428714EA" w14:textId="77777777" w:rsidR="001924ED" w:rsidRPr="00643A43" w:rsidRDefault="001924ED">
            <w:pPr>
              <w:pStyle w:val="TableParagraph"/>
              <w:jc w:val="center"/>
              <w:rPr>
                <w:rFonts w:ascii="Arial Nova" w:hAnsi="Arial Nova"/>
                <w:szCs w:val="20"/>
              </w:rPr>
              <w:pPrChange w:id="11115" w:author="Steve Wiggins" w:date="2022-07-30T18:11:00Z">
                <w:pPr>
                  <w:pStyle w:val="TableParagraph"/>
                </w:pPr>
              </w:pPrChange>
            </w:pPr>
            <w:r w:rsidRPr="00643A43">
              <w:rPr>
                <w:rFonts w:ascii="Arial Nova" w:hAnsi="Arial Nova"/>
                <w:szCs w:val="20"/>
              </w:rPr>
              <w:t>1</w:t>
            </w:r>
          </w:p>
        </w:tc>
        <w:tc>
          <w:tcPr>
            <w:tcW w:w="1168" w:type="dxa"/>
            <w:tcBorders>
              <w:bottom w:val="single" w:sz="4" w:space="0" w:color="000000"/>
            </w:tcBorders>
            <w:vAlign w:val="bottom"/>
          </w:tcPr>
          <w:p w14:paraId="533A2D92" w14:textId="77777777" w:rsidR="001924ED" w:rsidRPr="00643A43" w:rsidRDefault="001924ED">
            <w:pPr>
              <w:pStyle w:val="TableParagraph"/>
              <w:jc w:val="center"/>
              <w:rPr>
                <w:rFonts w:ascii="Arial Nova" w:hAnsi="Arial Nova"/>
                <w:szCs w:val="20"/>
              </w:rPr>
              <w:pPrChange w:id="11116" w:author="Steve Wiggins" w:date="2022-07-30T18:11:00Z">
                <w:pPr>
                  <w:pStyle w:val="TableParagraph"/>
                </w:pPr>
              </w:pPrChange>
            </w:pPr>
            <w:r w:rsidRPr="00643A43">
              <w:rPr>
                <w:rFonts w:ascii="Arial Nova" w:hAnsi="Arial Nova"/>
                <w:szCs w:val="20"/>
              </w:rPr>
              <w:t>5</w:t>
            </w:r>
          </w:p>
        </w:tc>
        <w:tc>
          <w:tcPr>
            <w:tcW w:w="994" w:type="dxa"/>
            <w:tcBorders>
              <w:bottom w:val="single" w:sz="4" w:space="0" w:color="000000"/>
            </w:tcBorders>
            <w:vAlign w:val="bottom"/>
          </w:tcPr>
          <w:p w14:paraId="79F32EB3" w14:textId="77777777" w:rsidR="001924ED" w:rsidRPr="00643A43" w:rsidRDefault="001924ED">
            <w:pPr>
              <w:pStyle w:val="TableParagraph"/>
              <w:jc w:val="center"/>
              <w:rPr>
                <w:rFonts w:ascii="Arial Nova" w:hAnsi="Arial Nova"/>
                <w:szCs w:val="20"/>
              </w:rPr>
              <w:pPrChange w:id="11117" w:author="Steve Wiggins" w:date="2022-07-30T18:11:00Z">
                <w:pPr>
                  <w:pStyle w:val="TableParagraph"/>
                </w:pPr>
              </w:pPrChange>
            </w:pPr>
            <w:r w:rsidRPr="00643A43">
              <w:rPr>
                <w:rFonts w:ascii="Arial Nova" w:hAnsi="Arial Nova"/>
                <w:szCs w:val="20"/>
              </w:rPr>
              <w:t>4</w:t>
            </w:r>
          </w:p>
        </w:tc>
        <w:tc>
          <w:tcPr>
            <w:tcW w:w="1111" w:type="dxa"/>
            <w:tcBorders>
              <w:bottom w:val="single" w:sz="4" w:space="0" w:color="000000"/>
            </w:tcBorders>
            <w:vAlign w:val="bottom"/>
          </w:tcPr>
          <w:p w14:paraId="0153821E" w14:textId="77777777" w:rsidR="001924ED" w:rsidRPr="00643A43" w:rsidRDefault="001924ED">
            <w:pPr>
              <w:pStyle w:val="TableParagraph"/>
              <w:jc w:val="center"/>
              <w:rPr>
                <w:rFonts w:ascii="Arial Nova" w:hAnsi="Arial Nova"/>
                <w:szCs w:val="20"/>
              </w:rPr>
              <w:pPrChange w:id="11118" w:author="Steve Wiggins" w:date="2022-07-30T18:11:00Z">
                <w:pPr>
                  <w:pStyle w:val="TableParagraph"/>
                </w:pPr>
              </w:pPrChange>
            </w:pPr>
            <w:r w:rsidRPr="00643A43">
              <w:rPr>
                <w:rFonts w:ascii="Arial Nova" w:hAnsi="Arial Nova"/>
                <w:szCs w:val="20"/>
              </w:rPr>
              <w:t>5</w:t>
            </w:r>
          </w:p>
        </w:tc>
      </w:tr>
      <w:tr w:rsidR="00643A43" w:rsidRPr="00643A43" w14:paraId="04C3B72C" w14:textId="77777777" w:rsidTr="001924ED">
        <w:trPr>
          <w:trHeight w:val="144"/>
        </w:trPr>
        <w:tc>
          <w:tcPr>
            <w:tcW w:w="2589" w:type="dxa"/>
            <w:vAlign w:val="bottom"/>
          </w:tcPr>
          <w:p w14:paraId="3B82091A" w14:textId="77777777" w:rsidR="001924ED" w:rsidRPr="00643A43" w:rsidRDefault="001924ED" w:rsidP="00550EEC">
            <w:pPr>
              <w:pStyle w:val="TableParagraph"/>
              <w:rPr>
                <w:rFonts w:ascii="Arial Nova" w:hAnsi="Arial Nova"/>
                <w:szCs w:val="20"/>
              </w:rPr>
            </w:pPr>
          </w:p>
        </w:tc>
        <w:tc>
          <w:tcPr>
            <w:tcW w:w="6482" w:type="dxa"/>
            <w:gridSpan w:val="6"/>
            <w:tcBorders>
              <w:top w:val="single" w:sz="4" w:space="0" w:color="000000"/>
            </w:tcBorders>
            <w:vAlign w:val="bottom"/>
          </w:tcPr>
          <w:p w14:paraId="4902A012" w14:textId="34BD7158" w:rsidR="001924ED" w:rsidRPr="00550EEC" w:rsidRDefault="001924ED">
            <w:pPr>
              <w:pStyle w:val="TableParagraph"/>
              <w:jc w:val="center"/>
              <w:rPr>
                <w:rFonts w:ascii="Arial Nova" w:hAnsi="Arial Nova"/>
                <w:b/>
                <w:bCs/>
                <w:szCs w:val="20"/>
              </w:rPr>
              <w:pPrChange w:id="11119" w:author="Steve Wiggins" w:date="2022-07-30T18:11:00Z">
                <w:pPr>
                  <w:pStyle w:val="TableParagraph"/>
                </w:pPr>
              </w:pPrChange>
            </w:pPr>
            <w:r w:rsidRPr="00550EEC">
              <w:rPr>
                <w:rFonts w:ascii="Arial Nova" w:hAnsi="Arial Nova"/>
                <w:b/>
                <w:bCs/>
                <w:szCs w:val="20"/>
              </w:rPr>
              <w:t>Assembly</w:t>
            </w:r>
            <w:r w:rsidR="00F73A4C" w:rsidRPr="00550EEC">
              <w:rPr>
                <w:rFonts w:ascii="Arial Nova" w:hAnsi="Arial Nova"/>
                <w:b/>
                <w:bCs/>
                <w:szCs w:val="20"/>
              </w:rPr>
              <w:t xml:space="preserve"> </w:t>
            </w:r>
            <w:r w:rsidRPr="00550EEC">
              <w:rPr>
                <w:rFonts w:ascii="Arial Nova" w:hAnsi="Arial Nova"/>
                <w:b/>
                <w:bCs/>
                <w:szCs w:val="20"/>
              </w:rPr>
              <w:t>Traders</w:t>
            </w:r>
          </w:p>
        </w:tc>
      </w:tr>
      <w:tr w:rsidR="00643A43" w:rsidRPr="00643A43" w14:paraId="1E8802C7" w14:textId="77777777" w:rsidTr="001924ED">
        <w:trPr>
          <w:trHeight w:val="144"/>
        </w:trPr>
        <w:tc>
          <w:tcPr>
            <w:tcW w:w="2589" w:type="dxa"/>
            <w:vAlign w:val="bottom"/>
          </w:tcPr>
          <w:p w14:paraId="2AA8D4E6" w14:textId="65A60EEC" w:rsidR="001924ED" w:rsidRPr="00643A43" w:rsidRDefault="001924ED" w:rsidP="00550EEC">
            <w:pPr>
              <w:pStyle w:val="TableParagraph"/>
              <w:rPr>
                <w:rFonts w:ascii="Arial Nova" w:hAnsi="Arial Nova"/>
                <w:szCs w:val="20"/>
              </w:rPr>
            </w:pPr>
            <w:r w:rsidRPr="00643A43">
              <w:rPr>
                <w:rFonts w:ascii="Arial Nova" w:hAnsi="Arial Nova"/>
                <w:szCs w:val="20"/>
              </w:rPr>
              <w:t>Overall</w:t>
            </w:r>
            <w:r w:rsidR="00F73A4C" w:rsidRPr="00643A43">
              <w:rPr>
                <w:rFonts w:ascii="Arial Nova" w:hAnsi="Arial Nova"/>
                <w:szCs w:val="20"/>
              </w:rPr>
              <w:t xml:space="preserve"> </w:t>
            </w:r>
            <w:r w:rsidRPr="00643A43">
              <w:rPr>
                <w:rFonts w:ascii="Arial Nova" w:hAnsi="Arial Nova"/>
                <w:szCs w:val="20"/>
              </w:rPr>
              <w:t>self-ratings</w:t>
            </w:r>
          </w:p>
        </w:tc>
        <w:tc>
          <w:tcPr>
            <w:tcW w:w="833" w:type="dxa"/>
            <w:tcBorders>
              <w:top w:val="single" w:sz="4" w:space="0" w:color="000000"/>
            </w:tcBorders>
            <w:vAlign w:val="bottom"/>
          </w:tcPr>
          <w:p w14:paraId="29FC33AD" w14:textId="77777777" w:rsidR="001924ED" w:rsidRPr="00643A43" w:rsidRDefault="001924ED">
            <w:pPr>
              <w:pStyle w:val="TableParagraph"/>
              <w:jc w:val="center"/>
              <w:rPr>
                <w:rFonts w:ascii="Arial Nova" w:hAnsi="Arial Nova"/>
                <w:szCs w:val="20"/>
              </w:rPr>
              <w:pPrChange w:id="11120" w:author="Steve Wiggins" w:date="2022-07-30T18:11:00Z">
                <w:pPr>
                  <w:pStyle w:val="TableParagraph"/>
                </w:pPr>
              </w:pPrChange>
            </w:pPr>
            <w:r w:rsidRPr="00643A43">
              <w:rPr>
                <w:rFonts w:ascii="Arial Nova" w:hAnsi="Arial Nova"/>
                <w:szCs w:val="20"/>
              </w:rPr>
              <w:t>4</w:t>
            </w:r>
            <w:r w:rsidRPr="00643A43">
              <w:rPr>
                <w:rFonts w:ascii="Arial Nova" w:hAnsi="Arial Nova"/>
                <w:i/>
                <w:szCs w:val="20"/>
              </w:rPr>
              <w:t>.</w:t>
            </w:r>
            <w:r w:rsidRPr="00643A43">
              <w:rPr>
                <w:rFonts w:ascii="Arial Nova" w:hAnsi="Arial Nova"/>
                <w:szCs w:val="20"/>
              </w:rPr>
              <w:t>29</w:t>
            </w:r>
          </w:p>
        </w:tc>
        <w:tc>
          <w:tcPr>
            <w:tcW w:w="1224" w:type="dxa"/>
            <w:tcBorders>
              <w:top w:val="single" w:sz="4" w:space="0" w:color="000000"/>
            </w:tcBorders>
            <w:vAlign w:val="bottom"/>
          </w:tcPr>
          <w:p w14:paraId="4B574F8F" w14:textId="77777777" w:rsidR="001924ED" w:rsidRPr="00643A43" w:rsidRDefault="001924ED">
            <w:pPr>
              <w:pStyle w:val="TableParagraph"/>
              <w:jc w:val="center"/>
              <w:rPr>
                <w:rFonts w:ascii="Arial Nova" w:hAnsi="Arial Nova"/>
                <w:szCs w:val="20"/>
              </w:rPr>
              <w:pPrChange w:id="11121" w:author="Steve Wiggins" w:date="2022-07-30T18:11:00Z">
                <w:pPr>
                  <w:pStyle w:val="TableParagraph"/>
                </w:pPr>
              </w:pPrChange>
            </w:pPr>
            <w:r w:rsidRPr="00643A43">
              <w:rPr>
                <w:rFonts w:ascii="Arial Nova" w:hAnsi="Arial Nova"/>
                <w:szCs w:val="20"/>
              </w:rPr>
              <w:t>0</w:t>
            </w:r>
            <w:r w:rsidRPr="00643A43">
              <w:rPr>
                <w:rFonts w:ascii="Arial Nova" w:hAnsi="Arial Nova"/>
                <w:i/>
                <w:szCs w:val="20"/>
              </w:rPr>
              <w:t>.</w:t>
            </w:r>
            <w:r w:rsidRPr="00643A43">
              <w:rPr>
                <w:rFonts w:ascii="Arial Nova" w:hAnsi="Arial Nova"/>
                <w:szCs w:val="20"/>
              </w:rPr>
              <w:t>5</w:t>
            </w:r>
          </w:p>
        </w:tc>
        <w:tc>
          <w:tcPr>
            <w:tcW w:w="1152" w:type="dxa"/>
            <w:tcBorders>
              <w:top w:val="single" w:sz="4" w:space="0" w:color="000000"/>
            </w:tcBorders>
            <w:vAlign w:val="bottom"/>
          </w:tcPr>
          <w:p w14:paraId="6F940760" w14:textId="77777777" w:rsidR="001924ED" w:rsidRPr="00643A43" w:rsidRDefault="001924ED">
            <w:pPr>
              <w:pStyle w:val="TableParagraph"/>
              <w:jc w:val="center"/>
              <w:rPr>
                <w:rFonts w:ascii="Arial Nova" w:hAnsi="Arial Nova"/>
                <w:szCs w:val="20"/>
              </w:rPr>
              <w:pPrChange w:id="11122" w:author="Steve Wiggins" w:date="2022-07-30T18:11:00Z">
                <w:pPr>
                  <w:pStyle w:val="TableParagraph"/>
                </w:pPr>
              </w:pPrChange>
            </w:pPr>
            <w:r w:rsidRPr="00643A43">
              <w:rPr>
                <w:rFonts w:ascii="Arial Nova" w:hAnsi="Arial Nova"/>
                <w:szCs w:val="20"/>
              </w:rPr>
              <w:t>2</w:t>
            </w:r>
            <w:r w:rsidRPr="00643A43">
              <w:rPr>
                <w:rFonts w:ascii="Arial Nova" w:hAnsi="Arial Nova"/>
                <w:i/>
                <w:szCs w:val="20"/>
              </w:rPr>
              <w:t>.</w:t>
            </w:r>
            <w:r w:rsidRPr="00643A43">
              <w:rPr>
                <w:rFonts w:ascii="Arial Nova" w:hAnsi="Arial Nova"/>
                <w:szCs w:val="20"/>
              </w:rPr>
              <w:t>2</w:t>
            </w:r>
          </w:p>
        </w:tc>
        <w:tc>
          <w:tcPr>
            <w:tcW w:w="1168" w:type="dxa"/>
            <w:tcBorders>
              <w:top w:val="single" w:sz="4" w:space="0" w:color="000000"/>
            </w:tcBorders>
            <w:vAlign w:val="bottom"/>
          </w:tcPr>
          <w:p w14:paraId="1CEBD355" w14:textId="50E037FD" w:rsidR="001924ED" w:rsidRPr="00643A43" w:rsidRDefault="001924ED">
            <w:pPr>
              <w:pStyle w:val="TableParagraph"/>
              <w:jc w:val="center"/>
              <w:rPr>
                <w:rFonts w:ascii="Arial Nova" w:hAnsi="Arial Nova"/>
                <w:szCs w:val="20"/>
              </w:rPr>
              <w:pPrChange w:id="11123" w:author="Steve Wiggins" w:date="2022-07-30T18:11:00Z">
                <w:pPr>
                  <w:pStyle w:val="TableParagraph"/>
                </w:pPr>
              </w:pPrChange>
            </w:pPr>
            <w:r w:rsidRPr="00643A43">
              <w:rPr>
                <w:rFonts w:ascii="Arial Nova" w:hAnsi="Arial Nova"/>
                <w:szCs w:val="20"/>
              </w:rPr>
              <w:t>5</w:t>
            </w:r>
          </w:p>
        </w:tc>
        <w:tc>
          <w:tcPr>
            <w:tcW w:w="994" w:type="dxa"/>
            <w:tcBorders>
              <w:top w:val="single" w:sz="4" w:space="0" w:color="000000"/>
            </w:tcBorders>
            <w:vAlign w:val="bottom"/>
          </w:tcPr>
          <w:p w14:paraId="1E171542" w14:textId="44D0C053" w:rsidR="001924ED" w:rsidRPr="00643A43" w:rsidRDefault="001924ED">
            <w:pPr>
              <w:pStyle w:val="TableParagraph"/>
              <w:jc w:val="center"/>
              <w:rPr>
                <w:rFonts w:ascii="Arial Nova" w:hAnsi="Arial Nova"/>
                <w:szCs w:val="20"/>
              </w:rPr>
              <w:pPrChange w:id="11124" w:author="Steve Wiggins" w:date="2022-07-30T18:11:00Z">
                <w:pPr>
                  <w:pStyle w:val="TableParagraph"/>
                </w:pPr>
              </w:pPrChange>
            </w:pPr>
            <w:r w:rsidRPr="00643A43">
              <w:rPr>
                <w:rFonts w:ascii="Arial Nova" w:hAnsi="Arial Nova"/>
                <w:szCs w:val="20"/>
              </w:rPr>
              <w:t>4</w:t>
            </w:r>
          </w:p>
        </w:tc>
        <w:tc>
          <w:tcPr>
            <w:tcW w:w="1111" w:type="dxa"/>
            <w:tcBorders>
              <w:top w:val="single" w:sz="4" w:space="0" w:color="000000"/>
            </w:tcBorders>
            <w:vAlign w:val="bottom"/>
          </w:tcPr>
          <w:p w14:paraId="76975359" w14:textId="176EFAB5" w:rsidR="001924ED" w:rsidRPr="00643A43" w:rsidRDefault="001924ED">
            <w:pPr>
              <w:pStyle w:val="TableParagraph"/>
              <w:jc w:val="center"/>
              <w:rPr>
                <w:rFonts w:ascii="Arial Nova" w:hAnsi="Arial Nova"/>
                <w:szCs w:val="20"/>
              </w:rPr>
              <w:pPrChange w:id="11125" w:author="Steve Wiggins" w:date="2022-07-30T18:11:00Z">
                <w:pPr>
                  <w:pStyle w:val="TableParagraph"/>
                </w:pPr>
              </w:pPrChange>
            </w:pPr>
            <w:r w:rsidRPr="00643A43">
              <w:rPr>
                <w:rFonts w:ascii="Arial Nova" w:hAnsi="Arial Nova"/>
                <w:szCs w:val="20"/>
              </w:rPr>
              <w:t>4</w:t>
            </w:r>
            <w:r w:rsidRPr="00643A43">
              <w:rPr>
                <w:rFonts w:ascii="Arial Nova" w:hAnsi="Arial Nova"/>
                <w:i/>
                <w:szCs w:val="20"/>
              </w:rPr>
              <w:t>.</w:t>
            </w:r>
            <w:r w:rsidRPr="00643A43">
              <w:rPr>
                <w:rFonts w:ascii="Arial Nova" w:hAnsi="Arial Nova"/>
                <w:szCs w:val="20"/>
              </w:rPr>
              <w:t>6</w:t>
            </w:r>
          </w:p>
        </w:tc>
      </w:tr>
      <w:tr w:rsidR="00643A43" w:rsidRPr="00643A43" w14:paraId="403FAD3C" w14:textId="77777777" w:rsidTr="001924ED">
        <w:trPr>
          <w:trHeight w:val="144"/>
        </w:trPr>
        <w:tc>
          <w:tcPr>
            <w:tcW w:w="2589" w:type="dxa"/>
            <w:vAlign w:val="bottom"/>
          </w:tcPr>
          <w:p w14:paraId="62DF4E87" w14:textId="7DCCCEF8" w:rsidR="001924ED" w:rsidRPr="00643A43" w:rsidRDefault="001924ED" w:rsidP="00550EEC">
            <w:pPr>
              <w:pStyle w:val="TableParagraph"/>
              <w:rPr>
                <w:rFonts w:ascii="Arial Nova" w:hAnsi="Arial Nova"/>
                <w:szCs w:val="20"/>
              </w:rPr>
            </w:pPr>
            <w:r w:rsidRPr="00643A43">
              <w:rPr>
                <w:rFonts w:ascii="Arial Nova" w:hAnsi="Arial Nova"/>
                <w:szCs w:val="20"/>
              </w:rPr>
              <w:t>Location</w:t>
            </w:r>
            <w:r w:rsidR="00F73A4C" w:rsidRPr="00643A43">
              <w:rPr>
                <w:rFonts w:ascii="Arial Nova" w:hAnsi="Arial Nova"/>
                <w:szCs w:val="20"/>
              </w:rPr>
              <w:t xml:space="preserve"> </w:t>
            </w:r>
            <w:r w:rsidRPr="00643A43">
              <w:rPr>
                <w:rFonts w:ascii="Arial Nova" w:hAnsi="Arial Nova"/>
                <w:szCs w:val="20"/>
              </w:rPr>
              <w:t>self-ratings</w:t>
            </w:r>
          </w:p>
        </w:tc>
        <w:tc>
          <w:tcPr>
            <w:tcW w:w="833" w:type="dxa"/>
            <w:vAlign w:val="bottom"/>
          </w:tcPr>
          <w:p w14:paraId="2BD480C3" w14:textId="77777777" w:rsidR="001924ED" w:rsidRPr="00643A43" w:rsidRDefault="001924ED">
            <w:pPr>
              <w:pStyle w:val="TableParagraph"/>
              <w:jc w:val="center"/>
              <w:rPr>
                <w:rFonts w:ascii="Arial Nova" w:hAnsi="Arial Nova"/>
                <w:szCs w:val="20"/>
              </w:rPr>
              <w:pPrChange w:id="11126" w:author="Steve Wiggins" w:date="2022-07-30T18:11:00Z">
                <w:pPr>
                  <w:pStyle w:val="TableParagraph"/>
                </w:pPr>
              </w:pPrChange>
            </w:pPr>
            <w:r w:rsidRPr="00643A43">
              <w:rPr>
                <w:rFonts w:ascii="Arial Nova" w:hAnsi="Arial Nova"/>
                <w:szCs w:val="20"/>
              </w:rPr>
              <w:t>4</w:t>
            </w:r>
            <w:r w:rsidRPr="00643A43">
              <w:rPr>
                <w:rFonts w:ascii="Arial Nova" w:hAnsi="Arial Nova"/>
                <w:i/>
                <w:szCs w:val="20"/>
              </w:rPr>
              <w:t>.</w:t>
            </w:r>
            <w:r w:rsidRPr="00643A43">
              <w:rPr>
                <w:rFonts w:ascii="Arial Nova" w:hAnsi="Arial Nova"/>
                <w:szCs w:val="20"/>
              </w:rPr>
              <w:t>11</w:t>
            </w:r>
          </w:p>
        </w:tc>
        <w:tc>
          <w:tcPr>
            <w:tcW w:w="1224" w:type="dxa"/>
            <w:vAlign w:val="bottom"/>
          </w:tcPr>
          <w:p w14:paraId="125C8C03" w14:textId="77777777" w:rsidR="001924ED" w:rsidRPr="00643A43" w:rsidRDefault="001924ED">
            <w:pPr>
              <w:pStyle w:val="TableParagraph"/>
              <w:jc w:val="center"/>
              <w:rPr>
                <w:rFonts w:ascii="Arial Nova" w:hAnsi="Arial Nova"/>
                <w:szCs w:val="20"/>
              </w:rPr>
              <w:pPrChange w:id="11127" w:author="Steve Wiggins" w:date="2022-07-30T18:11:00Z">
                <w:pPr>
                  <w:pStyle w:val="TableParagraph"/>
                </w:pPr>
              </w:pPrChange>
            </w:pPr>
            <w:r w:rsidRPr="00643A43">
              <w:rPr>
                <w:rFonts w:ascii="Arial Nova" w:hAnsi="Arial Nova"/>
                <w:szCs w:val="20"/>
              </w:rPr>
              <w:t>0</w:t>
            </w:r>
            <w:r w:rsidRPr="00643A43">
              <w:rPr>
                <w:rFonts w:ascii="Arial Nova" w:hAnsi="Arial Nova"/>
                <w:i/>
                <w:szCs w:val="20"/>
              </w:rPr>
              <w:t>.</w:t>
            </w:r>
            <w:r w:rsidRPr="00643A43">
              <w:rPr>
                <w:rFonts w:ascii="Arial Nova" w:hAnsi="Arial Nova"/>
                <w:szCs w:val="20"/>
              </w:rPr>
              <w:t>85</w:t>
            </w:r>
          </w:p>
        </w:tc>
        <w:tc>
          <w:tcPr>
            <w:tcW w:w="1152" w:type="dxa"/>
            <w:vAlign w:val="bottom"/>
          </w:tcPr>
          <w:p w14:paraId="03741A66" w14:textId="77777777" w:rsidR="001924ED" w:rsidRPr="00643A43" w:rsidRDefault="001924ED">
            <w:pPr>
              <w:pStyle w:val="TableParagraph"/>
              <w:jc w:val="center"/>
              <w:rPr>
                <w:rFonts w:ascii="Arial Nova" w:hAnsi="Arial Nova"/>
                <w:szCs w:val="20"/>
              </w:rPr>
              <w:pPrChange w:id="11128" w:author="Steve Wiggins" w:date="2022-07-30T18:11:00Z">
                <w:pPr>
                  <w:pStyle w:val="TableParagraph"/>
                </w:pPr>
              </w:pPrChange>
            </w:pPr>
            <w:r w:rsidRPr="00643A43">
              <w:rPr>
                <w:rFonts w:ascii="Arial Nova" w:hAnsi="Arial Nova"/>
                <w:szCs w:val="20"/>
              </w:rPr>
              <w:t>1</w:t>
            </w:r>
          </w:p>
        </w:tc>
        <w:tc>
          <w:tcPr>
            <w:tcW w:w="1168" w:type="dxa"/>
            <w:vAlign w:val="bottom"/>
          </w:tcPr>
          <w:p w14:paraId="18255D3A" w14:textId="1794C155" w:rsidR="001924ED" w:rsidRPr="00643A43" w:rsidRDefault="001924ED">
            <w:pPr>
              <w:pStyle w:val="TableParagraph"/>
              <w:jc w:val="center"/>
              <w:rPr>
                <w:rFonts w:ascii="Arial Nova" w:hAnsi="Arial Nova"/>
                <w:szCs w:val="20"/>
              </w:rPr>
              <w:pPrChange w:id="11129" w:author="Steve Wiggins" w:date="2022-07-30T18:11:00Z">
                <w:pPr>
                  <w:pStyle w:val="TableParagraph"/>
                </w:pPr>
              </w:pPrChange>
            </w:pPr>
            <w:r w:rsidRPr="00643A43">
              <w:rPr>
                <w:rFonts w:ascii="Arial Nova" w:hAnsi="Arial Nova"/>
                <w:szCs w:val="20"/>
              </w:rPr>
              <w:t>5</w:t>
            </w:r>
          </w:p>
        </w:tc>
        <w:tc>
          <w:tcPr>
            <w:tcW w:w="994" w:type="dxa"/>
            <w:vAlign w:val="bottom"/>
          </w:tcPr>
          <w:p w14:paraId="6C7626F3" w14:textId="40C9899C" w:rsidR="001924ED" w:rsidRPr="00643A43" w:rsidRDefault="001924ED">
            <w:pPr>
              <w:pStyle w:val="TableParagraph"/>
              <w:jc w:val="center"/>
              <w:rPr>
                <w:rFonts w:ascii="Arial Nova" w:hAnsi="Arial Nova"/>
                <w:szCs w:val="20"/>
              </w:rPr>
              <w:pPrChange w:id="11130" w:author="Steve Wiggins" w:date="2022-07-30T18:11:00Z">
                <w:pPr>
                  <w:pStyle w:val="TableParagraph"/>
                </w:pPr>
              </w:pPrChange>
            </w:pPr>
            <w:r w:rsidRPr="00643A43">
              <w:rPr>
                <w:rFonts w:ascii="Arial Nova" w:hAnsi="Arial Nova"/>
                <w:szCs w:val="20"/>
              </w:rPr>
              <w:t>4</w:t>
            </w:r>
          </w:p>
        </w:tc>
        <w:tc>
          <w:tcPr>
            <w:tcW w:w="1111" w:type="dxa"/>
            <w:vAlign w:val="bottom"/>
          </w:tcPr>
          <w:p w14:paraId="0BC130EA" w14:textId="0EB0F433" w:rsidR="001924ED" w:rsidRPr="00643A43" w:rsidRDefault="001924ED">
            <w:pPr>
              <w:pStyle w:val="TableParagraph"/>
              <w:jc w:val="center"/>
              <w:rPr>
                <w:rFonts w:ascii="Arial Nova" w:hAnsi="Arial Nova"/>
                <w:szCs w:val="20"/>
              </w:rPr>
              <w:pPrChange w:id="11131" w:author="Steve Wiggins" w:date="2022-07-30T18:11:00Z">
                <w:pPr>
                  <w:pStyle w:val="TableParagraph"/>
                </w:pPr>
              </w:pPrChange>
            </w:pPr>
            <w:r w:rsidRPr="00643A43">
              <w:rPr>
                <w:rFonts w:ascii="Arial Nova" w:hAnsi="Arial Nova"/>
                <w:szCs w:val="20"/>
              </w:rPr>
              <w:t>5</w:t>
            </w:r>
          </w:p>
        </w:tc>
      </w:tr>
      <w:tr w:rsidR="00643A43" w:rsidRPr="00643A43" w14:paraId="6893CB18" w14:textId="77777777" w:rsidTr="001924ED">
        <w:trPr>
          <w:trHeight w:val="144"/>
        </w:trPr>
        <w:tc>
          <w:tcPr>
            <w:tcW w:w="2589" w:type="dxa"/>
            <w:vAlign w:val="bottom"/>
          </w:tcPr>
          <w:p w14:paraId="65E59D4D" w14:textId="170D1C6A" w:rsidR="001924ED" w:rsidRPr="00643A43" w:rsidRDefault="001924ED" w:rsidP="00550EEC">
            <w:pPr>
              <w:pStyle w:val="TableParagraph"/>
              <w:rPr>
                <w:rFonts w:ascii="Arial Nova" w:hAnsi="Arial Nova"/>
                <w:szCs w:val="20"/>
              </w:rPr>
            </w:pPr>
            <w:r w:rsidRPr="00643A43">
              <w:rPr>
                <w:rFonts w:ascii="Arial Nova" w:hAnsi="Arial Nova"/>
                <w:szCs w:val="20"/>
              </w:rPr>
              <w:t>Quality</w:t>
            </w:r>
            <w:r w:rsidR="00F73A4C" w:rsidRPr="00643A43">
              <w:rPr>
                <w:rFonts w:ascii="Arial Nova" w:hAnsi="Arial Nova"/>
                <w:szCs w:val="20"/>
              </w:rPr>
              <w:t xml:space="preserve"> </w:t>
            </w:r>
            <w:r w:rsidRPr="00643A43">
              <w:rPr>
                <w:rFonts w:ascii="Arial Nova" w:hAnsi="Arial Nova"/>
                <w:szCs w:val="20"/>
              </w:rPr>
              <w:t>self-ratings</w:t>
            </w:r>
          </w:p>
        </w:tc>
        <w:tc>
          <w:tcPr>
            <w:tcW w:w="833" w:type="dxa"/>
            <w:vAlign w:val="bottom"/>
          </w:tcPr>
          <w:p w14:paraId="34D09041" w14:textId="77777777" w:rsidR="001924ED" w:rsidRPr="00643A43" w:rsidRDefault="001924ED">
            <w:pPr>
              <w:pStyle w:val="TableParagraph"/>
              <w:jc w:val="center"/>
              <w:rPr>
                <w:rFonts w:ascii="Arial Nova" w:hAnsi="Arial Nova"/>
                <w:szCs w:val="20"/>
              </w:rPr>
              <w:pPrChange w:id="11132" w:author="Steve Wiggins" w:date="2022-07-30T18:11:00Z">
                <w:pPr>
                  <w:pStyle w:val="TableParagraph"/>
                </w:pPr>
              </w:pPrChange>
            </w:pPr>
            <w:r w:rsidRPr="00643A43">
              <w:rPr>
                <w:rFonts w:ascii="Arial Nova" w:hAnsi="Arial Nova"/>
                <w:szCs w:val="20"/>
              </w:rPr>
              <w:t>4</w:t>
            </w:r>
            <w:r w:rsidRPr="00643A43">
              <w:rPr>
                <w:rFonts w:ascii="Arial Nova" w:hAnsi="Arial Nova"/>
                <w:i/>
                <w:szCs w:val="20"/>
              </w:rPr>
              <w:t>.</w:t>
            </w:r>
            <w:r w:rsidRPr="00643A43">
              <w:rPr>
                <w:rFonts w:ascii="Arial Nova" w:hAnsi="Arial Nova"/>
                <w:szCs w:val="20"/>
              </w:rPr>
              <w:t>33</w:t>
            </w:r>
          </w:p>
        </w:tc>
        <w:tc>
          <w:tcPr>
            <w:tcW w:w="1224" w:type="dxa"/>
            <w:vAlign w:val="bottom"/>
          </w:tcPr>
          <w:p w14:paraId="403ADC10" w14:textId="77777777" w:rsidR="001924ED" w:rsidRPr="00643A43" w:rsidRDefault="001924ED">
            <w:pPr>
              <w:pStyle w:val="TableParagraph"/>
              <w:jc w:val="center"/>
              <w:rPr>
                <w:rFonts w:ascii="Arial Nova" w:hAnsi="Arial Nova"/>
                <w:szCs w:val="20"/>
              </w:rPr>
              <w:pPrChange w:id="11133" w:author="Steve Wiggins" w:date="2022-07-30T18:11:00Z">
                <w:pPr>
                  <w:pStyle w:val="TableParagraph"/>
                </w:pPr>
              </w:pPrChange>
            </w:pPr>
            <w:r w:rsidRPr="00643A43">
              <w:rPr>
                <w:rFonts w:ascii="Arial Nova" w:hAnsi="Arial Nova"/>
                <w:szCs w:val="20"/>
              </w:rPr>
              <w:t>0</w:t>
            </w:r>
            <w:r w:rsidRPr="00643A43">
              <w:rPr>
                <w:rFonts w:ascii="Arial Nova" w:hAnsi="Arial Nova"/>
                <w:i/>
                <w:szCs w:val="20"/>
              </w:rPr>
              <w:t>.</w:t>
            </w:r>
            <w:r w:rsidRPr="00643A43">
              <w:rPr>
                <w:rFonts w:ascii="Arial Nova" w:hAnsi="Arial Nova"/>
                <w:szCs w:val="20"/>
              </w:rPr>
              <w:t>77</w:t>
            </w:r>
          </w:p>
        </w:tc>
        <w:tc>
          <w:tcPr>
            <w:tcW w:w="1152" w:type="dxa"/>
            <w:vAlign w:val="bottom"/>
          </w:tcPr>
          <w:p w14:paraId="2D193279" w14:textId="77777777" w:rsidR="001924ED" w:rsidRPr="00643A43" w:rsidRDefault="001924ED">
            <w:pPr>
              <w:pStyle w:val="TableParagraph"/>
              <w:jc w:val="center"/>
              <w:rPr>
                <w:rFonts w:ascii="Arial Nova" w:hAnsi="Arial Nova"/>
                <w:szCs w:val="20"/>
              </w:rPr>
              <w:pPrChange w:id="11134" w:author="Steve Wiggins" w:date="2022-07-30T18:11:00Z">
                <w:pPr>
                  <w:pStyle w:val="TableParagraph"/>
                </w:pPr>
              </w:pPrChange>
            </w:pPr>
            <w:r w:rsidRPr="00643A43">
              <w:rPr>
                <w:rFonts w:ascii="Arial Nova" w:hAnsi="Arial Nova"/>
                <w:szCs w:val="20"/>
              </w:rPr>
              <w:t>1</w:t>
            </w:r>
          </w:p>
        </w:tc>
        <w:tc>
          <w:tcPr>
            <w:tcW w:w="1168" w:type="dxa"/>
            <w:vAlign w:val="bottom"/>
          </w:tcPr>
          <w:p w14:paraId="3AB20B92" w14:textId="359509CA" w:rsidR="001924ED" w:rsidRPr="00643A43" w:rsidRDefault="001924ED">
            <w:pPr>
              <w:pStyle w:val="TableParagraph"/>
              <w:jc w:val="center"/>
              <w:rPr>
                <w:rFonts w:ascii="Arial Nova" w:hAnsi="Arial Nova"/>
                <w:szCs w:val="20"/>
              </w:rPr>
              <w:pPrChange w:id="11135" w:author="Steve Wiggins" w:date="2022-07-30T18:11:00Z">
                <w:pPr>
                  <w:pStyle w:val="TableParagraph"/>
                </w:pPr>
              </w:pPrChange>
            </w:pPr>
            <w:r w:rsidRPr="00643A43">
              <w:rPr>
                <w:rFonts w:ascii="Arial Nova" w:hAnsi="Arial Nova"/>
                <w:szCs w:val="20"/>
              </w:rPr>
              <w:t>5</w:t>
            </w:r>
          </w:p>
        </w:tc>
        <w:tc>
          <w:tcPr>
            <w:tcW w:w="994" w:type="dxa"/>
            <w:vAlign w:val="bottom"/>
          </w:tcPr>
          <w:p w14:paraId="5B72C20B" w14:textId="31A56C3E" w:rsidR="001924ED" w:rsidRPr="00643A43" w:rsidRDefault="001924ED">
            <w:pPr>
              <w:pStyle w:val="TableParagraph"/>
              <w:jc w:val="center"/>
              <w:rPr>
                <w:rFonts w:ascii="Arial Nova" w:hAnsi="Arial Nova"/>
                <w:szCs w:val="20"/>
              </w:rPr>
              <w:pPrChange w:id="11136" w:author="Steve Wiggins" w:date="2022-07-30T18:11:00Z">
                <w:pPr>
                  <w:pStyle w:val="TableParagraph"/>
                </w:pPr>
              </w:pPrChange>
            </w:pPr>
            <w:r w:rsidRPr="00643A43">
              <w:rPr>
                <w:rFonts w:ascii="Arial Nova" w:hAnsi="Arial Nova"/>
                <w:szCs w:val="20"/>
              </w:rPr>
              <w:t>4</w:t>
            </w:r>
          </w:p>
        </w:tc>
        <w:tc>
          <w:tcPr>
            <w:tcW w:w="1111" w:type="dxa"/>
            <w:vAlign w:val="bottom"/>
          </w:tcPr>
          <w:p w14:paraId="5C8B1050" w14:textId="3236428B" w:rsidR="001924ED" w:rsidRPr="00643A43" w:rsidRDefault="001924ED">
            <w:pPr>
              <w:pStyle w:val="TableParagraph"/>
              <w:jc w:val="center"/>
              <w:rPr>
                <w:rFonts w:ascii="Arial Nova" w:hAnsi="Arial Nova"/>
                <w:szCs w:val="20"/>
              </w:rPr>
              <w:pPrChange w:id="11137" w:author="Steve Wiggins" w:date="2022-07-30T18:11:00Z">
                <w:pPr>
                  <w:pStyle w:val="TableParagraph"/>
                </w:pPr>
              </w:pPrChange>
            </w:pPr>
            <w:r w:rsidRPr="00643A43">
              <w:rPr>
                <w:rFonts w:ascii="Arial Nova" w:hAnsi="Arial Nova"/>
                <w:szCs w:val="20"/>
              </w:rPr>
              <w:t>5</w:t>
            </w:r>
          </w:p>
        </w:tc>
      </w:tr>
      <w:tr w:rsidR="00643A43" w:rsidRPr="00643A43" w14:paraId="3D37265A" w14:textId="77777777" w:rsidTr="001924ED">
        <w:trPr>
          <w:trHeight w:val="144"/>
        </w:trPr>
        <w:tc>
          <w:tcPr>
            <w:tcW w:w="2589" w:type="dxa"/>
            <w:vAlign w:val="bottom"/>
          </w:tcPr>
          <w:p w14:paraId="08E3499D" w14:textId="612D69BD" w:rsidR="001924ED" w:rsidRPr="00643A43" w:rsidRDefault="001924ED" w:rsidP="00550EEC">
            <w:pPr>
              <w:pStyle w:val="TableParagraph"/>
              <w:rPr>
                <w:rFonts w:ascii="Arial Nova" w:hAnsi="Arial Nova"/>
                <w:szCs w:val="20"/>
              </w:rPr>
            </w:pPr>
            <w:r w:rsidRPr="00643A43">
              <w:rPr>
                <w:rFonts w:ascii="Arial Nova" w:hAnsi="Arial Nova"/>
                <w:szCs w:val="20"/>
              </w:rPr>
              <w:t>Price</w:t>
            </w:r>
            <w:r w:rsidR="00F73A4C" w:rsidRPr="00643A43">
              <w:rPr>
                <w:rFonts w:ascii="Arial Nova" w:hAnsi="Arial Nova"/>
                <w:szCs w:val="20"/>
              </w:rPr>
              <w:t xml:space="preserve"> </w:t>
            </w:r>
            <w:r w:rsidRPr="00643A43">
              <w:rPr>
                <w:rFonts w:ascii="Arial Nova" w:hAnsi="Arial Nova"/>
                <w:szCs w:val="20"/>
              </w:rPr>
              <w:t>self-ratings</w:t>
            </w:r>
          </w:p>
        </w:tc>
        <w:tc>
          <w:tcPr>
            <w:tcW w:w="833" w:type="dxa"/>
            <w:vAlign w:val="bottom"/>
          </w:tcPr>
          <w:p w14:paraId="128BC31C" w14:textId="77777777" w:rsidR="001924ED" w:rsidRPr="00643A43" w:rsidRDefault="001924ED">
            <w:pPr>
              <w:pStyle w:val="TableParagraph"/>
              <w:jc w:val="center"/>
              <w:rPr>
                <w:rFonts w:ascii="Arial Nova" w:hAnsi="Arial Nova"/>
                <w:szCs w:val="20"/>
              </w:rPr>
              <w:pPrChange w:id="11138" w:author="Steve Wiggins" w:date="2022-07-30T18:11:00Z">
                <w:pPr>
                  <w:pStyle w:val="TableParagraph"/>
                </w:pPr>
              </w:pPrChange>
            </w:pPr>
            <w:r w:rsidRPr="00643A43">
              <w:rPr>
                <w:rFonts w:ascii="Arial Nova" w:hAnsi="Arial Nova"/>
                <w:szCs w:val="20"/>
              </w:rPr>
              <w:t>3</w:t>
            </w:r>
            <w:r w:rsidRPr="00643A43">
              <w:rPr>
                <w:rFonts w:ascii="Arial Nova" w:hAnsi="Arial Nova"/>
                <w:i/>
                <w:szCs w:val="20"/>
              </w:rPr>
              <w:t>.</w:t>
            </w:r>
            <w:r w:rsidRPr="00643A43">
              <w:rPr>
                <w:rFonts w:ascii="Arial Nova" w:hAnsi="Arial Nova"/>
                <w:szCs w:val="20"/>
              </w:rPr>
              <w:t>91</w:t>
            </w:r>
          </w:p>
        </w:tc>
        <w:tc>
          <w:tcPr>
            <w:tcW w:w="1224" w:type="dxa"/>
            <w:vAlign w:val="bottom"/>
          </w:tcPr>
          <w:p w14:paraId="16C8D00F" w14:textId="77777777" w:rsidR="001924ED" w:rsidRPr="00643A43" w:rsidRDefault="001924ED">
            <w:pPr>
              <w:pStyle w:val="TableParagraph"/>
              <w:jc w:val="center"/>
              <w:rPr>
                <w:rFonts w:ascii="Arial Nova" w:hAnsi="Arial Nova"/>
                <w:szCs w:val="20"/>
              </w:rPr>
              <w:pPrChange w:id="11139" w:author="Steve Wiggins" w:date="2022-07-30T18:11:00Z">
                <w:pPr>
                  <w:pStyle w:val="TableParagraph"/>
                </w:pPr>
              </w:pPrChange>
            </w:pPr>
            <w:r w:rsidRPr="00643A43">
              <w:rPr>
                <w:rFonts w:ascii="Arial Nova" w:hAnsi="Arial Nova"/>
                <w:szCs w:val="20"/>
              </w:rPr>
              <w:t>0</w:t>
            </w:r>
            <w:r w:rsidRPr="00643A43">
              <w:rPr>
                <w:rFonts w:ascii="Arial Nova" w:hAnsi="Arial Nova"/>
                <w:i/>
                <w:szCs w:val="20"/>
              </w:rPr>
              <w:t>.</w:t>
            </w:r>
            <w:r w:rsidRPr="00643A43">
              <w:rPr>
                <w:rFonts w:ascii="Arial Nova" w:hAnsi="Arial Nova"/>
                <w:szCs w:val="20"/>
              </w:rPr>
              <w:t>83</w:t>
            </w:r>
          </w:p>
        </w:tc>
        <w:tc>
          <w:tcPr>
            <w:tcW w:w="1152" w:type="dxa"/>
            <w:vAlign w:val="bottom"/>
          </w:tcPr>
          <w:p w14:paraId="30E27C7B" w14:textId="77777777" w:rsidR="001924ED" w:rsidRPr="00643A43" w:rsidRDefault="001924ED">
            <w:pPr>
              <w:pStyle w:val="TableParagraph"/>
              <w:jc w:val="center"/>
              <w:rPr>
                <w:rFonts w:ascii="Arial Nova" w:hAnsi="Arial Nova"/>
                <w:szCs w:val="20"/>
              </w:rPr>
              <w:pPrChange w:id="11140" w:author="Steve Wiggins" w:date="2022-07-30T18:11:00Z">
                <w:pPr>
                  <w:pStyle w:val="TableParagraph"/>
                </w:pPr>
              </w:pPrChange>
            </w:pPr>
            <w:r w:rsidRPr="00643A43">
              <w:rPr>
                <w:rFonts w:ascii="Arial Nova" w:hAnsi="Arial Nova"/>
                <w:szCs w:val="20"/>
              </w:rPr>
              <w:t>1</w:t>
            </w:r>
          </w:p>
        </w:tc>
        <w:tc>
          <w:tcPr>
            <w:tcW w:w="1168" w:type="dxa"/>
            <w:vAlign w:val="bottom"/>
          </w:tcPr>
          <w:p w14:paraId="7BCE5AE3" w14:textId="66A394ED" w:rsidR="001924ED" w:rsidRPr="00643A43" w:rsidRDefault="001924ED">
            <w:pPr>
              <w:pStyle w:val="TableParagraph"/>
              <w:jc w:val="center"/>
              <w:rPr>
                <w:rFonts w:ascii="Arial Nova" w:hAnsi="Arial Nova"/>
                <w:szCs w:val="20"/>
              </w:rPr>
              <w:pPrChange w:id="11141" w:author="Steve Wiggins" w:date="2022-07-30T18:11:00Z">
                <w:pPr>
                  <w:pStyle w:val="TableParagraph"/>
                </w:pPr>
              </w:pPrChange>
            </w:pPr>
            <w:r w:rsidRPr="00643A43">
              <w:rPr>
                <w:rFonts w:ascii="Arial Nova" w:hAnsi="Arial Nova"/>
                <w:szCs w:val="20"/>
              </w:rPr>
              <w:t>5</w:t>
            </w:r>
          </w:p>
        </w:tc>
        <w:tc>
          <w:tcPr>
            <w:tcW w:w="994" w:type="dxa"/>
            <w:vAlign w:val="bottom"/>
          </w:tcPr>
          <w:p w14:paraId="3681BF5C" w14:textId="2C953E69" w:rsidR="001924ED" w:rsidRPr="00643A43" w:rsidRDefault="001924ED">
            <w:pPr>
              <w:pStyle w:val="TableParagraph"/>
              <w:jc w:val="center"/>
              <w:rPr>
                <w:rFonts w:ascii="Arial Nova" w:hAnsi="Arial Nova"/>
                <w:szCs w:val="20"/>
              </w:rPr>
              <w:pPrChange w:id="11142" w:author="Steve Wiggins" w:date="2022-07-30T18:11:00Z">
                <w:pPr>
                  <w:pStyle w:val="TableParagraph"/>
                </w:pPr>
              </w:pPrChange>
            </w:pPr>
            <w:r w:rsidRPr="00643A43">
              <w:rPr>
                <w:rFonts w:ascii="Arial Nova" w:hAnsi="Arial Nova"/>
                <w:szCs w:val="20"/>
              </w:rPr>
              <w:t>3</w:t>
            </w:r>
          </w:p>
        </w:tc>
        <w:tc>
          <w:tcPr>
            <w:tcW w:w="1111" w:type="dxa"/>
            <w:vAlign w:val="bottom"/>
          </w:tcPr>
          <w:p w14:paraId="2A9700DE" w14:textId="748814B6" w:rsidR="001924ED" w:rsidRPr="00643A43" w:rsidRDefault="001924ED">
            <w:pPr>
              <w:pStyle w:val="TableParagraph"/>
              <w:jc w:val="center"/>
              <w:rPr>
                <w:rFonts w:ascii="Arial Nova" w:hAnsi="Arial Nova"/>
                <w:szCs w:val="20"/>
              </w:rPr>
              <w:pPrChange w:id="11143" w:author="Steve Wiggins" w:date="2022-07-30T18:11:00Z">
                <w:pPr>
                  <w:pStyle w:val="TableParagraph"/>
                </w:pPr>
              </w:pPrChange>
            </w:pPr>
            <w:r w:rsidRPr="00643A43">
              <w:rPr>
                <w:rFonts w:ascii="Arial Nova" w:hAnsi="Arial Nova"/>
                <w:szCs w:val="20"/>
              </w:rPr>
              <w:t>5</w:t>
            </w:r>
          </w:p>
        </w:tc>
      </w:tr>
      <w:tr w:rsidR="00643A43" w:rsidRPr="00643A43" w14:paraId="3B69CDF9" w14:textId="77777777" w:rsidTr="001924ED">
        <w:trPr>
          <w:trHeight w:val="144"/>
        </w:trPr>
        <w:tc>
          <w:tcPr>
            <w:tcW w:w="2589" w:type="dxa"/>
            <w:vAlign w:val="bottom"/>
          </w:tcPr>
          <w:p w14:paraId="07C72463" w14:textId="41E5D4DC" w:rsidR="001924ED" w:rsidRPr="00643A43" w:rsidRDefault="001924ED" w:rsidP="00550EEC">
            <w:pPr>
              <w:pStyle w:val="TableParagraph"/>
              <w:rPr>
                <w:rFonts w:ascii="Arial Nova" w:hAnsi="Arial Nova"/>
                <w:szCs w:val="20"/>
              </w:rPr>
            </w:pPr>
            <w:r w:rsidRPr="00643A43">
              <w:rPr>
                <w:rFonts w:ascii="Arial Nova" w:hAnsi="Arial Nova"/>
                <w:szCs w:val="20"/>
              </w:rPr>
              <w:t>Reputation</w:t>
            </w:r>
            <w:r w:rsidR="00F73A4C" w:rsidRPr="00643A43">
              <w:rPr>
                <w:rFonts w:ascii="Arial Nova" w:hAnsi="Arial Nova"/>
                <w:szCs w:val="20"/>
              </w:rPr>
              <w:t xml:space="preserve"> </w:t>
            </w:r>
            <w:r w:rsidRPr="00643A43">
              <w:rPr>
                <w:rFonts w:ascii="Arial Nova" w:hAnsi="Arial Nova"/>
                <w:szCs w:val="20"/>
              </w:rPr>
              <w:t>self-ratings</w:t>
            </w:r>
          </w:p>
        </w:tc>
        <w:tc>
          <w:tcPr>
            <w:tcW w:w="833" w:type="dxa"/>
            <w:tcBorders>
              <w:bottom w:val="single" w:sz="4" w:space="0" w:color="000000"/>
            </w:tcBorders>
            <w:vAlign w:val="bottom"/>
          </w:tcPr>
          <w:p w14:paraId="7DCBADB2" w14:textId="77777777" w:rsidR="001924ED" w:rsidRPr="00643A43" w:rsidRDefault="001924ED">
            <w:pPr>
              <w:pStyle w:val="TableParagraph"/>
              <w:jc w:val="center"/>
              <w:rPr>
                <w:rFonts w:ascii="Arial Nova" w:hAnsi="Arial Nova"/>
                <w:szCs w:val="20"/>
              </w:rPr>
              <w:pPrChange w:id="11144" w:author="Steve Wiggins" w:date="2022-07-30T18:11:00Z">
                <w:pPr>
                  <w:pStyle w:val="TableParagraph"/>
                </w:pPr>
              </w:pPrChange>
            </w:pPr>
            <w:r w:rsidRPr="00643A43">
              <w:rPr>
                <w:rFonts w:ascii="Arial Nova" w:hAnsi="Arial Nova"/>
                <w:szCs w:val="20"/>
              </w:rPr>
              <w:t>4</w:t>
            </w:r>
            <w:r w:rsidRPr="00643A43">
              <w:rPr>
                <w:rFonts w:ascii="Arial Nova" w:hAnsi="Arial Nova"/>
                <w:i/>
                <w:szCs w:val="20"/>
              </w:rPr>
              <w:t>.</w:t>
            </w:r>
            <w:r w:rsidRPr="00643A43">
              <w:rPr>
                <w:rFonts w:ascii="Arial Nova" w:hAnsi="Arial Nova"/>
                <w:szCs w:val="20"/>
              </w:rPr>
              <w:t>45</w:t>
            </w:r>
          </w:p>
        </w:tc>
        <w:tc>
          <w:tcPr>
            <w:tcW w:w="1224" w:type="dxa"/>
            <w:tcBorders>
              <w:bottom w:val="single" w:sz="4" w:space="0" w:color="000000"/>
            </w:tcBorders>
            <w:vAlign w:val="bottom"/>
          </w:tcPr>
          <w:p w14:paraId="09D38DAA" w14:textId="77777777" w:rsidR="001924ED" w:rsidRPr="00643A43" w:rsidRDefault="001924ED">
            <w:pPr>
              <w:pStyle w:val="TableParagraph"/>
              <w:jc w:val="center"/>
              <w:rPr>
                <w:rFonts w:ascii="Arial Nova" w:hAnsi="Arial Nova"/>
                <w:szCs w:val="20"/>
              </w:rPr>
              <w:pPrChange w:id="11145" w:author="Steve Wiggins" w:date="2022-07-30T18:11:00Z">
                <w:pPr>
                  <w:pStyle w:val="TableParagraph"/>
                </w:pPr>
              </w:pPrChange>
            </w:pPr>
            <w:r w:rsidRPr="00643A43">
              <w:rPr>
                <w:rFonts w:ascii="Arial Nova" w:hAnsi="Arial Nova"/>
                <w:szCs w:val="20"/>
              </w:rPr>
              <w:t>0</w:t>
            </w:r>
            <w:r w:rsidRPr="00643A43">
              <w:rPr>
                <w:rFonts w:ascii="Arial Nova" w:hAnsi="Arial Nova"/>
                <w:i/>
                <w:szCs w:val="20"/>
              </w:rPr>
              <w:t>.</w:t>
            </w:r>
            <w:r w:rsidRPr="00643A43">
              <w:rPr>
                <w:rFonts w:ascii="Arial Nova" w:hAnsi="Arial Nova"/>
                <w:szCs w:val="20"/>
              </w:rPr>
              <w:t>77</w:t>
            </w:r>
          </w:p>
        </w:tc>
        <w:tc>
          <w:tcPr>
            <w:tcW w:w="1152" w:type="dxa"/>
            <w:tcBorders>
              <w:bottom w:val="single" w:sz="4" w:space="0" w:color="000000"/>
            </w:tcBorders>
            <w:vAlign w:val="bottom"/>
          </w:tcPr>
          <w:p w14:paraId="13EE59F3" w14:textId="77777777" w:rsidR="001924ED" w:rsidRPr="00643A43" w:rsidRDefault="001924ED">
            <w:pPr>
              <w:pStyle w:val="TableParagraph"/>
              <w:jc w:val="center"/>
              <w:rPr>
                <w:rFonts w:ascii="Arial Nova" w:hAnsi="Arial Nova"/>
                <w:szCs w:val="20"/>
              </w:rPr>
              <w:pPrChange w:id="11146" w:author="Steve Wiggins" w:date="2022-07-30T18:11:00Z">
                <w:pPr>
                  <w:pStyle w:val="TableParagraph"/>
                </w:pPr>
              </w:pPrChange>
            </w:pPr>
            <w:r w:rsidRPr="00643A43">
              <w:rPr>
                <w:rFonts w:ascii="Arial Nova" w:hAnsi="Arial Nova"/>
                <w:szCs w:val="20"/>
              </w:rPr>
              <w:t>2</w:t>
            </w:r>
          </w:p>
        </w:tc>
        <w:tc>
          <w:tcPr>
            <w:tcW w:w="1168" w:type="dxa"/>
            <w:tcBorders>
              <w:bottom w:val="single" w:sz="4" w:space="0" w:color="000000"/>
            </w:tcBorders>
            <w:vAlign w:val="bottom"/>
          </w:tcPr>
          <w:p w14:paraId="39FD72AE" w14:textId="238F90C4" w:rsidR="001924ED" w:rsidRPr="00643A43" w:rsidRDefault="001924ED">
            <w:pPr>
              <w:pStyle w:val="TableParagraph"/>
              <w:jc w:val="center"/>
              <w:rPr>
                <w:rFonts w:ascii="Arial Nova" w:hAnsi="Arial Nova"/>
                <w:szCs w:val="20"/>
              </w:rPr>
              <w:pPrChange w:id="11147" w:author="Steve Wiggins" w:date="2022-07-30T18:11:00Z">
                <w:pPr>
                  <w:pStyle w:val="TableParagraph"/>
                </w:pPr>
              </w:pPrChange>
            </w:pPr>
            <w:r w:rsidRPr="00643A43">
              <w:rPr>
                <w:rFonts w:ascii="Arial Nova" w:hAnsi="Arial Nova"/>
                <w:szCs w:val="20"/>
              </w:rPr>
              <w:t>5</w:t>
            </w:r>
          </w:p>
        </w:tc>
        <w:tc>
          <w:tcPr>
            <w:tcW w:w="994" w:type="dxa"/>
            <w:tcBorders>
              <w:bottom w:val="single" w:sz="4" w:space="0" w:color="000000"/>
            </w:tcBorders>
            <w:vAlign w:val="bottom"/>
          </w:tcPr>
          <w:p w14:paraId="4B2547EA" w14:textId="55B1726A" w:rsidR="001924ED" w:rsidRPr="00643A43" w:rsidRDefault="001924ED">
            <w:pPr>
              <w:pStyle w:val="TableParagraph"/>
              <w:jc w:val="center"/>
              <w:rPr>
                <w:rFonts w:ascii="Arial Nova" w:hAnsi="Arial Nova"/>
                <w:szCs w:val="20"/>
              </w:rPr>
              <w:pPrChange w:id="11148" w:author="Steve Wiggins" w:date="2022-07-30T18:11:00Z">
                <w:pPr>
                  <w:pStyle w:val="TableParagraph"/>
                </w:pPr>
              </w:pPrChange>
            </w:pPr>
            <w:r w:rsidRPr="00643A43">
              <w:rPr>
                <w:rFonts w:ascii="Arial Nova" w:hAnsi="Arial Nova"/>
                <w:szCs w:val="20"/>
              </w:rPr>
              <w:t>4</w:t>
            </w:r>
          </w:p>
        </w:tc>
        <w:tc>
          <w:tcPr>
            <w:tcW w:w="1111" w:type="dxa"/>
            <w:tcBorders>
              <w:bottom w:val="single" w:sz="4" w:space="0" w:color="000000"/>
            </w:tcBorders>
            <w:vAlign w:val="bottom"/>
          </w:tcPr>
          <w:p w14:paraId="7044B984" w14:textId="137F23BA" w:rsidR="001924ED" w:rsidRPr="00643A43" w:rsidRDefault="001924ED">
            <w:pPr>
              <w:pStyle w:val="TableParagraph"/>
              <w:jc w:val="center"/>
              <w:rPr>
                <w:rFonts w:ascii="Arial Nova" w:hAnsi="Arial Nova"/>
                <w:szCs w:val="20"/>
              </w:rPr>
              <w:pPrChange w:id="11149" w:author="Steve Wiggins" w:date="2022-07-30T18:11:00Z">
                <w:pPr>
                  <w:pStyle w:val="TableParagraph"/>
                </w:pPr>
              </w:pPrChange>
            </w:pPr>
            <w:r w:rsidRPr="00643A43">
              <w:rPr>
                <w:rFonts w:ascii="Arial Nova" w:hAnsi="Arial Nova"/>
                <w:szCs w:val="20"/>
              </w:rPr>
              <w:t>5</w:t>
            </w:r>
          </w:p>
        </w:tc>
      </w:tr>
      <w:tr w:rsidR="00643A43" w:rsidRPr="00643A43" w14:paraId="5F49E437" w14:textId="77777777" w:rsidTr="001924ED">
        <w:trPr>
          <w:trHeight w:val="144"/>
        </w:trPr>
        <w:tc>
          <w:tcPr>
            <w:tcW w:w="2589" w:type="dxa"/>
            <w:vAlign w:val="bottom"/>
          </w:tcPr>
          <w:p w14:paraId="650F8AA5" w14:textId="77777777" w:rsidR="001924ED" w:rsidRPr="00643A43" w:rsidRDefault="001924ED" w:rsidP="00550EEC">
            <w:pPr>
              <w:pStyle w:val="TableParagraph"/>
              <w:rPr>
                <w:rFonts w:ascii="Arial Nova" w:hAnsi="Arial Nova"/>
                <w:szCs w:val="20"/>
              </w:rPr>
            </w:pPr>
          </w:p>
        </w:tc>
        <w:tc>
          <w:tcPr>
            <w:tcW w:w="6482" w:type="dxa"/>
            <w:gridSpan w:val="6"/>
            <w:tcBorders>
              <w:top w:val="single" w:sz="4" w:space="0" w:color="000000"/>
              <w:bottom w:val="single" w:sz="4" w:space="0" w:color="000000"/>
            </w:tcBorders>
            <w:vAlign w:val="bottom"/>
          </w:tcPr>
          <w:p w14:paraId="2F049EB9" w14:textId="0AFEFBE6" w:rsidR="001924ED" w:rsidRPr="00550EEC" w:rsidRDefault="001924ED">
            <w:pPr>
              <w:pStyle w:val="TableParagraph"/>
              <w:jc w:val="center"/>
              <w:rPr>
                <w:rFonts w:ascii="Arial Nova" w:hAnsi="Arial Nova"/>
                <w:b/>
                <w:bCs/>
                <w:szCs w:val="20"/>
              </w:rPr>
              <w:pPrChange w:id="11150" w:author="Steve Wiggins" w:date="2022-07-30T18:11:00Z">
                <w:pPr>
                  <w:pStyle w:val="TableParagraph"/>
                </w:pPr>
              </w:pPrChange>
            </w:pPr>
            <w:r w:rsidRPr="00550EEC">
              <w:rPr>
                <w:rFonts w:ascii="Arial Nova" w:hAnsi="Arial Nova"/>
                <w:b/>
                <w:bCs/>
                <w:szCs w:val="20"/>
              </w:rPr>
              <w:t>Processors</w:t>
            </w:r>
          </w:p>
        </w:tc>
      </w:tr>
      <w:tr w:rsidR="00643A43" w:rsidRPr="00643A43" w14:paraId="58F00372" w14:textId="77777777" w:rsidTr="001924ED">
        <w:trPr>
          <w:trHeight w:val="144"/>
        </w:trPr>
        <w:tc>
          <w:tcPr>
            <w:tcW w:w="2589" w:type="dxa"/>
            <w:vAlign w:val="bottom"/>
          </w:tcPr>
          <w:p w14:paraId="30C4F6FC" w14:textId="5D9BB938" w:rsidR="001924ED" w:rsidRPr="00643A43" w:rsidRDefault="001924ED" w:rsidP="00550EEC">
            <w:pPr>
              <w:pStyle w:val="TableParagraph"/>
              <w:rPr>
                <w:rFonts w:ascii="Arial Nova" w:hAnsi="Arial Nova"/>
                <w:szCs w:val="20"/>
              </w:rPr>
            </w:pPr>
            <w:r w:rsidRPr="00643A43">
              <w:rPr>
                <w:rFonts w:ascii="Arial Nova" w:hAnsi="Arial Nova"/>
                <w:szCs w:val="20"/>
              </w:rPr>
              <w:t>Overall</w:t>
            </w:r>
            <w:r w:rsidR="00F73A4C" w:rsidRPr="00643A43">
              <w:rPr>
                <w:rFonts w:ascii="Arial Nova" w:hAnsi="Arial Nova"/>
                <w:szCs w:val="20"/>
              </w:rPr>
              <w:t xml:space="preserve"> </w:t>
            </w:r>
            <w:r w:rsidRPr="00643A43">
              <w:rPr>
                <w:rFonts w:ascii="Arial Nova" w:hAnsi="Arial Nova"/>
                <w:szCs w:val="20"/>
              </w:rPr>
              <w:t>self-ratings</w:t>
            </w:r>
          </w:p>
        </w:tc>
        <w:tc>
          <w:tcPr>
            <w:tcW w:w="833" w:type="dxa"/>
            <w:tcBorders>
              <w:top w:val="single" w:sz="4" w:space="0" w:color="000000"/>
            </w:tcBorders>
            <w:vAlign w:val="bottom"/>
          </w:tcPr>
          <w:p w14:paraId="0F43F5B2" w14:textId="77777777" w:rsidR="001924ED" w:rsidRPr="00643A43" w:rsidRDefault="001924ED">
            <w:pPr>
              <w:pStyle w:val="TableParagraph"/>
              <w:jc w:val="center"/>
              <w:rPr>
                <w:rFonts w:ascii="Arial Nova" w:hAnsi="Arial Nova"/>
                <w:szCs w:val="20"/>
              </w:rPr>
              <w:pPrChange w:id="11151" w:author="Steve Wiggins" w:date="2022-07-30T18:11:00Z">
                <w:pPr>
                  <w:pStyle w:val="TableParagraph"/>
                </w:pPr>
              </w:pPrChange>
            </w:pPr>
            <w:r w:rsidRPr="00643A43">
              <w:rPr>
                <w:rFonts w:ascii="Arial Nova" w:hAnsi="Arial Nova"/>
                <w:szCs w:val="20"/>
              </w:rPr>
              <w:t>4</w:t>
            </w:r>
            <w:r w:rsidRPr="00643A43">
              <w:rPr>
                <w:rFonts w:ascii="Arial Nova" w:hAnsi="Arial Nova"/>
                <w:i/>
                <w:szCs w:val="20"/>
              </w:rPr>
              <w:t>.</w:t>
            </w:r>
            <w:r w:rsidRPr="00643A43">
              <w:rPr>
                <w:rFonts w:ascii="Arial Nova" w:hAnsi="Arial Nova"/>
                <w:szCs w:val="20"/>
              </w:rPr>
              <w:t>18</w:t>
            </w:r>
          </w:p>
        </w:tc>
        <w:tc>
          <w:tcPr>
            <w:tcW w:w="1224" w:type="dxa"/>
            <w:tcBorders>
              <w:top w:val="single" w:sz="4" w:space="0" w:color="000000"/>
            </w:tcBorders>
            <w:vAlign w:val="bottom"/>
          </w:tcPr>
          <w:p w14:paraId="3D356077" w14:textId="77777777" w:rsidR="001924ED" w:rsidRPr="00643A43" w:rsidRDefault="001924ED">
            <w:pPr>
              <w:pStyle w:val="TableParagraph"/>
              <w:jc w:val="center"/>
              <w:rPr>
                <w:rFonts w:ascii="Arial Nova" w:hAnsi="Arial Nova"/>
                <w:szCs w:val="20"/>
              </w:rPr>
              <w:pPrChange w:id="11152" w:author="Steve Wiggins" w:date="2022-07-30T18:11:00Z">
                <w:pPr>
                  <w:pStyle w:val="TableParagraph"/>
                </w:pPr>
              </w:pPrChange>
            </w:pPr>
            <w:r w:rsidRPr="00643A43">
              <w:rPr>
                <w:rFonts w:ascii="Arial Nova" w:hAnsi="Arial Nova"/>
                <w:szCs w:val="20"/>
              </w:rPr>
              <w:t>0</w:t>
            </w:r>
            <w:r w:rsidRPr="00643A43">
              <w:rPr>
                <w:rFonts w:ascii="Arial Nova" w:hAnsi="Arial Nova"/>
                <w:i/>
                <w:szCs w:val="20"/>
              </w:rPr>
              <w:t>.</w:t>
            </w:r>
            <w:r w:rsidRPr="00643A43">
              <w:rPr>
                <w:rFonts w:ascii="Arial Nova" w:hAnsi="Arial Nova"/>
                <w:szCs w:val="20"/>
              </w:rPr>
              <w:t>52</w:t>
            </w:r>
          </w:p>
        </w:tc>
        <w:tc>
          <w:tcPr>
            <w:tcW w:w="1152" w:type="dxa"/>
            <w:tcBorders>
              <w:top w:val="single" w:sz="4" w:space="0" w:color="000000"/>
            </w:tcBorders>
            <w:vAlign w:val="bottom"/>
          </w:tcPr>
          <w:p w14:paraId="43C294EA" w14:textId="77777777" w:rsidR="001924ED" w:rsidRPr="00643A43" w:rsidRDefault="001924ED">
            <w:pPr>
              <w:pStyle w:val="TableParagraph"/>
              <w:jc w:val="center"/>
              <w:rPr>
                <w:rFonts w:ascii="Arial Nova" w:hAnsi="Arial Nova"/>
                <w:szCs w:val="20"/>
              </w:rPr>
              <w:pPrChange w:id="11153" w:author="Steve Wiggins" w:date="2022-07-30T18:11:00Z">
                <w:pPr>
                  <w:pStyle w:val="TableParagraph"/>
                </w:pPr>
              </w:pPrChange>
            </w:pPr>
            <w:r w:rsidRPr="00643A43">
              <w:rPr>
                <w:rFonts w:ascii="Arial Nova" w:hAnsi="Arial Nova"/>
                <w:szCs w:val="20"/>
              </w:rPr>
              <w:t>3</w:t>
            </w:r>
          </w:p>
        </w:tc>
        <w:tc>
          <w:tcPr>
            <w:tcW w:w="1168" w:type="dxa"/>
            <w:tcBorders>
              <w:top w:val="single" w:sz="4" w:space="0" w:color="000000"/>
            </w:tcBorders>
            <w:vAlign w:val="bottom"/>
          </w:tcPr>
          <w:p w14:paraId="1AD7AD20" w14:textId="5A2DBF3B" w:rsidR="001924ED" w:rsidRPr="00643A43" w:rsidRDefault="001924ED">
            <w:pPr>
              <w:pStyle w:val="TableParagraph"/>
              <w:jc w:val="center"/>
              <w:rPr>
                <w:rFonts w:ascii="Arial Nova" w:hAnsi="Arial Nova"/>
                <w:szCs w:val="20"/>
              </w:rPr>
              <w:pPrChange w:id="11154" w:author="Steve Wiggins" w:date="2022-07-30T18:11:00Z">
                <w:pPr>
                  <w:pStyle w:val="TableParagraph"/>
                </w:pPr>
              </w:pPrChange>
            </w:pPr>
            <w:r w:rsidRPr="00643A43">
              <w:rPr>
                <w:rFonts w:ascii="Arial Nova" w:hAnsi="Arial Nova"/>
                <w:szCs w:val="20"/>
              </w:rPr>
              <w:t>5</w:t>
            </w:r>
          </w:p>
        </w:tc>
        <w:tc>
          <w:tcPr>
            <w:tcW w:w="994" w:type="dxa"/>
            <w:tcBorders>
              <w:top w:val="single" w:sz="4" w:space="0" w:color="000000"/>
            </w:tcBorders>
            <w:vAlign w:val="bottom"/>
          </w:tcPr>
          <w:p w14:paraId="5F196F7A" w14:textId="280E268F" w:rsidR="001924ED" w:rsidRPr="00643A43" w:rsidRDefault="001924ED">
            <w:pPr>
              <w:pStyle w:val="TableParagraph"/>
              <w:jc w:val="center"/>
              <w:rPr>
                <w:rFonts w:ascii="Arial Nova" w:hAnsi="Arial Nova"/>
                <w:szCs w:val="20"/>
              </w:rPr>
              <w:pPrChange w:id="11155" w:author="Steve Wiggins" w:date="2022-07-30T18:11:00Z">
                <w:pPr>
                  <w:pStyle w:val="TableParagraph"/>
                </w:pPr>
              </w:pPrChange>
            </w:pPr>
            <w:r w:rsidRPr="00643A43">
              <w:rPr>
                <w:rFonts w:ascii="Arial Nova" w:hAnsi="Arial Nova"/>
                <w:szCs w:val="20"/>
              </w:rPr>
              <w:t>3</w:t>
            </w:r>
            <w:r w:rsidRPr="00643A43">
              <w:rPr>
                <w:rFonts w:ascii="Arial Nova" w:hAnsi="Arial Nova"/>
                <w:i/>
                <w:szCs w:val="20"/>
              </w:rPr>
              <w:t>.</w:t>
            </w:r>
            <w:r w:rsidRPr="00643A43">
              <w:rPr>
                <w:rFonts w:ascii="Arial Nova" w:hAnsi="Arial Nova"/>
                <w:szCs w:val="20"/>
              </w:rPr>
              <w:t>8</w:t>
            </w:r>
          </w:p>
        </w:tc>
        <w:tc>
          <w:tcPr>
            <w:tcW w:w="1111" w:type="dxa"/>
            <w:tcBorders>
              <w:top w:val="single" w:sz="4" w:space="0" w:color="000000"/>
            </w:tcBorders>
            <w:vAlign w:val="bottom"/>
          </w:tcPr>
          <w:p w14:paraId="6DD686C4" w14:textId="41E9F38C" w:rsidR="001924ED" w:rsidRPr="00643A43" w:rsidRDefault="001924ED">
            <w:pPr>
              <w:pStyle w:val="TableParagraph"/>
              <w:jc w:val="center"/>
              <w:rPr>
                <w:rFonts w:ascii="Arial Nova" w:hAnsi="Arial Nova"/>
                <w:szCs w:val="20"/>
              </w:rPr>
              <w:pPrChange w:id="11156" w:author="Steve Wiggins" w:date="2022-07-30T18:11:00Z">
                <w:pPr>
                  <w:pStyle w:val="TableParagraph"/>
                </w:pPr>
              </w:pPrChange>
            </w:pPr>
            <w:r w:rsidRPr="00643A43">
              <w:rPr>
                <w:rFonts w:ascii="Arial Nova" w:hAnsi="Arial Nova"/>
                <w:szCs w:val="20"/>
              </w:rPr>
              <w:t>4</w:t>
            </w:r>
            <w:r w:rsidRPr="00643A43">
              <w:rPr>
                <w:rFonts w:ascii="Arial Nova" w:hAnsi="Arial Nova"/>
                <w:i/>
                <w:szCs w:val="20"/>
              </w:rPr>
              <w:t>.</w:t>
            </w:r>
            <w:r w:rsidRPr="00643A43">
              <w:rPr>
                <w:rFonts w:ascii="Arial Nova" w:hAnsi="Arial Nova"/>
                <w:szCs w:val="20"/>
              </w:rPr>
              <w:t>6</w:t>
            </w:r>
          </w:p>
        </w:tc>
      </w:tr>
      <w:tr w:rsidR="00643A43" w:rsidRPr="00643A43" w14:paraId="12A12F0E" w14:textId="77777777" w:rsidTr="001924ED">
        <w:trPr>
          <w:trHeight w:val="144"/>
        </w:trPr>
        <w:tc>
          <w:tcPr>
            <w:tcW w:w="2589" w:type="dxa"/>
            <w:vAlign w:val="bottom"/>
          </w:tcPr>
          <w:p w14:paraId="0AC10CED" w14:textId="19008AEB" w:rsidR="001924ED" w:rsidRPr="00643A43" w:rsidRDefault="001924ED" w:rsidP="00550EEC">
            <w:pPr>
              <w:pStyle w:val="TableParagraph"/>
              <w:rPr>
                <w:rFonts w:ascii="Arial Nova" w:hAnsi="Arial Nova"/>
                <w:szCs w:val="20"/>
              </w:rPr>
            </w:pPr>
            <w:r w:rsidRPr="00643A43">
              <w:rPr>
                <w:rFonts w:ascii="Arial Nova" w:hAnsi="Arial Nova"/>
                <w:szCs w:val="20"/>
              </w:rPr>
              <w:t>Location</w:t>
            </w:r>
            <w:r w:rsidR="00F73A4C" w:rsidRPr="00643A43">
              <w:rPr>
                <w:rFonts w:ascii="Arial Nova" w:hAnsi="Arial Nova"/>
                <w:szCs w:val="20"/>
              </w:rPr>
              <w:t xml:space="preserve"> </w:t>
            </w:r>
            <w:r w:rsidRPr="00643A43">
              <w:rPr>
                <w:rFonts w:ascii="Arial Nova" w:hAnsi="Arial Nova"/>
                <w:szCs w:val="20"/>
              </w:rPr>
              <w:t>self-ratings</w:t>
            </w:r>
          </w:p>
        </w:tc>
        <w:tc>
          <w:tcPr>
            <w:tcW w:w="833" w:type="dxa"/>
            <w:vAlign w:val="bottom"/>
          </w:tcPr>
          <w:p w14:paraId="2B1991C7" w14:textId="77777777" w:rsidR="001924ED" w:rsidRPr="00643A43" w:rsidRDefault="001924ED">
            <w:pPr>
              <w:pStyle w:val="TableParagraph"/>
              <w:jc w:val="center"/>
              <w:rPr>
                <w:rFonts w:ascii="Arial Nova" w:hAnsi="Arial Nova"/>
                <w:szCs w:val="20"/>
              </w:rPr>
              <w:pPrChange w:id="11157" w:author="Steve Wiggins" w:date="2022-07-30T18:11:00Z">
                <w:pPr>
                  <w:pStyle w:val="TableParagraph"/>
                </w:pPr>
              </w:pPrChange>
            </w:pPr>
            <w:r w:rsidRPr="00643A43">
              <w:rPr>
                <w:rFonts w:ascii="Arial Nova" w:hAnsi="Arial Nova"/>
                <w:szCs w:val="20"/>
              </w:rPr>
              <w:t>3</w:t>
            </w:r>
            <w:r w:rsidRPr="00643A43">
              <w:rPr>
                <w:rFonts w:ascii="Arial Nova" w:hAnsi="Arial Nova"/>
                <w:i/>
                <w:szCs w:val="20"/>
              </w:rPr>
              <w:t>.</w:t>
            </w:r>
            <w:r w:rsidRPr="00643A43">
              <w:rPr>
                <w:rFonts w:ascii="Arial Nova" w:hAnsi="Arial Nova"/>
                <w:szCs w:val="20"/>
              </w:rPr>
              <w:t>99</w:t>
            </w:r>
          </w:p>
        </w:tc>
        <w:tc>
          <w:tcPr>
            <w:tcW w:w="1224" w:type="dxa"/>
            <w:vAlign w:val="bottom"/>
          </w:tcPr>
          <w:p w14:paraId="0EFA432E" w14:textId="77777777" w:rsidR="001924ED" w:rsidRPr="00643A43" w:rsidRDefault="001924ED">
            <w:pPr>
              <w:pStyle w:val="TableParagraph"/>
              <w:jc w:val="center"/>
              <w:rPr>
                <w:rFonts w:ascii="Arial Nova" w:hAnsi="Arial Nova"/>
                <w:szCs w:val="20"/>
              </w:rPr>
              <w:pPrChange w:id="11158" w:author="Steve Wiggins" w:date="2022-07-30T18:11:00Z">
                <w:pPr>
                  <w:pStyle w:val="TableParagraph"/>
                </w:pPr>
              </w:pPrChange>
            </w:pPr>
            <w:r w:rsidRPr="00643A43">
              <w:rPr>
                <w:rFonts w:ascii="Arial Nova" w:hAnsi="Arial Nova"/>
                <w:szCs w:val="20"/>
              </w:rPr>
              <w:t>0</w:t>
            </w:r>
            <w:r w:rsidRPr="00643A43">
              <w:rPr>
                <w:rFonts w:ascii="Arial Nova" w:hAnsi="Arial Nova"/>
                <w:i/>
                <w:szCs w:val="20"/>
              </w:rPr>
              <w:t>.</w:t>
            </w:r>
            <w:r w:rsidRPr="00643A43">
              <w:rPr>
                <w:rFonts w:ascii="Arial Nova" w:hAnsi="Arial Nova"/>
                <w:szCs w:val="20"/>
              </w:rPr>
              <w:t>97</w:t>
            </w:r>
          </w:p>
        </w:tc>
        <w:tc>
          <w:tcPr>
            <w:tcW w:w="1152" w:type="dxa"/>
            <w:vAlign w:val="bottom"/>
          </w:tcPr>
          <w:p w14:paraId="31F004EB" w14:textId="77777777" w:rsidR="001924ED" w:rsidRPr="00643A43" w:rsidRDefault="001924ED">
            <w:pPr>
              <w:pStyle w:val="TableParagraph"/>
              <w:jc w:val="center"/>
              <w:rPr>
                <w:rFonts w:ascii="Arial Nova" w:hAnsi="Arial Nova"/>
                <w:szCs w:val="20"/>
              </w:rPr>
              <w:pPrChange w:id="11159" w:author="Steve Wiggins" w:date="2022-07-30T18:11:00Z">
                <w:pPr>
                  <w:pStyle w:val="TableParagraph"/>
                </w:pPr>
              </w:pPrChange>
            </w:pPr>
            <w:r w:rsidRPr="00643A43">
              <w:rPr>
                <w:rFonts w:ascii="Arial Nova" w:hAnsi="Arial Nova"/>
                <w:szCs w:val="20"/>
              </w:rPr>
              <w:t>1</w:t>
            </w:r>
          </w:p>
        </w:tc>
        <w:tc>
          <w:tcPr>
            <w:tcW w:w="1168" w:type="dxa"/>
            <w:vAlign w:val="bottom"/>
          </w:tcPr>
          <w:p w14:paraId="5FF9709A" w14:textId="47311328" w:rsidR="001924ED" w:rsidRPr="00643A43" w:rsidRDefault="001924ED">
            <w:pPr>
              <w:pStyle w:val="TableParagraph"/>
              <w:jc w:val="center"/>
              <w:rPr>
                <w:rFonts w:ascii="Arial Nova" w:hAnsi="Arial Nova"/>
                <w:szCs w:val="20"/>
              </w:rPr>
              <w:pPrChange w:id="11160" w:author="Steve Wiggins" w:date="2022-07-30T18:11:00Z">
                <w:pPr>
                  <w:pStyle w:val="TableParagraph"/>
                </w:pPr>
              </w:pPrChange>
            </w:pPr>
            <w:r w:rsidRPr="00643A43">
              <w:rPr>
                <w:rFonts w:ascii="Arial Nova" w:hAnsi="Arial Nova"/>
                <w:szCs w:val="20"/>
              </w:rPr>
              <w:t>5</w:t>
            </w:r>
          </w:p>
        </w:tc>
        <w:tc>
          <w:tcPr>
            <w:tcW w:w="994" w:type="dxa"/>
            <w:vAlign w:val="bottom"/>
          </w:tcPr>
          <w:p w14:paraId="7F61BDDA" w14:textId="40B8C271" w:rsidR="001924ED" w:rsidRPr="00643A43" w:rsidRDefault="001924ED">
            <w:pPr>
              <w:pStyle w:val="TableParagraph"/>
              <w:jc w:val="center"/>
              <w:rPr>
                <w:rFonts w:ascii="Arial Nova" w:hAnsi="Arial Nova"/>
                <w:szCs w:val="20"/>
              </w:rPr>
              <w:pPrChange w:id="11161" w:author="Steve Wiggins" w:date="2022-07-30T18:11:00Z">
                <w:pPr>
                  <w:pStyle w:val="TableParagraph"/>
                </w:pPr>
              </w:pPrChange>
            </w:pPr>
            <w:r w:rsidRPr="00643A43">
              <w:rPr>
                <w:rFonts w:ascii="Arial Nova" w:hAnsi="Arial Nova"/>
                <w:szCs w:val="20"/>
              </w:rPr>
              <w:t>3</w:t>
            </w:r>
          </w:p>
        </w:tc>
        <w:tc>
          <w:tcPr>
            <w:tcW w:w="1111" w:type="dxa"/>
            <w:vAlign w:val="bottom"/>
          </w:tcPr>
          <w:p w14:paraId="63BD4257" w14:textId="0B084BE2" w:rsidR="001924ED" w:rsidRPr="00643A43" w:rsidRDefault="001924ED">
            <w:pPr>
              <w:pStyle w:val="TableParagraph"/>
              <w:jc w:val="center"/>
              <w:rPr>
                <w:rFonts w:ascii="Arial Nova" w:hAnsi="Arial Nova"/>
                <w:szCs w:val="20"/>
              </w:rPr>
              <w:pPrChange w:id="11162" w:author="Steve Wiggins" w:date="2022-07-30T18:11:00Z">
                <w:pPr>
                  <w:pStyle w:val="TableParagraph"/>
                </w:pPr>
              </w:pPrChange>
            </w:pPr>
            <w:r w:rsidRPr="00643A43">
              <w:rPr>
                <w:rFonts w:ascii="Arial Nova" w:hAnsi="Arial Nova"/>
                <w:szCs w:val="20"/>
              </w:rPr>
              <w:t>5</w:t>
            </w:r>
          </w:p>
        </w:tc>
      </w:tr>
      <w:tr w:rsidR="00643A43" w:rsidRPr="00643A43" w14:paraId="074BE83E" w14:textId="77777777" w:rsidTr="001924ED">
        <w:trPr>
          <w:trHeight w:val="144"/>
        </w:trPr>
        <w:tc>
          <w:tcPr>
            <w:tcW w:w="2589" w:type="dxa"/>
            <w:vAlign w:val="bottom"/>
          </w:tcPr>
          <w:p w14:paraId="4C96E4A8" w14:textId="17B65A74" w:rsidR="001924ED" w:rsidRPr="00643A43" w:rsidRDefault="001924ED" w:rsidP="00550EEC">
            <w:pPr>
              <w:pStyle w:val="TableParagraph"/>
              <w:rPr>
                <w:rFonts w:ascii="Arial Nova" w:hAnsi="Arial Nova"/>
                <w:szCs w:val="20"/>
              </w:rPr>
            </w:pPr>
            <w:r w:rsidRPr="00643A43">
              <w:rPr>
                <w:rFonts w:ascii="Arial Nova" w:hAnsi="Arial Nova"/>
                <w:szCs w:val="20"/>
              </w:rPr>
              <w:t>Quality</w:t>
            </w:r>
            <w:r w:rsidR="00F73A4C" w:rsidRPr="00643A43">
              <w:rPr>
                <w:rFonts w:ascii="Arial Nova" w:hAnsi="Arial Nova"/>
                <w:szCs w:val="20"/>
              </w:rPr>
              <w:t xml:space="preserve"> </w:t>
            </w:r>
            <w:r w:rsidRPr="00643A43">
              <w:rPr>
                <w:rFonts w:ascii="Arial Nova" w:hAnsi="Arial Nova"/>
                <w:szCs w:val="20"/>
              </w:rPr>
              <w:t>self-ratings</w:t>
            </w:r>
          </w:p>
        </w:tc>
        <w:tc>
          <w:tcPr>
            <w:tcW w:w="833" w:type="dxa"/>
            <w:vAlign w:val="bottom"/>
          </w:tcPr>
          <w:p w14:paraId="53CEE030" w14:textId="77777777" w:rsidR="001924ED" w:rsidRPr="00643A43" w:rsidRDefault="001924ED">
            <w:pPr>
              <w:pStyle w:val="TableParagraph"/>
              <w:jc w:val="center"/>
              <w:rPr>
                <w:rFonts w:ascii="Arial Nova" w:hAnsi="Arial Nova"/>
                <w:szCs w:val="20"/>
              </w:rPr>
              <w:pPrChange w:id="11163" w:author="Steve Wiggins" w:date="2022-07-30T18:11:00Z">
                <w:pPr>
                  <w:pStyle w:val="TableParagraph"/>
                </w:pPr>
              </w:pPrChange>
            </w:pPr>
            <w:r w:rsidRPr="00643A43">
              <w:rPr>
                <w:rFonts w:ascii="Arial Nova" w:hAnsi="Arial Nova"/>
                <w:szCs w:val="20"/>
              </w:rPr>
              <w:t>4</w:t>
            </w:r>
            <w:r w:rsidRPr="00643A43">
              <w:rPr>
                <w:rFonts w:ascii="Arial Nova" w:hAnsi="Arial Nova"/>
                <w:i/>
                <w:szCs w:val="20"/>
              </w:rPr>
              <w:t>.</w:t>
            </w:r>
            <w:r w:rsidRPr="00643A43">
              <w:rPr>
                <w:rFonts w:ascii="Arial Nova" w:hAnsi="Arial Nova"/>
                <w:szCs w:val="20"/>
              </w:rPr>
              <w:t>16</w:t>
            </w:r>
          </w:p>
        </w:tc>
        <w:tc>
          <w:tcPr>
            <w:tcW w:w="1224" w:type="dxa"/>
            <w:vAlign w:val="bottom"/>
          </w:tcPr>
          <w:p w14:paraId="427B8580" w14:textId="77777777" w:rsidR="001924ED" w:rsidRPr="00643A43" w:rsidRDefault="001924ED">
            <w:pPr>
              <w:pStyle w:val="TableParagraph"/>
              <w:jc w:val="center"/>
              <w:rPr>
                <w:rFonts w:ascii="Arial Nova" w:hAnsi="Arial Nova"/>
                <w:szCs w:val="20"/>
              </w:rPr>
              <w:pPrChange w:id="11164" w:author="Steve Wiggins" w:date="2022-07-30T18:11:00Z">
                <w:pPr>
                  <w:pStyle w:val="TableParagraph"/>
                </w:pPr>
              </w:pPrChange>
            </w:pPr>
            <w:r w:rsidRPr="00643A43">
              <w:rPr>
                <w:rFonts w:ascii="Arial Nova" w:hAnsi="Arial Nova"/>
                <w:szCs w:val="20"/>
              </w:rPr>
              <w:t>0</w:t>
            </w:r>
            <w:r w:rsidRPr="00643A43">
              <w:rPr>
                <w:rFonts w:ascii="Arial Nova" w:hAnsi="Arial Nova"/>
                <w:i/>
                <w:szCs w:val="20"/>
              </w:rPr>
              <w:t>.</w:t>
            </w:r>
            <w:r w:rsidRPr="00643A43">
              <w:rPr>
                <w:rFonts w:ascii="Arial Nova" w:hAnsi="Arial Nova"/>
                <w:szCs w:val="20"/>
              </w:rPr>
              <w:t>84</w:t>
            </w:r>
          </w:p>
        </w:tc>
        <w:tc>
          <w:tcPr>
            <w:tcW w:w="1152" w:type="dxa"/>
            <w:vAlign w:val="bottom"/>
          </w:tcPr>
          <w:p w14:paraId="17BD6734" w14:textId="77777777" w:rsidR="001924ED" w:rsidRPr="00643A43" w:rsidRDefault="001924ED">
            <w:pPr>
              <w:pStyle w:val="TableParagraph"/>
              <w:jc w:val="center"/>
              <w:rPr>
                <w:rFonts w:ascii="Arial Nova" w:hAnsi="Arial Nova"/>
                <w:szCs w:val="20"/>
              </w:rPr>
              <w:pPrChange w:id="11165" w:author="Steve Wiggins" w:date="2022-07-30T18:11:00Z">
                <w:pPr>
                  <w:pStyle w:val="TableParagraph"/>
                </w:pPr>
              </w:pPrChange>
            </w:pPr>
            <w:r w:rsidRPr="00643A43">
              <w:rPr>
                <w:rFonts w:ascii="Arial Nova" w:hAnsi="Arial Nova"/>
                <w:szCs w:val="20"/>
              </w:rPr>
              <w:t>2</w:t>
            </w:r>
          </w:p>
        </w:tc>
        <w:tc>
          <w:tcPr>
            <w:tcW w:w="1168" w:type="dxa"/>
            <w:vAlign w:val="bottom"/>
          </w:tcPr>
          <w:p w14:paraId="582CF85A" w14:textId="5853E6FB" w:rsidR="001924ED" w:rsidRPr="00643A43" w:rsidRDefault="001924ED">
            <w:pPr>
              <w:pStyle w:val="TableParagraph"/>
              <w:jc w:val="center"/>
              <w:rPr>
                <w:rFonts w:ascii="Arial Nova" w:hAnsi="Arial Nova"/>
                <w:szCs w:val="20"/>
              </w:rPr>
              <w:pPrChange w:id="11166" w:author="Steve Wiggins" w:date="2022-07-30T18:11:00Z">
                <w:pPr>
                  <w:pStyle w:val="TableParagraph"/>
                </w:pPr>
              </w:pPrChange>
            </w:pPr>
            <w:r w:rsidRPr="00643A43">
              <w:rPr>
                <w:rFonts w:ascii="Arial Nova" w:hAnsi="Arial Nova"/>
                <w:szCs w:val="20"/>
              </w:rPr>
              <w:t>5</w:t>
            </w:r>
          </w:p>
        </w:tc>
        <w:tc>
          <w:tcPr>
            <w:tcW w:w="994" w:type="dxa"/>
            <w:vAlign w:val="bottom"/>
          </w:tcPr>
          <w:p w14:paraId="504072F4" w14:textId="25D108C5" w:rsidR="001924ED" w:rsidRPr="00643A43" w:rsidRDefault="001924ED">
            <w:pPr>
              <w:pStyle w:val="TableParagraph"/>
              <w:jc w:val="center"/>
              <w:rPr>
                <w:rFonts w:ascii="Arial Nova" w:hAnsi="Arial Nova"/>
                <w:szCs w:val="20"/>
              </w:rPr>
              <w:pPrChange w:id="11167" w:author="Steve Wiggins" w:date="2022-07-30T18:11:00Z">
                <w:pPr>
                  <w:pStyle w:val="TableParagraph"/>
                </w:pPr>
              </w:pPrChange>
            </w:pPr>
            <w:r w:rsidRPr="00643A43">
              <w:rPr>
                <w:rFonts w:ascii="Arial Nova" w:hAnsi="Arial Nova"/>
                <w:szCs w:val="20"/>
              </w:rPr>
              <w:t>4</w:t>
            </w:r>
          </w:p>
        </w:tc>
        <w:tc>
          <w:tcPr>
            <w:tcW w:w="1111" w:type="dxa"/>
            <w:vAlign w:val="bottom"/>
          </w:tcPr>
          <w:p w14:paraId="5386E7CF" w14:textId="5F4A4262" w:rsidR="001924ED" w:rsidRPr="00643A43" w:rsidRDefault="001924ED">
            <w:pPr>
              <w:pStyle w:val="TableParagraph"/>
              <w:jc w:val="center"/>
              <w:rPr>
                <w:rFonts w:ascii="Arial Nova" w:hAnsi="Arial Nova"/>
                <w:szCs w:val="20"/>
              </w:rPr>
              <w:pPrChange w:id="11168" w:author="Steve Wiggins" w:date="2022-07-30T18:11:00Z">
                <w:pPr>
                  <w:pStyle w:val="TableParagraph"/>
                </w:pPr>
              </w:pPrChange>
            </w:pPr>
            <w:r w:rsidRPr="00643A43">
              <w:rPr>
                <w:rFonts w:ascii="Arial Nova" w:hAnsi="Arial Nova"/>
                <w:szCs w:val="20"/>
              </w:rPr>
              <w:t>5</w:t>
            </w:r>
          </w:p>
        </w:tc>
      </w:tr>
      <w:tr w:rsidR="00643A43" w:rsidRPr="00643A43" w14:paraId="7231278F" w14:textId="77777777" w:rsidTr="001924ED">
        <w:trPr>
          <w:trHeight w:val="144"/>
        </w:trPr>
        <w:tc>
          <w:tcPr>
            <w:tcW w:w="2589" w:type="dxa"/>
            <w:vAlign w:val="bottom"/>
          </w:tcPr>
          <w:p w14:paraId="06194E65" w14:textId="50DA498D" w:rsidR="001924ED" w:rsidRPr="00643A43" w:rsidRDefault="001924ED" w:rsidP="00550EEC">
            <w:pPr>
              <w:pStyle w:val="TableParagraph"/>
              <w:rPr>
                <w:rFonts w:ascii="Arial Nova" w:hAnsi="Arial Nova"/>
                <w:szCs w:val="20"/>
              </w:rPr>
            </w:pPr>
            <w:r w:rsidRPr="00643A43">
              <w:rPr>
                <w:rFonts w:ascii="Arial Nova" w:hAnsi="Arial Nova"/>
                <w:szCs w:val="20"/>
              </w:rPr>
              <w:t>Price</w:t>
            </w:r>
            <w:r w:rsidR="00F73A4C" w:rsidRPr="00643A43">
              <w:rPr>
                <w:rFonts w:ascii="Arial Nova" w:hAnsi="Arial Nova"/>
                <w:szCs w:val="20"/>
              </w:rPr>
              <w:t xml:space="preserve"> </w:t>
            </w:r>
            <w:r w:rsidRPr="00643A43">
              <w:rPr>
                <w:rFonts w:ascii="Arial Nova" w:hAnsi="Arial Nova"/>
                <w:szCs w:val="20"/>
              </w:rPr>
              <w:t>self-ratings</w:t>
            </w:r>
          </w:p>
        </w:tc>
        <w:tc>
          <w:tcPr>
            <w:tcW w:w="833" w:type="dxa"/>
            <w:vAlign w:val="bottom"/>
          </w:tcPr>
          <w:p w14:paraId="13E13131" w14:textId="77777777" w:rsidR="001924ED" w:rsidRPr="00643A43" w:rsidRDefault="001924ED">
            <w:pPr>
              <w:pStyle w:val="TableParagraph"/>
              <w:jc w:val="center"/>
              <w:rPr>
                <w:rFonts w:ascii="Arial Nova" w:hAnsi="Arial Nova"/>
                <w:szCs w:val="20"/>
              </w:rPr>
              <w:pPrChange w:id="11169" w:author="Steve Wiggins" w:date="2022-07-30T18:11:00Z">
                <w:pPr>
                  <w:pStyle w:val="TableParagraph"/>
                </w:pPr>
              </w:pPrChange>
            </w:pPr>
            <w:r w:rsidRPr="00643A43">
              <w:rPr>
                <w:rFonts w:ascii="Arial Nova" w:hAnsi="Arial Nova"/>
                <w:szCs w:val="20"/>
              </w:rPr>
              <w:t>3</w:t>
            </w:r>
            <w:r w:rsidRPr="00643A43">
              <w:rPr>
                <w:rFonts w:ascii="Arial Nova" w:hAnsi="Arial Nova"/>
                <w:i/>
                <w:szCs w:val="20"/>
              </w:rPr>
              <w:t>.</w:t>
            </w:r>
            <w:r w:rsidRPr="00643A43">
              <w:rPr>
                <w:rFonts w:ascii="Arial Nova" w:hAnsi="Arial Nova"/>
                <w:szCs w:val="20"/>
              </w:rPr>
              <w:t>84</w:t>
            </w:r>
          </w:p>
        </w:tc>
        <w:tc>
          <w:tcPr>
            <w:tcW w:w="1224" w:type="dxa"/>
            <w:vAlign w:val="bottom"/>
          </w:tcPr>
          <w:p w14:paraId="4128D6A1" w14:textId="77777777" w:rsidR="001924ED" w:rsidRPr="00643A43" w:rsidRDefault="001924ED">
            <w:pPr>
              <w:pStyle w:val="TableParagraph"/>
              <w:jc w:val="center"/>
              <w:rPr>
                <w:rFonts w:ascii="Arial Nova" w:hAnsi="Arial Nova"/>
                <w:szCs w:val="20"/>
              </w:rPr>
              <w:pPrChange w:id="11170" w:author="Steve Wiggins" w:date="2022-07-30T18:11:00Z">
                <w:pPr>
                  <w:pStyle w:val="TableParagraph"/>
                </w:pPr>
              </w:pPrChange>
            </w:pPr>
            <w:r w:rsidRPr="00643A43">
              <w:rPr>
                <w:rFonts w:ascii="Arial Nova" w:hAnsi="Arial Nova"/>
                <w:szCs w:val="20"/>
              </w:rPr>
              <w:t>0</w:t>
            </w:r>
            <w:r w:rsidRPr="00643A43">
              <w:rPr>
                <w:rFonts w:ascii="Arial Nova" w:hAnsi="Arial Nova"/>
                <w:i/>
                <w:szCs w:val="20"/>
              </w:rPr>
              <w:t>.</w:t>
            </w:r>
            <w:r w:rsidRPr="00643A43">
              <w:rPr>
                <w:rFonts w:ascii="Arial Nova" w:hAnsi="Arial Nova"/>
                <w:szCs w:val="20"/>
              </w:rPr>
              <w:t>95</w:t>
            </w:r>
          </w:p>
        </w:tc>
        <w:tc>
          <w:tcPr>
            <w:tcW w:w="1152" w:type="dxa"/>
            <w:vAlign w:val="bottom"/>
          </w:tcPr>
          <w:p w14:paraId="56BEB04F" w14:textId="77777777" w:rsidR="001924ED" w:rsidRPr="00643A43" w:rsidRDefault="001924ED">
            <w:pPr>
              <w:pStyle w:val="TableParagraph"/>
              <w:jc w:val="center"/>
              <w:rPr>
                <w:rFonts w:ascii="Arial Nova" w:hAnsi="Arial Nova"/>
                <w:szCs w:val="20"/>
              </w:rPr>
              <w:pPrChange w:id="11171" w:author="Steve Wiggins" w:date="2022-07-30T18:11:00Z">
                <w:pPr>
                  <w:pStyle w:val="TableParagraph"/>
                </w:pPr>
              </w:pPrChange>
            </w:pPr>
            <w:r w:rsidRPr="00643A43">
              <w:rPr>
                <w:rFonts w:ascii="Arial Nova" w:hAnsi="Arial Nova"/>
                <w:szCs w:val="20"/>
              </w:rPr>
              <w:t>1</w:t>
            </w:r>
          </w:p>
        </w:tc>
        <w:tc>
          <w:tcPr>
            <w:tcW w:w="1168" w:type="dxa"/>
            <w:vAlign w:val="bottom"/>
          </w:tcPr>
          <w:p w14:paraId="6C7EAE06" w14:textId="3EE19B1E" w:rsidR="001924ED" w:rsidRPr="00643A43" w:rsidRDefault="001924ED">
            <w:pPr>
              <w:pStyle w:val="TableParagraph"/>
              <w:jc w:val="center"/>
              <w:rPr>
                <w:rFonts w:ascii="Arial Nova" w:hAnsi="Arial Nova"/>
                <w:szCs w:val="20"/>
              </w:rPr>
              <w:pPrChange w:id="11172" w:author="Steve Wiggins" w:date="2022-07-30T18:11:00Z">
                <w:pPr>
                  <w:pStyle w:val="TableParagraph"/>
                </w:pPr>
              </w:pPrChange>
            </w:pPr>
            <w:r w:rsidRPr="00643A43">
              <w:rPr>
                <w:rFonts w:ascii="Arial Nova" w:hAnsi="Arial Nova"/>
                <w:szCs w:val="20"/>
              </w:rPr>
              <w:t>5</w:t>
            </w:r>
          </w:p>
        </w:tc>
        <w:tc>
          <w:tcPr>
            <w:tcW w:w="994" w:type="dxa"/>
            <w:vAlign w:val="bottom"/>
          </w:tcPr>
          <w:p w14:paraId="52E70886" w14:textId="7008AEDA" w:rsidR="001924ED" w:rsidRPr="00643A43" w:rsidRDefault="001924ED">
            <w:pPr>
              <w:pStyle w:val="TableParagraph"/>
              <w:jc w:val="center"/>
              <w:rPr>
                <w:rFonts w:ascii="Arial Nova" w:hAnsi="Arial Nova"/>
                <w:szCs w:val="20"/>
              </w:rPr>
              <w:pPrChange w:id="11173" w:author="Steve Wiggins" w:date="2022-07-30T18:11:00Z">
                <w:pPr>
                  <w:pStyle w:val="TableParagraph"/>
                </w:pPr>
              </w:pPrChange>
            </w:pPr>
            <w:r w:rsidRPr="00643A43">
              <w:rPr>
                <w:rFonts w:ascii="Arial Nova" w:hAnsi="Arial Nova"/>
                <w:szCs w:val="20"/>
              </w:rPr>
              <w:t>3</w:t>
            </w:r>
          </w:p>
        </w:tc>
        <w:tc>
          <w:tcPr>
            <w:tcW w:w="1111" w:type="dxa"/>
            <w:vAlign w:val="bottom"/>
          </w:tcPr>
          <w:p w14:paraId="043EEFB3" w14:textId="1828E30C" w:rsidR="001924ED" w:rsidRPr="00643A43" w:rsidRDefault="001924ED">
            <w:pPr>
              <w:pStyle w:val="TableParagraph"/>
              <w:jc w:val="center"/>
              <w:rPr>
                <w:rFonts w:ascii="Arial Nova" w:hAnsi="Arial Nova"/>
                <w:szCs w:val="20"/>
              </w:rPr>
              <w:pPrChange w:id="11174" w:author="Steve Wiggins" w:date="2022-07-30T18:11:00Z">
                <w:pPr>
                  <w:pStyle w:val="TableParagraph"/>
                </w:pPr>
              </w:pPrChange>
            </w:pPr>
            <w:r w:rsidRPr="00643A43">
              <w:rPr>
                <w:rFonts w:ascii="Arial Nova" w:hAnsi="Arial Nova"/>
                <w:szCs w:val="20"/>
              </w:rPr>
              <w:t>5</w:t>
            </w:r>
          </w:p>
        </w:tc>
      </w:tr>
      <w:tr w:rsidR="00643A43" w:rsidRPr="00643A43" w14:paraId="4C698844" w14:textId="77777777" w:rsidTr="001924ED">
        <w:trPr>
          <w:trHeight w:val="144"/>
        </w:trPr>
        <w:tc>
          <w:tcPr>
            <w:tcW w:w="2589" w:type="dxa"/>
            <w:tcBorders>
              <w:bottom w:val="single" w:sz="4" w:space="0" w:color="000000"/>
            </w:tcBorders>
            <w:vAlign w:val="bottom"/>
          </w:tcPr>
          <w:p w14:paraId="62C79867" w14:textId="1F27D280" w:rsidR="001924ED" w:rsidRPr="00643A43" w:rsidRDefault="001924ED" w:rsidP="00550EEC">
            <w:pPr>
              <w:pStyle w:val="TableParagraph"/>
              <w:rPr>
                <w:rFonts w:ascii="Arial Nova" w:hAnsi="Arial Nova"/>
                <w:szCs w:val="20"/>
              </w:rPr>
            </w:pPr>
            <w:r w:rsidRPr="00643A43">
              <w:rPr>
                <w:rFonts w:ascii="Arial Nova" w:hAnsi="Arial Nova"/>
                <w:szCs w:val="20"/>
              </w:rPr>
              <w:t>Reputation</w:t>
            </w:r>
            <w:r w:rsidR="00F73A4C" w:rsidRPr="00643A43">
              <w:rPr>
                <w:rFonts w:ascii="Arial Nova" w:hAnsi="Arial Nova"/>
                <w:szCs w:val="20"/>
              </w:rPr>
              <w:t xml:space="preserve"> </w:t>
            </w:r>
            <w:r w:rsidRPr="00643A43">
              <w:rPr>
                <w:rFonts w:ascii="Arial Nova" w:hAnsi="Arial Nova"/>
                <w:szCs w:val="20"/>
              </w:rPr>
              <w:t>self-ratings</w:t>
            </w:r>
          </w:p>
        </w:tc>
        <w:tc>
          <w:tcPr>
            <w:tcW w:w="833" w:type="dxa"/>
            <w:tcBorders>
              <w:bottom w:val="single" w:sz="4" w:space="0" w:color="000000"/>
            </w:tcBorders>
            <w:vAlign w:val="bottom"/>
          </w:tcPr>
          <w:p w14:paraId="1E2E8036" w14:textId="77777777" w:rsidR="001924ED" w:rsidRPr="00643A43" w:rsidRDefault="001924ED">
            <w:pPr>
              <w:pStyle w:val="TableParagraph"/>
              <w:jc w:val="center"/>
              <w:rPr>
                <w:rFonts w:ascii="Arial Nova" w:hAnsi="Arial Nova"/>
                <w:szCs w:val="20"/>
              </w:rPr>
              <w:pPrChange w:id="11175" w:author="Steve Wiggins" w:date="2022-07-30T18:11:00Z">
                <w:pPr>
                  <w:pStyle w:val="TableParagraph"/>
                </w:pPr>
              </w:pPrChange>
            </w:pPr>
            <w:r w:rsidRPr="00643A43">
              <w:rPr>
                <w:rFonts w:ascii="Arial Nova" w:hAnsi="Arial Nova"/>
                <w:szCs w:val="20"/>
              </w:rPr>
              <w:t>4</w:t>
            </w:r>
            <w:r w:rsidRPr="00643A43">
              <w:rPr>
                <w:rFonts w:ascii="Arial Nova" w:hAnsi="Arial Nova"/>
                <w:i/>
                <w:szCs w:val="20"/>
              </w:rPr>
              <w:t>.</w:t>
            </w:r>
            <w:r w:rsidRPr="00643A43">
              <w:rPr>
                <w:rFonts w:ascii="Arial Nova" w:hAnsi="Arial Nova"/>
                <w:szCs w:val="20"/>
              </w:rPr>
              <w:t>5</w:t>
            </w:r>
          </w:p>
        </w:tc>
        <w:tc>
          <w:tcPr>
            <w:tcW w:w="1224" w:type="dxa"/>
            <w:tcBorders>
              <w:bottom w:val="single" w:sz="4" w:space="0" w:color="000000"/>
            </w:tcBorders>
            <w:vAlign w:val="bottom"/>
          </w:tcPr>
          <w:p w14:paraId="78F95475" w14:textId="77777777" w:rsidR="001924ED" w:rsidRPr="00643A43" w:rsidRDefault="001924ED">
            <w:pPr>
              <w:pStyle w:val="TableParagraph"/>
              <w:jc w:val="center"/>
              <w:rPr>
                <w:rFonts w:ascii="Arial Nova" w:hAnsi="Arial Nova"/>
                <w:szCs w:val="20"/>
              </w:rPr>
              <w:pPrChange w:id="11176" w:author="Steve Wiggins" w:date="2022-07-30T18:11:00Z">
                <w:pPr>
                  <w:pStyle w:val="TableParagraph"/>
                </w:pPr>
              </w:pPrChange>
            </w:pPr>
            <w:r w:rsidRPr="00643A43">
              <w:rPr>
                <w:rFonts w:ascii="Arial Nova" w:hAnsi="Arial Nova"/>
                <w:szCs w:val="20"/>
              </w:rPr>
              <w:t>0</w:t>
            </w:r>
            <w:r w:rsidRPr="00643A43">
              <w:rPr>
                <w:rFonts w:ascii="Arial Nova" w:hAnsi="Arial Nova"/>
                <w:i/>
                <w:szCs w:val="20"/>
              </w:rPr>
              <w:t>.</w:t>
            </w:r>
            <w:r w:rsidRPr="00643A43">
              <w:rPr>
                <w:rFonts w:ascii="Arial Nova" w:hAnsi="Arial Nova"/>
                <w:szCs w:val="20"/>
              </w:rPr>
              <w:t>69</w:t>
            </w:r>
          </w:p>
        </w:tc>
        <w:tc>
          <w:tcPr>
            <w:tcW w:w="1152" w:type="dxa"/>
            <w:tcBorders>
              <w:bottom w:val="single" w:sz="4" w:space="0" w:color="000000"/>
            </w:tcBorders>
            <w:vAlign w:val="bottom"/>
          </w:tcPr>
          <w:p w14:paraId="1029F93A" w14:textId="77777777" w:rsidR="001924ED" w:rsidRPr="00643A43" w:rsidRDefault="001924ED">
            <w:pPr>
              <w:pStyle w:val="TableParagraph"/>
              <w:jc w:val="center"/>
              <w:rPr>
                <w:rFonts w:ascii="Arial Nova" w:hAnsi="Arial Nova"/>
                <w:szCs w:val="20"/>
              </w:rPr>
              <w:pPrChange w:id="11177" w:author="Steve Wiggins" w:date="2022-07-30T18:11:00Z">
                <w:pPr>
                  <w:pStyle w:val="TableParagraph"/>
                </w:pPr>
              </w:pPrChange>
            </w:pPr>
            <w:r w:rsidRPr="00643A43">
              <w:rPr>
                <w:rFonts w:ascii="Arial Nova" w:hAnsi="Arial Nova"/>
                <w:szCs w:val="20"/>
              </w:rPr>
              <w:t>2</w:t>
            </w:r>
          </w:p>
        </w:tc>
        <w:tc>
          <w:tcPr>
            <w:tcW w:w="1168" w:type="dxa"/>
            <w:tcBorders>
              <w:bottom w:val="single" w:sz="4" w:space="0" w:color="000000"/>
            </w:tcBorders>
            <w:vAlign w:val="bottom"/>
          </w:tcPr>
          <w:p w14:paraId="354AEF20" w14:textId="739B14F4" w:rsidR="001924ED" w:rsidRPr="00643A43" w:rsidRDefault="001924ED">
            <w:pPr>
              <w:pStyle w:val="TableParagraph"/>
              <w:jc w:val="center"/>
              <w:rPr>
                <w:rFonts w:ascii="Arial Nova" w:hAnsi="Arial Nova"/>
                <w:szCs w:val="20"/>
              </w:rPr>
              <w:pPrChange w:id="11178" w:author="Steve Wiggins" w:date="2022-07-30T18:11:00Z">
                <w:pPr>
                  <w:pStyle w:val="TableParagraph"/>
                </w:pPr>
              </w:pPrChange>
            </w:pPr>
            <w:r w:rsidRPr="00643A43">
              <w:rPr>
                <w:rFonts w:ascii="Arial Nova" w:hAnsi="Arial Nova"/>
                <w:szCs w:val="20"/>
              </w:rPr>
              <w:t>5</w:t>
            </w:r>
          </w:p>
        </w:tc>
        <w:tc>
          <w:tcPr>
            <w:tcW w:w="994" w:type="dxa"/>
            <w:tcBorders>
              <w:bottom w:val="single" w:sz="4" w:space="0" w:color="000000"/>
            </w:tcBorders>
            <w:vAlign w:val="bottom"/>
          </w:tcPr>
          <w:p w14:paraId="16C47C4A" w14:textId="1F7FCD6D" w:rsidR="001924ED" w:rsidRPr="00643A43" w:rsidRDefault="001924ED">
            <w:pPr>
              <w:pStyle w:val="TableParagraph"/>
              <w:jc w:val="center"/>
              <w:rPr>
                <w:rFonts w:ascii="Arial Nova" w:hAnsi="Arial Nova"/>
                <w:szCs w:val="20"/>
              </w:rPr>
              <w:pPrChange w:id="11179" w:author="Steve Wiggins" w:date="2022-07-30T18:11:00Z">
                <w:pPr>
                  <w:pStyle w:val="TableParagraph"/>
                </w:pPr>
              </w:pPrChange>
            </w:pPr>
            <w:r w:rsidRPr="00643A43">
              <w:rPr>
                <w:rFonts w:ascii="Arial Nova" w:hAnsi="Arial Nova"/>
                <w:szCs w:val="20"/>
              </w:rPr>
              <w:t>4</w:t>
            </w:r>
          </w:p>
        </w:tc>
        <w:tc>
          <w:tcPr>
            <w:tcW w:w="1111" w:type="dxa"/>
            <w:tcBorders>
              <w:bottom w:val="single" w:sz="4" w:space="0" w:color="000000"/>
            </w:tcBorders>
            <w:vAlign w:val="bottom"/>
          </w:tcPr>
          <w:p w14:paraId="0AE0D84F" w14:textId="04F8A0F3" w:rsidR="001924ED" w:rsidRPr="00643A43" w:rsidRDefault="001924ED">
            <w:pPr>
              <w:pStyle w:val="TableParagraph"/>
              <w:jc w:val="center"/>
              <w:rPr>
                <w:rFonts w:ascii="Arial Nova" w:hAnsi="Arial Nova"/>
                <w:szCs w:val="20"/>
              </w:rPr>
              <w:pPrChange w:id="11180" w:author="Steve Wiggins" w:date="2022-07-30T18:11:00Z">
                <w:pPr>
                  <w:pStyle w:val="TableParagraph"/>
                </w:pPr>
              </w:pPrChange>
            </w:pPr>
            <w:r w:rsidRPr="00643A43">
              <w:rPr>
                <w:rFonts w:ascii="Arial Nova" w:hAnsi="Arial Nova"/>
                <w:szCs w:val="20"/>
              </w:rPr>
              <w:t>5</w:t>
            </w:r>
          </w:p>
        </w:tc>
      </w:tr>
    </w:tbl>
    <w:p w14:paraId="7E12192B" w14:textId="77777777" w:rsidR="00E9344B" w:rsidRDefault="00E9344B">
      <w:pPr>
        <w:rPr>
          <w:ins w:id="11181" w:author="Steve Wiggins" w:date="2022-07-30T11:49:00Z"/>
          <w:rFonts w:ascii="Freight" w:hAnsi="Freight"/>
          <w:sz w:val="21"/>
          <w:szCs w:val="24"/>
        </w:rPr>
        <w:sectPr w:rsidR="00E9344B" w:rsidSect="00E9344B">
          <w:type w:val="continuous"/>
          <w:pgSz w:w="12240" w:h="15840" w:code="1"/>
          <w:pgMar w:top="720" w:right="720" w:bottom="720" w:left="720" w:header="850" w:footer="850" w:gutter="0"/>
          <w:cols w:space="720"/>
          <w:docGrid w:linePitch="299"/>
          <w:sectPrChange w:id="11182" w:author="Steve Wiggins" w:date="2022-07-30T11:51:00Z">
            <w:sectPr w:rsidR="00E9344B" w:rsidSect="00E9344B">
              <w:pgSz w:w="11907" w:h="16840" w:code="9"/>
              <w:pgMar w:top="1418" w:right="1418" w:bottom="1418" w:left="1418" w:header="850" w:footer="850" w:gutter="0"/>
            </w:sectPr>
          </w:sectPrChange>
        </w:sectPr>
        <w:pPrChange w:id="11183" w:author="Steve Wiggins" w:date="2022-07-30T18:11:00Z">
          <w:pPr>
            <w:pStyle w:val="Heading2"/>
            <w:jc w:val="both"/>
          </w:pPr>
        </w:pPrChange>
      </w:pPr>
    </w:p>
    <w:p w14:paraId="49BF2CE3" w14:textId="34F1030F" w:rsidR="005139B5" w:rsidRPr="00B533B4" w:rsidRDefault="0081249E" w:rsidP="00643A43">
      <w:pPr>
        <w:pStyle w:val="Heading2"/>
        <w:jc w:val="both"/>
        <w:rPr>
          <w:rPrChange w:id="11184" w:author="Steve Wiggins" w:date="2022-07-30T18:11:00Z">
            <w:rPr>
              <w:color w:val="auto"/>
            </w:rPr>
          </w:rPrChange>
        </w:rPr>
      </w:pPr>
      <w:r w:rsidRPr="00B533B4">
        <w:rPr>
          <w:rPrChange w:id="11185" w:author="Steve Wiggins" w:date="2022-07-30T18:11:00Z">
            <w:rPr>
              <w:color w:val="auto"/>
            </w:rPr>
          </w:rPrChange>
        </w:rPr>
        <w:t>Reliability</w:t>
      </w:r>
      <w:r w:rsidR="00F73A4C" w:rsidRPr="00B533B4">
        <w:rPr>
          <w:rPrChange w:id="11186" w:author="Steve Wiggins" w:date="2022-07-30T18:11:00Z">
            <w:rPr>
              <w:color w:val="auto"/>
            </w:rPr>
          </w:rPrChange>
        </w:rPr>
        <w:t xml:space="preserve"> </w:t>
      </w:r>
      <w:r w:rsidRPr="00B533B4">
        <w:rPr>
          <w:rPrChange w:id="11187" w:author="Steve Wiggins" w:date="2022-07-30T18:11:00Z">
            <w:rPr>
              <w:color w:val="auto"/>
            </w:rPr>
          </w:rPrChange>
        </w:rPr>
        <w:t>of</w:t>
      </w:r>
      <w:r w:rsidR="00F73A4C" w:rsidRPr="00B533B4">
        <w:rPr>
          <w:rPrChange w:id="11188" w:author="Steve Wiggins" w:date="2022-07-30T18:11:00Z">
            <w:rPr>
              <w:color w:val="auto"/>
            </w:rPr>
          </w:rPrChange>
        </w:rPr>
        <w:t xml:space="preserve"> </w:t>
      </w:r>
      <w:r w:rsidRPr="00B533B4">
        <w:rPr>
          <w:rPrChange w:id="11189" w:author="Steve Wiggins" w:date="2022-07-30T18:11:00Z">
            <w:rPr>
              <w:color w:val="auto"/>
            </w:rPr>
          </w:rPrChange>
        </w:rPr>
        <w:t>ratings</w:t>
      </w:r>
    </w:p>
    <w:p w14:paraId="4DF95BE5" w14:textId="2556C40E" w:rsidR="005139B5" w:rsidRPr="00992146" w:rsidRDefault="0081249E">
      <w:pPr>
        <w:rPr>
          <w:lang w:val="en-US"/>
          <w:rPrChange w:id="11190" w:author="Anusha De" w:date="2022-08-01T14:48:00Z">
            <w:rPr/>
          </w:rPrChange>
        </w:rPr>
        <w:pPrChange w:id="11191" w:author="Steve Wiggins" w:date="2022-07-30T18:11:00Z">
          <w:pPr>
            <w:pStyle w:val="1PP"/>
            <w:jc w:val="both"/>
          </w:pPr>
        </w:pPrChange>
      </w:pPr>
      <w:r w:rsidRPr="00992146">
        <w:rPr>
          <w:lang w:val="en-US"/>
          <w:rPrChange w:id="11192" w:author="Anusha De" w:date="2022-08-01T14:48:00Z">
            <w:rPr/>
          </w:rPrChange>
        </w:rPr>
        <w:t>In</w:t>
      </w:r>
      <w:r w:rsidR="00F73A4C" w:rsidRPr="00992146">
        <w:rPr>
          <w:lang w:val="en-US"/>
          <w:rPrChange w:id="11193" w:author="Anusha De" w:date="2022-08-01T14:48:00Z">
            <w:rPr/>
          </w:rPrChange>
        </w:rPr>
        <w:t xml:space="preserve"> </w:t>
      </w:r>
      <w:r w:rsidRPr="00992146">
        <w:rPr>
          <w:lang w:val="en-US"/>
          <w:rPrChange w:id="11194" w:author="Anusha De" w:date="2022-08-01T14:48:00Z">
            <w:rPr/>
          </w:rPrChange>
        </w:rPr>
        <w:t>this</w:t>
      </w:r>
      <w:r w:rsidR="00F73A4C" w:rsidRPr="00992146">
        <w:rPr>
          <w:lang w:val="en-US"/>
          <w:rPrChange w:id="11195" w:author="Anusha De" w:date="2022-08-01T14:48:00Z">
            <w:rPr/>
          </w:rPrChange>
        </w:rPr>
        <w:t xml:space="preserve"> </w:t>
      </w:r>
      <w:r w:rsidRPr="00992146">
        <w:rPr>
          <w:lang w:val="en-US"/>
          <w:rPrChange w:id="11196" w:author="Anusha De" w:date="2022-08-01T14:48:00Z">
            <w:rPr/>
          </w:rPrChange>
        </w:rPr>
        <w:t>section</w:t>
      </w:r>
      <w:r w:rsidR="00F73A4C" w:rsidRPr="00992146">
        <w:rPr>
          <w:lang w:val="en-US"/>
          <w:rPrChange w:id="11197" w:author="Anusha De" w:date="2022-08-01T14:48:00Z">
            <w:rPr/>
          </w:rPrChange>
        </w:rPr>
        <w:t xml:space="preserve"> </w:t>
      </w:r>
      <w:r w:rsidRPr="00992146">
        <w:rPr>
          <w:lang w:val="en-US"/>
          <w:rPrChange w:id="11198" w:author="Anusha De" w:date="2022-08-01T14:48:00Z">
            <w:rPr/>
          </w:rPrChange>
        </w:rPr>
        <w:t>we</w:t>
      </w:r>
      <w:r w:rsidR="00F73A4C" w:rsidRPr="00992146">
        <w:rPr>
          <w:lang w:val="en-US"/>
          <w:rPrChange w:id="11199" w:author="Anusha De" w:date="2022-08-01T14:48:00Z">
            <w:rPr/>
          </w:rPrChange>
        </w:rPr>
        <w:t xml:space="preserve"> </w:t>
      </w:r>
      <w:r w:rsidRPr="00992146">
        <w:rPr>
          <w:lang w:val="en-US"/>
          <w:rPrChange w:id="11200" w:author="Anusha De" w:date="2022-08-01T14:48:00Z">
            <w:rPr/>
          </w:rPrChange>
        </w:rPr>
        <w:t>test</w:t>
      </w:r>
      <w:r w:rsidR="00F73A4C" w:rsidRPr="00992146">
        <w:rPr>
          <w:lang w:val="en-US"/>
          <w:rPrChange w:id="11201" w:author="Anusha De" w:date="2022-08-01T14:48:00Z">
            <w:rPr/>
          </w:rPrChange>
        </w:rPr>
        <w:t xml:space="preserve"> </w:t>
      </w:r>
      <w:r w:rsidRPr="00992146">
        <w:rPr>
          <w:lang w:val="en-US"/>
          <w:rPrChange w:id="11202" w:author="Anusha De" w:date="2022-08-01T14:48:00Z">
            <w:rPr/>
          </w:rPrChange>
        </w:rPr>
        <w:t>whether</w:t>
      </w:r>
      <w:r w:rsidR="00F73A4C" w:rsidRPr="00992146">
        <w:rPr>
          <w:lang w:val="en-US"/>
          <w:rPrChange w:id="11203" w:author="Anusha De" w:date="2022-08-01T14:48:00Z">
            <w:rPr/>
          </w:rPrChange>
        </w:rPr>
        <w:t xml:space="preserve"> </w:t>
      </w:r>
      <w:r w:rsidRPr="00992146">
        <w:rPr>
          <w:lang w:val="en-US"/>
          <w:rPrChange w:id="11204" w:author="Anusha De" w:date="2022-08-01T14:48:00Z">
            <w:rPr/>
          </w:rPrChange>
        </w:rPr>
        <w:t>the</w:t>
      </w:r>
      <w:r w:rsidR="00F73A4C" w:rsidRPr="00992146">
        <w:rPr>
          <w:lang w:val="en-US"/>
          <w:rPrChange w:id="11205" w:author="Anusha De" w:date="2022-08-01T14:48:00Z">
            <w:rPr/>
          </w:rPrChange>
        </w:rPr>
        <w:t xml:space="preserve"> </w:t>
      </w:r>
      <w:r w:rsidRPr="00992146">
        <w:rPr>
          <w:lang w:val="en-US"/>
          <w:rPrChange w:id="11206" w:author="Anusha De" w:date="2022-08-01T14:48:00Z">
            <w:rPr/>
          </w:rPrChange>
        </w:rPr>
        <w:t>ratings</w:t>
      </w:r>
      <w:r w:rsidR="00F73A4C" w:rsidRPr="00992146">
        <w:rPr>
          <w:lang w:val="en-US"/>
          <w:rPrChange w:id="11207" w:author="Anusha De" w:date="2022-08-01T14:48:00Z">
            <w:rPr/>
          </w:rPrChange>
        </w:rPr>
        <w:t xml:space="preserve"> </w:t>
      </w:r>
      <w:r w:rsidRPr="00992146">
        <w:rPr>
          <w:lang w:val="en-US"/>
          <w:rPrChange w:id="11208" w:author="Anusha De" w:date="2022-08-01T14:48:00Z">
            <w:rPr/>
          </w:rPrChange>
        </w:rPr>
        <w:t>are</w:t>
      </w:r>
      <w:r w:rsidR="00F73A4C" w:rsidRPr="00992146">
        <w:rPr>
          <w:lang w:val="en-US"/>
          <w:rPrChange w:id="11209" w:author="Anusha De" w:date="2022-08-01T14:48:00Z">
            <w:rPr/>
          </w:rPrChange>
        </w:rPr>
        <w:t xml:space="preserve"> </w:t>
      </w:r>
      <w:r w:rsidRPr="00992146">
        <w:rPr>
          <w:lang w:val="en-US"/>
          <w:rPrChange w:id="11210" w:author="Anusha De" w:date="2022-08-01T14:48:00Z">
            <w:rPr/>
          </w:rPrChange>
        </w:rPr>
        <w:t>actually</w:t>
      </w:r>
      <w:r w:rsidR="00F73A4C" w:rsidRPr="00992146">
        <w:rPr>
          <w:lang w:val="en-US"/>
          <w:rPrChange w:id="11211" w:author="Anusha De" w:date="2022-08-01T14:48:00Z">
            <w:rPr/>
          </w:rPrChange>
        </w:rPr>
        <w:t xml:space="preserve"> </w:t>
      </w:r>
      <w:r w:rsidRPr="00992146">
        <w:rPr>
          <w:lang w:val="en-US"/>
          <w:rPrChange w:id="11212" w:author="Anusha De" w:date="2022-08-01T14:48:00Z">
            <w:rPr/>
          </w:rPrChange>
        </w:rPr>
        <w:t>meaningful</w:t>
      </w:r>
      <w:r w:rsidR="00F73A4C" w:rsidRPr="00992146">
        <w:rPr>
          <w:lang w:val="en-US"/>
          <w:rPrChange w:id="11213" w:author="Anusha De" w:date="2022-08-01T14:48:00Z">
            <w:rPr/>
          </w:rPrChange>
        </w:rPr>
        <w:t xml:space="preserve"> </w:t>
      </w:r>
      <w:r w:rsidRPr="00992146">
        <w:rPr>
          <w:lang w:val="en-US"/>
          <w:rPrChange w:id="11214" w:author="Anusha De" w:date="2022-08-01T14:48:00Z">
            <w:rPr/>
          </w:rPrChange>
        </w:rPr>
        <w:t>(as</w:t>
      </w:r>
      <w:r w:rsidR="00F73A4C" w:rsidRPr="00992146">
        <w:rPr>
          <w:lang w:val="en-US"/>
          <w:rPrChange w:id="11215" w:author="Anusha De" w:date="2022-08-01T14:48:00Z">
            <w:rPr/>
          </w:rPrChange>
        </w:rPr>
        <w:t xml:space="preserve"> </w:t>
      </w:r>
      <w:r w:rsidRPr="00992146">
        <w:rPr>
          <w:lang w:val="en-US"/>
          <w:rPrChange w:id="11216" w:author="Anusha De" w:date="2022-08-01T14:48:00Z">
            <w:rPr/>
          </w:rPrChange>
        </w:rPr>
        <w:t>opposed</w:t>
      </w:r>
      <w:r w:rsidR="00F73A4C" w:rsidRPr="00992146">
        <w:rPr>
          <w:lang w:val="en-US"/>
          <w:rPrChange w:id="11217" w:author="Anusha De" w:date="2022-08-01T14:48:00Z">
            <w:rPr/>
          </w:rPrChange>
        </w:rPr>
        <w:t xml:space="preserve"> </w:t>
      </w:r>
      <w:r w:rsidRPr="00992146">
        <w:rPr>
          <w:lang w:val="en-US"/>
          <w:rPrChange w:id="11218" w:author="Anusha De" w:date="2022-08-01T14:48:00Z">
            <w:rPr/>
          </w:rPrChange>
        </w:rPr>
        <w:t>to</w:t>
      </w:r>
      <w:r w:rsidR="00F73A4C" w:rsidRPr="00992146">
        <w:rPr>
          <w:lang w:val="en-US"/>
          <w:rPrChange w:id="11219" w:author="Anusha De" w:date="2022-08-01T14:48:00Z">
            <w:rPr/>
          </w:rPrChange>
        </w:rPr>
        <w:t xml:space="preserve"> </w:t>
      </w:r>
      <w:r w:rsidRPr="00992146">
        <w:rPr>
          <w:lang w:val="en-US"/>
          <w:rPrChange w:id="11220" w:author="Anusha De" w:date="2022-08-01T14:48:00Z">
            <w:rPr/>
          </w:rPrChange>
        </w:rPr>
        <w:t>just</w:t>
      </w:r>
      <w:r w:rsidR="00F73A4C" w:rsidRPr="00992146">
        <w:rPr>
          <w:lang w:val="en-US"/>
          <w:rPrChange w:id="11221" w:author="Anusha De" w:date="2022-08-01T14:48:00Z">
            <w:rPr/>
          </w:rPrChange>
        </w:rPr>
        <w:t xml:space="preserve"> </w:t>
      </w:r>
      <w:r w:rsidRPr="00992146">
        <w:rPr>
          <w:lang w:val="en-US"/>
          <w:rPrChange w:id="11222" w:author="Anusha De" w:date="2022-08-01T14:48:00Z">
            <w:rPr/>
          </w:rPrChange>
        </w:rPr>
        <w:t>noise).</w:t>
      </w:r>
      <w:r w:rsidR="00F73A4C" w:rsidRPr="00992146">
        <w:rPr>
          <w:lang w:val="en-US"/>
          <w:rPrChange w:id="11223" w:author="Anusha De" w:date="2022-08-01T14:48:00Z">
            <w:rPr/>
          </w:rPrChange>
        </w:rPr>
        <w:t xml:space="preserve"> </w:t>
      </w:r>
      <w:r w:rsidRPr="00992146">
        <w:rPr>
          <w:lang w:val="en-US"/>
          <w:rPrChange w:id="11224" w:author="Anusha De" w:date="2022-08-01T14:48:00Z">
            <w:rPr/>
          </w:rPrChange>
        </w:rPr>
        <w:t>To</w:t>
      </w:r>
      <w:r w:rsidR="00F73A4C" w:rsidRPr="00992146">
        <w:rPr>
          <w:lang w:val="en-US"/>
          <w:rPrChange w:id="11225" w:author="Anusha De" w:date="2022-08-01T14:48:00Z">
            <w:rPr/>
          </w:rPrChange>
        </w:rPr>
        <w:t xml:space="preserve"> </w:t>
      </w:r>
      <w:r w:rsidRPr="00992146">
        <w:rPr>
          <w:lang w:val="en-US"/>
          <w:rPrChange w:id="11226" w:author="Anusha De" w:date="2022-08-01T14:48:00Z">
            <w:rPr/>
          </w:rPrChange>
        </w:rPr>
        <w:t>do</w:t>
      </w:r>
      <w:r w:rsidR="00F73A4C" w:rsidRPr="00992146">
        <w:rPr>
          <w:lang w:val="en-US"/>
          <w:rPrChange w:id="11227" w:author="Anusha De" w:date="2022-08-01T14:48:00Z">
            <w:rPr/>
          </w:rPrChange>
        </w:rPr>
        <w:t xml:space="preserve"> </w:t>
      </w:r>
      <w:r w:rsidRPr="00992146">
        <w:rPr>
          <w:lang w:val="en-US"/>
          <w:rPrChange w:id="11228" w:author="Anusha De" w:date="2022-08-01T14:48:00Z">
            <w:rPr/>
          </w:rPrChange>
        </w:rPr>
        <w:t>so,</w:t>
      </w:r>
      <w:r w:rsidR="00F73A4C" w:rsidRPr="00992146">
        <w:rPr>
          <w:lang w:val="en-US"/>
          <w:rPrChange w:id="11229" w:author="Anusha De" w:date="2022-08-01T14:48:00Z">
            <w:rPr/>
          </w:rPrChange>
        </w:rPr>
        <w:t xml:space="preserve"> </w:t>
      </w:r>
      <w:r w:rsidRPr="00992146">
        <w:rPr>
          <w:lang w:val="en-US"/>
          <w:rPrChange w:id="11230" w:author="Anusha De" w:date="2022-08-01T14:48:00Z">
            <w:rPr/>
          </w:rPrChange>
        </w:rPr>
        <w:t>we</w:t>
      </w:r>
      <w:r w:rsidR="00F73A4C" w:rsidRPr="00992146">
        <w:rPr>
          <w:lang w:val="en-US"/>
          <w:rPrChange w:id="11231" w:author="Anusha De" w:date="2022-08-01T14:48:00Z">
            <w:rPr/>
          </w:rPrChange>
        </w:rPr>
        <w:t xml:space="preserve"> </w:t>
      </w:r>
      <w:r w:rsidRPr="00992146">
        <w:rPr>
          <w:lang w:val="en-US"/>
          <w:rPrChange w:id="11232" w:author="Anusha De" w:date="2022-08-01T14:48:00Z">
            <w:rPr/>
          </w:rPrChange>
        </w:rPr>
        <w:t>look</w:t>
      </w:r>
      <w:r w:rsidR="00F73A4C" w:rsidRPr="00992146">
        <w:rPr>
          <w:lang w:val="en-US"/>
          <w:rPrChange w:id="11233" w:author="Anusha De" w:date="2022-08-01T14:48:00Z">
            <w:rPr/>
          </w:rPrChange>
        </w:rPr>
        <w:t xml:space="preserve"> </w:t>
      </w:r>
      <w:r w:rsidRPr="00992146">
        <w:rPr>
          <w:lang w:val="en-US"/>
          <w:rPrChange w:id="11234" w:author="Anusha De" w:date="2022-08-01T14:48:00Z">
            <w:rPr/>
          </w:rPrChange>
        </w:rPr>
        <w:t>at</w:t>
      </w:r>
      <w:r w:rsidR="00F73A4C" w:rsidRPr="00992146">
        <w:rPr>
          <w:lang w:val="en-US"/>
          <w:rPrChange w:id="11235" w:author="Anusha De" w:date="2022-08-01T14:48:00Z">
            <w:rPr/>
          </w:rPrChange>
        </w:rPr>
        <w:t xml:space="preserve"> </w:t>
      </w:r>
      <w:r w:rsidRPr="00992146">
        <w:rPr>
          <w:lang w:val="en-US"/>
          <w:rPrChange w:id="11236" w:author="Anusha De" w:date="2022-08-01T14:48:00Z">
            <w:rPr/>
          </w:rPrChange>
        </w:rPr>
        <w:t>intra-class</w:t>
      </w:r>
      <w:r w:rsidR="00F73A4C" w:rsidRPr="00992146">
        <w:rPr>
          <w:lang w:val="en-US"/>
          <w:rPrChange w:id="11237" w:author="Anusha De" w:date="2022-08-01T14:48:00Z">
            <w:rPr/>
          </w:rPrChange>
        </w:rPr>
        <w:t xml:space="preserve"> </w:t>
      </w:r>
      <w:r w:rsidRPr="00992146">
        <w:rPr>
          <w:lang w:val="en-US"/>
          <w:rPrChange w:id="11238" w:author="Anusha De" w:date="2022-08-01T14:48:00Z">
            <w:rPr/>
          </w:rPrChange>
        </w:rPr>
        <w:t>correlation</w:t>
      </w:r>
      <w:r w:rsidR="00F73A4C" w:rsidRPr="00992146">
        <w:rPr>
          <w:lang w:val="en-US"/>
          <w:rPrChange w:id="11239" w:author="Anusha De" w:date="2022-08-01T14:48:00Z">
            <w:rPr/>
          </w:rPrChange>
        </w:rPr>
        <w:t xml:space="preserve"> </w:t>
      </w:r>
      <w:r w:rsidRPr="00992146">
        <w:rPr>
          <w:lang w:val="en-US"/>
          <w:rPrChange w:id="11240" w:author="Anusha De" w:date="2022-08-01T14:48:00Z">
            <w:rPr/>
          </w:rPrChange>
        </w:rPr>
        <w:t>(ICC)</w:t>
      </w:r>
      <w:r w:rsidR="00F73A4C" w:rsidRPr="00992146">
        <w:rPr>
          <w:lang w:val="en-US"/>
          <w:rPrChange w:id="11241" w:author="Anusha De" w:date="2022-08-01T14:48:00Z">
            <w:rPr/>
          </w:rPrChange>
        </w:rPr>
        <w:t xml:space="preserve"> </w:t>
      </w:r>
      <w:r w:rsidRPr="00992146">
        <w:rPr>
          <w:lang w:val="en-US"/>
          <w:rPrChange w:id="11242" w:author="Anusha De" w:date="2022-08-01T14:48:00Z">
            <w:rPr/>
          </w:rPrChange>
        </w:rPr>
        <w:t>coefficients</w:t>
      </w:r>
      <w:r w:rsidR="00F73A4C" w:rsidRPr="00992146">
        <w:rPr>
          <w:lang w:val="en-US"/>
          <w:rPrChange w:id="11243" w:author="Anusha De" w:date="2022-08-01T14:48:00Z">
            <w:rPr/>
          </w:rPrChange>
        </w:rPr>
        <w:t xml:space="preserve"> </w:t>
      </w:r>
      <w:r w:rsidRPr="00992146">
        <w:rPr>
          <w:lang w:val="en-US"/>
          <w:rPrChange w:id="11244" w:author="Anusha De" w:date="2022-08-01T14:48:00Z">
            <w:rPr/>
          </w:rPrChange>
        </w:rPr>
        <w:t>determining</w:t>
      </w:r>
      <w:r w:rsidR="00F73A4C" w:rsidRPr="00992146">
        <w:rPr>
          <w:lang w:val="en-US"/>
          <w:rPrChange w:id="11245" w:author="Anusha De" w:date="2022-08-01T14:48:00Z">
            <w:rPr/>
          </w:rPrChange>
        </w:rPr>
        <w:t xml:space="preserve"> </w:t>
      </w:r>
      <w:r w:rsidRPr="00992146">
        <w:rPr>
          <w:lang w:val="en-US"/>
          <w:rPrChange w:id="11246" w:author="Anusha De" w:date="2022-08-01T14:48:00Z">
            <w:rPr/>
          </w:rPrChange>
        </w:rPr>
        <w:t>the</w:t>
      </w:r>
      <w:r w:rsidR="00F73A4C" w:rsidRPr="00992146">
        <w:rPr>
          <w:lang w:val="en-US"/>
          <w:rPrChange w:id="11247" w:author="Anusha De" w:date="2022-08-01T14:48:00Z">
            <w:rPr/>
          </w:rPrChange>
        </w:rPr>
        <w:t xml:space="preserve"> </w:t>
      </w:r>
      <w:r w:rsidRPr="00992146">
        <w:rPr>
          <w:lang w:val="en-US"/>
          <w:rPrChange w:id="11248" w:author="Anusha De" w:date="2022-08-01T14:48:00Z">
            <w:rPr/>
          </w:rPrChange>
        </w:rPr>
        <w:t>level</w:t>
      </w:r>
      <w:r w:rsidR="00F73A4C" w:rsidRPr="00992146">
        <w:rPr>
          <w:lang w:val="en-US"/>
          <w:rPrChange w:id="11249" w:author="Anusha De" w:date="2022-08-01T14:48:00Z">
            <w:rPr/>
          </w:rPrChange>
        </w:rPr>
        <w:t xml:space="preserve"> </w:t>
      </w:r>
      <w:r w:rsidRPr="00992146">
        <w:rPr>
          <w:lang w:val="en-US"/>
          <w:rPrChange w:id="11250" w:author="Anusha De" w:date="2022-08-01T14:48:00Z">
            <w:rPr/>
          </w:rPrChange>
        </w:rPr>
        <w:t>of</w:t>
      </w:r>
      <w:r w:rsidR="00F73A4C" w:rsidRPr="00992146">
        <w:rPr>
          <w:lang w:val="en-US"/>
          <w:rPrChange w:id="11251" w:author="Anusha De" w:date="2022-08-01T14:48:00Z">
            <w:rPr/>
          </w:rPrChange>
        </w:rPr>
        <w:t xml:space="preserve"> </w:t>
      </w:r>
      <w:r w:rsidRPr="00992146">
        <w:rPr>
          <w:lang w:val="en-US"/>
          <w:rPrChange w:id="11252" w:author="Anusha De" w:date="2022-08-01T14:48:00Z">
            <w:rPr/>
          </w:rPrChange>
        </w:rPr>
        <w:t>agreement</w:t>
      </w:r>
      <w:r w:rsidR="00F73A4C" w:rsidRPr="00992146">
        <w:rPr>
          <w:lang w:val="en-US"/>
          <w:rPrChange w:id="11253" w:author="Anusha De" w:date="2022-08-01T14:48:00Z">
            <w:rPr/>
          </w:rPrChange>
        </w:rPr>
        <w:t xml:space="preserve"> </w:t>
      </w:r>
      <w:r w:rsidRPr="00992146">
        <w:rPr>
          <w:lang w:val="en-US"/>
          <w:rPrChange w:id="11254" w:author="Anusha De" w:date="2022-08-01T14:48:00Z">
            <w:rPr/>
          </w:rPrChange>
        </w:rPr>
        <w:t>between</w:t>
      </w:r>
      <w:r w:rsidR="00F73A4C" w:rsidRPr="00992146">
        <w:rPr>
          <w:lang w:val="en-US"/>
          <w:rPrChange w:id="11255" w:author="Anusha De" w:date="2022-08-01T14:48:00Z">
            <w:rPr/>
          </w:rPrChange>
        </w:rPr>
        <w:t xml:space="preserve"> </w:t>
      </w:r>
      <w:r w:rsidRPr="00992146">
        <w:rPr>
          <w:lang w:val="en-US"/>
          <w:rPrChange w:id="11256" w:author="Anusha De" w:date="2022-08-01T14:48:00Z">
            <w:rPr/>
          </w:rPrChange>
        </w:rPr>
        <w:t>the</w:t>
      </w:r>
      <w:r w:rsidR="00F73A4C" w:rsidRPr="00992146">
        <w:rPr>
          <w:lang w:val="en-US"/>
          <w:rPrChange w:id="11257" w:author="Anusha De" w:date="2022-08-01T14:48:00Z">
            <w:rPr/>
          </w:rPrChange>
        </w:rPr>
        <w:t xml:space="preserve"> </w:t>
      </w:r>
      <w:r w:rsidRPr="00992146">
        <w:rPr>
          <w:lang w:val="en-US"/>
          <w:rPrChange w:id="11258" w:author="Anusha De" w:date="2022-08-01T14:48:00Z">
            <w:rPr/>
          </w:rPrChange>
        </w:rPr>
        <w:t>ratings.</w:t>
      </w:r>
      <w:r w:rsidR="00F73A4C" w:rsidRPr="00992146">
        <w:rPr>
          <w:lang w:val="en-US"/>
          <w:rPrChange w:id="11259" w:author="Anusha De" w:date="2022-08-01T14:48:00Z">
            <w:rPr/>
          </w:rPrChange>
        </w:rPr>
        <w:t xml:space="preserve"> </w:t>
      </w:r>
      <w:r w:rsidRPr="00992146">
        <w:rPr>
          <w:lang w:val="en-US"/>
          <w:rPrChange w:id="11260" w:author="Anusha De" w:date="2022-08-01T14:48:00Z">
            <w:rPr/>
          </w:rPrChange>
        </w:rPr>
        <w:t>We</w:t>
      </w:r>
      <w:r w:rsidR="00F73A4C" w:rsidRPr="00992146">
        <w:rPr>
          <w:lang w:val="en-US"/>
          <w:rPrChange w:id="11261" w:author="Anusha De" w:date="2022-08-01T14:48:00Z">
            <w:rPr/>
          </w:rPrChange>
        </w:rPr>
        <w:t xml:space="preserve"> </w:t>
      </w:r>
      <w:r w:rsidRPr="00992146">
        <w:rPr>
          <w:lang w:val="en-US"/>
          <w:rPrChange w:id="11262" w:author="Anusha De" w:date="2022-08-01T14:48:00Z">
            <w:rPr/>
          </w:rPrChange>
        </w:rPr>
        <w:t>look</w:t>
      </w:r>
      <w:r w:rsidR="00F73A4C" w:rsidRPr="00992146">
        <w:rPr>
          <w:lang w:val="en-US"/>
          <w:rPrChange w:id="11263" w:author="Anusha De" w:date="2022-08-01T14:48:00Z">
            <w:rPr/>
          </w:rPrChange>
        </w:rPr>
        <w:t xml:space="preserve"> </w:t>
      </w:r>
      <w:r w:rsidRPr="00992146">
        <w:rPr>
          <w:lang w:val="en-US"/>
          <w:rPrChange w:id="11264" w:author="Anusha De" w:date="2022-08-01T14:48:00Z">
            <w:rPr/>
          </w:rPrChange>
        </w:rPr>
        <w:t>at</w:t>
      </w:r>
      <w:r w:rsidR="00F73A4C" w:rsidRPr="00992146">
        <w:rPr>
          <w:lang w:val="en-US"/>
          <w:rPrChange w:id="11265" w:author="Anusha De" w:date="2022-08-01T14:48:00Z">
            <w:rPr/>
          </w:rPrChange>
        </w:rPr>
        <w:t xml:space="preserve"> </w:t>
      </w:r>
      <w:r w:rsidRPr="00992146">
        <w:rPr>
          <w:lang w:val="en-US"/>
          <w:rPrChange w:id="11266" w:author="Anusha De" w:date="2022-08-01T14:48:00Z">
            <w:rPr/>
          </w:rPrChange>
        </w:rPr>
        <w:t>both</w:t>
      </w:r>
      <w:r w:rsidR="00F73A4C" w:rsidRPr="00992146">
        <w:rPr>
          <w:lang w:val="en-US"/>
          <w:rPrChange w:id="11267" w:author="Anusha De" w:date="2022-08-01T14:48:00Z">
            <w:rPr/>
          </w:rPrChange>
        </w:rPr>
        <w:t xml:space="preserve"> </w:t>
      </w:r>
      <w:r w:rsidRPr="00992146">
        <w:rPr>
          <w:lang w:val="en-US"/>
          <w:rPrChange w:id="11268" w:author="Anusha De" w:date="2022-08-01T14:48:00Z">
            <w:rPr/>
          </w:rPrChange>
        </w:rPr>
        <w:t>inter-rater</w:t>
      </w:r>
      <w:r w:rsidR="00F73A4C" w:rsidRPr="00992146">
        <w:rPr>
          <w:lang w:val="en-US"/>
          <w:rPrChange w:id="11269" w:author="Anusha De" w:date="2022-08-01T14:48:00Z">
            <w:rPr/>
          </w:rPrChange>
        </w:rPr>
        <w:t xml:space="preserve"> </w:t>
      </w:r>
      <w:r w:rsidRPr="00992146">
        <w:rPr>
          <w:lang w:val="en-US"/>
          <w:rPrChange w:id="11270" w:author="Anusha De" w:date="2022-08-01T14:48:00Z">
            <w:rPr/>
          </w:rPrChange>
        </w:rPr>
        <w:t>agreement</w:t>
      </w:r>
      <w:r w:rsidR="00F73A4C" w:rsidRPr="00992146">
        <w:rPr>
          <w:lang w:val="en-US"/>
          <w:rPrChange w:id="11271" w:author="Anusha De" w:date="2022-08-01T14:48:00Z">
            <w:rPr/>
          </w:rPrChange>
        </w:rPr>
        <w:t xml:space="preserve"> </w:t>
      </w:r>
      <w:r w:rsidRPr="00992146">
        <w:rPr>
          <w:lang w:val="en-US"/>
          <w:rPrChange w:id="11272" w:author="Anusha De" w:date="2022-08-01T14:48:00Z">
            <w:rPr/>
          </w:rPrChange>
        </w:rPr>
        <w:t>and</w:t>
      </w:r>
      <w:r w:rsidR="00F73A4C" w:rsidRPr="00992146">
        <w:rPr>
          <w:lang w:val="en-US"/>
          <w:rPrChange w:id="11273" w:author="Anusha De" w:date="2022-08-01T14:48:00Z">
            <w:rPr/>
          </w:rPrChange>
        </w:rPr>
        <w:t xml:space="preserve"> </w:t>
      </w:r>
      <w:r w:rsidRPr="00992146">
        <w:rPr>
          <w:lang w:val="en-US"/>
          <w:rPrChange w:id="11274" w:author="Anusha De" w:date="2022-08-01T14:48:00Z">
            <w:rPr/>
          </w:rPrChange>
        </w:rPr>
        <w:t>intra-rater</w:t>
      </w:r>
      <w:r w:rsidR="00F73A4C" w:rsidRPr="00992146">
        <w:rPr>
          <w:lang w:val="en-US"/>
          <w:rPrChange w:id="11275" w:author="Anusha De" w:date="2022-08-01T14:48:00Z">
            <w:rPr/>
          </w:rPrChange>
        </w:rPr>
        <w:t xml:space="preserve"> </w:t>
      </w:r>
      <w:r w:rsidRPr="00992146">
        <w:rPr>
          <w:lang w:val="en-US"/>
          <w:rPrChange w:id="11276" w:author="Anusha De" w:date="2022-08-01T14:48:00Z">
            <w:rPr/>
          </w:rPrChange>
        </w:rPr>
        <w:t>agreement</w:t>
      </w:r>
      <w:r w:rsidR="00F73A4C" w:rsidRPr="00992146">
        <w:rPr>
          <w:lang w:val="en-US"/>
          <w:rPrChange w:id="11277" w:author="Anusha De" w:date="2022-08-01T14:48:00Z">
            <w:rPr/>
          </w:rPrChange>
        </w:rPr>
        <w:t xml:space="preserve"> </w:t>
      </w:r>
      <w:r w:rsidRPr="00992146">
        <w:rPr>
          <w:lang w:val="en-US"/>
          <w:rPrChange w:id="11278" w:author="Anusha De" w:date="2022-08-01T14:48:00Z">
            <w:rPr/>
          </w:rPrChange>
        </w:rPr>
        <w:t>(</w:t>
      </w:r>
      <w:proofErr w:type="spellStart"/>
      <w:r w:rsidR="006B0D07" w:rsidRPr="00643A43">
        <w:fldChar w:fldCharType="begin"/>
      </w:r>
      <w:r w:rsidR="006B0D07" w:rsidRPr="00992146">
        <w:rPr>
          <w:lang w:val="en-US"/>
          <w:rPrChange w:id="11279" w:author="Anusha De" w:date="2022-08-01T14:48:00Z">
            <w:rPr/>
          </w:rPrChange>
        </w:rPr>
        <w:instrText xml:space="preserve"> HYPERLINK \l "_bookmark36" </w:instrText>
      </w:r>
      <w:r w:rsidR="006B0D07" w:rsidRPr="00643A43">
        <w:fldChar w:fldCharType="separate"/>
      </w:r>
      <w:r w:rsidRPr="00992146">
        <w:rPr>
          <w:lang w:val="en-US"/>
          <w:rPrChange w:id="11280" w:author="Anusha De" w:date="2022-08-01T14:48:00Z">
            <w:rPr/>
          </w:rPrChange>
        </w:rPr>
        <w:t>Gwet</w:t>
      </w:r>
      <w:proofErr w:type="spellEnd"/>
      <w:r w:rsidR="006B0D07" w:rsidRPr="00643A43">
        <w:fldChar w:fldCharType="end"/>
      </w:r>
      <w:r w:rsidRPr="00992146">
        <w:rPr>
          <w:lang w:val="en-US"/>
          <w:rPrChange w:id="11281" w:author="Anusha De" w:date="2022-08-01T14:48:00Z">
            <w:rPr/>
          </w:rPrChange>
        </w:rPr>
        <w:t>,</w:t>
      </w:r>
      <w:r w:rsidR="00F73A4C" w:rsidRPr="00992146">
        <w:rPr>
          <w:lang w:val="en-US"/>
          <w:rPrChange w:id="11282" w:author="Anusha De" w:date="2022-08-01T14:48:00Z">
            <w:rPr/>
          </w:rPrChange>
        </w:rPr>
        <w:t xml:space="preserve"> </w:t>
      </w:r>
      <w:r>
        <w:fldChar w:fldCharType="begin"/>
      </w:r>
      <w:r w:rsidRPr="00992146">
        <w:rPr>
          <w:lang w:val="en-US"/>
          <w:rPrChange w:id="11283" w:author="Anusha De" w:date="2022-08-01T14:48:00Z">
            <w:rPr/>
          </w:rPrChange>
        </w:rPr>
        <w:instrText xml:space="preserve"> HYPERLINK \l "_bookmark36" </w:instrText>
      </w:r>
      <w:r>
        <w:fldChar w:fldCharType="separate"/>
      </w:r>
      <w:r w:rsidRPr="00992146">
        <w:rPr>
          <w:lang w:val="en-US"/>
          <w:rPrChange w:id="11284" w:author="Anusha De" w:date="2022-08-01T14:48:00Z">
            <w:rPr/>
          </w:rPrChange>
        </w:rPr>
        <w:t>2014</w:t>
      </w:r>
      <w:r>
        <w:fldChar w:fldCharType="end"/>
      </w:r>
      <w:r w:rsidRPr="00992146">
        <w:rPr>
          <w:lang w:val="en-US"/>
          <w:rPrChange w:id="11285" w:author="Anusha De" w:date="2022-08-01T14:48:00Z">
            <w:rPr/>
          </w:rPrChange>
        </w:rPr>
        <w:t>).</w:t>
      </w:r>
      <w:r w:rsidR="00F73A4C" w:rsidRPr="00992146">
        <w:rPr>
          <w:lang w:val="en-US"/>
          <w:rPrChange w:id="11286" w:author="Anusha De" w:date="2022-08-01T14:48:00Z">
            <w:rPr/>
          </w:rPrChange>
        </w:rPr>
        <w:t xml:space="preserve"> </w:t>
      </w:r>
      <w:r w:rsidRPr="00992146">
        <w:rPr>
          <w:lang w:val="en-US"/>
          <w:rPrChange w:id="11287" w:author="Anusha De" w:date="2022-08-01T14:48:00Z">
            <w:rPr/>
          </w:rPrChange>
        </w:rPr>
        <w:t>Inter-rater</w:t>
      </w:r>
      <w:r w:rsidR="00F73A4C" w:rsidRPr="00992146">
        <w:rPr>
          <w:lang w:val="en-US"/>
          <w:rPrChange w:id="11288" w:author="Anusha De" w:date="2022-08-01T14:48:00Z">
            <w:rPr/>
          </w:rPrChange>
        </w:rPr>
        <w:t xml:space="preserve"> </w:t>
      </w:r>
      <w:r w:rsidRPr="00992146">
        <w:rPr>
          <w:lang w:val="en-US"/>
          <w:rPrChange w:id="11289" w:author="Anusha De" w:date="2022-08-01T14:48:00Z">
            <w:rPr/>
          </w:rPrChange>
        </w:rPr>
        <w:t>agreement</w:t>
      </w:r>
      <w:r w:rsidR="00F73A4C" w:rsidRPr="00992146">
        <w:rPr>
          <w:lang w:val="en-US"/>
          <w:rPrChange w:id="11290" w:author="Anusha De" w:date="2022-08-01T14:48:00Z">
            <w:rPr/>
          </w:rPrChange>
        </w:rPr>
        <w:t xml:space="preserve"> </w:t>
      </w:r>
      <w:r w:rsidRPr="00992146">
        <w:rPr>
          <w:lang w:val="en-US"/>
          <w:rPrChange w:id="11291" w:author="Anusha De" w:date="2022-08-01T14:48:00Z">
            <w:rPr/>
          </w:rPrChange>
        </w:rPr>
        <w:t>looks</w:t>
      </w:r>
      <w:r w:rsidR="00F73A4C" w:rsidRPr="00992146">
        <w:rPr>
          <w:lang w:val="en-US"/>
          <w:rPrChange w:id="11292" w:author="Anusha De" w:date="2022-08-01T14:48:00Z">
            <w:rPr/>
          </w:rPrChange>
        </w:rPr>
        <w:t xml:space="preserve"> </w:t>
      </w:r>
      <w:r w:rsidRPr="00992146">
        <w:rPr>
          <w:lang w:val="en-US"/>
          <w:rPrChange w:id="11293" w:author="Anusha De" w:date="2022-08-01T14:48:00Z">
            <w:rPr/>
          </w:rPrChange>
        </w:rPr>
        <w:t>at</w:t>
      </w:r>
      <w:r w:rsidR="00F73A4C" w:rsidRPr="00992146">
        <w:rPr>
          <w:lang w:val="en-US"/>
          <w:rPrChange w:id="11294" w:author="Anusha De" w:date="2022-08-01T14:48:00Z">
            <w:rPr/>
          </w:rPrChange>
        </w:rPr>
        <w:t xml:space="preserve"> </w:t>
      </w:r>
      <w:r w:rsidRPr="00992146">
        <w:rPr>
          <w:lang w:val="en-US"/>
          <w:rPrChange w:id="11295" w:author="Anusha De" w:date="2022-08-01T14:48:00Z">
            <w:rPr/>
          </w:rPrChange>
        </w:rPr>
        <w:t>the</w:t>
      </w:r>
      <w:r w:rsidR="00F73A4C" w:rsidRPr="00992146">
        <w:rPr>
          <w:lang w:val="en-US"/>
          <w:rPrChange w:id="11296" w:author="Anusha De" w:date="2022-08-01T14:48:00Z">
            <w:rPr/>
          </w:rPrChange>
        </w:rPr>
        <w:t xml:space="preserve"> </w:t>
      </w:r>
      <w:r w:rsidRPr="00992146">
        <w:rPr>
          <w:lang w:val="en-US"/>
          <w:rPrChange w:id="11297" w:author="Anusha De" w:date="2022-08-01T14:48:00Z">
            <w:rPr/>
          </w:rPrChange>
        </w:rPr>
        <w:t>correlation</w:t>
      </w:r>
      <w:r w:rsidR="00F73A4C" w:rsidRPr="00992146">
        <w:rPr>
          <w:lang w:val="en-US"/>
          <w:rPrChange w:id="11298" w:author="Anusha De" w:date="2022-08-01T14:48:00Z">
            <w:rPr/>
          </w:rPrChange>
        </w:rPr>
        <w:t xml:space="preserve"> </w:t>
      </w:r>
      <w:r w:rsidRPr="00992146">
        <w:rPr>
          <w:lang w:val="en-US"/>
          <w:rPrChange w:id="11299" w:author="Anusha De" w:date="2022-08-01T14:48:00Z">
            <w:rPr/>
          </w:rPrChange>
        </w:rPr>
        <w:t>between</w:t>
      </w:r>
      <w:r w:rsidR="00F73A4C" w:rsidRPr="00992146">
        <w:rPr>
          <w:lang w:val="en-US"/>
          <w:rPrChange w:id="11300" w:author="Anusha De" w:date="2022-08-01T14:48:00Z">
            <w:rPr/>
          </w:rPrChange>
        </w:rPr>
        <w:t xml:space="preserve"> </w:t>
      </w:r>
      <w:r w:rsidRPr="00992146">
        <w:rPr>
          <w:lang w:val="en-US"/>
          <w:rPrChange w:id="11301" w:author="Anusha De" w:date="2022-08-01T14:48:00Z">
            <w:rPr/>
          </w:rPrChange>
        </w:rPr>
        <w:t>ratings</w:t>
      </w:r>
      <w:r w:rsidR="00F73A4C" w:rsidRPr="00992146">
        <w:rPr>
          <w:lang w:val="en-US"/>
          <w:rPrChange w:id="11302" w:author="Anusha De" w:date="2022-08-01T14:48:00Z">
            <w:rPr/>
          </w:rPrChange>
        </w:rPr>
        <w:t xml:space="preserve"> </w:t>
      </w:r>
      <w:r w:rsidRPr="00992146">
        <w:rPr>
          <w:lang w:val="en-US"/>
          <w:rPrChange w:id="11303" w:author="Anusha De" w:date="2022-08-01T14:48:00Z">
            <w:rPr/>
          </w:rPrChange>
        </w:rPr>
        <w:t>given</w:t>
      </w:r>
      <w:r w:rsidR="00F73A4C" w:rsidRPr="00992146">
        <w:rPr>
          <w:lang w:val="en-US"/>
          <w:rPrChange w:id="11304" w:author="Anusha De" w:date="2022-08-01T14:48:00Z">
            <w:rPr/>
          </w:rPrChange>
        </w:rPr>
        <w:t xml:space="preserve"> </w:t>
      </w:r>
      <w:r w:rsidRPr="00992146">
        <w:rPr>
          <w:lang w:val="en-US"/>
          <w:rPrChange w:id="11305" w:author="Anusha De" w:date="2022-08-01T14:48:00Z">
            <w:rPr/>
          </w:rPrChange>
        </w:rPr>
        <w:t>by</w:t>
      </w:r>
      <w:r w:rsidR="00F73A4C" w:rsidRPr="00992146">
        <w:rPr>
          <w:lang w:val="en-US"/>
          <w:rPrChange w:id="11306" w:author="Anusha De" w:date="2022-08-01T14:48:00Z">
            <w:rPr/>
          </w:rPrChange>
        </w:rPr>
        <w:t xml:space="preserve"> </w:t>
      </w:r>
      <w:r w:rsidRPr="00992146">
        <w:rPr>
          <w:lang w:val="en-US"/>
          <w:rPrChange w:id="11307" w:author="Anusha De" w:date="2022-08-01T14:48:00Z">
            <w:rPr/>
          </w:rPrChange>
        </w:rPr>
        <w:t>different</w:t>
      </w:r>
      <w:r w:rsidR="00F73A4C" w:rsidRPr="00992146">
        <w:rPr>
          <w:lang w:val="en-US"/>
          <w:rPrChange w:id="11308" w:author="Anusha De" w:date="2022-08-01T14:48:00Z">
            <w:rPr/>
          </w:rPrChange>
        </w:rPr>
        <w:t xml:space="preserve"> </w:t>
      </w:r>
      <w:r w:rsidRPr="00992146">
        <w:rPr>
          <w:lang w:val="en-US"/>
          <w:rPrChange w:id="11309" w:author="Anusha De" w:date="2022-08-01T14:48:00Z">
            <w:rPr/>
          </w:rPrChange>
        </w:rPr>
        <w:t>farmers</w:t>
      </w:r>
      <w:r w:rsidR="00F73A4C" w:rsidRPr="00992146">
        <w:rPr>
          <w:lang w:val="en-US"/>
          <w:rPrChange w:id="11310" w:author="Anusha De" w:date="2022-08-01T14:48:00Z">
            <w:rPr/>
          </w:rPrChange>
        </w:rPr>
        <w:t xml:space="preserve"> </w:t>
      </w:r>
      <w:r w:rsidRPr="00992146">
        <w:rPr>
          <w:lang w:val="en-US"/>
          <w:rPrChange w:id="11311" w:author="Anusha De" w:date="2022-08-01T14:48:00Z">
            <w:rPr/>
          </w:rPrChange>
        </w:rPr>
        <w:t>to</w:t>
      </w:r>
      <w:r w:rsidR="00F73A4C" w:rsidRPr="00992146">
        <w:rPr>
          <w:lang w:val="en-US"/>
          <w:rPrChange w:id="11312" w:author="Anusha De" w:date="2022-08-01T14:48:00Z">
            <w:rPr/>
          </w:rPrChange>
        </w:rPr>
        <w:t xml:space="preserve"> </w:t>
      </w:r>
      <w:r w:rsidRPr="00992146">
        <w:rPr>
          <w:lang w:val="en-US"/>
          <w:rPrChange w:id="11313" w:author="Anusha De" w:date="2022-08-01T14:48:00Z">
            <w:rPr/>
          </w:rPrChange>
        </w:rPr>
        <w:t>a</w:t>
      </w:r>
      <w:r w:rsidR="00F73A4C" w:rsidRPr="00992146">
        <w:rPr>
          <w:lang w:val="en-US"/>
          <w:rPrChange w:id="11314" w:author="Anusha De" w:date="2022-08-01T14:48:00Z">
            <w:rPr/>
          </w:rPrChange>
        </w:rPr>
        <w:t xml:space="preserve"> </w:t>
      </w:r>
      <w:r w:rsidRPr="00992146">
        <w:rPr>
          <w:lang w:val="en-US"/>
          <w:rPrChange w:id="11315" w:author="Anusha De" w:date="2022-08-01T14:48:00Z">
            <w:rPr/>
          </w:rPrChange>
        </w:rPr>
        <w:t>single</w:t>
      </w:r>
      <w:r w:rsidR="00F73A4C" w:rsidRPr="00992146">
        <w:rPr>
          <w:lang w:val="en-US"/>
          <w:rPrChange w:id="11316" w:author="Anusha De" w:date="2022-08-01T14:48:00Z">
            <w:rPr/>
          </w:rPrChange>
        </w:rPr>
        <w:t xml:space="preserve"> </w:t>
      </w:r>
      <w:r w:rsidRPr="00992146">
        <w:rPr>
          <w:lang w:val="en-US"/>
          <w:rPrChange w:id="11317" w:author="Anusha De" w:date="2022-08-01T14:48:00Z">
            <w:rPr/>
          </w:rPrChange>
        </w:rPr>
        <w:t>actor,</w:t>
      </w:r>
      <w:r w:rsidR="00F73A4C" w:rsidRPr="00992146">
        <w:rPr>
          <w:lang w:val="en-US"/>
          <w:rPrChange w:id="11318" w:author="Anusha De" w:date="2022-08-01T14:48:00Z">
            <w:rPr/>
          </w:rPrChange>
        </w:rPr>
        <w:t xml:space="preserve"> </w:t>
      </w:r>
      <w:r w:rsidRPr="00992146">
        <w:rPr>
          <w:lang w:val="en-US"/>
          <w:rPrChange w:id="11319" w:author="Anusha De" w:date="2022-08-01T14:48:00Z">
            <w:rPr/>
          </w:rPrChange>
        </w:rPr>
        <w:t>while</w:t>
      </w:r>
      <w:r w:rsidR="00F73A4C" w:rsidRPr="00992146">
        <w:rPr>
          <w:lang w:val="en-US"/>
          <w:rPrChange w:id="11320" w:author="Anusha De" w:date="2022-08-01T14:48:00Z">
            <w:rPr/>
          </w:rPrChange>
        </w:rPr>
        <w:t xml:space="preserve"> </w:t>
      </w:r>
      <w:r w:rsidRPr="00992146">
        <w:rPr>
          <w:lang w:val="en-US"/>
          <w:rPrChange w:id="11321" w:author="Anusha De" w:date="2022-08-01T14:48:00Z">
            <w:rPr/>
          </w:rPrChange>
        </w:rPr>
        <w:t>intra-rater</w:t>
      </w:r>
      <w:r w:rsidR="00F73A4C" w:rsidRPr="00992146">
        <w:rPr>
          <w:lang w:val="en-US"/>
          <w:rPrChange w:id="11322" w:author="Anusha De" w:date="2022-08-01T14:48:00Z">
            <w:rPr/>
          </w:rPrChange>
        </w:rPr>
        <w:t xml:space="preserve"> </w:t>
      </w:r>
      <w:r w:rsidRPr="00992146">
        <w:rPr>
          <w:lang w:val="en-US"/>
          <w:rPrChange w:id="11323" w:author="Anusha De" w:date="2022-08-01T14:48:00Z">
            <w:rPr/>
          </w:rPrChange>
        </w:rPr>
        <w:t>agreement</w:t>
      </w:r>
      <w:r w:rsidR="00F73A4C" w:rsidRPr="00992146">
        <w:rPr>
          <w:lang w:val="en-US"/>
          <w:rPrChange w:id="11324" w:author="Anusha De" w:date="2022-08-01T14:48:00Z">
            <w:rPr/>
          </w:rPrChange>
        </w:rPr>
        <w:t xml:space="preserve"> </w:t>
      </w:r>
      <w:r w:rsidRPr="00992146">
        <w:rPr>
          <w:lang w:val="en-US"/>
          <w:rPrChange w:id="11325" w:author="Anusha De" w:date="2022-08-01T14:48:00Z">
            <w:rPr/>
          </w:rPrChange>
        </w:rPr>
        <w:t>is</w:t>
      </w:r>
      <w:r w:rsidR="00F73A4C" w:rsidRPr="00992146">
        <w:rPr>
          <w:lang w:val="en-US"/>
          <w:rPrChange w:id="11326" w:author="Anusha De" w:date="2022-08-01T14:48:00Z">
            <w:rPr/>
          </w:rPrChange>
        </w:rPr>
        <w:t xml:space="preserve"> </w:t>
      </w:r>
      <w:r w:rsidRPr="00992146">
        <w:rPr>
          <w:lang w:val="en-US"/>
          <w:rPrChange w:id="11327" w:author="Anusha De" w:date="2022-08-01T14:48:00Z">
            <w:rPr/>
          </w:rPrChange>
        </w:rPr>
        <w:t>judged</w:t>
      </w:r>
      <w:r w:rsidR="00F73A4C" w:rsidRPr="00992146">
        <w:rPr>
          <w:lang w:val="en-US"/>
          <w:rPrChange w:id="11328" w:author="Anusha De" w:date="2022-08-01T14:48:00Z">
            <w:rPr/>
          </w:rPrChange>
        </w:rPr>
        <w:t xml:space="preserve"> </w:t>
      </w:r>
      <w:r w:rsidRPr="00992146">
        <w:rPr>
          <w:lang w:val="en-US"/>
          <w:rPrChange w:id="11329" w:author="Anusha De" w:date="2022-08-01T14:48:00Z">
            <w:rPr/>
          </w:rPrChange>
        </w:rPr>
        <w:t>by</w:t>
      </w:r>
      <w:r w:rsidR="00F73A4C" w:rsidRPr="00992146">
        <w:rPr>
          <w:lang w:val="en-US"/>
          <w:rPrChange w:id="11330" w:author="Anusha De" w:date="2022-08-01T14:48:00Z">
            <w:rPr/>
          </w:rPrChange>
        </w:rPr>
        <w:t xml:space="preserve"> </w:t>
      </w:r>
      <w:r w:rsidRPr="00992146">
        <w:rPr>
          <w:lang w:val="en-US"/>
          <w:rPrChange w:id="11331" w:author="Anusha De" w:date="2022-08-01T14:48:00Z">
            <w:rPr/>
          </w:rPrChange>
        </w:rPr>
        <w:t>the</w:t>
      </w:r>
      <w:r w:rsidR="00F73A4C" w:rsidRPr="00992146">
        <w:rPr>
          <w:lang w:val="en-US"/>
          <w:rPrChange w:id="11332" w:author="Anusha De" w:date="2022-08-01T14:48:00Z">
            <w:rPr/>
          </w:rPrChange>
        </w:rPr>
        <w:t xml:space="preserve"> </w:t>
      </w:r>
      <w:r w:rsidRPr="00992146">
        <w:rPr>
          <w:lang w:val="en-US"/>
          <w:rPrChange w:id="11333" w:author="Anusha De" w:date="2022-08-01T14:48:00Z">
            <w:rPr/>
          </w:rPrChange>
        </w:rPr>
        <w:t>correlation</w:t>
      </w:r>
      <w:r w:rsidR="00F73A4C" w:rsidRPr="00992146">
        <w:rPr>
          <w:lang w:val="en-US"/>
          <w:rPrChange w:id="11334" w:author="Anusha De" w:date="2022-08-01T14:48:00Z">
            <w:rPr/>
          </w:rPrChange>
        </w:rPr>
        <w:t xml:space="preserve"> </w:t>
      </w:r>
      <w:r w:rsidRPr="00992146">
        <w:rPr>
          <w:lang w:val="en-US"/>
          <w:rPrChange w:id="11335" w:author="Anusha De" w:date="2022-08-01T14:48:00Z">
            <w:rPr/>
          </w:rPrChange>
        </w:rPr>
        <w:t>between</w:t>
      </w:r>
      <w:r w:rsidR="00F73A4C" w:rsidRPr="00992146">
        <w:rPr>
          <w:lang w:val="en-US"/>
          <w:rPrChange w:id="11336" w:author="Anusha De" w:date="2022-08-01T14:48:00Z">
            <w:rPr/>
          </w:rPrChange>
        </w:rPr>
        <w:t xml:space="preserve"> </w:t>
      </w:r>
      <w:r w:rsidRPr="00992146">
        <w:rPr>
          <w:lang w:val="en-US"/>
          <w:rPrChange w:id="11337" w:author="Anusha De" w:date="2022-08-01T14:48:00Z">
            <w:rPr/>
          </w:rPrChange>
        </w:rPr>
        <w:t>ratings</w:t>
      </w:r>
      <w:r w:rsidR="00F73A4C" w:rsidRPr="00992146">
        <w:rPr>
          <w:lang w:val="en-US"/>
          <w:rPrChange w:id="11338" w:author="Anusha De" w:date="2022-08-01T14:48:00Z">
            <w:rPr/>
          </w:rPrChange>
        </w:rPr>
        <w:t xml:space="preserve"> </w:t>
      </w:r>
      <w:r w:rsidRPr="00992146">
        <w:rPr>
          <w:lang w:val="en-US"/>
          <w:rPrChange w:id="11339" w:author="Anusha De" w:date="2022-08-01T14:48:00Z">
            <w:rPr/>
          </w:rPrChange>
        </w:rPr>
        <w:t>received</w:t>
      </w:r>
      <w:r w:rsidR="00F73A4C" w:rsidRPr="00992146">
        <w:rPr>
          <w:lang w:val="en-US"/>
          <w:rPrChange w:id="11340" w:author="Anusha De" w:date="2022-08-01T14:48:00Z">
            <w:rPr/>
          </w:rPrChange>
        </w:rPr>
        <w:t xml:space="preserve"> </w:t>
      </w:r>
      <w:r w:rsidRPr="00992146">
        <w:rPr>
          <w:lang w:val="en-US"/>
          <w:rPrChange w:id="11341" w:author="Anusha De" w:date="2022-08-01T14:48:00Z">
            <w:rPr/>
          </w:rPrChange>
        </w:rPr>
        <w:t>by</w:t>
      </w:r>
      <w:r w:rsidR="00F73A4C" w:rsidRPr="00992146">
        <w:rPr>
          <w:lang w:val="en-US"/>
          <w:rPrChange w:id="11342" w:author="Anusha De" w:date="2022-08-01T14:48:00Z">
            <w:rPr/>
          </w:rPrChange>
        </w:rPr>
        <w:t xml:space="preserve"> </w:t>
      </w:r>
      <w:r w:rsidRPr="00992146">
        <w:rPr>
          <w:lang w:val="en-US"/>
          <w:rPrChange w:id="11343" w:author="Anusha De" w:date="2022-08-01T14:48:00Z">
            <w:rPr/>
          </w:rPrChange>
        </w:rPr>
        <w:t>different</w:t>
      </w:r>
      <w:r w:rsidR="00F73A4C" w:rsidRPr="00992146">
        <w:rPr>
          <w:lang w:val="en-US"/>
          <w:rPrChange w:id="11344" w:author="Anusha De" w:date="2022-08-01T14:48:00Z">
            <w:rPr/>
          </w:rPrChange>
        </w:rPr>
        <w:t xml:space="preserve"> </w:t>
      </w:r>
      <w:r w:rsidRPr="00992146">
        <w:rPr>
          <w:lang w:val="en-US"/>
          <w:rPrChange w:id="11345" w:author="Anusha De" w:date="2022-08-01T14:48:00Z">
            <w:rPr/>
          </w:rPrChange>
        </w:rPr>
        <w:t>actors</w:t>
      </w:r>
      <w:r w:rsidR="00F73A4C" w:rsidRPr="00992146">
        <w:rPr>
          <w:lang w:val="en-US"/>
          <w:rPrChange w:id="11346" w:author="Anusha De" w:date="2022-08-01T14:48:00Z">
            <w:rPr/>
          </w:rPrChange>
        </w:rPr>
        <w:t xml:space="preserve"> </w:t>
      </w:r>
      <w:r w:rsidRPr="00992146">
        <w:rPr>
          <w:lang w:val="en-US"/>
          <w:rPrChange w:id="11347" w:author="Anusha De" w:date="2022-08-01T14:48:00Z">
            <w:rPr/>
          </w:rPrChange>
        </w:rPr>
        <w:t>from</w:t>
      </w:r>
      <w:r w:rsidR="00F73A4C" w:rsidRPr="00992146">
        <w:rPr>
          <w:lang w:val="en-US"/>
          <w:rPrChange w:id="11348" w:author="Anusha De" w:date="2022-08-01T14:48:00Z">
            <w:rPr/>
          </w:rPrChange>
        </w:rPr>
        <w:t xml:space="preserve"> </w:t>
      </w:r>
      <w:r w:rsidRPr="00992146">
        <w:rPr>
          <w:lang w:val="en-US"/>
          <w:rPrChange w:id="11349" w:author="Anusha De" w:date="2022-08-01T14:48:00Z">
            <w:rPr/>
          </w:rPrChange>
        </w:rPr>
        <w:t>a</w:t>
      </w:r>
      <w:r w:rsidR="00F73A4C" w:rsidRPr="00992146">
        <w:rPr>
          <w:lang w:val="en-US"/>
          <w:rPrChange w:id="11350" w:author="Anusha De" w:date="2022-08-01T14:48:00Z">
            <w:rPr/>
          </w:rPrChange>
        </w:rPr>
        <w:t xml:space="preserve"> </w:t>
      </w:r>
      <w:r w:rsidRPr="00992146">
        <w:rPr>
          <w:lang w:val="en-US"/>
          <w:rPrChange w:id="11351" w:author="Anusha De" w:date="2022-08-01T14:48:00Z">
            <w:rPr/>
          </w:rPrChange>
        </w:rPr>
        <w:t>single</w:t>
      </w:r>
      <w:r w:rsidR="00F73A4C" w:rsidRPr="00992146">
        <w:rPr>
          <w:lang w:val="en-US"/>
          <w:rPrChange w:id="11352" w:author="Anusha De" w:date="2022-08-01T14:48:00Z">
            <w:rPr/>
          </w:rPrChange>
        </w:rPr>
        <w:t xml:space="preserve"> </w:t>
      </w:r>
      <w:r w:rsidRPr="00992146">
        <w:rPr>
          <w:lang w:val="en-US"/>
          <w:rPrChange w:id="11353" w:author="Anusha De" w:date="2022-08-01T14:48:00Z">
            <w:rPr/>
          </w:rPrChange>
        </w:rPr>
        <w:t>farmer.</w:t>
      </w:r>
      <w:r w:rsidR="00F73A4C" w:rsidRPr="00992146">
        <w:rPr>
          <w:lang w:val="en-US"/>
          <w:rPrChange w:id="11354" w:author="Anusha De" w:date="2022-08-01T14:48:00Z">
            <w:rPr/>
          </w:rPrChange>
        </w:rPr>
        <w:t xml:space="preserve"> </w:t>
      </w:r>
      <w:r w:rsidRPr="00992146">
        <w:rPr>
          <w:lang w:val="en-US"/>
          <w:rPrChange w:id="11355" w:author="Anusha De" w:date="2022-08-01T14:48:00Z">
            <w:rPr/>
          </w:rPrChange>
        </w:rPr>
        <w:t>Intra-class</w:t>
      </w:r>
      <w:r w:rsidR="00F73A4C" w:rsidRPr="00992146">
        <w:rPr>
          <w:lang w:val="en-US"/>
          <w:rPrChange w:id="11356" w:author="Anusha De" w:date="2022-08-01T14:48:00Z">
            <w:rPr/>
          </w:rPrChange>
        </w:rPr>
        <w:t xml:space="preserve"> </w:t>
      </w:r>
      <w:r w:rsidRPr="00992146">
        <w:rPr>
          <w:lang w:val="en-US"/>
          <w:rPrChange w:id="11357" w:author="Anusha De" w:date="2022-08-01T14:48:00Z">
            <w:rPr/>
          </w:rPrChange>
        </w:rPr>
        <w:t>correlation</w:t>
      </w:r>
      <w:r w:rsidR="00F73A4C" w:rsidRPr="00992146">
        <w:rPr>
          <w:lang w:val="en-US"/>
          <w:rPrChange w:id="11358" w:author="Anusha De" w:date="2022-08-01T14:48:00Z">
            <w:rPr/>
          </w:rPrChange>
        </w:rPr>
        <w:t xml:space="preserve"> </w:t>
      </w:r>
      <w:r w:rsidRPr="00992146">
        <w:rPr>
          <w:lang w:val="en-US"/>
          <w:rPrChange w:id="11359" w:author="Anusha De" w:date="2022-08-01T14:48:00Z">
            <w:rPr/>
          </w:rPrChange>
        </w:rPr>
        <w:t>coefficients</w:t>
      </w:r>
      <w:r w:rsidR="00F73A4C" w:rsidRPr="00992146">
        <w:rPr>
          <w:lang w:val="en-US"/>
          <w:rPrChange w:id="11360" w:author="Anusha De" w:date="2022-08-01T14:48:00Z">
            <w:rPr/>
          </w:rPrChange>
        </w:rPr>
        <w:t xml:space="preserve"> </w:t>
      </w:r>
      <w:r w:rsidRPr="00992146">
        <w:rPr>
          <w:lang w:val="en-US"/>
          <w:rPrChange w:id="11361" w:author="Anusha De" w:date="2022-08-01T14:48:00Z">
            <w:rPr/>
          </w:rPrChange>
        </w:rPr>
        <w:t>range</w:t>
      </w:r>
      <w:r w:rsidR="00F73A4C" w:rsidRPr="00992146">
        <w:rPr>
          <w:lang w:val="en-US"/>
          <w:rPrChange w:id="11362" w:author="Anusha De" w:date="2022-08-01T14:48:00Z">
            <w:rPr/>
          </w:rPrChange>
        </w:rPr>
        <w:t xml:space="preserve"> </w:t>
      </w:r>
      <w:r w:rsidRPr="00992146">
        <w:rPr>
          <w:lang w:val="en-US"/>
          <w:rPrChange w:id="11363" w:author="Anusha De" w:date="2022-08-01T14:48:00Z">
            <w:rPr/>
          </w:rPrChange>
        </w:rPr>
        <w:t>between</w:t>
      </w:r>
      <w:r w:rsidR="00F73A4C" w:rsidRPr="00992146">
        <w:rPr>
          <w:lang w:val="en-US"/>
          <w:rPrChange w:id="11364" w:author="Anusha De" w:date="2022-08-01T14:48:00Z">
            <w:rPr/>
          </w:rPrChange>
        </w:rPr>
        <w:t xml:space="preserve"> </w:t>
      </w:r>
      <w:r w:rsidRPr="00992146">
        <w:rPr>
          <w:lang w:val="en-US"/>
          <w:rPrChange w:id="11365" w:author="Anusha De" w:date="2022-08-01T14:48:00Z">
            <w:rPr/>
          </w:rPrChange>
        </w:rPr>
        <w:t>zero</w:t>
      </w:r>
      <w:r w:rsidR="00F73A4C" w:rsidRPr="00992146">
        <w:rPr>
          <w:lang w:val="en-US"/>
          <w:rPrChange w:id="11366" w:author="Anusha De" w:date="2022-08-01T14:48:00Z">
            <w:rPr/>
          </w:rPrChange>
        </w:rPr>
        <w:t xml:space="preserve"> </w:t>
      </w:r>
      <w:r w:rsidRPr="00992146">
        <w:rPr>
          <w:lang w:val="en-US"/>
          <w:rPrChange w:id="11367" w:author="Anusha De" w:date="2022-08-01T14:48:00Z">
            <w:rPr/>
          </w:rPrChange>
        </w:rPr>
        <w:t>and</w:t>
      </w:r>
      <w:r w:rsidR="00F73A4C" w:rsidRPr="00992146">
        <w:rPr>
          <w:lang w:val="en-US"/>
          <w:rPrChange w:id="11368" w:author="Anusha De" w:date="2022-08-01T14:48:00Z">
            <w:rPr/>
          </w:rPrChange>
        </w:rPr>
        <w:t xml:space="preserve"> </w:t>
      </w:r>
      <w:r w:rsidRPr="00992146">
        <w:rPr>
          <w:lang w:val="en-US"/>
          <w:rPrChange w:id="11369" w:author="Anusha De" w:date="2022-08-01T14:48:00Z">
            <w:rPr/>
          </w:rPrChange>
        </w:rPr>
        <w:t>one,</w:t>
      </w:r>
      <w:r w:rsidR="00F73A4C" w:rsidRPr="00992146">
        <w:rPr>
          <w:lang w:val="en-US"/>
          <w:rPrChange w:id="11370" w:author="Anusha De" w:date="2022-08-01T14:48:00Z">
            <w:rPr/>
          </w:rPrChange>
        </w:rPr>
        <w:t xml:space="preserve"> </w:t>
      </w:r>
      <w:r w:rsidRPr="00992146">
        <w:rPr>
          <w:lang w:val="en-US"/>
          <w:rPrChange w:id="11371" w:author="Anusha De" w:date="2022-08-01T14:48:00Z">
            <w:rPr/>
          </w:rPrChange>
        </w:rPr>
        <w:t>with</w:t>
      </w:r>
      <w:r w:rsidR="00F73A4C" w:rsidRPr="00992146">
        <w:rPr>
          <w:lang w:val="en-US"/>
          <w:rPrChange w:id="11372" w:author="Anusha De" w:date="2022-08-01T14:48:00Z">
            <w:rPr/>
          </w:rPrChange>
        </w:rPr>
        <w:t xml:space="preserve"> </w:t>
      </w:r>
      <w:r w:rsidRPr="00992146">
        <w:rPr>
          <w:lang w:val="en-US"/>
          <w:rPrChange w:id="11373" w:author="Anusha De" w:date="2022-08-01T14:48:00Z">
            <w:rPr/>
          </w:rPrChange>
        </w:rPr>
        <w:t>zero</w:t>
      </w:r>
      <w:r w:rsidR="00F73A4C" w:rsidRPr="00992146">
        <w:rPr>
          <w:lang w:val="en-US"/>
          <w:rPrChange w:id="11374" w:author="Anusha De" w:date="2022-08-01T14:48:00Z">
            <w:rPr/>
          </w:rPrChange>
        </w:rPr>
        <w:t xml:space="preserve"> </w:t>
      </w:r>
      <w:r w:rsidRPr="00992146">
        <w:rPr>
          <w:lang w:val="en-US"/>
          <w:rPrChange w:id="11375" w:author="Anusha De" w:date="2022-08-01T14:48:00Z">
            <w:rPr/>
          </w:rPrChange>
        </w:rPr>
        <w:t>being</w:t>
      </w:r>
      <w:r w:rsidR="00F73A4C" w:rsidRPr="00992146">
        <w:rPr>
          <w:lang w:val="en-US"/>
          <w:rPrChange w:id="11376" w:author="Anusha De" w:date="2022-08-01T14:48:00Z">
            <w:rPr/>
          </w:rPrChange>
        </w:rPr>
        <w:t xml:space="preserve"> </w:t>
      </w:r>
      <w:r w:rsidRPr="00992146">
        <w:rPr>
          <w:lang w:val="en-US"/>
          <w:rPrChange w:id="11377" w:author="Anusha De" w:date="2022-08-01T14:48:00Z">
            <w:rPr/>
          </w:rPrChange>
        </w:rPr>
        <w:t>low</w:t>
      </w:r>
      <w:r w:rsidR="00F73A4C" w:rsidRPr="00992146">
        <w:rPr>
          <w:lang w:val="en-US"/>
          <w:rPrChange w:id="11378" w:author="Anusha De" w:date="2022-08-01T14:48:00Z">
            <w:rPr/>
          </w:rPrChange>
        </w:rPr>
        <w:t xml:space="preserve"> </w:t>
      </w:r>
      <w:r w:rsidRPr="00992146">
        <w:rPr>
          <w:lang w:val="en-US"/>
          <w:rPrChange w:id="11379" w:author="Anusha De" w:date="2022-08-01T14:48:00Z">
            <w:rPr/>
          </w:rPrChange>
        </w:rPr>
        <w:t>agreement</w:t>
      </w:r>
      <w:r w:rsidR="00F73A4C" w:rsidRPr="00992146">
        <w:rPr>
          <w:lang w:val="en-US"/>
          <w:rPrChange w:id="11380" w:author="Anusha De" w:date="2022-08-01T14:48:00Z">
            <w:rPr/>
          </w:rPrChange>
        </w:rPr>
        <w:t xml:space="preserve"> </w:t>
      </w:r>
      <w:r w:rsidRPr="00992146">
        <w:rPr>
          <w:lang w:val="en-US"/>
          <w:rPrChange w:id="11381" w:author="Anusha De" w:date="2022-08-01T14:48:00Z">
            <w:rPr/>
          </w:rPrChange>
        </w:rPr>
        <w:t>and</w:t>
      </w:r>
      <w:r w:rsidR="00F73A4C" w:rsidRPr="00992146">
        <w:rPr>
          <w:lang w:val="en-US"/>
          <w:rPrChange w:id="11382" w:author="Anusha De" w:date="2022-08-01T14:48:00Z">
            <w:rPr/>
          </w:rPrChange>
        </w:rPr>
        <w:t xml:space="preserve"> </w:t>
      </w:r>
      <w:r w:rsidRPr="00992146">
        <w:rPr>
          <w:lang w:val="en-US"/>
          <w:rPrChange w:id="11383" w:author="Anusha De" w:date="2022-08-01T14:48:00Z">
            <w:rPr/>
          </w:rPrChange>
        </w:rPr>
        <w:t>one</w:t>
      </w:r>
      <w:r w:rsidR="00F73A4C" w:rsidRPr="00992146">
        <w:rPr>
          <w:lang w:val="en-US"/>
          <w:rPrChange w:id="11384" w:author="Anusha De" w:date="2022-08-01T14:48:00Z">
            <w:rPr/>
          </w:rPrChange>
        </w:rPr>
        <w:t xml:space="preserve"> </w:t>
      </w:r>
      <w:r w:rsidRPr="00992146">
        <w:rPr>
          <w:lang w:val="en-US"/>
          <w:rPrChange w:id="11385" w:author="Anusha De" w:date="2022-08-01T14:48:00Z">
            <w:rPr/>
          </w:rPrChange>
        </w:rPr>
        <w:t>being</w:t>
      </w:r>
      <w:r w:rsidR="00F73A4C" w:rsidRPr="00992146">
        <w:rPr>
          <w:lang w:val="en-US"/>
          <w:rPrChange w:id="11386" w:author="Anusha De" w:date="2022-08-01T14:48:00Z">
            <w:rPr/>
          </w:rPrChange>
        </w:rPr>
        <w:t xml:space="preserve"> </w:t>
      </w:r>
      <w:r w:rsidRPr="00992146">
        <w:rPr>
          <w:lang w:val="en-US"/>
          <w:rPrChange w:id="11387" w:author="Anusha De" w:date="2022-08-01T14:48:00Z">
            <w:rPr/>
          </w:rPrChange>
        </w:rPr>
        <w:t>total</w:t>
      </w:r>
      <w:r w:rsidR="00F73A4C" w:rsidRPr="00992146">
        <w:rPr>
          <w:lang w:val="en-US"/>
          <w:rPrChange w:id="11388" w:author="Anusha De" w:date="2022-08-01T14:48:00Z">
            <w:rPr/>
          </w:rPrChange>
        </w:rPr>
        <w:t xml:space="preserve"> </w:t>
      </w:r>
      <w:r w:rsidRPr="00992146">
        <w:rPr>
          <w:lang w:val="en-US"/>
          <w:rPrChange w:id="11389" w:author="Anusha De" w:date="2022-08-01T14:48:00Z">
            <w:rPr/>
          </w:rPrChange>
        </w:rPr>
        <w:t>agreement.</w:t>
      </w:r>
      <w:r w:rsidR="00F73A4C" w:rsidRPr="00992146">
        <w:rPr>
          <w:lang w:val="en-US"/>
          <w:rPrChange w:id="11390" w:author="Anusha De" w:date="2022-08-01T14:48:00Z">
            <w:rPr/>
          </w:rPrChange>
        </w:rPr>
        <w:t xml:space="preserve"> </w:t>
      </w:r>
      <w:r w:rsidRPr="00992146">
        <w:rPr>
          <w:lang w:val="en-US"/>
          <w:rPrChange w:id="11391" w:author="Anusha De" w:date="2022-08-01T14:48:00Z">
            <w:rPr/>
          </w:rPrChange>
        </w:rPr>
        <w:t>Only</w:t>
      </w:r>
      <w:r w:rsidR="00F73A4C" w:rsidRPr="00992146">
        <w:rPr>
          <w:lang w:val="en-US"/>
          <w:rPrChange w:id="11392" w:author="Anusha De" w:date="2022-08-01T14:48:00Z">
            <w:rPr/>
          </w:rPrChange>
        </w:rPr>
        <w:t xml:space="preserve"> </w:t>
      </w:r>
      <w:r w:rsidRPr="00992146">
        <w:rPr>
          <w:lang w:val="en-US"/>
          <w:rPrChange w:id="11393" w:author="Anusha De" w:date="2022-08-01T14:48:00Z">
            <w:rPr/>
          </w:rPrChange>
        </w:rPr>
        <w:t>farmers</w:t>
      </w:r>
      <w:r w:rsidR="00F73A4C" w:rsidRPr="00992146">
        <w:rPr>
          <w:lang w:val="en-US"/>
          <w:rPrChange w:id="11394" w:author="Anusha De" w:date="2022-08-01T14:48:00Z">
            <w:rPr/>
          </w:rPrChange>
        </w:rPr>
        <w:t xml:space="preserve"> </w:t>
      </w:r>
      <w:r w:rsidRPr="00992146">
        <w:rPr>
          <w:lang w:val="en-US"/>
          <w:rPrChange w:id="11395" w:author="Anusha De" w:date="2022-08-01T14:48:00Z">
            <w:rPr/>
          </w:rPrChange>
        </w:rPr>
        <w:t>who</w:t>
      </w:r>
      <w:r w:rsidR="00F73A4C" w:rsidRPr="00992146">
        <w:rPr>
          <w:lang w:val="en-US"/>
          <w:rPrChange w:id="11396" w:author="Anusha De" w:date="2022-08-01T14:48:00Z">
            <w:rPr/>
          </w:rPrChange>
        </w:rPr>
        <w:t xml:space="preserve"> </w:t>
      </w:r>
      <w:r w:rsidRPr="00992146">
        <w:rPr>
          <w:lang w:val="en-US"/>
          <w:rPrChange w:id="11397" w:author="Anusha De" w:date="2022-08-01T14:48:00Z">
            <w:rPr/>
          </w:rPrChange>
        </w:rPr>
        <w:t>rated</w:t>
      </w:r>
      <w:r w:rsidR="00F73A4C" w:rsidRPr="00992146">
        <w:rPr>
          <w:lang w:val="en-US"/>
          <w:rPrChange w:id="11398" w:author="Anusha De" w:date="2022-08-01T14:48:00Z">
            <w:rPr/>
          </w:rPrChange>
        </w:rPr>
        <w:t xml:space="preserve"> </w:t>
      </w:r>
      <w:r w:rsidRPr="00992146">
        <w:rPr>
          <w:lang w:val="en-US"/>
          <w:rPrChange w:id="11399" w:author="Anusha De" w:date="2022-08-01T14:48:00Z">
            <w:rPr/>
          </w:rPrChange>
        </w:rPr>
        <w:t>more</w:t>
      </w:r>
      <w:r w:rsidR="00F73A4C" w:rsidRPr="00992146">
        <w:rPr>
          <w:lang w:val="en-US"/>
          <w:rPrChange w:id="11400" w:author="Anusha De" w:date="2022-08-01T14:48:00Z">
            <w:rPr/>
          </w:rPrChange>
        </w:rPr>
        <w:t xml:space="preserve"> </w:t>
      </w:r>
      <w:r w:rsidRPr="00992146">
        <w:rPr>
          <w:lang w:val="en-US"/>
          <w:rPrChange w:id="11401" w:author="Anusha De" w:date="2022-08-01T14:48:00Z">
            <w:rPr/>
          </w:rPrChange>
        </w:rPr>
        <w:t>than</w:t>
      </w:r>
      <w:r w:rsidR="00F73A4C" w:rsidRPr="00992146">
        <w:rPr>
          <w:lang w:val="en-US"/>
          <w:rPrChange w:id="11402" w:author="Anusha De" w:date="2022-08-01T14:48:00Z">
            <w:rPr/>
          </w:rPrChange>
        </w:rPr>
        <w:t xml:space="preserve"> </w:t>
      </w:r>
      <w:r w:rsidRPr="00992146">
        <w:rPr>
          <w:lang w:val="en-US"/>
          <w:rPrChange w:id="11403" w:author="Anusha De" w:date="2022-08-01T14:48:00Z">
            <w:rPr/>
          </w:rPrChange>
        </w:rPr>
        <w:t>6</w:t>
      </w:r>
      <w:r w:rsidR="00F73A4C" w:rsidRPr="00992146">
        <w:rPr>
          <w:lang w:val="en-US"/>
          <w:rPrChange w:id="11404" w:author="Anusha De" w:date="2022-08-01T14:48:00Z">
            <w:rPr/>
          </w:rPrChange>
        </w:rPr>
        <w:t xml:space="preserve"> </w:t>
      </w:r>
      <w:r w:rsidRPr="00992146">
        <w:rPr>
          <w:lang w:val="en-US"/>
          <w:rPrChange w:id="11405" w:author="Anusha De" w:date="2022-08-01T14:48:00Z">
            <w:rPr/>
          </w:rPrChange>
        </w:rPr>
        <w:t>times</w:t>
      </w:r>
      <w:r w:rsidR="00F73A4C" w:rsidRPr="00992146">
        <w:rPr>
          <w:lang w:val="en-US"/>
          <w:rPrChange w:id="11406" w:author="Anusha De" w:date="2022-08-01T14:48:00Z">
            <w:rPr/>
          </w:rPrChange>
        </w:rPr>
        <w:t xml:space="preserve"> </w:t>
      </w:r>
      <w:r w:rsidRPr="00992146">
        <w:rPr>
          <w:lang w:val="en-US"/>
          <w:rPrChange w:id="11407" w:author="Anusha De" w:date="2022-08-01T14:48:00Z">
            <w:rPr/>
          </w:rPrChange>
        </w:rPr>
        <w:t>are</w:t>
      </w:r>
      <w:r w:rsidR="00F73A4C" w:rsidRPr="00992146">
        <w:rPr>
          <w:lang w:val="en-US"/>
          <w:rPrChange w:id="11408" w:author="Anusha De" w:date="2022-08-01T14:48:00Z">
            <w:rPr/>
          </w:rPrChange>
        </w:rPr>
        <w:t xml:space="preserve"> </w:t>
      </w:r>
      <w:r w:rsidRPr="00992146">
        <w:rPr>
          <w:lang w:val="en-US"/>
          <w:rPrChange w:id="11409" w:author="Anusha De" w:date="2022-08-01T14:48:00Z">
            <w:rPr/>
          </w:rPrChange>
        </w:rPr>
        <w:t>considered</w:t>
      </w:r>
      <w:r w:rsidR="00F73A4C" w:rsidRPr="00992146">
        <w:rPr>
          <w:lang w:val="en-US"/>
          <w:rPrChange w:id="11410" w:author="Anusha De" w:date="2022-08-01T14:48:00Z">
            <w:rPr/>
          </w:rPrChange>
        </w:rPr>
        <w:t xml:space="preserve"> </w:t>
      </w:r>
      <w:r w:rsidRPr="00992146">
        <w:rPr>
          <w:lang w:val="en-US"/>
          <w:rPrChange w:id="11411" w:author="Anusha De" w:date="2022-08-01T14:48:00Z">
            <w:rPr/>
          </w:rPrChange>
        </w:rPr>
        <w:t>for</w:t>
      </w:r>
      <w:r w:rsidR="00F73A4C" w:rsidRPr="00992146">
        <w:rPr>
          <w:lang w:val="en-US"/>
          <w:rPrChange w:id="11412" w:author="Anusha De" w:date="2022-08-01T14:48:00Z">
            <w:rPr/>
          </w:rPrChange>
        </w:rPr>
        <w:t xml:space="preserve"> </w:t>
      </w:r>
      <w:r w:rsidRPr="00992146">
        <w:rPr>
          <w:lang w:val="en-US"/>
          <w:rPrChange w:id="11413" w:author="Anusha De" w:date="2022-08-01T14:48:00Z">
            <w:rPr/>
          </w:rPrChange>
        </w:rPr>
        <w:t>this</w:t>
      </w:r>
      <w:r w:rsidR="00F73A4C" w:rsidRPr="00992146">
        <w:rPr>
          <w:lang w:val="en-US"/>
          <w:rPrChange w:id="11414" w:author="Anusha De" w:date="2022-08-01T14:48:00Z">
            <w:rPr/>
          </w:rPrChange>
        </w:rPr>
        <w:t xml:space="preserve"> </w:t>
      </w:r>
      <w:r w:rsidRPr="00992146">
        <w:rPr>
          <w:lang w:val="en-US"/>
          <w:rPrChange w:id="11415" w:author="Anusha De" w:date="2022-08-01T14:48:00Z">
            <w:rPr/>
          </w:rPrChange>
        </w:rPr>
        <w:t>analysis.</w:t>
      </w:r>
    </w:p>
    <w:p w14:paraId="72474EC8" w14:textId="4D56D51C" w:rsidR="005139B5" w:rsidRPr="00992146" w:rsidRDefault="0081249E">
      <w:pPr>
        <w:rPr>
          <w:lang w:val="en-US"/>
          <w:rPrChange w:id="11416" w:author="Anusha De" w:date="2022-08-01T14:48:00Z">
            <w:rPr/>
          </w:rPrChange>
        </w:rPr>
        <w:pPrChange w:id="11417" w:author="Steve Wiggins" w:date="2022-07-30T18:12:00Z">
          <w:pPr>
            <w:pStyle w:val="1PP"/>
            <w:jc w:val="both"/>
          </w:pPr>
        </w:pPrChange>
      </w:pPr>
      <w:r w:rsidRPr="00992146">
        <w:rPr>
          <w:lang w:val="en-US"/>
          <w:rPrChange w:id="11418" w:author="Anusha De" w:date="2022-08-01T14:48:00Z">
            <w:rPr/>
          </w:rPrChange>
        </w:rPr>
        <w:t>Table</w:t>
      </w:r>
      <w:r w:rsidR="00F73A4C" w:rsidRPr="00992146">
        <w:rPr>
          <w:lang w:val="en-US"/>
          <w:rPrChange w:id="11419" w:author="Anusha De" w:date="2022-08-01T14:48:00Z">
            <w:rPr/>
          </w:rPrChange>
        </w:rPr>
        <w:t xml:space="preserve"> </w:t>
      </w:r>
      <w:r>
        <w:fldChar w:fldCharType="begin"/>
      </w:r>
      <w:r w:rsidRPr="00992146">
        <w:rPr>
          <w:lang w:val="en-US"/>
          <w:rPrChange w:id="11420" w:author="Anusha De" w:date="2022-08-01T14:48:00Z">
            <w:rPr/>
          </w:rPrChange>
        </w:rPr>
        <w:instrText xml:space="preserve"> HYPERLINK \l "_bookmark73" </w:instrText>
      </w:r>
      <w:r>
        <w:fldChar w:fldCharType="separate"/>
      </w:r>
      <w:r w:rsidRPr="00992146">
        <w:rPr>
          <w:lang w:val="en-US"/>
          <w:rPrChange w:id="11421" w:author="Anusha De" w:date="2022-08-01T14:48:00Z">
            <w:rPr/>
          </w:rPrChange>
        </w:rPr>
        <w:t>3</w:t>
      </w:r>
      <w:r>
        <w:fldChar w:fldCharType="end"/>
      </w:r>
      <w:r w:rsidR="00F73A4C" w:rsidRPr="00992146">
        <w:rPr>
          <w:lang w:val="en-US"/>
          <w:rPrChange w:id="11422" w:author="Anusha De" w:date="2022-08-01T14:48:00Z">
            <w:rPr/>
          </w:rPrChange>
        </w:rPr>
        <w:t xml:space="preserve"> </w:t>
      </w:r>
      <w:r w:rsidRPr="00992146">
        <w:rPr>
          <w:lang w:val="en-US"/>
          <w:rPrChange w:id="11423" w:author="Anusha De" w:date="2022-08-01T14:48:00Z">
            <w:rPr/>
          </w:rPrChange>
        </w:rPr>
        <w:t>presents</w:t>
      </w:r>
      <w:r w:rsidR="00F73A4C" w:rsidRPr="00992146">
        <w:rPr>
          <w:lang w:val="en-US"/>
          <w:rPrChange w:id="11424" w:author="Anusha De" w:date="2022-08-01T14:48:00Z">
            <w:rPr/>
          </w:rPrChange>
        </w:rPr>
        <w:t xml:space="preserve"> </w:t>
      </w:r>
      <w:r w:rsidRPr="00992146">
        <w:rPr>
          <w:lang w:val="en-US"/>
          <w:rPrChange w:id="11425" w:author="Anusha De" w:date="2022-08-01T14:48:00Z">
            <w:rPr/>
          </w:rPrChange>
        </w:rPr>
        <w:t>the</w:t>
      </w:r>
      <w:r w:rsidR="00F73A4C" w:rsidRPr="00992146">
        <w:rPr>
          <w:lang w:val="en-US"/>
          <w:rPrChange w:id="11426" w:author="Anusha De" w:date="2022-08-01T14:48:00Z">
            <w:rPr/>
          </w:rPrChange>
        </w:rPr>
        <w:t xml:space="preserve"> </w:t>
      </w:r>
      <w:r w:rsidRPr="00992146">
        <w:rPr>
          <w:lang w:val="en-US"/>
          <w:rPrChange w:id="11427" w:author="Anusha De" w:date="2022-08-01T14:48:00Z">
            <w:rPr/>
          </w:rPrChange>
        </w:rPr>
        <w:t>results</w:t>
      </w:r>
      <w:r w:rsidR="00F73A4C" w:rsidRPr="00992146">
        <w:rPr>
          <w:lang w:val="en-US"/>
          <w:rPrChange w:id="11428" w:author="Anusha De" w:date="2022-08-01T14:48:00Z">
            <w:rPr/>
          </w:rPrChange>
        </w:rPr>
        <w:t xml:space="preserve"> </w:t>
      </w:r>
      <w:r w:rsidRPr="00992146">
        <w:rPr>
          <w:lang w:val="en-US"/>
          <w:rPrChange w:id="11429" w:author="Anusha De" w:date="2022-08-01T14:48:00Z">
            <w:rPr/>
          </w:rPrChange>
        </w:rPr>
        <w:t>for</w:t>
      </w:r>
      <w:r w:rsidR="00F73A4C" w:rsidRPr="00992146">
        <w:rPr>
          <w:lang w:val="en-US"/>
          <w:rPrChange w:id="11430" w:author="Anusha De" w:date="2022-08-01T14:48:00Z">
            <w:rPr/>
          </w:rPrChange>
        </w:rPr>
        <w:t xml:space="preserve"> </w:t>
      </w:r>
      <w:r w:rsidRPr="00992146">
        <w:rPr>
          <w:lang w:val="en-US"/>
          <w:rPrChange w:id="11431" w:author="Anusha De" w:date="2022-08-01T14:48:00Z">
            <w:rPr/>
          </w:rPrChange>
        </w:rPr>
        <w:t>the</w:t>
      </w:r>
      <w:r w:rsidR="00F73A4C" w:rsidRPr="00992146">
        <w:rPr>
          <w:lang w:val="en-US"/>
          <w:rPrChange w:id="11432" w:author="Anusha De" w:date="2022-08-01T14:48:00Z">
            <w:rPr/>
          </w:rPrChange>
        </w:rPr>
        <w:t xml:space="preserve"> </w:t>
      </w:r>
      <w:r w:rsidRPr="00992146">
        <w:rPr>
          <w:lang w:val="en-US"/>
          <w:rPrChange w:id="11433" w:author="Anusha De" w:date="2022-08-01T14:48:00Z">
            <w:rPr/>
          </w:rPrChange>
        </w:rPr>
        <w:t>ICC</w:t>
      </w:r>
      <w:r w:rsidR="00F73A4C" w:rsidRPr="00992146">
        <w:rPr>
          <w:lang w:val="en-US"/>
          <w:rPrChange w:id="11434" w:author="Anusha De" w:date="2022-08-01T14:48:00Z">
            <w:rPr/>
          </w:rPrChange>
        </w:rPr>
        <w:t xml:space="preserve"> </w:t>
      </w:r>
      <w:r w:rsidRPr="00992146">
        <w:rPr>
          <w:lang w:val="en-US"/>
          <w:rPrChange w:id="11435" w:author="Anusha De" w:date="2022-08-01T14:48:00Z">
            <w:rPr/>
          </w:rPrChange>
        </w:rPr>
        <w:t>analysis.</w:t>
      </w:r>
      <w:r w:rsidR="00F73A4C" w:rsidRPr="00992146">
        <w:rPr>
          <w:lang w:val="en-US"/>
          <w:rPrChange w:id="11436" w:author="Anusha De" w:date="2022-08-01T14:48:00Z">
            <w:rPr/>
          </w:rPrChange>
        </w:rPr>
        <w:t xml:space="preserve"> </w:t>
      </w:r>
      <w:r w:rsidRPr="00992146">
        <w:rPr>
          <w:lang w:val="en-US"/>
          <w:rPrChange w:id="11437" w:author="Anusha De" w:date="2022-08-01T14:48:00Z">
            <w:rPr/>
          </w:rPrChange>
        </w:rPr>
        <w:t>In</w:t>
      </w:r>
      <w:r w:rsidR="00F73A4C" w:rsidRPr="00992146">
        <w:rPr>
          <w:lang w:val="en-US"/>
          <w:rPrChange w:id="11438" w:author="Anusha De" w:date="2022-08-01T14:48:00Z">
            <w:rPr/>
          </w:rPrChange>
        </w:rPr>
        <w:t xml:space="preserve"> </w:t>
      </w:r>
      <w:r w:rsidRPr="00992146">
        <w:rPr>
          <w:lang w:val="en-US"/>
          <w:rPrChange w:id="11439" w:author="Anusha De" w:date="2022-08-01T14:48:00Z">
            <w:rPr/>
          </w:rPrChange>
        </w:rPr>
        <w:t>the</w:t>
      </w:r>
      <w:r w:rsidR="00F73A4C" w:rsidRPr="00992146">
        <w:rPr>
          <w:lang w:val="en-US"/>
          <w:rPrChange w:id="11440" w:author="Anusha De" w:date="2022-08-01T14:48:00Z">
            <w:rPr/>
          </w:rPrChange>
        </w:rPr>
        <w:t xml:space="preserve"> </w:t>
      </w:r>
      <w:r w:rsidRPr="00992146">
        <w:rPr>
          <w:lang w:val="en-US"/>
          <w:rPrChange w:id="11441" w:author="Anusha De" w:date="2022-08-01T14:48:00Z">
            <w:rPr/>
          </w:rPrChange>
        </w:rPr>
        <w:t>left</w:t>
      </w:r>
      <w:r w:rsidR="00F73A4C" w:rsidRPr="00992146">
        <w:rPr>
          <w:lang w:val="en-US"/>
          <w:rPrChange w:id="11442" w:author="Anusha De" w:date="2022-08-01T14:48:00Z">
            <w:rPr/>
          </w:rPrChange>
        </w:rPr>
        <w:t xml:space="preserve"> </w:t>
      </w:r>
      <w:r w:rsidRPr="00992146">
        <w:rPr>
          <w:lang w:val="en-US"/>
          <w:rPrChange w:id="11443" w:author="Anusha De" w:date="2022-08-01T14:48:00Z">
            <w:rPr/>
          </w:rPrChange>
        </w:rPr>
        <w:t>panel,</w:t>
      </w:r>
      <w:r w:rsidR="00F73A4C" w:rsidRPr="00992146">
        <w:rPr>
          <w:lang w:val="en-US"/>
          <w:rPrChange w:id="11444" w:author="Anusha De" w:date="2022-08-01T14:48:00Z">
            <w:rPr/>
          </w:rPrChange>
        </w:rPr>
        <w:t xml:space="preserve"> </w:t>
      </w:r>
      <w:r w:rsidRPr="00992146">
        <w:rPr>
          <w:lang w:val="en-US"/>
          <w:rPrChange w:id="11445" w:author="Anusha De" w:date="2022-08-01T14:48:00Z">
            <w:rPr/>
          </w:rPrChange>
        </w:rPr>
        <w:t>results</w:t>
      </w:r>
      <w:r w:rsidR="00F73A4C" w:rsidRPr="00992146">
        <w:rPr>
          <w:lang w:val="en-US"/>
          <w:rPrChange w:id="11446" w:author="Anusha De" w:date="2022-08-01T14:48:00Z">
            <w:rPr/>
          </w:rPrChange>
        </w:rPr>
        <w:t xml:space="preserve"> </w:t>
      </w:r>
      <w:r w:rsidRPr="00992146">
        <w:rPr>
          <w:lang w:val="en-US"/>
          <w:rPrChange w:id="11447" w:author="Anusha De" w:date="2022-08-01T14:48:00Z">
            <w:rPr/>
          </w:rPrChange>
        </w:rPr>
        <w:t>for</w:t>
      </w:r>
      <w:r w:rsidR="00F73A4C" w:rsidRPr="00992146">
        <w:rPr>
          <w:lang w:val="en-US"/>
          <w:rPrChange w:id="11448" w:author="Anusha De" w:date="2022-08-01T14:48:00Z">
            <w:rPr/>
          </w:rPrChange>
        </w:rPr>
        <w:t xml:space="preserve"> </w:t>
      </w:r>
      <w:r w:rsidRPr="00992146">
        <w:rPr>
          <w:lang w:val="en-US"/>
          <w:rPrChange w:id="11449" w:author="Anusha De" w:date="2022-08-01T14:48:00Z">
            <w:rPr/>
          </w:rPrChange>
        </w:rPr>
        <w:t>inter-rater</w:t>
      </w:r>
      <w:r w:rsidR="00F73A4C" w:rsidRPr="00992146">
        <w:rPr>
          <w:lang w:val="en-US"/>
          <w:rPrChange w:id="11450" w:author="Anusha De" w:date="2022-08-01T14:48:00Z">
            <w:rPr/>
          </w:rPrChange>
        </w:rPr>
        <w:t xml:space="preserve"> </w:t>
      </w:r>
      <w:r w:rsidRPr="00992146">
        <w:rPr>
          <w:lang w:val="en-US"/>
          <w:rPrChange w:id="11451" w:author="Anusha De" w:date="2022-08-01T14:48:00Z">
            <w:rPr/>
          </w:rPrChange>
        </w:rPr>
        <w:t>agreement</w:t>
      </w:r>
      <w:r w:rsidR="00F73A4C" w:rsidRPr="00992146">
        <w:rPr>
          <w:lang w:val="en-US"/>
          <w:rPrChange w:id="11452" w:author="Anusha De" w:date="2022-08-01T14:48:00Z">
            <w:rPr/>
          </w:rPrChange>
        </w:rPr>
        <w:t xml:space="preserve"> </w:t>
      </w:r>
      <w:r w:rsidRPr="00992146">
        <w:rPr>
          <w:lang w:val="en-US"/>
          <w:rPrChange w:id="11453" w:author="Anusha De" w:date="2022-08-01T14:48:00Z">
            <w:rPr/>
          </w:rPrChange>
        </w:rPr>
        <w:t>are</w:t>
      </w:r>
      <w:r w:rsidR="00F73A4C" w:rsidRPr="00992146">
        <w:rPr>
          <w:lang w:val="en-US"/>
          <w:rPrChange w:id="11454" w:author="Anusha De" w:date="2022-08-01T14:48:00Z">
            <w:rPr/>
          </w:rPrChange>
        </w:rPr>
        <w:t xml:space="preserve"> </w:t>
      </w:r>
      <w:r w:rsidRPr="00992146">
        <w:rPr>
          <w:lang w:val="en-US"/>
          <w:rPrChange w:id="11455" w:author="Anusha De" w:date="2022-08-01T14:48:00Z">
            <w:rPr/>
          </w:rPrChange>
        </w:rPr>
        <w:t>shown.</w:t>
      </w:r>
      <w:r w:rsidR="00F73A4C" w:rsidRPr="00992146">
        <w:rPr>
          <w:lang w:val="en-US"/>
          <w:rPrChange w:id="11456" w:author="Anusha De" w:date="2022-08-01T14:48:00Z">
            <w:rPr/>
          </w:rPrChange>
        </w:rPr>
        <w:t xml:space="preserve"> </w:t>
      </w:r>
      <w:r w:rsidRPr="00992146">
        <w:rPr>
          <w:lang w:val="en-US"/>
          <w:rPrChange w:id="11457" w:author="Anusha De" w:date="2022-08-01T14:48:00Z">
            <w:rPr/>
          </w:rPrChange>
        </w:rPr>
        <w:t>Judged</w:t>
      </w:r>
      <w:r w:rsidR="00F73A4C" w:rsidRPr="00992146">
        <w:rPr>
          <w:lang w:val="en-US"/>
          <w:rPrChange w:id="11458" w:author="Anusha De" w:date="2022-08-01T14:48:00Z">
            <w:rPr/>
          </w:rPrChange>
        </w:rPr>
        <w:t xml:space="preserve"> </w:t>
      </w:r>
      <w:r w:rsidRPr="00992146">
        <w:rPr>
          <w:lang w:val="en-US"/>
          <w:rPrChange w:id="11459" w:author="Anusha De" w:date="2022-08-01T14:48:00Z">
            <w:rPr/>
          </w:rPrChange>
        </w:rPr>
        <w:t>by</w:t>
      </w:r>
      <w:r w:rsidR="00F73A4C" w:rsidRPr="00992146">
        <w:rPr>
          <w:lang w:val="en-US"/>
          <w:rPrChange w:id="11460" w:author="Anusha De" w:date="2022-08-01T14:48:00Z">
            <w:rPr/>
          </w:rPrChange>
        </w:rPr>
        <w:t xml:space="preserve"> </w:t>
      </w:r>
      <w:r w:rsidRPr="00992146">
        <w:rPr>
          <w:lang w:val="en-US"/>
          <w:rPrChange w:id="11461" w:author="Anusha De" w:date="2022-08-01T14:48:00Z">
            <w:rPr/>
          </w:rPrChange>
        </w:rPr>
        <w:t>average</w:t>
      </w:r>
      <w:r w:rsidR="00F73A4C" w:rsidRPr="00992146">
        <w:rPr>
          <w:lang w:val="en-US"/>
          <w:rPrChange w:id="11462" w:author="Anusha De" w:date="2022-08-01T14:48:00Z">
            <w:rPr/>
          </w:rPrChange>
        </w:rPr>
        <w:t xml:space="preserve"> </w:t>
      </w:r>
      <w:r w:rsidRPr="00992146">
        <w:rPr>
          <w:lang w:val="en-US"/>
          <w:rPrChange w:id="11463" w:author="Anusha De" w:date="2022-08-01T14:48:00Z">
            <w:rPr/>
          </w:rPrChange>
        </w:rPr>
        <w:t>ratings,</w:t>
      </w:r>
      <w:r w:rsidR="00F73A4C" w:rsidRPr="00992146">
        <w:rPr>
          <w:lang w:val="en-US"/>
          <w:rPrChange w:id="11464" w:author="Anusha De" w:date="2022-08-01T14:48:00Z">
            <w:rPr/>
          </w:rPrChange>
        </w:rPr>
        <w:t xml:space="preserve"> </w:t>
      </w:r>
      <w:r w:rsidRPr="00992146">
        <w:rPr>
          <w:lang w:val="en-US"/>
          <w:rPrChange w:id="11465" w:author="Anusha De" w:date="2022-08-01T14:48:00Z">
            <w:rPr/>
          </w:rPrChange>
        </w:rPr>
        <w:t>farmer</w:t>
      </w:r>
      <w:r w:rsidR="00F73A4C" w:rsidRPr="00992146">
        <w:rPr>
          <w:lang w:val="en-US"/>
          <w:rPrChange w:id="11466" w:author="Anusha De" w:date="2022-08-01T14:48:00Z">
            <w:rPr/>
          </w:rPrChange>
        </w:rPr>
        <w:t xml:space="preserve"> </w:t>
      </w:r>
      <w:r w:rsidRPr="00992146">
        <w:rPr>
          <w:lang w:val="en-US"/>
          <w:rPrChange w:id="11467" w:author="Anusha De" w:date="2022-08-01T14:48:00Z">
            <w:rPr/>
          </w:rPrChange>
        </w:rPr>
        <w:t>rate</w:t>
      </w:r>
      <w:r w:rsidR="00F73A4C" w:rsidRPr="00992146">
        <w:rPr>
          <w:lang w:val="en-US"/>
          <w:rPrChange w:id="11468" w:author="Anusha De" w:date="2022-08-01T14:48:00Z">
            <w:rPr/>
          </w:rPrChange>
        </w:rPr>
        <w:t xml:space="preserve"> </w:t>
      </w:r>
      <w:r w:rsidRPr="00992146">
        <w:rPr>
          <w:lang w:val="en-US"/>
          <w:rPrChange w:id="11469" w:author="Anusha De" w:date="2022-08-01T14:48:00Z">
            <w:rPr/>
          </w:rPrChange>
        </w:rPr>
        <w:t>fairly</w:t>
      </w:r>
      <w:r w:rsidR="00F73A4C" w:rsidRPr="00992146">
        <w:rPr>
          <w:lang w:val="en-US"/>
          <w:rPrChange w:id="11470" w:author="Anusha De" w:date="2022-08-01T14:48:00Z">
            <w:rPr/>
          </w:rPrChange>
        </w:rPr>
        <w:t xml:space="preserve"> </w:t>
      </w:r>
      <w:r w:rsidRPr="00992146">
        <w:rPr>
          <w:lang w:val="en-US"/>
          <w:rPrChange w:id="11471" w:author="Anusha De" w:date="2022-08-01T14:48:00Z">
            <w:rPr/>
          </w:rPrChange>
        </w:rPr>
        <w:t>consistent</w:t>
      </w:r>
      <w:r w:rsidR="00F73A4C" w:rsidRPr="00992146">
        <w:rPr>
          <w:lang w:val="en-US"/>
          <w:rPrChange w:id="11472" w:author="Anusha De" w:date="2022-08-01T14:48:00Z">
            <w:rPr/>
          </w:rPrChange>
        </w:rPr>
        <w:t xml:space="preserve"> </w:t>
      </w:r>
      <w:r w:rsidRPr="00992146">
        <w:rPr>
          <w:lang w:val="en-US"/>
          <w:rPrChange w:id="11473" w:author="Anusha De" w:date="2022-08-01T14:48:00Z">
            <w:rPr/>
          </w:rPrChange>
        </w:rPr>
        <w:t>within</w:t>
      </w:r>
      <w:r w:rsidR="00F73A4C" w:rsidRPr="00992146">
        <w:rPr>
          <w:lang w:val="en-US"/>
          <w:rPrChange w:id="11474" w:author="Anusha De" w:date="2022-08-01T14:48:00Z">
            <w:rPr/>
          </w:rPrChange>
        </w:rPr>
        <w:t xml:space="preserve"> </w:t>
      </w:r>
      <w:r w:rsidRPr="00992146">
        <w:rPr>
          <w:lang w:val="en-US"/>
          <w:rPrChange w:id="11475" w:author="Anusha De" w:date="2022-08-01T14:48:00Z">
            <w:rPr/>
          </w:rPrChange>
        </w:rPr>
        <w:t>actors.</w:t>
      </w:r>
      <w:r w:rsidR="00F73A4C" w:rsidRPr="00992146">
        <w:rPr>
          <w:lang w:val="en-US"/>
          <w:rPrChange w:id="11476" w:author="Anusha De" w:date="2022-08-01T14:48:00Z">
            <w:rPr/>
          </w:rPrChange>
        </w:rPr>
        <w:t xml:space="preserve"> </w:t>
      </w:r>
      <w:r w:rsidRPr="00992146">
        <w:rPr>
          <w:lang w:val="en-US"/>
          <w:rPrChange w:id="11477" w:author="Anusha De" w:date="2022-08-01T14:48:00Z">
            <w:rPr/>
          </w:rPrChange>
        </w:rPr>
        <w:t>However,</w:t>
      </w:r>
      <w:r w:rsidR="00F73A4C" w:rsidRPr="00992146">
        <w:rPr>
          <w:lang w:val="en-US"/>
          <w:rPrChange w:id="11478" w:author="Anusha De" w:date="2022-08-01T14:48:00Z">
            <w:rPr/>
          </w:rPrChange>
        </w:rPr>
        <w:t xml:space="preserve"> </w:t>
      </w:r>
      <w:r w:rsidRPr="00992146">
        <w:rPr>
          <w:lang w:val="en-US"/>
          <w:rPrChange w:id="11479" w:author="Anusha De" w:date="2022-08-01T14:48:00Z">
            <w:rPr/>
          </w:rPrChange>
        </w:rPr>
        <w:t>farmers</w:t>
      </w:r>
      <w:r w:rsidR="00F73A4C" w:rsidRPr="00992146">
        <w:rPr>
          <w:lang w:val="en-US"/>
          <w:rPrChange w:id="11480" w:author="Anusha De" w:date="2022-08-01T14:48:00Z">
            <w:rPr/>
          </w:rPrChange>
        </w:rPr>
        <w:t xml:space="preserve"> </w:t>
      </w:r>
      <w:r w:rsidRPr="00992146">
        <w:rPr>
          <w:lang w:val="en-US"/>
          <w:rPrChange w:id="11481" w:author="Anusha De" w:date="2022-08-01T14:48:00Z">
            <w:rPr/>
          </w:rPrChange>
        </w:rPr>
        <w:t>disagree</w:t>
      </w:r>
      <w:r w:rsidR="00F73A4C" w:rsidRPr="00992146">
        <w:rPr>
          <w:lang w:val="en-US"/>
          <w:rPrChange w:id="11482" w:author="Anusha De" w:date="2022-08-01T14:48:00Z">
            <w:rPr/>
          </w:rPrChange>
        </w:rPr>
        <w:t xml:space="preserve"> </w:t>
      </w:r>
      <w:r w:rsidRPr="00992146">
        <w:rPr>
          <w:lang w:val="en-US"/>
          <w:rPrChange w:id="11483" w:author="Anusha De" w:date="2022-08-01T14:48:00Z">
            <w:rPr/>
          </w:rPrChange>
        </w:rPr>
        <w:t>more</w:t>
      </w:r>
      <w:r w:rsidR="00F73A4C" w:rsidRPr="00992146">
        <w:rPr>
          <w:lang w:val="en-US"/>
          <w:rPrChange w:id="11484" w:author="Anusha De" w:date="2022-08-01T14:48:00Z">
            <w:rPr/>
          </w:rPrChange>
        </w:rPr>
        <w:t xml:space="preserve"> </w:t>
      </w:r>
      <w:r w:rsidRPr="00992146">
        <w:rPr>
          <w:lang w:val="en-US"/>
          <w:rPrChange w:id="11485" w:author="Anusha De" w:date="2022-08-01T14:48:00Z">
            <w:rPr/>
          </w:rPrChange>
        </w:rPr>
        <w:t>with</w:t>
      </w:r>
      <w:r w:rsidR="00F73A4C" w:rsidRPr="00992146">
        <w:rPr>
          <w:lang w:val="en-US"/>
          <w:rPrChange w:id="11486" w:author="Anusha De" w:date="2022-08-01T14:48:00Z">
            <w:rPr/>
          </w:rPrChange>
        </w:rPr>
        <w:t xml:space="preserve"> </w:t>
      </w:r>
      <w:r w:rsidRPr="00992146">
        <w:rPr>
          <w:lang w:val="en-US"/>
          <w:rPrChange w:id="11487" w:author="Anusha De" w:date="2022-08-01T14:48:00Z">
            <w:rPr/>
          </w:rPrChange>
        </w:rPr>
        <w:t>each</w:t>
      </w:r>
      <w:r w:rsidR="00F73A4C" w:rsidRPr="00992146">
        <w:rPr>
          <w:lang w:val="en-US"/>
          <w:rPrChange w:id="11488" w:author="Anusha De" w:date="2022-08-01T14:48:00Z">
            <w:rPr/>
          </w:rPrChange>
        </w:rPr>
        <w:t xml:space="preserve"> </w:t>
      </w:r>
      <w:r w:rsidRPr="00992146">
        <w:rPr>
          <w:lang w:val="en-US"/>
          <w:rPrChange w:id="11489" w:author="Anusha De" w:date="2022-08-01T14:48:00Z">
            <w:rPr/>
          </w:rPrChange>
        </w:rPr>
        <w:t>other</w:t>
      </w:r>
      <w:r w:rsidR="00F73A4C" w:rsidRPr="00992146">
        <w:rPr>
          <w:lang w:val="en-US"/>
          <w:rPrChange w:id="11490" w:author="Anusha De" w:date="2022-08-01T14:48:00Z">
            <w:rPr/>
          </w:rPrChange>
        </w:rPr>
        <w:t xml:space="preserve"> </w:t>
      </w:r>
      <w:r w:rsidRPr="00992146">
        <w:rPr>
          <w:lang w:val="en-US"/>
          <w:rPrChange w:id="11491" w:author="Anusha De" w:date="2022-08-01T14:48:00Z">
            <w:rPr/>
          </w:rPrChange>
        </w:rPr>
        <w:t>when</w:t>
      </w:r>
      <w:r w:rsidR="00F73A4C" w:rsidRPr="00992146">
        <w:rPr>
          <w:lang w:val="en-US"/>
          <w:rPrChange w:id="11492" w:author="Anusha De" w:date="2022-08-01T14:48:00Z">
            <w:rPr/>
          </w:rPrChange>
        </w:rPr>
        <w:t xml:space="preserve"> </w:t>
      </w:r>
      <w:r w:rsidRPr="00992146">
        <w:rPr>
          <w:lang w:val="en-US"/>
          <w:rPrChange w:id="11493" w:author="Anusha De" w:date="2022-08-01T14:48:00Z">
            <w:rPr/>
          </w:rPrChange>
        </w:rPr>
        <w:t>quality</w:t>
      </w:r>
      <w:r w:rsidR="00F73A4C" w:rsidRPr="00992146">
        <w:rPr>
          <w:lang w:val="en-US"/>
          <w:rPrChange w:id="11494" w:author="Anusha De" w:date="2022-08-01T14:48:00Z">
            <w:rPr/>
          </w:rPrChange>
        </w:rPr>
        <w:t xml:space="preserve"> </w:t>
      </w:r>
      <w:r w:rsidRPr="00992146">
        <w:rPr>
          <w:lang w:val="en-US"/>
          <w:rPrChange w:id="11495" w:author="Anusha De" w:date="2022-08-01T14:48:00Z">
            <w:rPr/>
          </w:rPrChange>
        </w:rPr>
        <w:t>is</w:t>
      </w:r>
      <w:r w:rsidR="00F73A4C" w:rsidRPr="00992146">
        <w:rPr>
          <w:lang w:val="en-US"/>
          <w:rPrChange w:id="11496" w:author="Anusha De" w:date="2022-08-01T14:48:00Z">
            <w:rPr/>
          </w:rPrChange>
        </w:rPr>
        <w:t xml:space="preserve"> </w:t>
      </w:r>
      <w:r w:rsidRPr="00992146">
        <w:rPr>
          <w:lang w:val="en-US"/>
          <w:rPrChange w:id="11497" w:author="Anusha De" w:date="2022-08-01T14:48:00Z">
            <w:rPr/>
          </w:rPrChange>
        </w:rPr>
        <w:t>assessed,</w:t>
      </w:r>
      <w:r w:rsidR="00F73A4C" w:rsidRPr="00992146">
        <w:rPr>
          <w:lang w:val="en-US"/>
          <w:rPrChange w:id="11498" w:author="Anusha De" w:date="2022-08-01T14:48:00Z">
            <w:rPr/>
          </w:rPrChange>
        </w:rPr>
        <w:t xml:space="preserve"> </w:t>
      </w:r>
      <w:r w:rsidRPr="00992146">
        <w:rPr>
          <w:lang w:val="en-US"/>
          <w:rPrChange w:id="11499" w:author="Anusha De" w:date="2022-08-01T14:48:00Z">
            <w:rPr/>
          </w:rPrChange>
        </w:rPr>
        <w:t>or</w:t>
      </w:r>
      <w:r w:rsidR="00F73A4C" w:rsidRPr="00992146">
        <w:rPr>
          <w:lang w:val="en-US"/>
          <w:rPrChange w:id="11500" w:author="Anusha De" w:date="2022-08-01T14:48:00Z">
            <w:rPr/>
          </w:rPrChange>
        </w:rPr>
        <w:t xml:space="preserve"> </w:t>
      </w:r>
      <w:r w:rsidRPr="00992146">
        <w:rPr>
          <w:lang w:val="en-US"/>
          <w:rPrChange w:id="11501" w:author="Anusha De" w:date="2022-08-01T14:48:00Z">
            <w:rPr/>
          </w:rPrChange>
        </w:rPr>
        <w:t>when</w:t>
      </w:r>
      <w:r w:rsidR="00F73A4C" w:rsidRPr="00992146">
        <w:rPr>
          <w:lang w:val="en-US"/>
          <w:rPrChange w:id="11502" w:author="Anusha De" w:date="2022-08-01T14:48:00Z">
            <w:rPr/>
          </w:rPrChange>
        </w:rPr>
        <w:t xml:space="preserve"> </w:t>
      </w:r>
      <w:r w:rsidRPr="00992146">
        <w:rPr>
          <w:lang w:val="en-US"/>
          <w:rPrChange w:id="11503" w:author="Anusha De" w:date="2022-08-01T14:48:00Z">
            <w:rPr/>
          </w:rPrChange>
        </w:rPr>
        <w:t>reputation</w:t>
      </w:r>
      <w:r w:rsidR="00F73A4C" w:rsidRPr="00992146">
        <w:rPr>
          <w:lang w:val="en-US"/>
          <w:rPrChange w:id="11504" w:author="Anusha De" w:date="2022-08-01T14:48:00Z">
            <w:rPr/>
          </w:rPrChange>
        </w:rPr>
        <w:t xml:space="preserve"> </w:t>
      </w:r>
      <w:r w:rsidRPr="00992146">
        <w:rPr>
          <w:lang w:val="en-US"/>
          <w:rPrChange w:id="11505" w:author="Anusha De" w:date="2022-08-01T14:48:00Z">
            <w:rPr/>
          </w:rPrChange>
        </w:rPr>
        <w:t>needs</w:t>
      </w:r>
      <w:r w:rsidR="00F73A4C" w:rsidRPr="00992146">
        <w:rPr>
          <w:lang w:val="en-US"/>
          <w:rPrChange w:id="11506" w:author="Anusha De" w:date="2022-08-01T14:48:00Z">
            <w:rPr/>
          </w:rPrChange>
        </w:rPr>
        <w:t xml:space="preserve"> </w:t>
      </w:r>
      <w:r w:rsidRPr="00992146">
        <w:rPr>
          <w:lang w:val="en-US"/>
          <w:rPrChange w:id="11507" w:author="Anusha De" w:date="2022-08-01T14:48:00Z">
            <w:rPr/>
          </w:rPrChange>
        </w:rPr>
        <w:t>to</w:t>
      </w:r>
      <w:r w:rsidR="00F73A4C" w:rsidRPr="00992146">
        <w:rPr>
          <w:lang w:val="en-US"/>
          <w:rPrChange w:id="11508" w:author="Anusha De" w:date="2022-08-01T14:48:00Z">
            <w:rPr/>
          </w:rPrChange>
        </w:rPr>
        <w:t xml:space="preserve"> </w:t>
      </w:r>
      <w:r w:rsidRPr="00992146">
        <w:rPr>
          <w:lang w:val="en-US"/>
          <w:rPrChange w:id="11509" w:author="Anusha De" w:date="2022-08-01T14:48:00Z">
            <w:rPr/>
          </w:rPrChange>
        </w:rPr>
        <w:t>be</w:t>
      </w:r>
      <w:r w:rsidR="00F73A4C" w:rsidRPr="00992146">
        <w:rPr>
          <w:lang w:val="en-US"/>
          <w:rPrChange w:id="11510" w:author="Anusha De" w:date="2022-08-01T14:48:00Z">
            <w:rPr/>
          </w:rPrChange>
        </w:rPr>
        <w:t xml:space="preserve"> </w:t>
      </w:r>
      <w:r w:rsidRPr="00992146">
        <w:rPr>
          <w:lang w:val="en-US"/>
          <w:rPrChange w:id="11511" w:author="Anusha De" w:date="2022-08-01T14:48:00Z">
            <w:rPr/>
          </w:rPrChange>
        </w:rPr>
        <w:t>rated.</w:t>
      </w:r>
      <w:r w:rsidR="00F73A4C" w:rsidRPr="00992146">
        <w:rPr>
          <w:lang w:val="en-US"/>
          <w:rPrChange w:id="11512" w:author="Anusha De" w:date="2022-08-01T14:48:00Z">
            <w:rPr/>
          </w:rPrChange>
        </w:rPr>
        <w:t xml:space="preserve"> </w:t>
      </w:r>
      <w:r w:rsidRPr="00992146">
        <w:rPr>
          <w:lang w:val="en-US"/>
          <w:rPrChange w:id="11513" w:author="Anusha De" w:date="2022-08-01T14:48:00Z">
            <w:rPr/>
          </w:rPrChange>
        </w:rPr>
        <w:t>This</w:t>
      </w:r>
      <w:r w:rsidR="00F73A4C" w:rsidRPr="00992146">
        <w:rPr>
          <w:lang w:val="en-US"/>
          <w:rPrChange w:id="11514" w:author="Anusha De" w:date="2022-08-01T14:48:00Z">
            <w:rPr/>
          </w:rPrChange>
        </w:rPr>
        <w:t xml:space="preserve"> </w:t>
      </w:r>
      <w:r w:rsidRPr="00992146">
        <w:rPr>
          <w:lang w:val="en-US"/>
          <w:rPrChange w:id="11515" w:author="Anusha De" w:date="2022-08-01T14:48:00Z">
            <w:rPr/>
          </w:rPrChange>
        </w:rPr>
        <w:t>is</w:t>
      </w:r>
      <w:r w:rsidR="00F73A4C" w:rsidRPr="00992146">
        <w:rPr>
          <w:lang w:val="en-US"/>
          <w:rPrChange w:id="11516" w:author="Anusha De" w:date="2022-08-01T14:48:00Z">
            <w:rPr/>
          </w:rPrChange>
        </w:rPr>
        <w:t xml:space="preserve"> </w:t>
      </w:r>
      <w:r w:rsidRPr="00992146">
        <w:rPr>
          <w:lang w:val="en-US"/>
          <w:rPrChange w:id="11517" w:author="Anusha De" w:date="2022-08-01T14:48:00Z">
            <w:rPr/>
          </w:rPrChange>
        </w:rPr>
        <w:t>expected,</w:t>
      </w:r>
      <w:r w:rsidR="00F73A4C" w:rsidRPr="00992146">
        <w:rPr>
          <w:lang w:val="en-US"/>
          <w:rPrChange w:id="11518" w:author="Anusha De" w:date="2022-08-01T14:48:00Z">
            <w:rPr/>
          </w:rPrChange>
        </w:rPr>
        <w:t xml:space="preserve"> </w:t>
      </w:r>
      <w:r w:rsidRPr="00992146">
        <w:rPr>
          <w:lang w:val="en-US"/>
          <w:rPrChange w:id="11519" w:author="Anusha De" w:date="2022-08-01T14:48:00Z">
            <w:rPr/>
          </w:rPrChange>
        </w:rPr>
        <w:t>as</w:t>
      </w:r>
      <w:r w:rsidR="00F73A4C" w:rsidRPr="00992146">
        <w:rPr>
          <w:lang w:val="en-US"/>
          <w:rPrChange w:id="11520" w:author="Anusha De" w:date="2022-08-01T14:48:00Z">
            <w:rPr/>
          </w:rPrChange>
        </w:rPr>
        <w:t xml:space="preserve"> </w:t>
      </w:r>
      <w:r w:rsidRPr="00992146">
        <w:rPr>
          <w:lang w:val="en-US"/>
          <w:rPrChange w:id="11521" w:author="Anusha De" w:date="2022-08-01T14:48:00Z">
            <w:rPr/>
          </w:rPrChange>
        </w:rPr>
        <w:t>location</w:t>
      </w:r>
      <w:r w:rsidR="00F73A4C" w:rsidRPr="00992146">
        <w:rPr>
          <w:lang w:val="en-US"/>
          <w:rPrChange w:id="11522" w:author="Anusha De" w:date="2022-08-01T14:48:00Z">
            <w:rPr/>
          </w:rPrChange>
        </w:rPr>
        <w:t xml:space="preserve"> </w:t>
      </w:r>
      <w:r w:rsidRPr="00992146">
        <w:rPr>
          <w:lang w:val="en-US"/>
          <w:rPrChange w:id="11523" w:author="Anusha De" w:date="2022-08-01T14:48:00Z">
            <w:rPr/>
          </w:rPrChange>
        </w:rPr>
        <w:t>and</w:t>
      </w:r>
      <w:r w:rsidR="00F73A4C" w:rsidRPr="00992146">
        <w:rPr>
          <w:lang w:val="en-US"/>
          <w:rPrChange w:id="11524" w:author="Anusha De" w:date="2022-08-01T14:48:00Z">
            <w:rPr/>
          </w:rPrChange>
        </w:rPr>
        <w:t xml:space="preserve"> </w:t>
      </w:r>
      <w:r w:rsidRPr="00992146">
        <w:rPr>
          <w:lang w:val="en-US"/>
          <w:rPrChange w:id="11525" w:author="Anusha De" w:date="2022-08-01T14:48:00Z">
            <w:rPr/>
          </w:rPrChange>
        </w:rPr>
        <w:t>prices</w:t>
      </w:r>
      <w:r w:rsidR="00F73A4C" w:rsidRPr="00992146">
        <w:rPr>
          <w:lang w:val="en-US"/>
          <w:rPrChange w:id="11526" w:author="Anusha De" w:date="2022-08-01T14:48:00Z">
            <w:rPr/>
          </w:rPrChange>
        </w:rPr>
        <w:t xml:space="preserve"> </w:t>
      </w:r>
      <w:r w:rsidRPr="00992146">
        <w:rPr>
          <w:lang w:val="en-US"/>
          <w:rPrChange w:id="11527" w:author="Anusha De" w:date="2022-08-01T14:48:00Z">
            <w:rPr/>
          </w:rPrChange>
        </w:rPr>
        <w:t>are</w:t>
      </w:r>
      <w:r w:rsidR="00F73A4C" w:rsidRPr="00992146">
        <w:rPr>
          <w:lang w:val="en-US"/>
          <w:rPrChange w:id="11528" w:author="Anusha De" w:date="2022-08-01T14:48:00Z">
            <w:rPr/>
          </w:rPrChange>
        </w:rPr>
        <w:t xml:space="preserve"> </w:t>
      </w:r>
      <w:r w:rsidRPr="00992146">
        <w:rPr>
          <w:lang w:val="en-US"/>
          <w:rPrChange w:id="11529" w:author="Anusha De" w:date="2022-08-01T14:48:00Z">
            <w:rPr/>
          </w:rPrChange>
        </w:rPr>
        <w:t>observable</w:t>
      </w:r>
      <w:r w:rsidR="00F73A4C" w:rsidRPr="00992146">
        <w:rPr>
          <w:lang w:val="en-US"/>
          <w:rPrChange w:id="11530" w:author="Anusha De" w:date="2022-08-01T14:48:00Z">
            <w:rPr/>
          </w:rPrChange>
        </w:rPr>
        <w:t xml:space="preserve"> </w:t>
      </w:r>
      <w:r w:rsidRPr="00992146">
        <w:rPr>
          <w:lang w:val="en-US"/>
          <w:rPrChange w:id="11531" w:author="Anusha De" w:date="2022-08-01T14:48:00Z">
            <w:rPr/>
          </w:rPrChange>
        </w:rPr>
        <w:t>factors</w:t>
      </w:r>
      <w:r w:rsidR="00F73A4C" w:rsidRPr="00992146">
        <w:rPr>
          <w:lang w:val="en-US"/>
          <w:rPrChange w:id="11532" w:author="Anusha De" w:date="2022-08-01T14:48:00Z">
            <w:rPr/>
          </w:rPrChange>
        </w:rPr>
        <w:t xml:space="preserve"> </w:t>
      </w:r>
      <w:r w:rsidRPr="00992146">
        <w:rPr>
          <w:lang w:val="en-US"/>
          <w:rPrChange w:id="11533" w:author="Anusha De" w:date="2022-08-01T14:48:00Z">
            <w:rPr/>
          </w:rPrChange>
        </w:rPr>
        <w:t>and</w:t>
      </w:r>
      <w:r w:rsidR="00F73A4C" w:rsidRPr="00992146">
        <w:rPr>
          <w:lang w:val="en-US"/>
          <w:rPrChange w:id="11534" w:author="Anusha De" w:date="2022-08-01T14:48:00Z">
            <w:rPr/>
          </w:rPrChange>
        </w:rPr>
        <w:t xml:space="preserve"> </w:t>
      </w:r>
      <w:r w:rsidRPr="00992146">
        <w:rPr>
          <w:lang w:val="en-US"/>
          <w:rPrChange w:id="11535" w:author="Anusha De" w:date="2022-08-01T14:48:00Z">
            <w:rPr/>
          </w:rPrChange>
        </w:rPr>
        <w:t>hence,</w:t>
      </w:r>
      <w:r w:rsidR="00F73A4C" w:rsidRPr="00992146">
        <w:rPr>
          <w:lang w:val="en-US"/>
          <w:rPrChange w:id="11536" w:author="Anusha De" w:date="2022-08-01T14:48:00Z">
            <w:rPr/>
          </w:rPrChange>
        </w:rPr>
        <w:t xml:space="preserve"> </w:t>
      </w:r>
      <w:r w:rsidRPr="00992146">
        <w:rPr>
          <w:lang w:val="en-US"/>
          <w:rPrChange w:id="11537" w:author="Anusha De" w:date="2022-08-01T14:48:00Z">
            <w:rPr/>
          </w:rPrChange>
        </w:rPr>
        <w:t>ratings</w:t>
      </w:r>
      <w:r w:rsidR="00F73A4C" w:rsidRPr="00992146">
        <w:rPr>
          <w:lang w:val="en-US"/>
          <w:rPrChange w:id="11538" w:author="Anusha De" w:date="2022-08-01T14:48:00Z">
            <w:rPr/>
          </w:rPrChange>
        </w:rPr>
        <w:t xml:space="preserve"> </w:t>
      </w:r>
      <w:r w:rsidRPr="00992146">
        <w:rPr>
          <w:lang w:val="en-US"/>
          <w:rPrChange w:id="11539" w:author="Anusha De" w:date="2022-08-01T14:48:00Z">
            <w:rPr/>
          </w:rPrChange>
        </w:rPr>
        <w:t>for</w:t>
      </w:r>
      <w:r w:rsidR="00F73A4C" w:rsidRPr="00992146">
        <w:rPr>
          <w:lang w:val="en-US"/>
          <w:rPrChange w:id="11540" w:author="Anusha De" w:date="2022-08-01T14:48:00Z">
            <w:rPr/>
          </w:rPrChange>
        </w:rPr>
        <w:t xml:space="preserve"> </w:t>
      </w:r>
      <w:r w:rsidRPr="00992146">
        <w:rPr>
          <w:lang w:val="en-US"/>
          <w:rPrChange w:id="11541" w:author="Anusha De" w:date="2022-08-01T14:48:00Z">
            <w:rPr/>
          </w:rPrChange>
        </w:rPr>
        <w:t>these</w:t>
      </w:r>
      <w:r w:rsidR="00F73A4C" w:rsidRPr="00992146">
        <w:rPr>
          <w:lang w:val="en-US"/>
          <w:rPrChange w:id="11542" w:author="Anusha De" w:date="2022-08-01T14:48:00Z">
            <w:rPr/>
          </w:rPrChange>
        </w:rPr>
        <w:t xml:space="preserve"> </w:t>
      </w:r>
      <w:r w:rsidRPr="00992146">
        <w:rPr>
          <w:lang w:val="en-US"/>
          <w:rPrChange w:id="11543" w:author="Anusha De" w:date="2022-08-01T14:48:00Z">
            <w:rPr/>
          </w:rPrChange>
        </w:rPr>
        <w:t>factors</w:t>
      </w:r>
      <w:r w:rsidR="00F73A4C" w:rsidRPr="00992146">
        <w:rPr>
          <w:lang w:val="en-US"/>
          <w:rPrChange w:id="11544" w:author="Anusha De" w:date="2022-08-01T14:48:00Z">
            <w:rPr/>
          </w:rPrChange>
        </w:rPr>
        <w:t xml:space="preserve"> </w:t>
      </w:r>
      <w:r w:rsidRPr="00992146">
        <w:rPr>
          <w:lang w:val="en-US"/>
          <w:rPrChange w:id="11545" w:author="Anusha De" w:date="2022-08-01T14:48:00Z">
            <w:rPr/>
          </w:rPrChange>
        </w:rPr>
        <w:t>should</w:t>
      </w:r>
      <w:r w:rsidR="00F73A4C" w:rsidRPr="00992146">
        <w:rPr>
          <w:lang w:val="en-US"/>
          <w:rPrChange w:id="11546" w:author="Anusha De" w:date="2022-08-01T14:48:00Z">
            <w:rPr/>
          </w:rPrChange>
        </w:rPr>
        <w:t xml:space="preserve"> </w:t>
      </w:r>
      <w:r w:rsidRPr="00992146">
        <w:rPr>
          <w:lang w:val="en-US"/>
          <w:rPrChange w:id="11547" w:author="Anusha De" w:date="2022-08-01T14:48:00Z">
            <w:rPr/>
          </w:rPrChange>
        </w:rPr>
        <w:t>be</w:t>
      </w:r>
      <w:r w:rsidR="00F73A4C" w:rsidRPr="00992146">
        <w:rPr>
          <w:lang w:val="en-US"/>
          <w:rPrChange w:id="11548" w:author="Anusha De" w:date="2022-08-01T14:48:00Z">
            <w:rPr/>
          </w:rPrChange>
        </w:rPr>
        <w:t xml:space="preserve"> </w:t>
      </w:r>
      <w:r w:rsidRPr="00992146">
        <w:rPr>
          <w:lang w:val="en-US"/>
          <w:rPrChange w:id="11549" w:author="Anusha De" w:date="2022-08-01T14:48:00Z">
            <w:rPr/>
          </w:rPrChange>
        </w:rPr>
        <w:t>more</w:t>
      </w:r>
      <w:r w:rsidR="00F73A4C" w:rsidRPr="00992146">
        <w:rPr>
          <w:lang w:val="en-US"/>
          <w:rPrChange w:id="11550" w:author="Anusha De" w:date="2022-08-01T14:48:00Z">
            <w:rPr/>
          </w:rPrChange>
        </w:rPr>
        <w:t xml:space="preserve"> </w:t>
      </w:r>
      <w:r w:rsidRPr="00992146">
        <w:rPr>
          <w:lang w:val="en-US"/>
          <w:rPrChange w:id="11551" w:author="Anusha De" w:date="2022-08-01T14:48:00Z">
            <w:rPr/>
          </w:rPrChange>
        </w:rPr>
        <w:t>similar</w:t>
      </w:r>
      <w:r w:rsidR="00F73A4C" w:rsidRPr="00992146">
        <w:rPr>
          <w:lang w:val="en-US"/>
          <w:rPrChange w:id="11552" w:author="Anusha De" w:date="2022-08-01T14:48:00Z">
            <w:rPr/>
          </w:rPrChange>
        </w:rPr>
        <w:t xml:space="preserve"> </w:t>
      </w:r>
      <w:r w:rsidRPr="00992146">
        <w:rPr>
          <w:lang w:val="en-US"/>
          <w:rPrChange w:id="11553" w:author="Anusha De" w:date="2022-08-01T14:48:00Z">
            <w:rPr/>
          </w:rPrChange>
        </w:rPr>
        <w:t>compared</w:t>
      </w:r>
      <w:r w:rsidR="00F73A4C" w:rsidRPr="00992146">
        <w:rPr>
          <w:lang w:val="en-US"/>
          <w:rPrChange w:id="11554" w:author="Anusha De" w:date="2022-08-01T14:48:00Z">
            <w:rPr/>
          </w:rPrChange>
        </w:rPr>
        <w:t xml:space="preserve"> </w:t>
      </w:r>
      <w:r w:rsidRPr="00992146">
        <w:rPr>
          <w:lang w:val="en-US"/>
          <w:rPrChange w:id="11555" w:author="Anusha De" w:date="2022-08-01T14:48:00Z">
            <w:rPr/>
          </w:rPrChange>
        </w:rPr>
        <w:t>to</w:t>
      </w:r>
      <w:r w:rsidR="00F73A4C" w:rsidRPr="00992146">
        <w:rPr>
          <w:lang w:val="en-US"/>
          <w:rPrChange w:id="11556" w:author="Anusha De" w:date="2022-08-01T14:48:00Z">
            <w:rPr/>
          </w:rPrChange>
        </w:rPr>
        <w:t xml:space="preserve"> </w:t>
      </w:r>
      <w:r w:rsidRPr="00992146">
        <w:rPr>
          <w:lang w:val="en-US"/>
          <w:rPrChange w:id="11557" w:author="Anusha De" w:date="2022-08-01T14:48:00Z">
            <w:rPr/>
          </w:rPrChange>
        </w:rPr>
        <w:t>non-observable</w:t>
      </w:r>
      <w:r w:rsidR="00F73A4C" w:rsidRPr="00992146">
        <w:rPr>
          <w:lang w:val="en-US"/>
          <w:rPrChange w:id="11558" w:author="Anusha De" w:date="2022-08-01T14:48:00Z">
            <w:rPr/>
          </w:rPrChange>
        </w:rPr>
        <w:t xml:space="preserve"> </w:t>
      </w:r>
      <w:r w:rsidRPr="00992146">
        <w:rPr>
          <w:lang w:val="en-US"/>
          <w:rPrChange w:id="11559" w:author="Anusha De" w:date="2022-08-01T14:48:00Z">
            <w:rPr/>
          </w:rPrChange>
        </w:rPr>
        <w:t>attributes</w:t>
      </w:r>
      <w:r w:rsidR="00F73A4C" w:rsidRPr="00992146">
        <w:rPr>
          <w:lang w:val="en-US"/>
          <w:rPrChange w:id="11560" w:author="Anusha De" w:date="2022-08-01T14:48:00Z">
            <w:rPr/>
          </w:rPrChange>
        </w:rPr>
        <w:t xml:space="preserve"> </w:t>
      </w:r>
      <w:r w:rsidRPr="00992146">
        <w:rPr>
          <w:lang w:val="en-US"/>
          <w:rPrChange w:id="11561" w:author="Anusha De" w:date="2022-08-01T14:48:00Z">
            <w:rPr/>
          </w:rPrChange>
        </w:rPr>
        <w:t>like</w:t>
      </w:r>
      <w:r w:rsidR="00F73A4C" w:rsidRPr="00992146">
        <w:rPr>
          <w:lang w:val="en-US"/>
          <w:rPrChange w:id="11562" w:author="Anusha De" w:date="2022-08-01T14:48:00Z">
            <w:rPr/>
          </w:rPrChange>
        </w:rPr>
        <w:t xml:space="preserve"> </w:t>
      </w:r>
      <w:r w:rsidRPr="00992146">
        <w:rPr>
          <w:lang w:val="en-US"/>
          <w:rPrChange w:id="11563" w:author="Anusha De" w:date="2022-08-01T14:48:00Z">
            <w:rPr/>
          </w:rPrChange>
        </w:rPr>
        <w:t>quality</w:t>
      </w:r>
      <w:r w:rsidR="00F73A4C" w:rsidRPr="00992146">
        <w:rPr>
          <w:lang w:val="en-US"/>
          <w:rPrChange w:id="11564" w:author="Anusha De" w:date="2022-08-01T14:48:00Z">
            <w:rPr/>
          </w:rPrChange>
        </w:rPr>
        <w:t xml:space="preserve"> </w:t>
      </w:r>
      <w:r w:rsidRPr="00992146">
        <w:rPr>
          <w:lang w:val="en-US"/>
          <w:rPrChange w:id="11565" w:author="Anusha De" w:date="2022-08-01T14:48:00Z">
            <w:rPr/>
          </w:rPrChange>
        </w:rPr>
        <w:t>and</w:t>
      </w:r>
      <w:r w:rsidR="00F73A4C" w:rsidRPr="00992146">
        <w:rPr>
          <w:lang w:val="en-US"/>
          <w:rPrChange w:id="11566" w:author="Anusha De" w:date="2022-08-01T14:48:00Z">
            <w:rPr/>
          </w:rPrChange>
        </w:rPr>
        <w:t xml:space="preserve"> </w:t>
      </w:r>
      <w:r w:rsidRPr="00992146">
        <w:rPr>
          <w:lang w:val="en-US"/>
          <w:rPrChange w:id="11567" w:author="Anusha De" w:date="2022-08-01T14:48:00Z">
            <w:rPr/>
          </w:rPrChange>
        </w:rPr>
        <w:t>reputation.</w:t>
      </w:r>
    </w:p>
    <w:p w14:paraId="01A786F7" w14:textId="12F1673B" w:rsidR="00122CC6" w:rsidRPr="00643A43" w:rsidRDefault="00122CC6" w:rsidP="00643A43">
      <w:pPr>
        <w:pStyle w:val="1PP"/>
        <w:jc w:val="both"/>
      </w:pPr>
    </w:p>
    <w:p w14:paraId="175C7764" w14:textId="77777777" w:rsidR="00E9344B" w:rsidRDefault="00E9344B" w:rsidP="00643A43">
      <w:pPr>
        <w:pStyle w:val="1PP"/>
        <w:jc w:val="both"/>
        <w:rPr>
          <w:ins w:id="11568" w:author="Steve Wiggins" w:date="2022-07-30T11:49:00Z"/>
        </w:rPr>
        <w:sectPr w:rsidR="00E9344B" w:rsidSect="00E9344B">
          <w:type w:val="continuous"/>
          <w:pgSz w:w="12240" w:h="15840" w:code="1"/>
          <w:pgMar w:top="720" w:right="720" w:bottom="720" w:left="720" w:header="850" w:footer="850" w:gutter="0"/>
          <w:cols w:num="2" w:space="720"/>
          <w:docGrid w:linePitch="299"/>
          <w:sectPrChange w:id="11569" w:author="Steve Wiggins" w:date="2022-07-30T11:51:00Z">
            <w:sectPr w:rsidR="00E9344B" w:rsidSect="00E9344B">
              <w:pgSz w:w="11907" w:h="16840" w:code="9"/>
              <w:pgMar w:top="1418" w:right="1418" w:bottom="1418" w:left="1418" w:header="850" w:footer="850" w:gutter="0"/>
              <w:cols w:num="1"/>
            </w:sectPr>
          </w:sectPrChange>
        </w:sectPr>
      </w:pPr>
    </w:p>
    <w:p w14:paraId="636357E3" w14:textId="77777777" w:rsidR="00B533B4" w:rsidRDefault="00B533B4">
      <w:pPr>
        <w:widowControl w:val="0"/>
        <w:autoSpaceDE w:val="0"/>
        <w:autoSpaceDN w:val="0"/>
        <w:spacing w:after="0" w:line="240" w:lineRule="auto"/>
        <w:rPr>
          <w:ins w:id="11570" w:author="Steve Wiggins" w:date="2022-07-30T18:12:00Z"/>
          <w:b/>
          <w:bCs/>
          <w:lang w:val="en-CA"/>
        </w:rPr>
      </w:pPr>
      <w:ins w:id="11571" w:author="Steve Wiggins" w:date="2022-07-30T18:12:00Z">
        <w:r w:rsidRPr="00992146">
          <w:rPr>
            <w:lang w:val="en-US"/>
            <w:rPrChange w:id="11572" w:author="Anusha De" w:date="2022-08-01T14:48:00Z">
              <w:rPr/>
            </w:rPrChange>
          </w:rPr>
          <w:br w:type="page"/>
        </w:r>
      </w:ins>
    </w:p>
    <w:p w14:paraId="4E20C522" w14:textId="784753B6" w:rsidR="00122CC6" w:rsidRPr="00992146" w:rsidRDefault="00122CC6">
      <w:pPr>
        <w:pStyle w:val="Caption"/>
        <w:rPr>
          <w:lang w:val="en-US"/>
          <w:rPrChange w:id="11573" w:author="Anusha De" w:date="2022-08-01T14:48:00Z">
            <w:rPr/>
          </w:rPrChange>
        </w:rPr>
        <w:pPrChange w:id="11574" w:author="Steve Wiggins" w:date="2022-07-30T18:12:00Z">
          <w:pPr>
            <w:pStyle w:val="1PP"/>
            <w:jc w:val="both"/>
          </w:pPr>
        </w:pPrChange>
      </w:pPr>
      <w:r w:rsidRPr="00992146">
        <w:rPr>
          <w:lang w:val="en-US"/>
          <w:rPrChange w:id="11575" w:author="Anusha De" w:date="2022-08-01T14:48:00Z">
            <w:rPr/>
          </w:rPrChange>
        </w:rPr>
        <w:lastRenderedPageBreak/>
        <w:t>Table</w:t>
      </w:r>
      <w:r w:rsidR="00F73A4C" w:rsidRPr="00992146">
        <w:rPr>
          <w:lang w:val="en-US"/>
          <w:rPrChange w:id="11576" w:author="Anusha De" w:date="2022-08-01T14:48:00Z">
            <w:rPr/>
          </w:rPrChange>
        </w:rPr>
        <w:t xml:space="preserve"> </w:t>
      </w:r>
      <w:r w:rsidRPr="00992146">
        <w:rPr>
          <w:lang w:val="en-US"/>
          <w:rPrChange w:id="11577" w:author="Anusha De" w:date="2022-08-01T14:48:00Z">
            <w:rPr/>
          </w:rPrChange>
        </w:rPr>
        <w:t>3</w:t>
      </w:r>
      <w:r w:rsidR="003A1869" w:rsidRPr="00992146">
        <w:rPr>
          <w:lang w:val="en-US"/>
          <w:rPrChange w:id="11578" w:author="Anusha De" w:date="2022-08-01T14:48:00Z">
            <w:rPr/>
          </w:rPrChange>
        </w:rPr>
        <w:t>.</w:t>
      </w:r>
      <w:r w:rsidR="00F73A4C" w:rsidRPr="00992146">
        <w:rPr>
          <w:lang w:val="en-US"/>
          <w:rPrChange w:id="11579" w:author="Anusha De" w:date="2022-08-01T14:48:00Z">
            <w:rPr/>
          </w:rPrChange>
        </w:rPr>
        <w:t xml:space="preserve"> </w:t>
      </w:r>
      <w:r w:rsidRPr="00992146">
        <w:rPr>
          <w:lang w:val="en-US"/>
          <w:rPrChange w:id="11580" w:author="Anusha De" w:date="2022-08-01T14:48:00Z">
            <w:rPr/>
          </w:rPrChange>
        </w:rPr>
        <w:t>ICC</w:t>
      </w:r>
      <w:r w:rsidR="00F73A4C" w:rsidRPr="00992146">
        <w:rPr>
          <w:lang w:val="en-US"/>
          <w:rPrChange w:id="11581" w:author="Anusha De" w:date="2022-08-01T14:48:00Z">
            <w:rPr/>
          </w:rPrChange>
        </w:rPr>
        <w:t xml:space="preserve"> </w:t>
      </w:r>
      <w:r w:rsidRPr="00992146">
        <w:rPr>
          <w:lang w:val="en-US"/>
          <w:rPrChange w:id="11582" w:author="Anusha De" w:date="2022-08-01T14:48:00Z">
            <w:rPr/>
          </w:rPrChange>
        </w:rPr>
        <w:t>coefficients</w:t>
      </w:r>
      <w:r w:rsidR="00F73A4C" w:rsidRPr="00992146">
        <w:rPr>
          <w:lang w:val="en-US"/>
          <w:rPrChange w:id="11583" w:author="Anusha De" w:date="2022-08-01T14:48:00Z">
            <w:rPr/>
          </w:rPrChange>
        </w:rPr>
        <w:t xml:space="preserve"> </w:t>
      </w:r>
      <w:r w:rsidRPr="00992146">
        <w:rPr>
          <w:lang w:val="en-US"/>
          <w:rPrChange w:id="11584" w:author="Anusha De" w:date="2022-08-01T14:48:00Z">
            <w:rPr/>
          </w:rPrChange>
        </w:rPr>
        <w:t>for</w:t>
      </w:r>
      <w:r w:rsidR="00F73A4C" w:rsidRPr="00992146">
        <w:rPr>
          <w:lang w:val="en-US"/>
          <w:rPrChange w:id="11585" w:author="Anusha De" w:date="2022-08-01T14:48:00Z">
            <w:rPr/>
          </w:rPrChange>
        </w:rPr>
        <w:t xml:space="preserve"> </w:t>
      </w:r>
      <w:r w:rsidRPr="00992146">
        <w:rPr>
          <w:lang w:val="en-US"/>
          <w:rPrChange w:id="11586" w:author="Anusha De" w:date="2022-08-01T14:48:00Z">
            <w:rPr/>
          </w:rPrChange>
        </w:rPr>
        <w:t>inter-rater</w:t>
      </w:r>
      <w:r w:rsidR="00F73A4C" w:rsidRPr="00992146">
        <w:rPr>
          <w:lang w:val="en-US"/>
          <w:rPrChange w:id="11587" w:author="Anusha De" w:date="2022-08-01T14:48:00Z">
            <w:rPr/>
          </w:rPrChange>
        </w:rPr>
        <w:t xml:space="preserve"> </w:t>
      </w:r>
      <w:r w:rsidRPr="00992146">
        <w:rPr>
          <w:lang w:val="en-US"/>
          <w:rPrChange w:id="11588" w:author="Anusha De" w:date="2022-08-01T14:48:00Z">
            <w:rPr/>
          </w:rPrChange>
        </w:rPr>
        <w:t>reliability</w:t>
      </w:r>
      <w:r w:rsidR="00F73A4C" w:rsidRPr="00992146">
        <w:rPr>
          <w:lang w:val="en-US"/>
          <w:rPrChange w:id="11589" w:author="Anusha De" w:date="2022-08-01T14:48:00Z">
            <w:rPr/>
          </w:rPrChange>
        </w:rPr>
        <w:t xml:space="preserve"> </w:t>
      </w:r>
      <w:r w:rsidRPr="00992146">
        <w:rPr>
          <w:lang w:val="en-US"/>
          <w:rPrChange w:id="11590" w:author="Anusha De" w:date="2022-08-01T14:48:00Z">
            <w:rPr/>
          </w:rPrChange>
        </w:rPr>
        <w:t>and</w:t>
      </w:r>
      <w:r w:rsidR="00F73A4C" w:rsidRPr="00992146">
        <w:rPr>
          <w:lang w:val="en-US"/>
          <w:rPrChange w:id="11591" w:author="Anusha De" w:date="2022-08-01T14:48:00Z">
            <w:rPr/>
          </w:rPrChange>
        </w:rPr>
        <w:t xml:space="preserve"> </w:t>
      </w:r>
      <w:r w:rsidRPr="00992146">
        <w:rPr>
          <w:lang w:val="en-US"/>
          <w:rPrChange w:id="11592" w:author="Anusha De" w:date="2022-08-01T14:48:00Z">
            <w:rPr/>
          </w:rPrChange>
        </w:rPr>
        <w:t>intra-rater</w:t>
      </w:r>
      <w:r w:rsidR="00F73A4C" w:rsidRPr="00992146">
        <w:rPr>
          <w:lang w:val="en-US"/>
          <w:rPrChange w:id="11593" w:author="Anusha De" w:date="2022-08-01T14:48:00Z">
            <w:rPr/>
          </w:rPrChange>
        </w:rPr>
        <w:t xml:space="preserve"> </w:t>
      </w:r>
      <w:r w:rsidRPr="00992146">
        <w:rPr>
          <w:lang w:val="en-US"/>
          <w:rPrChange w:id="11594" w:author="Anusha De" w:date="2022-08-01T14:48:00Z">
            <w:rPr/>
          </w:rPrChange>
        </w:rPr>
        <w:t>reliability.</w:t>
      </w:r>
    </w:p>
    <w:tbl>
      <w:tblPr>
        <w:tblW w:w="5000" w:type="pct"/>
        <w:tblLayout w:type="fixed"/>
        <w:tblLook w:val="01E0" w:firstRow="1" w:lastRow="1" w:firstColumn="1" w:lastColumn="1" w:noHBand="0" w:noVBand="0"/>
      </w:tblPr>
      <w:tblGrid>
        <w:gridCol w:w="1644"/>
        <w:gridCol w:w="4573"/>
        <w:gridCol w:w="4583"/>
      </w:tblGrid>
      <w:tr w:rsidR="00643A43" w:rsidRPr="00643A43" w14:paraId="342C2D9F" w14:textId="77777777" w:rsidTr="00122CC6">
        <w:trPr>
          <w:trHeight w:val="144"/>
        </w:trPr>
        <w:tc>
          <w:tcPr>
            <w:tcW w:w="1381" w:type="dxa"/>
            <w:tcBorders>
              <w:top w:val="single" w:sz="4" w:space="0" w:color="auto"/>
            </w:tcBorders>
          </w:tcPr>
          <w:p w14:paraId="200F05FF" w14:textId="77777777" w:rsidR="00122CC6" w:rsidRPr="00992146" w:rsidRDefault="00122CC6" w:rsidP="00643A43">
            <w:pPr>
              <w:pStyle w:val="TableParagraph"/>
              <w:jc w:val="both"/>
              <w:rPr>
                <w:rFonts w:ascii="Arial Nova" w:hAnsi="Arial Nova"/>
                <w:szCs w:val="20"/>
                <w:lang w:val="en-US"/>
                <w:rPrChange w:id="11595" w:author="Anusha De" w:date="2022-08-01T14:48:00Z">
                  <w:rPr>
                    <w:rFonts w:ascii="Arial Nova" w:hAnsi="Arial Nova"/>
                    <w:szCs w:val="20"/>
                  </w:rPr>
                </w:rPrChange>
              </w:rPr>
            </w:pPr>
          </w:p>
        </w:tc>
        <w:tc>
          <w:tcPr>
            <w:tcW w:w="7690" w:type="dxa"/>
            <w:gridSpan w:val="2"/>
            <w:tcBorders>
              <w:top w:val="single" w:sz="4" w:space="0" w:color="auto"/>
              <w:bottom w:val="single" w:sz="4" w:space="0" w:color="000000"/>
            </w:tcBorders>
          </w:tcPr>
          <w:p w14:paraId="0BAAD7F9" w14:textId="587A7799" w:rsidR="00122CC6" w:rsidRPr="00643A43" w:rsidRDefault="00122CC6">
            <w:pPr>
              <w:pStyle w:val="TableParagraph"/>
              <w:jc w:val="center"/>
              <w:rPr>
                <w:rFonts w:ascii="Arial Nova" w:hAnsi="Arial Nova"/>
                <w:b/>
                <w:bCs/>
                <w:szCs w:val="20"/>
              </w:rPr>
              <w:pPrChange w:id="11596" w:author="Steve Wiggins" w:date="2022-07-30T18:12:00Z">
                <w:pPr>
                  <w:pStyle w:val="TableParagraph"/>
                </w:pPr>
              </w:pPrChange>
            </w:pPr>
            <w:r w:rsidRPr="00643A43">
              <w:rPr>
                <w:rFonts w:ascii="Arial Nova" w:hAnsi="Arial Nova"/>
                <w:b/>
                <w:bCs/>
                <w:szCs w:val="20"/>
              </w:rPr>
              <w:t>Intraclass</w:t>
            </w:r>
            <w:r w:rsidR="00F73A4C" w:rsidRPr="00643A43">
              <w:rPr>
                <w:rFonts w:ascii="Arial Nova" w:hAnsi="Arial Nova"/>
                <w:b/>
                <w:bCs/>
                <w:szCs w:val="20"/>
              </w:rPr>
              <w:t xml:space="preserve"> </w:t>
            </w:r>
            <w:r w:rsidRPr="00643A43">
              <w:rPr>
                <w:rFonts w:ascii="Arial Nova" w:hAnsi="Arial Nova"/>
                <w:b/>
                <w:bCs/>
                <w:szCs w:val="20"/>
              </w:rPr>
              <w:t>correlation</w:t>
            </w:r>
            <w:r w:rsidR="00F73A4C" w:rsidRPr="00643A43">
              <w:rPr>
                <w:rFonts w:ascii="Arial Nova" w:hAnsi="Arial Nova"/>
                <w:b/>
                <w:bCs/>
                <w:szCs w:val="20"/>
              </w:rPr>
              <w:t xml:space="preserve"> </w:t>
            </w:r>
            <w:r w:rsidRPr="00643A43">
              <w:rPr>
                <w:rFonts w:ascii="Arial Nova" w:hAnsi="Arial Nova"/>
                <w:b/>
                <w:bCs/>
                <w:szCs w:val="20"/>
              </w:rPr>
              <w:t>coefficients</w:t>
            </w:r>
          </w:p>
        </w:tc>
      </w:tr>
      <w:tr w:rsidR="00643A43" w:rsidRPr="00643A43" w14:paraId="4AB2D465" w14:textId="77777777" w:rsidTr="00122CC6">
        <w:trPr>
          <w:trHeight w:val="144"/>
        </w:trPr>
        <w:tc>
          <w:tcPr>
            <w:tcW w:w="1381" w:type="dxa"/>
            <w:tcBorders>
              <w:bottom w:val="single" w:sz="4" w:space="0" w:color="000000"/>
            </w:tcBorders>
          </w:tcPr>
          <w:p w14:paraId="17C57340" w14:textId="77777777" w:rsidR="00122CC6" w:rsidRPr="00643A43" w:rsidRDefault="00122CC6" w:rsidP="00643A43">
            <w:pPr>
              <w:pStyle w:val="TableParagraph"/>
              <w:jc w:val="both"/>
              <w:rPr>
                <w:rFonts w:ascii="Arial Nova" w:hAnsi="Arial Nova"/>
                <w:szCs w:val="20"/>
              </w:rPr>
            </w:pPr>
          </w:p>
        </w:tc>
        <w:tc>
          <w:tcPr>
            <w:tcW w:w="3841" w:type="dxa"/>
            <w:tcBorders>
              <w:top w:val="single" w:sz="4" w:space="0" w:color="000000"/>
              <w:bottom w:val="single" w:sz="4" w:space="0" w:color="000000"/>
            </w:tcBorders>
          </w:tcPr>
          <w:p w14:paraId="0CE30EA8" w14:textId="1A003E05" w:rsidR="00122CC6" w:rsidRPr="00643A43" w:rsidRDefault="00122CC6">
            <w:pPr>
              <w:pStyle w:val="TableParagraph"/>
              <w:jc w:val="center"/>
              <w:rPr>
                <w:rFonts w:ascii="Arial Nova" w:hAnsi="Arial Nova"/>
                <w:b/>
                <w:bCs/>
                <w:szCs w:val="20"/>
              </w:rPr>
              <w:pPrChange w:id="11597" w:author="Steve Wiggins" w:date="2022-07-30T18:12:00Z">
                <w:pPr>
                  <w:pStyle w:val="TableParagraph"/>
                </w:pPr>
              </w:pPrChange>
            </w:pPr>
            <w:r w:rsidRPr="00643A43">
              <w:rPr>
                <w:rFonts w:ascii="Arial Nova" w:hAnsi="Arial Nova"/>
                <w:b/>
                <w:bCs/>
                <w:szCs w:val="20"/>
              </w:rPr>
              <w:t>Inter-Rater</w:t>
            </w:r>
            <w:r w:rsidR="00F73A4C" w:rsidRPr="00643A43">
              <w:rPr>
                <w:rFonts w:ascii="Arial Nova" w:hAnsi="Arial Nova"/>
                <w:b/>
                <w:bCs/>
                <w:szCs w:val="20"/>
              </w:rPr>
              <w:t xml:space="preserve"> </w:t>
            </w:r>
            <w:r w:rsidRPr="00643A43">
              <w:rPr>
                <w:rFonts w:ascii="Arial Nova" w:hAnsi="Arial Nova"/>
                <w:b/>
                <w:bCs/>
                <w:szCs w:val="20"/>
              </w:rPr>
              <w:t>Reliability</w:t>
            </w:r>
            <w:r w:rsidR="00F73A4C" w:rsidRPr="00643A43">
              <w:rPr>
                <w:rFonts w:ascii="Arial Nova" w:hAnsi="Arial Nova"/>
                <w:b/>
                <w:bCs/>
                <w:szCs w:val="20"/>
              </w:rPr>
              <w:t xml:space="preserve"> </w:t>
            </w:r>
            <w:r w:rsidRPr="00643A43">
              <w:rPr>
                <w:rFonts w:ascii="Arial Nova" w:hAnsi="Arial Nova"/>
                <w:b/>
                <w:bCs/>
                <w:szCs w:val="20"/>
              </w:rPr>
              <w:t>(Agreement)</w:t>
            </w:r>
          </w:p>
        </w:tc>
        <w:tc>
          <w:tcPr>
            <w:tcW w:w="3849" w:type="dxa"/>
            <w:tcBorders>
              <w:top w:val="single" w:sz="4" w:space="0" w:color="000000"/>
              <w:bottom w:val="single" w:sz="4" w:space="0" w:color="000000"/>
            </w:tcBorders>
          </w:tcPr>
          <w:p w14:paraId="7DB6038B" w14:textId="061D32DD" w:rsidR="00122CC6" w:rsidRPr="00643A43" w:rsidRDefault="00122CC6">
            <w:pPr>
              <w:pStyle w:val="TableParagraph"/>
              <w:jc w:val="center"/>
              <w:rPr>
                <w:rFonts w:ascii="Arial Nova" w:hAnsi="Arial Nova"/>
                <w:b/>
                <w:bCs/>
                <w:szCs w:val="20"/>
              </w:rPr>
              <w:pPrChange w:id="11598" w:author="Steve Wiggins" w:date="2022-07-30T18:12:00Z">
                <w:pPr>
                  <w:pStyle w:val="TableParagraph"/>
                </w:pPr>
              </w:pPrChange>
            </w:pPr>
            <w:r w:rsidRPr="00643A43">
              <w:rPr>
                <w:rFonts w:ascii="Arial Nova" w:hAnsi="Arial Nova"/>
                <w:b/>
                <w:bCs/>
                <w:szCs w:val="20"/>
              </w:rPr>
              <w:t>Intra-</w:t>
            </w:r>
            <w:proofErr w:type="spellStart"/>
            <w:r w:rsidRPr="00643A43">
              <w:rPr>
                <w:rFonts w:ascii="Arial Nova" w:hAnsi="Arial Nova"/>
                <w:b/>
                <w:bCs/>
                <w:szCs w:val="20"/>
              </w:rPr>
              <w:t>Rater</w:t>
            </w:r>
            <w:proofErr w:type="spellEnd"/>
            <w:r w:rsidR="00F73A4C" w:rsidRPr="00643A43">
              <w:rPr>
                <w:rFonts w:ascii="Arial Nova" w:hAnsi="Arial Nova"/>
                <w:b/>
                <w:bCs/>
                <w:szCs w:val="20"/>
              </w:rPr>
              <w:t xml:space="preserve"> </w:t>
            </w:r>
            <w:proofErr w:type="spellStart"/>
            <w:r w:rsidRPr="00643A43">
              <w:rPr>
                <w:rFonts w:ascii="Arial Nova" w:hAnsi="Arial Nova"/>
                <w:b/>
                <w:bCs/>
                <w:szCs w:val="20"/>
              </w:rPr>
              <w:t>Reliability</w:t>
            </w:r>
            <w:proofErr w:type="spellEnd"/>
            <w:r w:rsidR="00F73A4C" w:rsidRPr="00643A43">
              <w:rPr>
                <w:rFonts w:ascii="Arial Nova" w:hAnsi="Arial Nova"/>
                <w:b/>
                <w:bCs/>
                <w:szCs w:val="20"/>
              </w:rPr>
              <w:t xml:space="preserve"> </w:t>
            </w:r>
            <w:r w:rsidRPr="00643A43">
              <w:rPr>
                <w:rFonts w:ascii="Arial Nova" w:hAnsi="Arial Nova"/>
                <w:b/>
                <w:bCs/>
                <w:szCs w:val="20"/>
              </w:rPr>
              <w:t>(Agreement)</w:t>
            </w:r>
          </w:p>
        </w:tc>
      </w:tr>
      <w:tr w:rsidR="00643A43" w:rsidRPr="00643A43" w14:paraId="23B61D27" w14:textId="77777777" w:rsidTr="00122CC6">
        <w:trPr>
          <w:trHeight w:val="144"/>
        </w:trPr>
        <w:tc>
          <w:tcPr>
            <w:tcW w:w="1381" w:type="dxa"/>
            <w:tcBorders>
              <w:top w:val="single" w:sz="4" w:space="0" w:color="000000"/>
            </w:tcBorders>
          </w:tcPr>
          <w:p w14:paraId="498B0BEB" w14:textId="77777777" w:rsidR="00122CC6" w:rsidRPr="00643A43" w:rsidRDefault="00122CC6" w:rsidP="00643A43">
            <w:pPr>
              <w:pStyle w:val="TableParagraph"/>
              <w:jc w:val="both"/>
              <w:rPr>
                <w:rFonts w:ascii="Arial Nova" w:hAnsi="Arial Nova"/>
                <w:szCs w:val="20"/>
              </w:rPr>
            </w:pPr>
            <w:r w:rsidRPr="00643A43">
              <w:rPr>
                <w:rFonts w:ascii="Arial Nova" w:hAnsi="Arial Nova"/>
                <w:szCs w:val="20"/>
              </w:rPr>
              <w:t>Overall</w:t>
            </w:r>
          </w:p>
        </w:tc>
        <w:tc>
          <w:tcPr>
            <w:tcW w:w="3841" w:type="dxa"/>
            <w:tcBorders>
              <w:top w:val="single" w:sz="4" w:space="0" w:color="000000"/>
            </w:tcBorders>
          </w:tcPr>
          <w:p w14:paraId="76551F6B" w14:textId="77777777" w:rsidR="00122CC6" w:rsidRPr="00643A43" w:rsidRDefault="00122CC6">
            <w:pPr>
              <w:pStyle w:val="TableParagraph"/>
              <w:jc w:val="center"/>
              <w:rPr>
                <w:rFonts w:ascii="Arial Nova" w:hAnsi="Arial Nova"/>
                <w:szCs w:val="20"/>
              </w:rPr>
              <w:pPrChange w:id="11599" w:author="Steve Wiggins" w:date="2022-07-30T18:12:00Z">
                <w:pPr>
                  <w:pStyle w:val="TableParagraph"/>
                </w:pPr>
              </w:pPrChange>
            </w:pPr>
            <w:r w:rsidRPr="00643A43">
              <w:rPr>
                <w:rFonts w:ascii="Arial Nova" w:hAnsi="Arial Nova"/>
                <w:szCs w:val="20"/>
              </w:rPr>
              <w:t>0</w:t>
            </w:r>
            <w:r w:rsidRPr="00643A43">
              <w:rPr>
                <w:rFonts w:ascii="Arial Nova" w:hAnsi="Arial Nova"/>
                <w:i/>
                <w:szCs w:val="20"/>
              </w:rPr>
              <w:t>.</w:t>
            </w:r>
            <w:r w:rsidRPr="00643A43">
              <w:rPr>
                <w:rFonts w:ascii="Arial Nova" w:hAnsi="Arial Nova"/>
                <w:szCs w:val="20"/>
              </w:rPr>
              <w:t>54</w:t>
            </w:r>
          </w:p>
        </w:tc>
        <w:tc>
          <w:tcPr>
            <w:tcW w:w="3849" w:type="dxa"/>
            <w:tcBorders>
              <w:top w:val="single" w:sz="4" w:space="0" w:color="000000"/>
            </w:tcBorders>
          </w:tcPr>
          <w:p w14:paraId="3AA33F09" w14:textId="77777777" w:rsidR="00122CC6" w:rsidRPr="00643A43" w:rsidRDefault="00122CC6">
            <w:pPr>
              <w:pStyle w:val="TableParagraph"/>
              <w:jc w:val="center"/>
              <w:rPr>
                <w:rFonts w:ascii="Arial Nova" w:hAnsi="Arial Nova"/>
                <w:szCs w:val="20"/>
              </w:rPr>
              <w:pPrChange w:id="11600" w:author="Steve Wiggins" w:date="2022-07-30T18:12:00Z">
                <w:pPr>
                  <w:pStyle w:val="TableParagraph"/>
                </w:pPr>
              </w:pPrChange>
            </w:pPr>
            <w:r w:rsidRPr="00643A43">
              <w:rPr>
                <w:rFonts w:ascii="Arial Nova" w:hAnsi="Arial Nova"/>
                <w:szCs w:val="20"/>
              </w:rPr>
              <w:t>0</w:t>
            </w:r>
            <w:r w:rsidRPr="00643A43">
              <w:rPr>
                <w:rFonts w:ascii="Arial Nova" w:hAnsi="Arial Nova"/>
                <w:i/>
                <w:szCs w:val="20"/>
              </w:rPr>
              <w:t>.</w:t>
            </w:r>
            <w:r w:rsidRPr="00643A43">
              <w:rPr>
                <w:rFonts w:ascii="Arial Nova" w:hAnsi="Arial Nova"/>
                <w:szCs w:val="20"/>
              </w:rPr>
              <w:t>64</w:t>
            </w:r>
          </w:p>
        </w:tc>
      </w:tr>
      <w:tr w:rsidR="00643A43" w:rsidRPr="00643A43" w14:paraId="6B70B43E" w14:textId="77777777" w:rsidTr="00122CC6">
        <w:trPr>
          <w:trHeight w:val="144"/>
        </w:trPr>
        <w:tc>
          <w:tcPr>
            <w:tcW w:w="1381" w:type="dxa"/>
          </w:tcPr>
          <w:p w14:paraId="1C8935B1" w14:textId="77777777" w:rsidR="00122CC6" w:rsidRPr="00643A43" w:rsidRDefault="00122CC6" w:rsidP="00643A43">
            <w:pPr>
              <w:pStyle w:val="TableParagraph"/>
              <w:jc w:val="both"/>
              <w:rPr>
                <w:rFonts w:ascii="Arial Nova" w:hAnsi="Arial Nova"/>
                <w:szCs w:val="20"/>
              </w:rPr>
            </w:pPr>
            <w:r w:rsidRPr="00643A43">
              <w:rPr>
                <w:rFonts w:ascii="Arial Nova" w:hAnsi="Arial Nova"/>
                <w:szCs w:val="20"/>
              </w:rPr>
              <w:t>Location</w:t>
            </w:r>
          </w:p>
        </w:tc>
        <w:tc>
          <w:tcPr>
            <w:tcW w:w="3841" w:type="dxa"/>
          </w:tcPr>
          <w:p w14:paraId="56DD7694" w14:textId="77777777" w:rsidR="00122CC6" w:rsidRPr="00643A43" w:rsidRDefault="00122CC6">
            <w:pPr>
              <w:pStyle w:val="TableParagraph"/>
              <w:jc w:val="center"/>
              <w:rPr>
                <w:rFonts w:ascii="Arial Nova" w:hAnsi="Arial Nova"/>
                <w:szCs w:val="20"/>
              </w:rPr>
              <w:pPrChange w:id="11601" w:author="Steve Wiggins" w:date="2022-07-30T18:12:00Z">
                <w:pPr>
                  <w:pStyle w:val="TableParagraph"/>
                </w:pPr>
              </w:pPrChange>
            </w:pPr>
            <w:r w:rsidRPr="00643A43">
              <w:rPr>
                <w:rFonts w:ascii="Arial Nova" w:hAnsi="Arial Nova"/>
                <w:szCs w:val="20"/>
              </w:rPr>
              <w:t>0</w:t>
            </w:r>
            <w:r w:rsidRPr="00643A43">
              <w:rPr>
                <w:rFonts w:ascii="Arial Nova" w:hAnsi="Arial Nova"/>
                <w:i/>
                <w:szCs w:val="20"/>
              </w:rPr>
              <w:t>.</w:t>
            </w:r>
            <w:r w:rsidRPr="00643A43">
              <w:rPr>
                <w:rFonts w:ascii="Arial Nova" w:hAnsi="Arial Nova"/>
                <w:szCs w:val="20"/>
              </w:rPr>
              <w:t>47</w:t>
            </w:r>
          </w:p>
        </w:tc>
        <w:tc>
          <w:tcPr>
            <w:tcW w:w="3849" w:type="dxa"/>
          </w:tcPr>
          <w:p w14:paraId="091AFD36" w14:textId="77777777" w:rsidR="00122CC6" w:rsidRPr="00643A43" w:rsidRDefault="00122CC6">
            <w:pPr>
              <w:pStyle w:val="TableParagraph"/>
              <w:jc w:val="center"/>
              <w:rPr>
                <w:rFonts w:ascii="Arial Nova" w:hAnsi="Arial Nova"/>
                <w:szCs w:val="20"/>
              </w:rPr>
              <w:pPrChange w:id="11602" w:author="Steve Wiggins" w:date="2022-07-30T18:12:00Z">
                <w:pPr>
                  <w:pStyle w:val="TableParagraph"/>
                </w:pPr>
              </w:pPrChange>
            </w:pPr>
            <w:r w:rsidRPr="00643A43">
              <w:rPr>
                <w:rFonts w:ascii="Arial Nova" w:hAnsi="Arial Nova"/>
                <w:szCs w:val="20"/>
              </w:rPr>
              <w:t>0</w:t>
            </w:r>
            <w:r w:rsidRPr="00643A43">
              <w:rPr>
                <w:rFonts w:ascii="Arial Nova" w:hAnsi="Arial Nova"/>
                <w:i/>
                <w:szCs w:val="20"/>
              </w:rPr>
              <w:t>.</w:t>
            </w:r>
            <w:r w:rsidRPr="00643A43">
              <w:rPr>
                <w:rFonts w:ascii="Arial Nova" w:hAnsi="Arial Nova"/>
                <w:szCs w:val="20"/>
              </w:rPr>
              <w:t>62</w:t>
            </w:r>
          </w:p>
        </w:tc>
      </w:tr>
      <w:tr w:rsidR="00643A43" w:rsidRPr="00643A43" w14:paraId="0C0EAD08" w14:textId="77777777" w:rsidTr="00122CC6">
        <w:trPr>
          <w:trHeight w:val="144"/>
        </w:trPr>
        <w:tc>
          <w:tcPr>
            <w:tcW w:w="1381" w:type="dxa"/>
          </w:tcPr>
          <w:p w14:paraId="5DBF8E21" w14:textId="77777777" w:rsidR="00122CC6" w:rsidRPr="00643A43" w:rsidRDefault="00122CC6" w:rsidP="00643A43">
            <w:pPr>
              <w:pStyle w:val="TableParagraph"/>
              <w:jc w:val="both"/>
              <w:rPr>
                <w:rFonts w:ascii="Arial Nova" w:hAnsi="Arial Nova"/>
                <w:szCs w:val="20"/>
              </w:rPr>
            </w:pPr>
            <w:r w:rsidRPr="00643A43">
              <w:rPr>
                <w:rFonts w:ascii="Arial Nova" w:hAnsi="Arial Nova"/>
                <w:szCs w:val="20"/>
              </w:rPr>
              <w:t>Quality</w:t>
            </w:r>
          </w:p>
        </w:tc>
        <w:tc>
          <w:tcPr>
            <w:tcW w:w="3841" w:type="dxa"/>
          </w:tcPr>
          <w:p w14:paraId="18BC7F80" w14:textId="77777777" w:rsidR="00122CC6" w:rsidRPr="00643A43" w:rsidRDefault="00122CC6">
            <w:pPr>
              <w:pStyle w:val="TableParagraph"/>
              <w:jc w:val="center"/>
              <w:rPr>
                <w:rFonts w:ascii="Arial Nova" w:hAnsi="Arial Nova"/>
                <w:szCs w:val="20"/>
              </w:rPr>
              <w:pPrChange w:id="11603" w:author="Steve Wiggins" w:date="2022-07-30T18:12:00Z">
                <w:pPr>
                  <w:pStyle w:val="TableParagraph"/>
                </w:pPr>
              </w:pPrChange>
            </w:pPr>
            <w:r w:rsidRPr="00643A43">
              <w:rPr>
                <w:rFonts w:ascii="Arial Nova" w:hAnsi="Arial Nova"/>
                <w:szCs w:val="20"/>
              </w:rPr>
              <w:t>0</w:t>
            </w:r>
            <w:r w:rsidRPr="00643A43">
              <w:rPr>
                <w:rFonts w:ascii="Arial Nova" w:hAnsi="Arial Nova"/>
                <w:i/>
                <w:szCs w:val="20"/>
              </w:rPr>
              <w:t>.</w:t>
            </w:r>
            <w:r w:rsidRPr="00643A43">
              <w:rPr>
                <w:rFonts w:ascii="Arial Nova" w:hAnsi="Arial Nova"/>
                <w:szCs w:val="20"/>
              </w:rPr>
              <w:t>15</w:t>
            </w:r>
          </w:p>
        </w:tc>
        <w:tc>
          <w:tcPr>
            <w:tcW w:w="3849" w:type="dxa"/>
          </w:tcPr>
          <w:p w14:paraId="1274207A" w14:textId="77777777" w:rsidR="00122CC6" w:rsidRPr="00643A43" w:rsidRDefault="00122CC6">
            <w:pPr>
              <w:pStyle w:val="TableParagraph"/>
              <w:jc w:val="center"/>
              <w:rPr>
                <w:rFonts w:ascii="Arial Nova" w:hAnsi="Arial Nova"/>
                <w:szCs w:val="20"/>
              </w:rPr>
              <w:pPrChange w:id="11604" w:author="Steve Wiggins" w:date="2022-07-30T18:12:00Z">
                <w:pPr>
                  <w:pStyle w:val="TableParagraph"/>
                </w:pPr>
              </w:pPrChange>
            </w:pPr>
            <w:r w:rsidRPr="00643A43">
              <w:rPr>
                <w:rFonts w:ascii="Arial Nova" w:hAnsi="Arial Nova"/>
                <w:szCs w:val="20"/>
              </w:rPr>
              <w:t>0</w:t>
            </w:r>
            <w:r w:rsidRPr="00643A43">
              <w:rPr>
                <w:rFonts w:ascii="Arial Nova" w:hAnsi="Arial Nova"/>
                <w:i/>
                <w:szCs w:val="20"/>
              </w:rPr>
              <w:t>.</w:t>
            </w:r>
            <w:r w:rsidRPr="00643A43">
              <w:rPr>
                <w:rFonts w:ascii="Arial Nova" w:hAnsi="Arial Nova"/>
                <w:szCs w:val="20"/>
              </w:rPr>
              <w:t>31</w:t>
            </w:r>
          </w:p>
        </w:tc>
      </w:tr>
      <w:tr w:rsidR="00643A43" w:rsidRPr="00643A43" w14:paraId="4CF2131D" w14:textId="77777777" w:rsidTr="00122CC6">
        <w:trPr>
          <w:trHeight w:val="144"/>
        </w:trPr>
        <w:tc>
          <w:tcPr>
            <w:tcW w:w="1381" w:type="dxa"/>
          </w:tcPr>
          <w:p w14:paraId="2A10D50A" w14:textId="77777777" w:rsidR="00122CC6" w:rsidRPr="00643A43" w:rsidRDefault="00122CC6" w:rsidP="00643A43">
            <w:pPr>
              <w:pStyle w:val="TableParagraph"/>
              <w:jc w:val="both"/>
              <w:rPr>
                <w:rFonts w:ascii="Arial Nova" w:hAnsi="Arial Nova"/>
                <w:szCs w:val="20"/>
              </w:rPr>
            </w:pPr>
            <w:r w:rsidRPr="00643A43">
              <w:rPr>
                <w:rFonts w:ascii="Arial Nova" w:hAnsi="Arial Nova"/>
                <w:szCs w:val="20"/>
              </w:rPr>
              <w:t>Price</w:t>
            </w:r>
          </w:p>
        </w:tc>
        <w:tc>
          <w:tcPr>
            <w:tcW w:w="3841" w:type="dxa"/>
          </w:tcPr>
          <w:p w14:paraId="62C99EE5" w14:textId="77777777" w:rsidR="00122CC6" w:rsidRPr="00643A43" w:rsidRDefault="00122CC6">
            <w:pPr>
              <w:pStyle w:val="TableParagraph"/>
              <w:jc w:val="center"/>
              <w:rPr>
                <w:rFonts w:ascii="Arial Nova" w:hAnsi="Arial Nova"/>
                <w:szCs w:val="20"/>
              </w:rPr>
              <w:pPrChange w:id="11605" w:author="Steve Wiggins" w:date="2022-07-30T18:12:00Z">
                <w:pPr>
                  <w:pStyle w:val="TableParagraph"/>
                </w:pPr>
              </w:pPrChange>
            </w:pPr>
            <w:r w:rsidRPr="00643A43">
              <w:rPr>
                <w:rFonts w:ascii="Arial Nova" w:hAnsi="Arial Nova"/>
                <w:szCs w:val="20"/>
              </w:rPr>
              <w:t>0</w:t>
            </w:r>
            <w:r w:rsidRPr="00643A43">
              <w:rPr>
                <w:rFonts w:ascii="Arial Nova" w:hAnsi="Arial Nova"/>
                <w:i/>
                <w:szCs w:val="20"/>
              </w:rPr>
              <w:t>.</w:t>
            </w:r>
            <w:r w:rsidRPr="00643A43">
              <w:rPr>
                <w:rFonts w:ascii="Arial Nova" w:hAnsi="Arial Nova"/>
                <w:szCs w:val="20"/>
              </w:rPr>
              <w:t>43</w:t>
            </w:r>
          </w:p>
        </w:tc>
        <w:tc>
          <w:tcPr>
            <w:tcW w:w="3849" w:type="dxa"/>
          </w:tcPr>
          <w:p w14:paraId="6BE1B538" w14:textId="77777777" w:rsidR="00122CC6" w:rsidRPr="00643A43" w:rsidRDefault="00122CC6">
            <w:pPr>
              <w:pStyle w:val="TableParagraph"/>
              <w:jc w:val="center"/>
              <w:rPr>
                <w:rFonts w:ascii="Arial Nova" w:hAnsi="Arial Nova"/>
                <w:szCs w:val="20"/>
              </w:rPr>
              <w:pPrChange w:id="11606" w:author="Steve Wiggins" w:date="2022-07-30T18:12:00Z">
                <w:pPr>
                  <w:pStyle w:val="TableParagraph"/>
                </w:pPr>
              </w:pPrChange>
            </w:pPr>
            <w:r w:rsidRPr="00643A43">
              <w:rPr>
                <w:rFonts w:ascii="Arial Nova" w:hAnsi="Arial Nova"/>
                <w:szCs w:val="20"/>
              </w:rPr>
              <w:t>0</w:t>
            </w:r>
            <w:r w:rsidRPr="00643A43">
              <w:rPr>
                <w:rFonts w:ascii="Arial Nova" w:hAnsi="Arial Nova"/>
                <w:i/>
                <w:szCs w:val="20"/>
              </w:rPr>
              <w:t>.</w:t>
            </w:r>
            <w:r w:rsidRPr="00643A43">
              <w:rPr>
                <w:rFonts w:ascii="Arial Nova" w:hAnsi="Arial Nova"/>
                <w:szCs w:val="20"/>
              </w:rPr>
              <w:t>43</w:t>
            </w:r>
          </w:p>
        </w:tc>
      </w:tr>
      <w:tr w:rsidR="00122CC6" w:rsidRPr="00643A43" w14:paraId="1B5DA56D" w14:textId="77777777" w:rsidTr="00122CC6">
        <w:trPr>
          <w:trHeight w:val="144"/>
        </w:trPr>
        <w:tc>
          <w:tcPr>
            <w:tcW w:w="1381" w:type="dxa"/>
            <w:tcBorders>
              <w:bottom w:val="single" w:sz="4" w:space="0" w:color="000000"/>
            </w:tcBorders>
          </w:tcPr>
          <w:p w14:paraId="7DD41D6B" w14:textId="77777777" w:rsidR="00122CC6" w:rsidRPr="00643A43" w:rsidRDefault="00122CC6" w:rsidP="00643A43">
            <w:pPr>
              <w:pStyle w:val="TableParagraph"/>
              <w:jc w:val="both"/>
              <w:rPr>
                <w:rFonts w:ascii="Arial Nova" w:hAnsi="Arial Nova"/>
                <w:szCs w:val="20"/>
              </w:rPr>
            </w:pPr>
            <w:r w:rsidRPr="00643A43">
              <w:rPr>
                <w:rFonts w:ascii="Arial Nova" w:hAnsi="Arial Nova"/>
                <w:szCs w:val="20"/>
              </w:rPr>
              <w:t>Reputation</w:t>
            </w:r>
          </w:p>
        </w:tc>
        <w:tc>
          <w:tcPr>
            <w:tcW w:w="3841" w:type="dxa"/>
            <w:tcBorders>
              <w:bottom w:val="single" w:sz="4" w:space="0" w:color="000000"/>
            </w:tcBorders>
          </w:tcPr>
          <w:p w14:paraId="4D798290" w14:textId="77777777" w:rsidR="00122CC6" w:rsidRPr="00643A43" w:rsidRDefault="00122CC6">
            <w:pPr>
              <w:pStyle w:val="TableParagraph"/>
              <w:jc w:val="center"/>
              <w:rPr>
                <w:rFonts w:ascii="Arial Nova" w:hAnsi="Arial Nova"/>
                <w:szCs w:val="20"/>
              </w:rPr>
              <w:pPrChange w:id="11607" w:author="Steve Wiggins" w:date="2022-07-30T18:12:00Z">
                <w:pPr>
                  <w:pStyle w:val="TableParagraph"/>
                </w:pPr>
              </w:pPrChange>
            </w:pPr>
            <w:r w:rsidRPr="00643A43">
              <w:rPr>
                <w:rFonts w:ascii="Arial Nova" w:hAnsi="Arial Nova"/>
                <w:szCs w:val="20"/>
              </w:rPr>
              <w:t>0</w:t>
            </w:r>
            <w:r w:rsidRPr="00643A43">
              <w:rPr>
                <w:rFonts w:ascii="Arial Nova" w:hAnsi="Arial Nova"/>
                <w:i/>
                <w:szCs w:val="20"/>
              </w:rPr>
              <w:t>.</w:t>
            </w:r>
            <w:r w:rsidRPr="00643A43">
              <w:rPr>
                <w:rFonts w:ascii="Arial Nova" w:hAnsi="Arial Nova"/>
                <w:szCs w:val="20"/>
              </w:rPr>
              <w:t>24</w:t>
            </w:r>
          </w:p>
        </w:tc>
        <w:tc>
          <w:tcPr>
            <w:tcW w:w="3849" w:type="dxa"/>
            <w:tcBorders>
              <w:bottom w:val="single" w:sz="4" w:space="0" w:color="000000"/>
            </w:tcBorders>
          </w:tcPr>
          <w:p w14:paraId="4992AF58" w14:textId="77777777" w:rsidR="00122CC6" w:rsidRPr="00643A43" w:rsidRDefault="00122CC6">
            <w:pPr>
              <w:pStyle w:val="TableParagraph"/>
              <w:jc w:val="center"/>
              <w:rPr>
                <w:rFonts w:ascii="Arial Nova" w:hAnsi="Arial Nova"/>
                <w:szCs w:val="20"/>
              </w:rPr>
              <w:pPrChange w:id="11608" w:author="Steve Wiggins" w:date="2022-07-30T18:12:00Z">
                <w:pPr>
                  <w:pStyle w:val="TableParagraph"/>
                </w:pPr>
              </w:pPrChange>
            </w:pPr>
            <w:r w:rsidRPr="00643A43">
              <w:rPr>
                <w:rFonts w:ascii="Arial Nova" w:hAnsi="Arial Nova"/>
                <w:szCs w:val="20"/>
              </w:rPr>
              <w:t>0</w:t>
            </w:r>
            <w:r w:rsidRPr="00643A43">
              <w:rPr>
                <w:rFonts w:ascii="Arial Nova" w:hAnsi="Arial Nova"/>
                <w:i/>
                <w:szCs w:val="20"/>
              </w:rPr>
              <w:t>.</w:t>
            </w:r>
            <w:r w:rsidRPr="00643A43">
              <w:rPr>
                <w:rFonts w:ascii="Arial Nova" w:hAnsi="Arial Nova"/>
                <w:szCs w:val="20"/>
              </w:rPr>
              <w:t>68</w:t>
            </w:r>
          </w:p>
        </w:tc>
      </w:tr>
    </w:tbl>
    <w:p w14:paraId="72A013FF" w14:textId="77777777" w:rsidR="00122CC6" w:rsidRPr="00643A43" w:rsidRDefault="00122CC6" w:rsidP="00643A43">
      <w:pPr>
        <w:pStyle w:val="BodyText"/>
        <w:jc w:val="both"/>
        <w:rPr>
          <w:sz w:val="18"/>
        </w:rPr>
      </w:pPr>
    </w:p>
    <w:p w14:paraId="61A0A2AC" w14:textId="77777777" w:rsidR="00E9344B" w:rsidRDefault="00E9344B" w:rsidP="00643A43">
      <w:pPr>
        <w:pStyle w:val="1PP"/>
        <w:jc w:val="both"/>
        <w:rPr>
          <w:ins w:id="11609" w:author="Steve Wiggins" w:date="2022-07-30T11:49:00Z"/>
        </w:rPr>
        <w:sectPr w:rsidR="00E9344B" w:rsidSect="00E9344B">
          <w:type w:val="continuous"/>
          <w:pgSz w:w="12240" w:h="15840" w:code="1"/>
          <w:pgMar w:top="720" w:right="720" w:bottom="720" w:left="720" w:header="850" w:footer="850" w:gutter="0"/>
          <w:cols w:space="720"/>
          <w:docGrid w:linePitch="299"/>
          <w:sectPrChange w:id="11610" w:author="Steve Wiggins" w:date="2022-07-30T11:51:00Z">
            <w:sectPr w:rsidR="00E9344B" w:rsidSect="00E9344B">
              <w:pgSz w:w="11907" w:h="16840" w:code="9"/>
              <w:pgMar w:top="1418" w:right="1418" w:bottom="1418" w:left="1418" w:header="850" w:footer="850" w:gutter="0"/>
            </w:sectPr>
          </w:sectPrChange>
        </w:sectPr>
      </w:pPr>
    </w:p>
    <w:p w14:paraId="34A652C1" w14:textId="4A8B698B" w:rsidR="005139B5" w:rsidRPr="00992146" w:rsidRDefault="0081249E">
      <w:pPr>
        <w:rPr>
          <w:ins w:id="11611" w:author="Anusha De" w:date="2022-05-05T13:51:00Z"/>
          <w:lang w:val="en-US"/>
          <w:rPrChange w:id="11612" w:author="Anusha De" w:date="2022-08-01T14:48:00Z">
            <w:rPr>
              <w:ins w:id="11613" w:author="Anusha De" w:date="2022-05-05T13:51:00Z"/>
            </w:rPr>
          </w:rPrChange>
        </w:rPr>
        <w:pPrChange w:id="11614" w:author="Steve Wiggins" w:date="2022-07-30T18:13:00Z">
          <w:pPr>
            <w:pStyle w:val="1PP"/>
            <w:jc w:val="both"/>
          </w:pPr>
        </w:pPrChange>
      </w:pPr>
      <w:r w:rsidRPr="00992146">
        <w:rPr>
          <w:lang w:val="en-US"/>
          <w:rPrChange w:id="11615" w:author="Anusha De" w:date="2022-08-01T14:48:00Z">
            <w:rPr/>
          </w:rPrChange>
        </w:rPr>
        <w:t>The</w:t>
      </w:r>
      <w:r w:rsidR="00F73A4C" w:rsidRPr="00992146">
        <w:rPr>
          <w:lang w:val="en-US"/>
          <w:rPrChange w:id="11616" w:author="Anusha De" w:date="2022-08-01T14:48:00Z">
            <w:rPr/>
          </w:rPrChange>
        </w:rPr>
        <w:t xml:space="preserve"> </w:t>
      </w:r>
      <w:r w:rsidRPr="00992146">
        <w:rPr>
          <w:lang w:val="en-US"/>
          <w:rPrChange w:id="11617" w:author="Anusha De" w:date="2022-08-01T14:48:00Z">
            <w:rPr/>
          </w:rPrChange>
        </w:rPr>
        <w:t>right</w:t>
      </w:r>
      <w:r w:rsidR="00F73A4C" w:rsidRPr="00992146">
        <w:rPr>
          <w:lang w:val="en-US"/>
          <w:rPrChange w:id="11618" w:author="Anusha De" w:date="2022-08-01T14:48:00Z">
            <w:rPr/>
          </w:rPrChange>
        </w:rPr>
        <w:t xml:space="preserve"> </w:t>
      </w:r>
      <w:r w:rsidRPr="00992146">
        <w:rPr>
          <w:lang w:val="en-US"/>
          <w:rPrChange w:id="11619" w:author="Anusha De" w:date="2022-08-01T14:48:00Z">
            <w:rPr/>
          </w:rPrChange>
        </w:rPr>
        <w:t>panel</w:t>
      </w:r>
      <w:r w:rsidR="00F73A4C" w:rsidRPr="00992146">
        <w:rPr>
          <w:lang w:val="en-US"/>
          <w:rPrChange w:id="11620" w:author="Anusha De" w:date="2022-08-01T14:48:00Z">
            <w:rPr/>
          </w:rPrChange>
        </w:rPr>
        <w:t xml:space="preserve"> </w:t>
      </w:r>
      <w:r w:rsidRPr="00992146">
        <w:rPr>
          <w:lang w:val="en-US"/>
          <w:rPrChange w:id="11621" w:author="Anusha De" w:date="2022-08-01T14:48:00Z">
            <w:rPr/>
          </w:rPrChange>
        </w:rPr>
        <w:t>of</w:t>
      </w:r>
      <w:r w:rsidR="00F73A4C" w:rsidRPr="00992146">
        <w:rPr>
          <w:lang w:val="en-US"/>
          <w:rPrChange w:id="11622" w:author="Anusha De" w:date="2022-08-01T14:48:00Z">
            <w:rPr/>
          </w:rPrChange>
        </w:rPr>
        <w:t xml:space="preserve"> </w:t>
      </w:r>
      <w:r w:rsidRPr="00992146">
        <w:rPr>
          <w:lang w:val="en-US"/>
          <w:rPrChange w:id="11623" w:author="Anusha De" w:date="2022-08-01T14:48:00Z">
            <w:rPr/>
          </w:rPrChange>
        </w:rPr>
        <w:t>Table</w:t>
      </w:r>
      <w:r w:rsidR="00F73A4C" w:rsidRPr="00992146">
        <w:rPr>
          <w:lang w:val="en-US"/>
          <w:rPrChange w:id="11624" w:author="Anusha De" w:date="2022-08-01T14:48:00Z">
            <w:rPr/>
          </w:rPrChange>
        </w:rPr>
        <w:t xml:space="preserve"> </w:t>
      </w:r>
      <w:r>
        <w:fldChar w:fldCharType="begin"/>
      </w:r>
      <w:r w:rsidRPr="00992146">
        <w:rPr>
          <w:lang w:val="en-US"/>
          <w:rPrChange w:id="11625" w:author="Anusha De" w:date="2022-08-01T14:48:00Z">
            <w:rPr/>
          </w:rPrChange>
        </w:rPr>
        <w:instrText xml:space="preserve"> HYPERLINK \l "_bookmark73" </w:instrText>
      </w:r>
      <w:r>
        <w:fldChar w:fldCharType="separate"/>
      </w:r>
      <w:r w:rsidRPr="00992146">
        <w:rPr>
          <w:lang w:val="en-US"/>
          <w:rPrChange w:id="11626" w:author="Anusha De" w:date="2022-08-01T14:48:00Z">
            <w:rPr/>
          </w:rPrChange>
        </w:rPr>
        <w:t>3</w:t>
      </w:r>
      <w:r w:rsidR="00F73A4C" w:rsidRPr="00992146">
        <w:rPr>
          <w:lang w:val="en-US"/>
          <w:rPrChange w:id="11627" w:author="Anusha De" w:date="2022-08-01T14:48:00Z">
            <w:rPr/>
          </w:rPrChange>
        </w:rPr>
        <w:t xml:space="preserve"> </w:t>
      </w:r>
      <w:r>
        <w:fldChar w:fldCharType="end"/>
      </w:r>
      <w:r w:rsidRPr="00992146">
        <w:rPr>
          <w:lang w:val="en-US"/>
          <w:rPrChange w:id="11628" w:author="Anusha De" w:date="2022-08-01T14:48:00Z">
            <w:rPr/>
          </w:rPrChange>
        </w:rPr>
        <w:t>shows</w:t>
      </w:r>
      <w:r w:rsidR="00F73A4C" w:rsidRPr="00992146">
        <w:rPr>
          <w:lang w:val="en-US"/>
          <w:rPrChange w:id="11629" w:author="Anusha De" w:date="2022-08-01T14:48:00Z">
            <w:rPr/>
          </w:rPrChange>
        </w:rPr>
        <w:t xml:space="preserve"> </w:t>
      </w:r>
      <w:r w:rsidRPr="00992146">
        <w:rPr>
          <w:lang w:val="en-US"/>
          <w:rPrChange w:id="11630" w:author="Anusha De" w:date="2022-08-01T14:48:00Z">
            <w:rPr/>
          </w:rPrChange>
        </w:rPr>
        <w:t>results</w:t>
      </w:r>
      <w:r w:rsidR="00F73A4C" w:rsidRPr="00992146">
        <w:rPr>
          <w:lang w:val="en-US"/>
          <w:rPrChange w:id="11631" w:author="Anusha De" w:date="2022-08-01T14:48:00Z">
            <w:rPr/>
          </w:rPrChange>
        </w:rPr>
        <w:t xml:space="preserve"> </w:t>
      </w:r>
      <w:r w:rsidRPr="00992146">
        <w:rPr>
          <w:lang w:val="en-US"/>
          <w:rPrChange w:id="11632" w:author="Anusha De" w:date="2022-08-01T14:48:00Z">
            <w:rPr/>
          </w:rPrChange>
        </w:rPr>
        <w:t>for</w:t>
      </w:r>
      <w:r w:rsidR="00F73A4C" w:rsidRPr="00992146">
        <w:rPr>
          <w:lang w:val="en-US"/>
          <w:rPrChange w:id="11633" w:author="Anusha De" w:date="2022-08-01T14:48:00Z">
            <w:rPr/>
          </w:rPrChange>
        </w:rPr>
        <w:t xml:space="preserve"> </w:t>
      </w:r>
      <w:r w:rsidRPr="00992146">
        <w:rPr>
          <w:lang w:val="en-US"/>
          <w:rPrChange w:id="11634" w:author="Anusha De" w:date="2022-08-01T14:48:00Z">
            <w:rPr/>
          </w:rPrChange>
        </w:rPr>
        <w:t>intra-rater</w:t>
      </w:r>
      <w:r w:rsidR="00F73A4C" w:rsidRPr="00992146">
        <w:rPr>
          <w:lang w:val="en-US"/>
          <w:rPrChange w:id="11635" w:author="Anusha De" w:date="2022-08-01T14:48:00Z">
            <w:rPr/>
          </w:rPrChange>
        </w:rPr>
        <w:t xml:space="preserve"> </w:t>
      </w:r>
      <w:r w:rsidRPr="00992146">
        <w:rPr>
          <w:lang w:val="en-US"/>
          <w:rPrChange w:id="11636" w:author="Anusha De" w:date="2022-08-01T14:48:00Z">
            <w:rPr/>
          </w:rPrChange>
        </w:rPr>
        <w:t>agreement.</w:t>
      </w:r>
      <w:r w:rsidR="00F73A4C" w:rsidRPr="00992146">
        <w:rPr>
          <w:lang w:val="en-US"/>
          <w:rPrChange w:id="11637" w:author="Anusha De" w:date="2022-08-01T14:48:00Z">
            <w:rPr/>
          </w:rPrChange>
        </w:rPr>
        <w:t xml:space="preserve"> </w:t>
      </w:r>
      <w:r w:rsidRPr="00992146">
        <w:rPr>
          <w:lang w:val="en-US"/>
          <w:rPrChange w:id="11638" w:author="Anusha De" w:date="2022-08-01T14:48:00Z">
            <w:rPr/>
          </w:rPrChange>
        </w:rPr>
        <w:t>Results</w:t>
      </w:r>
      <w:r w:rsidR="00F73A4C" w:rsidRPr="00992146">
        <w:rPr>
          <w:lang w:val="en-US"/>
          <w:rPrChange w:id="11639" w:author="Anusha De" w:date="2022-08-01T14:48:00Z">
            <w:rPr/>
          </w:rPrChange>
        </w:rPr>
        <w:t xml:space="preserve"> </w:t>
      </w:r>
      <w:r w:rsidRPr="00992146">
        <w:rPr>
          <w:lang w:val="en-US"/>
          <w:rPrChange w:id="11640" w:author="Anusha De" w:date="2022-08-01T14:48:00Z">
            <w:rPr/>
          </w:rPrChange>
        </w:rPr>
        <w:t>also</w:t>
      </w:r>
      <w:r w:rsidR="00F73A4C" w:rsidRPr="00992146">
        <w:rPr>
          <w:lang w:val="en-US"/>
          <w:rPrChange w:id="11641" w:author="Anusha De" w:date="2022-08-01T14:48:00Z">
            <w:rPr/>
          </w:rPrChange>
        </w:rPr>
        <w:t xml:space="preserve"> </w:t>
      </w:r>
      <w:r w:rsidRPr="00992146">
        <w:rPr>
          <w:lang w:val="en-US"/>
          <w:rPrChange w:id="11642" w:author="Anusha De" w:date="2022-08-01T14:48:00Z">
            <w:rPr/>
          </w:rPrChange>
        </w:rPr>
        <w:t>show</w:t>
      </w:r>
      <w:r w:rsidR="00F73A4C" w:rsidRPr="00992146">
        <w:rPr>
          <w:lang w:val="en-US"/>
          <w:rPrChange w:id="11643" w:author="Anusha De" w:date="2022-08-01T14:48:00Z">
            <w:rPr/>
          </w:rPrChange>
        </w:rPr>
        <w:t xml:space="preserve"> </w:t>
      </w:r>
      <w:r w:rsidRPr="00992146">
        <w:rPr>
          <w:lang w:val="en-US"/>
          <w:rPrChange w:id="11644" w:author="Anusha De" w:date="2022-08-01T14:48:00Z">
            <w:rPr/>
          </w:rPrChange>
        </w:rPr>
        <w:t>that</w:t>
      </w:r>
      <w:r w:rsidR="00F73A4C" w:rsidRPr="00992146">
        <w:rPr>
          <w:lang w:val="en-US"/>
          <w:rPrChange w:id="11645" w:author="Anusha De" w:date="2022-08-01T14:48:00Z">
            <w:rPr/>
          </w:rPrChange>
        </w:rPr>
        <w:t xml:space="preserve"> </w:t>
      </w:r>
      <w:r w:rsidRPr="00992146">
        <w:rPr>
          <w:lang w:val="en-US"/>
          <w:rPrChange w:id="11646" w:author="Anusha De" w:date="2022-08-01T14:48:00Z">
            <w:rPr/>
          </w:rPrChange>
        </w:rPr>
        <w:t>ratings</w:t>
      </w:r>
      <w:r w:rsidR="00F73A4C" w:rsidRPr="00992146">
        <w:rPr>
          <w:lang w:val="en-US"/>
          <w:rPrChange w:id="11647" w:author="Anusha De" w:date="2022-08-01T14:48:00Z">
            <w:rPr/>
          </w:rPrChange>
        </w:rPr>
        <w:t xml:space="preserve"> </w:t>
      </w:r>
      <w:r w:rsidRPr="00992146">
        <w:rPr>
          <w:lang w:val="en-US"/>
          <w:rPrChange w:id="11648" w:author="Anusha De" w:date="2022-08-01T14:48:00Z">
            <w:rPr/>
          </w:rPrChange>
        </w:rPr>
        <w:t>for</w:t>
      </w:r>
      <w:r w:rsidR="00F73A4C" w:rsidRPr="00992146">
        <w:rPr>
          <w:lang w:val="en-US"/>
          <w:rPrChange w:id="11649" w:author="Anusha De" w:date="2022-08-01T14:48:00Z">
            <w:rPr/>
          </w:rPrChange>
        </w:rPr>
        <w:t xml:space="preserve"> </w:t>
      </w:r>
      <w:r w:rsidRPr="00992146">
        <w:rPr>
          <w:lang w:val="en-US"/>
          <w:rPrChange w:id="11650" w:author="Anusha De" w:date="2022-08-01T14:48:00Z">
            <w:rPr/>
          </w:rPrChange>
        </w:rPr>
        <w:t>the</w:t>
      </w:r>
      <w:r w:rsidR="00F73A4C" w:rsidRPr="00992146">
        <w:rPr>
          <w:lang w:val="en-US"/>
          <w:rPrChange w:id="11651" w:author="Anusha De" w:date="2022-08-01T14:48:00Z">
            <w:rPr/>
          </w:rPrChange>
        </w:rPr>
        <w:t xml:space="preserve"> </w:t>
      </w:r>
      <w:r w:rsidRPr="00992146">
        <w:rPr>
          <w:lang w:val="en-US"/>
          <w:rPrChange w:id="11652" w:author="Anusha De" w:date="2022-08-01T14:48:00Z">
            <w:rPr/>
          </w:rPrChange>
        </w:rPr>
        <w:t>different</w:t>
      </w:r>
      <w:r w:rsidR="00F73A4C" w:rsidRPr="00992146">
        <w:rPr>
          <w:lang w:val="en-US"/>
          <w:rPrChange w:id="11653" w:author="Anusha De" w:date="2022-08-01T14:48:00Z">
            <w:rPr/>
          </w:rPrChange>
        </w:rPr>
        <w:t xml:space="preserve"> </w:t>
      </w:r>
      <w:r w:rsidRPr="00992146">
        <w:rPr>
          <w:lang w:val="en-US"/>
          <w:rPrChange w:id="11654" w:author="Anusha De" w:date="2022-08-01T14:48:00Z">
            <w:rPr/>
          </w:rPrChange>
        </w:rPr>
        <w:t>actors</w:t>
      </w:r>
      <w:r w:rsidR="00F73A4C" w:rsidRPr="00992146">
        <w:rPr>
          <w:lang w:val="en-US"/>
          <w:rPrChange w:id="11655" w:author="Anusha De" w:date="2022-08-01T14:48:00Z">
            <w:rPr/>
          </w:rPrChange>
        </w:rPr>
        <w:t xml:space="preserve"> </w:t>
      </w:r>
      <w:r w:rsidRPr="00992146">
        <w:rPr>
          <w:lang w:val="en-US"/>
          <w:rPrChange w:id="11656" w:author="Anusha De" w:date="2022-08-01T14:48:00Z">
            <w:rPr/>
          </w:rPrChange>
        </w:rPr>
        <w:t>are</w:t>
      </w:r>
      <w:r w:rsidR="00F73A4C" w:rsidRPr="00992146">
        <w:rPr>
          <w:lang w:val="en-US"/>
          <w:rPrChange w:id="11657" w:author="Anusha De" w:date="2022-08-01T14:48:00Z">
            <w:rPr/>
          </w:rPrChange>
        </w:rPr>
        <w:t xml:space="preserve"> </w:t>
      </w:r>
      <w:r w:rsidRPr="00992146">
        <w:rPr>
          <w:lang w:val="en-US"/>
          <w:rPrChange w:id="11658" w:author="Anusha De" w:date="2022-08-01T14:48:00Z">
            <w:rPr/>
          </w:rPrChange>
        </w:rPr>
        <w:t>consistent</w:t>
      </w:r>
      <w:r w:rsidR="00F73A4C" w:rsidRPr="00992146">
        <w:rPr>
          <w:lang w:val="en-US"/>
          <w:rPrChange w:id="11659" w:author="Anusha De" w:date="2022-08-01T14:48:00Z">
            <w:rPr/>
          </w:rPrChange>
        </w:rPr>
        <w:t xml:space="preserve"> </w:t>
      </w:r>
      <w:r w:rsidRPr="00992146">
        <w:rPr>
          <w:lang w:val="en-US"/>
          <w:rPrChange w:id="11660" w:author="Anusha De" w:date="2022-08-01T14:48:00Z">
            <w:rPr/>
          </w:rPrChange>
        </w:rPr>
        <w:t>within</w:t>
      </w:r>
      <w:r w:rsidR="00F73A4C" w:rsidRPr="00992146">
        <w:rPr>
          <w:lang w:val="en-US"/>
          <w:rPrChange w:id="11661" w:author="Anusha De" w:date="2022-08-01T14:48:00Z">
            <w:rPr/>
          </w:rPrChange>
        </w:rPr>
        <w:t xml:space="preserve"> </w:t>
      </w:r>
      <w:r w:rsidRPr="00992146">
        <w:rPr>
          <w:lang w:val="en-US"/>
          <w:rPrChange w:id="11662" w:author="Anusha De" w:date="2022-08-01T14:48:00Z">
            <w:rPr/>
          </w:rPrChange>
        </w:rPr>
        <w:t>farmers.</w:t>
      </w:r>
      <w:r w:rsidR="00F73A4C" w:rsidRPr="00992146">
        <w:rPr>
          <w:lang w:val="en-US"/>
          <w:rPrChange w:id="11663" w:author="Anusha De" w:date="2022-08-01T14:48:00Z">
            <w:rPr/>
          </w:rPrChange>
        </w:rPr>
        <w:t xml:space="preserve"> </w:t>
      </w:r>
      <w:r w:rsidRPr="00992146">
        <w:rPr>
          <w:lang w:val="en-US"/>
          <w:rPrChange w:id="11664" w:author="Anusha De" w:date="2022-08-01T14:48:00Z">
            <w:rPr/>
          </w:rPrChange>
        </w:rPr>
        <w:t>The</w:t>
      </w:r>
      <w:r w:rsidR="00F73A4C" w:rsidRPr="00992146">
        <w:rPr>
          <w:lang w:val="en-US"/>
          <w:rPrChange w:id="11665" w:author="Anusha De" w:date="2022-08-01T14:48:00Z">
            <w:rPr/>
          </w:rPrChange>
        </w:rPr>
        <w:t xml:space="preserve"> </w:t>
      </w:r>
      <w:r w:rsidRPr="00992146">
        <w:rPr>
          <w:lang w:val="en-US"/>
          <w:rPrChange w:id="11666" w:author="Anusha De" w:date="2022-08-01T14:48:00Z">
            <w:rPr/>
          </w:rPrChange>
        </w:rPr>
        <w:t>fact</w:t>
      </w:r>
      <w:r w:rsidR="00F73A4C" w:rsidRPr="00992146">
        <w:rPr>
          <w:lang w:val="en-US"/>
          <w:rPrChange w:id="11667" w:author="Anusha De" w:date="2022-08-01T14:48:00Z">
            <w:rPr/>
          </w:rPrChange>
        </w:rPr>
        <w:t xml:space="preserve"> </w:t>
      </w:r>
      <w:r w:rsidRPr="00992146">
        <w:rPr>
          <w:lang w:val="en-US"/>
          <w:rPrChange w:id="11668" w:author="Anusha De" w:date="2022-08-01T14:48:00Z">
            <w:rPr/>
          </w:rPrChange>
        </w:rPr>
        <w:t>that</w:t>
      </w:r>
      <w:r w:rsidR="00F73A4C" w:rsidRPr="00992146">
        <w:rPr>
          <w:lang w:val="en-US"/>
          <w:rPrChange w:id="11669" w:author="Anusha De" w:date="2022-08-01T14:48:00Z">
            <w:rPr/>
          </w:rPrChange>
        </w:rPr>
        <w:t xml:space="preserve"> </w:t>
      </w:r>
      <w:r w:rsidRPr="00992146">
        <w:rPr>
          <w:lang w:val="en-US"/>
          <w:rPrChange w:id="11670" w:author="Anusha De" w:date="2022-08-01T14:48:00Z">
            <w:rPr/>
          </w:rPrChange>
        </w:rPr>
        <w:t>intra-rater</w:t>
      </w:r>
      <w:r w:rsidR="00F73A4C" w:rsidRPr="00992146">
        <w:rPr>
          <w:lang w:val="en-US"/>
          <w:rPrChange w:id="11671" w:author="Anusha De" w:date="2022-08-01T14:48:00Z">
            <w:rPr/>
          </w:rPrChange>
        </w:rPr>
        <w:t xml:space="preserve"> </w:t>
      </w:r>
      <w:r w:rsidRPr="00992146">
        <w:rPr>
          <w:lang w:val="en-US"/>
          <w:rPrChange w:id="11672" w:author="Anusha De" w:date="2022-08-01T14:48:00Z">
            <w:rPr/>
          </w:rPrChange>
        </w:rPr>
        <w:t>agreement</w:t>
      </w:r>
      <w:r w:rsidR="00F73A4C" w:rsidRPr="00992146">
        <w:rPr>
          <w:lang w:val="en-US"/>
          <w:rPrChange w:id="11673" w:author="Anusha De" w:date="2022-08-01T14:48:00Z">
            <w:rPr/>
          </w:rPrChange>
        </w:rPr>
        <w:t xml:space="preserve"> </w:t>
      </w:r>
      <w:r w:rsidRPr="00992146">
        <w:rPr>
          <w:lang w:val="en-US"/>
          <w:rPrChange w:id="11674" w:author="Anusha De" w:date="2022-08-01T14:48:00Z">
            <w:rPr/>
          </w:rPrChange>
        </w:rPr>
        <w:t>is</w:t>
      </w:r>
      <w:r w:rsidR="00F73A4C" w:rsidRPr="00992146">
        <w:rPr>
          <w:lang w:val="en-US"/>
          <w:rPrChange w:id="11675" w:author="Anusha De" w:date="2022-08-01T14:48:00Z">
            <w:rPr/>
          </w:rPrChange>
        </w:rPr>
        <w:t xml:space="preserve"> </w:t>
      </w:r>
      <w:r w:rsidRPr="00992146">
        <w:rPr>
          <w:lang w:val="en-US"/>
          <w:rPrChange w:id="11676" w:author="Anusha De" w:date="2022-08-01T14:48:00Z">
            <w:rPr/>
          </w:rPrChange>
        </w:rPr>
        <w:t>higher</w:t>
      </w:r>
      <w:r w:rsidR="00F73A4C" w:rsidRPr="00992146">
        <w:rPr>
          <w:lang w:val="en-US"/>
          <w:rPrChange w:id="11677" w:author="Anusha De" w:date="2022-08-01T14:48:00Z">
            <w:rPr/>
          </w:rPrChange>
        </w:rPr>
        <w:t xml:space="preserve"> </w:t>
      </w:r>
      <w:r w:rsidRPr="00992146">
        <w:rPr>
          <w:lang w:val="en-US"/>
          <w:rPrChange w:id="11678" w:author="Anusha De" w:date="2022-08-01T14:48:00Z">
            <w:rPr/>
          </w:rPrChange>
        </w:rPr>
        <w:t>than</w:t>
      </w:r>
      <w:r w:rsidR="00F73A4C" w:rsidRPr="00992146">
        <w:rPr>
          <w:lang w:val="en-US"/>
          <w:rPrChange w:id="11679" w:author="Anusha De" w:date="2022-08-01T14:48:00Z">
            <w:rPr/>
          </w:rPrChange>
        </w:rPr>
        <w:t xml:space="preserve"> </w:t>
      </w:r>
      <w:r w:rsidRPr="00992146">
        <w:rPr>
          <w:lang w:val="en-US"/>
          <w:rPrChange w:id="11680" w:author="Anusha De" w:date="2022-08-01T14:48:00Z">
            <w:rPr/>
          </w:rPrChange>
        </w:rPr>
        <w:t>inter-rater</w:t>
      </w:r>
      <w:r w:rsidR="00F73A4C" w:rsidRPr="00992146">
        <w:rPr>
          <w:lang w:val="en-US"/>
          <w:rPrChange w:id="11681" w:author="Anusha De" w:date="2022-08-01T14:48:00Z">
            <w:rPr/>
          </w:rPrChange>
        </w:rPr>
        <w:t xml:space="preserve"> </w:t>
      </w:r>
      <w:r w:rsidRPr="00992146">
        <w:rPr>
          <w:lang w:val="en-US"/>
          <w:rPrChange w:id="11682" w:author="Anusha De" w:date="2022-08-01T14:48:00Z">
            <w:rPr/>
          </w:rPrChange>
        </w:rPr>
        <w:t>agreement</w:t>
      </w:r>
      <w:r w:rsidR="00F73A4C" w:rsidRPr="00992146">
        <w:rPr>
          <w:lang w:val="en-US"/>
          <w:rPrChange w:id="11683" w:author="Anusha De" w:date="2022-08-01T14:48:00Z">
            <w:rPr/>
          </w:rPrChange>
        </w:rPr>
        <w:t xml:space="preserve"> </w:t>
      </w:r>
      <w:r w:rsidRPr="00992146">
        <w:rPr>
          <w:lang w:val="en-US"/>
          <w:rPrChange w:id="11684" w:author="Anusha De" w:date="2022-08-01T14:48:00Z">
            <w:rPr/>
          </w:rPrChange>
        </w:rPr>
        <w:t>may</w:t>
      </w:r>
      <w:r w:rsidR="00F73A4C" w:rsidRPr="00992146">
        <w:rPr>
          <w:lang w:val="en-US"/>
          <w:rPrChange w:id="11685" w:author="Anusha De" w:date="2022-08-01T14:48:00Z">
            <w:rPr/>
          </w:rPrChange>
        </w:rPr>
        <w:t xml:space="preserve"> </w:t>
      </w:r>
      <w:r w:rsidRPr="00992146">
        <w:rPr>
          <w:lang w:val="en-US"/>
          <w:rPrChange w:id="11686" w:author="Anusha De" w:date="2022-08-01T14:48:00Z">
            <w:rPr/>
          </w:rPrChange>
        </w:rPr>
        <w:t>indicate</w:t>
      </w:r>
      <w:r w:rsidR="00F73A4C" w:rsidRPr="00992146">
        <w:rPr>
          <w:lang w:val="en-US"/>
          <w:rPrChange w:id="11687" w:author="Anusha De" w:date="2022-08-01T14:48:00Z">
            <w:rPr/>
          </w:rPrChange>
        </w:rPr>
        <w:t xml:space="preserve"> </w:t>
      </w:r>
      <w:r w:rsidRPr="00992146">
        <w:rPr>
          <w:lang w:val="en-US"/>
          <w:rPrChange w:id="11688" w:author="Anusha De" w:date="2022-08-01T14:48:00Z">
            <w:rPr/>
          </w:rPrChange>
        </w:rPr>
        <w:t>some</w:t>
      </w:r>
      <w:r w:rsidR="00F73A4C" w:rsidRPr="00992146">
        <w:rPr>
          <w:lang w:val="en-US"/>
          <w:rPrChange w:id="11689" w:author="Anusha De" w:date="2022-08-01T14:48:00Z">
            <w:rPr/>
          </w:rPrChange>
        </w:rPr>
        <w:t xml:space="preserve"> </w:t>
      </w:r>
      <w:r w:rsidRPr="00992146">
        <w:rPr>
          <w:lang w:val="en-US"/>
          <w:rPrChange w:id="11690" w:author="Anusha De" w:date="2022-08-01T14:48:00Z">
            <w:rPr/>
          </w:rPrChange>
        </w:rPr>
        <w:t>degree</w:t>
      </w:r>
      <w:r w:rsidR="00F73A4C" w:rsidRPr="00992146">
        <w:rPr>
          <w:lang w:val="en-US"/>
          <w:rPrChange w:id="11691" w:author="Anusha De" w:date="2022-08-01T14:48:00Z">
            <w:rPr/>
          </w:rPrChange>
        </w:rPr>
        <w:t xml:space="preserve"> </w:t>
      </w:r>
      <w:r w:rsidRPr="00992146">
        <w:rPr>
          <w:lang w:val="en-US"/>
          <w:rPrChange w:id="11692" w:author="Anusha De" w:date="2022-08-01T14:48:00Z">
            <w:rPr/>
          </w:rPrChange>
        </w:rPr>
        <w:t>of</w:t>
      </w:r>
      <w:r w:rsidR="00F73A4C" w:rsidRPr="00992146">
        <w:rPr>
          <w:lang w:val="en-US"/>
          <w:rPrChange w:id="11693" w:author="Anusha De" w:date="2022-08-01T14:48:00Z">
            <w:rPr/>
          </w:rPrChange>
        </w:rPr>
        <w:t xml:space="preserve"> </w:t>
      </w:r>
      <w:r w:rsidRPr="00992146">
        <w:rPr>
          <w:lang w:val="en-US"/>
          <w:rPrChange w:id="11694" w:author="Anusha De" w:date="2022-08-01T14:48:00Z">
            <w:rPr/>
          </w:rPrChange>
        </w:rPr>
        <w:t>assortative</w:t>
      </w:r>
      <w:r w:rsidR="00F73A4C" w:rsidRPr="00992146">
        <w:rPr>
          <w:lang w:val="en-US"/>
          <w:rPrChange w:id="11695" w:author="Anusha De" w:date="2022-08-01T14:48:00Z">
            <w:rPr/>
          </w:rPrChange>
        </w:rPr>
        <w:t xml:space="preserve"> </w:t>
      </w:r>
      <w:r w:rsidRPr="00992146">
        <w:rPr>
          <w:lang w:val="en-US"/>
          <w:rPrChange w:id="11696" w:author="Anusha De" w:date="2022-08-01T14:48:00Z">
            <w:rPr/>
          </w:rPrChange>
        </w:rPr>
        <w:t>matching</w:t>
      </w:r>
      <w:r w:rsidR="00F73A4C" w:rsidRPr="00992146">
        <w:rPr>
          <w:lang w:val="en-US"/>
          <w:rPrChange w:id="11697" w:author="Anusha De" w:date="2022-08-01T14:48:00Z">
            <w:rPr/>
          </w:rPrChange>
        </w:rPr>
        <w:t xml:space="preserve"> </w:t>
      </w:r>
      <w:r w:rsidRPr="00992146">
        <w:rPr>
          <w:lang w:val="en-US"/>
          <w:rPrChange w:id="11698" w:author="Anusha De" w:date="2022-08-01T14:48:00Z">
            <w:rPr/>
          </w:rPrChange>
        </w:rPr>
        <w:t>within</w:t>
      </w:r>
      <w:r w:rsidR="00F73A4C" w:rsidRPr="00992146">
        <w:rPr>
          <w:lang w:val="en-US"/>
          <w:rPrChange w:id="11699" w:author="Anusha De" w:date="2022-08-01T14:48:00Z">
            <w:rPr/>
          </w:rPrChange>
        </w:rPr>
        <w:t xml:space="preserve"> </w:t>
      </w:r>
      <w:r w:rsidRPr="00992146">
        <w:rPr>
          <w:lang w:val="en-US"/>
          <w:rPrChange w:id="11700" w:author="Anusha De" w:date="2022-08-01T14:48:00Z">
            <w:rPr/>
          </w:rPrChange>
        </w:rPr>
        <w:t>the</w:t>
      </w:r>
      <w:r w:rsidR="00F73A4C" w:rsidRPr="00992146">
        <w:rPr>
          <w:lang w:val="en-US"/>
          <w:rPrChange w:id="11701" w:author="Anusha De" w:date="2022-08-01T14:48:00Z">
            <w:rPr/>
          </w:rPrChange>
        </w:rPr>
        <w:t xml:space="preserve"> </w:t>
      </w:r>
      <w:r w:rsidRPr="00992146">
        <w:rPr>
          <w:lang w:val="en-US"/>
          <w:rPrChange w:id="11702" w:author="Anusha De" w:date="2022-08-01T14:48:00Z">
            <w:rPr/>
          </w:rPrChange>
        </w:rPr>
        <w:t>chain,</w:t>
      </w:r>
      <w:r w:rsidR="00F73A4C" w:rsidRPr="00992146">
        <w:rPr>
          <w:lang w:val="en-US"/>
          <w:rPrChange w:id="11703" w:author="Anusha De" w:date="2022-08-01T14:48:00Z">
            <w:rPr/>
          </w:rPrChange>
        </w:rPr>
        <w:t xml:space="preserve"> </w:t>
      </w:r>
      <w:r w:rsidRPr="00992146">
        <w:rPr>
          <w:lang w:val="en-US"/>
          <w:rPrChange w:id="11704" w:author="Anusha De" w:date="2022-08-01T14:48:00Z">
            <w:rPr/>
          </w:rPrChange>
        </w:rPr>
        <w:t>whereby</w:t>
      </w:r>
      <w:r w:rsidR="00F73A4C" w:rsidRPr="00992146">
        <w:rPr>
          <w:lang w:val="en-US"/>
          <w:rPrChange w:id="11705" w:author="Anusha De" w:date="2022-08-01T14:48:00Z">
            <w:rPr/>
          </w:rPrChange>
        </w:rPr>
        <w:t xml:space="preserve"> </w:t>
      </w:r>
      <w:r w:rsidRPr="00992146">
        <w:rPr>
          <w:lang w:val="en-US"/>
          <w:rPrChange w:id="11706" w:author="Anusha De" w:date="2022-08-01T14:48:00Z">
            <w:rPr/>
          </w:rPrChange>
        </w:rPr>
        <w:t>farmers</w:t>
      </w:r>
      <w:r w:rsidR="00F73A4C" w:rsidRPr="00992146">
        <w:rPr>
          <w:lang w:val="en-US"/>
          <w:rPrChange w:id="11707" w:author="Anusha De" w:date="2022-08-01T14:48:00Z">
            <w:rPr/>
          </w:rPrChange>
        </w:rPr>
        <w:t xml:space="preserve"> </w:t>
      </w:r>
      <w:r w:rsidRPr="00992146">
        <w:rPr>
          <w:lang w:val="en-US"/>
          <w:rPrChange w:id="11708" w:author="Anusha De" w:date="2022-08-01T14:48:00Z">
            <w:rPr/>
          </w:rPrChange>
        </w:rPr>
        <w:t>who</w:t>
      </w:r>
      <w:r w:rsidR="00F73A4C" w:rsidRPr="00992146">
        <w:rPr>
          <w:lang w:val="en-US"/>
          <w:rPrChange w:id="11709" w:author="Anusha De" w:date="2022-08-01T14:48:00Z">
            <w:rPr/>
          </w:rPrChange>
        </w:rPr>
        <w:t xml:space="preserve"> </w:t>
      </w:r>
      <w:r w:rsidRPr="00992146">
        <w:rPr>
          <w:lang w:val="en-US"/>
          <w:rPrChange w:id="11710" w:author="Anusha De" w:date="2022-08-01T14:48:00Z">
            <w:rPr/>
          </w:rPrChange>
        </w:rPr>
        <w:t>select</w:t>
      </w:r>
      <w:r w:rsidR="00F73A4C" w:rsidRPr="00992146">
        <w:rPr>
          <w:lang w:val="en-US"/>
          <w:rPrChange w:id="11711" w:author="Anusha De" w:date="2022-08-01T14:48:00Z">
            <w:rPr/>
          </w:rPrChange>
        </w:rPr>
        <w:t xml:space="preserve"> </w:t>
      </w:r>
      <w:r w:rsidRPr="00992146">
        <w:rPr>
          <w:lang w:val="en-US"/>
          <w:rPrChange w:id="11712" w:author="Anusha De" w:date="2022-08-01T14:48:00Z">
            <w:rPr/>
          </w:rPrChange>
        </w:rPr>
        <w:t>better</w:t>
      </w:r>
      <w:r w:rsidR="00F73A4C" w:rsidRPr="00992146">
        <w:rPr>
          <w:lang w:val="en-US"/>
          <w:rPrChange w:id="11713" w:author="Anusha De" w:date="2022-08-01T14:48:00Z">
            <w:rPr/>
          </w:rPrChange>
        </w:rPr>
        <w:t xml:space="preserve"> </w:t>
      </w:r>
      <w:r w:rsidRPr="00992146">
        <w:rPr>
          <w:lang w:val="en-US"/>
          <w:rPrChange w:id="11714" w:author="Anusha De" w:date="2022-08-01T14:48:00Z">
            <w:rPr/>
          </w:rPrChange>
        </w:rPr>
        <w:t>performing</w:t>
      </w:r>
      <w:r w:rsidR="00F73A4C" w:rsidRPr="00992146">
        <w:rPr>
          <w:lang w:val="en-US"/>
          <w:rPrChange w:id="11715" w:author="Anusha De" w:date="2022-08-01T14:48:00Z">
            <w:rPr/>
          </w:rPrChange>
        </w:rPr>
        <w:t xml:space="preserve"> </w:t>
      </w:r>
      <w:r w:rsidRPr="00992146">
        <w:rPr>
          <w:lang w:val="en-US"/>
          <w:rPrChange w:id="11716" w:author="Anusha De" w:date="2022-08-01T14:48:00Z">
            <w:rPr/>
          </w:rPrChange>
        </w:rPr>
        <w:t>agro-input</w:t>
      </w:r>
      <w:r w:rsidR="00F73A4C" w:rsidRPr="00992146">
        <w:rPr>
          <w:lang w:val="en-US"/>
          <w:rPrChange w:id="11717" w:author="Anusha De" w:date="2022-08-01T14:48:00Z">
            <w:rPr/>
          </w:rPrChange>
        </w:rPr>
        <w:t xml:space="preserve"> </w:t>
      </w:r>
      <w:r w:rsidRPr="00992146">
        <w:rPr>
          <w:lang w:val="en-US"/>
          <w:rPrChange w:id="11718" w:author="Anusha De" w:date="2022-08-01T14:48:00Z">
            <w:rPr/>
          </w:rPrChange>
        </w:rPr>
        <w:t>dealers</w:t>
      </w:r>
      <w:r w:rsidR="00F73A4C" w:rsidRPr="00992146">
        <w:rPr>
          <w:lang w:val="en-US"/>
          <w:rPrChange w:id="11719" w:author="Anusha De" w:date="2022-08-01T14:48:00Z">
            <w:rPr/>
          </w:rPrChange>
        </w:rPr>
        <w:t xml:space="preserve"> </w:t>
      </w:r>
      <w:r w:rsidRPr="00992146">
        <w:rPr>
          <w:lang w:val="en-US"/>
          <w:rPrChange w:id="11720" w:author="Anusha De" w:date="2022-08-01T14:48:00Z">
            <w:rPr/>
          </w:rPrChange>
        </w:rPr>
        <w:t>also</w:t>
      </w:r>
      <w:r w:rsidR="00F73A4C" w:rsidRPr="00992146">
        <w:rPr>
          <w:lang w:val="en-US"/>
          <w:rPrChange w:id="11721" w:author="Anusha De" w:date="2022-08-01T14:48:00Z">
            <w:rPr/>
          </w:rPrChange>
        </w:rPr>
        <w:t xml:space="preserve"> </w:t>
      </w:r>
      <w:r w:rsidRPr="00992146">
        <w:rPr>
          <w:lang w:val="en-US"/>
          <w:rPrChange w:id="11722" w:author="Anusha De" w:date="2022-08-01T14:48:00Z">
            <w:rPr/>
          </w:rPrChange>
        </w:rPr>
        <w:t>tend</w:t>
      </w:r>
      <w:r w:rsidR="00F73A4C" w:rsidRPr="00992146">
        <w:rPr>
          <w:lang w:val="en-US"/>
          <w:rPrChange w:id="11723" w:author="Anusha De" w:date="2022-08-01T14:48:00Z">
            <w:rPr/>
          </w:rPrChange>
        </w:rPr>
        <w:t xml:space="preserve"> </w:t>
      </w:r>
      <w:r w:rsidRPr="00992146">
        <w:rPr>
          <w:lang w:val="en-US"/>
          <w:rPrChange w:id="11724" w:author="Anusha De" w:date="2022-08-01T14:48:00Z">
            <w:rPr/>
          </w:rPrChange>
        </w:rPr>
        <w:t>to</w:t>
      </w:r>
      <w:r w:rsidR="00F73A4C" w:rsidRPr="00992146">
        <w:rPr>
          <w:lang w:val="en-US"/>
          <w:rPrChange w:id="11725" w:author="Anusha De" w:date="2022-08-01T14:48:00Z">
            <w:rPr/>
          </w:rPrChange>
        </w:rPr>
        <w:t xml:space="preserve"> </w:t>
      </w:r>
      <w:r w:rsidRPr="00992146">
        <w:rPr>
          <w:lang w:val="en-US"/>
          <w:rPrChange w:id="11726" w:author="Anusha De" w:date="2022-08-01T14:48:00Z">
            <w:rPr/>
          </w:rPrChange>
        </w:rPr>
        <w:t>go</w:t>
      </w:r>
      <w:r w:rsidR="00F73A4C" w:rsidRPr="00992146">
        <w:rPr>
          <w:lang w:val="en-US"/>
          <w:rPrChange w:id="11727" w:author="Anusha De" w:date="2022-08-01T14:48:00Z">
            <w:rPr/>
          </w:rPrChange>
        </w:rPr>
        <w:t xml:space="preserve"> </w:t>
      </w:r>
      <w:r w:rsidRPr="00992146">
        <w:rPr>
          <w:lang w:val="en-US"/>
          <w:rPrChange w:id="11728" w:author="Anusha De" w:date="2022-08-01T14:48:00Z">
            <w:rPr/>
          </w:rPrChange>
        </w:rPr>
        <w:t>to</w:t>
      </w:r>
      <w:r w:rsidR="00F73A4C" w:rsidRPr="00992146">
        <w:rPr>
          <w:lang w:val="en-US"/>
          <w:rPrChange w:id="11729" w:author="Anusha De" w:date="2022-08-01T14:48:00Z">
            <w:rPr/>
          </w:rPrChange>
        </w:rPr>
        <w:t xml:space="preserve"> </w:t>
      </w:r>
      <w:r w:rsidRPr="00992146">
        <w:rPr>
          <w:lang w:val="en-US"/>
          <w:rPrChange w:id="11730" w:author="Anusha De" w:date="2022-08-01T14:48:00Z">
            <w:rPr/>
          </w:rPrChange>
        </w:rPr>
        <w:t>better</w:t>
      </w:r>
      <w:r w:rsidR="00F73A4C" w:rsidRPr="00992146">
        <w:rPr>
          <w:lang w:val="en-US"/>
          <w:rPrChange w:id="11731" w:author="Anusha De" w:date="2022-08-01T14:48:00Z">
            <w:rPr/>
          </w:rPrChange>
        </w:rPr>
        <w:t xml:space="preserve"> </w:t>
      </w:r>
      <w:r w:rsidRPr="00992146">
        <w:rPr>
          <w:lang w:val="en-US"/>
          <w:rPrChange w:id="11732" w:author="Anusha De" w:date="2022-08-01T14:48:00Z">
            <w:rPr/>
          </w:rPrChange>
        </w:rPr>
        <w:t>processors</w:t>
      </w:r>
      <w:r w:rsidR="00F73A4C" w:rsidRPr="00992146">
        <w:rPr>
          <w:lang w:val="en-US"/>
          <w:rPrChange w:id="11733" w:author="Anusha De" w:date="2022-08-01T14:48:00Z">
            <w:rPr/>
          </w:rPrChange>
        </w:rPr>
        <w:t xml:space="preserve"> </w:t>
      </w:r>
      <w:r w:rsidRPr="00992146">
        <w:rPr>
          <w:lang w:val="en-US"/>
          <w:rPrChange w:id="11734" w:author="Anusha De" w:date="2022-08-01T14:48:00Z">
            <w:rPr/>
          </w:rPrChange>
        </w:rPr>
        <w:t>and</w:t>
      </w:r>
      <w:r w:rsidR="00F73A4C" w:rsidRPr="00992146">
        <w:rPr>
          <w:lang w:val="en-US"/>
          <w:rPrChange w:id="11735" w:author="Anusha De" w:date="2022-08-01T14:48:00Z">
            <w:rPr/>
          </w:rPrChange>
        </w:rPr>
        <w:t xml:space="preserve"> </w:t>
      </w:r>
      <w:r w:rsidRPr="00992146">
        <w:rPr>
          <w:lang w:val="en-US"/>
          <w:rPrChange w:id="11736" w:author="Anusha De" w:date="2022-08-01T14:48:00Z">
            <w:rPr/>
          </w:rPrChange>
        </w:rPr>
        <w:t>sell</w:t>
      </w:r>
      <w:r w:rsidR="00F73A4C" w:rsidRPr="00992146">
        <w:rPr>
          <w:lang w:val="en-US"/>
          <w:rPrChange w:id="11737" w:author="Anusha De" w:date="2022-08-01T14:48:00Z">
            <w:rPr/>
          </w:rPrChange>
        </w:rPr>
        <w:t xml:space="preserve"> </w:t>
      </w:r>
      <w:r w:rsidRPr="00992146">
        <w:rPr>
          <w:lang w:val="en-US"/>
          <w:rPrChange w:id="11738" w:author="Anusha De" w:date="2022-08-01T14:48:00Z">
            <w:rPr/>
          </w:rPrChange>
        </w:rPr>
        <w:t>to</w:t>
      </w:r>
      <w:r w:rsidR="00F73A4C" w:rsidRPr="00992146">
        <w:rPr>
          <w:lang w:val="en-US"/>
          <w:rPrChange w:id="11739" w:author="Anusha De" w:date="2022-08-01T14:48:00Z">
            <w:rPr/>
          </w:rPrChange>
        </w:rPr>
        <w:t xml:space="preserve"> </w:t>
      </w:r>
      <w:r w:rsidRPr="00992146">
        <w:rPr>
          <w:lang w:val="en-US"/>
          <w:rPrChange w:id="11740" w:author="Anusha De" w:date="2022-08-01T14:48:00Z">
            <w:rPr/>
          </w:rPrChange>
        </w:rPr>
        <w:t>better</w:t>
      </w:r>
      <w:r w:rsidR="00F73A4C" w:rsidRPr="00992146">
        <w:rPr>
          <w:lang w:val="en-US"/>
          <w:rPrChange w:id="11741" w:author="Anusha De" w:date="2022-08-01T14:48:00Z">
            <w:rPr/>
          </w:rPrChange>
        </w:rPr>
        <w:t xml:space="preserve"> </w:t>
      </w:r>
      <w:r w:rsidRPr="00992146">
        <w:rPr>
          <w:lang w:val="en-US"/>
          <w:rPrChange w:id="11742" w:author="Anusha De" w:date="2022-08-01T14:48:00Z">
            <w:rPr/>
          </w:rPrChange>
        </w:rPr>
        <w:t>traders.</w:t>
      </w:r>
      <w:r w:rsidR="00F73A4C" w:rsidRPr="00992146">
        <w:rPr>
          <w:lang w:val="en-US"/>
          <w:rPrChange w:id="11743" w:author="Anusha De" w:date="2022-08-01T14:48:00Z">
            <w:rPr/>
          </w:rPrChange>
        </w:rPr>
        <w:t xml:space="preserve"> </w:t>
      </w:r>
      <w:r w:rsidRPr="00992146">
        <w:rPr>
          <w:lang w:val="en-US"/>
          <w:rPrChange w:id="11744" w:author="Anusha De" w:date="2022-08-01T14:48:00Z">
            <w:rPr/>
          </w:rPrChange>
        </w:rPr>
        <w:t>However,</w:t>
      </w:r>
      <w:r w:rsidR="00F73A4C" w:rsidRPr="00992146">
        <w:rPr>
          <w:lang w:val="en-US"/>
          <w:rPrChange w:id="11745" w:author="Anusha De" w:date="2022-08-01T14:48:00Z">
            <w:rPr/>
          </w:rPrChange>
        </w:rPr>
        <w:t xml:space="preserve"> </w:t>
      </w:r>
      <w:r w:rsidRPr="00992146">
        <w:rPr>
          <w:lang w:val="en-US"/>
          <w:rPrChange w:id="11746" w:author="Anusha De" w:date="2022-08-01T14:48:00Z">
            <w:rPr/>
          </w:rPrChange>
        </w:rPr>
        <w:t>it</w:t>
      </w:r>
      <w:r w:rsidR="00F73A4C" w:rsidRPr="00992146">
        <w:rPr>
          <w:lang w:val="en-US"/>
          <w:rPrChange w:id="11747" w:author="Anusha De" w:date="2022-08-01T14:48:00Z">
            <w:rPr/>
          </w:rPrChange>
        </w:rPr>
        <w:t xml:space="preserve"> </w:t>
      </w:r>
      <w:r w:rsidRPr="00992146">
        <w:rPr>
          <w:lang w:val="en-US"/>
          <w:rPrChange w:id="11748" w:author="Anusha De" w:date="2022-08-01T14:48:00Z">
            <w:rPr/>
          </w:rPrChange>
        </w:rPr>
        <w:t>could</w:t>
      </w:r>
      <w:r w:rsidR="00F73A4C" w:rsidRPr="00992146">
        <w:rPr>
          <w:lang w:val="en-US"/>
          <w:rPrChange w:id="11749" w:author="Anusha De" w:date="2022-08-01T14:48:00Z">
            <w:rPr/>
          </w:rPrChange>
        </w:rPr>
        <w:t xml:space="preserve"> </w:t>
      </w:r>
      <w:r w:rsidRPr="00992146">
        <w:rPr>
          <w:lang w:val="en-US"/>
          <w:rPrChange w:id="11750" w:author="Anusha De" w:date="2022-08-01T14:48:00Z">
            <w:rPr/>
          </w:rPrChange>
        </w:rPr>
        <w:t>also</w:t>
      </w:r>
      <w:r w:rsidR="00F73A4C" w:rsidRPr="00992146">
        <w:rPr>
          <w:lang w:val="en-US"/>
          <w:rPrChange w:id="11751" w:author="Anusha De" w:date="2022-08-01T14:48:00Z">
            <w:rPr/>
          </w:rPrChange>
        </w:rPr>
        <w:t xml:space="preserve"> </w:t>
      </w:r>
      <w:r w:rsidRPr="00992146">
        <w:rPr>
          <w:lang w:val="en-US"/>
          <w:rPrChange w:id="11752" w:author="Anusha De" w:date="2022-08-01T14:48:00Z">
            <w:rPr/>
          </w:rPrChange>
        </w:rPr>
        <w:t>be</w:t>
      </w:r>
      <w:r w:rsidR="00F73A4C" w:rsidRPr="00992146">
        <w:rPr>
          <w:lang w:val="en-US"/>
          <w:rPrChange w:id="11753" w:author="Anusha De" w:date="2022-08-01T14:48:00Z">
            <w:rPr/>
          </w:rPrChange>
        </w:rPr>
        <w:t xml:space="preserve"> </w:t>
      </w:r>
      <w:r w:rsidRPr="00992146">
        <w:rPr>
          <w:lang w:val="en-US"/>
          <w:rPrChange w:id="11754" w:author="Anusha De" w:date="2022-08-01T14:48:00Z">
            <w:rPr/>
          </w:rPrChange>
        </w:rPr>
        <w:t>that</w:t>
      </w:r>
      <w:r w:rsidR="00F73A4C" w:rsidRPr="00992146">
        <w:rPr>
          <w:lang w:val="en-US"/>
          <w:rPrChange w:id="11755" w:author="Anusha De" w:date="2022-08-01T14:48:00Z">
            <w:rPr/>
          </w:rPrChange>
        </w:rPr>
        <w:t xml:space="preserve"> </w:t>
      </w:r>
      <w:r w:rsidRPr="00992146">
        <w:rPr>
          <w:lang w:val="en-US"/>
          <w:rPrChange w:id="11756" w:author="Anusha De" w:date="2022-08-01T14:48:00Z">
            <w:rPr/>
          </w:rPrChange>
        </w:rPr>
        <w:t>ratings</w:t>
      </w:r>
      <w:r w:rsidR="00F73A4C" w:rsidRPr="00992146">
        <w:rPr>
          <w:lang w:val="en-US"/>
          <w:rPrChange w:id="11757" w:author="Anusha De" w:date="2022-08-01T14:48:00Z">
            <w:rPr/>
          </w:rPrChange>
        </w:rPr>
        <w:t xml:space="preserve"> </w:t>
      </w:r>
      <w:r w:rsidRPr="00992146">
        <w:rPr>
          <w:lang w:val="en-US"/>
          <w:rPrChange w:id="11758" w:author="Anusha De" w:date="2022-08-01T14:48:00Z">
            <w:rPr/>
          </w:rPrChange>
        </w:rPr>
        <w:t>are</w:t>
      </w:r>
      <w:r w:rsidR="00F73A4C" w:rsidRPr="00992146">
        <w:rPr>
          <w:lang w:val="en-US"/>
          <w:rPrChange w:id="11759" w:author="Anusha De" w:date="2022-08-01T14:48:00Z">
            <w:rPr/>
          </w:rPrChange>
        </w:rPr>
        <w:t xml:space="preserve"> </w:t>
      </w:r>
      <w:r w:rsidRPr="00992146">
        <w:rPr>
          <w:lang w:val="en-US"/>
          <w:rPrChange w:id="11760" w:author="Anusha De" w:date="2022-08-01T14:48:00Z">
            <w:rPr/>
          </w:rPrChange>
        </w:rPr>
        <w:t>determined</w:t>
      </w:r>
      <w:r w:rsidR="00F73A4C" w:rsidRPr="00992146">
        <w:rPr>
          <w:lang w:val="en-US"/>
          <w:rPrChange w:id="11761" w:author="Anusha De" w:date="2022-08-01T14:48:00Z">
            <w:rPr/>
          </w:rPrChange>
        </w:rPr>
        <w:t xml:space="preserve"> </w:t>
      </w:r>
      <w:r w:rsidRPr="00992146">
        <w:rPr>
          <w:lang w:val="en-US"/>
          <w:rPrChange w:id="11762" w:author="Anusha De" w:date="2022-08-01T14:48:00Z">
            <w:rPr/>
          </w:rPrChange>
        </w:rPr>
        <w:t>more</w:t>
      </w:r>
      <w:r w:rsidR="00F73A4C" w:rsidRPr="00992146">
        <w:rPr>
          <w:lang w:val="en-US"/>
          <w:rPrChange w:id="11763" w:author="Anusha De" w:date="2022-08-01T14:48:00Z">
            <w:rPr/>
          </w:rPrChange>
        </w:rPr>
        <w:t xml:space="preserve"> </w:t>
      </w:r>
      <w:r w:rsidRPr="00992146">
        <w:rPr>
          <w:lang w:val="en-US"/>
          <w:rPrChange w:id="11764" w:author="Anusha De" w:date="2022-08-01T14:48:00Z">
            <w:rPr/>
          </w:rPrChange>
        </w:rPr>
        <w:t>by</w:t>
      </w:r>
      <w:r w:rsidR="00F73A4C" w:rsidRPr="00992146">
        <w:rPr>
          <w:lang w:val="en-US"/>
          <w:rPrChange w:id="11765" w:author="Anusha De" w:date="2022-08-01T14:48:00Z">
            <w:rPr/>
          </w:rPrChange>
        </w:rPr>
        <w:t xml:space="preserve"> </w:t>
      </w:r>
      <w:r w:rsidRPr="00992146">
        <w:rPr>
          <w:lang w:val="en-US"/>
          <w:rPrChange w:id="11766" w:author="Anusha De" w:date="2022-08-01T14:48:00Z">
            <w:rPr/>
          </w:rPrChange>
        </w:rPr>
        <w:t>farmer</w:t>
      </w:r>
      <w:r w:rsidR="00F73A4C" w:rsidRPr="00992146">
        <w:rPr>
          <w:lang w:val="en-US"/>
          <w:rPrChange w:id="11767" w:author="Anusha De" w:date="2022-08-01T14:48:00Z">
            <w:rPr/>
          </w:rPrChange>
        </w:rPr>
        <w:t xml:space="preserve"> </w:t>
      </w:r>
      <w:r w:rsidRPr="00992146">
        <w:rPr>
          <w:lang w:val="en-US"/>
          <w:rPrChange w:id="11768" w:author="Anusha De" w:date="2022-08-01T14:48:00Z">
            <w:rPr/>
          </w:rPrChange>
        </w:rPr>
        <w:t>level</w:t>
      </w:r>
      <w:r w:rsidR="00F73A4C" w:rsidRPr="00992146">
        <w:rPr>
          <w:lang w:val="en-US"/>
          <w:rPrChange w:id="11769" w:author="Anusha De" w:date="2022-08-01T14:48:00Z">
            <w:rPr/>
          </w:rPrChange>
        </w:rPr>
        <w:t xml:space="preserve"> </w:t>
      </w:r>
      <w:r w:rsidRPr="00992146">
        <w:rPr>
          <w:lang w:val="en-US"/>
          <w:rPrChange w:id="11770" w:author="Anusha De" w:date="2022-08-01T14:48:00Z">
            <w:rPr/>
          </w:rPrChange>
        </w:rPr>
        <w:t>characteristics</w:t>
      </w:r>
      <w:r w:rsidR="00F73A4C" w:rsidRPr="00992146">
        <w:rPr>
          <w:lang w:val="en-US"/>
          <w:rPrChange w:id="11771" w:author="Anusha De" w:date="2022-08-01T14:48:00Z">
            <w:rPr/>
          </w:rPrChange>
        </w:rPr>
        <w:t xml:space="preserve"> </w:t>
      </w:r>
      <w:r w:rsidRPr="00992146">
        <w:rPr>
          <w:lang w:val="en-US"/>
          <w:rPrChange w:id="11772" w:author="Anusha De" w:date="2022-08-01T14:48:00Z">
            <w:rPr/>
          </w:rPrChange>
        </w:rPr>
        <w:t>(such</w:t>
      </w:r>
      <w:r w:rsidR="00F73A4C" w:rsidRPr="00992146">
        <w:rPr>
          <w:lang w:val="en-US"/>
          <w:rPrChange w:id="11773" w:author="Anusha De" w:date="2022-08-01T14:48:00Z">
            <w:rPr/>
          </w:rPrChange>
        </w:rPr>
        <w:t xml:space="preserve"> </w:t>
      </w:r>
      <w:r w:rsidRPr="00992146">
        <w:rPr>
          <w:lang w:val="en-US"/>
          <w:rPrChange w:id="11774" w:author="Anusha De" w:date="2022-08-01T14:48:00Z">
            <w:rPr/>
          </w:rPrChange>
        </w:rPr>
        <w:t>as</w:t>
      </w:r>
      <w:r w:rsidR="00F73A4C" w:rsidRPr="00992146">
        <w:rPr>
          <w:lang w:val="en-US"/>
          <w:rPrChange w:id="11775" w:author="Anusha De" w:date="2022-08-01T14:48:00Z">
            <w:rPr/>
          </w:rPrChange>
        </w:rPr>
        <w:t xml:space="preserve"> </w:t>
      </w:r>
      <w:r w:rsidRPr="00992146">
        <w:rPr>
          <w:lang w:val="en-US"/>
          <w:rPrChange w:id="11776" w:author="Anusha De" w:date="2022-08-01T14:48:00Z">
            <w:rPr/>
          </w:rPrChange>
        </w:rPr>
        <w:t>the</w:t>
      </w:r>
      <w:r w:rsidR="00F73A4C" w:rsidRPr="00992146">
        <w:rPr>
          <w:lang w:val="en-US"/>
          <w:rPrChange w:id="11777" w:author="Anusha De" w:date="2022-08-01T14:48:00Z">
            <w:rPr/>
          </w:rPrChange>
        </w:rPr>
        <w:t xml:space="preserve"> </w:t>
      </w:r>
      <w:r w:rsidRPr="00992146">
        <w:rPr>
          <w:lang w:val="en-US"/>
          <w:rPrChange w:id="11778" w:author="Anusha De" w:date="2022-08-01T14:48:00Z">
            <w:rPr/>
          </w:rPrChange>
        </w:rPr>
        <w:t>education</w:t>
      </w:r>
      <w:r w:rsidR="00F73A4C" w:rsidRPr="00992146">
        <w:rPr>
          <w:lang w:val="en-US"/>
          <w:rPrChange w:id="11779" w:author="Anusha De" w:date="2022-08-01T14:48:00Z">
            <w:rPr/>
          </w:rPrChange>
        </w:rPr>
        <w:t xml:space="preserve"> </w:t>
      </w:r>
      <w:r w:rsidRPr="00992146">
        <w:rPr>
          <w:lang w:val="en-US"/>
          <w:rPrChange w:id="11780" w:author="Anusha De" w:date="2022-08-01T14:48:00Z">
            <w:rPr/>
          </w:rPrChange>
        </w:rPr>
        <w:t>level</w:t>
      </w:r>
      <w:r w:rsidR="00F73A4C" w:rsidRPr="00992146">
        <w:rPr>
          <w:lang w:val="en-US"/>
          <w:rPrChange w:id="11781" w:author="Anusha De" w:date="2022-08-01T14:48:00Z">
            <w:rPr/>
          </w:rPrChange>
        </w:rPr>
        <w:t xml:space="preserve"> </w:t>
      </w:r>
      <w:r w:rsidRPr="00992146">
        <w:rPr>
          <w:lang w:val="en-US"/>
          <w:rPrChange w:id="11782" w:author="Anusha De" w:date="2022-08-01T14:48:00Z">
            <w:rPr/>
          </w:rPrChange>
        </w:rPr>
        <w:t>of</w:t>
      </w:r>
      <w:r w:rsidR="00F73A4C" w:rsidRPr="00992146">
        <w:rPr>
          <w:lang w:val="en-US"/>
          <w:rPrChange w:id="11783" w:author="Anusha De" w:date="2022-08-01T14:48:00Z">
            <w:rPr/>
          </w:rPrChange>
        </w:rPr>
        <w:t xml:space="preserve"> </w:t>
      </w:r>
      <w:r w:rsidRPr="00992146">
        <w:rPr>
          <w:lang w:val="en-US"/>
          <w:rPrChange w:id="11784" w:author="Anusha De" w:date="2022-08-01T14:48:00Z">
            <w:rPr/>
          </w:rPrChange>
        </w:rPr>
        <w:t>the</w:t>
      </w:r>
      <w:r w:rsidR="00F73A4C" w:rsidRPr="00992146">
        <w:rPr>
          <w:lang w:val="en-US"/>
          <w:rPrChange w:id="11785" w:author="Anusha De" w:date="2022-08-01T14:48:00Z">
            <w:rPr/>
          </w:rPrChange>
        </w:rPr>
        <w:t xml:space="preserve"> </w:t>
      </w:r>
      <w:r w:rsidRPr="00992146">
        <w:rPr>
          <w:lang w:val="en-US"/>
          <w:rPrChange w:id="11786" w:author="Anusha De" w:date="2022-08-01T14:48:00Z">
            <w:rPr/>
          </w:rPrChange>
        </w:rPr>
        <w:t>farmer)</w:t>
      </w:r>
      <w:r w:rsidR="00F73A4C" w:rsidRPr="00992146">
        <w:rPr>
          <w:lang w:val="en-US"/>
          <w:rPrChange w:id="11787" w:author="Anusha De" w:date="2022-08-01T14:48:00Z">
            <w:rPr/>
          </w:rPrChange>
        </w:rPr>
        <w:t xml:space="preserve"> </w:t>
      </w:r>
      <w:r w:rsidRPr="00992146">
        <w:rPr>
          <w:lang w:val="en-US"/>
          <w:rPrChange w:id="11788" w:author="Anusha De" w:date="2022-08-01T14:48:00Z">
            <w:rPr/>
          </w:rPrChange>
        </w:rPr>
        <w:t>than</w:t>
      </w:r>
      <w:r w:rsidR="00F73A4C" w:rsidRPr="00992146">
        <w:rPr>
          <w:lang w:val="en-US"/>
          <w:rPrChange w:id="11789" w:author="Anusha De" w:date="2022-08-01T14:48:00Z">
            <w:rPr/>
          </w:rPrChange>
        </w:rPr>
        <w:t xml:space="preserve"> </w:t>
      </w:r>
      <w:r w:rsidRPr="00992146">
        <w:rPr>
          <w:lang w:val="en-US"/>
          <w:rPrChange w:id="11790" w:author="Anusha De" w:date="2022-08-01T14:48:00Z">
            <w:rPr/>
          </w:rPrChange>
        </w:rPr>
        <w:t>by</w:t>
      </w:r>
      <w:r w:rsidR="00F73A4C" w:rsidRPr="00992146">
        <w:rPr>
          <w:lang w:val="en-US"/>
          <w:rPrChange w:id="11791" w:author="Anusha De" w:date="2022-08-01T14:48:00Z">
            <w:rPr/>
          </w:rPrChange>
        </w:rPr>
        <w:t xml:space="preserve"> </w:t>
      </w:r>
      <w:r w:rsidRPr="00992146">
        <w:rPr>
          <w:lang w:val="en-US"/>
          <w:rPrChange w:id="11792" w:author="Anusha De" w:date="2022-08-01T14:48:00Z">
            <w:rPr/>
          </w:rPrChange>
        </w:rPr>
        <w:t>actor</w:t>
      </w:r>
      <w:r w:rsidR="00F73A4C" w:rsidRPr="00992146">
        <w:rPr>
          <w:lang w:val="en-US"/>
          <w:rPrChange w:id="11793" w:author="Anusha De" w:date="2022-08-01T14:48:00Z">
            <w:rPr/>
          </w:rPrChange>
        </w:rPr>
        <w:t xml:space="preserve"> </w:t>
      </w:r>
      <w:r w:rsidRPr="00992146">
        <w:rPr>
          <w:lang w:val="en-US"/>
          <w:rPrChange w:id="11794" w:author="Anusha De" w:date="2022-08-01T14:48:00Z">
            <w:rPr/>
          </w:rPrChange>
        </w:rPr>
        <w:t>level</w:t>
      </w:r>
      <w:r w:rsidR="00F73A4C" w:rsidRPr="00992146">
        <w:rPr>
          <w:lang w:val="en-US"/>
          <w:rPrChange w:id="11795" w:author="Anusha De" w:date="2022-08-01T14:48:00Z">
            <w:rPr/>
          </w:rPrChange>
        </w:rPr>
        <w:t xml:space="preserve"> </w:t>
      </w:r>
      <w:r w:rsidRPr="00992146">
        <w:rPr>
          <w:lang w:val="en-US"/>
          <w:rPrChange w:id="11796" w:author="Anusha De" w:date="2022-08-01T14:48:00Z">
            <w:rPr/>
          </w:rPrChange>
        </w:rPr>
        <w:t>characteristics,</w:t>
      </w:r>
      <w:r w:rsidR="00F73A4C" w:rsidRPr="00992146">
        <w:rPr>
          <w:lang w:val="en-US"/>
          <w:rPrChange w:id="11797" w:author="Anusha De" w:date="2022-08-01T14:48:00Z">
            <w:rPr/>
          </w:rPrChange>
        </w:rPr>
        <w:t xml:space="preserve"> </w:t>
      </w:r>
      <w:r w:rsidRPr="00992146">
        <w:rPr>
          <w:lang w:val="en-US"/>
          <w:rPrChange w:id="11798" w:author="Anusha De" w:date="2022-08-01T14:48:00Z">
            <w:rPr/>
          </w:rPrChange>
        </w:rPr>
        <w:t>leading</w:t>
      </w:r>
      <w:r w:rsidR="00F73A4C" w:rsidRPr="00992146">
        <w:rPr>
          <w:lang w:val="en-US"/>
          <w:rPrChange w:id="11799" w:author="Anusha De" w:date="2022-08-01T14:48:00Z">
            <w:rPr/>
          </w:rPrChange>
        </w:rPr>
        <w:t xml:space="preserve"> </w:t>
      </w:r>
      <w:r w:rsidRPr="00992146">
        <w:rPr>
          <w:lang w:val="en-US"/>
          <w:rPrChange w:id="11800" w:author="Anusha De" w:date="2022-08-01T14:48:00Z">
            <w:rPr/>
          </w:rPrChange>
        </w:rPr>
        <w:t>farmers</w:t>
      </w:r>
      <w:r w:rsidR="00F73A4C" w:rsidRPr="00992146">
        <w:rPr>
          <w:lang w:val="en-US"/>
          <w:rPrChange w:id="11801" w:author="Anusha De" w:date="2022-08-01T14:48:00Z">
            <w:rPr/>
          </w:rPrChange>
        </w:rPr>
        <w:t xml:space="preserve"> </w:t>
      </w:r>
      <w:r w:rsidRPr="00992146">
        <w:rPr>
          <w:lang w:val="en-US"/>
          <w:rPrChange w:id="11802" w:author="Anusha De" w:date="2022-08-01T14:48:00Z">
            <w:rPr/>
          </w:rPrChange>
        </w:rPr>
        <w:t>to</w:t>
      </w:r>
      <w:r w:rsidR="00F73A4C" w:rsidRPr="00992146">
        <w:rPr>
          <w:lang w:val="en-US"/>
          <w:rPrChange w:id="11803" w:author="Anusha De" w:date="2022-08-01T14:48:00Z">
            <w:rPr/>
          </w:rPrChange>
        </w:rPr>
        <w:t xml:space="preserve"> </w:t>
      </w:r>
      <w:r w:rsidRPr="00992146">
        <w:rPr>
          <w:lang w:val="en-US"/>
          <w:rPrChange w:id="11804" w:author="Anusha De" w:date="2022-08-01T14:48:00Z">
            <w:rPr/>
          </w:rPrChange>
        </w:rPr>
        <w:t>rate</w:t>
      </w:r>
      <w:r w:rsidR="00F73A4C" w:rsidRPr="00992146">
        <w:rPr>
          <w:lang w:val="en-US"/>
          <w:rPrChange w:id="11805" w:author="Anusha De" w:date="2022-08-01T14:48:00Z">
            <w:rPr/>
          </w:rPrChange>
        </w:rPr>
        <w:t xml:space="preserve"> </w:t>
      </w:r>
      <w:r w:rsidRPr="00992146">
        <w:rPr>
          <w:lang w:val="en-US"/>
          <w:rPrChange w:id="11806" w:author="Anusha De" w:date="2022-08-01T14:48:00Z">
            <w:rPr/>
          </w:rPrChange>
        </w:rPr>
        <w:t>different</w:t>
      </w:r>
      <w:r w:rsidR="00F73A4C" w:rsidRPr="00992146">
        <w:rPr>
          <w:lang w:val="en-US"/>
          <w:rPrChange w:id="11807" w:author="Anusha De" w:date="2022-08-01T14:48:00Z">
            <w:rPr/>
          </w:rPrChange>
        </w:rPr>
        <w:t xml:space="preserve"> </w:t>
      </w:r>
      <w:r w:rsidRPr="00992146">
        <w:rPr>
          <w:lang w:val="en-US"/>
          <w:rPrChange w:id="11808" w:author="Anusha De" w:date="2022-08-01T14:48:00Z">
            <w:rPr/>
          </w:rPrChange>
        </w:rPr>
        <w:t>actors</w:t>
      </w:r>
      <w:r w:rsidR="00F73A4C" w:rsidRPr="00992146">
        <w:rPr>
          <w:lang w:val="en-US"/>
          <w:rPrChange w:id="11809" w:author="Anusha De" w:date="2022-08-01T14:48:00Z">
            <w:rPr/>
          </w:rPrChange>
        </w:rPr>
        <w:t xml:space="preserve"> </w:t>
      </w:r>
      <w:r w:rsidRPr="00992146">
        <w:rPr>
          <w:lang w:val="en-US"/>
          <w:rPrChange w:id="11810" w:author="Anusha De" w:date="2022-08-01T14:48:00Z">
            <w:rPr/>
          </w:rPrChange>
        </w:rPr>
        <w:t>in</w:t>
      </w:r>
      <w:r w:rsidR="00F73A4C" w:rsidRPr="00992146">
        <w:rPr>
          <w:lang w:val="en-US"/>
          <w:rPrChange w:id="11811" w:author="Anusha De" w:date="2022-08-01T14:48:00Z">
            <w:rPr/>
          </w:rPrChange>
        </w:rPr>
        <w:t xml:space="preserve"> </w:t>
      </w:r>
      <w:r w:rsidRPr="00992146">
        <w:rPr>
          <w:lang w:val="en-US"/>
          <w:rPrChange w:id="11812" w:author="Anusha De" w:date="2022-08-01T14:48:00Z">
            <w:rPr/>
          </w:rPrChange>
        </w:rPr>
        <w:t>a</w:t>
      </w:r>
      <w:r w:rsidR="00F73A4C" w:rsidRPr="00992146">
        <w:rPr>
          <w:lang w:val="en-US"/>
          <w:rPrChange w:id="11813" w:author="Anusha De" w:date="2022-08-01T14:48:00Z">
            <w:rPr/>
          </w:rPrChange>
        </w:rPr>
        <w:t xml:space="preserve"> </w:t>
      </w:r>
      <w:r w:rsidRPr="00992146">
        <w:rPr>
          <w:lang w:val="en-US"/>
          <w:rPrChange w:id="11814" w:author="Anusha De" w:date="2022-08-01T14:48:00Z">
            <w:rPr/>
          </w:rPrChange>
        </w:rPr>
        <w:t>more</w:t>
      </w:r>
      <w:r w:rsidR="00F73A4C" w:rsidRPr="00992146">
        <w:rPr>
          <w:lang w:val="en-US"/>
          <w:rPrChange w:id="11815" w:author="Anusha De" w:date="2022-08-01T14:48:00Z">
            <w:rPr/>
          </w:rPrChange>
        </w:rPr>
        <w:t xml:space="preserve"> </w:t>
      </w:r>
      <w:r w:rsidRPr="00992146">
        <w:rPr>
          <w:lang w:val="en-US"/>
          <w:rPrChange w:id="11816" w:author="Anusha De" w:date="2022-08-01T14:48:00Z">
            <w:rPr/>
          </w:rPrChange>
        </w:rPr>
        <w:t>consistent</w:t>
      </w:r>
      <w:r w:rsidR="00F73A4C" w:rsidRPr="00992146">
        <w:rPr>
          <w:lang w:val="en-US"/>
          <w:rPrChange w:id="11817" w:author="Anusha De" w:date="2022-08-01T14:48:00Z">
            <w:rPr/>
          </w:rPrChange>
        </w:rPr>
        <w:t xml:space="preserve"> </w:t>
      </w:r>
      <w:r w:rsidRPr="00992146">
        <w:rPr>
          <w:lang w:val="en-US"/>
          <w:rPrChange w:id="11818" w:author="Anusha De" w:date="2022-08-01T14:48:00Z">
            <w:rPr/>
          </w:rPrChange>
        </w:rPr>
        <w:t>way.</w:t>
      </w:r>
      <w:r w:rsidR="00F73A4C" w:rsidRPr="00992146">
        <w:rPr>
          <w:lang w:val="en-US"/>
          <w:rPrChange w:id="11819" w:author="Anusha De" w:date="2022-08-01T14:48:00Z">
            <w:rPr/>
          </w:rPrChange>
        </w:rPr>
        <w:t xml:space="preserve"> </w:t>
      </w:r>
      <w:r w:rsidRPr="00992146">
        <w:rPr>
          <w:lang w:val="en-US"/>
          <w:rPrChange w:id="11820" w:author="Anusha De" w:date="2022-08-01T14:48:00Z">
            <w:rPr/>
          </w:rPrChange>
        </w:rPr>
        <w:t>At</w:t>
      </w:r>
      <w:r w:rsidR="00F73A4C" w:rsidRPr="00992146">
        <w:rPr>
          <w:lang w:val="en-US"/>
          <w:rPrChange w:id="11821" w:author="Anusha De" w:date="2022-08-01T14:48:00Z">
            <w:rPr/>
          </w:rPrChange>
        </w:rPr>
        <w:t xml:space="preserve"> </w:t>
      </w:r>
      <w:r w:rsidRPr="00992146">
        <w:rPr>
          <w:lang w:val="en-US"/>
          <w:rPrChange w:id="11822" w:author="Anusha De" w:date="2022-08-01T14:48:00Z">
            <w:rPr/>
          </w:rPrChange>
        </w:rPr>
        <w:t>the</w:t>
      </w:r>
      <w:r w:rsidR="00F73A4C" w:rsidRPr="00992146">
        <w:rPr>
          <w:lang w:val="en-US"/>
          <w:rPrChange w:id="11823" w:author="Anusha De" w:date="2022-08-01T14:48:00Z">
            <w:rPr/>
          </w:rPrChange>
        </w:rPr>
        <w:t xml:space="preserve"> </w:t>
      </w:r>
      <w:r w:rsidRPr="00992146">
        <w:rPr>
          <w:lang w:val="en-US"/>
          <w:rPrChange w:id="11824" w:author="Anusha De" w:date="2022-08-01T14:48:00Z">
            <w:rPr/>
          </w:rPrChange>
        </w:rPr>
        <w:t>same</w:t>
      </w:r>
      <w:r w:rsidR="00F73A4C" w:rsidRPr="00992146">
        <w:rPr>
          <w:lang w:val="en-US"/>
          <w:rPrChange w:id="11825" w:author="Anusha De" w:date="2022-08-01T14:48:00Z">
            <w:rPr/>
          </w:rPrChange>
        </w:rPr>
        <w:t xml:space="preserve"> </w:t>
      </w:r>
      <w:r w:rsidRPr="00992146">
        <w:rPr>
          <w:lang w:val="en-US"/>
          <w:rPrChange w:id="11826" w:author="Anusha De" w:date="2022-08-01T14:48:00Z">
            <w:rPr/>
          </w:rPrChange>
        </w:rPr>
        <w:t>time,</w:t>
      </w:r>
      <w:r w:rsidR="00F73A4C" w:rsidRPr="00992146">
        <w:rPr>
          <w:lang w:val="en-US"/>
          <w:rPrChange w:id="11827" w:author="Anusha De" w:date="2022-08-01T14:48:00Z">
            <w:rPr/>
          </w:rPrChange>
        </w:rPr>
        <w:t xml:space="preserve"> </w:t>
      </w:r>
      <w:r w:rsidRPr="00992146">
        <w:rPr>
          <w:lang w:val="en-US"/>
          <w:rPrChange w:id="11828" w:author="Anusha De" w:date="2022-08-01T14:48:00Z">
            <w:rPr/>
          </w:rPrChange>
        </w:rPr>
        <w:t>as</w:t>
      </w:r>
      <w:r w:rsidR="00F73A4C" w:rsidRPr="00992146">
        <w:rPr>
          <w:lang w:val="en-US"/>
          <w:rPrChange w:id="11829" w:author="Anusha De" w:date="2022-08-01T14:48:00Z">
            <w:rPr/>
          </w:rPrChange>
        </w:rPr>
        <w:t xml:space="preserve"> </w:t>
      </w:r>
      <w:r w:rsidRPr="00992146">
        <w:rPr>
          <w:lang w:val="en-US"/>
          <w:rPrChange w:id="11830" w:author="Anusha De" w:date="2022-08-01T14:48:00Z">
            <w:rPr/>
          </w:rPrChange>
        </w:rPr>
        <w:t>farmers</w:t>
      </w:r>
      <w:r w:rsidR="00F73A4C" w:rsidRPr="00992146">
        <w:rPr>
          <w:lang w:val="en-US"/>
          <w:rPrChange w:id="11831" w:author="Anusha De" w:date="2022-08-01T14:48:00Z">
            <w:rPr/>
          </w:rPrChange>
        </w:rPr>
        <w:t xml:space="preserve"> </w:t>
      </w:r>
      <w:r w:rsidRPr="00992146">
        <w:rPr>
          <w:lang w:val="en-US"/>
          <w:rPrChange w:id="11832" w:author="Anusha De" w:date="2022-08-01T14:48:00Z">
            <w:rPr/>
          </w:rPrChange>
        </w:rPr>
        <w:t>rate</w:t>
      </w:r>
      <w:r w:rsidR="00F73A4C" w:rsidRPr="00992146">
        <w:rPr>
          <w:lang w:val="en-US"/>
          <w:rPrChange w:id="11833" w:author="Anusha De" w:date="2022-08-01T14:48:00Z">
            <w:rPr/>
          </w:rPrChange>
        </w:rPr>
        <w:t xml:space="preserve"> </w:t>
      </w:r>
      <w:r w:rsidRPr="00992146">
        <w:rPr>
          <w:lang w:val="en-US"/>
          <w:rPrChange w:id="11834" w:author="Anusha De" w:date="2022-08-01T14:48:00Z">
            <w:rPr/>
          </w:rPrChange>
        </w:rPr>
        <w:t>different</w:t>
      </w:r>
      <w:r w:rsidR="00F73A4C" w:rsidRPr="00992146">
        <w:rPr>
          <w:lang w:val="en-US"/>
          <w:rPrChange w:id="11835" w:author="Anusha De" w:date="2022-08-01T14:48:00Z">
            <w:rPr/>
          </w:rPrChange>
        </w:rPr>
        <w:t xml:space="preserve"> </w:t>
      </w:r>
      <w:r w:rsidRPr="00992146">
        <w:rPr>
          <w:lang w:val="en-US"/>
          <w:rPrChange w:id="11836" w:author="Anusha De" w:date="2022-08-01T14:48:00Z">
            <w:rPr/>
          </w:rPrChange>
        </w:rPr>
        <w:t>actors,</w:t>
      </w:r>
      <w:r w:rsidR="00F73A4C" w:rsidRPr="00992146">
        <w:rPr>
          <w:lang w:val="en-US"/>
          <w:rPrChange w:id="11837" w:author="Anusha De" w:date="2022-08-01T14:48:00Z">
            <w:rPr/>
          </w:rPrChange>
        </w:rPr>
        <w:t xml:space="preserve"> </w:t>
      </w:r>
      <w:r w:rsidRPr="00992146">
        <w:rPr>
          <w:lang w:val="en-US"/>
          <w:rPrChange w:id="11838" w:author="Anusha De" w:date="2022-08-01T14:48:00Z">
            <w:rPr/>
          </w:rPrChange>
        </w:rPr>
        <w:t>it</w:t>
      </w:r>
      <w:r w:rsidR="00F73A4C" w:rsidRPr="00992146">
        <w:rPr>
          <w:lang w:val="en-US"/>
          <w:rPrChange w:id="11839" w:author="Anusha De" w:date="2022-08-01T14:48:00Z">
            <w:rPr/>
          </w:rPrChange>
        </w:rPr>
        <w:t xml:space="preserve"> </w:t>
      </w:r>
      <w:r w:rsidRPr="00992146">
        <w:rPr>
          <w:lang w:val="en-US"/>
          <w:rPrChange w:id="11840" w:author="Anusha De" w:date="2022-08-01T14:48:00Z">
            <w:rPr/>
          </w:rPrChange>
        </w:rPr>
        <w:t>also</w:t>
      </w:r>
      <w:r w:rsidR="00F73A4C" w:rsidRPr="00992146">
        <w:rPr>
          <w:lang w:val="en-US"/>
          <w:rPrChange w:id="11841" w:author="Anusha De" w:date="2022-08-01T14:48:00Z">
            <w:rPr/>
          </w:rPrChange>
        </w:rPr>
        <w:t xml:space="preserve"> </w:t>
      </w:r>
      <w:r w:rsidRPr="00992146">
        <w:rPr>
          <w:lang w:val="en-US"/>
          <w:rPrChange w:id="11842" w:author="Anusha De" w:date="2022-08-01T14:48:00Z">
            <w:rPr/>
          </w:rPrChange>
        </w:rPr>
        <w:t>seems</w:t>
      </w:r>
      <w:r w:rsidR="00F73A4C" w:rsidRPr="00992146">
        <w:rPr>
          <w:lang w:val="en-US"/>
          <w:rPrChange w:id="11843" w:author="Anusha De" w:date="2022-08-01T14:48:00Z">
            <w:rPr/>
          </w:rPrChange>
        </w:rPr>
        <w:t xml:space="preserve"> </w:t>
      </w:r>
      <w:r w:rsidRPr="00992146">
        <w:rPr>
          <w:lang w:val="en-US"/>
          <w:rPrChange w:id="11844" w:author="Anusha De" w:date="2022-08-01T14:48:00Z">
            <w:rPr/>
          </w:rPrChange>
        </w:rPr>
        <w:t>reasonable</w:t>
      </w:r>
      <w:r w:rsidR="00F73A4C" w:rsidRPr="00992146">
        <w:rPr>
          <w:lang w:val="en-US"/>
          <w:rPrChange w:id="11845" w:author="Anusha De" w:date="2022-08-01T14:48:00Z">
            <w:rPr/>
          </w:rPrChange>
        </w:rPr>
        <w:t xml:space="preserve"> </w:t>
      </w:r>
      <w:r w:rsidRPr="00992146">
        <w:rPr>
          <w:lang w:val="en-US"/>
          <w:rPrChange w:id="11846" w:author="Anusha De" w:date="2022-08-01T14:48:00Z">
            <w:rPr/>
          </w:rPrChange>
        </w:rPr>
        <w:t>that</w:t>
      </w:r>
      <w:r w:rsidR="00F73A4C" w:rsidRPr="00992146">
        <w:rPr>
          <w:lang w:val="en-US"/>
          <w:rPrChange w:id="11847" w:author="Anusha De" w:date="2022-08-01T14:48:00Z">
            <w:rPr/>
          </w:rPrChange>
        </w:rPr>
        <w:t xml:space="preserve"> </w:t>
      </w:r>
      <w:r w:rsidRPr="00992146">
        <w:rPr>
          <w:lang w:val="en-US"/>
          <w:rPrChange w:id="11848" w:author="Anusha De" w:date="2022-08-01T14:48:00Z">
            <w:rPr/>
          </w:rPrChange>
        </w:rPr>
        <w:t>there</w:t>
      </w:r>
      <w:r w:rsidR="00F73A4C" w:rsidRPr="00992146">
        <w:rPr>
          <w:lang w:val="en-US"/>
          <w:rPrChange w:id="11849" w:author="Anusha De" w:date="2022-08-01T14:48:00Z">
            <w:rPr/>
          </w:rPrChange>
        </w:rPr>
        <w:t xml:space="preserve"> </w:t>
      </w:r>
      <w:r w:rsidRPr="00992146">
        <w:rPr>
          <w:lang w:val="en-US"/>
          <w:rPrChange w:id="11850" w:author="Anusha De" w:date="2022-08-01T14:48:00Z">
            <w:rPr/>
          </w:rPrChange>
        </w:rPr>
        <w:t>is</w:t>
      </w:r>
      <w:r w:rsidR="00F73A4C" w:rsidRPr="00992146">
        <w:rPr>
          <w:lang w:val="en-US"/>
          <w:rPrChange w:id="11851" w:author="Anusha De" w:date="2022-08-01T14:48:00Z">
            <w:rPr/>
          </w:rPrChange>
        </w:rPr>
        <w:t xml:space="preserve"> </w:t>
      </w:r>
      <w:r w:rsidRPr="00992146">
        <w:rPr>
          <w:lang w:val="en-US"/>
          <w:rPrChange w:id="11852" w:author="Anusha De" w:date="2022-08-01T14:48:00Z">
            <w:rPr/>
          </w:rPrChange>
        </w:rPr>
        <w:t>no</w:t>
      </w:r>
      <w:r w:rsidR="00F73A4C" w:rsidRPr="00992146">
        <w:rPr>
          <w:lang w:val="en-US"/>
          <w:rPrChange w:id="11853" w:author="Anusha De" w:date="2022-08-01T14:48:00Z">
            <w:rPr/>
          </w:rPrChange>
        </w:rPr>
        <w:t xml:space="preserve"> </w:t>
      </w:r>
      <w:r w:rsidRPr="00992146">
        <w:rPr>
          <w:lang w:val="en-US"/>
          <w:rPrChange w:id="11854" w:author="Anusha De" w:date="2022-08-01T14:48:00Z">
            <w:rPr/>
          </w:rPrChange>
        </w:rPr>
        <w:t>complete</w:t>
      </w:r>
      <w:r w:rsidR="00F73A4C" w:rsidRPr="00992146">
        <w:rPr>
          <w:lang w:val="en-US"/>
          <w:rPrChange w:id="11855" w:author="Anusha De" w:date="2022-08-01T14:48:00Z">
            <w:rPr/>
          </w:rPrChange>
        </w:rPr>
        <w:t xml:space="preserve"> </w:t>
      </w:r>
      <w:r w:rsidRPr="00992146">
        <w:rPr>
          <w:lang w:val="en-US"/>
          <w:rPrChange w:id="11856" w:author="Anusha De" w:date="2022-08-01T14:48:00Z">
            <w:rPr/>
          </w:rPrChange>
        </w:rPr>
        <w:t>intra-rater</w:t>
      </w:r>
      <w:r w:rsidR="00F73A4C" w:rsidRPr="00992146">
        <w:rPr>
          <w:lang w:val="en-US"/>
          <w:rPrChange w:id="11857" w:author="Anusha De" w:date="2022-08-01T14:48:00Z">
            <w:rPr/>
          </w:rPrChange>
        </w:rPr>
        <w:t xml:space="preserve"> </w:t>
      </w:r>
      <w:r w:rsidRPr="00992146">
        <w:rPr>
          <w:lang w:val="en-US"/>
          <w:rPrChange w:id="11858" w:author="Anusha De" w:date="2022-08-01T14:48:00Z">
            <w:rPr/>
          </w:rPrChange>
        </w:rPr>
        <w:t>agreement.</w:t>
      </w:r>
    </w:p>
    <w:p w14:paraId="615CE730" w14:textId="022B4430" w:rsidR="00D00676" w:rsidRPr="00992146" w:rsidDel="00B533B4" w:rsidRDefault="00D00676">
      <w:pPr>
        <w:rPr>
          <w:ins w:id="11859" w:author="Anusha De" w:date="2022-05-05T13:52:00Z"/>
          <w:del w:id="11860" w:author="Steve Wiggins" w:date="2022-07-30T18:14:00Z"/>
          <w:lang w:val="en-US"/>
          <w:rPrChange w:id="11861" w:author="Anusha De" w:date="2022-08-01T14:48:00Z">
            <w:rPr>
              <w:ins w:id="11862" w:author="Anusha De" w:date="2022-05-05T13:52:00Z"/>
              <w:del w:id="11863" w:author="Steve Wiggins" w:date="2022-07-30T18:14:00Z"/>
            </w:rPr>
          </w:rPrChange>
        </w:rPr>
        <w:pPrChange w:id="11864" w:author="Steve Wiggins" w:date="2022-07-30T18:13:00Z">
          <w:pPr>
            <w:pStyle w:val="1PP"/>
            <w:jc w:val="both"/>
          </w:pPr>
        </w:pPrChange>
      </w:pPr>
      <w:ins w:id="11865" w:author="Anusha De" w:date="2022-05-05T13:51:00Z">
        <w:r w:rsidRPr="00992146">
          <w:rPr>
            <w:lang w:val="en-US"/>
            <w:rPrChange w:id="11866" w:author="Anusha De" w:date="2022-08-01T14:48:00Z">
              <w:rPr/>
            </w:rPrChange>
          </w:rPr>
          <w:t xml:space="preserve">The fact that we find reasonable inter-rater agreement seems to suggest that ratings are valid proxies for the attributes of the value chain actors being rated. In Table </w:t>
        </w:r>
        <w:r w:rsidRPr="00643A43">
          <w:fldChar w:fldCharType="begin"/>
        </w:r>
        <w:r w:rsidRPr="00992146">
          <w:rPr>
            <w:lang w:val="en-US"/>
            <w:rPrChange w:id="11867" w:author="Anusha De" w:date="2022-08-01T14:48:00Z">
              <w:rPr/>
            </w:rPrChange>
          </w:rPr>
          <w:instrText xml:space="preserve"> HYPERLINK \l "_bookmark74" </w:instrText>
        </w:r>
        <w:r w:rsidRPr="00643A43">
          <w:fldChar w:fldCharType="separate"/>
        </w:r>
        <w:r w:rsidRPr="00992146">
          <w:rPr>
            <w:lang w:val="en-US"/>
            <w:rPrChange w:id="11868" w:author="Anusha De" w:date="2022-08-01T14:48:00Z">
              <w:rPr/>
            </w:rPrChange>
          </w:rPr>
          <w:t>4</w:t>
        </w:r>
        <w:r w:rsidRPr="00643A43">
          <w:fldChar w:fldCharType="end"/>
        </w:r>
        <w:r w:rsidRPr="00992146">
          <w:rPr>
            <w:lang w:val="en-US"/>
            <w:rPrChange w:id="11869" w:author="Anusha De" w:date="2022-08-01T14:48:00Z">
              <w:rPr/>
            </w:rPrChange>
          </w:rPr>
          <w:t xml:space="preserve">, we test validity further by correlating average ratings received by actors to observable characteristics of the actor. Some of these dimensions, like reputation, are hard to measure, but for others like location, quality and prices charged, we are able to construct proxies. In the first column of Table </w:t>
        </w:r>
        <w:r w:rsidRPr="00643A43">
          <w:fldChar w:fldCharType="begin"/>
        </w:r>
        <w:r w:rsidRPr="00992146">
          <w:rPr>
            <w:lang w:val="en-US"/>
            <w:rPrChange w:id="11870" w:author="Anusha De" w:date="2022-08-01T14:48:00Z">
              <w:rPr/>
            </w:rPrChange>
          </w:rPr>
          <w:instrText xml:space="preserve"> HYPERLINK \l "_bookmark74" </w:instrText>
        </w:r>
        <w:r w:rsidRPr="00643A43">
          <w:fldChar w:fldCharType="separate"/>
        </w:r>
        <w:r w:rsidRPr="00992146">
          <w:rPr>
            <w:lang w:val="en-US"/>
            <w:rPrChange w:id="11871" w:author="Anusha De" w:date="2022-08-01T14:48:00Z">
              <w:rPr/>
            </w:rPrChange>
          </w:rPr>
          <w:t>4</w:t>
        </w:r>
        <w:r w:rsidRPr="00643A43">
          <w:fldChar w:fldCharType="end"/>
        </w:r>
        <w:r w:rsidRPr="00992146">
          <w:rPr>
            <w:lang w:val="en-US"/>
            <w:rPrChange w:id="11872" w:author="Anusha De" w:date="2022-08-01T14:48:00Z">
              <w:rPr/>
            </w:rPrChange>
          </w:rPr>
          <w:t xml:space="preserve">, we correlate the location </w:t>
        </w:r>
        <w:r w:rsidRPr="00992146">
          <w:rPr>
            <w:lang w:val="en-US"/>
            <w:rPrChange w:id="11873" w:author="Anusha De" w:date="2022-08-01T14:48:00Z">
              <w:rPr/>
            </w:rPrChange>
          </w:rPr>
          <w:t>based rating to a measure that attempts to capture the location of the actor (dealer or miller) relative to where the customers are, and find that actors that are less centrally located are scored lower on the location attribute. To test if quality ratings are associated to observable quality characteristics of the actors, we first compute an index that is based on various observables. For instance, for agro-input dealers, the index measures if various seed quality related attributes such as shelf life and moisture content were checked over the course of the previous year by official inspectors. For traders, the index includes whether the trader uses improved storage bags, as well as a number of services they provide to farmers. For millers, quality is proxied by looking at the structure where the mill is located in (type of roof, wall and floor). Using this quality index, we also find that there is a positive correlation between observed quality and the quality ratings actors get. The last column shows that there is no significant correlation between the price that value chain actors charge for their services and products, and the price competitiveness ratings.</w:t>
        </w:r>
      </w:ins>
    </w:p>
    <w:p w14:paraId="030F3CB3" w14:textId="77777777" w:rsidR="00D00676" w:rsidRPr="00992146" w:rsidRDefault="00D00676">
      <w:pPr>
        <w:rPr>
          <w:lang w:val="en-US"/>
          <w:rPrChange w:id="11874" w:author="Anusha De" w:date="2022-08-01T14:48:00Z">
            <w:rPr/>
          </w:rPrChange>
        </w:rPr>
        <w:pPrChange w:id="11875" w:author="Steve Wiggins" w:date="2022-07-30T18:14:00Z">
          <w:pPr>
            <w:pStyle w:val="1PP"/>
            <w:jc w:val="both"/>
          </w:pPr>
        </w:pPrChange>
      </w:pPr>
    </w:p>
    <w:p w14:paraId="6A8D815D" w14:textId="77777777" w:rsidR="00E9344B" w:rsidRPr="00992146" w:rsidRDefault="00E9344B" w:rsidP="00643A43">
      <w:pPr>
        <w:jc w:val="both"/>
        <w:rPr>
          <w:ins w:id="11876" w:author="Steve Wiggins" w:date="2022-07-30T11:49:00Z"/>
          <w:lang w:val="en-US"/>
          <w:rPrChange w:id="11877" w:author="Anusha De" w:date="2022-08-01T14:48:00Z">
            <w:rPr>
              <w:ins w:id="11878" w:author="Steve Wiggins" w:date="2022-07-30T11:49:00Z"/>
            </w:rPr>
          </w:rPrChange>
        </w:rPr>
        <w:sectPr w:rsidR="00E9344B" w:rsidRPr="00992146" w:rsidSect="00E9344B">
          <w:type w:val="continuous"/>
          <w:pgSz w:w="12240" w:h="15840" w:code="1"/>
          <w:pgMar w:top="720" w:right="720" w:bottom="720" w:left="720" w:header="850" w:footer="850" w:gutter="0"/>
          <w:cols w:num="2" w:space="720"/>
          <w:docGrid w:linePitch="299"/>
          <w:sectPrChange w:id="11879" w:author="Steve Wiggins" w:date="2022-07-30T11:51:00Z">
            <w:sectPr w:rsidR="00E9344B" w:rsidRPr="00992146" w:rsidSect="00E9344B">
              <w:pgSz w:w="11907" w:h="16840" w:code="9"/>
              <w:pgMar w:top="1418" w:right="1418" w:bottom="1418" w:left="1418" w:header="850" w:footer="850" w:gutter="0"/>
              <w:cols w:num="1"/>
            </w:sectPr>
          </w:sectPrChange>
        </w:sectPr>
      </w:pPr>
      <w:bookmarkStart w:id="11880" w:name="Econometric_analysis"/>
      <w:bookmarkStart w:id="11881" w:name="_bookmark5"/>
      <w:bookmarkEnd w:id="11880"/>
      <w:bookmarkEnd w:id="11881"/>
    </w:p>
    <w:p w14:paraId="32AD6B3D" w14:textId="056C9636" w:rsidR="00120B8E" w:rsidRPr="00992146" w:rsidRDefault="00120B8E" w:rsidP="00643A43">
      <w:pPr>
        <w:jc w:val="both"/>
        <w:rPr>
          <w:lang w:val="en-US"/>
          <w:rPrChange w:id="11882" w:author="Anusha De" w:date="2022-08-01T14:48:00Z">
            <w:rPr/>
          </w:rPrChange>
        </w:rPr>
      </w:pPr>
      <w:r w:rsidRPr="00992146">
        <w:rPr>
          <w:lang w:val="en-US"/>
          <w:rPrChange w:id="11883" w:author="Anusha De" w:date="2022-08-01T14:48:00Z">
            <w:rPr/>
          </w:rPrChange>
        </w:rPr>
        <w:br w:type="page"/>
      </w:r>
    </w:p>
    <w:p w14:paraId="63F3D727" w14:textId="77777777" w:rsidR="00D00676" w:rsidRPr="00992146" w:rsidRDefault="00D00676">
      <w:pPr>
        <w:pStyle w:val="Caption"/>
        <w:rPr>
          <w:ins w:id="11884" w:author="Anusha De" w:date="2022-05-05T13:52:00Z"/>
          <w:lang w:val="en-US"/>
          <w:rPrChange w:id="11885" w:author="Anusha De" w:date="2022-08-01T14:48:00Z">
            <w:rPr>
              <w:ins w:id="11886" w:author="Anusha De" w:date="2022-05-05T13:52:00Z"/>
            </w:rPr>
          </w:rPrChange>
        </w:rPr>
        <w:pPrChange w:id="11887" w:author="Steve Wiggins" w:date="2022-07-30T18:14:00Z">
          <w:pPr>
            <w:pStyle w:val="1PP"/>
            <w:jc w:val="both"/>
          </w:pPr>
        </w:pPrChange>
      </w:pPr>
      <w:ins w:id="11888" w:author="Anusha De" w:date="2022-05-05T13:52:00Z">
        <w:r w:rsidRPr="00992146">
          <w:rPr>
            <w:lang w:val="en-US"/>
            <w:rPrChange w:id="11889" w:author="Anusha De" w:date="2022-08-01T14:48:00Z">
              <w:rPr/>
            </w:rPrChange>
          </w:rPr>
          <w:lastRenderedPageBreak/>
          <w:t>Table 4. Regression results looking at the relation between ratings given by the farmers and the actual market attributes.</w:t>
        </w:r>
      </w:ins>
    </w:p>
    <w:tbl>
      <w:tblPr>
        <w:tblW w:w="5000" w:type="pct"/>
        <w:tblInd w:w="7" w:type="dxa"/>
        <w:tblLook w:val="01E0" w:firstRow="1" w:lastRow="1" w:firstColumn="1" w:lastColumn="1" w:noHBand="0" w:noVBand="0"/>
      </w:tblPr>
      <w:tblGrid>
        <w:gridCol w:w="4687"/>
        <w:gridCol w:w="1713"/>
        <w:gridCol w:w="2000"/>
        <w:gridCol w:w="2400"/>
      </w:tblGrid>
      <w:tr w:rsidR="00D00676" w:rsidRPr="00D6531A" w14:paraId="6C5F3535" w14:textId="77777777" w:rsidTr="00CF75EC">
        <w:trPr>
          <w:trHeight w:val="144"/>
          <w:ins w:id="11890" w:author="Anusha De" w:date="2022-05-05T13:52:00Z"/>
        </w:trPr>
        <w:tc>
          <w:tcPr>
            <w:tcW w:w="3936" w:type="dxa"/>
            <w:tcBorders>
              <w:top w:val="single" w:sz="4" w:space="0" w:color="auto"/>
            </w:tcBorders>
          </w:tcPr>
          <w:p w14:paraId="1C91E895" w14:textId="77777777" w:rsidR="00D00676" w:rsidRPr="00992146" w:rsidRDefault="00D00676" w:rsidP="00CF75EC">
            <w:pPr>
              <w:pStyle w:val="TableParagraph"/>
              <w:jc w:val="both"/>
              <w:rPr>
                <w:ins w:id="11891" w:author="Anusha De" w:date="2022-05-05T13:52:00Z"/>
                <w:rFonts w:ascii="Arial Nova" w:hAnsi="Arial Nova"/>
                <w:szCs w:val="20"/>
                <w:lang w:val="en-US"/>
                <w:rPrChange w:id="11892" w:author="Anusha De" w:date="2022-08-01T14:48:00Z">
                  <w:rPr>
                    <w:ins w:id="11893" w:author="Anusha De" w:date="2022-05-05T13:52:00Z"/>
                    <w:rFonts w:ascii="Arial Nova" w:hAnsi="Arial Nova"/>
                    <w:szCs w:val="20"/>
                  </w:rPr>
                </w:rPrChange>
              </w:rPr>
            </w:pPr>
          </w:p>
        </w:tc>
        <w:tc>
          <w:tcPr>
            <w:tcW w:w="5135" w:type="dxa"/>
            <w:gridSpan w:val="3"/>
            <w:tcBorders>
              <w:top w:val="single" w:sz="4" w:space="0" w:color="auto"/>
            </w:tcBorders>
          </w:tcPr>
          <w:p w14:paraId="249467CF" w14:textId="77777777" w:rsidR="00D00676" w:rsidRPr="00992146" w:rsidRDefault="00D00676">
            <w:pPr>
              <w:pStyle w:val="TableParagraph"/>
              <w:jc w:val="center"/>
              <w:rPr>
                <w:ins w:id="11894" w:author="Anusha De" w:date="2022-05-05T13:52:00Z"/>
                <w:rFonts w:ascii="Arial Nova" w:hAnsi="Arial Nova"/>
                <w:b/>
                <w:bCs/>
                <w:szCs w:val="20"/>
                <w:lang w:val="en-US"/>
                <w:rPrChange w:id="11895" w:author="Anusha De" w:date="2022-08-01T14:48:00Z">
                  <w:rPr>
                    <w:ins w:id="11896" w:author="Anusha De" w:date="2022-05-05T13:52:00Z"/>
                    <w:rFonts w:ascii="Arial Nova" w:hAnsi="Arial Nova"/>
                    <w:b/>
                    <w:bCs/>
                    <w:szCs w:val="20"/>
                  </w:rPr>
                </w:rPrChange>
              </w:rPr>
              <w:pPrChange w:id="11897" w:author="Steve Wiggins" w:date="2022-07-30T18:14:00Z">
                <w:pPr>
                  <w:pStyle w:val="TableParagraph"/>
                </w:pPr>
              </w:pPrChange>
            </w:pPr>
            <w:ins w:id="11898" w:author="Anusha De" w:date="2022-05-05T13:52:00Z">
              <w:r w:rsidRPr="00992146">
                <w:rPr>
                  <w:rFonts w:ascii="Arial Nova" w:hAnsi="Arial Nova"/>
                  <w:b/>
                  <w:bCs/>
                  <w:szCs w:val="20"/>
                  <w:lang w:val="en-US"/>
                  <w:rPrChange w:id="11899" w:author="Anusha De" w:date="2022-08-01T14:48:00Z">
                    <w:rPr>
                      <w:rFonts w:ascii="Arial Nova" w:hAnsi="Arial Nova"/>
                      <w:b/>
                      <w:bCs/>
                      <w:szCs w:val="20"/>
                    </w:rPr>
                  </w:rPrChange>
                </w:rPr>
                <w:t>Dependent variable: Ratings from farmers</w:t>
              </w:r>
            </w:ins>
          </w:p>
        </w:tc>
      </w:tr>
      <w:tr w:rsidR="00D00676" w:rsidRPr="00643A43" w14:paraId="64D7BB6F" w14:textId="77777777" w:rsidTr="00CF75EC">
        <w:trPr>
          <w:trHeight w:val="144"/>
          <w:ins w:id="11900" w:author="Anusha De" w:date="2022-05-05T13:52:00Z"/>
        </w:trPr>
        <w:tc>
          <w:tcPr>
            <w:tcW w:w="3936" w:type="dxa"/>
            <w:tcBorders>
              <w:bottom w:val="single" w:sz="4" w:space="0" w:color="000000"/>
            </w:tcBorders>
          </w:tcPr>
          <w:p w14:paraId="1B891743" w14:textId="77777777" w:rsidR="00D00676" w:rsidRPr="00992146" w:rsidRDefault="00D00676" w:rsidP="00CF75EC">
            <w:pPr>
              <w:pStyle w:val="TableParagraph"/>
              <w:jc w:val="both"/>
              <w:rPr>
                <w:ins w:id="11901" w:author="Anusha De" w:date="2022-05-05T13:52:00Z"/>
                <w:rFonts w:ascii="Arial Nova" w:hAnsi="Arial Nova"/>
                <w:szCs w:val="20"/>
                <w:lang w:val="en-US"/>
                <w:rPrChange w:id="11902" w:author="Anusha De" w:date="2022-08-01T14:48:00Z">
                  <w:rPr>
                    <w:ins w:id="11903" w:author="Anusha De" w:date="2022-05-05T13:52:00Z"/>
                    <w:rFonts w:ascii="Arial Nova" w:hAnsi="Arial Nova"/>
                    <w:szCs w:val="20"/>
                  </w:rPr>
                </w:rPrChange>
              </w:rPr>
            </w:pPr>
          </w:p>
        </w:tc>
        <w:tc>
          <w:tcPr>
            <w:tcW w:w="1439" w:type="dxa"/>
            <w:tcBorders>
              <w:top w:val="single" w:sz="4" w:space="0" w:color="000000"/>
            </w:tcBorders>
          </w:tcPr>
          <w:p w14:paraId="754E131E" w14:textId="77777777" w:rsidR="00D00676" w:rsidRPr="00643A43" w:rsidRDefault="00D00676">
            <w:pPr>
              <w:pStyle w:val="TableParagraph"/>
              <w:jc w:val="center"/>
              <w:rPr>
                <w:ins w:id="11904" w:author="Anusha De" w:date="2022-05-05T13:52:00Z"/>
                <w:rFonts w:ascii="Arial Nova" w:hAnsi="Arial Nova"/>
                <w:b/>
                <w:bCs/>
                <w:szCs w:val="20"/>
              </w:rPr>
              <w:pPrChange w:id="11905" w:author="Steve Wiggins" w:date="2022-07-30T18:14:00Z">
                <w:pPr>
                  <w:pStyle w:val="TableParagraph"/>
                </w:pPr>
              </w:pPrChange>
            </w:pPr>
            <w:ins w:id="11906" w:author="Anusha De" w:date="2022-05-05T13:52:00Z">
              <w:r w:rsidRPr="00643A43">
                <w:rPr>
                  <w:rFonts w:ascii="Arial Nova" w:hAnsi="Arial Nova"/>
                  <w:b/>
                  <w:bCs/>
                  <w:szCs w:val="20"/>
                </w:rPr>
                <w:t>Location</w:t>
              </w:r>
            </w:ins>
          </w:p>
          <w:p w14:paraId="4F40656D" w14:textId="77777777" w:rsidR="00D00676" w:rsidRPr="00643A43" w:rsidRDefault="00D00676">
            <w:pPr>
              <w:pStyle w:val="TableParagraph"/>
              <w:jc w:val="center"/>
              <w:rPr>
                <w:ins w:id="11907" w:author="Anusha De" w:date="2022-05-05T13:52:00Z"/>
                <w:rFonts w:ascii="Arial Nova" w:hAnsi="Arial Nova"/>
                <w:b/>
                <w:bCs/>
                <w:szCs w:val="20"/>
              </w:rPr>
              <w:pPrChange w:id="11908" w:author="Steve Wiggins" w:date="2022-07-30T18:14:00Z">
                <w:pPr>
                  <w:pStyle w:val="TableParagraph"/>
                </w:pPr>
              </w:pPrChange>
            </w:pPr>
            <w:ins w:id="11909" w:author="Anusha De" w:date="2022-05-05T13:52:00Z">
              <w:r w:rsidRPr="00643A43">
                <w:rPr>
                  <w:rFonts w:ascii="Arial Nova" w:hAnsi="Arial Nova"/>
                  <w:b/>
                  <w:bCs/>
                  <w:szCs w:val="20"/>
                </w:rPr>
                <w:t>(1)</w:t>
              </w:r>
            </w:ins>
          </w:p>
        </w:tc>
        <w:tc>
          <w:tcPr>
            <w:tcW w:w="1680" w:type="dxa"/>
            <w:tcBorders>
              <w:top w:val="single" w:sz="4" w:space="0" w:color="000000"/>
            </w:tcBorders>
          </w:tcPr>
          <w:p w14:paraId="747FE66E" w14:textId="77777777" w:rsidR="00D00676" w:rsidRPr="00643A43" w:rsidRDefault="00D00676">
            <w:pPr>
              <w:pStyle w:val="TableParagraph"/>
              <w:jc w:val="center"/>
              <w:rPr>
                <w:ins w:id="11910" w:author="Anusha De" w:date="2022-05-05T13:52:00Z"/>
                <w:rFonts w:ascii="Arial Nova" w:hAnsi="Arial Nova"/>
                <w:b/>
                <w:bCs/>
                <w:szCs w:val="20"/>
              </w:rPr>
              <w:pPrChange w:id="11911" w:author="Steve Wiggins" w:date="2022-07-30T18:14:00Z">
                <w:pPr>
                  <w:pStyle w:val="TableParagraph"/>
                </w:pPr>
              </w:pPrChange>
            </w:pPr>
            <w:ins w:id="11912" w:author="Anusha De" w:date="2022-05-05T13:52:00Z">
              <w:r w:rsidRPr="00643A43">
                <w:rPr>
                  <w:rFonts w:ascii="Arial Nova" w:hAnsi="Arial Nova"/>
                  <w:b/>
                  <w:bCs/>
                  <w:szCs w:val="20"/>
                </w:rPr>
                <w:t>Quality</w:t>
              </w:r>
            </w:ins>
          </w:p>
          <w:p w14:paraId="69B7F003" w14:textId="77777777" w:rsidR="00D00676" w:rsidRPr="00643A43" w:rsidRDefault="00D00676">
            <w:pPr>
              <w:pStyle w:val="TableParagraph"/>
              <w:jc w:val="center"/>
              <w:rPr>
                <w:ins w:id="11913" w:author="Anusha De" w:date="2022-05-05T13:52:00Z"/>
                <w:rFonts w:ascii="Arial Nova" w:hAnsi="Arial Nova"/>
                <w:b/>
                <w:bCs/>
                <w:szCs w:val="20"/>
              </w:rPr>
              <w:pPrChange w:id="11914" w:author="Steve Wiggins" w:date="2022-07-30T18:14:00Z">
                <w:pPr>
                  <w:pStyle w:val="TableParagraph"/>
                </w:pPr>
              </w:pPrChange>
            </w:pPr>
            <w:ins w:id="11915" w:author="Anusha De" w:date="2022-05-05T13:52:00Z">
              <w:r w:rsidRPr="00643A43">
                <w:rPr>
                  <w:rFonts w:ascii="Arial Nova" w:hAnsi="Arial Nova"/>
                  <w:b/>
                  <w:bCs/>
                  <w:szCs w:val="20"/>
                </w:rPr>
                <w:t>(2)</w:t>
              </w:r>
            </w:ins>
          </w:p>
        </w:tc>
        <w:tc>
          <w:tcPr>
            <w:tcW w:w="2016" w:type="dxa"/>
            <w:tcBorders>
              <w:top w:val="single" w:sz="4" w:space="0" w:color="000000"/>
            </w:tcBorders>
          </w:tcPr>
          <w:p w14:paraId="507F8C37" w14:textId="77777777" w:rsidR="00D00676" w:rsidRPr="00643A43" w:rsidRDefault="00D00676">
            <w:pPr>
              <w:pStyle w:val="TableParagraph"/>
              <w:jc w:val="center"/>
              <w:rPr>
                <w:ins w:id="11916" w:author="Anusha De" w:date="2022-05-05T13:52:00Z"/>
                <w:rFonts w:ascii="Arial Nova" w:hAnsi="Arial Nova"/>
                <w:b/>
                <w:bCs/>
                <w:szCs w:val="20"/>
              </w:rPr>
              <w:pPrChange w:id="11917" w:author="Steve Wiggins" w:date="2022-07-30T18:14:00Z">
                <w:pPr>
                  <w:pStyle w:val="TableParagraph"/>
                </w:pPr>
              </w:pPrChange>
            </w:pPr>
            <w:ins w:id="11918" w:author="Anusha De" w:date="2022-05-05T13:52:00Z">
              <w:r w:rsidRPr="00643A43">
                <w:rPr>
                  <w:rFonts w:ascii="Arial Nova" w:hAnsi="Arial Nova"/>
                  <w:b/>
                  <w:bCs/>
                  <w:szCs w:val="20"/>
                </w:rPr>
                <w:t>Price</w:t>
              </w:r>
            </w:ins>
          </w:p>
          <w:p w14:paraId="4832EDC0" w14:textId="77777777" w:rsidR="00D00676" w:rsidRPr="00643A43" w:rsidRDefault="00D00676">
            <w:pPr>
              <w:pStyle w:val="TableParagraph"/>
              <w:jc w:val="center"/>
              <w:rPr>
                <w:ins w:id="11919" w:author="Anusha De" w:date="2022-05-05T13:52:00Z"/>
                <w:rFonts w:ascii="Arial Nova" w:hAnsi="Arial Nova"/>
                <w:b/>
                <w:bCs/>
                <w:szCs w:val="20"/>
              </w:rPr>
              <w:pPrChange w:id="11920" w:author="Steve Wiggins" w:date="2022-07-30T18:14:00Z">
                <w:pPr>
                  <w:pStyle w:val="TableParagraph"/>
                </w:pPr>
              </w:pPrChange>
            </w:pPr>
            <w:ins w:id="11921" w:author="Anusha De" w:date="2022-05-05T13:52:00Z">
              <w:r w:rsidRPr="00643A43">
                <w:rPr>
                  <w:rFonts w:ascii="Arial Nova" w:hAnsi="Arial Nova"/>
                  <w:b/>
                  <w:bCs/>
                  <w:szCs w:val="20"/>
                </w:rPr>
                <w:t>(3)</w:t>
              </w:r>
            </w:ins>
          </w:p>
        </w:tc>
      </w:tr>
      <w:tr w:rsidR="00D00676" w:rsidRPr="00643A43" w14:paraId="70BE5FB4" w14:textId="77777777" w:rsidTr="00CF75EC">
        <w:trPr>
          <w:trHeight w:val="144"/>
          <w:ins w:id="11922" w:author="Anusha De" w:date="2022-05-05T13:52:00Z"/>
        </w:trPr>
        <w:tc>
          <w:tcPr>
            <w:tcW w:w="3936" w:type="dxa"/>
            <w:tcBorders>
              <w:top w:val="single" w:sz="4" w:space="0" w:color="000000"/>
            </w:tcBorders>
          </w:tcPr>
          <w:p w14:paraId="433E859D" w14:textId="77777777" w:rsidR="00D00676" w:rsidRPr="00643A43" w:rsidRDefault="00D00676" w:rsidP="00CF75EC">
            <w:pPr>
              <w:pStyle w:val="TableParagraph"/>
              <w:jc w:val="both"/>
              <w:rPr>
                <w:ins w:id="11923" w:author="Anusha De" w:date="2022-05-05T13:52:00Z"/>
                <w:rFonts w:ascii="Arial Nova" w:hAnsi="Arial Nova"/>
                <w:szCs w:val="20"/>
              </w:rPr>
            </w:pPr>
            <w:ins w:id="11924" w:author="Anusha De" w:date="2022-05-05T13:52:00Z">
              <w:r w:rsidRPr="00643A43">
                <w:rPr>
                  <w:rFonts w:ascii="Arial Nova" w:hAnsi="Arial Nova"/>
                  <w:szCs w:val="20"/>
                </w:rPr>
                <w:t>Constant</w:t>
              </w:r>
            </w:ins>
          </w:p>
        </w:tc>
        <w:tc>
          <w:tcPr>
            <w:tcW w:w="1439" w:type="dxa"/>
            <w:tcBorders>
              <w:top w:val="single" w:sz="4" w:space="0" w:color="000000"/>
            </w:tcBorders>
          </w:tcPr>
          <w:p w14:paraId="5098AE47" w14:textId="77777777" w:rsidR="00D00676" w:rsidRPr="00643A43" w:rsidRDefault="00D00676">
            <w:pPr>
              <w:pStyle w:val="TableParagraph"/>
              <w:jc w:val="center"/>
              <w:rPr>
                <w:ins w:id="11925" w:author="Anusha De" w:date="2022-05-05T13:52:00Z"/>
                <w:rFonts w:ascii="Arial Nova" w:hAnsi="Arial Nova"/>
                <w:szCs w:val="20"/>
              </w:rPr>
              <w:pPrChange w:id="11926" w:author="Steve Wiggins" w:date="2022-07-30T18:14:00Z">
                <w:pPr>
                  <w:pStyle w:val="TableParagraph"/>
                </w:pPr>
              </w:pPrChange>
            </w:pPr>
            <w:ins w:id="11927" w:author="Anusha De" w:date="2022-05-05T13:52:00Z">
              <w:r w:rsidRPr="00643A43">
                <w:rPr>
                  <w:rFonts w:ascii="Arial Nova" w:hAnsi="Arial Nova"/>
                  <w:szCs w:val="20"/>
                </w:rPr>
                <w:t>3</w:t>
              </w:r>
              <w:r w:rsidRPr="00643A43">
                <w:rPr>
                  <w:rFonts w:ascii="Arial Nova" w:hAnsi="Arial Nova"/>
                  <w:i/>
                  <w:szCs w:val="20"/>
                </w:rPr>
                <w:t>.</w:t>
              </w:r>
              <w:r w:rsidRPr="00643A43">
                <w:rPr>
                  <w:rFonts w:ascii="Arial Nova" w:hAnsi="Arial Nova"/>
                  <w:szCs w:val="20"/>
                </w:rPr>
                <w:t>637</w:t>
              </w:r>
            </w:ins>
          </w:p>
          <w:p w14:paraId="0C62B642" w14:textId="77777777" w:rsidR="00D00676" w:rsidRPr="00643A43" w:rsidRDefault="00D00676">
            <w:pPr>
              <w:pStyle w:val="TableParagraph"/>
              <w:jc w:val="center"/>
              <w:rPr>
                <w:ins w:id="11928" w:author="Anusha De" w:date="2022-05-05T13:52:00Z"/>
                <w:rFonts w:ascii="Arial Nova" w:hAnsi="Arial Nova"/>
                <w:szCs w:val="20"/>
              </w:rPr>
              <w:pPrChange w:id="11929" w:author="Steve Wiggins" w:date="2022-07-30T18:14:00Z">
                <w:pPr>
                  <w:pStyle w:val="TableParagraph"/>
                </w:pPr>
              </w:pPrChange>
            </w:pPr>
            <w:ins w:id="11930" w:author="Anusha De" w:date="2022-05-05T13:52:00Z">
              <w:r w:rsidRPr="00643A43">
                <w:rPr>
                  <w:rFonts w:ascii="Arial Nova" w:hAnsi="Arial Nova"/>
                  <w:szCs w:val="20"/>
                </w:rPr>
                <w:t>(0</w:t>
              </w:r>
              <w:r w:rsidRPr="00643A43">
                <w:rPr>
                  <w:rFonts w:ascii="Arial Nova" w:hAnsi="Arial Nova"/>
                  <w:i/>
                  <w:szCs w:val="20"/>
                </w:rPr>
                <w:t>.</w:t>
              </w:r>
              <w:r w:rsidRPr="00643A43">
                <w:rPr>
                  <w:rFonts w:ascii="Arial Nova" w:hAnsi="Arial Nova"/>
                  <w:szCs w:val="20"/>
                </w:rPr>
                <w:t>074)</w:t>
              </w:r>
            </w:ins>
          </w:p>
        </w:tc>
        <w:tc>
          <w:tcPr>
            <w:tcW w:w="1680" w:type="dxa"/>
            <w:tcBorders>
              <w:top w:val="single" w:sz="4" w:space="0" w:color="000000"/>
            </w:tcBorders>
          </w:tcPr>
          <w:p w14:paraId="41F6BAFF" w14:textId="77777777" w:rsidR="00D00676" w:rsidRPr="00643A43" w:rsidRDefault="00D00676">
            <w:pPr>
              <w:pStyle w:val="TableParagraph"/>
              <w:jc w:val="center"/>
              <w:rPr>
                <w:ins w:id="11931" w:author="Anusha De" w:date="2022-05-05T13:52:00Z"/>
                <w:rFonts w:ascii="Arial Nova" w:hAnsi="Arial Nova"/>
                <w:szCs w:val="20"/>
              </w:rPr>
              <w:pPrChange w:id="11932" w:author="Steve Wiggins" w:date="2022-07-30T18:14:00Z">
                <w:pPr>
                  <w:pStyle w:val="TableParagraph"/>
                </w:pPr>
              </w:pPrChange>
            </w:pPr>
            <w:ins w:id="11933" w:author="Anusha De" w:date="2022-05-05T13:52:00Z">
              <w:r w:rsidRPr="00643A43">
                <w:rPr>
                  <w:rFonts w:ascii="Arial Nova" w:hAnsi="Arial Nova"/>
                  <w:szCs w:val="20"/>
                </w:rPr>
                <w:t>3</w:t>
              </w:r>
              <w:r w:rsidRPr="00643A43">
                <w:rPr>
                  <w:rFonts w:ascii="Arial Nova" w:hAnsi="Arial Nova"/>
                  <w:i/>
                  <w:szCs w:val="20"/>
                </w:rPr>
                <w:t>.</w:t>
              </w:r>
              <w:r w:rsidRPr="00643A43">
                <w:rPr>
                  <w:rFonts w:ascii="Arial Nova" w:hAnsi="Arial Nova"/>
                  <w:szCs w:val="20"/>
                </w:rPr>
                <w:t>386</w:t>
              </w:r>
            </w:ins>
          </w:p>
          <w:p w14:paraId="3170AB3E" w14:textId="77777777" w:rsidR="00D00676" w:rsidRPr="00643A43" w:rsidRDefault="00D00676">
            <w:pPr>
              <w:pStyle w:val="TableParagraph"/>
              <w:jc w:val="center"/>
              <w:rPr>
                <w:ins w:id="11934" w:author="Anusha De" w:date="2022-05-05T13:52:00Z"/>
                <w:rFonts w:ascii="Arial Nova" w:hAnsi="Arial Nova"/>
                <w:szCs w:val="20"/>
              </w:rPr>
              <w:pPrChange w:id="11935" w:author="Steve Wiggins" w:date="2022-07-30T18:14:00Z">
                <w:pPr>
                  <w:pStyle w:val="TableParagraph"/>
                </w:pPr>
              </w:pPrChange>
            </w:pPr>
            <w:ins w:id="11936" w:author="Anusha De" w:date="2022-05-05T13:52:00Z">
              <w:r w:rsidRPr="00643A43">
                <w:rPr>
                  <w:rFonts w:ascii="Arial Nova" w:hAnsi="Arial Nova"/>
                  <w:szCs w:val="20"/>
                </w:rPr>
                <w:t>(0</w:t>
              </w:r>
              <w:r w:rsidRPr="00643A43">
                <w:rPr>
                  <w:rFonts w:ascii="Arial Nova" w:hAnsi="Arial Nova"/>
                  <w:i/>
                  <w:szCs w:val="20"/>
                </w:rPr>
                <w:t>.</w:t>
              </w:r>
              <w:r w:rsidRPr="00643A43">
                <w:rPr>
                  <w:rFonts w:ascii="Arial Nova" w:hAnsi="Arial Nova"/>
                  <w:szCs w:val="20"/>
                </w:rPr>
                <w:t>064)</w:t>
              </w:r>
            </w:ins>
          </w:p>
        </w:tc>
        <w:tc>
          <w:tcPr>
            <w:tcW w:w="2016" w:type="dxa"/>
            <w:tcBorders>
              <w:top w:val="single" w:sz="4" w:space="0" w:color="000000"/>
            </w:tcBorders>
          </w:tcPr>
          <w:p w14:paraId="4A6644DC" w14:textId="77777777" w:rsidR="00D00676" w:rsidRPr="00643A43" w:rsidRDefault="00D00676">
            <w:pPr>
              <w:pStyle w:val="TableParagraph"/>
              <w:jc w:val="center"/>
              <w:rPr>
                <w:ins w:id="11937" w:author="Anusha De" w:date="2022-05-05T13:52:00Z"/>
                <w:rFonts w:ascii="Arial Nova" w:hAnsi="Arial Nova"/>
                <w:szCs w:val="20"/>
              </w:rPr>
              <w:pPrChange w:id="11938" w:author="Steve Wiggins" w:date="2022-07-30T18:14:00Z">
                <w:pPr>
                  <w:pStyle w:val="TableParagraph"/>
                </w:pPr>
              </w:pPrChange>
            </w:pPr>
            <w:ins w:id="11939" w:author="Anusha De" w:date="2022-05-05T13:52:00Z">
              <w:r w:rsidRPr="00643A43">
                <w:rPr>
                  <w:rFonts w:ascii="Arial Nova" w:hAnsi="Arial Nova"/>
                  <w:szCs w:val="20"/>
                </w:rPr>
                <w:t>3</w:t>
              </w:r>
              <w:r w:rsidRPr="00643A43">
                <w:rPr>
                  <w:rFonts w:ascii="Arial Nova" w:hAnsi="Arial Nova"/>
                  <w:i/>
                  <w:szCs w:val="20"/>
                </w:rPr>
                <w:t>.</w:t>
              </w:r>
              <w:r w:rsidRPr="00643A43">
                <w:rPr>
                  <w:rFonts w:ascii="Arial Nova" w:hAnsi="Arial Nova"/>
                  <w:szCs w:val="20"/>
                </w:rPr>
                <w:t>046</w:t>
              </w:r>
            </w:ins>
          </w:p>
          <w:p w14:paraId="506C95DF" w14:textId="77777777" w:rsidR="00D00676" w:rsidRPr="00643A43" w:rsidRDefault="00D00676">
            <w:pPr>
              <w:pStyle w:val="TableParagraph"/>
              <w:jc w:val="center"/>
              <w:rPr>
                <w:ins w:id="11940" w:author="Anusha De" w:date="2022-05-05T13:52:00Z"/>
                <w:rFonts w:ascii="Arial Nova" w:hAnsi="Arial Nova"/>
                <w:szCs w:val="20"/>
              </w:rPr>
              <w:pPrChange w:id="11941" w:author="Steve Wiggins" w:date="2022-07-30T18:14:00Z">
                <w:pPr>
                  <w:pStyle w:val="TableParagraph"/>
                </w:pPr>
              </w:pPrChange>
            </w:pPr>
            <w:ins w:id="11942" w:author="Anusha De" w:date="2022-05-05T13:52:00Z">
              <w:r w:rsidRPr="00643A43">
                <w:rPr>
                  <w:rFonts w:ascii="Arial Nova" w:hAnsi="Arial Nova"/>
                  <w:szCs w:val="20"/>
                </w:rPr>
                <w:t>(0</w:t>
              </w:r>
              <w:r w:rsidRPr="00643A43">
                <w:rPr>
                  <w:rFonts w:ascii="Arial Nova" w:hAnsi="Arial Nova"/>
                  <w:i/>
                  <w:szCs w:val="20"/>
                </w:rPr>
                <w:t>.</w:t>
              </w:r>
              <w:r w:rsidRPr="00643A43">
                <w:rPr>
                  <w:rFonts w:ascii="Arial Nova" w:hAnsi="Arial Nova"/>
                  <w:szCs w:val="20"/>
                </w:rPr>
                <w:t>064)</w:t>
              </w:r>
            </w:ins>
          </w:p>
        </w:tc>
      </w:tr>
      <w:tr w:rsidR="00D00676" w:rsidRPr="00643A43" w14:paraId="16C88DDF" w14:textId="77777777" w:rsidTr="00CF75EC">
        <w:trPr>
          <w:trHeight w:val="144"/>
          <w:ins w:id="11943" w:author="Anusha De" w:date="2022-05-05T13:52:00Z"/>
        </w:trPr>
        <w:tc>
          <w:tcPr>
            <w:tcW w:w="3936" w:type="dxa"/>
          </w:tcPr>
          <w:p w14:paraId="526A7879" w14:textId="77777777" w:rsidR="00D00676" w:rsidRPr="00992146" w:rsidRDefault="00D00676" w:rsidP="00CF75EC">
            <w:pPr>
              <w:pStyle w:val="TableParagraph"/>
              <w:jc w:val="both"/>
              <w:rPr>
                <w:ins w:id="11944" w:author="Anusha De" w:date="2022-05-05T13:52:00Z"/>
                <w:rFonts w:ascii="Arial Nova" w:hAnsi="Arial Nova"/>
                <w:szCs w:val="20"/>
                <w:lang w:val="en-US"/>
                <w:rPrChange w:id="11945" w:author="Anusha De" w:date="2022-08-01T14:48:00Z">
                  <w:rPr>
                    <w:ins w:id="11946" w:author="Anusha De" w:date="2022-05-05T13:52:00Z"/>
                    <w:rFonts w:ascii="Arial Nova" w:hAnsi="Arial Nova"/>
                    <w:szCs w:val="20"/>
                  </w:rPr>
                </w:rPrChange>
              </w:rPr>
            </w:pPr>
            <w:ins w:id="11947" w:author="Anusha De" w:date="2022-05-05T13:52:00Z">
              <w:r w:rsidRPr="00992146">
                <w:rPr>
                  <w:rFonts w:ascii="Arial Nova" w:hAnsi="Arial Nova"/>
                  <w:szCs w:val="20"/>
                  <w:lang w:val="en-US"/>
                  <w:rPrChange w:id="11948" w:author="Anusha De" w:date="2022-08-01T14:48:00Z">
                    <w:rPr>
                      <w:rFonts w:ascii="Arial Nova" w:hAnsi="Arial Nova"/>
                      <w:szCs w:val="20"/>
                    </w:rPr>
                  </w:rPrChange>
                </w:rPr>
                <w:t>Distance between farmer and actor</w:t>
              </w:r>
            </w:ins>
          </w:p>
        </w:tc>
        <w:tc>
          <w:tcPr>
            <w:tcW w:w="1439" w:type="dxa"/>
          </w:tcPr>
          <w:p w14:paraId="599C8C01" w14:textId="77777777" w:rsidR="00D00676" w:rsidRPr="00643A43" w:rsidRDefault="00D00676">
            <w:pPr>
              <w:pStyle w:val="TableParagraph"/>
              <w:jc w:val="center"/>
              <w:rPr>
                <w:ins w:id="11949" w:author="Anusha De" w:date="2022-05-05T13:52:00Z"/>
                <w:rFonts w:ascii="Arial Nova" w:hAnsi="Arial Nova" w:cs="Cambria Math"/>
                <w:iCs/>
                <w:szCs w:val="20"/>
              </w:rPr>
              <w:pPrChange w:id="11950" w:author="Steve Wiggins" w:date="2022-07-30T18:14:00Z">
                <w:pPr>
                  <w:pStyle w:val="TableParagraph"/>
                </w:pPr>
              </w:pPrChange>
            </w:pPr>
            <w:ins w:id="11951" w:author="Anusha De" w:date="2022-05-05T13:52:00Z">
              <w:r w:rsidRPr="00643A43">
                <w:rPr>
                  <w:rFonts w:ascii="Arial" w:hAnsi="Arial"/>
                  <w:i/>
                  <w:szCs w:val="20"/>
                </w:rPr>
                <w:t>−</w:t>
              </w:r>
              <w:r w:rsidRPr="00643A43">
                <w:rPr>
                  <w:rFonts w:ascii="Arial Nova" w:hAnsi="Arial Nova"/>
                  <w:szCs w:val="20"/>
                </w:rPr>
                <w:t>0</w:t>
              </w:r>
              <w:r w:rsidRPr="00643A43">
                <w:rPr>
                  <w:rFonts w:ascii="Arial Nova" w:hAnsi="Arial Nova"/>
                  <w:i/>
                  <w:szCs w:val="20"/>
                </w:rPr>
                <w:t>.</w:t>
              </w:r>
              <w:r w:rsidRPr="00643A43">
                <w:rPr>
                  <w:rFonts w:ascii="Arial Nova" w:hAnsi="Arial Nova"/>
                  <w:szCs w:val="20"/>
                </w:rPr>
                <w:t>221</w:t>
              </w:r>
              <w:r w:rsidRPr="00643A43">
                <w:rPr>
                  <w:rFonts w:ascii="Arial Nova" w:hAnsi="Arial Nova" w:cs="Cambria Math"/>
                  <w:iCs/>
                  <w:szCs w:val="20"/>
                </w:rPr>
                <w:t>***</w:t>
              </w:r>
            </w:ins>
          </w:p>
          <w:p w14:paraId="65B3D83B" w14:textId="77777777" w:rsidR="00D00676" w:rsidRPr="00643A43" w:rsidRDefault="00D00676">
            <w:pPr>
              <w:pStyle w:val="TableParagraph"/>
              <w:jc w:val="center"/>
              <w:rPr>
                <w:ins w:id="11952" w:author="Anusha De" w:date="2022-05-05T13:52:00Z"/>
                <w:rFonts w:ascii="Arial Nova" w:hAnsi="Arial Nova" w:cs="Cambria Math"/>
                <w:iCs/>
                <w:szCs w:val="20"/>
              </w:rPr>
              <w:pPrChange w:id="11953" w:author="Steve Wiggins" w:date="2022-07-30T18:14:00Z">
                <w:pPr>
                  <w:pStyle w:val="TableParagraph"/>
                </w:pPr>
              </w:pPrChange>
            </w:pPr>
            <w:ins w:id="11954" w:author="Anusha De" w:date="2022-05-05T13:52:00Z">
              <w:r w:rsidRPr="00643A43">
                <w:rPr>
                  <w:rFonts w:ascii="Arial Nova" w:hAnsi="Arial Nova" w:cs="Cambria Math"/>
                  <w:iCs/>
                  <w:szCs w:val="20"/>
                </w:rPr>
                <w:t>(0.07)</w:t>
              </w:r>
            </w:ins>
          </w:p>
        </w:tc>
        <w:tc>
          <w:tcPr>
            <w:tcW w:w="1680" w:type="dxa"/>
          </w:tcPr>
          <w:p w14:paraId="3F7B2F6B" w14:textId="77777777" w:rsidR="00D00676" w:rsidRPr="00643A43" w:rsidRDefault="00D00676">
            <w:pPr>
              <w:pStyle w:val="TableParagraph"/>
              <w:jc w:val="center"/>
              <w:rPr>
                <w:ins w:id="11955" w:author="Anusha De" w:date="2022-05-05T13:52:00Z"/>
                <w:rFonts w:ascii="Arial Nova" w:hAnsi="Arial Nova"/>
                <w:szCs w:val="20"/>
              </w:rPr>
              <w:pPrChange w:id="11956" w:author="Steve Wiggins" w:date="2022-07-30T18:14:00Z">
                <w:pPr>
                  <w:pStyle w:val="TableParagraph"/>
                </w:pPr>
              </w:pPrChange>
            </w:pPr>
          </w:p>
        </w:tc>
        <w:tc>
          <w:tcPr>
            <w:tcW w:w="2016" w:type="dxa"/>
          </w:tcPr>
          <w:p w14:paraId="73D6E97E" w14:textId="77777777" w:rsidR="00D00676" w:rsidRPr="00643A43" w:rsidRDefault="00D00676">
            <w:pPr>
              <w:pStyle w:val="TableParagraph"/>
              <w:jc w:val="center"/>
              <w:rPr>
                <w:ins w:id="11957" w:author="Anusha De" w:date="2022-05-05T13:52:00Z"/>
                <w:rFonts w:ascii="Arial Nova" w:hAnsi="Arial Nova"/>
                <w:szCs w:val="20"/>
              </w:rPr>
              <w:pPrChange w:id="11958" w:author="Steve Wiggins" w:date="2022-07-30T18:14:00Z">
                <w:pPr>
                  <w:pStyle w:val="TableParagraph"/>
                </w:pPr>
              </w:pPrChange>
            </w:pPr>
          </w:p>
        </w:tc>
      </w:tr>
      <w:tr w:rsidR="00D00676" w:rsidRPr="00643A43" w14:paraId="1D1711AB" w14:textId="77777777" w:rsidTr="00CF75EC">
        <w:trPr>
          <w:trHeight w:val="144"/>
          <w:ins w:id="11959" w:author="Anusha De" w:date="2022-05-05T13:52:00Z"/>
        </w:trPr>
        <w:tc>
          <w:tcPr>
            <w:tcW w:w="3936" w:type="dxa"/>
          </w:tcPr>
          <w:p w14:paraId="26F76AAC" w14:textId="77777777" w:rsidR="00D00676" w:rsidRPr="00643A43" w:rsidRDefault="00D00676" w:rsidP="00CF75EC">
            <w:pPr>
              <w:pStyle w:val="TableParagraph"/>
              <w:jc w:val="both"/>
              <w:rPr>
                <w:ins w:id="11960" w:author="Anusha De" w:date="2022-05-05T13:52:00Z"/>
                <w:rFonts w:ascii="Arial Nova" w:hAnsi="Arial Nova"/>
                <w:szCs w:val="20"/>
              </w:rPr>
            </w:pPr>
            <w:ins w:id="11961" w:author="Anusha De" w:date="2022-05-05T13:52:00Z">
              <w:r w:rsidRPr="00643A43">
                <w:rPr>
                  <w:rFonts w:ascii="Arial Nova" w:hAnsi="Arial Nova"/>
                  <w:szCs w:val="20"/>
                </w:rPr>
                <w:t>Quality index</w:t>
              </w:r>
            </w:ins>
          </w:p>
        </w:tc>
        <w:tc>
          <w:tcPr>
            <w:tcW w:w="1439" w:type="dxa"/>
          </w:tcPr>
          <w:p w14:paraId="7CC406F9" w14:textId="77777777" w:rsidR="00D00676" w:rsidRPr="00643A43" w:rsidRDefault="00D00676">
            <w:pPr>
              <w:pStyle w:val="TableParagraph"/>
              <w:jc w:val="center"/>
              <w:rPr>
                <w:ins w:id="11962" w:author="Anusha De" w:date="2022-05-05T13:52:00Z"/>
                <w:rFonts w:ascii="Arial Nova" w:hAnsi="Arial Nova"/>
                <w:szCs w:val="20"/>
              </w:rPr>
              <w:pPrChange w:id="11963" w:author="Steve Wiggins" w:date="2022-07-30T18:14:00Z">
                <w:pPr>
                  <w:pStyle w:val="TableParagraph"/>
                </w:pPr>
              </w:pPrChange>
            </w:pPr>
          </w:p>
        </w:tc>
        <w:tc>
          <w:tcPr>
            <w:tcW w:w="1680" w:type="dxa"/>
          </w:tcPr>
          <w:p w14:paraId="074C6B08" w14:textId="77777777" w:rsidR="00D00676" w:rsidRPr="00643A43" w:rsidRDefault="00D00676">
            <w:pPr>
              <w:pStyle w:val="TableParagraph"/>
              <w:jc w:val="center"/>
              <w:rPr>
                <w:ins w:id="11964" w:author="Anusha De" w:date="2022-05-05T13:52:00Z"/>
                <w:rFonts w:ascii="Arial Nova" w:hAnsi="Arial Nova" w:cs="Cambria Math"/>
                <w:iCs/>
                <w:szCs w:val="20"/>
              </w:rPr>
              <w:pPrChange w:id="11965" w:author="Steve Wiggins" w:date="2022-07-30T18:14:00Z">
                <w:pPr>
                  <w:pStyle w:val="TableParagraph"/>
                </w:pPr>
              </w:pPrChange>
            </w:pPr>
            <w:ins w:id="11966" w:author="Anusha De" w:date="2022-05-05T13:52:00Z">
              <w:r w:rsidRPr="00643A43">
                <w:rPr>
                  <w:rFonts w:ascii="Arial Nova" w:hAnsi="Arial Nova"/>
                  <w:szCs w:val="20"/>
                </w:rPr>
                <w:t>0</w:t>
              </w:r>
              <w:r w:rsidRPr="00643A43">
                <w:rPr>
                  <w:rFonts w:ascii="Arial Nova" w:hAnsi="Arial Nova"/>
                  <w:i/>
                  <w:szCs w:val="20"/>
                </w:rPr>
                <w:t>.</w:t>
              </w:r>
              <w:r w:rsidRPr="00643A43">
                <w:rPr>
                  <w:rFonts w:ascii="Arial Nova" w:hAnsi="Arial Nova"/>
                  <w:szCs w:val="20"/>
                </w:rPr>
                <w:t>176</w:t>
              </w:r>
              <w:r w:rsidRPr="00643A43">
                <w:rPr>
                  <w:rFonts w:ascii="Arial Nova" w:hAnsi="Arial Nova" w:cs="Cambria Math"/>
                  <w:iCs/>
                  <w:szCs w:val="20"/>
                </w:rPr>
                <w:t>***</w:t>
              </w:r>
            </w:ins>
          </w:p>
          <w:p w14:paraId="19B2CD07" w14:textId="77777777" w:rsidR="00D00676" w:rsidRPr="00643A43" w:rsidRDefault="00D00676">
            <w:pPr>
              <w:pStyle w:val="TableParagraph"/>
              <w:jc w:val="center"/>
              <w:rPr>
                <w:ins w:id="11967" w:author="Anusha De" w:date="2022-05-05T13:52:00Z"/>
                <w:rFonts w:ascii="Arial Nova" w:hAnsi="Arial Nova"/>
                <w:i/>
                <w:szCs w:val="20"/>
              </w:rPr>
              <w:pPrChange w:id="11968" w:author="Steve Wiggins" w:date="2022-07-30T18:14:00Z">
                <w:pPr>
                  <w:pStyle w:val="TableParagraph"/>
                </w:pPr>
              </w:pPrChange>
            </w:pPr>
            <w:ins w:id="11969" w:author="Anusha De" w:date="2022-05-05T13:52:00Z">
              <w:r w:rsidRPr="00643A43">
                <w:rPr>
                  <w:rFonts w:ascii="Arial Nova" w:hAnsi="Arial Nova"/>
                  <w:szCs w:val="20"/>
                </w:rPr>
                <w:t>(0</w:t>
              </w:r>
              <w:r w:rsidRPr="00643A43">
                <w:rPr>
                  <w:rFonts w:ascii="Arial Nova" w:hAnsi="Arial Nova"/>
                  <w:i/>
                  <w:szCs w:val="20"/>
                </w:rPr>
                <w:t>.</w:t>
              </w:r>
              <w:r w:rsidRPr="00643A43">
                <w:rPr>
                  <w:rFonts w:ascii="Arial Nova" w:hAnsi="Arial Nova"/>
                  <w:szCs w:val="20"/>
                </w:rPr>
                <w:t>034)</w:t>
              </w:r>
            </w:ins>
          </w:p>
        </w:tc>
        <w:tc>
          <w:tcPr>
            <w:tcW w:w="2016" w:type="dxa"/>
          </w:tcPr>
          <w:p w14:paraId="7B704514" w14:textId="77777777" w:rsidR="00D00676" w:rsidRPr="00643A43" w:rsidRDefault="00D00676">
            <w:pPr>
              <w:pStyle w:val="TableParagraph"/>
              <w:jc w:val="center"/>
              <w:rPr>
                <w:ins w:id="11970" w:author="Anusha De" w:date="2022-05-05T13:52:00Z"/>
                <w:rFonts w:ascii="Arial Nova" w:hAnsi="Arial Nova"/>
                <w:szCs w:val="20"/>
              </w:rPr>
              <w:pPrChange w:id="11971" w:author="Steve Wiggins" w:date="2022-07-30T18:14:00Z">
                <w:pPr>
                  <w:pStyle w:val="TableParagraph"/>
                </w:pPr>
              </w:pPrChange>
            </w:pPr>
          </w:p>
        </w:tc>
      </w:tr>
      <w:tr w:rsidR="00D00676" w:rsidRPr="00643A43" w14:paraId="687F6957" w14:textId="77777777" w:rsidTr="00CF75EC">
        <w:trPr>
          <w:trHeight w:val="144"/>
          <w:ins w:id="11972" w:author="Anusha De" w:date="2022-05-05T13:52:00Z"/>
        </w:trPr>
        <w:tc>
          <w:tcPr>
            <w:tcW w:w="3936" w:type="dxa"/>
          </w:tcPr>
          <w:p w14:paraId="190D9B46" w14:textId="77777777" w:rsidR="00D00676" w:rsidRPr="00643A43" w:rsidRDefault="00D00676" w:rsidP="00CF75EC">
            <w:pPr>
              <w:pStyle w:val="TableParagraph"/>
              <w:jc w:val="both"/>
              <w:rPr>
                <w:ins w:id="11973" w:author="Anusha De" w:date="2022-05-05T13:52:00Z"/>
                <w:rFonts w:ascii="Arial Nova" w:hAnsi="Arial Nova"/>
                <w:szCs w:val="20"/>
              </w:rPr>
            </w:pPr>
            <w:ins w:id="11974" w:author="Anusha De" w:date="2022-05-05T13:52:00Z">
              <w:r w:rsidRPr="00643A43">
                <w:rPr>
                  <w:rFonts w:ascii="Arial Nova" w:hAnsi="Arial Nova"/>
                  <w:szCs w:val="20"/>
                </w:rPr>
                <w:t>Price charged by actor</w:t>
              </w:r>
            </w:ins>
          </w:p>
        </w:tc>
        <w:tc>
          <w:tcPr>
            <w:tcW w:w="1439" w:type="dxa"/>
          </w:tcPr>
          <w:p w14:paraId="3A0A9137" w14:textId="77777777" w:rsidR="00D00676" w:rsidRPr="00643A43" w:rsidRDefault="00D00676">
            <w:pPr>
              <w:pStyle w:val="TableParagraph"/>
              <w:jc w:val="center"/>
              <w:rPr>
                <w:ins w:id="11975" w:author="Anusha De" w:date="2022-05-05T13:52:00Z"/>
                <w:rFonts w:ascii="Arial Nova" w:hAnsi="Arial Nova"/>
                <w:szCs w:val="20"/>
              </w:rPr>
              <w:pPrChange w:id="11976" w:author="Steve Wiggins" w:date="2022-07-30T18:14:00Z">
                <w:pPr>
                  <w:pStyle w:val="TableParagraph"/>
                </w:pPr>
              </w:pPrChange>
            </w:pPr>
          </w:p>
        </w:tc>
        <w:tc>
          <w:tcPr>
            <w:tcW w:w="1680" w:type="dxa"/>
          </w:tcPr>
          <w:p w14:paraId="4271BB14" w14:textId="77777777" w:rsidR="00D00676" w:rsidRPr="00643A43" w:rsidRDefault="00D00676">
            <w:pPr>
              <w:pStyle w:val="TableParagraph"/>
              <w:jc w:val="center"/>
              <w:rPr>
                <w:ins w:id="11977" w:author="Anusha De" w:date="2022-05-05T13:52:00Z"/>
                <w:rFonts w:ascii="Arial Nova" w:hAnsi="Arial Nova"/>
                <w:szCs w:val="20"/>
              </w:rPr>
              <w:pPrChange w:id="11978" w:author="Steve Wiggins" w:date="2022-07-30T18:14:00Z">
                <w:pPr>
                  <w:pStyle w:val="TableParagraph"/>
                </w:pPr>
              </w:pPrChange>
            </w:pPr>
          </w:p>
        </w:tc>
        <w:tc>
          <w:tcPr>
            <w:tcW w:w="2016" w:type="dxa"/>
          </w:tcPr>
          <w:p w14:paraId="2022CEC7" w14:textId="77777777" w:rsidR="00D00676" w:rsidRPr="00643A43" w:rsidRDefault="00D00676">
            <w:pPr>
              <w:pStyle w:val="TableParagraph"/>
              <w:jc w:val="center"/>
              <w:rPr>
                <w:ins w:id="11979" w:author="Anusha De" w:date="2022-05-05T13:52:00Z"/>
                <w:rFonts w:ascii="Arial Nova" w:hAnsi="Arial Nova"/>
                <w:szCs w:val="20"/>
              </w:rPr>
              <w:pPrChange w:id="11980" w:author="Steve Wiggins" w:date="2022-07-30T18:14:00Z">
                <w:pPr>
                  <w:pStyle w:val="TableParagraph"/>
                </w:pPr>
              </w:pPrChange>
            </w:pPr>
            <w:ins w:id="11981" w:author="Anusha De" w:date="2022-05-05T13:52:00Z">
              <w:r w:rsidRPr="00643A43">
                <w:rPr>
                  <w:rFonts w:ascii="Arial Nova" w:hAnsi="Arial Nova"/>
                  <w:szCs w:val="20"/>
                </w:rPr>
                <w:t>0</w:t>
              </w:r>
              <w:r w:rsidRPr="00643A43">
                <w:rPr>
                  <w:rFonts w:ascii="Arial Nova" w:hAnsi="Arial Nova"/>
                  <w:i/>
                  <w:szCs w:val="20"/>
                </w:rPr>
                <w:t>.</w:t>
              </w:r>
              <w:r w:rsidRPr="00643A43">
                <w:rPr>
                  <w:rFonts w:ascii="Arial Nova" w:hAnsi="Arial Nova"/>
                  <w:szCs w:val="20"/>
                </w:rPr>
                <w:t>018</w:t>
              </w:r>
            </w:ins>
          </w:p>
          <w:p w14:paraId="726359F8" w14:textId="77777777" w:rsidR="00D00676" w:rsidRPr="00643A43" w:rsidRDefault="00D00676">
            <w:pPr>
              <w:pStyle w:val="TableParagraph"/>
              <w:jc w:val="center"/>
              <w:rPr>
                <w:ins w:id="11982" w:author="Anusha De" w:date="2022-05-05T13:52:00Z"/>
                <w:rFonts w:ascii="Arial Nova" w:hAnsi="Arial Nova"/>
                <w:szCs w:val="20"/>
              </w:rPr>
              <w:pPrChange w:id="11983" w:author="Steve Wiggins" w:date="2022-07-30T18:14:00Z">
                <w:pPr>
                  <w:pStyle w:val="TableParagraph"/>
                </w:pPr>
              </w:pPrChange>
            </w:pPr>
            <w:ins w:id="11984" w:author="Anusha De" w:date="2022-05-05T13:52:00Z">
              <w:r w:rsidRPr="00643A43">
                <w:rPr>
                  <w:rFonts w:ascii="Arial Nova" w:hAnsi="Arial Nova"/>
                  <w:szCs w:val="20"/>
                </w:rPr>
                <w:t>(0</w:t>
              </w:r>
              <w:r w:rsidRPr="00643A43">
                <w:rPr>
                  <w:rFonts w:ascii="Arial Nova" w:hAnsi="Arial Nova"/>
                  <w:i/>
                  <w:szCs w:val="20"/>
                </w:rPr>
                <w:t>.</w:t>
              </w:r>
              <w:r w:rsidRPr="00643A43">
                <w:rPr>
                  <w:rFonts w:ascii="Arial Nova" w:hAnsi="Arial Nova"/>
                  <w:szCs w:val="20"/>
                </w:rPr>
                <w:t>034)</w:t>
              </w:r>
            </w:ins>
          </w:p>
        </w:tc>
      </w:tr>
      <w:tr w:rsidR="00D00676" w:rsidRPr="00643A43" w14:paraId="73A6D01D" w14:textId="77777777" w:rsidTr="00CF75EC">
        <w:trPr>
          <w:trHeight w:val="144"/>
          <w:ins w:id="11985" w:author="Anusha De" w:date="2022-05-05T13:52:00Z"/>
        </w:trPr>
        <w:tc>
          <w:tcPr>
            <w:tcW w:w="3936" w:type="dxa"/>
          </w:tcPr>
          <w:p w14:paraId="7AF91E52" w14:textId="77777777" w:rsidR="00D00676" w:rsidRPr="00643A43" w:rsidRDefault="00D00676" w:rsidP="00CF75EC">
            <w:pPr>
              <w:pStyle w:val="TableParagraph"/>
              <w:jc w:val="both"/>
              <w:rPr>
                <w:ins w:id="11986" w:author="Anusha De" w:date="2022-05-05T13:52:00Z"/>
                <w:rFonts w:ascii="Arial Nova" w:hAnsi="Arial Nova"/>
                <w:szCs w:val="20"/>
              </w:rPr>
            </w:pPr>
            <w:ins w:id="11987" w:author="Anusha De" w:date="2022-05-05T13:52:00Z">
              <w:r w:rsidRPr="00643A43">
                <w:rPr>
                  <w:rFonts w:ascii="Arial Nova" w:hAnsi="Arial Nova"/>
                  <w:szCs w:val="20"/>
                </w:rPr>
                <w:t>Actor is a dealer</w:t>
              </w:r>
            </w:ins>
          </w:p>
        </w:tc>
        <w:tc>
          <w:tcPr>
            <w:tcW w:w="1439" w:type="dxa"/>
          </w:tcPr>
          <w:p w14:paraId="420D2953" w14:textId="77777777" w:rsidR="00D00676" w:rsidRPr="00643A43" w:rsidRDefault="00D00676">
            <w:pPr>
              <w:pStyle w:val="TableParagraph"/>
              <w:jc w:val="center"/>
              <w:rPr>
                <w:ins w:id="11988" w:author="Anusha De" w:date="2022-05-05T13:52:00Z"/>
                <w:rFonts w:ascii="Arial Nova" w:hAnsi="Arial Nova"/>
                <w:szCs w:val="20"/>
              </w:rPr>
              <w:pPrChange w:id="11989" w:author="Steve Wiggins" w:date="2022-07-30T18:14:00Z">
                <w:pPr>
                  <w:pStyle w:val="TableParagraph"/>
                </w:pPr>
              </w:pPrChange>
            </w:pPr>
            <w:ins w:id="11990" w:author="Anusha De" w:date="2022-05-05T13:52:00Z">
              <w:r w:rsidRPr="00643A43">
                <w:rPr>
                  <w:rFonts w:ascii="Arial" w:hAnsi="Arial"/>
                  <w:i/>
                  <w:szCs w:val="20"/>
                </w:rPr>
                <w:t>−</w:t>
              </w:r>
              <w:r w:rsidRPr="00643A43">
                <w:rPr>
                  <w:rFonts w:ascii="Arial Nova" w:hAnsi="Arial Nova"/>
                  <w:szCs w:val="20"/>
                </w:rPr>
                <w:t>0</w:t>
              </w:r>
              <w:r w:rsidRPr="00643A43">
                <w:rPr>
                  <w:rFonts w:ascii="Arial Nova" w:hAnsi="Arial Nova"/>
                  <w:i/>
                  <w:szCs w:val="20"/>
                </w:rPr>
                <w:t>.</w:t>
              </w:r>
              <w:r w:rsidRPr="00643A43">
                <w:rPr>
                  <w:rFonts w:ascii="Arial Nova" w:hAnsi="Arial Nova"/>
                  <w:szCs w:val="20"/>
                </w:rPr>
                <w:t>111</w:t>
              </w:r>
            </w:ins>
          </w:p>
          <w:p w14:paraId="0DF7209C" w14:textId="77777777" w:rsidR="00D00676" w:rsidRPr="00643A43" w:rsidRDefault="00D00676">
            <w:pPr>
              <w:pStyle w:val="TableParagraph"/>
              <w:jc w:val="center"/>
              <w:rPr>
                <w:ins w:id="11991" w:author="Anusha De" w:date="2022-05-05T13:52:00Z"/>
                <w:rFonts w:ascii="Arial Nova" w:hAnsi="Arial Nova"/>
                <w:szCs w:val="20"/>
              </w:rPr>
              <w:pPrChange w:id="11992" w:author="Steve Wiggins" w:date="2022-07-30T18:14:00Z">
                <w:pPr>
                  <w:pStyle w:val="TableParagraph"/>
                </w:pPr>
              </w:pPrChange>
            </w:pPr>
            <w:ins w:id="11993" w:author="Anusha De" w:date="2022-05-05T13:52:00Z">
              <w:r w:rsidRPr="00643A43">
                <w:rPr>
                  <w:rFonts w:ascii="Arial Nova" w:hAnsi="Arial Nova"/>
                  <w:szCs w:val="20"/>
                </w:rPr>
                <w:t>(0</w:t>
              </w:r>
              <w:r w:rsidRPr="00643A43">
                <w:rPr>
                  <w:rFonts w:ascii="Arial Nova" w:hAnsi="Arial Nova"/>
                  <w:i/>
                  <w:szCs w:val="20"/>
                </w:rPr>
                <w:t>.</w:t>
              </w:r>
              <w:r w:rsidRPr="00643A43">
                <w:rPr>
                  <w:rFonts w:ascii="Arial Nova" w:hAnsi="Arial Nova"/>
                  <w:szCs w:val="20"/>
                </w:rPr>
                <w:t>134)</w:t>
              </w:r>
            </w:ins>
          </w:p>
        </w:tc>
        <w:tc>
          <w:tcPr>
            <w:tcW w:w="1680" w:type="dxa"/>
          </w:tcPr>
          <w:p w14:paraId="5CAAB0C6" w14:textId="77777777" w:rsidR="00D00676" w:rsidRPr="00643A43" w:rsidRDefault="00D00676">
            <w:pPr>
              <w:pStyle w:val="TableParagraph"/>
              <w:jc w:val="center"/>
              <w:rPr>
                <w:ins w:id="11994" w:author="Anusha De" w:date="2022-05-05T13:52:00Z"/>
                <w:rFonts w:ascii="Arial Nova" w:hAnsi="Arial Nova"/>
                <w:i/>
                <w:szCs w:val="20"/>
              </w:rPr>
              <w:pPrChange w:id="11995" w:author="Steve Wiggins" w:date="2022-07-30T18:14:00Z">
                <w:pPr>
                  <w:pStyle w:val="TableParagraph"/>
                </w:pPr>
              </w:pPrChange>
            </w:pPr>
            <w:ins w:id="11996" w:author="Anusha De" w:date="2022-05-05T13:52:00Z">
              <w:r w:rsidRPr="00643A43">
                <w:rPr>
                  <w:rFonts w:ascii="Arial Nova" w:hAnsi="Arial Nova"/>
                  <w:szCs w:val="20"/>
                </w:rPr>
                <w:t>0</w:t>
              </w:r>
              <w:r w:rsidRPr="00643A43">
                <w:rPr>
                  <w:rFonts w:ascii="Arial Nova" w:hAnsi="Arial Nova"/>
                  <w:i/>
                  <w:szCs w:val="20"/>
                </w:rPr>
                <w:t>.</w:t>
              </w:r>
              <w:r w:rsidRPr="00643A43">
                <w:rPr>
                  <w:rFonts w:ascii="Arial Nova" w:hAnsi="Arial Nova"/>
                  <w:szCs w:val="20"/>
                </w:rPr>
                <w:t>256</w:t>
              </w:r>
              <w:r w:rsidRPr="00643A43">
                <w:rPr>
                  <w:rFonts w:ascii="Arial Nova" w:hAnsi="Arial Nova" w:cs="Cambria Math"/>
                  <w:iCs/>
                  <w:szCs w:val="20"/>
                </w:rPr>
                <w:t>**</w:t>
              </w:r>
            </w:ins>
          </w:p>
          <w:p w14:paraId="1B4C8D4C" w14:textId="77777777" w:rsidR="00D00676" w:rsidRPr="00643A43" w:rsidRDefault="00D00676">
            <w:pPr>
              <w:pStyle w:val="TableParagraph"/>
              <w:jc w:val="center"/>
              <w:rPr>
                <w:ins w:id="11997" w:author="Anusha De" w:date="2022-05-05T13:52:00Z"/>
                <w:rFonts w:ascii="Arial Nova" w:hAnsi="Arial Nova"/>
                <w:szCs w:val="20"/>
              </w:rPr>
              <w:pPrChange w:id="11998" w:author="Steve Wiggins" w:date="2022-07-30T18:14:00Z">
                <w:pPr>
                  <w:pStyle w:val="TableParagraph"/>
                </w:pPr>
              </w:pPrChange>
            </w:pPr>
            <w:ins w:id="11999" w:author="Anusha De" w:date="2022-05-05T13:52:00Z">
              <w:r w:rsidRPr="00643A43">
                <w:rPr>
                  <w:rFonts w:ascii="Arial Nova" w:hAnsi="Arial Nova"/>
                  <w:szCs w:val="20"/>
                </w:rPr>
                <w:t>(0</w:t>
              </w:r>
              <w:r w:rsidRPr="00643A43">
                <w:rPr>
                  <w:rFonts w:ascii="Arial Nova" w:hAnsi="Arial Nova"/>
                  <w:i/>
                  <w:szCs w:val="20"/>
                </w:rPr>
                <w:t>.</w:t>
              </w:r>
              <w:r w:rsidRPr="00643A43">
                <w:rPr>
                  <w:rFonts w:ascii="Arial Nova" w:hAnsi="Arial Nova"/>
                  <w:szCs w:val="20"/>
                </w:rPr>
                <w:t>111)</w:t>
              </w:r>
            </w:ins>
          </w:p>
        </w:tc>
        <w:tc>
          <w:tcPr>
            <w:tcW w:w="2016" w:type="dxa"/>
          </w:tcPr>
          <w:p w14:paraId="62D56FA1" w14:textId="77777777" w:rsidR="00D00676" w:rsidRPr="00643A43" w:rsidRDefault="00D00676">
            <w:pPr>
              <w:pStyle w:val="TableParagraph"/>
              <w:jc w:val="center"/>
              <w:rPr>
                <w:ins w:id="12000" w:author="Anusha De" w:date="2022-05-05T13:52:00Z"/>
                <w:rFonts w:ascii="Arial Nova" w:hAnsi="Arial Nova"/>
                <w:szCs w:val="20"/>
              </w:rPr>
              <w:pPrChange w:id="12001" w:author="Steve Wiggins" w:date="2022-07-30T18:14:00Z">
                <w:pPr>
                  <w:pStyle w:val="TableParagraph"/>
                </w:pPr>
              </w:pPrChange>
            </w:pPr>
            <w:ins w:id="12002" w:author="Anusha De" w:date="2022-05-05T13:52:00Z">
              <w:r w:rsidRPr="00643A43">
                <w:rPr>
                  <w:rFonts w:ascii="Arial" w:hAnsi="Arial"/>
                  <w:i/>
                  <w:szCs w:val="20"/>
                </w:rPr>
                <w:t>−</w:t>
              </w:r>
              <w:r w:rsidRPr="00643A43">
                <w:rPr>
                  <w:rFonts w:ascii="Arial Nova" w:hAnsi="Arial Nova"/>
                  <w:szCs w:val="20"/>
                </w:rPr>
                <w:t>0</w:t>
              </w:r>
              <w:r w:rsidRPr="00643A43">
                <w:rPr>
                  <w:rFonts w:ascii="Arial Nova" w:hAnsi="Arial Nova"/>
                  <w:i/>
                  <w:szCs w:val="20"/>
                </w:rPr>
                <w:t>.</w:t>
              </w:r>
              <w:r w:rsidRPr="00643A43">
                <w:rPr>
                  <w:rFonts w:ascii="Arial Nova" w:hAnsi="Arial Nova"/>
                  <w:szCs w:val="20"/>
                </w:rPr>
                <w:t>119</w:t>
              </w:r>
            </w:ins>
          </w:p>
          <w:p w14:paraId="31285738" w14:textId="77777777" w:rsidR="00D00676" w:rsidRPr="00643A43" w:rsidRDefault="00D00676">
            <w:pPr>
              <w:pStyle w:val="TableParagraph"/>
              <w:jc w:val="center"/>
              <w:rPr>
                <w:ins w:id="12003" w:author="Anusha De" w:date="2022-05-05T13:52:00Z"/>
                <w:rFonts w:ascii="Arial Nova" w:hAnsi="Arial Nova"/>
                <w:szCs w:val="20"/>
              </w:rPr>
              <w:pPrChange w:id="12004" w:author="Steve Wiggins" w:date="2022-07-30T18:14:00Z">
                <w:pPr>
                  <w:pStyle w:val="TableParagraph"/>
                </w:pPr>
              </w:pPrChange>
            </w:pPr>
            <w:ins w:id="12005" w:author="Anusha De" w:date="2022-05-05T13:52:00Z">
              <w:r w:rsidRPr="00643A43">
                <w:rPr>
                  <w:rFonts w:ascii="Arial Nova" w:hAnsi="Arial Nova"/>
                  <w:szCs w:val="20"/>
                </w:rPr>
                <w:t>(0</w:t>
              </w:r>
              <w:r w:rsidRPr="00643A43">
                <w:rPr>
                  <w:rFonts w:ascii="Arial Nova" w:hAnsi="Arial Nova"/>
                  <w:i/>
                  <w:szCs w:val="20"/>
                </w:rPr>
                <w:t>.</w:t>
              </w:r>
              <w:r w:rsidRPr="00643A43">
                <w:rPr>
                  <w:rFonts w:ascii="Arial Nova" w:hAnsi="Arial Nova"/>
                  <w:szCs w:val="20"/>
                </w:rPr>
                <w:t>112)</w:t>
              </w:r>
            </w:ins>
          </w:p>
        </w:tc>
      </w:tr>
      <w:tr w:rsidR="00D00676" w:rsidRPr="00643A43" w14:paraId="40230679" w14:textId="77777777" w:rsidTr="00CF75EC">
        <w:trPr>
          <w:trHeight w:val="144"/>
          <w:ins w:id="12006" w:author="Anusha De" w:date="2022-05-05T13:52:00Z"/>
        </w:trPr>
        <w:tc>
          <w:tcPr>
            <w:tcW w:w="3936" w:type="dxa"/>
            <w:tcBorders>
              <w:bottom w:val="single" w:sz="4" w:space="0" w:color="000000"/>
            </w:tcBorders>
          </w:tcPr>
          <w:p w14:paraId="618AE165" w14:textId="77777777" w:rsidR="00D00676" w:rsidRPr="00643A43" w:rsidRDefault="00D00676" w:rsidP="00CF75EC">
            <w:pPr>
              <w:pStyle w:val="TableParagraph"/>
              <w:jc w:val="both"/>
              <w:rPr>
                <w:ins w:id="12007" w:author="Anusha De" w:date="2022-05-05T13:52:00Z"/>
                <w:rFonts w:ascii="Arial Nova" w:hAnsi="Arial Nova"/>
                <w:szCs w:val="20"/>
              </w:rPr>
            </w:pPr>
            <w:ins w:id="12008" w:author="Anusha De" w:date="2022-05-05T13:52:00Z">
              <w:r w:rsidRPr="00643A43">
                <w:rPr>
                  <w:rFonts w:ascii="Arial Nova" w:hAnsi="Arial Nova"/>
                  <w:szCs w:val="20"/>
                </w:rPr>
                <w:t>Actor is a trader</w:t>
              </w:r>
            </w:ins>
          </w:p>
        </w:tc>
        <w:tc>
          <w:tcPr>
            <w:tcW w:w="1439" w:type="dxa"/>
            <w:tcBorders>
              <w:bottom w:val="single" w:sz="4" w:space="0" w:color="000000"/>
            </w:tcBorders>
          </w:tcPr>
          <w:p w14:paraId="27F5B915" w14:textId="77777777" w:rsidR="00D00676" w:rsidRPr="00643A43" w:rsidRDefault="00D00676">
            <w:pPr>
              <w:pStyle w:val="TableParagraph"/>
              <w:jc w:val="center"/>
              <w:rPr>
                <w:ins w:id="12009" w:author="Anusha De" w:date="2022-05-05T13:52:00Z"/>
                <w:rFonts w:ascii="Arial Nova" w:hAnsi="Arial Nova"/>
                <w:szCs w:val="20"/>
              </w:rPr>
              <w:pPrChange w:id="12010" w:author="Steve Wiggins" w:date="2022-07-30T18:14:00Z">
                <w:pPr>
                  <w:pStyle w:val="TableParagraph"/>
                </w:pPr>
              </w:pPrChange>
            </w:pPr>
          </w:p>
        </w:tc>
        <w:tc>
          <w:tcPr>
            <w:tcW w:w="1680" w:type="dxa"/>
            <w:tcBorders>
              <w:bottom w:val="single" w:sz="4" w:space="0" w:color="000000"/>
            </w:tcBorders>
          </w:tcPr>
          <w:p w14:paraId="18CA28DB" w14:textId="77777777" w:rsidR="00D00676" w:rsidRPr="00643A43" w:rsidRDefault="00D00676">
            <w:pPr>
              <w:pStyle w:val="TableParagraph"/>
              <w:jc w:val="center"/>
              <w:rPr>
                <w:ins w:id="12011" w:author="Anusha De" w:date="2022-05-05T13:52:00Z"/>
                <w:rFonts w:ascii="Arial Nova" w:hAnsi="Arial Nova"/>
                <w:szCs w:val="20"/>
              </w:rPr>
              <w:pPrChange w:id="12012" w:author="Steve Wiggins" w:date="2022-07-30T18:14:00Z">
                <w:pPr>
                  <w:pStyle w:val="TableParagraph"/>
                </w:pPr>
              </w:pPrChange>
            </w:pPr>
            <w:ins w:id="12013" w:author="Anusha De" w:date="2022-05-05T13:52:00Z">
              <w:r w:rsidRPr="00643A43">
                <w:rPr>
                  <w:rFonts w:ascii="Arial Nova" w:hAnsi="Arial Nova"/>
                  <w:szCs w:val="20"/>
                </w:rPr>
                <w:t>0</w:t>
              </w:r>
              <w:r w:rsidRPr="00643A43">
                <w:rPr>
                  <w:rFonts w:ascii="Arial Nova" w:hAnsi="Arial Nova"/>
                  <w:i/>
                  <w:szCs w:val="20"/>
                </w:rPr>
                <w:t>.</w:t>
              </w:r>
              <w:r w:rsidRPr="00643A43">
                <w:rPr>
                  <w:rFonts w:ascii="Arial Nova" w:hAnsi="Arial Nova"/>
                  <w:szCs w:val="20"/>
                </w:rPr>
                <w:t>104</w:t>
              </w:r>
            </w:ins>
          </w:p>
          <w:p w14:paraId="1E8E2550" w14:textId="77777777" w:rsidR="00D00676" w:rsidRPr="00643A43" w:rsidRDefault="00D00676">
            <w:pPr>
              <w:pStyle w:val="TableParagraph"/>
              <w:jc w:val="center"/>
              <w:rPr>
                <w:ins w:id="12014" w:author="Anusha De" w:date="2022-05-05T13:52:00Z"/>
                <w:rFonts w:ascii="Arial Nova" w:hAnsi="Arial Nova"/>
                <w:szCs w:val="20"/>
              </w:rPr>
              <w:pPrChange w:id="12015" w:author="Steve Wiggins" w:date="2022-07-30T18:14:00Z">
                <w:pPr>
                  <w:pStyle w:val="TableParagraph"/>
                </w:pPr>
              </w:pPrChange>
            </w:pPr>
            <w:ins w:id="12016" w:author="Anusha De" w:date="2022-05-05T13:52:00Z">
              <w:r w:rsidRPr="00643A43">
                <w:rPr>
                  <w:rFonts w:ascii="Arial Nova" w:hAnsi="Arial Nova"/>
                  <w:szCs w:val="20"/>
                </w:rPr>
                <w:t>(0</w:t>
              </w:r>
              <w:r w:rsidRPr="00643A43">
                <w:rPr>
                  <w:rFonts w:ascii="Arial Nova" w:hAnsi="Arial Nova"/>
                  <w:i/>
                  <w:szCs w:val="20"/>
                </w:rPr>
                <w:t>.</w:t>
              </w:r>
              <w:r w:rsidRPr="00643A43">
                <w:rPr>
                  <w:rFonts w:ascii="Arial Nova" w:hAnsi="Arial Nova"/>
                  <w:szCs w:val="20"/>
                </w:rPr>
                <w:t>078)</w:t>
              </w:r>
            </w:ins>
          </w:p>
        </w:tc>
        <w:tc>
          <w:tcPr>
            <w:tcW w:w="2016" w:type="dxa"/>
            <w:tcBorders>
              <w:bottom w:val="single" w:sz="4" w:space="0" w:color="000000"/>
            </w:tcBorders>
          </w:tcPr>
          <w:p w14:paraId="4E3A3A0A" w14:textId="77777777" w:rsidR="00D00676" w:rsidRPr="00643A43" w:rsidRDefault="00D00676">
            <w:pPr>
              <w:pStyle w:val="TableParagraph"/>
              <w:jc w:val="center"/>
              <w:rPr>
                <w:ins w:id="12017" w:author="Anusha De" w:date="2022-05-05T13:52:00Z"/>
                <w:rFonts w:ascii="Arial Nova" w:hAnsi="Arial Nova"/>
                <w:szCs w:val="20"/>
              </w:rPr>
              <w:pPrChange w:id="12018" w:author="Steve Wiggins" w:date="2022-07-30T18:14:00Z">
                <w:pPr>
                  <w:pStyle w:val="TableParagraph"/>
                </w:pPr>
              </w:pPrChange>
            </w:pPr>
            <w:ins w:id="12019" w:author="Anusha De" w:date="2022-05-05T13:52:00Z">
              <w:r w:rsidRPr="00643A43">
                <w:rPr>
                  <w:rFonts w:ascii="Arial Nova" w:hAnsi="Arial Nova"/>
                  <w:szCs w:val="20"/>
                </w:rPr>
                <w:t>0</w:t>
              </w:r>
              <w:r w:rsidRPr="00643A43">
                <w:rPr>
                  <w:rFonts w:ascii="Arial Nova" w:hAnsi="Arial Nova"/>
                  <w:i/>
                  <w:szCs w:val="20"/>
                </w:rPr>
                <w:t>.</w:t>
              </w:r>
              <w:r w:rsidRPr="00643A43">
                <w:rPr>
                  <w:rFonts w:ascii="Arial Nova" w:hAnsi="Arial Nova"/>
                  <w:szCs w:val="20"/>
                </w:rPr>
                <w:t>001</w:t>
              </w:r>
            </w:ins>
          </w:p>
          <w:p w14:paraId="2AD17284" w14:textId="77777777" w:rsidR="00D00676" w:rsidRPr="00643A43" w:rsidRDefault="00D00676">
            <w:pPr>
              <w:pStyle w:val="TableParagraph"/>
              <w:jc w:val="center"/>
              <w:rPr>
                <w:ins w:id="12020" w:author="Anusha De" w:date="2022-05-05T13:52:00Z"/>
                <w:rFonts w:ascii="Arial Nova" w:hAnsi="Arial Nova"/>
                <w:szCs w:val="20"/>
              </w:rPr>
              <w:pPrChange w:id="12021" w:author="Steve Wiggins" w:date="2022-07-30T18:14:00Z">
                <w:pPr>
                  <w:pStyle w:val="TableParagraph"/>
                </w:pPr>
              </w:pPrChange>
            </w:pPr>
            <w:ins w:id="12022" w:author="Anusha De" w:date="2022-05-05T13:52:00Z">
              <w:r w:rsidRPr="00643A43">
                <w:rPr>
                  <w:rFonts w:ascii="Arial Nova" w:hAnsi="Arial Nova"/>
                  <w:szCs w:val="20"/>
                </w:rPr>
                <w:t>(0</w:t>
              </w:r>
              <w:r w:rsidRPr="00643A43">
                <w:rPr>
                  <w:rFonts w:ascii="Arial Nova" w:hAnsi="Arial Nova"/>
                  <w:i/>
                  <w:szCs w:val="20"/>
                </w:rPr>
                <w:t>.</w:t>
              </w:r>
              <w:r w:rsidRPr="00643A43">
                <w:rPr>
                  <w:rFonts w:ascii="Arial Nova" w:hAnsi="Arial Nova"/>
                  <w:szCs w:val="20"/>
                </w:rPr>
                <w:t>077)</w:t>
              </w:r>
            </w:ins>
          </w:p>
        </w:tc>
      </w:tr>
      <w:tr w:rsidR="00D00676" w:rsidRPr="00643A43" w14:paraId="75146594" w14:textId="77777777" w:rsidTr="00CF75EC">
        <w:trPr>
          <w:trHeight w:val="144"/>
          <w:ins w:id="12023" w:author="Anusha De" w:date="2022-05-05T13:52:00Z"/>
        </w:trPr>
        <w:tc>
          <w:tcPr>
            <w:tcW w:w="3936" w:type="dxa"/>
            <w:tcBorders>
              <w:top w:val="single" w:sz="4" w:space="0" w:color="000000"/>
              <w:bottom w:val="single" w:sz="4" w:space="0" w:color="000000"/>
            </w:tcBorders>
          </w:tcPr>
          <w:p w14:paraId="1ABC259A" w14:textId="77777777" w:rsidR="00D00676" w:rsidRPr="00643A43" w:rsidRDefault="00D00676" w:rsidP="00CF75EC">
            <w:pPr>
              <w:pStyle w:val="TableParagraph"/>
              <w:jc w:val="both"/>
              <w:rPr>
                <w:ins w:id="12024" w:author="Anusha De" w:date="2022-05-05T13:52:00Z"/>
                <w:rFonts w:ascii="Arial Nova" w:hAnsi="Arial Nova"/>
                <w:szCs w:val="20"/>
              </w:rPr>
            </w:pPr>
            <w:ins w:id="12025" w:author="Anusha De" w:date="2022-05-05T13:52:00Z">
              <w:r w:rsidRPr="00643A43">
                <w:rPr>
                  <w:rFonts w:ascii="Arial Nova" w:hAnsi="Arial Nova"/>
                  <w:szCs w:val="20"/>
                </w:rPr>
                <w:t>Number of obs.</w:t>
              </w:r>
            </w:ins>
          </w:p>
        </w:tc>
        <w:tc>
          <w:tcPr>
            <w:tcW w:w="1439" w:type="dxa"/>
            <w:tcBorders>
              <w:top w:val="single" w:sz="4" w:space="0" w:color="000000"/>
              <w:bottom w:val="single" w:sz="4" w:space="0" w:color="000000"/>
            </w:tcBorders>
          </w:tcPr>
          <w:p w14:paraId="3EFB5006" w14:textId="77777777" w:rsidR="00D00676" w:rsidRPr="00643A43" w:rsidRDefault="00D00676">
            <w:pPr>
              <w:pStyle w:val="TableParagraph"/>
              <w:jc w:val="center"/>
              <w:rPr>
                <w:ins w:id="12026" w:author="Anusha De" w:date="2022-05-05T13:52:00Z"/>
                <w:rFonts w:ascii="Arial Nova" w:hAnsi="Arial Nova"/>
                <w:szCs w:val="20"/>
              </w:rPr>
              <w:pPrChange w:id="12027" w:author="Steve Wiggins" w:date="2022-07-30T18:14:00Z">
                <w:pPr>
                  <w:pStyle w:val="TableParagraph"/>
                </w:pPr>
              </w:pPrChange>
            </w:pPr>
            <w:ins w:id="12028" w:author="Anusha De" w:date="2022-05-05T13:52:00Z">
              <w:r w:rsidRPr="00643A43">
                <w:rPr>
                  <w:rFonts w:ascii="Arial Nova" w:hAnsi="Arial Nova"/>
                  <w:szCs w:val="20"/>
                </w:rPr>
                <w:t>212</w:t>
              </w:r>
            </w:ins>
          </w:p>
        </w:tc>
        <w:tc>
          <w:tcPr>
            <w:tcW w:w="1680" w:type="dxa"/>
            <w:tcBorders>
              <w:top w:val="single" w:sz="4" w:space="0" w:color="000000"/>
              <w:bottom w:val="single" w:sz="4" w:space="0" w:color="000000"/>
            </w:tcBorders>
          </w:tcPr>
          <w:p w14:paraId="4A39D02B" w14:textId="77777777" w:rsidR="00D00676" w:rsidRPr="00643A43" w:rsidRDefault="00D00676">
            <w:pPr>
              <w:pStyle w:val="TableParagraph"/>
              <w:jc w:val="center"/>
              <w:rPr>
                <w:ins w:id="12029" w:author="Anusha De" w:date="2022-05-05T13:52:00Z"/>
                <w:rFonts w:ascii="Arial Nova" w:hAnsi="Arial Nova"/>
                <w:szCs w:val="20"/>
              </w:rPr>
              <w:pPrChange w:id="12030" w:author="Steve Wiggins" w:date="2022-07-30T18:14:00Z">
                <w:pPr>
                  <w:pStyle w:val="TableParagraph"/>
                </w:pPr>
              </w:pPrChange>
            </w:pPr>
            <w:ins w:id="12031" w:author="Anusha De" w:date="2022-05-05T13:52:00Z">
              <w:r w:rsidRPr="00643A43">
                <w:rPr>
                  <w:rFonts w:ascii="Arial Nova" w:hAnsi="Arial Nova"/>
                  <w:szCs w:val="20"/>
                </w:rPr>
                <w:t>516</w:t>
              </w:r>
            </w:ins>
          </w:p>
        </w:tc>
        <w:tc>
          <w:tcPr>
            <w:tcW w:w="2016" w:type="dxa"/>
            <w:tcBorders>
              <w:top w:val="single" w:sz="4" w:space="0" w:color="000000"/>
              <w:bottom w:val="single" w:sz="4" w:space="0" w:color="000000"/>
            </w:tcBorders>
          </w:tcPr>
          <w:p w14:paraId="26F3E13B" w14:textId="77777777" w:rsidR="00D00676" w:rsidRPr="00643A43" w:rsidRDefault="00D00676">
            <w:pPr>
              <w:pStyle w:val="TableParagraph"/>
              <w:jc w:val="center"/>
              <w:rPr>
                <w:ins w:id="12032" w:author="Anusha De" w:date="2022-05-05T13:52:00Z"/>
                <w:rFonts w:ascii="Arial Nova" w:hAnsi="Arial Nova"/>
                <w:szCs w:val="20"/>
              </w:rPr>
              <w:pPrChange w:id="12033" w:author="Steve Wiggins" w:date="2022-07-30T18:14:00Z">
                <w:pPr>
                  <w:pStyle w:val="TableParagraph"/>
                </w:pPr>
              </w:pPrChange>
            </w:pPr>
            <w:ins w:id="12034" w:author="Anusha De" w:date="2022-05-05T13:52:00Z">
              <w:r w:rsidRPr="00643A43">
                <w:rPr>
                  <w:rFonts w:ascii="Arial Nova" w:hAnsi="Arial Nova"/>
                  <w:szCs w:val="20"/>
                </w:rPr>
                <w:t>489</w:t>
              </w:r>
            </w:ins>
          </w:p>
        </w:tc>
      </w:tr>
    </w:tbl>
    <w:p w14:paraId="2A89D41B" w14:textId="77777777" w:rsidR="00D00676" w:rsidRPr="00643A43" w:rsidRDefault="00D00676" w:rsidP="00D00676">
      <w:pPr>
        <w:pStyle w:val="1Note"/>
        <w:rPr>
          <w:ins w:id="12035" w:author="Anusha De" w:date="2022-05-05T13:52:00Z"/>
        </w:rPr>
      </w:pPr>
      <w:ins w:id="12036" w:author="Anusha De" w:date="2022-05-05T13:52:00Z">
        <w:r w:rsidRPr="00643A43">
          <w:rPr>
            <w:rFonts w:cs="Cambria Math"/>
            <w:iCs/>
            <w:sz w:val="20"/>
            <w:szCs w:val="20"/>
          </w:rPr>
          <w:t>***</w:t>
        </w:r>
        <w:r w:rsidRPr="00643A43">
          <w:rPr>
            <w:i/>
          </w:rPr>
          <w:t xml:space="preserve">p &lt; </w:t>
        </w:r>
        <w:r w:rsidRPr="00643A43">
          <w:t>0</w:t>
        </w:r>
        <w:r w:rsidRPr="00643A43">
          <w:rPr>
            <w:i/>
          </w:rPr>
          <w:t>.</w:t>
        </w:r>
        <w:r w:rsidRPr="00643A43">
          <w:t xml:space="preserve">01; </w:t>
        </w:r>
        <w:r w:rsidRPr="00643A43">
          <w:rPr>
            <w:rFonts w:cs="Cambria Math"/>
            <w:iCs/>
            <w:sz w:val="20"/>
            <w:szCs w:val="20"/>
          </w:rPr>
          <w:t>**</w:t>
        </w:r>
        <w:r w:rsidRPr="00643A43">
          <w:rPr>
            <w:i/>
          </w:rPr>
          <w:t xml:space="preserve">p &lt; </w:t>
        </w:r>
        <w:r w:rsidRPr="00643A43">
          <w:t>0</w:t>
        </w:r>
        <w:r w:rsidRPr="00643A43">
          <w:rPr>
            <w:i/>
          </w:rPr>
          <w:t>.</w:t>
        </w:r>
        <w:r w:rsidRPr="00643A43">
          <w:t xml:space="preserve">05; </w:t>
        </w:r>
        <w:r w:rsidRPr="00643A43">
          <w:rPr>
            <w:rFonts w:cs="Cambria Math"/>
            <w:iCs/>
            <w:sz w:val="20"/>
            <w:szCs w:val="20"/>
          </w:rPr>
          <w:t>*</w:t>
        </w:r>
        <w:r w:rsidRPr="00643A43">
          <w:rPr>
            <w:i/>
          </w:rPr>
          <w:t xml:space="preserve">p &lt; </w:t>
        </w:r>
        <w:r w:rsidRPr="00643A43">
          <w:t>0</w:t>
        </w:r>
        <w:r w:rsidRPr="00643A43">
          <w:rPr>
            <w:i/>
          </w:rPr>
          <w:t>.</w:t>
        </w:r>
        <w:r w:rsidRPr="00643A43">
          <w:t>1.</w:t>
        </w:r>
      </w:ins>
    </w:p>
    <w:p w14:paraId="6FA88AD4" w14:textId="77777777" w:rsidR="00E9344B" w:rsidRDefault="00E9344B" w:rsidP="00D00676">
      <w:pPr>
        <w:pStyle w:val="1Note"/>
        <w:rPr>
          <w:ins w:id="12037" w:author="Steve Wiggins" w:date="2022-07-30T11:50:00Z"/>
        </w:rPr>
        <w:sectPr w:rsidR="00E9344B" w:rsidSect="00E9344B">
          <w:type w:val="continuous"/>
          <w:pgSz w:w="12240" w:h="15840" w:code="1"/>
          <w:pgMar w:top="720" w:right="720" w:bottom="720" w:left="720" w:header="850" w:footer="850" w:gutter="0"/>
          <w:cols w:space="720"/>
          <w:docGrid w:linePitch="299"/>
          <w:sectPrChange w:id="12038" w:author="Steve Wiggins" w:date="2022-07-30T11:51:00Z">
            <w:sectPr w:rsidR="00E9344B" w:rsidSect="00E9344B">
              <w:pgSz w:w="11907" w:h="16840" w:code="9"/>
              <w:pgMar w:top="1418" w:right="1418" w:bottom="1418" w:left="1418" w:header="850" w:footer="850" w:gutter="0"/>
            </w:sectPr>
          </w:sectPrChange>
        </w:sectPr>
      </w:pPr>
    </w:p>
    <w:p w14:paraId="049AD4AC" w14:textId="77777777" w:rsidR="00D00676" w:rsidRPr="00992146" w:rsidRDefault="00D00676" w:rsidP="00D00676">
      <w:pPr>
        <w:pStyle w:val="1Note"/>
        <w:rPr>
          <w:ins w:id="12039" w:author="Anusha De" w:date="2022-05-05T13:52:00Z"/>
          <w:lang w:val="en-US"/>
          <w:rPrChange w:id="12040" w:author="Anusha De" w:date="2022-08-01T14:48:00Z">
            <w:rPr>
              <w:ins w:id="12041" w:author="Anusha De" w:date="2022-05-05T13:52:00Z"/>
            </w:rPr>
          </w:rPrChange>
        </w:rPr>
      </w:pPr>
      <w:ins w:id="12042" w:author="Anusha De" w:date="2022-05-05T13:52:00Z">
        <w:r w:rsidRPr="00992146">
          <w:rPr>
            <w:lang w:val="en-US"/>
            <w:rPrChange w:id="12043" w:author="Anusha De" w:date="2022-08-01T14:48:00Z">
              <w:rPr/>
            </w:rPrChange>
          </w:rPr>
          <w:t>Note: Dependent variable is the rating given by the farmers. For the location attribute (independent variable), only input dealers and processors are considered. This is because traders are very mobile. The distance between the farmers' location and dealers'/processors' location is calculated using the GPS coordinates collected during the surveys. The (haversine) distance is calculated in kilometres and then standardized. For the input dealers, the quality is constructed based on inspection that happened in the previous year (for instance, did an inspector look at seed expiry, seed storage, permit of the dealer, seed class sticker, packaging, seed lot, germination, moisture level of the seeds and seed purity). For the traders, the quality of their service is indicated using attributes like the provision of inputs, tarpaulins, PICS (Purdue Improved Crop Storage) bags, gunny bags, technical assistance for the farmers and the provision of credit. For the millers, the quality is indicated using attributes like material of the roof, walls and floor of the structure where the mill is located. The resulting indices are standardized at the actor level and then stacked. Price charged by the actor is a variable reflecting the price at which the input dealers sold seed to the farmers, the price at which traders bought the maize from the farmers, and the fee at which the processors mill the maize for the farmers, again standardized at the actor level.</w:t>
        </w:r>
      </w:ins>
    </w:p>
    <w:p w14:paraId="4ABAA8D5" w14:textId="4F853791" w:rsidR="005139B5" w:rsidRPr="00992146" w:rsidRDefault="0081249E" w:rsidP="00643A43">
      <w:pPr>
        <w:pStyle w:val="Heading1"/>
        <w:jc w:val="both"/>
        <w:rPr>
          <w:color w:val="auto"/>
          <w:lang w:val="en-US"/>
          <w:rPrChange w:id="12044" w:author="Anusha De" w:date="2022-08-01T14:48:00Z">
            <w:rPr>
              <w:color w:val="auto"/>
            </w:rPr>
          </w:rPrChange>
        </w:rPr>
      </w:pPr>
      <w:r w:rsidRPr="00992146">
        <w:rPr>
          <w:color w:val="auto"/>
          <w:lang w:val="en-US"/>
          <w:rPrChange w:id="12045" w:author="Anusha De" w:date="2022-08-01T14:48:00Z">
            <w:rPr>
              <w:color w:val="auto"/>
            </w:rPr>
          </w:rPrChange>
        </w:rPr>
        <w:t>Econometric</w:t>
      </w:r>
      <w:r w:rsidR="00F73A4C" w:rsidRPr="00992146">
        <w:rPr>
          <w:color w:val="auto"/>
          <w:lang w:val="en-US"/>
          <w:rPrChange w:id="12046" w:author="Anusha De" w:date="2022-08-01T14:48:00Z">
            <w:rPr>
              <w:color w:val="auto"/>
            </w:rPr>
          </w:rPrChange>
        </w:rPr>
        <w:t xml:space="preserve"> </w:t>
      </w:r>
      <w:r w:rsidRPr="00992146">
        <w:rPr>
          <w:color w:val="auto"/>
          <w:lang w:val="en-US"/>
          <w:rPrChange w:id="12047" w:author="Anusha De" w:date="2022-08-01T14:48:00Z">
            <w:rPr>
              <w:color w:val="auto"/>
            </w:rPr>
          </w:rPrChange>
        </w:rPr>
        <w:t>analysis</w:t>
      </w:r>
    </w:p>
    <w:p w14:paraId="72BC688C" w14:textId="0F4F094B" w:rsidR="005139B5" w:rsidRPr="00992146" w:rsidRDefault="0081249E">
      <w:pPr>
        <w:rPr>
          <w:lang w:val="en-US"/>
          <w:rPrChange w:id="12048" w:author="Anusha De" w:date="2022-08-01T14:48:00Z">
            <w:rPr/>
          </w:rPrChange>
        </w:rPr>
        <w:pPrChange w:id="12049" w:author="Steve Wiggins" w:date="2022-07-30T18:15:00Z">
          <w:pPr>
            <w:pStyle w:val="1PP"/>
            <w:jc w:val="both"/>
          </w:pPr>
        </w:pPrChange>
      </w:pPr>
      <w:r w:rsidRPr="00992146">
        <w:rPr>
          <w:lang w:val="en-US"/>
          <w:rPrChange w:id="12050" w:author="Anusha De" w:date="2022-08-01T14:48:00Z">
            <w:rPr/>
          </w:rPrChange>
        </w:rPr>
        <w:t>We</w:t>
      </w:r>
      <w:r w:rsidR="00F73A4C" w:rsidRPr="00992146">
        <w:rPr>
          <w:lang w:val="en-US"/>
          <w:rPrChange w:id="12051" w:author="Anusha De" w:date="2022-08-01T14:48:00Z">
            <w:rPr/>
          </w:rPrChange>
        </w:rPr>
        <w:t xml:space="preserve"> </w:t>
      </w:r>
      <w:r w:rsidRPr="00992146">
        <w:rPr>
          <w:lang w:val="en-US"/>
          <w:rPrChange w:id="12052" w:author="Anusha De" w:date="2022-08-01T14:48:00Z">
            <w:rPr/>
          </w:rPrChange>
        </w:rPr>
        <w:t>start</w:t>
      </w:r>
      <w:r w:rsidR="00F73A4C" w:rsidRPr="00992146">
        <w:rPr>
          <w:lang w:val="en-US"/>
          <w:rPrChange w:id="12053" w:author="Anusha De" w:date="2022-08-01T14:48:00Z">
            <w:rPr/>
          </w:rPrChange>
        </w:rPr>
        <w:t xml:space="preserve"> </w:t>
      </w:r>
      <w:r w:rsidRPr="00992146">
        <w:rPr>
          <w:lang w:val="en-US"/>
          <w:rPrChange w:id="12054" w:author="Anusha De" w:date="2022-08-01T14:48:00Z">
            <w:rPr/>
          </w:rPrChange>
        </w:rPr>
        <w:t>the</w:t>
      </w:r>
      <w:r w:rsidR="00F73A4C" w:rsidRPr="00992146">
        <w:rPr>
          <w:lang w:val="en-US"/>
          <w:rPrChange w:id="12055" w:author="Anusha De" w:date="2022-08-01T14:48:00Z">
            <w:rPr/>
          </w:rPrChange>
        </w:rPr>
        <w:t xml:space="preserve"> </w:t>
      </w:r>
      <w:r w:rsidRPr="00992146">
        <w:rPr>
          <w:lang w:val="en-US"/>
          <w:rPrChange w:id="12056" w:author="Anusha De" w:date="2022-08-01T14:48:00Z">
            <w:rPr/>
          </w:rPrChange>
        </w:rPr>
        <w:t>analysis</w:t>
      </w:r>
      <w:r w:rsidR="00F73A4C" w:rsidRPr="00992146">
        <w:rPr>
          <w:lang w:val="en-US"/>
          <w:rPrChange w:id="12057" w:author="Anusha De" w:date="2022-08-01T14:48:00Z">
            <w:rPr/>
          </w:rPrChange>
        </w:rPr>
        <w:t xml:space="preserve"> </w:t>
      </w:r>
      <w:r w:rsidRPr="00992146">
        <w:rPr>
          <w:lang w:val="en-US"/>
          <w:rPrChange w:id="12058" w:author="Anusha De" w:date="2022-08-01T14:48:00Z">
            <w:rPr/>
          </w:rPrChange>
        </w:rPr>
        <w:t>with</w:t>
      </w:r>
      <w:r w:rsidR="00F73A4C" w:rsidRPr="00992146">
        <w:rPr>
          <w:lang w:val="en-US"/>
          <w:rPrChange w:id="12059" w:author="Anusha De" w:date="2022-08-01T14:48:00Z">
            <w:rPr/>
          </w:rPrChange>
        </w:rPr>
        <w:t xml:space="preserve"> </w:t>
      </w:r>
      <w:r w:rsidRPr="00992146">
        <w:rPr>
          <w:lang w:val="en-US"/>
          <w:rPrChange w:id="12060" w:author="Anusha De" w:date="2022-08-01T14:48:00Z">
            <w:rPr/>
          </w:rPrChange>
        </w:rPr>
        <w:t>a</w:t>
      </w:r>
      <w:r w:rsidR="00F73A4C" w:rsidRPr="00992146">
        <w:rPr>
          <w:lang w:val="en-US"/>
          <w:rPrChange w:id="12061" w:author="Anusha De" w:date="2022-08-01T14:48:00Z">
            <w:rPr/>
          </w:rPrChange>
        </w:rPr>
        <w:t xml:space="preserve"> </w:t>
      </w:r>
      <w:r w:rsidRPr="00992146">
        <w:rPr>
          <w:lang w:val="en-US"/>
          <w:rPrChange w:id="12062" w:author="Anusha De" w:date="2022-08-01T14:48:00Z">
            <w:rPr/>
          </w:rPrChange>
        </w:rPr>
        <w:t>descriptive</w:t>
      </w:r>
      <w:r w:rsidR="00F73A4C" w:rsidRPr="00992146">
        <w:rPr>
          <w:lang w:val="en-US"/>
          <w:rPrChange w:id="12063" w:author="Anusha De" w:date="2022-08-01T14:48:00Z">
            <w:rPr/>
          </w:rPrChange>
        </w:rPr>
        <w:t xml:space="preserve"> </w:t>
      </w:r>
      <w:r w:rsidRPr="00992146">
        <w:rPr>
          <w:lang w:val="en-US"/>
          <w:rPrChange w:id="12064" w:author="Anusha De" w:date="2022-08-01T14:48:00Z">
            <w:rPr/>
          </w:rPrChange>
        </w:rPr>
        <w:t>section</w:t>
      </w:r>
      <w:r w:rsidR="00F73A4C" w:rsidRPr="00992146">
        <w:rPr>
          <w:lang w:val="en-US"/>
          <w:rPrChange w:id="12065" w:author="Anusha De" w:date="2022-08-01T14:48:00Z">
            <w:rPr/>
          </w:rPrChange>
        </w:rPr>
        <w:t xml:space="preserve"> </w:t>
      </w:r>
      <w:r w:rsidRPr="00992146">
        <w:rPr>
          <w:lang w:val="en-US"/>
          <w:rPrChange w:id="12066" w:author="Anusha De" w:date="2022-08-01T14:48:00Z">
            <w:rPr/>
          </w:rPrChange>
        </w:rPr>
        <w:t>based</w:t>
      </w:r>
      <w:r w:rsidR="00F73A4C" w:rsidRPr="00992146">
        <w:rPr>
          <w:lang w:val="en-US"/>
          <w:rPrChange w:id="12067" w:author="Anusha De" w:date="2022-08-01T14:48:00Z">
            <w:rPr/>
          </w:rPrChange>
        </w:rPr>
        <w:t xml:space="preserve"> </w:t>
      </w:r>
      <w:r w:rsidRPr="00992146">
        <w:rPr>
          <w:lang w:val="en-US"/>
          <w:rPrChange w:id="12068" w:author="Anusha De" w:date="2022-08-01T14:48:00Z">
            <w:rPr/>
          </w:rPrChange>
        </w:rPr>
        <w:t>on</w:t>
      </w:r>
      <w:r w:rsidR="00F73A4C" w:rsidRPr="00992146">
        <w:rPr>
          <w:lang w:val="en-US"/>
          <w:rPrChange w:id="12069" w:author="Anusha De" w:date="2022-08-01T14:48:00Z">
            <w:rPr/>
          </w:rPrChange>
        </w:rPr>
        <w:t xml:space="preserve"> </w:t>
      </w:r>
      <w:r w:rsidRPr="00992146">
        <w:rPr>
          <w:lang w:val="en-US"/>
          <w:rPrChange w:id="12070" w:author="Anusha De" w:date="2022-08-01T14:48:00Z">
            <w:rPr/>
          </w:rPrChange>
        </w:rPr>
        <w:t>simple</w:t>
      </w:r>
      <w:r w:rsidR="00F73A4C" w:rsidRPr="00992146">
        <w:rPr>
          <w:lang w:val="en-US"/>
          <w:rPrChange w:id="12071" w:author="Anusha De" w:date="2022-08-01T14:48:00Z">
            <w:rPr/>
          </w:rPrChange>
        </w:rPr>
        <w:t xml:space="preserve"> </w:t>
      </w:r>
      <w:r w:rsidRPr="00992146">
        <w:rPr>
          <w:lang w:val="en-US"/>
          <w:rPrChange w:id="12072" w:author="Anusha De" w:date="2022-08-01T14:48:00Z">
            <w:rPr/>
          </w:rPrChange>
        </w:rPr>
        <w:t>averages</w:t>
      </w:r>
      <w:r w:rsidR="00F73A4C" w:rsidRPr="00992146">
        <w:rPr>
          <w:lang w:val="en-US"/>
          <w:rPrChange w:id="12073" w:author="Anusha De" w:date="2022-08-01T14:48:00Z">
            <w:rPr/>
          </w:rPrChange>
        </w:rPr>
        <w:t xml:space="preserve"> </w:t>
      </w:r>
      <w:r w:rsidRPr="00992146">
        <w:rPr>
          <w:lang w:val="en-US"/>
          <w:rPrChange w:id="12074" w:author="Anusha De" w:date="2022-08-01T14:48:00Z">
            <w:rPr/>
          </w:rPrChange>
        </w:rPr>
        <w:t>in</w:t>
      </w:r>
      <w:r w:rsidR="00F73A4C" w:rsidRPr="00992146">
        <w:rPr>
          <w:lang w:val="en-US"/>
          <w:rPrChange w:id="12075" w:author="Anusha De" w:date="2022-08-01T14:48:00Z">
            <w:rPr/>
          </w:rPrChange>
        </w:rPr>
        <w:t xml:space="preserve"> </w:t>
      </w:r>
      <w:r w:rsidRPr="00992146">
        <w:rPr>
          <w:lang w:val="en-US"/>
          <w:rPrChange w:id="12076" w:author="Anusha De" w:date="2022-08-01T14:48:00Z">
            <w:rPr/>
          </w:rPrChange>
        </w:rPr>
        <w:t>subgroups</w:t>
      </w:r>
      <w:r w:rsidR="00F73A4C" w:rsidRPr="00992146">
        <w:rPr>
          <w:lang w:val="en-US"/>
          <w:rPrChange w:id="12077" w:author="Anusha De" w:date="2022-08-01T14:48:00Z">
            <w:rPr/>
          </w:rPrChange>
        </w:rPr>
        <w:t xml:space="preserve"> </w:t>
      </w:r>
      <w:r w:rsidRPr="00992146">
        <w:rPr>
          <w:lang w:val="en-US"/>
          <w:rPrChange w:id="12078" w:author="Anusha De" w:date="2022-08-01T14:48:00Z">
            <w:rPr/>
          </w:rPrChange>
        </w:rPr>
        <w:t>of</w:t>
      </w:r>
      <w:r w:rsidR="00F73A4C" w:rsidRPr="00992146">
        <w:rPr>
          <w:lang w:val="en-US"/>
          <w:rPrChange w:id="12079" w:author="Anusha De" w:date="2022-08-01T14:48:00Z">
            <w:rPr/>
          </w:rPrChange>
        </w:rPr>
        <w:t xml:space="preserve"> </w:t>
      </w:r>
      <w:r w:rsidRPr="00992146">
        <w:rPr>
          <w:lang w:val="en-US"/>
          <w:rPrChange w:id="12080" w:author="Anusha De" w:date="2022-08-01T14:48:00Z">
            <w:rPr/>
          </w:rPrChange>
        </w:rPr>
        <w:t>the</w:t>
      </w:r>
      <w:r w:rsidR="00F73A4C" w:rsidRPr="00992146">
        <w:rPr>
          <w:lang w:val="en-US"/>
          <w:rPrChange w:id="12081" w:author="Anusha De" w:date="2022-08-01T14:48:00Z">
            <w:rPr/>
          </w:rPrChange>
        </w:rPr>
        <w:t xml:space="preserve"> </w:t>
      </w:r>
      <w:r w:rsidRPr="00992146">
        <w:rPr>
          <w:lang w:val="en-US"/>
          <w:rPrChange w:id="12082" w:author="Anusha De" w:date="2022-08-01T14:48:00Z">
            <w:rPr/>
          </w:rPrChange>
        </w:rPr>
        <w:t>data.</w:t>
      </w:r>
      <w:r w:rsidR="00F73A4C" w:rsidRPr="00992146">
        <w:rPr>
          <w:lang w:val="en-US"/>
          <w:rPrChange w:id="12083" w:author="Anusha De" w:date="2022-08-01T14:48:00Z">
            <w:rPr/>
          </w:rPrChange>
        </w:rPr>
        <w:t xml:space="preserve"> </w:t>
      </w:r>
      <w:r w:rsidRPr="00992146">
        <w:rPr>
          <w:lang w:val="en-US"/>
          <w:rPrChange w:id="12084" w:author="Anusha De" w:date="2022-08-01T14:48:00Z">
            <w:rPr/>
          </w:rPrChange>
        </w:rPr>
        <w:t>This</w:t>
      </w:r>
      <w:r w:rsidR="00F73A4C" w:rsidRPr="00992146">
        <w:rPr>
          <w:lang w:val="en-US"/>
          <w:rPrChange w:id="12085" w:author="Anusha De" w:date="2022-08-01T14:48:00Z">
            <w:rPr/>
          </w:rPrChange>
        </w:rPr>
        <w:t xml:space="preserve"> </w:t>
      </w:r>
      <w:r w:rsidRPr="00992146">
        <w:rPr>
          <w:lang w:val="en-US"/>
          <w:rPrChange w:id="12086" w:author="Anusha De" w:date="2022-08-01T14:48:00Z">
            <w:rPr/>
          </w:rPrChange>
        </w:rPr>
        <w:t>is</w:t>
      </w:r>
      <w:r w:rsidR="00F73A4C" w:rsidRPr="00992146">
        <w:rPr>
          <w:lang w:val="en-US"/>
          <w:rPrChange w:id="12087" w:author="Anusha De" w:date="2022-08-01T14:48:00Z">
            <w:rPr/>
          </w:rPrChange>
        </w:rPr>
        <w:t xml:space="preserve"> </w:t>
      </w:r>
      <w:r w:rsidRPr="00992146">
        <w:rPr>
          <w:lang w:val="en-US"/>
          <w:rPrChange w:id="12088" w:author="Anusha De" w:date="2022-08-01T14:48:00Z">
            <w:rPr/>
          </w:rPrChange>
        </w:rPr>
        <w:t>followed</w:t>
      </w:r>
      <w:r w:rsidR="00F73A4C" w:rsidRPr="00992146">
        <w:rPr>
          <w:lang w:val="en-US"/>
          <w:rPrChange w:id="12089" w:author="Anusha De" w:date="2022-08-01T14:48:00Z">
            <w:rPr/>
          </w:rPrChange>
        </w:rPr>
        <w:t xml:space="preserve"> </w:t>
      </w:r>
      <w:r w:rsidRPr="00992146">
        <w:rPr>
          <w:lang w:val="en-US"/>
          <w:rPrChange w:id="12090" w:author="Anusha De" w:date="2022-08-01T14:48:00Z">
            <w:rPr/>
          </w:rPrChange>
        </w:rPr>
        <w:t>by</w:t>
      </w:r>
      <w:r w:rsidR="00F73A4C" w:rsidRPr="00992146">
        <w:rPr>
          <w:lang w:val="en-US"/>
          <w:rPrChange w:id="12091" w:author="Anusha De" w:date="2022-08-01T14:48:00Z">
            <w:rPr/>
          </w:rPrChange>
        </w:rPr>
        <w:t xml:space="preserve"> </w:t>
      </w:r>
      <w:r w:rsidRPr="00992146">
        <w:rPr>
          <w:lang w:val="en-US"/>
          <w:rPrChange w:id="12092" w:author="Anusha De" w:date="2022-08-01T14:48:00Z">
            <w:rPr/>
          </w:rPrChange>
        </w:rPr>
        <w:t>a</w:t>
      </w:r>
      <w:r w:rsidR="00F73A4C" w:rsidRPr="00992146">
        <w:rPr>
          <w:lang w:val="en-US"/>
          <w:rPrChange w:id="12093" w:author="Anusha De" w:date="2022-08-01T14:48:00Z">
            <w:rPr/>
          </w:rPrChange>
        </w:rPr>
        <w:t xml:space="preserve"> </w:t>
      </w:r>
      <w:r w:rsidRPr="00992146">
        <w:rPr>
          <w:lang w:val="en-US"/>
          <w:rPrChange w:id="12094" w:author="Anusha De" w:date="2022-08-01T14:48:00Z">
            <w:rPr/>
          </w:rPrChange>
        </w:rPr>
        <w:t>section</w:t>
      </w:r>
      <w:r w:rsidR="00F73A4C" w:rsidRPr="00992146">
        <w:rPr>
          <w:lang w:val="en-US"/>
          <w:rPrChange w:id="12095" w:author="Anusha De" w:date="2022-08-01T14:48:00Z">
            <w:rPr/>
          </w:rPrChange>
        </w:rPr>
        <w:t xml:space="preserve"> </w:t>
      </w:r>
      <w:r w:rsidRPr="00992146">
        <w:rPr>
          <w:lang w:val="en-US"/>
          <w:rPrChange w:id="12096" w:author="Anusha De" w:date="2022-08-01T14:48:00Z">
            <w:rPr/>
          </w:rPrChange>
        </w:rPr>
        <w:t>that</w:t>
      </w:r>
      <w:r w:rsidR="00F73A4C" w:rsidRPr="00992146">
        <w:rPr>
          <w:lang w:val="en-US"/>
          <w:rPrChange w:id="12097" w:author="Anusha De" w:date="2022-08-01T14:48:00Z">
            <w:rPr/>
          </w:rPrChange>
        </w:rPr>
        <w:t xml:space="preserve"> </w:t>
      </w:r>
      <w:r w:rsidRPr="00992146">
        <w:rPr>
          <w:lang w:val="en-US"/>
          <w:rPrChange w:id="12098" w:author="Anusha De" w:date="2022-08-01T14:48:00Z">
            <w:rPr/>
          </w:rPrChange>
        </w:rPr>
        <w:t>presents</w:t>
      </w:r>
      <w:r w:rsidR="00F73A4C" w:rsidRPr="00992146">
        <w:rPr>
          <w:lang w:val="en-US"/>
          <w:rPrChange w:id="12099" w:author="Anusha De" w:date="2022-08-01T14:48:00Z">
            <w:rPr/>
          </w:rPrChange>
        </w:rPr>
        <w:t xml:space="preserve"> </w:t>
      </w:r>
      <w:r w:rsidRPr="00992146">
        <w:rPr>
          <w:lang w:val="en-US"/>
          <w:rPrChange w:id="12100" w:author="Anusha De" w:date="2022-08-01T14:48:00Z">
            <w:rPr/>
          </w:rPrChange>
        </w:rPr>
        <w:t>more</w:t>
      </w:r>
      <w:r w:rsidR="00F73A4C" w:rsidRPr="00992146">
        <w:rPr>
          <w:lang w:val="en-US"/>
          <w:rPrChange w:id="12101" w:author="Anusha De" w:date="2022-08-01T14:48:00Z">
            <w:rPr/>
          </w:rPrChange>
        </w:rPr>
        <w:t xml:space="preserve"> </w:t>
      </w:r>
      <w:r w:rsidRPr="00992146">
        <w:rPr>
          <w:lang w:val="en-US"/>
          <w:rPrChange w:id="12102" w:author="Anusha De" w:date="2022-08-01T14:48:00Z">
            <w:rPr/>
          </w:rPrChange>
        </w:rPr>
        <w:t>formal</w:t>
      </w:r>
      <w:r w:rsidR="00F73A4C" w:rsidRPr="00992146">
        <w:rPr>
          <w:lang w:val="en-US"/>
          <w:rPrChange w:id="12103" w:author="Anusha De" w:date="2022-08-01T14:48:00Z">
            <w:rPr/>
          </w:rPrChange>
        </w:rPr>
        <w:t xml:space="preserve"> </w:t>
      </w:r>
      <w:r w:rsidRPr="00992146">
        <w:rPr>
          <w:lang w:val="en-US"/>
          <w:rPrChange w:id="12104" w:author="Anusha De" w:date="2022-08-01T14:48:00Z">
            <w:rPr/>
          </w:rPrChange>
        </w:rPr>
        <w:t>tests</w:t>
      </w:r>
      <w:r w:rsidR="00F73A4C" w:rsidRPr="00992146">
        <w:rPr>
          <w:lang w:val="en-US"/>
          <w:rPrChange w:id="12105" w:author="Anusha De" w:date="2022-08-01T14:48:00Z">
            <w:rPr/>
          </w:rPrChange>
        </w:rPr>
        <w:t xml:space="preserve"> </w:t>
      </w:r>
      <w:r w:rsidRPr="00992146">
        <w:rPr>
          <w:lang w:val="en-US"/>
          <w:rPrChange w:id="12106" w:author="Anusha De" w:date="2022-08-01T14:48:00Z">
            <w:rPr/>
          </w:rPrChange>
        </w:rPr>
        <w:t>of</w:t>
      </w:r>
      <w:r w:rsidR="00F73A4C" w:rsidRPr="00992146">
        <w:rPr>
          <w:lang w:val="en-US"/>
          <w:rPrChange w:id="12107" w:author="Anusha De" w:date="2022-08-01T14:48:00Z">
            <w:rPr/>
          </w:rPrChange>
        </w:rPr>
        <w:t xml:space="preserve"> </w:t>
      </w:r>
      <w:r w:rsidRPr="00992146">
        <w:rPr>
          <w:lang w:val="en-US"/>
          <w:rPrChange w:id="12108" w:author="Anusha De" w:date="2022-08-01T14:48:00Z">
            <w:rPr/>
          </w:rPrChange>
        </w:rPr>
        <w:t>the</w:t>
      </w:r>
      <w:r w:rsidR="00F73A4C" w:rsidRPr="00992146">
        <w:rPr>
          <w:lang w:val="en-US"/>
          <w:rPrChange w:id="12109" w:author="Anusha De" w:date="2022-08-01T14:48:00Z">
            <w:rPr/>
          </w:rPrChange>
        </w:rPr>
        <w:t xml:space="preserve"> </w:t>
      </w:r>
      <w:r w:rsidRPr="00992146">
        <w:rPr>
          <w:lang w:val="en-US"/>
          <w:rPrChange w:id="12110" w:author="Anusha De" w:date="2022-08-01T14:48:00Z">
            <w:rPr/>
          </w:rPrChange>
        </w:rPr>
        <w:t>hypotheses.</w:t>
      </w:r>
      <w:r w:rsidR="00F73A4C" w:rsidRPr="00992146">
        <w:rPr>
          <w:lang w:val="en-US"/>
          <w:rPrChange w:id="12111" w:author="Anusha De" w:date="2022-08-01T14:48:00Z">
            <w:rPr/>
          </w:rPrChange>
        </w:rPr>
        <w:t xml:space="preserve"> </w:t>
      </w:r>
      <w:r w:rsidRPr="00992146">
        <w:rPr>
          <w:lang w:val="en-US"/>
          <w:rPrChange w:id="12112" w:author="Anusha De" w:date="2022-08-01T14:48:00Z">
            <w:rPr/>
          </w:rPrChange>
        </w:rPr>
        <w:t>To</w:t>
      </w:r>
      <w:r w:rsidR="00F73A4C" w:rsidRPr="00992146">
        <w:rPr>
          <w:lang w:val="en-US"/>
          <w:rPrChange w:id="12113" w:author="Anusha De" w:date="2022-08-01T14:48:00Z">
            <w:rPr/>
          </w:rPrChange>
        </w:rPr>
        <w:t xml:space="preserve"> </w:t>
      </w:r>
      <w:r w:rsidRPr="00992146">
        <w:rPr>
          <w:lang w:val="en-US"/>
          <w:rPrChange w:id="12114" w:author="Anusha De" w:date="2022-08-01T14:48:00Z">
            <w:rPr/>
          </w:rPrChange>
        </w:rPr>
        <w:t>test</w:t>
      </w:r>
      <w:r w:rsidR="00F73A4C" w:rsidRPr="00992146">
        <w:rPr>
          <w:lang w:val="en-US"/>
          <w:rPrChange w:id="12115" w:author="Anusha De" w:date="2022-08-01T14:48:00Z">
            <w:rPr/>
          </w:rPrChange>
        </w:rPr>
        <w:t xml:space="preserve"> </w:t>
      </w:r>
      <w:r w:rsidRPr="00992146">
        <w:rPr>
          <w:lang w:val="en-US"/>
          <w:rPrChange w:id="12116" w:author="Anusha De" w:date="2022-08-01T14:48:00Z">
            <w:rPr/>
          </w:rPrChange>
        </w:rPr>
        <w:t>the</w:t>
      </w:r>
      <w:r w:rsidR="00F73A4C" w:rsidRPr="00992146">
        <w:rPr>
          <w:lang w:val="en-US"/>
          <w:rPrChange w:id="12117" w:author="Anusha De" w:date="2022-08-01T14:48:00Z">
            <w:rPr/>
          </w:rPrChange>
        </w:rPr>
        <w:t xml:space="preserve"> </w:t>
      </w:r>
      <w:r w:rsidRPr="00992146">
        <w:rPr>
          <w:lang w:val="en-US"/>
          <w:rPrChange w:id="12118" w:author="Anusha De" w:date="2022-08-01T14:48:00Z">
            <w:rPr/>
          </w:rPrChange>
        </w:rPr>
        <w:t>first</w:t>
      </w:r>
      <w:r w:rsidR="00F73A4C" w:rsidRPr="00992146">
        <w:rPr>
          <w:lang w:val="en-US"/>
          <w:rPrChange w:id="12119" w:author="Anusha De" w:date="2022-08-01T14:48:00Z">
            <w:rPr/>
          </w:rPrChange>
        </w:rPr>
        <w:t xml:space="preserve"> </w:t>
      </w:r>
      <w:r w:rsidRPr="00992146">
        <w:rPr>
          <w:lang w:val="en-US"/>
          <w:rPrChange w:id="12120" w:author="Anusha De" w:date="2022-08-01T14:48:00Z">
            <w:rPr/>
          </w:rPrChange>
        </w:rPr>
        <w:t>hypothesis,</w:t>
      </w:r>
      <w:r w:rsidR="00F73A4C" w:rsidRPr="00992146">
        <w:rPr>
          <w:lang w:val="en-US"/>
          <w:rPrChange w:id="12121" w:author="Anusha De" w:date="2022-08-01T14:48:00Z">
            <w:rPr/>
          </w:rPrChange>
        </w:rPr>
        <w:t xml:space="preserve"> </w:t>
      </w:r>
      <w:r w:rsidRPr="00992146">
        <w:rPr>
          <w:lang w:val="en-US"/>
          <w:rPrChange w:id="12122" w:author="Anusha De" w:date="2022-08-01T14:48:00Z">
            <w:rPr/>
          </w:rPrChange>
        </w:rPr>
        <w:t>we</w:t>
      </w:r>
      <w:r w:rsidR="00F73A4C" w:rsidRPr="00992146">
        <w:rPr>
          <w:lang w:val="en-US"/>
          <w:rPrChange w:id="12123" w:author="Anusha De" w:date="2022-08-01T14:48:00Z">
            <w:rPr/>
          </w:rPrChange>
        </w:rPr>
        <w:t xml:space="preserve"> </w:t>
      </w:r>
      <w:r w:rsidRPr="00992146">
        <w:rPr>
          <w:lang w:val="en-US"/>
          <w:rPrChange w:id="12124" w:author="Anusha De" w:date="2022-08-01T14:48:00Z">
            <w:rPr/>
          </w:rPrChange>
        </w:rPr>
        <w:t>use</w:t>
      </w:r>
      <w:r w:rsidR="00F73A4C" w:rsidRPr="00992146">
        <w:rPr>
          <w:lang w:val="en-US"/>
          <w:rPrChange w:id="12125" w:author="Anusha De" w:date="2022-08-01T14:48:00Z">
            <w:rPr/>
          </w:rPrChange>
        </w:rPr>
        <w:t xml:space="preserve"> </w:t>
      </w:r>
      <w:r w:rsidRPr="00992146">
        <w:rPr>
          <w:lang w:val="en-US"/>
          <w:rPrChange w:id="12126" w:author="Anusha De" w:date="2022-08-01T14:48:00Z">
            <w:rPr/>
          </w:rPrChange>
        </w:rPr>
        <w:t>simple</w:t>
      </w:r>
      <w:r w:rsidR="00F73A4C" w:rsidRPr="00992146">
        <w:rPr>
          <w:lang w:val="en-US"/>
          <w:rPrChange w:id="12127" w:author="Anusha De" w:date="2022-08-01T14:48:00Z">
            <w:rPr/>
          </w:rPrChange>
        </w:rPr>
        <w:t xml:space="preserve"> </w:t>
      </w:r>
      <w:r w:rsidRPr="00992146">
        <w:rPr>
          <w:i/>
          <w:iCs/>
          <w:lang w:val="en-US"/>
          <w:rPrChange w:id="12128" w:author="Anusha De" w:date="2022-08-01T14:48:00Z">
            <w:rPr>
              <w:i/>
              <w:iCs/>
            </w:rPr>
          </w:rPrChange>
        </w:rPr>
        <w:t>t</w:t>
      </w:r>
      <w:r w:rsidRPr="00992146">
        <w:rPr>
          <w:lang w:val="en-US"/>
          <w:rPrChange w:id="12129" w:author="Anusha De" w:date="2022-08-01T14:48:00Z">
            <w:rPr/>
          </w:rPrChange>
        </w:rPr>
        <w:t>-tests.</w:t>
      </w:r>
      <w:r w:rsidR="00F73A4C" w:rsidRPr="00992146">
        <w:rPr>
          <w:lang w:val="en-US"/>
          <w:rPrChange w:id="12130" w:author="Anusha De" w:date="2022-08-01T14:48:00Z">
            <w:rPr/>
          </w:rPrChange>
        </w:rPr>
        <w:t xml:space="preserve"> </w:t>
      </w:r>
      <w:r w:rsidRPr="00992146">
        <w:rPr>
          <w:lang w:val="en-US"/>
          <w:rPrChange w:id="12131" w:author="Anusha De" w:date="2022-08-01T14:48:00Z">
            <w:rPr/>
          </w:rPrChange>
        </w:rPr>
        <w:t>The</w:t>
      </w:r>
      <w:r w:rsidR="00F73A4C" w:rsidRPr="00992146">
        <w:rPr>
          <w:lang w:val="en-US"/>
          <w:rPrChange w:id="12132" w:author="Anusha De" w:date="2022-08-01T14:48:00Z">
            <w:rPr/>
          </w:rPrChange>
        </w:rPr>
        <w:t xml:space="preserve"> </w:t>
      </w:r>
      <w:r w:rsidRPr="00992146">
        <w:rPr>
          <w:lang w:val="en-US"/>
          <w:rPrChange w:id="12133" w:author="Anusha De" w:date="2022-08-01T14:48:00Z">
            <w:rPr/>
          </w:rPrChange>
        </w:rPr>
        <w:t>other</w:t>
      </w:r>
      <w:r w:rsidR="00F73A4C" w:rsidRPr="00992146">
        <w:rPr>
          <w:lang w:val="en-US"/>
          <w:rPrChange w:id="12134" w:author="Anusha De" w:date="2022-08-01T14:48:00Z">
            <w:rPr/>
          </w:rPrChange>
        </w:rPr>
        <w:t xml:space="preserve"> </w:t>
      </w:r>
      <w:r w:rsidRPr="00992146">
        <w:rPr>
          <w:lang w:val="en-US"/>
          <w:rPrChange w:id="12135" w:author="Anusha De" w:date="2022-08-01T14:48:00Z">
            <w:rPr/>
          </w:rPrChange>
        </w:rPr>
        <w:t>hypotheses</w:t>
      </w:r>
      <w:r w:rsidR="00F73A4C" w:rsidRPr="00992146">
        <w:rPr>
          <w:lang w:val="en-US"/>
          <w:rPrChange w:id="12136" w:author="Anusha De" w:date="2022-08-01T14:48:00Z">
            <w:rPr/>
          </w:rPrChange>
        </w:rPr>
        <w:t xml:space="preserve"> </w:t>
      </w:r>
      <w:r w:rsidRPr="00992146">
        <w:rPr>
          <w:lang w:val="en-US"/>
          <w:rPrChange w:id="12137" w:author="Anusha De" w:date="2022-08-01T14:48:00Z">
            <w:rPr/>
          </w:rPrChange>
        </w:rPr>
        <w:t>will</w:t>
      </w:r>
      <w:r w:rsidR="00F73A4C" w:rsidRPr="00992146">
        <w:rPr>
          <w:lang w:val="en-US"/>
          <w:rPrChange w:id="12138" w:author="Anusha De" w:date="2022-08-01T14:48:00Z">
            <w:rPr/>
          </w:rPrChange>
        </w:rPr>
        <w:t xml:space="preserve"> </w:t>
      </w:r>
      <w:r w:rsidRPr="00992146">
        <w:rPr>
          <w:lang w:val="en-US"/>
          <w:rPrChange w:id="12139" w:author="Anusha De" w:date="2022-08-01T14:48:00Z">
            <w:rPr/>
          </w:rPrChange>
        </w:rPr>
        <w:t>be</w:t>
      </w:r>
      <w:r w:rsidR="00F73A4C" w:rsidRPr="00992146">
        <w:rPr>
          <w:lang w:val="en-US"/>
          <w:rPrChange w:id="12140" w:author="Anusha De" w:date="2022-08-01T14:48:00Z">
            <w:rPr/>
          </w:rPrChange>
        </w:rPr>
        <w:t xml:space="preserve"> </w:t>
      </w:r>
      <w:r w:rsidRPr="00992146">
        <w:rPr>
          <w:lang w:val="en-US"/>
          <w:rPrChange w:id="12141" w:author="Anusha De" w:date="2022-08-01T14:48:00Z">
            <w:rPr/>
          </w:rPrChange>
        </w:rPr>
        <w:t>tested</w:t>
      </w:r>
      <w:r w:rsidR="00F73A4C" w:rsidRPr="00992146">
        <w:rPr>
          <w:lang w:val="en-US"/>
          <w:rPrChange w:id="12142" w:author="Anusha De" w:date="2022-08-01T14:48:00Z">
            <w:rPr/>
          </w:rPrChange>
        </w:rPr>
        <w:t xml:space="preserve"> </w:t>
      </w:r>
      <w:r w:rsidRPr="00992146">
        <w:rPr>
          <w:lang w:val="en-US"/>
          <w:rPrChange w:id="12143" w:author="Anusha De" w:date="2022-08-01T14:48:00Z">
            <w:rPr/>
          </w:rPrChange>
        </w:rPr>
        <w:t>in</w:t>
      </w:r>
      <w:r w:rsidR="00F73A4C" w:rsidRPr="00992146">
        <w:rPr>
          <w:lang w:val="en-US"/>
          <w:rPrChange w:id="12144" w:author="Anusha De" w:date="2022-08-01T14:48:00Z">
            <w:rPr/>
          </w:rPrChange>
        </w:rPr>
        <w:t xml:space="preserve"> </w:t>
      </w:r>
      <w:r w:rsidRPr="00992146">
        <w:rPr>
          <w:lang w:val="en-US"/>
          <w:rPrChange w:id="12145" w:author="Anusha De" w:date="2022-08-01T14:48:00Z">
            <w:rPr/>
          </w:rPrChange>
        </w:rPr>
        <w:t>a</w:t>
      </w:r>
      <w:r w:rsidR="00F73A4C" w:rsidRPr="00992146">
        <w:rPr>
          <w:lang w:val="en-US"/>
          <w:rPrChange w:id="12146" w:author="Anusha De" w:date="2022-08-01T14:48:00Z">
            <w:rPr/>
          </w:rPrChange>
        </w:rPr>
        <w:t xml:space="preserve"> </w:t>
      </w:r>
      <w:r w:rsidRPr="00992146">
        <w:rPr>
          <w:lang w:val="en-US"/>
          <w:rPrChange w:id="12147" w:author="Anusha De" w:date="2022-08-01T14:48:00Z">
            <w:rPr/>
          </w:rPrChange>
        </w:rPr>
        <w:t>regression</w:t>
      </w:r>
      <w:r w:rsidR="00F73A4C" w:rsidRPr="00992146">
        <w:rPr>
          <w:lang w:val="en-US"/>
          <w:rPrChange w:id="12148" w:author="Anusha De" w:date="2022-08-01T14:48:00Z">
            <w:rPr/>
          </w:rPrChange>
        </w:rPr>
        <w:t xml:space="preserve"> </w:t>
      </w:r>
      <w:r w:rsidRPr="00992146">
        <w:rPr>
          <w:lang w:val="en-US"/>
          <w:rPrChange w:id="12149" w:author="Anusha De" w:date="2022-08-01T14:48:00Z">
            <w:rPr/>
          </w:rPrChange>
        </w:rPr>
        <w:t>framework.</w:t>
      </w:r>
      <w:r w:rsidR="00F73A4C" w:rsidRPr="00992146">
        <w:rPr>
          <w:lang w:val="en-US"/>
          <w:rPrChange w:id="12150" w:author="Anusha De" w:date="2022-08-01T14:48:00Z">
            <w:rPr/>
          </w:rPrChange>
        </w:rPr>
        <w:t xml:space="preserve"> </w:t>
      </w:r>
      <w:r w:rsidRPr="00992146">
        <w:rPr>
          <w:lang w:val="en-US"/>
          <w:rPrChange w:id="12151" w:author="Anusha De" w:date="2022-08-01T14:48:00Z">
            <w:rPr/>
          </w:rPrChange>
        </w:rPr>
        <w:t>In</w:t>
      </w:r>
      <w:r w:rsidR="00F73A4C" w:rsidRPr="00992146">
        <w:rPr>
          <w:lang w:val="en-US"/>
          <w:rPrChange w:id="12152" w:author="Anusha De" w:date="2022-08-01T14:48:00Z">
            <w:rPr/>
          </w:rPrChange>
        </w:rPr>
        <w:t xml:space="preserve"> </w:t>
      </w:r>
      <w:r w:rsidRPr="00992146">
        <w:rPr>
          <w:lang w:val="en-US"/>
          <w:rPrChange w:id="12153" w:author="Anusha De" w:date="2022-08-01T14:48:00Z">
            <w:rPr/>
          </w:rPrChange>
        </w:rPr>
        <w:t>this</w:t>
      </w:r>
      <w:r w:rsidR="00F73A4C" w:rsidRPr="00992146">
        <w:rPr>
          <w:lang w:val="en-US"/>
          <w:rPrChange w:id="12154" w:author="Anusha De" w:date="2022-08-01T14:48:00Z">
            <w:rPr/>
          </w:rPrChange>
        </w:rPr>
        <w:t xml:space="preserve"> </w:t>
      </w:r>
      <w:r w:rsidRPr="00992146">
        <w:rPr>
          <w:lang w:val="en-US"/>
          <w:rPrChange w:id="12155" w:author="Anusha De" w:date="2022-08-01T14:48:00Z">
            <w:rPr/>
          </w:rPrChange>
        </w:rPr>
        <w:t>section,</w:t>
      </w:r>
      <w:r w:rsidR="00F73A4C" w:rsidRPr="00992146">
        <w:rPr>
          <w:lang w:val="en-US"/>
          <w:rPrChange w:id="12156" w:author="Anusha De" w:date="2022-08-01T14:48:00Z">
            <w:rPr/>
          </w:rPrChange>
        </w:rPr>
        <w:t xml:space="preserve"> </w:t>
      </w:r>
      <w:r w:rsidRPr="00992146">
        <w:rPr>
          <w:lang w:val="en-US"/>
          <w:rPrChange w:id="12157" w:author="Anusha De" w:date="2022-08-01T14:48:00Z">
            <w:rPr/>
          </w:rPrChange>
        </w:rPr>
        <w:t>we</w:t>
      </w:r>
      <w:r w:rsidR="00F73A4C" w:rsidRPr="00992146">
        <w:rPr>
          <w:lang w:val="en-US"/>
          <w:rPrChange w:id="12158" w:author="Anusha De" w:date="2022-08-01T14:48:00Z">
            <w:rPr/>
          </w:rPrChange>
        </w:rPr>
        <w:t xml:space="preserve"> </w:t>
      </w:r>
      <w:r w:rsidRPr="00992146">
        <w:rPr>
          <w:lang w:val="en-US"/>
          <w:rPrChange w:id="12159" w:author="Anusha De" w:date="2022-08-01T14:48:00Z">
            <w:rPr/>
          </w:rPrChange>
        </w:rPr>
        <w:t>elaborate</w:t>
      </w:r>
      <w:r w:rsidR="00F73A4C" w:rsidRPr="00992146">
        <w:rPr>
          <w:lang w:val="en-US"/>
          <w:rPrChange w:id="12160" w:author="Anusha De" w:date="2022-08-01T14:48:00Z">
            <w:rPr/>
          </w:rPrChange>
        </w:rPr>
        <w:t xml:space="preserve"> </w:t>
      </w:r>
      <w:r w:rsidRPr="00992146">
        <w:rPr>
          <w:lang w:val="en-US"/>
          <w:rPrChange w:id="12161" w:author="Anusha De" w:date="2022-08-01T14:48:00Z">
            <w:rPr/>
          </w:rPrChange>
        </w:rPr>
        <w:t>on</w:t>
      </w:r>
      <w:r w:rsidR="00F73A4C" w:rsidRPr="00992146">
        <w:rPr>
          <w:lang w:val="en-US"/>
          <w:rPrChange w:id="12162" w:author="Anusha De" w:date="2022-08-01T14:48:00Z">
            <w:rPr/>
          </w:rPrChange>
        </w:rPr>
        <w:t xml:space="preserve"> </w:t>
      </w:r>
      <w:r w:rsidRPr="00992146">
        <w:rPr>
          <w:lang w:val="en-US"/>
          <w:rPrChange w:id="12163" w:author="Anusha De" w:date="2022-08-01T14:48:00Z">
            <w:rPr/>
          </w:rPrChange>
        </w:rPr>
        <w:t>the</w:t>
      </w:r>
      <w:r w:rsidR="00F73A4C" w:rsidRPr="00992146">
        <w:rPr>
          <w:lang w:val="en-US"/>
          <w:rPrChange w:id="12164" w:author="Anusha De" w:date="2022-08-01T14:48:00Z">
            <w:rPr/>
          </w:rPrChange>
        </w:rPr>
        <w:t xml:space="preserve"> </w:t>
      </w:r>
      <w:r w:rsidRPr="00992146">
        <w:rPr>
          <w:lang w:val="en-US"/>
          <w:rPrChange w:id="12165" w:author="Anusha De" w:date="2022-08-01T14:48:00Z">
            <w:rPr/>
          </w:rPrChange>
        </w:rPr>
        <w:t>specifications</w:t>
      </w:r>
      <w:r w:rsidR="00F73A4C" w:rsidRPr="00992146">
        <w:rPr>
          <w:lang w:val="en-US"/>
          <w:rPrChange w:id="12166" w:author="Anusha De" w:date="2022-08-01T14:48:00Z">
            <w:rPr/>
          </w:rPrChange>
        </w:rPr>
        <w:t xml:space="preserve"> </w:t>
      </w:r>
      <w:r w:rsidRPr="00992146">
        <w:rPr>
          <w:lang w:val="en-US"/>
          <w:rPrChange w:id="12167" w:author="Anusha De" w:date="2022-08-01T14:48:00Z">
            <w:rPr/>
          </w:rPrChange>
        </w:rPr>
        <w:t>we</w:t>
      </w:r>
      <w:r w:rsidR="00F73A4C" w:rsidRPr="00992146">
        <w:rPr>
          <w:lang w:val="en-US"/>
          <w:rPrChange w:id="12168" w:author="Anusha De" w:date="2022-08-01T14:48:00Z">
            <w:rPr/>
          </w:rPrChange>
        </w:rPr>
        <w:t xml:space="preserve"> </w:t>
      </w:r>
      <w:r w:rsidRPr="00992146">
        <w:rPr>
          <w:lang w:val="en-US"/>
          <w:rPrChange w:id="12169" w:author="Anusha De" w:date="2022-08-01T14:48:00Z">
            <w:rPr/>
          </w:rPrChange>
        </w:rPr>
        <w:t>will</w:t>
      </w:r>
      <w:r w:rsidR="00F73A4C" w:rsidRPr="00992146">
        <w:rPr>
          <w:lang w:val="en-US"/>
          <w:rPrChange w:id="12170" w:author="Anusha De" w:date="2022-08-01T14:48:00Z">
            <w:rPr/>
          </w:rPrChange>
        </w:rPr>
        <w:t xml:space="preserve"> </w:t>
      </w:r>
      <w:r w:rsidRPr="00992146">
        <w:rPr>
          <w:lang w:val="en-US"/>
          <w:rPrChange w:id="12171" w:author="Anusha De" w:date="2022-08-01T14:48:00Z">
            <w:rPr/>
          </w:rPrChange>
        </w:rPr>
        <w:t>estimate.</w:t>
      </w:r>
    </w:p>
    <w:p w14:paraId="4103B460" w14:textId="3C01C06C" w:rsidR="005139B5" w:rsidRPr="00643A43" w:rsidRDefault="0081249E" w:rsidP="00643A43">
      <w:pPr>
        <w:pStyle w:val="1PP"/>
        <w:jc w:val="both"/>
      </w:pPr>
      <w:r w:rsidRPr="00643A43">
        <w:t>We</w:t>
      </w:r>
      <w:r w:rsidR="00F73A4C" w:rsidRPr="00643A43">
        <w:t xml:space="preserve"> </w:t>
      </w:r>
      <w:r w:rsidRPr="00643A43">
        <w:t>start</w:t>
      </w:r>
      <w:r w:rsidR="00F73A4C" w:rsidRPr="00643A43">
        <w:t xml:space="preserve"> </w:t>
      </w:r>
      <w:r w:rsidRPr="00643A43">
        <w:t>from</w:t>
      </w:r>
      <w:r w:rsidR="00F73A4C" w:rsidRPr="00643A43">
        <w:t xml:space="preserve"> </w:t>
      </w:r>
      <w:r w:rsidRPr="00643A43">
        <w:t>the</w:t>
      </w:r>
      <w:r w:rsidR="00F73A4C" w:rsidRPr="00643A43">
        <w:t xml:space="preserve"> </w:t>
      </w:r>
      <w:r w:rsidRPr="00643A43">
        <w:t>following</w:t>
      </w:r>
      <w:r w:rsidR="00F73A4C" w:rsidRPr="00643A43">
        <w:t xml:space="preserve"> </w:t>
      </w:r>
      <w:r w:rsidRPr="00643A43">
        <w:t>multivariate</w:t>
      </w:r>
      <w:r w:rsidR="00F73A4C" w:rsidRPr="00643A43">
        <w:t xml:space="preserve"> </w:t>
      </w:r>
      <w:r w:rsidRPr="00643A43">
        <w:t>regression</w:t>
      </w:r>
      <w:r w:rsidR="00F73A4C" w:rsidRPr="00643A43">
        <w:t xml:space="preserve"> </w:t>
      </w:r>
      <w:r w:rsidRPr="00643A43">
        <w:t>model:</w:t>
      </w:r>
    </w:p>
    <w:p w14:paraId="6E9291C3" w14:textId="5D50FEE5" w:rsidR="005C1097" w:rsidRPr="00643A43" w:rsidRDefault="005C1097" w:rsidP="00643A43">
      <w:pPr>
        <w:pStyle w:val="1PP"/>
        <w:jc w:val="both"/>
      </w:pPr>
    </w:p>
    <w:p w14:paraId="074F8EB5" w14:textId="162C3AAB" w:rsidR="005C1097" w:rsidRPr="00643A43" w:rsidRDefault="001E7C78" w:rsidP="00643A43">
      <w:pPr>
        <w:pStyle w:val="1PP"/>
        <w:tabs>
          <w:tab w:val="center" w:pos="4536"/>
          <w:tab w:val="right" w:pos="9072"/>
        </w:tabs>
        <w:jc w:val="both"/>
        <w:rPr>
          <w:iCs/>
          <w:sz w:val="24"/>
          <w:szCs w:val="24"/>
        </w:rPr>
      </w:pPr>
      <w:r w:rsidRPr="00643A43">
        <w:rPr>
          <w:iCs/>
          <w:sz w:val="24"/>
          <w:szCs w:val="24"/>
        </w:rPr>
        <w:tab/>
      </w:r>
      <m:oMath>
        <m:sSub>
          <m:sSubPr>
            <m:ctrlPr>
              <w:rPr>
                <w:rFonts w:ascii="Cambria Math" w:hAnsi="Cambria Math"/>
                <w:iCs/>
                <w:sz w:val="24"/>
                <w:szCs w:val="24"/>
              </w:rPr>
            </m:ctrlPr>
          </m:sSubPr>
          <m:e>
            <m:r>
              <m:rPr>
                <m:scr m:val="script"/>
                <m:sty m:val="b"/>
              </m:rPr>
              <w:rPr>
                <w:rFonts w:ascii="Cambria Math" w:hAnsi="Cambria Math"/>
                <w:sz w:val="24"/>
                <w:szCs w:val="24"/>
              </w:rPr>
              <m:t>Y</m:t>
            </m:r>
          </m:e>
          <m:sub>
            <m:r>
              <m:rPr>
                <m:scr m:val="script"/>
                <m:sty m:val="b"/>
              </m:rPr>
              <w:rPr>
                <w:rFonts w:ascii="Cambria Math" w:hAnsi="Cambria Math"/>
                <w:sz w:val="24"/>
                <w:szCs w:val="24"/>
              </w:rPr>
              <m:t>ƒ,a</m:t>
            </m:r>
          </m:sub>
        </m:sSub>
        <m:r>
          <m:rPr>
            <m:sty m:val="b"/>
          </m:rPr>
          <w:rPr>
            <w:rFonts w:ascii="Cambria Math" w:hAnsi="Cambria Math"/>
            <w:sz w:val="24"/>
            <w:szCs w:val="24"/>
          </w:rPr>
          <m:t>=α+</m:t>
        </m:r>
        <m:sSub>
          <m:sSubPr>
            <m:ctrlPr>
              <w:rPr>
                <w:rFonts w:ascii="Cambria Math" w:hAnsi="Cambria Math"/>
                <w:iCs/>
                <w:sz w:val="24"/>
                <w:szCs w:val="24"/>
              </w:rPr>
            </m:ctrlPr>
          </m:sSubPr>
          <m:e>
            <m:r>
              <m:rPr>
                <m:sty m:val="b"/>
              </m:rPr>
              <w:rPr>
                <w:rFonts w:ascii="Cambria Math" w:hAnsi="Cambria Math"/>
                <w:sz w:val="24"/>
                <w:szCs w:val="24"/>
              </w:rPr>
              <m:t>β</m:t>
            </m:r>
          </m:e>
          <m:sub>
            <m:r>
              <m:rPr>
                <m:sty m:val="b"/>
              </m:rPr>
              <w:rPr>
                <w:rFonts w:ascii="Cambria Math" w:hAnsi="Cambria Math"/>
                <w:sz w:val="24"/>
                <w:szCs w:val="24"/>
              </w:rPr>
              <m:t>1</m:t>
            </m:r>
          </m:sub>
        </m:sSub>
        <m:sSubSup>
          <m:sSubSupPr>
            <m:ctrlPr>
              <w:rPr>
                <w:rFonts w:ascii="Cambria Math" w:hAnsi="Cambria Math"/>
                <w:iCs/>
                <w:sz w:val="24"/>
                <w:szCs w:val="24"/>
              </w:rPr>
            </m:ctrlPr>
          </m:sSubSupPr>
          <m:e>
            <m:r>
              <m:rPr>
                <m:sty m:val="b"/>
              </m:rPr>
              <w:rPr>
                <w:rFonts w:ascii="Cambria Math" w:hAnsi="Cambria Math"/>
                <w:sz w:val="24"/>
                <w:szCs w:val="24"/>
              </w:rPr>
              <m:t>g</m:t>
            </m:r>
          </m:e>
          <m:sub>
            <m:r>
              <m:rPr>
                <m:sty m:val="b"/>
              </m:rPr>
              <w:rPr>
                <w:rFonts w:ascii="Cambria Math" w:hAnsi="Cambria Math"/>
                <w:sz w:val="24"/>
                <w:szCs w:val="24"/>
              </w:rPr>
              <m:t>ƒ</m:t>
            </m:r>
          </m:sub>
          <m:sup>
            <m:r>
              <m:rPr>
                <m:sty m:val="b"/>
              </m:rPr>
              <w:rPr>
                <w:rFonts w:ascii="Cambria Math" w:hAnsi="Cambria Math"/>
                <w:sz w:val="24"/>
                <w:szCs w:val="24"/>
              </w:rPr>
              <m:t>F</m:t>
            </m:r>
          </m:sup>
        </m:sSubSup>
        <m:r>
          <m:rPr>
            <m:sty m:val="b"/>
          </m:rPr>
          <w:rPr>
            <w:rFonts w:ascii="Cambria Math" w:hAnsi="Cambria Math"/>
            <w:sz w:val="24"/>
            <w:szCs w:val="24"/>
          </w:rPr>
          <m:t>+</m:t>
        </m:r>
        <m:sSub>
          <m:sSubPr>
            <m:ctrlPr>
              <w:rPr>
                <w:rFonts w:ascii="Cambria Math" w:hAnsi="Cambria Math"/>
                <w:iCs/>
                <w:sz w:val="24"/>
                <w:szCs w:val="24"/>
              </w:rPr>
            </m:ctrlPr>
          </m:sSubPr>
          <m:e>
            <m:r>
              <m:rPr>
                <m:sty m:val="b"/>
              </m:rPr>
              <w:rPr>
                <w:rFonts w:ascii="Cambria Math" w:hAnsi="Cambria Math"/>
                <w:sz w:val="24"/>
                <w:szCs w:val="24"/>
              </w:rPr>
              <m:t>β</m:t>
            </m:r>
          </m:e>
          <m:sub>
            <m:r>
              <m:rPr>
                <m:sty m:val="b"/>
              </m:rPr>
              <w:rPr>
                <w:rFonts w:ascii="Cambria Math" w:hAnsi="Cambria Math"/>
                <w:sz w:val="24"/>
                <w:szCs w:val="24"/>
              </w:rPr>
              <m:t>2</m:t>
            </m:r>
          </m:sub>
        </m:sSub>
        <m:sSubSup>
          <m:sSubSupPr>
            <m:ctrlPr>
              <w:rPr>
                <w:rFonts w:ascii="Cambria Math" w:hAnsi="Cambria Math"/>
                <w:iCs/>
                <w:sz w:val="24"/>
                <w:szCs w:val="24"/>
              </w:rPr>
            </m:ctrlPr>
          </m:sSubSupPr>
          <m:e>
            <m:r>
              <m:rPr>
                <m:sty m:val="b"/>
              </m:rPr>
              <w:rPr>
                <w:rFonts w:ascii="Cambria Math" w:hAnsi="Cambria Math"/>
                <w:sz w:val="24"/>
                <w:szCs w:val="24"/>
              </w:rPr>
              <m:t>g</m:t>
            </m:r>
          </m:e>
          <m:sub>
            <m:r>
              <m:rPr>
                <m:scr m:val="script"/>
                <m:sty m:val="b"/>
              </m:rPr>
              <w:rPr>
                <w:rFonts w:ascii="Cambria Math" w:hAnsi="Cambria Math"/>
                <w:sz w:val="24"/>
                <w:szCs w:val="24"/>
              </w:rPr>
              <m:t>a</m:t>
            </m:r>
          </m:sub>
          <m:sup>
            <m:r>
              <m:rPr>
                <m:sty m:val="b"/>
              </m:rPr>
              <w:rPr>
                <w:rFonts w:ascii="Cambria Math" w:hAnsi="Cambria Math"/>
                <w:sz w:val="24"/>
                <w:szCs w:val="24"/>
              </w:rPr>
              <m:t>A</m:t>
            </m:r>
          </m:sup>
        </m:sSubSup>
        <m:r>
          <m:rPr>
            <m:sty m:val="b"/>
          </m:rPr>
          <w:rPr>
            <w:rFonts w:ascii="Cambria Math" w:hAnsi="Cambria Math"/>
            <w:sz w:val="24"/>
            <w:szCs w:val="24"/>
          </w:rPr>
          <m:t>+</m:t>
        </m:r>
        <m:sSub>
          <m:sSubPr>
            <m:ctrlPr>
              <w:rPr>
                <w:rFonts w:ascii="Cambria Math" w:hAnsi="Cambria Math"/>
                <w:iCs/>
                <w:sz w:val="24"/>
                <w:szCs w:val="24"/>
              </w:rPr>
            </m:ctrlPr>
          </m:sSubPr>
          <m:e>
            <m:r>
              <m:rPr>
                <m:sty m:val="b"/>
              </m:rPr>
              <w:rPr>
                <w:rFonts w:ascii="Cambria Math" w:hAnsi="Cambria Math"/>
                <w:sz w:val="24"/>
                <w:szCs w:val="24"/>
              </w:rPr>
              <m:t>β</m:t>
            </m:r>
          </m:e>
          <m:sub>
            <m:r>
              <m:rPr>
                <m:sty m:val="b"/>
              </m:rPr>
              <w:rPr>
                <w:rFonts w:ascii="Cambria Math" w:hAnsi="Cambria Math"/>
                <w:sz w:val="24"/>
                <w:szCs w:val="24"/>
              </w:rPr>
              <m:t>3</m:t>
            </m:r>
          </m:sub>
        </m:sSub>
        <m:sSubSup>
          <m:sSubSupPr>
            <m:ctrlPr>
              <w:rPr>
                <w:rFonts w:ascii="Cambria Math" w:hAnsi="Cambria Math"/>
                <w:iCs/>
                <w:sz w:val="24"/>
                <w:szCs w:val="24"/>
              </w:rPr>
            </m:ctrlPr>
          </m:sSubSupPr>
          <m:e>
            <m:r>
              <m:rPr>
                <m:sty m:val="b"/>
              </m:rPr>
              <w:rPr>
                <w:rFonts w:ascii="Cambria Math" w:hAnsi="Cambria Math"/>
                <w:sz w:val="24"/>
                <w:szCs w:val="24"/>
              </w:rPr>
              <m:t>g</m:t>
            </m:r>
          </m:e>
          <m:sub>
            <m:r>
              <m:rPr>
                <m:sty m:val="b"/>
              </m:rPr>
              <w:rPr>
                <w:rFonts w:ascii="Cambria Math" w:hAnsi="Cambria Math"/>
                <w:sz w:val="24"/>
                <w:szCs w:val="24"/>
              </w:rPr>
              <m:t>ƒ</m:t>
            </m:r>
          </m:sub>
          <m:sup>
            <m:r>
              <m:rPr>
                <m:sty m:val="b"/>
              </m:rPr>
              <w:rPr>
                <w:rFonts w:ascii="Cambria Math" w:hAnsi="Cambria Math"/>
                <w:sz w:val="24"/>
                <w:szCs w:val="24"/>
              </w:rPr>
              <m:t>F</m:t>
            </m:r>
          </m:sup>
        </m:sSubSup>
        <m:r>
          <m:rPr>
            <m:sty m:val="b"/>
          </m:rPr>
          <w:rPr>
            <w:rFonts w:ascii="Cambria Math" w:hAnsi="Cambria Math"/>
            <w:sz w:val="24"/>
            <w:szCs w:val="24"/>
          </w:rPr>
          <m:t>*</m:t>
        </m:r>
        <m:sSubSup>
          <m:sSubSupPr>
            <m:ctrlPr>
              <w:rPr>
                <w:rFonts w:ascii="Cambria Math" w:hAnsi="Cambria Math"/>
                <w:iCs/>
                <w:sz w:val="24"/>
                <w:szCs w:val="24"/>
              </w:rPr>
            </m:ctrlPr>
          </m:sSubSupPr>
          <m:e>
            <m:r>
              <m:rPr>
                <m:sty m:val="b"/>
              </m:rPr>
              <w:rPr>
                <w:rFonts w:ascii="Cambria Math" w:hAnsi="Cambria Math"/>
                <w:sz w:val="24"/>
                <w:szCs w:val="24"/>
              </w:rPr>
              <m:t>g</m:t>
            </m:r>
          </m:e>
          <m:sub>
            <m:r>
              <m:rPr>
                <m:scr m:val="script"/>
                <m:sty m:val="b"/>
              </m:rPr>
              <w:rPr>
                <w:rFonts w:ascii="Cambria Math" w:hAnsi="Cambria Math"/>
                <w:sz w:val="24"/>
                <w:szCs w:val="24"/>
              </w:rPr>
              <m:t>a</m:t>
            </m:r>
          </m:sub>
          <m:sup>
            <m:r>
              <m:rPr>
                <m:sty m:val="b"/>
              </m:rPr>
              <w:rPr>
                <w:rFonts w:ascii="Cambria Math" w:hAnsi="Cambria Math"/>
                <w:sz w:val="24"/>
                <w:szCs w:val="24"/>
              </w:rPr>
              <m:t>A</m:t>
            </m:r>
          </m:sup>
        </m:sSubSup>
        <m:r>
          <m:rPr>
            <m:sty m:val="b"/>
          </m:rPr>
          <w:rPr>
            <w:rFonts w:ascii="Cambria Math" w:hAnsi="Cambria Math"/>
            <w:sz w:val="24"/>
            <w:szCs w:val="24"/>
          </w:rPr>
          <m:t>+γ</m:t>
        </m:r>
        <m:sSub>
          <m:sSubPr>
            <m:ctrlPr>
              <w:rPr>
                <w:rFonts w:ascii="Cambria Math" w:hAnsi="Cambria Math"/>
                <w:iCs/>
                <w:sz w:val="24"/>
                <w:szCs w:val="24"/>
              </w:rPr>
            </m:ctrlPr>
          </m:sSubPr>
          <m:e>
            <m:r>
              <m:rPr>
                <m:sty m:val="b"/>
              </m:rPr>
              <w:rPr>
                <w:rFonts w:ascii="Cambria Math" w:hAnsi="Cambria Math"/>
                <w:sz w:val="24"/>
                <w:szCs w:val="24"/>
              </w:rPr>
              <m:t>X</m:t>
            </m:r>
          </m:e>
          <m:sub>
            <m:r>
              <m:rPr>
                <m:scr m:val="script"/>
                <m:sty m:val="b"/>
              </m:rPr>
              <w:rPr>
                <w:rFonts w:ascii="Cambria Math" w:hAnsi="Cambria Math"/>
                <w:sz w:val="24"/>
                <w:szCs w:val="24"/>
              </w:rPr>
              <m:t>ƒ,a</m:t>
            </m:r>
          </m:sub>
        </m:sSub>
        <m:r>
          <m:rPr>
            <m:sty m:val="b"/>
          </m:rPr>
          <w:rPr>
            <w:rFonts w:ascii="Cambria Math" w:hAnsi="Cambria Math"/>
            <w:sz w:val="24"/>
            <w:szCs w:val="24"/>
          </w:rPr>
          <m:t>+</m:t>
        </m:r>
        <m:sSub>
          <m:sSubPr>
            <m:ctrlPr>
              <w:rPr>
                <w:rFonts w:ascii="Cambria Math" w:hAnsi="Cambria Math"/>
                <w:iCs/>
                <w:sz w:val="24"/>
                <w:szCs w:val="24"/>
              </w:rPr>
            </m:ctrlPr>
          </m:sSubPr>
          <m:e>
            <m:r>
              <m:rPr>
                <m:sty m:val="b"/>
              </m:rPr>
              <w:rPr>
                <w:rFonts w:ascii="Cambria Math" w:hAnsi="Cambria Math"/>
                <w:sz w:val="24"/>
                <w:szCs w:val="24"/>
              </w:rPr>
              <m:t>ε</m:t>
            </m:r>
          </m:e>
          <m:sub>
            <m:r>
              <m:rPr>
                <m:scr m:val="script"/>
                <m:sty m:val="b"/>
              </m:rPr>
              <w:rPr>
                <w:rFonts w:ascii="Cambria Math" w:hAnsi="Cambria Math"/>
                <w:sz w:val="24"/>
                <w:szCs w:val="24"/>
              </w:rPr>
              <m:t>ƒ,a</m:t>
            </m:r>
          </m:sub>
        </m:sSub>
      </m:oMath>
      <w:r w:rsidRPr="00643A43">
        <w:rPr>
          <w:iCs/>
        </w:rPr>
        <w:tab/>
        <w:t>(1)</w:t>
      </w:r>
    </w:p>
    <w:p w14:paraId="4B8B00DB" w14:textId="77777777" w:rsidR="005C1097" w:rsidRPr="00643A43" w:rsidRDefault="005C1097" w:rsidP="00643A43">
      <w:pPr>
        <w:pStyle w:val="1PP"/>
        <w:jc w:val="both"/>
      </w:pPr>
    </w:p>
    <w:p w14:paraId="37813971" w14:textId="7082CBBA" w:rsidR="005139B5" w:rsidRPr="00992146" w:rsidRDefault="0081249E">
      <w:pPr>
        <w:rPr>
          <w:lang w:val="en-US"/>
          <w:rPrChange w:id="12172" w:author="Anusha De" w:date="2022-08-01T14:48:00Z">
            <w:rPr/>
          </w:rPrChange>
        </w:rPr>
        <w:pPrChange w:id="12173" w:author="Steve Wiggins" w:date="2022-07-30T18:16:00Z">
          <w:pPr>
            <w:pStyle w:val="1PP"/>
            <w:jc w:val="both"/>
          </w:pPr>
        </w:pPrChange>
      </w:pPr>
      <w:r w:rsidRPr="00992146">
        <w:rPr>
          <w:lang w:val="en-US"/>
          <w:rPrChange w:id="12174" w:author="Anusha De" w:date="2022-08-01T14:48:00Z">
            <w:rPr/>
          </w:rPrChange>
        </w:rPr>
        <w:t>Here,</w:t>
      </w:r>
      <w:r w:rsidR="00F73A4C" w:rsidRPr="00992146">
        <w:rPr>
          <w:lang w:val="en-US"/>
          <w:rPrChange w:id="12175" w:author="Anusha De" w:date="2022-08-01T14:48:00Z">
            <w:rPr/>
          </w:rPrChange>
        </w:rPr>
        <w:t xml:space="preserve"> </w:t>
      </w:r>
      <m:oMath>
        <m:sSub>
          <m:sSubPr>
            <m:ctrlPr>
              <w:rPr>
                <w:rFonts w:ascii="Cambria Math" w:hAnsi="Cambria Math"/>
                <w:i/>
              </w:rPr>
            </m:ctrlPr>
          </m:sSubPr>
          <m:e>
            <m:r>
              <m:rPr>
                <m:scr m:val="script"/>
              </m:rPr>
              <w:rPr>
                <w:rFonts w:ascii="Cambria Math" w:hAnsi="Cambria Math"/>
              </w:rPr>
              <m:t>Y</m:t>
            </m:r>
          </m:e>
          <m:sub>
            <m:r>
              <w:rPr>
                <w:rFonts w:ascii="Cambria Math" w:hAnsi="Cambria Math"/>
                <w:lang w:val="en-US"/>
                <w:rPrChange w:id="12176" w:author="Anusha De" w:date="2022-08-01T14:48:00Z">
                  <w:rPr>
                    <w:rFonts w:ascii="Cambria Math" w:hAnsi="Cambria Math"/>
                  </w:rPr>
                </w:rPrChange>
              </w:rPr>
              <m:t>ƒ,</m:t>
            </m:r>
            <m:r>
              <w:rPr>
                <w:rFonts w:ascii="Cambria Math" w:hAnsi="Cambria Math"/>
              </w:rPr>
              <m:t>a</m:t>
            </m:r>
          </m:sub>
        </m:sSub>
      </m:oMath>
      <w:r w:rsidRPr="00992146">
        <w:rPr>
          <w:lang w:val="en-US"/>
          <w:rPrChange w:id="12177" w:author="Anusha De" w:date="2022-08-01T14:48:00Z">
            <w:rPr/>
          </w:rPrChange>
        </w:rPr>
        <w:t>is</w:t>
      </w:r>
      <w:r w:rsidR="00F73A4C" w:rsidRPr="00992146">
        <w:rPr>
          <w:lang w:val="en-US"/>
          <w:rPrChange w:id="12178" w:author="Anusha De" w:date="2022-08-01T14:48:00Z">
            <w:rPr/>
          </w:rPrChange>
        </w:rPr>
        <w:t xml:space="preserve"> </w:t>
      </w:r>
      <w:r w:rsidRPr="00992146">
        <w:rPr>
          <w:lang w:val="en-US"/>
          <w:rPrChange w:id="12179" w:author="Anusha De" w:date="2022-08-01T14:48:00Z">
            <w:rPr/>
          </w:rPrChange>
        </w:rPr>
        <w:t>the</w:t>
      </w:r>
      <w:r w:rsidR="00F73A4C" w:rsidRPr="00992146">
        <w:rPr>
          <w:lang w:val="en-US"/>
          <w:rPrChange w:id="12180" w:author="Anusha De" w:date="2022-08-01T14:48:00Z">
            <w:rPr/>
          </w:rPrChange>
        </w:rPr>
        <w:t xml:space="preserve"> </w:t>
      </w:r>
      <w:r w:rsidRPr="00992146">
        <w:rPr>
          <w:lang w:val="en-US"/>
          <w:rPrChange w:id="12181" w:author="Anusha De" w:date="2022-08-01T14:48:00Z">
            <w:rPr/>
          </w:rPrChange>
        </w:rPr>
        <w:t>primary</w:t>
      </w:r>
      <w:r w:rsidR="00F73A4C" w:rsidRPr="00992146">
        <w:rPr>
          <w:lang w:val="en-US"/>
          <w:rPrChange w:id="12182" w:author="Anusha De" w:date="2022-08-01T14:48:00Z">
            <w:rPr/>
          </w:rPrChange>
        </w:rPr>
        <w:t xml:space="preserve"> </w:t>
      </w:r>
      <w:r w:rsidRPr="00992146">
        <w:rPr>
          <w:lang w:val="en-US"/>
          <w:rPrChange w:id="12183" w:author="Anusha De" w:date="2022-08-01T14:48:00Z">
            <w:rPr/>
          </w:rPrChange>
        </w:rPr>
        <w:t>outcome</w:t>
      </w:r>
      <w:r w:rsidR="00F73A4C" w:rsidRPr="00992146">
        <w:rPr>
          <w:lang w:val="en-US"/>
          <w:rPrChange w:id="12184" w:author="Anusha De" w:date="2022-08-01T14:48:00Z">
            <w:rPr/>
          </w:rPrChange>
        </w:rPr>
        <w:t xml:space="preserve"> </w:t>
      </w:r>
      <w:r w:rsidRPr="00992146">
        <w:rPr>
          <w:lang w:val="en-US"/>
          <w:rPrChange w:id="12185" w:author="Anusha De" w:date="2022-08-01T14:48:00Z">
            <w:rPr/>
          </w:rPrChange>
        </w:rPr>
        <w:t>variable</w:t>
      </w:r>
      <w:r w:rsidR="00F73A4C" w:rsidRPr="00992146">
        <w:rPr>
          <w:lang w:val="en-US"/>
          <w:rPrChange w:id="12186" w:author="Anusha De" w:date="2022-08-01T14:48:00Z">
            <w:rPr/>
          </w:rPrChange>
        </w:rPr>
        <w:t xml:space="preserve"> </w:t>
      </w:r>
      <w:r w:rsidRPr="00992146">
        <w:rPr>
          <w:lang w:val="en-US"/>
          <w:rPrChange w:id="12187" w:author="Anusha De" w:date="2022-08-01T14:48:00Z">
            <w:rPr/>
          </w:rPrChange>
        </w:rPr>
        <w:t>which</w:t>
      </w:r>
      <w:r w:rsidR="00F73A4C" w:rsidRPr="00992146">
        <w:rPr>
          <w:lang w:val="en-US"/>
          <w:rPrChange w:id="12188" w:author="Anusha De" w:date="2022-08-01T14:48:00Z">
            <w:rPr/>
          </w:rPrChange>
        </w:rPr>
        <w:t xml:space="preserve"> </w:t>
      </w:r>
      <w:r w:rsidRPr="00992146">
        <w:rPr>
          <w:lang w:val="en-US"/>
          <w:rPrChange w:id="12189" w:author="Anusha De" w:date="2022-08-01T14:48:00Z">
            <w:rPr/>
          </w:rPrChange>
        </w:rPr>
        <w:t>will</w:t>
      </w:r>
      <w:r w:rsidR="00F73A4C" w:rsidRPr="00992146">
        <w:rPr>
          <w:lang w:val="en-US"/>
          <w:rPrChange w:id="12190" w:author="Anusha De" w:date="2022-08-01T14:48:00Z">
            <w:rPr/>
          </w:rPrChange>
        </w:rPr>
        <w:t xml:space="preserve"> </w:t>
      </w:r>
      <w:r w:rsidRPr="00992146">
        <w:rPr>
          <w:lang w:val="en-US"/>
          <w:rPrChange w:id="12191" w:author="Anusha De" w:date="2022-08-01T14:48:00Z">
            <w:rPr/>
          </w:rPrChange>
        </w:rPr>
        <w:t>be</w:t>
      </w:r>
      <w:r w:rsidR="00F73A4C" w:rsidRPr="00992146">
        <w:rPr>
          <w:lang w:val="en-US"/>
          <w:rPrChange w:id="12192" w:author="Anusha De" w:date="2022-08-01T14:48:00Z">
            <w:rPr/>
          </w:rPrChange>
        </w:rPr>
        <w:t xml:space="preserve"> </w:t>
      </w:r>
      <w:r w:rsidRPr="00992146">
        <w:rPr>
          <w:lang w:val="en-US"/>
          <w:rPrChange w:id="12193" w:author="Anusha De" w:date="2022-08-01T14:48:00Z">
            <w:rPr/>
          </w:rPrChange>
        </w:rPr>
        <w:t>the</w:t>
      </w:r>
      <w:r w:rsidR="00F73A4C" w:rsidRPr="00992146">
        <w:rPr>
          <w:lang w:val="en-US"/>
          <w:rPrChange w:id="12194" w:author="Anusha De" w:date="2022-08-01T14:48:00Z">
            <w:rPr/>
          </w:rPrChange>
        </w:rPr>
        <w:t xml:space="preserve"> </w:t>
      </w:r>
      <w:r w:rsidRPr="00992146">
        <w:rPr>
          <w:lang w:val="en-US"/>
          <w:rPrChange w:id="12195" w:author="Anusha De" w:date="2022-08-01T14:48:00Z">
            <w:rPr/>
          </w:rPrChange>
        </w:rPr>
        <w:t>rating</w:t>
      </w:r>
      <w:r w:rsidR="00F73A4C" w:rsidRPr="00992146">
        <w:rPr>
          <w:lang w:val="en-US"/>
          <w:rPrChange w:id="12196" w:author="Anusha De" w:date="2022-08-01T14:48:00Z">
            <w:rPr/>
          </w:rPrChange>
        </w:rPr>
        <w:t xml:space="preserve"> </w:t>
      </w:r>
      <w:r w:rsidRPr="00992146">
        <w:rPr>
          <w:lang w:val="en-US"/>
          <w:rPrChange w:id="12197" w:author="Anusha De" w:date="2022-08-01T14:48:00Z">
            <w:rPr/>
          </w:rPrChange>
        </w:rPr>
        <w:t>that</w:t>
      </w:r>
      <w:r w:rsidR="00F73A4C" w:rsidRPr="00992146">
        <w:rPr>
          <w:lang w:val="en-US"/>
          <w:rPrChange w:id="12198" w:author="Anusha De" w:date="2022-08-01T14:48:00Z">
            <w:rPr/>
          </w:rPrChange>
        </w:rPr>
        <w:t xml:space="preserve"> </w:t>
      </w:r>
      <w:r w:rsidRPr="00992146">
        <w:rPr>
          <w:lang w:val="en-US"/>
          <w:rPrChange w:id="12199" w:author="Anusha De" w:date="2022-08-01T14:48:00Z">
            <w:rPr/>
          </w:rPrChange>
        </w:rPr>
        <w:t>farmer</w:t>
      </w:r>
      <w:r w:rsidR="00F73A4C" w:rsidRPr="00992146">
        <w:rPr>
          <w:lang w:val="en-US"/>
          <w:rPrChange w:id="12200" w:author="Anusha De" w:date="2022-08-01T14:48:00Z">
            <w:rPr/>
          </w:rPrChange>
        </w:rPr>
        <w:t xml:space="preserve"> </w:t>
      </w:r>
      <m:oMath>
        <m:r>
          <m:rPr>
            <m:scr m:val="script"/>
          </m:rPr>
          <w:rPr>
            <w:rFonts w:ascii="Cambria Math" w:hAnsi="Cambria Math"/>
          </w:rPr>
          <m:t>i</m:t>
        </m:r>
      </m:oMath>
      <w:r w:rsidR="00F73A4C" w:rsidRPr="00992146">
        <w:rPr>
          <w:lang w:val="en-US"/>
          <w:rPrChange w:id="12201" w:author="Anusha De" w:date="2022-08-01T14:48:00Z">
            <w:rPr/>
          </w:rPrChange>
        </w:rPr>
        <w:t xml:space="preserve"> </w:t>
      </w:r>
      <w:r w:rsidRPr="00992146">
        <w:rPr>
          <w:lang w:val="en-US"/>
          <w:rPrChange w:id="12202" w:author="Anusha De" w:date="2022-08-01T14:48:00Z">
            <w:rPr/>
          </w:rPrChange>
        </w:rPr>
        <w:t>gave</w:t>
      </w:r>
      <w:r w:rsidR="00F73A4C" w:rsidRPr="00992146">
        <w:rPr>
          <w:lang w:val="en-US"/>
          <w:rPrChange w:id="12203" w:author="Anusha De" w:date="2022-08-01T14:48:00Z">
            <w:rPr/>
          </w:rPrChange>
        </w:rPr>
        <w:t xml:space="preserve"> </w:t>
      </w:r>
      <w:r w:rsidRPr="00992146">
        <w:rPr>
          <w:lang w:val="en-US"/>
          <w:rPrChange w:id="12204" w:author="Anusha De" w:date="2022-08-01T14:48:00Z">
            <w:rPr/>
          </w:rPrChange>
        </w:rPr>
        <w:t>to</w:t>
      </w:r>
      <w:r w:rsidR="00F73A4C" w:rsidRPr="00992146">
        <w:rPr>
          <w:lang w:val="en-US"/>
          <w:rPrChange w:id="12205" w:author="Anusha De" w:date="2022-08-01T14:48:00Z">
            <w:rPr/>
          </w:rPrChange>
        </w:rPr>
        <w:t xml:space="preserve"> </w:t>
      </w:r>
      <w:r w:rsidRPr="00992146">
        <w:rPr>
          <w:lang w:val="en-US"/>
          <w:rPrChange w:id="12206" w:author="Anusha De" w:date="2022-08-01T14:48:00Z">
            <w:rPr/>
          </w:rPrChange>
        </w:rPr>
        <w:t>actor</w:t>
      </w:r>
      <w:r w:rsidR="00F73A4C" w:rsidRPr="00992146">
        <w:rPr>
          <w:lang w:val="en-US"/>
          <w:rPrChange w:id="12207" w:author="Anusha De" w:date="2022-08-01T14:48:00Z">
            <w:rPr/>
          </w:rPrChange>
        </w:rPr>
        <w:t xml:space="preserve"> </w:t>
      </w:r>
      <m:oMath>
        <m:r>
          <m:rPr>
            <m:scr m:val="script"/>
          </m:rPr>
          <w:rPr>
            <w:rFonts w:ascii="Cambria Math" w:hAnsi="Cambria Math"/>
          </w:rPr>
          <m:t>a</m:t>
        </m:r>
      </m:oMath>
      <w:r w:rsidR="00F73A4C" w:rsidRPr="00992146">
        <w:rPr>
          <w:lang w:val="en-US"/>
          <w:rPrChange w:id="12208" w:author="Anusha De" w:date="2022-08-01T14:48:00Z">
            <w:rPr/>
          </w:rPrChange>
        </w:rPr>
        <w:t xml:space="preserve"> </w:t>
      </w:r>
      <w:r w:rsidRPr="00992146">
        <w:rPr>
          <w:lang w:val="en-US"/>
          <w:rPrChange w:id="12209" w:author="Anusha De" w:date="2022-08-01T14:48:00Z">
            <w:rPr/>
          </w:rPrChange>
        </w:rPr>
        <w:t>(hypotheses</w:t>
      </w:r>
      <w:r w:rsidR="00F73A4C" w:rsidRPr="00992146">
        <w:rPr>
          <w:lang w:val="en-US"/>
          <w:rPrChange w:id="12210" w:author="Anusha De" w:date="2022-08-01T14:48:00Z">
            <w:rPr/>
          </w:rPrChange>
        </w:rPr>
        <w:t xml:space="preserve"> </w:t>
      </w:r>
      <w:r w:rsidRPr="00992146">
        <w:rPr>
          <w:lang w:val="en-US"/>
          <w:rPrChange w:id="12211" w:author="Anusha De" w:date="2022-08-01T14:48:00Z">
            <w:rPr/>
          </w:rPrChange>
        </w:rPr>
        <w:t>2,</w:t>
      </w:r>
      <w:r w:rsidR="00F73A4C" w:rsidRPr="00992146">
        <w:rPr>
          <w:lang w:val="en-US"/>
          <w:rPrChange w:id="12212" w:author="Anusha De" w:date="2022-08-01T14:48:00Z">
            <w:rPr/>
          </w:rPrChange>
        </w:rPr>
        <w:t xml:space="preserve"> </w:t>
      </w:r>
      <w:r w:rsidRPr="00992146">
        <w:rPr>
          <w:lang w:val="en-US"/>
          <w:rPrChange w:id="12213" w:author="Anusha De" w:date="2022-08-01T14:48:00Z">
            <w:rPr/>
          </w:rPrChange>
        </w:rPr>
        <w:lastRenderedPageBreak/>
        <w:t>4</w:t>
      </w:r>
      <w:r w:rsidR="00F73A4C" w:rsidRPr="00992146">
        <w:rPr>
          <w:lang w:val="en-US"/>
          <w:rPrChange w:id="12214" w:author="Anusha De" w:date="2022-08-01T14:48:00Z">
            <w:rPr/>
          </w:rPrChange>
        </w:rPr>
        <w:t xml:space="preserve"> </w:t>
      </w:r>
      <w:r w:rsidRPr="00992146">
        <w:rPr>
          <w:lang w:val="en-US"/>
          <w:rPrChange w:id="12215" w:author="Anusha De" w:date="2022-08-01T14:48:00Z">
            <w:rPr/>
          </w:rPrChange>
        </w:rPr>
        <w:t>and</w:t>
      </w:r>
      <w:r w:rsidR="00F73A4C" w:rsidRPr="00992146">
        <w:rPr>
          <w:lang w:val="en-US"/>
          <w:rPrChange w:id="12216" w:author="Anusha De" w:date="2022-08-01T14:48:00Z">
            <w:rPr/>
          </w:rPrChange>
        </w:rPr>
        <w:t xml:space="preserve"> </w:t>
      </w:r>
      <w:r w:rsidRPr="00992146">
        <w:rPr>
          <w:lang w:val="en-US"/>
          <w:rPrChange w:id="12217" w:author="Anusha De" w:date="2022-08-01T14:48:00Z">
            <w:rPr/>
          </w:rPrChange>
        </w:rPr>
        <w:t>5).</w:t>
      </w:r>
      <w:r w:rsidR="00F73A4C" w:rsidRPr="00992146">
        <w:rPr>
          <w:lang w:val="en-US"/>
          <w:rPrChange w:id="12218" w:author="Anusha De" w:date="2022-08-01T14:48:00Z">
            <w:rPr/>
          </w:rPrChange>
        </w:rPr>
        <w:t xml:space="preserve"> </w:t>
      </w:r>
      <w:r w:rsidRPr="00992146">
        <w:rPr>
          <w:lang w:val="en-US"/>
          <w:rPrChange w:id="12219" w:author="Anusha De" w:date="2022-08-01T14:48:00Z">
            <w:rPr/>
          </w:rPrChange>
        </w:rPr>
        <w:t>We</w:t>
      </w:r>
      <w:r w:rsidR="00F73A4C" w:rsidRPr="00992146">
        <w:rPr>
          <w:lang w:val="en-US"/>
          <w:rPrChange w:id="12220" w:author="Anusha De" w:date="2022-08-01T14:48:00Z">
            <w:rPr/>
          </w:rPrChange>
        </w:rPr>
        <w:t xml:space="preserve"> </w:t>
      </w:r>
      <w:r w:rsidRPr="00992146">
        <w:rPr>
          <w:lang w:val="en-US"/>
          <w:rPrChange w:id="12221" w:author="Anusha De" w:date="2022-08-01T14:48:00Z">
            <w:rPr/>
          </w:rPrChange>
        </w:rPr>
        <w:t>will</w:t>
      </w:r>
      <w:r w:rsidR="00F73A4C" w:rsidRPr="00992146">
        <w:rPr>
          <w:lang w:val="en-US"/>
          <w:rPrChange w:id="12222" w:author="Anusha De" w:date="2022-08-01T14:48:00Z">
            <w:rPr/>
          </w:rPrChange>
        </w:rPr>
        <w:t xml:space="preserve"> </w:t>
      </w:r>
      <w:r w:rsidRPr="00992146">
        <w:rPr>
          <w:lang w:val="en-US"/>
          <w:rPrChange w:id="12223" w:author="Anusha De" w:date="2022-08-01T14:48:00Z">
            <w:rPr/>
          </w:rPrChange>
        </w:rPr>
        <w:t>run</w:t>
      </w:r>
      <w:r w:rsidR="00F73A4C" w:rsidRPr="00992146">
        <w:rPr>
          <w:lang w:val="en-US"/>
          <w:rPrChange w:id="12224" w:author="Anusha De" w:date="2022-08-01T14:48:00Z">
            <w:rPr/>
          </w:rPrChange>
        </w:rPr>
        <w:t xml:space="preserve"> </w:t>
      </w:r>
      <w:r w:rsidRPr="00992146">
        <w:rPr>
          <w:lang w:val="en-US"/>
          <w:rPrChange w:id="12225" w:author="Anusha De" w:date="2022-08-01T14:48:00Z">
            <w:rPr/>
          </w:rPrChange>
        </w:rPr>
        <w:t>separate</w:t>
      </w:r>
      <w:r w:rsidR="00F73A4C" w:rsidRPr="00992146">
        <w:rPr>
          <w:lang w:val="en-US"/>
          <w:rPrChange w:id="12226" w:author="Anusha De" w:date="2022-08-01T14:48:00Z">
            <w:rPr/>
          </w:rPrChange>
        </w:rPr>
        <w:t xml:space="preserve"> </w:t>
      </w:r>
      <w:r w:rsidRPr="00992146">
        <w:rPr>
          <w:lang w:val="en-US"/>
          <w:rPrChange w:id="12227" w:author="Anusha De" w:date="2022-08-01T14:48:00Z">
            <w:rPr/>
          </w:rPrChange>
        </w:rPr>
        <w:t>regressions</w:t>
      </w:r>
      <w:r w:rsidR="00F73A4C" w:rsidRPr="00992146">
        <w:rPr>
          <w:lang w:val="en-US"/>
          <w:rPrChange w:id="12228" w:author="Anusha De" w:date="2022-08-01T14:48:00Z">
            <w:rPr/>
          </w:rPrChange>
        </w:rPr>
        <w:t xml:space="preserve"> </w:t>
      </w:r>
      <w:r w:rsidRPr="00992146">
        <w:rPr>
          <w:lang w:val="en-US"/>
          <w:rPrChange w:id="12229" w:author="Anusha De" w:date="2022-08-01T14:48:00Z">
            <w:rPr/>
          </w:rPrChange>
        </w:rPr>
        <w:t>for</w:t>
      </w:r>
      <w:r w:rsidR="00F73A4C" w:rsidRPr="00992146">
        <w:rPr>
          <w:lang w:val="en-US"/>
          <w:rPrChange w:id="12230" w:author="Anusha De" w:date="2022-08-01T14:48:00Z">
            <w:rPr/>
          </w:rPrChange>
        </w:rPr>
        <w:t xml:space="preserve"> </w:t>
      </w:r>
      <w:r w:rsidRPr="00992146">
        <w:rPr>
          <w:lang w:val="en-US"/>
          <w:rPrChange w:id="12231" w:author="Anusha De" w:date="2022-08-01T14:48:00Z">
            <w:rPr/>
          </w:rPrChange>
        </w:rPr>
        <w:t>the</w:t>
      </w:r>
      <w:r w:rsidR="00F73A4C" w:rsidRPr="00992146">
        <w:rPr>
          <w:lang w:val="en-US"/>
          <w:rPrChange w:id="12232" w:author="Anusha De" w:date="2022-08-01T14:48:00Z">
            <w:rPr/>
          </w:rPrChange>
        </w:rPr>
        <w:t xml:space="preserve"> </w:t>
      </w:r>
      <w:r w:rsidRPr="00992146">
        <w:rPr>
          <w:lang w:val="en-US"/>
          <w:rPrChange w:id="12233" w:author="Anusha De" w:date="2022-08-01T14:48:00Z">
            <w:rPr/>
          </w:rPrChange>
        </w:rPr>
        <w:t>ratings</w:t>
      </w:r>
      <w:r w:rsidR="00F73A4C" w:rsidRPr="00992146">
        <w:rPr>
          <w:lang w:val="en-US"/>
          <w:rPrChange w:id="12234" w:author="Anusha De" w:date="2022-08-01T14:48:00Z">
            <w:rPr/>
          </w:rPrChange>
        </w:rPr>
        <w:t xml:space="preserve"> </w:t>
      </w:r>
      <w:r w:rsidRPr="00992146">
        <w:rPr>
          <w:lang w:val="en-US"/>
          <w:rPrChange w:id="12235" w:author="Anusha De" w:date="2022-08-01T14:48:00Z">
            <w:rPr/>
          </w:rPrChange>
        </w:rPr>
        <w:t>for</w:t>
      </w:r>
      <w:r w:rsidR="00F73A4C" w:rsidRPr="00992146">
        <w:rPr>
          <w:lang w:val="en-US"/>
          <w:rPrChange w:id="12236" w:author="Anusha De" w:date="2022-08-01T14:48:00Z">
            <w:rPr/>
          </w:rPrChange>
        </w:rPr>
        <w:t xml:space="preserve"> </w:t>
      </w:r>
      <w:r w:rsidRPr="00992146">
        <w:rPr>
          <w:lang w:val="en-US"/>
          <w:rPrChange w:id="12237" w:author="Anusha De" w:date="2022-08-01T14:48:00Z">
            <w:rPr/>
          </w:rPrChange>
        </w:rPr>
        <w:t>the</w:t>
      </w:r>
      <w:r w:rsidR="00F73A4C" w:rsidRPr="00992146">
        <w:rPr>
          <w:lang w:val="en-US"/>
          <w:rPrChange w:id="12238" w:author="Anusha De" w:date="2022-08-01T14:48:00Z">
            <w:rPr/>
          </w:rPrChange>
        </w:rPr>
        <w:t xml:space="preserve"> </w:t>
      </w:r>
      <w:r w:rsidRPr="00992146">
        <w:rPr>
          <w:lang w:val="en-US"/>
          <w:rPrChange w:id="12239" w:author="Anusha De" w:date="2022-08-01T14:48:00Z">
            <w:rPr/>
          </w:rPrChange>
        </w:rPr>
        <w:t>different</w:t>
      </w:r>
      <w:r w:rsidR="00F73A4C" w:rsidRPr="00992146">
        <w:rPr>
          <w:lang w:val="en-US"/>
          <w:rPrChange w:id="12240" w:author="Anusha De" w:date="2022-08-01T14:48:00Z">
            <w:rPr/>
          </w:rPrChange>
        </w:rPr>
        <w:t xml:space="preserve"> </w:t>
      </w:r>
      <w:r w:rsidRPr="00992146">
        <w:rPr>
          <w:lang w:val="en-US"/>
          <w:rPrChange w:id="12241" w:author="Anusha De" w:date="2022-08-01T14:48:00Z">
            <w:rPr/>
          </w:rPrChange>
        </w:rPr>
        <w:t>dimensions,</w:t>
      </w:r>
      <w:r w:rsidR="00F73A4C" w:rsidRPr="00992146">
        <w:rPr>
          <w:lang w:val="en-US"/>
          <w:rPrChange w:id="12242" w:author="Anusha De" w:date="2022-08-01T14:48:00Z">
            <w:rPr/>
          </w:rPrChange>
        </w:rPr>
        <w:t xml:space="preserve"> </w:t>
      </w:r>
      <w:r w:rsidRPr="00992146">
        <w:rPr>
          <w:lang w:val="en-US"/>
          <w:rPrChange w:id="12243" w:author="Anusha De" w:date="2022-08-01T14:48:00Z">
            <w:rPr/>
          </w:rPrChange>
        </w:rPr>
        <w:t>and</w:t>
      </w:r>
      <w:r w:rsidR="00F73A4C" w:rsidRPr="00992146">
        <w:rPr>
          <w:lang w:val="en-US"/>
          <w:rPrChange w:id="12244" w:author="Anusha De" w:date="2022-08-01T14:48:00Z">
            <w:rPr/>
          </w:rPrChange>
        </w:rPr>
        <w:t xml:space="preserve"> </w:t>
      </w:r>
      <w:r w:rsidRPr="00992146">
        <w:rPr>
          <w:lang w:val="en-US"/>
          <w:rPrChange w:id="12245" w:author="Anusha De" w:date="2022-08-01T14:48:00Z">
            <w:rPr/>
          </w:rPrChange>
        </w:rPr>
        <w:t>also</w:t>
      </w:r>
      <w:r w:rsidR="00F73A4C" w:rsidRPr="00992146">
        <w:rPr>
          <w:lang w:val="en-US"/>
          <w:rPrChange w:id="12246" w:author="Anusha De" w:date="2022-08-01T14:48:00Z">
            <w:rPr/>
          </w:rPrChange>
        </w:rPr>
        <w:t xml:space="preserve"> </w:t>
      </w:r>
      <w:r w:rsidRPr="00992146">
        <w:rPr>
          <w:lang w:val="en-US"/>
          <w:rPrChange w:id="12247" w:author="Anusha De" w:date="2022-08-01T14:48:00Z">
            <w:rPr/>
          </w:rPrChange>
        </w:rPr>
        <w:t>a</w:t>
      </w:r>
      <w:r w:rsidR="00F73A4C" w:rsidRPr="00992146">
        <w:rPr>
          <w:lang w:val="en-US"/>
          <w:rPrChange w:id="12248" w:author="Anusha De" w:date="2022-08-01T14:48:00Z">
            <w:rPr/>
          </w:rPrChange>
        </w:rPr>
        <w:t xml:space="preserve"> </w:t>
      </w:r>
      <w:r w:rsidRPr="00992146">
        <w:rPr>
          <w:lang w:val="en-US"/>
          <w:rPrChange w:id="12249" w:author="Anusha De" w:date="2022-08-01T14:48:00Z">
            <w:rPr/>
          </w:rPrChange>
        </w:rPr>
        <w:t>regression</w:t>
      </w:r>
      <w:r w:rsidR="00F73A4C" w:rsidRPr="00992146">
        <w:rPr>
          <w:lang w:val="en-US"/>
          <w:rPrChange w:id="12250" w:author="Anusha De" w:date="2022-08-01T14:48:00Z">
            <w:rPr/>
          </w:rPrChange>
        </w:rPr>
        <w:t xml:space="preserve"> </w:t>
      </w:r>
      <w:r w:rsidRPr="00992146">
        <w:rPr>
          <w:lang w:val="en-US"/>
          <w:rPrChange w:id="12251" w:author="Anusha De" w:date="2022-08-01T14:48:00Z">
            <w:rPr/>
          </w:rPrChange>
        </w:rPr>
        <w:t>where</w:t>
      </w:r>
      <w:r w:rsidR="00F73A4C" w:rsidRPr="00992146">
        <w:rPr>
          <w:lang w:val="en-US"/>
          <w:rPrChange w:id="12252" w:author="Anusha De" w:date="2022-08-01T14:48:00Z">
            <w:rPr/>
          </w:rPrChange>
        </w:rPr>
        <w:t xml:space="preserve"> </w:t>
      </w:r>
      <m:oMath>
        <m:sSub>
          <m:sSubPr>
            <m:ctrlPr>
              <w:rPr>
                <w:rFonts w:ascii="Cambria Math" w:hAnsi="Cambria Math"/>
                <w:i/>
              </w:rPr>
            </m:ctrlPr>
          </m:sSubPr>
          <m:e>
            <m:r>
              <m:rPr>
                <m:scr m:val="script"/>
              </m:rPr>
              <w:rPr>
                <w:rFonts w:ascii="Cambria Math" w:hAnsi="Cambria Math"/>
              </w:rPr>
              <m:t>Y</m:t>
            </m:r>
          </m:e>
          <m:sub>
            <m:r>
              <w:rPr>
                <w:rFonts w:ascii="Cambria Math" w:hAnsi="Cambria Math"/>
                <w:lang w:val="en-US"/>
                <w:rPrChange w:id="12253" w:author="Anusha De" w:date="2022-08-01T14:48:00Z">
                  <w:rPr>
                    <w:rFonts w:ascii="Cambria Math" w:hAnsi="Cambria Math"/>
                  </w:rPr>
                </w:rPrChange>
              </w:rPr>
              <m:t>ƒ,</m:t>
            </m:r>
            <m:r>
              <w:rPr>
                <w:rFonts w:ascii="Cambria Math" w:hAnsi="Cambria Math"/>
              </w:rPr>
              <m:t>a</m:t>
            </m:r>
          </m:sub>
        </m:sSub>
      </m:oMath>
      <w:r w:rsidR="00F73A4C" w:rsidRPr="00992146">
        <w:rPr>
          <w:i/>
          <w:lang w:val="en-US"/>
          <w:rPrChange w:id="12254" w:author="Anusha De" w:date="2022-08-01T14:48:00Z">
            <w:rPr>
              <w:i/>
            </w:rPr>
          </w:rPrChange>
        </w:rPr>
        <w:t xml:space="preserve"> </w:t>
      </w:r>
      <w:r w:rsidRPr="00992146">
        <w:rPr>
          <w:lang w:val="en-US"/>
          <w:rPrChange w:id="12255" w:author="Anusha De" w:date="2022-08-01T14:48:00Z">
            <w:rPr/>
          </w:rPrChange>
        </w:rPr>
        <w:t>is</w:t>
      </w:r>
      <w:r w:rsidR="00F73A4C" w:rsidRPr="00992146">
        <w:rPr>
          <w:lang w:val="en-US"/>
          <w:rPrChange w:id="12256" w:author="Anusha De" w:date="2022-08-01T14:48:00Z">
            <w:rPr/>
          </w:rPrChange>
        </w:rPr>
        <w:t xml:space="preserve"> </w:t>
      </w:r>
      <w:r w:rsidRPr="00992146">
        <w:rPr>
          <w:lang w:val="en-US"/>
          <w:rPrChange w:id="12257" w:author="Anusha De" w:date="2022-08-01T14:48:00Z">
            <w:rPr/>
          </w:rPrChange>
        </w:rPr>
        <w:t>the</w:t>
      </w:r>
      <w:r w:rsidR="00F73A4C" w:rsidRPr="00992146">
        <w:rPr>
          <w:lang w:val="en-US"/>
          <w:rPrChange w:id="12258" w:author="Anusha De" w:date="2022-08-01T14:48:00Z">
            <w:rPr/>
          </w:rPrChange>
        </w:rPr>
        <w:t xml:space="preserve"> </w:t>
      </w:r>
      <w:r w:rsidRPr="00992146">
        <w:rPr>
          <w:lang w:val="en-US"/>
          <w:rPrChange w:id="12259" w:author="Anusha De" w:date="2022-08-01T14:48:00Z">
            <w:rPr/>
          </w:rPrChange>
        </w:rPr>
        <w:t>average</w:t>
      </w:r>
      <w:r w:rsidR="00F73A4C" w:rsidRPr="00992146">
        <w:rPr>
          <w:lang w:val="en-US"/>
          <w:rPrChange w:id="12260" w:author="Anusha De" w:date="2022-08-01T14:48:00Z">
            <w:rPr/>
          </w:rPrChange>
        </w:rPr>
        <w:t xml:space="preserve"> </w:t>
      </w:r>
      <w:r w:rsidRPr="00992146">
        <w:rPr>
          <w:lang w:val="en-US"/>
          <w:rPrChange w:id="12261" w:author="Anusha De" w:date="2022-08-01T14:48:00Z">
            <w:rPr/>
          </w:rPrChange>
        </w:rPr>
        <w:t>of</w:t>
      </w:r>
      <w:r w:rsidR="00F73A4C" w:rsidRPr="00992146">
        <w:rPr>
          <w:lang w:val="en-US"/>
          <w:rPrChange w:id="12262" w:author="Anusha De" w:date="2022-08-01T14:48:00Z">
            <w:rPr/>
          </w:rPrChange>
        </w:rPr>
        <w:t xml:space="preserve"> </w:t>
      </w:r>
      <w:r w:rsidRPr="00992146">
        <w:rPr>
          <w:lang w:val="en-US"/>
          <w:rPrChange w:id="12263" w:author="Anusha De" w:date="2022-08-01T14:48:00Z">
            <w:rPr/>
          </w:rPrChange>
        </w:rPr>
        <w:t>the</w:t>
      </w:r>
      <w:r w:rsidR="00F73A4C" w:rsidRPr="00992146">
        <w:rPr>
          <w:lang w:val="en-US"/>
          <w:rPrChange w:id="12264" w:author="Anusha De" w:date="2022-08-01T14:48:00Z">
            <w:rPr/>
          </w:rPrChange>
        </w:rPr>
        <w:t xml:space="preserve"> </w:t>
      </w:r>
      <w:r w:rsidRPr="00992146">
        <w:rPr>
          <w:lang w:val="en-US"/>
          <w:rPrChange w:id="12265" w:author="Anusha De" w:date="2022-08-01T14:48:00Z">
            <w:rPr/>
          </w:rPrChange>
        </w:rPr>
        <w:t>ratings</w:t>
      </w:r>
      <w:r w:rsidR="00F73A4C" w:rsidRPr="00992146">
        <w:rPr>
          <w:lang w:val="en-US"/>
          <w:rPrChange w:id="12266" w:author="Anusha De" w:date="2022-08-01T14:48:00Z">
            <w:rPr/>
          </w:rPrChange>
        </w:rPr>
        <w:t xml:space="preserve"> </w:t>
      </w:r>
      <w:r w:rsidRPr="00992146">
        <w:rPr>
          <w:lang w:val="en-US"/>
          <w:rPrChange w:id="12267" w:author="Anusha De" w:date="2022-08-01T14:48:00Z">
            <w:rPr/>
          </w:rPrChange>
        </w:rPr>
        <w:t>of</w:t>
      </w:r>
      <w:r w:rsidR="00F73A4C" w:rsidRPr="00992146">
        <w:rPr>
          <w:lang w:val="en-US"/>
          <w:rPrChange w:id="12268" w:author="Anusha De" w:date="2022-08-01T14:48:00Z">
            <w:rPr/>
          </w:rPrChange>
        </w:rPr>
        <w:t xml:space="preserve"> </w:t>
      </w:r>
      <w:r w:rsidRPr="00992146">
        <w:rPr>
          <w:lang w:val="en-US"/>
          <w:rPrChange w:id="12269" w:author="Anusha De" w:date="2022-08-01T14:48:00Z">
            <w:rPr/>
          </w:rPrChange>
        </w:rPr>
        <w:t>the</w:t>
      </w:r>
      <w:r w:rsidR="00F73A4C" w:rsidRPr="00992146">
        <w:rPr>
          <w:lang w:val="en-US"/>
          <w:rPrChange w:id="12270" w:author="Anusha De" w:date="2022-08-01T14:48:00Z">
            <w:rPr/>
          </w:rPrChange>
        </w:rPr>
        <w:t xml:space="preserve"> </w:t>
      </w:r>
      <w:r w:rsidRPr="00992146">
        <w:rPr>
          <w:lang w:val="en-US"/>
          <w:rPrChange w:id="12271" w:author="Anusha De" w:date="2022-08-01T14:48:00Z">
            <w:rPr/>
          </w:rPrChange>
        </w:rPr>
        <w:t>four</w:t>
      </w:r>
      <w:r w:rsidR="00F73A4C" w:rsidRPr="00992146">
        <w:rPr>
          <w:lang w:val="en-US"/>
          <w:rPrChange w:id="12272" w:author="Anusha De" w:date="2022-08-01T14:48:00Z">
            <w:rPr/>
          </w:rPrChange>
        </w:rPr>
        <w:t xml:space="preserve"> </w:t>
      </w:r>
      <w:r w:rsidRPr="00992146">
        <w:rPr>
          <w:lang w:val="en-US"/>
          <w:rPrChange w:id="12273" w:author="Anusha De" w:date="2022-08-01T14:48:00Z">
            <w:rPr/>
          </w:rPrChange>
        </w:rPr>
        <w:t>dimensions</w:t>
      </w:r>
      <w:r w:rsidR="00F73A4C" w:rsidRPr="00992146">
        <w:rPr>
          <w:lang w:val="en-US"/>
          <w:rPrChange w:id="12274" w:author="Anusha De" w:date="2022-08-01T14:48:00Z">
            <w:rPr/>
          </w:rPrChange>
        </w:rPr>
        <w:t xml:space="preserve"> </w:t>
      </w:r>
      <w:r w:rsidRPr="00992146">
        <w:rPr>
          <w:lang w:val="en-US"/>
          <w:rPrChange w:id="12275" w:author="Anusha De" w:date="2022-08-01T14:48:00Z">
            <w:rPr/>
          </w:rPrChange>
        </w:rPr>
        <w:t>that</w:t>
      </w:r>
      <w:r w:rsidR="00F73A4C" w:rsidRPr="00992146">
        <w:rPr>
          <w:lang w:val="en-US"/>
          <w:rPrChange w:id="12276" w:author="Anusha De" w:date="2022-08-01T14:48:00Z">
            <w:rPr/>
          </w:rPrChange>
        </w:rPr>
        <w:t xml:space="preserve"> </w:t>
      </w:r>
      <w:r w:rsidRPr="00992146">
        <w:rPr>
          <w:lang w:val="en-US"/>
          <w:rPrChange w:id="12277" w:author="Anusha De" w:date="2022-08-01T14:48:00Z">
            <w:rPr/>
          </w:rPrChange>
        </w:rPr>
        <w:t>farmer</w:t>
      </w:r>
      <w:r w:rsidR="00F73A4C" w:rsidRPr="00992146">
        <w:rPr>
          <w:lang w:val="en-US"/>
          <w:rPrChange w:id="12278" w:author="Anusha De" w:date="2022-08-01T14:48:00Z">
            <w:rPr/>
          </w:rPrChange>
        </w:rPr>
        <w:t xml:space="preserve"> </w:t>
      </w:r>
      <m:oMath>
        <m:r>
          <m:rPr>
            <m:scr m:val="script"/>
          </m:rPr>
          <w:rPr>
            <w:rFonts w:ascii="Cambria Math" w:hAnsi="Cambria Math"/>
          </w:rPr>
          <m:t>i</m:t>
        </m:r>
      </m:oMath>
      <w:r w:rsidR="00F73A4C" w:rsidRPr="00992146">
        <w:rPr>
          <w:lang w:val="en-US"/>
          <w:rPrChange w:id="12279" w:author="Anusha De" w:date="2022-08-01T14:48:00Z">
            <w:rPr/>
          </w:rPrChange>
        </w:rPr>
        <w:t xml:space="preserve"> </w:t>
      </w:r>
      <w:r w:rsidRPr="00992146">
        <w:rPr>
          <w:lang w:val="en-US"/>
          <w:rPrChange w:id="12280" w:author="Anusha De" w:date="2022-08-01T14:48:00Z">
            <w:rPr/>
          </w:rPrChange>
        </w:rPr>
        <w:t>gave</w:t>
      </w:r>
      <w:r w:rsidR="00F73A4C" w:rsidRPr="00992146">
        <w:rPr>
          <w:lang w:val="en-US"/>
          <w:rPrChange w:id="12281" w:author="Anusha De" w:date="2022-08-01T14:48:00Z">
            <w:rPr/>
          </w:rPrChange>
        </w:rPr>
        <w:t xml:space="preserve"> </w:t>
      </w:r>
      <w:r w:rsidRPr="00992146">
        <w:rPr>
          <w:lang w:val="en-US"/>
          <w:rPrChange w:id="12282" w:author="Anusha De" w:date="2022-08-01T14:48:00Z">
            <w:rPr/>
          </w:rPrChange>
        </w:rPr>
        <w:t>to</w:t>
      </w:r>
      <w:r w:rsidR="00F73A4C" w:rsidRPr="00992146">
        <w:rPr>
          <w:lang w:val="en-US"/>
          <w:rPrChange w:id="12283" w:author="Anusha De" w:date="2022-08-01T14:48:00Z">
            <w:rPr/>
          </w:rPrChange>
        </w:rPr>
        <w:t xml:space="preserve"> </w:t>
      </w:r>
      <w:r w:rsidRPr="00992146">
        <w:rPr>
          <w:lang w:val="en-US"/>
          <w:rPrChange w:id="12284" w:author="Anusha De" w:date="2022-08-01T14:48:00Z">
            <w:rPr/>
          </w:rPrChange>
        </w:rPr>
        <w:t>actor</w:t>
      </w:r>
      <w:r w:rsidR="00F73A4C" w:rsidRPr="00992146">
        <w:rPr>
          <w:lang w:val="en-US"/>
          <w:rPrChange w:id="12285" w:author="Anusha De" w:date="2022-08-01T14:48:00Z">
            <w:rPr/>
          </w:rPrChange>
        </w:rPr>
        <w:t xml:space="preserve"> </w:t>
      </w:r>
      <m:oMath>
        <m:r>
          <m:rPr>
            <m:scr m:val="script"/>
          </m:rPr>
          <w:rPr>
            <w:rFonts w:ascii="Cambria Math" w:hAnsi="Cambria Math"/>
          </w:rPr>
          <m:t>a</m:t>
        </m:r>
      </m:oMath>
      <w:r w:rsidRPr="00992146">
        <w:rPr>
          <w:lang w:val="en-US"/>
          <w:rPrChange w:id="12286" w:author="Anusha De" w:date="2022-08-01T14:48:00Z">
            <w:rPr/>
          </w:rPrChange>
        </w:rPr>
        <w:t>.</w:t>
      </w:r>
      <w:r w:rsidR="007E7EFC" w:rsidRPr="00643A43">
        <w:rPr>
          <w:rStyle w:val="FootnoteReference"/>
        </w:rPr>
        <w:footnoteReference w:id="4"/>
      </w:r>
      <w:r w:rsidR="00F73A4C" w:rsidRPr="00992146">
        <w:rPr>
          <w:position w:val="7"/>
          <w:sz w:val="14"/>
          <w:lang w:val="en-US"/>
          <w:rPrChange w:id="12410" w:author="Anusha De" w:date="2022-08-01T14:48:00Z">
            <w:rPr>
              <w:position w:val="7"/>
              <w:sz w:val="14"/>
            </w:rPr>
          </w:rPrChange>
        </w:rPr>
        <w:t xml:space="preserve"> </w:t>
      </w:r>
      <w:r w:rsidRPr="00992146">
        <w:rPr>
          <w:lang w:val="en-US"/>
          <w:rPrChange w:id="12411" w:author="Anusha De" w:date="2022-08-01T14:48:00Z">
            <w:rPr/>
          </w:rPrChange>
        </w:rPr>
        <w:t>The</w:t>
      </w:r>
      <w:r w:rsidR="00F73A4C" w:rsidRPr="00992146">
        <w:rPr>
          <w:lang w:val="en-US"/>
          <w:rPrChange w:id="12412" w:author="Anusha De" w:date="2022-08-01T14:48:00Z">
            <w:rPr/>
          </w:rPrChange>
        </w:rPr>
        <w:t xml:space="preserve"> </w:t>
      </w:r>
      <w:r w:rsidRPr="00992146">
        <w:rPr>
          <w:lang w:val="en-US"/>
          <w:rPrChange w:id="12413" w:author="Anusha De" w:date="2022-08-01T14:48:00Z">
            <w:rPr/>
          </w:rPrChange>
        </w:rPr>
        <w:t>main</w:t>
      </w:r>
      <w:r w:rsidR="00F73A4C" w:rsidRPr="00992146">
        <w:rPr>
          <w:lang w:val="en-US"/>
          <w:rPrChange w:id="12414" w:author="Anusha De" w:date="2022-08-01T14:48:00Z">
            <w:rPr/>
          </w:rPrChange>
        </w:rPr>
        <w:t xml:space="preserve"> </w:t>
      </w:r>
      <w:r w:rsidRPr="00992146">
        <w:rPr>
          <w:lang w:val="en-US"/>
          <w:rPrChange w:id="12415" w:author="Anusha De" w:date="2022-08-01T14:48:00Z">
            <w:rPr/>
          </w:rPrChange>
        </w:rPr>
        <w:t>variables</w:t>
      </w:r>
      <w:r w:rsidR="00F73A4C" w:rsidRPr="00992146">
        <w:rPr>
          <w:lang w:val="en-US"/>
          <w:rPrChange w:id="12416" w:author="Anusha De" w:date="2022-08-01T14:48:00Z">
            <w:rPr/>
          </w:rPrChange>
        </w:rPr>
        <w:t xml:space="preserve"> </w:t>
      </w:r>
      <w:r w:rsidRPr="00992146">
        <w:rPr>
          <w:lang w:val="en-US"/>
          <w:rPrChange w:id="12417" w:author="Anusha De" w:date="2022-08-01T14:48:00Z">
            <w:rPr/>
          </w:rPrChange>
        </w:rPr>
        <w:t>of</w:t>
      </w:r>
      <w:r w:rsidR="00F73A4C" w:rsidRPr="00992146">
        <w:rPr>
          <w:lang w:val="en-US"/>
          <w:rPrChange w:id="12418" w:author="Anusha De" w:date="2022-08-01T14:48:00Z">
            <w:rPr/>
          </w:rPrChange>
        </w:rPr>
        <w:t xml:space="preserve"> </w:t>
      </w:r>
      <w:r w:rsidRPr="00992146">
        <w:rPr>
          <w:lang w:val="en-US"/>
          <w:rPrChange w:id="12419" w:author="Anusha De" w:date="2022-08-01T14:48:00Z">
            <w:rPr/>
          </w:rPrChange>
        </w:rPr>
        <w:t>interest</w:t>
      </w:r>
      <w:r w:rsidR="00F73A4C" w:rsidRPr="00992146">
        <w:rPr>
          <w:lang w:val="en-US"/>
          <w:rPrChange w:id="12420" w:author="Anusha De" w:date="2022-08-01T14:48:00Z">
            <w:rPr/>
          </w:rPrChange>
        </w:rPr>
        <w:t xml:space="preserve"> </w:t>
      </w:r>
      <w:r w:rsidRPr="00992146">
        <w:rPr>
          <w:lang w:val="en-US"/>
          <w:rPrChange w:id="12421" w:author="Anusha De" w:date="2022-08-01T14:48:00Z">
            <w:rPr/>
          </w:rPrChange>
        </w:rPr>
        <w:t>are</w:t>
      </w:r>
      <w:r w:rsidR="00F73A4C" w:rsidRPr="00992146">
        <w:rPr>
          <w:lang w:val="en-US"/>
          <w:rPrChange w:id="12422" w:author="Anusha De" w:date="2022-08-01T14:48:00Z">
            <w:rPr/>
          </w:rPrChange>
        </w:rPr>
        <w:t xml:space="preserve"> </w:t>
      </w:r>
      <w:r w:rsidRPr="00992146">
        <w:rPr>
          <w:lang w:val="en-US"/>
          <w:rPrChange w:id="12423" w:author="Anusha De" w:date="2022-08-01T14:48:00Z">
            <w:rPr/>
          </w:rPrChange>
        </w:rPr>
        <w:t>the</w:t>
      </w:r>
      <w:r w:rsidR="00F73A4C" w:rsidRPr="00992146">
        <w:rPr>
          <w:lang w:val="en-US"/>
          <w:rPrChange w:id="12424" w:author="Anusha De" w:date="2022-08-01T14:48:00Z">
            <w:rPr/>
          </w:rPrChange>
        </w:rPr>
        <w:t xml:space="preserve"> </w:t>
      </w:r>
      <w:r w:rsidRPr="00992146">
        <w:rPr>
          <w:lang w:val="en-US"/>
          <w:rPrChange w:id="12425" w:author="Anusha De" w:date="2022-08-01T14:48:00Z">
            <w:rPr/>
          </w:rPrChange>
        </w:rPr>
        <w:t>sex</w:t>
      </w:r>
      <w:r w:rsidR="00F73A4C" w:rsidRPr="00992146">
        <w:rPr>
          <w:lang w:val="en-US"/>
          <w:rPrChange w:id="12426" w:author="Anusha De" w:date="2022-08-01T14:48:00Z">
            <w:rPr/>
          </w:rPrChange>
        </w:rPr>
        <w:t xml:space="preserve"> </w:t>
      </w:r>
      <w:r w:rsidRPr="00992146">
        <w:rPr>
          <w:lang w:val="en-US"/>
          <w:rPrChange w:id="12427" w:author="Anusha De" w:date="2022-08-01T14:48:00Z">
            <w:rPr/>
          </w:rPrChange>
        </w:rPr>
        <w:t>of</w:t>
      </w:r>
      <w:r w:rsidR="00F73A4C" w:rsidRPr="00992146">
        <w:rPr>
          <w:lang w:val="en-US"/>
          <w:rPrChange w:id="12428" w:author="Anusha De" w:date="2022-08-01T14:48:00Z">
            <w:rPr/>
          </w:rPrChange>
        </w:rPr>
        <w:t xml:space="preserve"> </w:t>
      </w:r>
      <w:r w:rsidRPr="00992146">
        <w:rPr>
          <w:lang w:val="en-US"/>
          <w:rPrChange w:id="12429" w:author="Anusha De" w:date="2022-08-01T14:48:00Z">
            <w:rPr/>
          </w:rPrChange>
        </w:rPr>
        <w:t>the</w:t>
      </w:r>
      <w:r w:rsidR="00F73A4C" w:rsidRPr="00992146">
        <w:rPr>
          <w:lang w:val="en-US"/>
          <w:rPrChange w:id="12430" w:author="Anusha De" w:date="2022-08-01T14:48:00Z">
            <w:rPr/>
          </w:rPrChange>
        </w:rPr>
        <w:t xml:space="preserve"> </w:t>
      </w:r>
      <w:r w:rsidRPr="00992146">
        <w:rPr>
          <w:lang w:val="en-US"/>
          <w:rPrChange w:id="12431" w:author="Anusha De" w:date="2022-08-01T14:48:00Z">
            <w:rPr/>
          </w:rPrChange>
        </w:rPr>
        <w:t>farmer</w:t>
      </w:r>
      <w:r w:rsidR="00F73A4C" w:rsidRPr="00992146">
        <w:rPr>
          <w:lang w:val="en-US"/>
          <w:rPrChange w:id="12432" w:author="Anusha De" w:date="2022-08-01T14:48:00Z">
            <w:rPr/>
          </w:rPrChange>
        </w:rPr>
        <w:t xml:space="preserve"> </w:t>
      </w:r>
      <w:r w:rsidR="007E7EFC" w:rsidRPr="00992146">
        <w:rPr>
          <w:lang w:val="en-US"/>
          <w:rPrChange w:id="12433" w:author="Anusha De" w:date="2022-08-01T14:48:00Z">
            <w:rPr/>
          </w:rPrChange>
        </w:rPr>
        <w:t>(</w:t>
      </w:r>
      <m:oMath>
        <m:sSubSup>
          <m:sSubSupPr>
            <m:ctrlPr>
              <w:rPr>
                <w:rFonts w:ascii="Cambria Math" w:hAnsi="Cambria Math"/>
                <w:i/>
                <w:sz w:val="24"/>
              </w:rPr>
            </m:ctrlPr>
          </m:sSubSupPr>
          <m:e>
            <m:r>
              <w:rPr>
                <w:rFonts w:ascii="Cambria Math" w:hAnsi="Cambria Math"/>
                <w:sz w:val="24"/>
              </w:rPr>
              <m:t>g</m:t>
            </m:r>
          </m:e>
          <m:sub>
            <m:r>
              <w:rPr>
                <w:rFonts w:ascii="Cambria Math" w:hAnsi="Cambria Math"/>
                <w:sz w:val="24"/>
                <w:lang w:val="en-US"/>
                <w:rPrChange w:id="12434" w:author="Anusha De" w:date="2022-08-01T14:48:00Z">
                  <w:rPr>
                    <w:rFonts w:ascii="Cambria Math" w:hAnsi="Cambria Math"/>
                    <w:sz w:val="24"/>
                  </w:rPr>
                </w:rPrChange>
              </w:rPr>
              <m:t>ƒ</m:t>
            </m:r>
          </m:sub>
          <m:sup>
            <m:r>
              <w:rPr>
                <w:rFonts w:ascii="Cambria Math" w:hAnsi="Cambria Math"/>
                <w:sz w:val="24"/>
              </w:rPr>
              <m:t>F</m:t>
            </m:r>
          </m:sup>
        </m:sSubSup>
      </m:oMath>
      <w:r w:rsidRPr="00992146">
        <w:rPr>
          <w:lang w:val="en-US"/>
          <w:rPrChange w:id="12435" w:author="Anusha De" w:date="2022-08-01T14:48:00Z">
            <w:rPr/>
          </w:rPrChange>
        </w:rPr>
        <w:t>,</w:t>
      </w:r>
      <w:r w:rsidR="00F73A4C" w:rsidRPr="00992146">
        <w:rPr>
          <w:lang w:val="en-US"/>
          <w:rPrChange w:id="12436" w:author="Anusha De" w:date="2022-08-01T14:48:00Z">
            <w:rPr/>
          </w:rPrChange>
        </w:rPr>
        <w:t xml:space="preserve"> </w:t>
      </w:r>
      <w:r w:rsidRPr="00992146">
        <w:rPr>
          <w:lang w:val="en-US"/>
          <w:rPrChange w:id="12437" w:author="Anusha De" w:date="2022-08-01T14:48:00Z">
            <w:rPr/>
          </w:rPrChange>
        </w:rPr>
        <w:t>a</w:t>
      </w:r>
      <w:r w:rsidR="00F73A4C" w:rsidRPr="00992146">
        <w:rPr>
          <w:lang w:val="en-US"/>
          <w:rPrChange w:id="12438" w:author="Anusha De" w:date="2022-08-01T14:48:00Z">
            <w:rPr/>
          </w:rPrChange>
        </w:rPr>
        <w:t xml:space="preserve"> </w:t>
      </w:r>
      <w:r w:rsidRPr="00992146">
        <w:rPr>
          <w:lang w:val="en-US"/>
          <w:rPrChange w:id="12439" w:author="Anusha De" w:date="2022-08-01T14:48:00Z">
            <w:rPr/>
          </w:rPrChange>
        </w:rPr>
        <w:t>dummy</w:t>
      </w:r>
      <w:r w:rsidR="00F73A4C" w:rsidRPr="00992146">
        <w:rPr>
          <w:lang w:val="en-US"/>
          <w:rPrChange w:id="12440" w:author="Anusha De" w:date="2022-08-01T14:48:00Z">
            <w:rPr/>
          </w:rPrChange>
        </w:rPr>
        <w:t xml:space="preserve"> </w:t>
      </w:r>
      <w:r w:rsidRPr="00992146">
        <w:rPr>
          <w:lang w:val="en-US"/>
          <w:rPrChange w:id="12441" w:author="Anusha De" w:date="2022-08-01T14:48:00Z">
            <w:rPr/>
          </w:rPrChange>
        </w:rPr>
        <w:t>variable</w:t>
      </w:r>
      <w:r w:rsidR="00F73A4C" w:rsidRPr="00992146">
        <w:rPr>
          <w:lang w:val="en-US"/>
          <w:rPrChange w:id="12442" w:author="Anusha De" w:date="2022-08-01T14:48:00Z">
            <w:rPr/>
          </w:rPrChange>
        </w:rPr>
        <w:t xml:space="preserve"> </w:t>
      </w:r>
      <w:r w:rsidRPr="00992146">
        <w:rPr>
          <w:lang w:val="en-US"/>
          <w:rPrChange w:id="12443" w:author="Anusha De" w:date="2022-08-01T14:48:00Z">
            <w:rPr/>
          </w:rPrChange>
        </w:rPr>
        <w:t>which</w:t>
      </w:r>
      <w:r w:rsidR="00F73A4C" w:rsidRPr="00992146">
        <w:rPr>
          <w:lang w:val="en-US"/>
          <w:rPrChange w:id="12444" w:author="Anusha De" w:date="2022-08-01T14:48:00Z">
            <w:rPr/>
          </w:rPrChange>
        </w:rPr>
        <w:t xml:space="preserve"> </w:t>
      </w:r>
      <w:r w:rsidRPr="00992146">
        <w:rPr>
          <w:lang w:val="en-US"/>
          <w:rPrChange w:id="12445" w:author="Anusha De" w:date="2022-08-01T14:48:00Z">
            <w:rPr/>
          </w:rPrChange>
        </w:rPr>
        <w:t>takes</w:t>
      </w:r>
      <w:r w:rsidR="00F73A4C" w:rsidRPr="00992146">
        <w:rPr>
          <w:lang w:val="en-US"/>
          <w:rPrChange w:id="12446" w:author="Anusha De" w:date="2022-08-01T14:48:00Z">
            <w:rPr/>
          </w:rPrChange>
        </w:rPr>
        <w:t xml:space="preserve"> </w:t>
      </w:r>
      <w:r w:rsidRPr="00992146">
        <w:rPr>
          <w:lang w:val="en-US"/>
          <w:rPrChange w:id="12447" w:author="Anusha De" w:date="2022-08-01T14:48:00Z">
            <w:rPr/>
          </w:rPrChange>
        </w:rPr>
        <w:t>the</w:t>
      </w:r>
      <w:r w:rsidR="00F73A4C" w:rsidRPr="00992146">
        <w:rPr>
          <w:lang w:val="en-US"/>
          <w:rPrChange w:id="12448" w:author="Anusha De" w:date="2022-08-01T14:48:00Z">
            <w:rPr/>
          </w:rPrChange>
        </w:rPr>
        <w:t xml:space="preserve"> </w:t>
      </w:r>
      <w:r w:rsidRPr="00992146">
        <w:rPr>
          <w:lang w:val="en-US"/>
          <w:rPrChange w:id="12449" w:author="Anusha De" w:date="2022-08-01T14:48:00Z">
            <w:rPr/>
          </w:rPrChange>
        </w:rPr>
        <w:t>value</w:t>
      </w:r>
      <w:r w:rsidR="00F73A4C" w:rsidRPr="00992146">
        <w:rPr>
          <w:lang w:val="en-US"/>
          <w:rPrChange w:id="12450" w:author="Anusha De" w:date="2022-08-01T14:48:00Z">
            <w:rPr/>
          </w:rPrChange>
        </w:rPr>
        <w:t xml:space="preserve"> </w:t>
      </w:r>
      <w:r w:rsidRPr="00992146">
        <w:rPr>
          <w:lang w:val="en-US"/>
          <w:rPrChange w:id="12451" w:author="Anusha De" w:date="2022-08-01T14:48:00Z">
            <w:rPr/>
          </w:rPrChange>
        </w:rPr>
        <w:t>of</w:t>
      </w:r>
      <w:r w:rsidR="00F73A4C" w:rsidRPr="00992146">
        <w:rPr>
          <w:lang w:val="en-US"/>
          <w:rPrChange w:id="12452" w:author="Anusha De" w:date="2022-08-01T14:48:00Z">
            <w:rPr/>
          </w:rPrChange>
        </w:rPr>
        <w:t xml:space="preserve"> </w:t>
      </w:r>
      <w:r w:rsidRPr="00992146">
        <w:rPr>
          <w:lang w:val="en-US"/>
          <w:rPrChange w:id="12453" w:author="Anusha De" w:date="2022-08-01T14:48:00Z">
            <w:rPr/>
          </w:rPrChange>
        </w:rPr>
        <w:t>1</w:t>
      </w:r>
      <w:r w:rsidR="00F73A4C" w:rsidRPr="00992146">
        <w:rPr>
          <w:lang w:val="en-US"/>
          <w:rPrChange w:id="12454" w:author="Anusha De" w:date="2022-08-01T14:48:00Z">
            <w:rPr/>
          </w:rPrChange>
        </w:rPr>
        <w:t xml:space="preserve"> </w:t>
      </w:r>
      <w:r w:rsidRPr="00992146">
        <w:rPr>
          <w:lang w:val="en-US"/>
          <w:rPrChange w:id="12455" w:author="Anusha De" w:date="2022-08-01T14:48:00Z">
            <w:rPr/>
          </w:rPrChange>
        </w:rPr>
        <w:t>if</w:t>
      </w:r>
      <w:r w:rsidR="00F73A4C" w:rsidRPr="00992146">
        <w:rPr>
          <w:lang w:val="en-US"/>
          <w:rPrChange w:id="12456" w:author="Anusha De" w:date="2022-08-01T14:48:00Z">
            <w:rPr/>
          </w:rPrChange>
        </w:rPr>
        <w:t xml:space="preserve"> </w:t>
      </w:r>
      <w:r w:rsidRPr="00992146">
        <w:rPr>
          <w:lang w:val="en-US"/>
          <w:rPrChange w:id="12457" w:author="Anusha De" w:date="2022-08-01T14:48:00Z">
            <w:rPr/>
          </w:rPrChange>
        </w:rPr>
        <w:t>the</w:t>
      </w:r>
      <w:r w:rsidR="00F73A4C" w:rsidRPr="00992146">
        <w:rPr>
          <w:lang w:val="en-US"/>
          <w:rPrChange w:id="12458" w:author="Anusha De" w:date="2022-08-01T14:48:00Z">
            <w:rPr/>
          </w:rPrChange>
        </w:rPr>
        <w:t xml:space="preserve"> </w:t>
      </w:r>
      <w:r w:rsidRPr="00992146">
        <w:rPr>
          <w:lang w:val="en-US"/>
          <w:rPrChange w:id="12459" w:author="Anusha De" w:date="2022-08-01T14:48:00Z">
            <w:rPr/>
          </w:rPrChange>
        </w:rPr>
        <w:t>farmer</w:t>
      </w:r>
      <w:r w:rsidR="00F73A4C" w:rsidRPr="00992146">
        <w:rPr>
          <w:lang w:val="en-US"/>
          <w:rPrChange w:id="12460" w:author="Anusha De" w:date="2022-08-01T14:48:00Z">
            <w:rPr/>
          </w:rPrChange>
        </w:rPr>
        <w:t xml:space="preserve"> </w:t>
      </w:r>
      <w:r w:rsidRPr="00992146">
        <w:rPr>
          <w:lang w:val="en-US"/>
          <w:rPrChange w:id="12461" w:author="Anusha De" w:date="2022-08-01T14:48:00Z">
            <w:rPr/>
          </w:rPrChange>
        </w:rPr>
        <w:t>is</w:t>
      </w:r>
      <w:r w:rsidR="00F73A4C" w:rsidRPr="00992146">
        <w:rPr>
          <w:lang w:val="en-US"/>
          <w:rPrChange w:id="12462" w:author="Anusha De" w:date="2022-08-01T14:48:00Z">
            <w:rPr/>
          </w:rPrChange>
        </w:rPr>
        <w:t xml:space="preserve"> </w:t>
      </w:r>
      <w:r w:rsidRPr="00992146">
        <w:rPr>
          <w:lang w:val="en-US"/>
          <w:rPrChange w:id="12463" w:author="Anusha De" w:date="2022-08-01T14:48:00Z">
            <w:rPr/>
          </w:rPrChange>
        </w:rPr>
        <w:t>a</w:t>
      </w:r>
      <w:r w:rsidR="00F73A4C" w:rsidRPr="00992146">
        <w:rPr>
          <w:lang w:val="en-US"/>
          <w:rPrChange w:id="12464" w:author="Anusha De" w:date="2022-08-01T14:48:00Z">
            <w:rPr/>
          </w:rPrChange>
        </w:rPr>
        <w:t xml:space="preserve"> </w:t>
      </w:r>
      <w:r w:rsidRPr="00992146">
        <w:rPr>
          <w:lang w:val="en-US"/>
          <w:rPrChange w:id="12465" w:author="Anusha De" w:date="2022-08-01T14:48:00Z">
            <w:rPr/>
          </w:rPrChange>
        </w:rPr>
        <w:t>woman</w:t>
      </w:r>
      <w:r w:rsidR="00F73A4C" w:rsidRPr="00992146">
        <w:rPr>
          <w:lang w:val="en-US"/>
          <w:rPrChange w:id="12466" w:author="Anusha De" w:date="2022-08-01T14:48:00Z">
            <w:rPr/>
          </w:rPrChange>
        </w:rPr>
        <w:t xml:space="preserve"> </w:t>
      </w:r>
      <w:r w:rsidRPr="00992146">
        <w:rPr>
          <w:lang w:val="en-US"/>
          <w:rPrChange w:id="12467" w:author="Anusha De" w:date="2022-08-01T14:48:00Z">
            <w:rPr/>
          </w:rPrChange>
        </w:rPr>
        <w:t>and</w:t>
      </w:r>
      <w:r w:rsidR="00F73A4C" w:rsidRPr="00992146">
        <w:rPr>
          <w:lang w:val="en-US"/>
          <w:rPrChange w:id="12468" w:author="Anusha De" w:date="2022-08-01T14:48:00Z">
            <w:rPr/>
          </w:rPrChange>
        </w:rPr>
        <w:t xml:space="preserve"> </w:t>
      </w:r>
      <w:r w:rsidRPr="00992146">
        <w:rPr>
          <w:lang w:val="en-US"/>
          <w:rPrChange w:id="12469" w:author="Anusha De" w:date="2022-08-01T14:48:00Z">
            <w:rPr/>
          </w:rPrChange>
        </w:rPr>
        <w:t>0</w:t>
      </w:r>
      <w:r w:rsidR="00F73A4C" w:rsidRPr="00992146">
        <w:rPr>
          <w:lang w:val="en-US"/>
          <w:rPrChange w:id="12470" w:author="Anusha De" w:date="2022-08-01T14:48:00Z">
            <w:rPr/>
          </w:rPrChange>
        </w:rPr>
        <w:t xml:space="preserve"> </w:t>
      </w:r>
      <w:r w:rsidRPr="00992146">
        <w:rPr>
          <w:lang w:val="en-US"/>
          <w:rPrChange w:id="12471" w:author="Anusha De" w:date="2022-08-01T14:48:00Z">
            <w:rPr/>
          </w:rPrChange>
        </w:rPr>
        <w:t>otherwise),</w:t>
      </w:r>
      <w:r w:rsidR="00F73A4C" w:rsidRPr="00992146">
        <w:rPr>
          <w:lang w:val="en-US"/>
          <w:rPrChange w:id="12472" w:author="Anusha De" w:date="2022-08-01T14:48:00Z">
            <w:rPr/>
          </w:rPrChange>
        </w:rPr>
        <w:t xml:space="preserve"> </w:t>
      </w:r>
      <w:r w:rsidRPr="00992146">
        <w:rPr>
          <w:lang w:val="en-US"/>
          <w:rPrChange w:id="12473" w:author="Anusha De" w:date="2022-08-01T14:48:00Z">
            <w:rPr/>
          </w:rPrChange>
        </w:rPr>
        <w:t>which</w:t>
      </w:r>
      <w:r w:rsidR="00F73A4C" w:rsidRPr="00992146">
        <w:rPr>
          <w:lang w:val="en-US"/>
          <w:rPrChange w:id="12474" w:author="Anusha De" w:date="2022-08-01T14:48:00Z">
            <w:rPr/>
          </w:rPrChange>
        </w:rPr>
        <w:t xml:space="preserve"> </w:t>
      </w:r>
      <w:r w:rsidRPr="00992146">
        <w:rPr>
          <w:lang w:val="en-US"/>
          <w:rPrChange w:id="12475" w:author="Anusha De" w:date="2022-08-01T14:48:00Z">
            <w:rPr/>
          </w:rPrChange>
        </w:rPr>
        <w:t>varies</w:t>
      </w:r>
      <w:r w:rsidR="00F73A4C" w:rsidRPr="00992146">
        <w:rPr>
          <w:lang w:val="en-US"/>
          <w:rPrChange w:id="12476" w:author="Anusha De" w:date="2022-08-01T14:48:00Z">
            <w:rPr/>
          </w:rPrChange>
        </w:rPr>
        <w:t xml:space="preserve"> </w:t>
      </w:r>
      <w:r w:rsidRPr="00992146">
        <w:rPr>
          <w:lang w:val="en-US"/>
          <w:rPrChange w:id="12477" w:author="Anusha De" w:date="2022-08-01T14:48:00Z">
            <w:rPr/>
          </w:rPrChange>
        </w:rPr>
        <w:t>at</w:t>
      </w:r>
      <w:r w:rsidR="00F73A4C" w:rsidRPr="00992146">
        <w:rPr>
          <w:lang w:val="en-US"/>
          <w:rPrChange w:id="12478" w:author="Anusha De" w:date="2022-08-01T14:48:00Z">
            <w:rPr/>
          </w:rPrChange>
        </w:rPr>
        <w:t xml:space="preserve"> </w:t>
      </w:r>
      <w:r w:rsidRPr="00992146">
        <w:rPr>
          <w:lang w:val="en-US"/>
          <w:rPrChange w:id="12479" w:author="Anusha De" w:date="2022-08-01T14:48:00Z">
            <w:rPr/>
          </w:rPrChange>
        </w:rPr>
        <w:t>the</w:t>
      </w:r>
      <w:r w:rsidR="00F73A4C" w:rsidRPr="00992146">
        <w:rPr>
          <w:lang w:val="en-US"/>
          <w:rPrChange w:id="12480" w:author="Anusha De" w:date="2022-08-01T14:48:00Z">
            <w:rPr/>
          </w:rPrChange>
        </w:rPr>
        <w:t xml:space="preserve"> </w:t>
      </w:r>
      <w:r w:rsidRPr="00992146">
        <w:rPr>
          <w:lang w:val="en-US"/>
          <w:rPrChange w:id="12481" w:author="Anusha De" w:date="2022-08-01T14:48:00Z">
            <w:rPr/>
          </w:rPrChange>
        </w:rPr>
        <w:t>farmer</w:t>
      </w:r>
      <w:r w:rsidR="00F73A4C" w:rsidRPr="00992146">
        <w:rPr>
          <w:lang w:val="en-US"/>
          <w:rPrChange w:id="12482" w:author="Anusha De" w:date="2022-08-01T14:48:00Z">
            <w:rPr/>
          </w:rPrChange>
        </w:rPr>
        <w:t xml:space="preserve"> </w:t>
      </w:r>
      <w:r w:rsidRPr="00992146">
        <w:rPr>
          <w:lang w:val="en-US"/>
          <w:rPrChange w:id="12483" w:author="Anusha De" w:date="2022-08-01T14:48:00Z">
            <w:rPr/>
          </w:rPrChange>
        </w:rPr>
        <w:t>level</w:t>
      </w:r>
      <w:r w:rsidR="00F73A4C" w:rsidRPr="00992146">
        <w:rPr>
          <w:lang w:val="en-US"/>
          <w:rPrChange w:id="12484" w:author="Anusha De" w:date="2022-08-01T14:48:00Z">
            <w:rPr/>
          </w:rPrChange>
        </w:rPr>
        <w:t xml:space="preserve"> </w:t>
      </w:r>
      <w:r w:rsidR="007E7EFC" w:rsidRPr="00992146">
        <w:rPr>
          <w:lang w:val="en-US"/>
          <w:rPrChange w:id="12485" w:author="Anusha De" w:date="2022-08-01T14:48:00Z">
            <w:rPr/>
          </w:rPrChange>
        </w:rPr>
        <w:t>ƒ</w:t>
      </w:r>
      <w:r w:rsidRPr="00992146">
        <w:rPr>
          <w:lang w:val="en-US"/>
          <w:rPrChange w:id="12486" w:author="Anusha De" w:date="2022-08-01T14:48:00Z">
            <w:rPr/>
          </w:rPrChange>
        </w:rPr>
        <w:t>,</w:t>
      </w:r>
      <w:r w:rsidR="00F73A4C" w:rsidRPr="00992146">
        <w:rPr>
          <w:lang w:val="en-US"/>
          <w:rPrChange w:id="12487" w:author="Anusha De" w:date="2022-08-01T14:48:00Z">
            <w:rPr/>
          </w:rPrChange>
        </w:rPr>
        <w:t xml:space="preserve"> </w:t>
      </w:r>
      <w:r w:rsidRPr="00992146">
        <w:rPr>
          <w:lang w:val="en-US"/>
          <w:rPrChange w:id="12488" w:author="Anusha De" w:date="2022-08-01T14:48:00Z">
            <w:rPr/>
          </w:rPrChange>
        </w:rPr>
        <w:t>and</w:t>
      </w:r>
      <w:r w:rsidR="00F73A4C" w:rsidRPr="00992146">
        <w:rPr>
          <w:lang w:val="en-US"/>
          <w:rPrChange w:id="12489" w:author="Anusha De" w:date="2022-08-01T14:48:00Z">
            <w:rPr/>
          </w:rPrChange>
        </w:rPr>
        <w:t xml:space="preserve"> </w:t>
      </w:r>
      <w:r w:rsidRPr="00992146">
        <w:rPr>
          <w:lang w:val="en-US"/>
          <w:rPrChange w:id="12490" w:author="Anusha De" w:date="2022-08-01T14:48:00Z">
            <w:rPr/>
          </w:rPrChange>
        </w:rPr>
        <w:t>sex</w:t>
      </w:r>
      <w:r w:rsidR="00F73A4C" w:rsidRPr="00992146">
        <w:rPr>
          <w:lang w:val="en-US"/>
          <w:rPrChange w:id="12491" w:author="Anusha De" w:date="2022-08-01T14:48:00Z">
            <w:rPr/>
          </w:rPrChange>
        </w:rPr>
        <w:t xml:space="preserve"> </w:t>
      </w:r>
      <w:r w:rsidRPr="00992146">
        <w:rPr>
          <w:lang w:val="en-US"/>
          <w:rPrChange w:id="12492" w:author="Anusha De" w:date="2022-08-01T14:48:00Z">
            <w:rPr/>
          </w:rPrChange>
        </w:rPr>
        <w:t>of</w:t>
      </w:r>
      <w:r w:rsidR="00F73A4C" w:rsidRPr="00992146">
        <w:rPr>
          <w:lang w:val="en-US"/>
          <w:rPrChange w:id="12493" w:author="Anusha De" w:date="2022-08-01T14:48:00Z">
            <w:rPr/>
          </w:rPrChange>
        </w:rPr>
        <w:t xml:space="preserve"> </w:t>
      </w:r>
      <w:r w:rsidRPr="00992146">
        <w:rPr>
          <w:lang w:val="en-US"/>
          <w:rPrChange w:id="12494" w:author="Anusha De" w:date="2022-08-01T14:48:00Z">
            <w:rPr/>
          </w:rPrChange>
        </w:rPr>
        <w:t>the</w:t>
      </w:r>
      <w:r w:rsidR="00F73A4C" w:rsidRPr="00992146">
        <w:rPr>
          <w:lang w:val="en-US"/>
          <w:rPrChange w:id="12495" w:author="Anusha De" w:date="2022-08-01T14:48:00Z">
            <w:rPr/>
          </w:rPrChange>
        </w:rPr>
        <w:t xml:space="preserve"> </w:t>
      </w:r>
      <w:r w:rsidRPr="00992146">
        <w:rPr>
          <w:lang w:val="en-US"/>
          <w:rPrChange w:id="12496" w:author="Anusha De" w:date="2022-08-01T14:48:00Z">
            <w:rPr/>
          </w:rPrChange>
        </w:rPr>
        <w:t>actor</w:t>
      </w:r>
      <w:r w:rsidR="00F73A4C" w:rsidRPr="00992146">
        <w:rPr>
          <w:lang w:val="en-US"/>
          <w:rPrChange w:id="12497" w:author="Anusha De" w:date="2022-08-01T14:48:00Z">
            <w:rPr/>
          </w:rPrChange>
        </w:rPr>
        <w:t xml:space="preserve"> </w:t>
      </w:r>
      <w:r w:rsidRPr="00992146">
        <w:rPr>
          <w:lang w:val="en-US"/>
          <w:rPrChange w:id="12498" w:author="Anusha De" w:date="2022-08-01T14:48:00Z">
            <w:rPr/>
          </w:rPrChange>
        </w:rPr>
        <w:t>(</w:t>
      </w:r>
      <m:oMath>
        <m:sSubSup>
          <m:sSubSupPr>
            <m:ctrlPr>
              <w:rPr>
                <w:rFonts w:ascii="Cambria Math" w:hAnsi="Cambria Math"/>
                <w:i/>
                <w:sz w:val="24"/>
              </w:rPr>
            </m:ctrlPr>
          </m:sSubSupPr>
          <m:e>
            <m:r>
              <w:rPr>
                <w:rFonts w:ascii="Cambria Math" w:hAnsi="Cambria Math"/>
                <w:sz w:val="24"/>
              </w:rPr>
              <m:t>g</m:t>
            </m:r>
          </m:e>
          <m:sub>
            <m:r>
              <m:rPr>
                <m:scr m:val="script"/>
              </m:rPr>
              <w:rPr>
                <w:rFonts w:ascii="Cambria Math" w:hAnsi="Cambria Math"/>
                <w:sz w:val="24"/>
              </w:rPr>
              <m:t>a</m:t>
            </m:r>
          </m:sub>
          <m:sup>
            <m:r>
              <w:rPr>
                <w:rFonts w:ascii="Cambria Math" w:hAnsi="Cambria Math"/>
                <w:sz w:val="24"/>
              </w:rPr>
              <m:t>A</m:t>
            </m:r>
          </m:sup>
        </m:sSubSup>
      </m:oMath>
      <w:r w:rsidRPr="00992146">
        <w:rPr>
          <w:lang w:val="en-US"/>
          <w:rPrChange w:id="12499" w:author="Anusha De" w:date="2022-08-01T14:48:00Z">
            <w:rPr/>
          </w:rPrChange>
        </w:rPr>
        <w:t>,</w:t>
      </w:r>
      <w:r w:rsidR="00F73A4C" w:rsidRPr="00992146">
        <w:rPr>
          <w:lang w:val="en-US"/>
          <w:rPrChange w:id="12500" w:author="Anusha De" w:date="2022-08-01T14:48:00Z">
            <w:rPr/>
          </w:rPrChange>
        </w:rPr>
        <w:t xml:space="preserve"> </w:t>
      </w:r>
      <w:r w:rsidRPr="00992146">
        <w:rPr>
          <w:lang w:val="en-US"/>
          <w:rPrChange w:id="12501" w:author="Anusha De" w:date="2022-08-01T14:48:00Z">
            <w:rPr/>
          </w:rPrChange>
        </w:rPr>
        <w:t>a</w:t>
      </w:r>
      <w:r w:rsidR="00F73A4C" w:rsidRPr="00992146">
        <w:rPr>
          <w:lang w:val="en-US"/>
          <w:rPrChange w:id="12502" w:author="Anusha De" w:date="2022-08-01T14:48:00Z">
            <w:rPr/>
          </w:rPrChange>
        </w:rPr>
        <w:t xml:space="preserve"> </w:t>
      </w:r>
      <w:r w:rsidRPr="00992146">
        <w:rPr>
          <w:lang w:val="en-US"/>
          <w:rPrChange w:id="12503" w:author="Anusha De" w:date="2022-08-01T14:48:00Z">
            <w:rPr/>
          </w:rPrChange>
        </w:rPr>
        <w:t>dummy</w:t>
      </w:r>
      <w:r w:rsidR="00F73A4C" w:rsidRPr="00992146">
        <w:rPr>
          <w:lang w:val="en-US"/>
          <w:rPrChange w:id="12504" w:author="Anusha De" w:date="2022-08-01T14:48:00Z">
            <w:rPr/>
          </w:rPrChange>
        </w:rPr>
        <w:t xml:space="preserve"> </w:t>
      </w:r>
      <w:r w:rsidRPr="00992146">
        <w:rPr>
          <w:lang w:val="en-US"/>
          <w:rPrChange w:id="12505" w:author="Anusha De" w:date="2022-08-01T14:48:00Z">
            <w:rPr/>
          </w:rPrChange>
        </w:rPr>
        <w:t>variable</w:t>
      </w:r>
      <w:r w:rsidR="00F73A4C" w:rsidRPr="00992146">
        <w:rPr>
          <w:lang w:val="en-US"/>
          <w:rPrChange w:id="12506" w:author="Anusha De" w:date="2022-08-01T14:48:00Z">
            <w:rPr/>
          </w:rPrChange>
        </w:rPr>
        <w:t xml:space="preserve"> </w:t>
      </w:r>
      <w:r w:rsidRPr="00992146">
        <w:rPr>
          <w:lang w:val="en-US"/>
          <w:rPrChange w:id="12507" w:author="Anusha De" w:date="2022-08-01T14:48:00Z">
            <w:rPr/>
          </w:rPrChange>
        </w:rPr>
        <w:t>taking</w:t>
      </w:r>
      <w:r w:rsidR="00F73A4C" w:rsidRPr="00992146">
        <w:rPr>
          <w:lang w:val="en-US"/>
          <w:rPrChange w:id="12508" w:author="Anusha De" w:date="2022-08-01T14:48:00Z">
            <w:rPr/>
          </w:rPrChange>
        </w:rPr>
        <w:t xml:space="preserve"> </w:t>
      </w:r>
      <w:r w:rsidRPr="00992146">
        <w:rPr>
          <w:lang w:val="en-US"/>
          <w:rPrChange w:id="12509" w:author="Anusha De" w:date="2022-08-01T14:48:00Z">
            <w:rPr/>
          </w:rPrChange>
        </w:rPr>
        <w:t>the</w:t>
      </w:r>
      <w:r w:rsidR="00F73A4C" w:rsidRPr="00992146">
        <w:rPr>
          <w:lang w:val="en-US"/>
          <w:rPrChange w:id="12510" w:author="Anusha De" w:date="2022-08-01T14:48:00Z">
            <w:rPr/>
          </w:rPrChange>
        </w:rPr>
        <w:t xml:space="preserve"> </w:t>
      </w:r>
      <w:r w:rsidRPr="00992146">
        <w:rPr>
          <w:lang w:val="en-US"/>
          <w:rPrChange w:id="12511" w:author="Anusha De" w:date="2022-08-01T14:48:00Z">
            <w:rPr/>
          </w:rPrChange>
        </w:rPr>
        <w:t>value</w:t>
      </w:r>
      <w:r w:rsidR="00F73A4C" w:rsidRPr="00992146">
        <w:rPr>
          <w:lang w:val="en-US"/>
          <w:rPrChange w:id="12512" w:author="Anusha De" w:date="2022-08-01T14:48:00Z">
            <w:rPr/>
          </w:rPrChange>
        </w:rPr>
        <w:t xml:space="preserve"> </w:t>
      </w:r>
      <w:r w:rsidRPr="00992146">
        <w:rPr>
          <w:lang w:val="en-US"/>
          <w:rPrChange w:id="12513" w:author="Anusha De" w:date="2022-08-01T14:48:00Z">
            <w:rPr/>
          </w:rPrChange>
        </w:rPr>
        <w:t>of</w:t>
      </w:r>
      <w:r w:rsidR="00F73A4C" w:rsidRPr="00992146">
        <w:rPr>
          <w:lang w:val="en-US"/>
          <w:rPrChange w:id="12514" w:author="Anusha De" w:date="2022-08-01T14:48:00Z">
            <w:rPr/>
          </w:rPrChange>
        </w:rPr>
        <w:t xml:space="preserve"> </w:t>
      </w:r>
      <w:r w:rsidRPr="00992146">
        <w:rPr>
          <w:lang w:val="en-US"/>
          <w:rPrChange w:id="12515" w:author="Anusha De" w:date="2022-08-01T14:48:00Z">
            <w:rPr/>
          </w:rPrChange>
        </w:rPr>
        <w:t>1</w:t>
      </w:r>
      <w:r w:rsidR="00F73A4C" w:rsidRPr="00992146">
        <w:rPr>
          <w:lang w:val="en-US"/>
          <w:rPrChange w:id="12516" w:author="Anusha De" w:date="2022-08-01T14:48:00Z">
            <w:rPr/>
          </w:rPrChange>
        </w:rPr>
        <w:t xml:space="preserve"> </w:t>
      </w:r>
      <w:r w:rsidRPr="00992146">
        <w:rPr>
          <w:lang w:val="en-US"/>
          <w:rPrChange w:id="12517" w:author="Anusha De" w:date="2022-08-01T14:48:00Z">
            <w:rPr/>
          </w:rPrChange>
        </w:rPr>
        <w:t>for</w:t>
      </w:r>
      <w:r w:rsidR="00F73A4C" w:rsidRPr="00992146">
        <w:rPr>
          <w:lang w:val="en-US"/>
          <w:rPrChange w:id="12518" w:author="Anusha De" w:date="2022-08-01T14:48:00Z">
            <w:rPr/>
          </w:rPrChange>
        </w:rPr>
        <w:t xml:space="preserve"> </w:t>
      </w:r>
      <w:r w:rsidRPr="00992146">
        <w:rPr>
          <w:lang w:val="en-US"/>
          <w:rPrChange w:id="12519" w:author="Anusha De" w:date="2022-08-01T14:48:00Z">
            <w:rPr/>
          </w:rPrChange>
        </w:rPr>
        <w:t>female</w:t>
      </w:r>
      <w:r w:rsidR="00F73A4C" w:rsidRPr="00992146">
        <w:rPr>
          <w:lang w:val="en-US"/>
          <w:rPrChange w:id="12520" w:author="Anusha De" w:date="2022-08-01T14:48:00Z">
            <w:rPr/>
          </w:rPrChange>
        </w:rPr>
        <w:t xml:space="preserve"> </w:t>
      </w:r>
      <w:r w:rsidRPr="00992146">
        <w:rPr>
          <w:lang w:val="en-US"/>
          <w:rPrChange w:id="12521" w:author="Anusha De" w:date="2022-08-01T14:48:00Z">
            <w:rPr/>
          </w:rPrChange>
        </w:rPr>
        <w:t>actors</w:t>
      </w:r>
      <w:r w:rsidR="00F73A4C" w:rsidRPr="00992146">
        <w:rPr>
          <w:lang w:val="en-US"/>
          <w:rPrChange w:id="12522" w:author="Anusha De" w:date="2022-08-01T14:48:00Z">
            <w:rPr/>
          </w:rPrChange>
        </w:rPr>
        <w:t xml:space="preserve"> </w:t>
      </w:r>
      <w:r w:rsidRPr="00992146">
        <w:rPr>
          <w:lang w:val="en-US"/>
          <w:rPrChange w:id="12523" w:author="Anusha De" w:date="2022-08-01T14:48:00Z">
            <w:rPr/>
          </w:rPrChange>
        </w:rPr>
        <w:t>and</w:t>
      </w:r>
      <w:r w:rsidR="00F73A4C" w:rsidRPr="00992146">
        <w:rPr>
          <w:lang w:val="en-US"/>
          <w:rPrChange w:id="12524" w:author="Anusha De" w:date="2022-08-01T14:48:00Z">
            <w:rPr/>
          </w:rPrChange>
        </w:rPr>
        <w:t xml:space="preserve"> </w:t>
      </w:r>
      <w:r w:rsidRPr="00992146">
        <w:rPr>
          <w:lang w:val="en-US"/>
          <w:rPrChange w:id="12525" w:author="Anusha De" w:date="2022-08-01T14:48:00Z">
            <w:rPr/>
          </w:rPrChange>
        </w:rPr>
        <w:t>0</w:t>
      </w:r>
      <w:r w:rsidR="00F73A4C" w:rsidRPr="00992146">
        <w:rPr>
          <w:lang w:val="en-US"/>
          <w:rPrChange w:id="12526" w:author="Anusha De" w:date="2022-08-01T14:48:00Z">
            <w:rPr/>
          </w:rPrChange>
        </w:rPr>
        <w:t xml:space="preserve"> </w:t>
      </w:r>
      <w:r w:rsidRPr="00992146">
        <w:rPr>
          <w:lang w:val="en-US"/>
          <w:rPrChange w:id="12527" w:author="Anusha De" w:date="2022-08-01T14:48:00Z">
            <w:rPr/>
          </w:rPrChange>
        </w:rPr>
        <w:t>otherwise),</w:t>
      </w:r>
      <w:r w:rsidR="00F73A4C" w:rsidRPr="00992146">
        <w:rPr>
          <w:lang w:val="en-US"/>
          <w:rPrChange w:id="12528" w:author="Anusha De" w:date="2022-08-01T14:48:00Z">
            <w:rPr/>
          </w:rPrChange>
        </w:rPr>
        <w:t xml:space="preserve"> </w:t>
      </w:r>
      <w:r w:rsidRPr="00992146">
        <w:rPr>
          <w:lang w:val="en-US"/>
          <w:rPrChange w:id="12529" w:author="Anusha De" w:date="2022-08-01T14:48:00Z">
            <w:rPr/>
          </w:rPrChange>
        </w:rPr>
        <w:t>which</w:t>
      </w:r>
      <w:r w:rsidR="00F73A4C" w:rsidRPr="00992146">
        <w:rPr>
          <w:lang w:val="en-US"/>
          <w:rPrChange w:id="12530" w:author="Anusha De" w:date="2022-08-01T14:48:00Z">
            <w:rPr/>
          </w:rPrChange>
        </w:rPr>
        <w:t xml:space="preserve"> </w:t>
      </w:r>
      <w:r w:rsidRPr="00992146">
        <w:rPr>
          <w:lang w:val="en-US"/>
          <w:rPrChange w:id="12531" w:author="Anusha De" w:date="2022-08-01T14:48:00Z">
            <w:rPr/>
          </w:rPrChange>
        </w:rPr>
        <w:t>varies</w:t>
      </w:r>
      <w:r w:rsidR="00F73A4C" w:rsidRPr="00992146">
        <w:rPr>
          <w:lang w:val="en-US"/>
          <w:rPrChange w:id="12532" w:author="Anusha De" w:date="2022-08-01T14:48:00Z">
            <w:rPr/>
          </w:rPrChange>
        </w:rPr>
        <w:t xml:space="preserve"> </w:t>
      </w:r>
      <w:r w:rsidRPr="00992146">
        <w:rPr>
          <w:lang w:val="en-US"/>
          <w:rPrChange w:id="12533" w:author="Anusha De" w:date="2022-08-01T14:48:00Z">
            <w:rPr/>
          </w:rPrChange>
        </w:rPr>
        <w:t>at</w:t>
      </w:r>
      <w:r w:rsidR="00F73A4C" w:rsidRPr="00992146">
        <w:rPr>
          <w:lang w:val="en-US"/>
          <w:rPrChange w:id="12534" w:author="Anusha De" w:date="2022-08-01T14:48:00Z">
            <w:rPr/>
          </w:rPrChange>
        </w:rPr>
        <w:t xml:space="preserve"> </w:t>
      </w:r>
      <w:r w:rsidRPr="00992146">
        <w:rPr>
          <w:lang w:val="en-US"/>
          <w:rPrChange w:id="12535" w:author="Anusha De" w:date="2022-08-01T14:48:00Z">
            <w:rPr/>
          </w:rPrChange>
        </w:rPr>
        <w:t>the</w:t>
      </w:r>
      <w:r w:rsidR="00F73A4C" w:rsidRPr="00992146">
        <w:rPr>
          <w:lang w:val="en-US"/>
          <w:rPrChange w:id="12536" w:author="Anusha De" w:date="2022-08-01T14:48:00Z">
            <w:rPr/>
          </w:rPrChange>
        </w:rPr>
        <w:t xml:space="preserve"> </w:t>
      </w:r>
      <w:r w:rsidRPr="00992146">
        <w:rPr>
          <w:lang w:val="en-US"/>
          <w:rPrChange w:id="12537" w:author="Anusha De" w:date="2022-08-01T14:48:00Z">
            <w:rPr/>
          </w:rPrChange>
        </w:rPr>
        <w:t>actor</w:t>
      </w:r>
      <w:r w:rsidR="00F73A4C" w:rsidRPr="00992146">
        <w:rPr>
          <w:lang w:val="en-US"/>
          <w:rPrChange w:id="12538" w:author="Anusha De" w:date="2022-08-01T14:48:00Z">
            <w:rPr/>
          </w:rPrChange>
        </w:rPr>
        <w:t xml:space="preserve"> </w:t>
      </w:r>
      <w:r w:rsidRPr="00992146">
        <w:rPr>
          <w:lang w:val="en-US"/>
          <w:rPrChange w:id="12539" w:author="Anusha De" w:date="2022-08-01T14:48:00Z">
            <w:rPr/>
          </w:rPrChange>
        </w:rPr>
        <w:t>level</w:t>
      </w:r>
      <w:r w:rsidR="00F73A4C" w:rsidRPr="00992146">
        <w:rPr>
          <w:lang w:val="en-US"/>
          <w:rPrChange w:id="12540" w:author="Anusha De" w:date="2022-08-01T14:48:00Z">
            <w:rPr/>
          </w:rPrChange>
        </w:rPr>
        <w:t xml:space="preserve"> </w:t>
      </w:r>
      <m:oMath>
        <m:r>
          <m:rPr>
            <m:scr m:val="script"/>
          </m:rPr>
          <w:rPr>
            <w:rFonts w:ascii="Cambria Math" w:hAnsi="Cambria Math"/>
          </w:rPr>
          <m:t>a</m:t>
        </m:r>
      </m:oMath>
      <w:r w:rsidRPr="00992146">
        <w:rPr>
          <w:lang w:val="en-US"/>
          <w:rPrChange w:id="12541" w:author="Anusha De" w:date="2022-08-01T14:48:00Z">
            <w:rPr/>
          </w:rPrChange>
        </w:rPr>
        <w:t>.</w:t>
      </w:r>
      <w:r w:rsidR="00F73A4C" w:rsidRPr="00992146">
        <w:rPr>
          <w:lang w:val="en-US"/>
          <w:rPrChange w:id="12542" w:author="Anusha De" w:date="2022-08-01T14:48:00Z">
            <w:rPr/>
          </w:rPrChange>
        </w:rPr>
        <w:t xml:space="preserve"> </w:t>
      </w:r>
      <m:oMath>
        <m:sSub>
          <m:sSubPr>
            <m:ctrlPr>
              <w:rPr>
                <w:rFonts w:ascii="Cambria Math" w:hAnsi="Cambria Math"/>
                <w:i/>
                <w:sz w:val="24"/>
              </w:rPr>
            </m:ctrlPr>
          </m:sSubPr>
          <m:e>
            <m:r>
              <w:rPr>
                <w:rFonts w:ascii="Cambria Math" w:hAnsi="Cambria Math"/>
                <w:sz w:val="24"/>
              </w:rPr>
              <m:t>X</m:t>
            </m:r>
          </m:e>
          <m:sub>
            <m:r>
              <w:rPr>
                <w:rFonts w:ascii="Cambria Math" w:hAnsi="Cambria Math"/>
                <w:sz w:val="24"/>
                <w:lang w:val="en-US"/>
                <w:rPrChange w:id="12543" w:author="Anusha De" w:date="2022-08-01T14:48:00Z">
                  <w:rPr>
                    <w:rFonts w:ascii="Cambria Math" w:hAnsi="Cambria Math"/>
                    <w:sz w:val="24"/>
                  </w:rPr>
                </w:rPrChange>
              </w:rPr>
              <m:t>ƒ,</m:t>
            </m:r>
            <m:r>
              <m:rPr>
                <m:scr m:val="script"/>
              </m:rPr>
              <w:rPr>
                <w:rFonts w:ascii="Cambria Math" w:hAnsi="Cambria Math"/>
                <w:sz w:val="24"/>
              </w:rPr>
              <m:t>a</m:t>
            </m:r>
          </m:sub>
        </m:sSub>
      </m:oMath>
      <w:r w:rsidR="00F73A4C" w:rsidRPr="00992146">
        <w:rPr>
          <w:i/>
          <w:lang w:val="en-US"/>
          <w:rPrChange w:id="12544" w:author="Anusha De" w:date="2022-08-01T14:48:00Z">
            <w:rPr>
              <w:i/>
            </w:rPr>
          </w:rPrChange>
        </w:rPr>
        <w:t xml:space="preserve"> </w:t>
      </w:r>
      <w:r w:rsidRPr="00992146">
        <w:rPr>
          <w:lang w:val="en-US"/>
          <w:rPrChange w:id="12545" w:author="Anusha De" w:date="2022-08-01T14:48:00Z">
            <w:rPr/>
          </w:rPrChange>
        </w:rPr>
        <w:t>is</w:t>
      </w:r>
      <w:r w:rsidR="00F73A4C" w:rsidRPr="00992146">
        <w:rPr>
          <w:lang w:val="en-US"/>
          <w:rPrChange w:id="12546" w:author="Anusha De" w:date="2022-08-01T14:48:00Z">
            <w:rPr/>
          </w:rPrChange>
        </w:rPr>
        <w:t xml:space="preserve"> </w:t>
      </w:r>
      <w:r w:rsidRPr="00992146">
        <w:rPr>
          <w:lang w:val="en-US"/>
          <w:rPrChange w:id="12547" w:author="Anusha De" w:date="2022-08-01T14:48:00Z">
            <w:rPr/>
          </w:rPrChange>
        </w:rPr>
        <w:t>a</w:t>
      </w:r>
      <w:r w:rsidR="00F73A4C" w:rsidRPr="00992146">
        <w:rPr>
          <w:lang w:val="en-US"/>
          <w:rPrChange w:id="12548" w:author="Anusha De" w:date="2022-08-01T14:48:00Z">
            <w:rPr/>
          </w:rPrChange>
        </w:rPr>
        <w:t xml:space="preserve"> </w:t>
      </w:r>
      <w:r w:rsidRPr="00992146">
        <w:rPr>
          <w:lang w:val="en-US"/>
          <w:rPrChange w:id="12549" w:author="Anusha De" w:date="2022-08-01T14:48:00Z">
            <w:rPr/>
          </w:rPrChange>
        </w:rPr>
        <w:t>vector</w:t>
      </w:r>
      <w:r w:rsidR="00F73A4C" w:rsidRPr="00992146">
        <w:rPr>
          <w:lang w:val="en-US"/>
          <w:rPrChange w:id="12550" w:author="Anusha De" w:date="2022-08-01T14:48:00Z">
            <w:rPr/>
          </w:rPrChange>
        </w:rPr>
        <w:t xml:space="preserve"> </w:t>
      </w:r>
      <w:r w:rsidRPr="00992146">
        <w:rPr>
          <w:lang w:val="en-US"/>
          <w:rPrChange w:id="12551" w:author="Anusha De" w:date="2022-08-01T14:48:00Z">
            <w:rPr/>
          </w:rPrChange>
        </w:rPr>
        <w:t>of</w:t>
      </w:r>
      <w:r w:rsidR="00F73A4C" w:rsidRPr="00992146">
        <w:rPr>
          <w:lang w:val="en-US"/>
          <w:rPrChange w:id="12552" w:author="Anusha De" w:date="2022-08-01T14:48:00Z">
            <w:rPr/>
          </w:rPrChange>
        </w:rPr>
        <w:t xml:space="preserve"> </w:t>
      </w:r>
      <w:r w:rsidRPr="00992146">
        <w:rPr>
          <w:lang w:val="en-US"/>
          <w:rPrChange w:id="12553" w:author="Anusha De" w:date="2022-08-01T14:48:00Z">
            <w:rPr/>
          </w:rPrChange>
        </w:rPr>
        <w:t>control</w:t>
      </w:r>
      <w:r w:rsidR="00F73A4C" w:rsidRPr="00992146">
        <w:rPr>
          <w:lang w:val="en-US"/>
          <w:rPrChange w:id="12554" w:author="Anusha De" w:date="2022-08-01T14:48:00Z">
            <w:rPr/>
          </w:rPrChange>
        </w:rPr>
        <w:t xml:space="preserve"> </w:t>
      </w:r>
      <w:r w:rsidRPr="00992146">
        <w:rPr>
          <w:lang w:val="en-US"/>
          <w:rPrChange w:id="12555" w:author="Anusha De" w:date="2022-08-01T14:48:00Z">
            <w:rPr/>
          </w:rPrChange>
        </w:rPr>
        <w:t>variables,</w:t>
      </w:r>
      <w:r w:rsidR="00F73A4C" w:rsidRPr="00992146">
        <w:rPr>
          <w:lang w:val="en-US"/>
          <w:rPrChange w:id="12556" w:author="Anusha De" w:date="2022-08-01T14:48:00Z">
            <w:rPr/>
          </w:rPrChange>
        </w:rPr>
        <w:t xml:space="preserve"> </w:t>
      </w:r>
      <w:r w:rsidRPr="00992146">
        <w:rPr>
          <w:lang w:val="en-US"/>
          <w:rPrChange w:id="12557" w:author="Anusha De" w:date="2022-08-01T14:48:00Z">
            <w:rPr/>
          </w:rPrChange>
        </w:rPr>
        <w:t>some</w:t>
      </w:r>
      <w:r w:rsidR="00F73A4C" w:rsidRPr="00992146">
        <w:rPr>
          <w:lang w:val="en-US"/>
          <w:rPrChange w:id="12558" w:author="Anusha De" w:date="2022-08-01T14:48:00Z">
            <w:rPr/>
          </w:rPrChange>
        </w:rPr>
        <w:t xml:space="preserve"> </w:t>
      </w:r>
      <w:r w:rsidRPr="00992146">
        <w:rPr>
          <w:lang w:val="en-US"/>
          <w:rPrChange w:id="12559" w:author="Anusha De" w:date="2022-08-01T14:48:00Z">
            <w:rPr/>
          </w:rPrChange>
        </w:rPr>
        <w:t>of</w:t>
      </w:r>
      <w:r w:rsidR="00F73A4C" w:rsidRPr="00992146">
        <w:rPr>
          <w:lang w:val="en-US"/>
          <w:rPrChange w:id="12560" w:author="Anusha De" w:date="2022-08-01T14:48:00Z">
            <w:rPr/>
          </w:rPrChange>
        </w:rPr>
        <w:t xml:space="preserve"> </w:t>
      </w:r>
      <w:r w:rsidRPr="00992146">
        <w:rPr>
          <w:lang w:val="en-US"/>
          <w:rPrChange w:id="12561" w:author="Anusha De" w:date="2022-08-01T14:48:00Z">
            <w:rPr/>
          </w:rPrChange>
        </w:rPr>
        <w:t>which</w:t>
      </w:r>
      <w:r w:rsidR="00F73A4C" w:rsidRPr="00992146">
        <w:rPr>
          <w:lang w:val="en-US"/>
          <w:rPrChange w:id="12562" w:author="Anusha De" w:date="2022-08-01T14:48:00Z">
            <w:rPr/>
          </w:rPrChange>
        </w:rPr>
        <w:t xml:space="preserve"> </w:t>
      </w:r>
      <w:r w:rsidRPr="00992146">
        <w:rPr>
          <w:lang w:val="en-US"/>
          <w:rPrChange w:id="12563" w:author="Anusha De" w:date="2022-08-01T14:48:00Z">
            <w:rPr/>
          </w:rPrChange>
        </w:rPr>
        <w:t>vary</w:t>
      </w:r>
      <w:r w:rsidR="00F73A4C" w:rsidRPr="00992146">
        <w:rPr>
          <w:lang w:val="en-US"/>
          <w:rPrChange w:id="12564" w:author="Anusha De" w:date="2022-08-01T14:48:00Z">
            <w:rPr/>
          </w:rPrChange>
        </w:rPr>
        <w:t xml:space="preserve"> </w:t>
      </w:r>
      <w:r w:rsidRPr="00992146">
        <w:rPr>
          <w:lang w:val="en-US"/>
          <w:rPrChange w:id="12565" w:author="Anusha De" w:date="2022-08-01T14:48:00Z">
            <w:rPr/>
          </w:rPrChange>
        </w:rPr>
        <w:t>at</w:t>
      </w:r>
      <w:r w:rsidR="00F73A4C" w:rsidRPr="00992146">
        <w:rPr>
          <w:lang w:val="en-US"/>
          <w:rPrChange w:id="12566" w:author="Anusha De" w:date="2022-08-01T14:48:00Z">
            <w:rPr/>
          </w:rPrChange>
        </w:rPr>
        <w:t xml:space="preserve"> </w:t>
      </w:r>
      <w:r w:rsidRPr="00992146">
        <w:rPr>
          <w:lang w:val="en-US"/>
          <w:rPrChange w:id="12567" w:author="Anusha De" w:date="2022-08-01T14:48:00Z">
            <w:rPr/>
          </w:rPrChange>
        </w:rPr>
        <w:t>the</w:t>
      </w:r>
      <w:r w:rsidR="00F73A4C" w:rsidRPr="00992146">
        <w:rPr>
          <w:lang w:val="en-US"/>
          <w:rPrChange w:id="12568" w:author="Anusha De" w:date="2022-08-01T14:48:00Z">
            <w:rPr/>
          </w:rPrChange>
        </w:rPr>
        <w:t xml:space="preserve"> </w:t>
      </w:r>
      <w:r w:rsidRPr="00992146">
        <w:rPr>
          <w:lang w:val="en-US"/>
          <w:rPrChange w:id="12569" w:author="Anusha De" w:date="2022-08-01T14:48:00Z">
            <w:rPr/>
          </w:rPrChange>
        </w:rPr>
        <w:t>farmer</w:t>
      </w:r>
      <w:r w:rsidR="00F73A4C" w:rsidRPr="00992146">
        <w:rPr>
          <w:lang w:val="en-US"/>
          <w:rPrChange w:id="12570" w:author="Anusha De" w:date="2022-08-01T14:48:00Z">
            <w:rPr/>
          </w:rPrChange>
        </w:rPr>
        <w:t xml:space="preserve"> </w:t>
      </w:r>
      <w:r w:rsidRPr="00992146">
        <w:rPr>
          <w:lang w:val="en-US"/>
          <w:rPrChange w:id="12571" w:author="Anusha De" w:date="2022-08-01T14:48:00Z">
            <w:rPr/>
          </w:rPrChange>
        </w:rPr>
        <w:t>level,</w:t>
      </w:r>
      <w:r w:rsidR="00F73A4C" w:rsidRPr="00992146">
        <w:rPr>
          <w:lang w:val="en-US"/>
          <w:rPrChange w:id="12572" w:author="Anusha De" w:date="2022-08-01T14:48:00Z">
            <w:rPr/>
          </w:rPrChange>
        </w:rPr>
        <w:t xml:space="preserve"> </w:t>
      </w:r>
      <w:r w:rsidRPr="00992146">
        <w:rPr>
          <w:lang w:val="en-US"/>
          <w:rPrChange w:id="12573" w:author="Anusha De" w:date="2022-08-01T14:48:00Z">
            <w:rPr/>
          </w:rPrChange>
        </w:rPr>
        <w:t>like</w:t>
      </w:r>
      <w:r w:rsidR="00F73A4C" w:rsidRPr="00992146">
        <w:rPr>
          <w:lang w:val="en-US"/>
          <w:rPrChange w:id="12574" w:author="Anusha De" w:date="2022-08-01T14:48:00Z">
            <w:rPr/>
          </w:rPrChange>
        </w:rPr>
        <w:t xml:space="preserve"> </w:t>
      </w:r>
      <w:r w:rsidRPr="00992146">
        <w:rPr>
          <w:lang w:val="en-US"/>
          <w:rPrChange w:id="12575" w:author="Anusha De" w:date="2022-08-01T14:48:00Z">
            <w:rPr/>
          </w:rPrChange>
        </w:rPr>
        <w:t>farmer's</w:t>
      </w:r>
      <w:r w:rsidR="00F73A4C" w:rsidRPr="00992146">
        <w:rPr>
          <w:lang w:val="en-US"/>
          <w:rPrChange w:id="12576" w:author="Anusha De" w:date="2022-08-01T14:48:00Z">
            <w:rPr/>
          </w:rPrChange>
        </w:rPr>
        <w:t xml:space="preserve"> </w:t>
      </w:r>
      <w:r w:rsidRPr="00992146">
        <w:rPr>
          <w:lang w:val="en-US"/>
          <w:rPrChange w:id="12577" w:author="Anusha De" w:date="2022-08-01T14:48:00Z">
            <w:rPr/>
          </w:rPrChange>
        </w:rPr>
        <w:t>age</w:t>
      </w:r>
      <w:r w:rsidR="00F73A4C" w:rsidRPr="00992146">
        <w:rPr>
          <w:lang w:val="en-US"/>
          <w:rPrChange w:id="12578" w:author="Anusha De" w:date="2022-08-01T14:48:00Z">
            <w:rPr/>
          </w:rPrChange>
        </w:rPr>
        <w:t xml:space="preserve"> </w:t>
      </w:r>
      <w:r w:rsidRPr="00992146">
        <w:rPr>
          <w:lang w:val="en-US"/>
          <w:rPrChange w:id="12579" w:author="Anusha De" w:date="2022-08-01T14:48:00Z">
            <w:rPr/>
          </w:rPrChange>
        </w:rPr>
        <w:t>(in</w:t>
      </w:r>
      <w:r w:rsidR="00F73A4C" w:rsidRPr="00992146">
        <w:rPr>
          <w:lang w:val="en-US"/>
          <w:rPrChange w:id="12580" w:author="Anusha De" w:date="2022-08-01T14:48:00Z">
            <w:rPr/>
          </w:rPrChange>
        </w:rPr>
        <w:t xml:space="preserve"> </w:t>
      </w:r>
      <w:r w:rsidRPr="00992146">
        <w:rPr>
          <w:lang w:val="en-US"/>
          <w:rPrChange w:id="12581" w:author="Anusha De" w:date="2022-08-01T14:48:00Z">
            <w:rPr/>
          </w:rPrChange>
        </w:rPr>
        <w:t>years),</w:t>
      </w:r>
      <w:r w:rsidR="00F73A4C" w:rsidRPr="00992146">
        <w:rPr>
          <w:lang w:val="en-US"/>
          <w:rPrChange w:id="12582" w:author="Anusha De" w:date="2022-08-01T14:48:00Z">
            <w:rPr/>
          </w:rPrChange>
        </w:rPr>
        <w:t xml:space="preserve"> </w:t>
      </w:r>
      <w:r w:rsidRPr="00992146">
        <w:rPr>
          <w:lang w:val="en-US"/>
          <w:rPrChange w:id="12583" w:author="Anusha De" w:date="2022-08-01T14:48:00Z">
            <w:rPr/>
          </w:rPrChange>
        </w:rPr>
        <w:t>dummy</w:t>
      </w:r>
      <w:r w:rsidR="00F73A4C" w:rsidRPr="00992146">
        <w:rPr>
          <w:lang w:val="en-US"/>
          <w:rPrChange w:id="12584" w:author="Anusha De" w:date="2022-08-01T14:48:00Z">
            <w:rPr/>
          </w:rPrChange>
        </w:rPr>
        <w:t xml:space="preserve"> </w:t>
      </w:r>
      <w:r w:rsidRPr="00992146">
        <w:rPr>
          <w:lang w:val="en-US"/>
          <w:rPrChange w:id="12585" w:author="Anusha De" w:date="2022-08-01T14:48:00Z">
            <w:rPr/>
          </w:rPrChange>
        </w:rPr>
        <w:t>variable</w:t>
      </w:r>
      <w:r w:rsidR="00F73A4C" w:rsidRPr="00992146">
        <w:rPr>
          <w:lang w:val="en-US"/>
          <w:rPrChange w:id="12586" w:author="Anusha De" w:date="2022-08-01T14:48:00Z">
            <w:rPr/>
          </w:rPrChange>
        </w:rPr>
        <w:t xml:space="preserve"> </w:t>
      </w:r>
      <w:r w:rsidRPr="00992146">
        <w:rPr>
          <w:lang w:val="en-US"/>
          <w:rPrChange w:id="12587" w:author="Anusha De" w:date="2022-08-01T14:48:00Z">
            <w:rPr/>
          </w:rPrChange>
        </w:rPr>
        <w:t>indicating</w:t>
      </w:r>
      <w:r w:rsidR="00F73A4C" w:rsidRPr="00992146">
        <w:rPr>
          <w:lang w:val="en-US"/>
          <w:rPrChange w:id="12588" w:author="Anusha De" w:date="2022-08-01T14:48:00Z">
            <w:rPr/>
          </w:rPrChange>
        </w:rPr>
        <w:t xml:space="preserve"> </w:t>
      </w:r>
      <w:r w:rsidRPr="00992146">
        <w:rPr>
          <w:lang w:val="en-US"/>
          <w:rPrChange w:id="12589" w:author="Anusha De" w:date="2022-08-01T14:48:00Z">
            <w:rPr/>
          </w:rPrChange>
        </w:rPr>
        <w:t>if</w:t>
      </w:r>
      <w:r w:rsidR="00F73A4C" w:rsidRPr="00992146">
        <w:rPr>
          <w:lang w:val="en-US"/>
          <w:rPrChange w:id="12590" w:author="Anusha De" w:date="2022-08-01T14:48:00Z">
            <w:rPr/>
          </w:rPrChange>
        </w:rPr>
        <w:t xml:space="preserve"> </w:t>
      </w:r>
      <w:r w:rsidRPr="00992146">
        <w:rPr>
          <w:lang w:val="en-US"/>
          <w:rPrChange w:id="12591" w:author="Anusha De" w:date="2022-08-01T14:48:00Z">
            <w:rPr/>
          </w:rPrChange>
        </w:rPr>
        <w:t>the</w:t>
      </w:r>
      <w:r w:rsidR="00F73A4C" w:rsidRPr="00992146">
        <w:rPr>
          <w:lang w:val="en-US"/>
          <w:rPrChange w:id="12592" w:author="Anusha De" w:date="2022-08-01T14:48:00Z">
            <w:rPr/>
          </w:rPrChange>
        </w:rPr>
        <w:t xml:space="preserve"> </w:t>
      </w:r>
      <w:r w:rsidRPr="00992146">
        <w:rPr>
          <w:lang w:val="en-US"/>
          <w:rPrChange w:id="12593" w:author="Anusha De" w:date="2022-08-01T14:48:00Z">
            <w:rPr/>
          </w:rPrChange>
        </w:rPr>
        <w:t>farmer</w:t>
      </w:r>
      <w:r w:rsidR="00F73A4C" w:rsidRPr="00992146">
        <w:rPr>
          <w:lang w:val="en-US"/>
          <w:rPrChange w:id="12594" w:author="Anusha De" w:date="2022-08-01T14:48:00Z">
            <w:rPr/>
          </w:rPrChange>
        </w:rPr>
        <w:t xml:space="preserve"> </w:t>
      </w:r>
      <w:r w:rsidRPr="00992146">
        <w:rPr>
          <w:lang w:val="en-US"/>
          <w:rPrChange w:id="12595" w:author="Anusha De" w:date="2022-08-01T14:48:00Z">
            <w:rPr/>
          </w:rPrChange>
        </w:rPr>
        <w:t>has</w:t>
      </w:r>
      <w:r w:rsidR="00F73A4C" w:rsidRPr="00992146">
        <w:rPr>
          <w:lang w:val="en-US"/>
          <w:rPrChange w:id="12596" w:author="Anusha De" w:date="2022-08-01T14:48:00Z">
            <w:rPr/>
          </w:rPrChange>
        </w:rPr>
        <w:t xml:space="preserve"> </w:t>
      </w:r>
      <w:r w:rsidRPr="00992146">
        <w:rPr>
          <w:lang w:val="en-US"/>
          <w:rPrChange w:id="12597" w:author="Anusha De" w:date="2022-08-01T14:48:00Z">
            <w:rPr/>
          </w:rPrChange>
        </w:rPr>
        <w:t>finished</w:t>
      </w:r>
      <w:r w:rsidR="00F73A4C" w:rsidRPr="00992146">
        <w:rPr>
          <w:lang w:val="en-US"/>
          <w:rPrChange w:id="12598" w:author="Anusha De" w:date="2022-08-01T14:48:00Z">
            <w:rPr/>
          </w:rPrChange>
        </w:rPr>
        <w:t xml:space="preserve"> </w:t>
      </w:r>
      <w:r w:rsidRPr="00992146">
        <w:rPr>
          <w:lang w:val="en-US"/>
          <w:rPrChange w:id="12599" w:author="Anusha De" w:date="2022-08-01T14:48:00Z">
            <w:rPr/>
          </w:rPrChange>
        </w:rPr>
        <w:t>primary</w:t>
      </w:r>
      <w:r w:rsidR="00F73A4C" w:rsidRPr="00992146">
        <w:rPr>
          <w:lang w:val="en-US"/>
          <w:rPrChange w:id="12600" w:author="Anusha De" w:date="2022-08-01T14:48:00Z">
            <w:rPr/>
          </w:rPrChange>
        </w:rPr>
        <w:t xml:space="preserve"> </w:t>
      </w:r>
      <w:r w:rsidRPr="00992146">
        <w:rPr>
          <w:lang w:val="en-US"/>
          <w:rPrChange w:id="12601" w:author="Anusha De" w:date="2022-08-01T14:48:00Z">
            <w:rPr/>
          </w:rPrChange>
        </w:rPr>
        <w:t>education,</w:t>
      </w:r>
      <w:r w:rsidR="00F73A4C" w:rsidRPr="00992146">
        <w:rPr>
          <w:lang w:val="en-US"/>
          <w:rPrChange w:id="12602" w:author="Anusha De" w:date="2022-08-01T14:48:00Z">
            <w:rPr/>
          </w:rPrChange>
        </w:rPr>
        <w:t xml:space="preserve"> </w:t>
      </w:r>
      <w:r w:rsidRPr="00992146">
        <w:rPr>
          <w:lang w:val="en-US"/>
          <w:rPrChange w:id="12603" w:author="Anusha De" w:date="2022-08-01T14:48:00Z">
            <w:rPr/>
          </w:rPrChange>
        </w:rPr>
        <w:t>distance</w:t>
      </w:r>
      <w:r w:rsidR="00F73A4C" w:rsidRPr="00992146">
        <w:rPr>
          <w:lang w:val="en-US"/>
          <w:rPrChange w:id="12604" w:author="Anusha De" w:date="2022-08-01T14:48:00Z">
            <w:rPr/>
          </w:rPrChange>
        </w:rPr>
        <w:t xml:space="preserve"> </w:t>
      </w:r>
      <w:r w:rsidRPr="00992146">
        <w:rPr>
          <w:lang w:val="en-US"/>
          <w:rPrChange w:id="12605" w:author="Anusha De" w:date="2022-08-01T14:48:00Z">
            <w:rPr/>
          </w:rPrChange>
        </w:rPr>
        <w:t>of</w:t>
      </w:r>
      <w:r w:rsidR="00F73A4C" w:rsidRPr="00992146">
        <w:rPr>
          <w:lang w:val="en-US"/>
          <w:rPrChange w:id="12606" w:author="Anusha De" w:date="2022-08-01T14:48:00Z">
            <w:rPr/>
          </w:rPrChange>
        </w:rPr>
        <w:t xml:space="preserve"> </w:t>
      </w:r>
      <w:r w:rsidRPr="00992146">
        <w:rPr>
          <w:lang w:val="en-US"/>
          <w:rPrChange w:id="12607" w:author="Anusha De" w:date="2022-08-01T14:48:00Z">
            <w:rPr/>
          </w:rPrChange>
        </w:rPr>
        <w:t>farmer's</w:t>
      </w:r>
      <w:r w:rsidR="00F73A4C" w:rsidRPr="00992146">
        <w:rPr>
          <w:lang w:val="en-US"/>
          <w:rPrChange w:id="12608" w:author="Anusha De" w:date="2022-08-01T14:48:00Z">
            <w:rPr/>
          </w:rPrChange>
        </w:rPr>
        <w:t xml:space="preserve"> </w:t>
      </w:r>
      <w:r w:rsidRPr="00992146">
        <w:rPr>
          <w:lang w:val="en-US"/>
          <w:rPrChange w:id="12609" w:author="Anusha De" w:date="2022-08-01T14:48:00Z">
            <w:rPr/>
          </w:rPrChange>
        </w:rPr>
        <w:t>homestead</w:t>
      </w:r>
      <w:r w:rsidR="00F73A4C" w:rsidRPr="00992146">
        <w:rPr>
          <w:lang w:val="en-US"/>
          <w:rPrChange w:id="12610" w:author="Anusha De" w:date="2022-08-01T14:48:00Z">
            <w:rPr/>
          </w:rPrChange>
        </w:rPr>
        <w:t xml:space="preserve"> </w:t>
      </w:r>
      <w:r w:rsidRPr="00992146">
        <w:rPr>
          <w:lang w:val="en-US"/>
          <w:rPrChange w:id="12611" w:author="Anusha De" w:date="2022-08-01T14:48:00Z">
            <w:rPr/>
          </w:rPrChange>
        </w:rPr>
        <w:t>to</w:t>
      </w:r>
      <w:r w:rsidR="00F73A4C" w:rsidRPr="00992146">
        <w:rPr>
          <w:lang w:val="en-US"/>
          <w:rPrChange w:id="12612" w:author="Anusha De" w:date="2022-08-01T14:48:00Z">
            <w:rPr/>
          </w:rPrChange>
        </w:rPr>
        <w:t xml:space="preserve"> </w:t>
      </w:r>
      <w:r w:rsidRPr="00992146">
        <w:rPr>
          <w:lang w:val="en-US"/>
          <w:rPrChange w:id="12613" w:author="Anusha De" w:date="2022-08-01T14:48:00Z">
            <w:rPr/>
          </w:rPrChange>
        </w:rPr>
        <w:t>tarmac</w:t>
      </w:r>
      <w:r w:rsidR="00F73A4C" w:rsidRPr="00992146">
        <w:rPr>
          <w:lang w:val="en-US"/>
          <w:rPrChange w:id="12614" w:author="Anusha De" w:date="2022-08-01T14:48:00Z">
            <w:rPr/>
          </w:rPrChange>
        </w:rPr>
        <w:t xml:space="preserve"> </w:t>
      </w:r>
      <w:r w:rsidRPr="00992146">
        <w:rPr>
          <w:lang w:val="en-US"/>
          <w:rPrChange w:id="12615" w:author="Anusha De" w:date="2022-08-01T14:48:00Z">
            <w:rPr/>
          </w:rPrChange>
        </w:rPr>
        <w:t>and</w:t>
      </w:r>
      <w:r w:rsidR="00F73A4C" w:rsidRPr="00992146">
        <w:rPr>
          <w:lang w:val="en-US"/>
          <w:rPrChange w:id="12616" w:author="Anusha De" w:date="2022-08-01T14:48:00Z">
            <w:rPr/>
          </w:rPrChange>
        </w:rPr>
        <w:t xml:space="preserve"> </w:t>
      </w:r>
      <w:r w:rsidRPr="00992146">
        <w:rPr>
          <w:lang w:val="en-US"/>
          <w:rPrChange w:id="12617" w:author="Anusha De" w:date="2022-08-01T14:48:00Z">
            <w:rPr/>
          </w:rPrChange>
        </w:rPr>
        <w:t>feeder</w:t>
      </w:r>
      <w:r w:rsidR="00F73A4C" w:rsidRPr="00992146">
        <w:rPr>
          <w:lang w:val="en-US"/>
          <w:rPrChange w:id="12618" w:author="Anusha De" w:date="2022-08-01T14:48:00Z">
            <w:rPr/>
          </w:rPrChange>
        </w:rPr>
        <w:t xml:space="preserve"> </w:t>
      </w:r>
      <w:r w:rsidRPr="00992146">
        <w:rPr>
          <w:lang w:val="en-US"/>
          <w:rPrChange w:id="12619" w:author="Anusha De" w:date="2022-08-01T14:48:00Z">
            <w:rPr/>
          </w:rPrChange>
        </w:rPr>
        <w:t>roads</w:t>
      </w:r>
      <w:r w:rsidR="00F73A4C" w:rsidRPr="00992146">
        <w:rPr>
          <w:lang w:val="en-US"/>
          <w:rPrChange w:id="12620" w:author="Anusha De" w:date="2022-08-01T14:48:00Z">
            <w:rPr/>
          </w:rPrChange>
        </w:rPr>
        <w:t xml:space="preserve"> </w:t>
      </w:r>
      <w:r w:rsidRPr="00992146">
        <w:rPr>
          <w:lang w:val="en-US"/>
          <w:rPrChange w:id="12621" w:author="Anusha De" w:date="2022-08-01T14:48:00Z">
            <w:rPr/>
          </w:rPrChange>
        </w:rPr>
        <w:t>(in</w:t>
      </w:r>
      <w:r w:rsidR="00F73A4C" w:rsidRPr="00992146">
        <w:rPr>
          <w:lang w:val="en-US"/>
          <w:rPrChange w:id="12622" w:author="Anusha De" w:date="2022-08-01T14:48:00Z">
            <w:rPr/>
          </w:rPrChange>
        </w:rPr>
        <w:t xml:space="preserve"> </w:t>
      </w:r>
      <w:r w:rsidRPr="00992146">
        <w:rPr>
          <w:lang w:val="en-US"/>
          <w:rPrChange w:id="12623" w:author="Anusha De" w:date="2022-08-01T14:48:00Z">
            <w:rPr/>
          </w:rPrChange>
        </w:rPr>
        <w:t>km)</w:t>
      </w:r>
      <w:r w:rsidR="00F73A4C" w:rsidRPr="00992146">
        <w:rPr>
          <w:lang w:val="en-US"/>
          <w:rPrChange w:id="12624" w:author="Anusha De" w:date="2022-08-01T14:48:00Z">
            <w:rPr/>
          </w:rPrChange>
        </w:rPr>
        <w:t xml:space="preserve"> </w:t>
      </w:r>
      <w:r w:rsidRPr="00992146">
        <w:rPr>
          <w:lang w:val="en-US"/>
          <w:rPrChange w:id="12625" w:author="Anusha De" w:date="2022-08-01T14:48:00Z">
            <w:rPr/>
          </w:rPrChange>
        </w:rPr>
        <w:t>and</w:t>
      </w:r>
      <w:r w:rsidR="00F73A4C" w:rsidRPr="00992146">
        <w:rPr>
          <w:lang w:val="en-US"/>
          <w:rPrChange w:id="12626" w:author="Anusha De" w:date="2022-08-01T14:48:00Z">
            <w:rPr/>
          </w:rPrChange>
        </w:rPr>
        <w:t xml:space="preserve"> </w:t>
      </w:r>
      <w:r w:rsidRPr="00992146">
        <w:rPr>
          <w:lang w:val="en-US"/>
          <w:rPrChange w:id="12627" w:author="Anusha De" w:date="2022-08-01T14:48:00Z">
            <w:rPr/>
          </w:rPrChange>
        </w:rPr>
        <w:t>marital</w:t>
      </w:r>
      <w:r w:rsidR="00F73A4C" w:rsidRPr="00992146">
        <w:rPr>
          <w:lang w:val="en-US"/>
          <w:rPrChange w:id="12628" w:author="Anusha De" w:date="2022-08-01T14:48:00Z">
            <w:rPr/>
          </w:rPrChange>
        </w:rPr>
        <w:t xml:space="preserve"> </w:t>
      </w:r>
      <w:r w:rsidRPr="00992146">
        <w:rPr>
          <w:lang w:val="en-US"/>
          <w:rPrChange w:id="12629" w:author="Anusha De" w:date="2022-08-01T14:48:00Z">
            <w:rPr/>
          </w:rPrChange>
        </w:rPr>
        <w:t>status.</w:t>
      </w:r>
      <w:r w:rsidR="00F73A4C" w:rsidRPr="00992146">
        <w:rPr>
          <w:lang w:val="en-US"/>
          <w:rPrChange w:id="12630" w:author="Anusha De" w:date="2022-08-01T14:48:00Z">
            <w:rPr/>
          </w:rPrChange>
        </w:rPr>
        <w:t xml:space="preserve"> </w:t>
      </w:r>
      <w:r w:rsidRPr="00992146">
        <w:rPr>
          <w:lang w:val="en-US"/>
          <w:rPrChange w:id="12631" w:author="Anusha De" w:date="2022-08-01T14:48:00Z">
            <w:rPr/>
          </w:rPrChange>
        </w:rPr>
        <w:t>Other</w:t>
      </w:r>
      <w:r w:rsidR="00F73A4C" w:rsidRPr="00992146">
        <w:rPr>
          <w:lang w:val="en-US"/>
          <w:rPrChange w:id="12632" w:author="Anusha De" w:date="2022-08-01T14:48:00Z">
            <w:rPr/>
          </w:rPrChange>
        </w:rPr>
        <w:t xml:space="preserve"> </w:t>
      </w:r>
      <w:r w:rsidRPr="00992146">
        <w:rPr>
          <w:lang w:val="en-US"/>
          <w:rPrChange w:id="12633" w:author="Anusha De" w:date="2022-08-01T14:48:00Z">
            <w:rPr/>
          </w:rPrChange>
        </w:rPr>
        <w:t>control</w:t>
      </w:r>
      <w:r w:rsidR="00F73A4C" w:rsidRPr="00992146">
        <w:rPr>
          <w:lang w:val="en-US"/>
          <w:rPrChange w:id="12634" w:author="Anusha De" w:date="2022-08-01T14:48:00Z">
            <w:rPr/>
          </w:rPrChange>
        </w:rPr>
        <w:t xml:space="preserve"> </w:t>
      </w:r>
      <w:r w:rsidRPr="00992146">
        <w:rPr>
          <w:lang w:val="en-US"/>
          <w:rPrChange w:id="12635" w:author="Anusha De" w:date="2022-08-01T14:48:00Z">
            <w:rPr/>
          </w:rPrChange>
        </w:rPr>
        <w:t>variables</w:t>
      </w:r>
      <w:r w:rsidR="00F73A4C" w:rsidRPr="00992146">
        <w:rPr>
          <w:lang w:val="en-US"/>
          <w:rPrChange w:id="12636" w:author="Anusha De" w:date="2022-08-01T14:48:00Z">
            <w:rPr/>
          </w:rPrChange>
        </w:rPr>
        <w:t xml:space="preserve"> </w:t>
      </w:r>
      <w:r w:rsidRPr="00992146">
        <w:rPr>
          <w:lang w:val="en-US"/>
          <w:rPrChange w:id="12637" w:author="Anusha De" w:date="2022-08-01T14:48:00Z">
            <w:rPr/>
          </w:rPrChange>
        </w:rPr>
        <w:t>included</w:t>
      </w:r>
      <w:r w:rsidR="00F73A4C" w:rsidRPr="00992146">
        <w:rPr>
          <w:lang w:val="en-US"/>
          <w:rPrChange w:id="12638" w:author="Anusha De" w:date="2022-08-01T14:48:00Z">
            <w:rPr/>
          </w:rPrChange>
        </w:rPr>
        <w:t xml:space="preserve"> </w:t>
      </w:r>
      <w:r w:rsidRPr="00992146">
        <w:rPr>
          <w:lang w:val="en-US"/>
          <w:rPrChange w:id="12639" w:author="Anusha De" w:date="2022-08-01T14:48:00Z">
            <w:rPr/>
          </w:rPrChange>
        </w:rPr>
        <w:t>in</w:t>
      </w:r>
      <w:r w:rsidR="00F73A4C" w:rsidRPr="00992146">
        <w:rPr>
          <w:lang w:val="en-US"/>
          <w:rPrChange w:id="12640" w:author="Anusha De" w:date="2022-08-01T14:48:00Z">
            <w:rPr/>
          </w:rPrChange>
        </w:rPr>
        <w:t xml:space="preserve"> </w:t>
      </w:r>
      <m:oMath>
        <m:sSub>
          <m:sSubPr>
            <m:ctrlPr>
              <w:rPr>
                <w:rFonts w:ascii="Cambria Math" w:hAnsi="Cambria Math"/>
                <w:i/>
                <w:sz w:val="24"/>
              </w:rPr>
            </m:ctrlPr>
          </m:sSubPr>
          <m:e>
            <m:r>
              <w:rPr>
                <w:rFonts w:ascii="Cambria Math" w:hAnsi="Cambria Math"/>
                <w:sz w:val="24"/>
              </w:rPr>
              <m:t>X</m:t>
            </m:r>
          </m:e>
          <m:sub>
            <m:r>
              <w:rPr>
                <w:rFonts w:ascii="Cambria Math" w:hAnsi="Cambria Math"/>
                <w:sz w:val="24"/>
                <w:lang w:val="en-US"/>
                <w:rPrChange w:id="12641" w:author="Anusha De" w:date="2022-08-01T14:48:00Z">
                  <w:rPr>
                    <w:rFonts w:ascii="Cambria Math" w:hAnsi="Cambria Math"/>
                    <w:sz w:val="24"/>
                  </w:rPr>
                </w:rPrChange>
              </w:rPr>
              <m:t>ƒ,</m:t>
            </m:r>
            <m:r>
              <m:rPr>
                <m:scr m:val="script"/>
              </m:rPr>
              <w:rPr>
                <w:rFonts w:ascii="Cambria Math" w:hAnsi="Cambria Math"/>
                <w:sz w:val="24"/>
              </w:rPr>
              <m:t>a</m:t>
            </m:r>
          </m:sub>
        </m:sSub>
      </m:oMath>
      <w:r w:rsidR="00F73A4C" w:rsidRPr="00992146">
        <w:rPr>
          <w:i/>
          <w:lang w:val="en-US"/>
          <w:rPrChange w:id="12642" w:author="Anusha De" w:date="2022-08-01T14:48:00Z">
            <w:rPr>
              <w:i/>
            </w:rPr>
          </w:rPrChange>
        </w:rPr>
        <w:t xml:space="preserve"> </w:t>
      </w:r>
      <w:r w:rsidRPr="00992146">
        <w:rPr>
          <w:lang w:val="en-US"/>
          <w:rPrChange w:id="12643" w:author="Anusha De" w:date="2022-08-01T14:48:00Z">
            <w:rPr/>
          </w:rPrChange>
        </w:rPr>
        <w:t>vary</w:t>
      </w:r>
      <w:r w:rsidR="00F73A4C" w:rsidRPr="00992146">
        <w:rPr>
          <w:lang w:val="en-US"/>
          <w:rPrChange w:id="12644" w:author="Anusha De" w:date="2022-08-01T14:48:00Z">
            <w:rPr/>
          </w:rPrChange>
        </w:rPr>
        <w:t xml:space="preserve"> </w:t>
      </w:r>
      <w:r w:rsidRPr="00992146">
        <w:rPr>
          <w:lang w:val="en-US"/>
          <w:rPrChange w:id="12645" w:author="Anusha De" w:date="2022-08-01T14:48:00Z">
            <w:rPr/>
          </w:rPrChange>
        </w:rPr>
        <w:t>at</w:t>
      </w:r>
      <w:r w:rsidR="00F73A4C" w:rsidRPr="00992146">
        <w:rPr>
          <w:lang w:val="en-US"/>
          <w:rPrChange w:id="12646" w:author="Anusha De" w:date="2022-08-01T14:48:00Z">
            <w:rPr/>
          </w:rPrChange>
        </w:rPr>
        <w:t xml:space="preserve"> </w:t>
      </w:r>
      <w:r w:rsidRPr="00992146">
        <w:rPr>
          <w:lang w:val="en-US"/>
          <w:rPrChange w:id="12647" w:author="Anusha De" w:date="2022-08-01T14:48:00Z">
            <w:rPr/>
          </w:rPrChange>
        </w:rPr>
        <w:t>the</w:t>
      </w:r>
      <w:r w:rsidR="00F73A4C" w:rsidRPr="00992146">
        <w:rPr>
          <w:lang w:val="en-US"/>
          <w:rPrChange w:id="12648" w:author="Anusha De" w:date="2022-08-01T14:48:00Z">
            <w:rPr/>
          </w:rPrChange>
        </w:rPr>
        <w:t xml:space="preserve"> </w:t>
      </w:r>
      <w:r w:rsidRPr="00992146">
        <w:rPr>
          <w:lang w:val="en-US"/>
          <w:rPrChange w:id="12649" w:author="Anusha De" w:date="2022-08-01T14:48:00Z">
            <w:rPr/>
          </w:rPrChange>
        </w:rPr>
        <w:t>level</w:t>
      </w:r>
      <w:r w:rsidR="00F73A4C" w:rsidRPr="00992146">
        <w:rPr>
          <w:lang w:val="en-US"/>
          <w:rPrChange w:id="12650" w:author="Anusha De" w:date="2022-08-01T14:48:00Z">
            <w:rPr/>
          </w:rPrChange>
        </w:rPr>
        <w:t xml:space="preserve"> </w:t>
      </w:r>
      <w:r w:rsidRPr="00992146">
        <w:rPr>
          <w:lang w:val="en-US"/>
          <w:rPrChange w:id="12651" w:author="Anusha De" w:date="2022-08-01T14:48:00Z">
            <w:rPr/>
          </w:rPrChange>
        </w:rPr>
        <w:t>of</w:t>
      </w:r>
      <w:r w:rsidR="00F73A4C" w:rsidRPr="00992146">
        <w:rPr>
          <w:lang w:val="en-US"/>
          <w:rPrChange w:id="12652" w:author="Anusha De" w:date="2022-08-01T14:48:00Z">
            <w:rPr/>
          </w:rPrChange>
        </w:rPr>
        <w:t xml:space="preserve"> </w:t>
      </w:r>
      <w:r w:rsidRPr="00992146">
        <w:rPr>
          <w:lang w:val="en-US"/>
          <w:rPrChange w:id="12653" w:author="Anusha De" w:date="2022-08-01T14:48:00Z">
            <w:rPr/>
          </w:rPrChange>
        </w:rPr>
        <w:t>the</w:t>
      </w:r>
      <w:r w:rsidR="00F73A4C" w:rsidRPr="00992146">
        <w:rPr>
          <w:lang w:val="en-US"/>
          <w:rPrChange w:id="12654" w:author="Anusha De" w:date="2022-08-01T14:48:00Z">
            <w:rPr/>
          </w:rPrChange>
        </w:rPr>
        <w:t xml:space="preserve"> </w:t>
      </w:r>
      <w:r w:rsidRPr="00992146">
        <w:rPr>
          <w:lang w:val="en-US"/>
          <w:rPrChange w:id="12655" w:author="Anusha De" w:date="2022-08-01T14:48:00Z">
            <w:rPr/>
          </w:rPrChange>
        </w:rPr>
        <w:t>actor,</w:t>
      </w:r>
      <w:r w:rsidR="00F73A4C" w:rsidRPr="00992146">
        <w:rPr>
          <w:lang w:val="en-US"/>
          <w:rPrChange w:id="12656" w:author="Anusha De" w:date="2022-08-01T14:48:00Z">
            <w:rPr/>
          </w:rPrChange>
        </w:rPr>
        <w:t xml:space="preserve"> </w:t>
      </w:r>
      <w:r w:rsidRPr="00992146">
        <w:rPr>
          <w:lang w:val="en-US"/>
          <w:rPrChange w:id="12657" w:author="Anusha De" w:date="2022-08-01T14:48:00Z">
            <w:rPr/>
          </w:rPrChange>
        </w:rPr>
        <w:t>like</w:t>
      </w:r>
      <w:r w:rsidR="00F73A4C" w:rsidRPr="00992146">
        <w:rPr>
          <w:lang w:val="en-US"/>
          <w:rPrChange w:id="12658" w:author="Anusha De" w:date="2022-08-01T14:48:00Z">
            <w:rPr/>
          </w:rPrChange>
        </w:rPr>
        <w:t xml:space="preserve"> </w:t>
      </w:r>
      <w:r w:rsidRPr="00992146">
        <w:rPr>
          <w:lang w:val="en-US"/>
          <w:rPrChange w:id="12659" w:author="Anusha De" w:date="2022-08-01T14:48:00Z">
            <w:rPr/>
          </w:rPrChange>
        </w:rPr>
        <w:t>age,</w:t>
      </w:r>
      <w:r w:rsidR="00F73A4C" w:rsidRPr="00992146">
        <w:rPr>
          <w:lang w:val="en-US"/>
          <w:rPrChange w:id="12660" w:author="Anusha De" w:date="2022-08-01T14:48:00Z">
            <w:rPr/>
          </w:rPrChange>
        </w:rPr>
        <w:t xml:space="preserve"> </w:t>
      </w:r>
      <w:r w:rsidRPr="00992146">
        <w:rPr>
          <w:lang w:val="en-US"/>
          <w:rPrChange w:id="12661" w:author="Anusha De" w:date="2022-08-01T14:48:00Z">
            <w:rPr/>
          </w:rPrChange>
        </w:rPr>
        <w:t>education</w:t>
      </w:r>
      <w:r w:rsidR="00F73A4C" w:rsidRPr="00992146">
        <w:rPr>
          <w:lang w:val="en-US"/>
          <w:rPrChange w:id="12662" w:author="Anusha De" w:date="2022-08-01T14:48:00Z">
            <w:rPr/>
          </w:rPrChange>
        </w:rPr>
        <w:t xml:space="preserve"> </w:t>
      </w:r>
      <w:r w:rsidRPr="00992146">
        <w:rPr>
          <w:lang w:val="en-US"/>
          <w:rPrChange w:id="12663" w:author="Anusha De" w:date="2022-08-01T14:48:00Z">
            <w:rPr/>
          </w:rPrChange>
        </w:rPr>
        <w:t>(if</w:t>
      </w:r>
      <w:r w:rsidR="00F73A4C" w:rsidRPr="00992146">
        <w:rPr>
          <w:lang w:val="en-US"/>
          <w:rPrChange w:id="12664" w:author="Anusha De" w:date="2022-08-01T14:48:00Z">
            <w:rPr/>
          </w:rPrChange>
        </w:rPr>
        <w:t xml:space="preserve"> </w:t>
      </w:r>
      <w:r w:rsidRPr="00992146">
        <w:rPr>
          <w:lang w:val="en-US"/>
          <w:rPrChange w:id="12665" w:author="Anusha De" w:date="2022-08-01T14:48:00Z">
            <w:rPr/>
          </w:rPrChange>
        </w:rPr>
        <w:t>primary</w:t>
      </w:r>
      <w:r w:rsidR="00F73A4C" w:rsidRPr="00992146">
        <w:rPr>
          <w:lang w:val="en-US"/>
          <w:rPrChange w:id="12666" w:author="Anusha De" w:date="2022-08-01T14:48:00Z">
            <w:rPr/>
          </w:rPrChange>
        </w:rPr>
        <w:t xml:space="preserve"> </w:t>
      </w:r>
      <w:r w:rsidRPr="00992146">
        <w:rPr>
          <w:lang w:val="en-US"/>
          <w:rPrChange w:id="12667" w:author="Anusha De" w:date="2022-08-01T14:48:00Z">
            <w:rPr/>
          </w:rPrChange>
        </w:rPr>
        <w:t>education</w:t>
      </w:r>
      <w:r w:rsidR="00F73A4C" w:rsidRPr="00992146">
        <w:rPr>
          <w:lang w:val="en-US"/>
          <w:rPrChange w:id="12668" w:author="Anusha De" w:date="2022-08-01T14:48:00Z">
            <w:rPr/>
          </w:rPrChange>
        </w:rPr>
        <w:t xml:space="preserve"> </w:t>
      </w:r>
      <w:r w:rsidRPr="00992146">
        <w:rPr>
          <w:lang w:val="en-US"/>
          <w:rPrChange w:id="12669" w:author="Anusha De" w:date="2022-08-01T14:48:00Z">
            <w:rPr/>
          </w:rPrChange>
        </w:rPr>
        <w:t>is</w:t>
      </w:r>
      <w:r w:rsidR="00F73A4C" w:rsidRPr="00992146">
        <w:rPr>
          <w:lang w:val="en-US"/>
          <w:rPrChange w:id="12670" w:author="Anusha De" w:date="2022-08-01T14:48:00Z">
            <w:rPr/>
          </w:rPrChange>
        </w:rPr>
        <w:t xml:space="preserve"> </w:t>
      </w:r>
      <w:r w:rsidRPr="00992146">
        <w:rPr>
          <w:lang w:val="en-US"/>
          <w:rPrChange w:id="12671" w:author="Anusha De" w:date="2022-08-01T14:48:00Z">
            <w:rPr/>
          </w:rPrChange>
        </w:rPr>
        <w:t>finished)</w:t>
      </w:r>
      <w:r w:rsidR="00F73A4C" w:rsidRPr="00992146">
        <w:rPr>
          <w:lang w:val="en-US"/>
          <w:rPrChange w:id="12672" w:author="Anusha De" w:date="2022-08-01T14:48:00Z">
            <w:rPr/>
          </w:rPrChange>
        </w:rPr>
        <w:t xml:space="preserve"> </w:t>
      </w:r>
      <w:r w:rsidRPr="00992146">
        <w:rPr>
          <w:lang w:val="en-US"/>
          <w:rPrChange w:id="12673" w:author="Anusha De" w:date="2022-08-01T14:48:00Z">
            <w:rPr/>
          </w:rPrChange>
        </w:rPr>
        <w:t>and</w:t>
      </w:r>
      <w:r w:rsidR="00F73A4C" w:rsidRPr="00992146">
        <w:rPr>
          <w:lang w:val="en-US"/>
          <w:rPrChange w:id="12674" w:author="Anusha De" w:date="2022-08-01T14:48:00Z">
            <w:rPr/>
          </w:rPrChange>
        </w:rPr>
        <w:t xml:space="preserve"> </w:t>
      </w:r>
      <w:r w:rsidRPr="00992146">
        <w:rPr>
          <w:lang w:val="en-US"/>
          <w:rPrChange w:id="12675" w:author="Anusha De" w:date="2022-08-01T14:48:00Z">
            <w:rPr/>
          </w:rPrChange>
        </w:rPr>
        <w:t>dummy</w:t>
      </w:r>
      <w:r w:rsidR="00F73A4C" w:rsidRPr="00992146">
        <w:rPr>
          <w:lang w:val="en-US"/>
          <w:rPrChange w:id="12676" w:author="Anusha De" w:date="2022-08-01T14:48:00Z">
            <w:rPr/>
          </w:rPrChange>
        </w:rPr>
        <w:t xml:space="preserve"> </w:t>
      </w:r>
      <w:r w:rsidRPr="00992146">
        <w:rPr>
          <w:lang w:val="en-US"/>
          <w:rPrChange w:id="12677" w:author="Anusha De" w:date="2022-08-01T14:48:00Z">
            <w:rPr/>
          </w:rPrChange>
        </w:rPr>
        <w:t>variable</w:t>
      </w:r>
      <w:r w:rsidR="00F73A4C" w:rsidRPr="00992146">
        <w:rPr>
          <w:lang w:val="en-US"/>
          <w:rPrChange w:id="12678" w:author="Anusha De" w:date="2022-08-01T14:48:00Z">
            <w:rPr/>
          </w:rPrChange>
        </w:rPr>
        <w:t xml:space="preserve"> </w:t>
      </w:r>
      <w:r w:rsidRPr="00992146">
        <w:rPr>
          <w:lang w:val="en-US"/>
          <w:rPrChange w:id="12679" w:author="Anusha De" w:date="2022-08-01T14:48:00Z">
            <w:rPr/>
          </w:rPrChange>
        </w:rPr>
        <w:t>for</w:t>
      </w:r>
      <w:r w:rsidR="00F73A4C" w:rsidRPr="00992146">
        <w:rPr>
          <w:lang w:val="en-US"/>
          <w:rPrChange w:id="12680" w:author="Anusha De" w:date="2022-08-01T14:48:00Z">
            <w:rPr/>
          </w:rPrChange>
        </w:rPr>
        <w:t xml:space="preserve"> </w:t>
      </w:r>
      <w:r w:rsidRPr="00992146">
        <w:rPr>
          <w:lang w:val="en-US"/>
          <w:rPrChange w:id="12681" w:author="Anusha De" w:date="2022-08-01T14:48:00Z">
            <w:rPr/>
          </w:rPrChange>
        </w:rPr>
        <w:t>marital</w:t>
      </w:r>
      <w:r w:rsidR="00F73A4C" w:rsidRPr="00992146">
        <w:rPr>
          <w:lang w:val="en-US"/>
          <w:rPrChange w:id="12682" w:author="Anusha De" w:date="2022-08-01T14:48:00Z">
            <w:rPr/>
          </w:rPrChange>
        </w:rPr>
        <w:t xml:space="preserve"> </w:t>
      </w:r>
      <w:r w:rsidRPr="00992146">
        <w:rPr>
          <w:lang w:val="en-US"/>
          <w:rPrChange w:id="12683" w:author="Anusha De" w:date="2022-08-01T14:48:00Z">
            <w:rPr/>
          </w:rPrChange>
        </w:rPr>
        <w:t>status</w:t>
      </w:r>
      <w:r w:rsidR="00F73A4C" w:rsidRPr="00992146">
        <w:rPr>
          <w:lang w:val="en-US"/>
          <w:rPrChange w:id="12684" w:author="Anusha De" w:date="2022-08-01T14:48:00Z">
            <w:rPr/>
          </w:rPrChange>
        </w:rPr>
        <w:t xml:space="preserve"> </w:t>
      </w:r>
      <w:r w:rsidRPr="00992146">
        <w:rPr>
          <w:lang w:val="en-US"/>
          <w:rPrChange w:id="12685" w:author="Anusha De" w:date="2022-08-01T14:48:00Z">
            <w:rPr/>
          </w:rPrChange>
        </w:rPr>
        <w:t>of</w:t>
      </w:r>
      <w:r w:rsidR="00F73A4C" w:rsidRPr="00992146">
        <w:rPr>
          <w:lang w:val="en-US"/>
          <w:rPrChange w:id="12686" w:author="Anusha De" w:date="2022-08-01T14:48:00Z">
            <w:rPr/>
          </w:rPrChange>
        </w:rPr>
        <w:t xml:space="preserve"> </w:t>
      </w:r>
      <w:r w:rsidRPr="00992146">
        <w:rPr>
          <w:lang w:val="en-US"/>
          <w:rPrChange w:id="12687" w:author="Anusha De" w:date="2022-08-01T14:48:00Z">
            <w:rPr/>
          </w:rPrChange>
        </w:rPr>
        <w:t>the</w:t>
      </w:r>
      <w:r w:rsidR="00F73A4C" w:rsidRPr="00992146">
        <w:rPr>
          <w:lang w:val="en-US"/>
          <w:rPrChange w:id="12688" w:author="Anusha De" w:date="2022-08-01T14:48:00Z">
            <w:rPr/>
          </w:rPrChange>
        </w:rPr>
        <w:t xml:space="preserve"> </w:t>
      </w:r>
      <w:r w:rsidRPr="00992146">
        <w:rPr>
          <w:lang w:val="en-US"/>
          <w:rPrChange w:id="12689" w:author="Anusha De" w:date="2022-08-01T14:48:00Z">
            <w:rPr/>
          </w:rPrChange>
        </w:rPr>
        <w:t>dealer,</w:t>
      </w:r>
      <w:r w:rsidR="00F73A4C" w:rsidRPr="00992146">
        <w:rPr>
          <w:lang w:val="en-US"/>
          <w:rPrChange w:id="12690" w:author="Anusha De" w:date="2022-08-01T14:48:00Z">
            <w:rPr/>
          </w:rPrChange>
        </w:rPr>
        <w:t xml:space="preserve"> </w:t>
      </w:r>
      <w:r w:rsidRPr="00992146">
        <w:rPr>
          <w:lang w:val="en-US"/>
          <w:rPrChange w:id="12691" w:author="Anusha De" w:date="2022-08-01T14:48:00Z">
            <w:rPr/>
          </w:rPrChange>
        </w:rPr>
        <w:t>trader</w:t>
      </w:r>
      <w:r w:rsidR="00F73A4C" w:rsidRPr="00992146">
        <w:rPr>
          <w:lang w:val="en-US"/>
          <w:rPrChange w:id="12692" w:author="Anusha De" w:date="2022-08-01T14:48:00Z">
            <w:rPr/>
          </w:rPrChange>
        </w:rPr>
        <w:t xml:space="preserve"> </w:t>
      </w:r>
      <w:r w:rsidRPr="00992146">
        <w:rPr>
          <w:lang w:val="en-US"/>
          <w:rPrChange w:id="12693" w:author="Anusha De" w:date="2022-08-01T14:48:00Z">
            <w:rPr/>
          </w:rPrChange>
        </w:rPr>
        <w:t>or</w:t>
      </w:r>
      <w:r w:rsidR="00F73A4C" w:rsidRPr="00992146">
        <w:rPr>
          <w:lang w:val="en-US"/>
          <w:rPrChange w:id="12694" w:author="Anusha De" w:date="2022-08-01T14:48:00Z">
            <w:rPr/>
          </w:rPrChange>
        </w:rPr>
        <w:t xml:space="preserve"> </w:t>
      </w:r>
      <w:r w:rsidRPr="00992146">
        <w:rPr>
          <w:lang w:val="en-US"/>
          <w:rPrChange w:id="12695" w:author="Anusha De" w:date="2022-08-01T14:48:00Z">
            <w:rPr/>
          </w:rPrChange>
        </w:rPr>
        <w:t>processor.</w:t>
      </w:r>
      <w:r w:rsidR="00F73A4C" w:rsidRPr="00992146">
        <w:rPr>
          <w:lang w:val="en-US"/>
          <w:rPrChange w:id="12696" w:author="Anusha De" w:date="2022-08-01T14:48:00Z">
            <w:rPr/>
          </w:rPrChange>
        </w:rPr>
        <w:t xml:space="preserve"> </w:t>
      </w:r>
      <w:r w:rsidRPr="00992146">
        <w:rPr>
          <w:lang w:val="en-US"/>
          <w:rPrChange w:id="12697" w:author="Anusha De" w:date="2022-08-01T14:48:00Z">
            <w:rPr/>
          </w:rPrChange>
        </w:rPr>
        <w:t>The</w:t>
      </w:r>
      <w:r w:rsidR="00F73A4C" w:rsidRPr="00992146">
        <w:rPr>
          <w:lang w:val="en-US"/>
          <w:rPrChange w:id="12698" w:author="Anusha De" w:date="2022-08-01T14:48:00Z">
            <w:rPr/>
          </w:rPrChange>
        </w:rPr>
        <w:t xml:space="preserve"> </w:t>
      </w:r>
      <w:r w:rsidRPr="00992146">
        <w:rPr>
          <w:lang w:val="en-US"/>
          <w:rPrChange w:id="12699" w:author="Anusha De" w:date="2022-08-01T14:48:00Z">
            <w:rPr/>
          </w:rPrChange>
        </w:rPr>
        <w:t>error</w:t>
      </w:r>
      <w:r w:rsidR="00F73A4C" w:rsidRPr="00992146">
        <w:rPr>
          <w:lang w:val="en-US"/>
          <w:rPrChange w:id="12700" w:author="Anusha De" w:date="2022-08-01T14:48:00Z">
            <w:rPr/>
          </w:rPrChange>
        </w:rPr>
        <w:t xml:space="preserve"> </w:t>
      </w:r>
      <w:r w:rsidRPr="00992146">
        <w:rPr>
          <w:lang w:val="en-US"/>
          <w:rPrChange w:id="12701" w:author="Anusha De" w:date="2022-08-01T14:48:00Z">
            <w:rPr/>
          </w:rPrChange>
        </w:rPr>
        <w:t>term</w:t>
      </w:r>
      <w:r w:rsidR="00F73A4C" w:rsidRPr="00992146">
        <w:rPr>
          <w:lang w:val="en-US"/>
          <w:rPrChange w:id="12702" w:author="Anusha De" w:date="2022-08-01T14:48:00Z">
            <w:rPr/>
          </w:rPrChange>
        </w:rPr>
        <w:t xml:space="preserve"> </w:t>
      </w:r>
      <w:r w:rsidRPr="00992146">
        <w:rPr>
          <w:lang w:val="en-US"/>
          <w:rPrChange w:id="12703" w:author="Anusha De" w:date="2022-08-01T14:48:00Z">
            <w:rPr/>
          </w:rPrChange>
        </w:rPr>
        <w:t>in</w:t>
      </w:r>
      <w:r w:rsidR="00F73A4C" w:rsidRPr="00992146">
        <w:rPr>
          <w:lang w:val="en-US"/>
          <w:rPrChange w:id="12704" w:author="Anusha De" w:date="2022-08-01T14:48:00Z">
            <w:rPr/>
          </w:rPrChange>
        </w:rPr>
        <w:t xml:space="preserve"> </w:t>
      </w:r>
      <w:r w:rsidRPr="00992146">
        <w:rPr>
          <w:lang w:val="en-US"/>
          <w:rPrChange w:id="12705" w:author="Anusha De" w:date="2022-08-01T14:48:00Z">
            <w:rPr/>
          </w:rPrChange>
        </w:rPr>
        <w:t>the</w:t>
      </w:r>
      <w:r w:rsidR="00F73A4C" w:rsidRPr="00992146">
        <w:rPr>
          <w:lang w:val="en-US"/>
          <w:rPrChange w:id="12706" w:author="Anusha De" w:date="2022-08-01T14:48:00Z">
            <w:rPr/>
          </w:rPrChange>
        </w:rPr>
        <w:t xml:space="preserve"> </w:t>
      </w:r>
      <w:r w:rsidRPr="00992146">
        <w:rPr>
          <w:lang w:val="en-US"/>
          <w:rPrChange w:id="12707" w:author="Anusha De" w:date="2022-08-01T14:48:00Z">
            <w:rPr/>
          </w:rPrChange>
        </w:rPr>
        <w:t>model</w:t>
      </w:r>
      <w:r w:rsidR="00F73A4C" w:rsidRPr="00992146">
        <w:rPr>
          <w:lang w:val="en-US"/>
          <w:rPrChange w:id="12708" w:author="Anusha De" w:date="2022-08-01T14:48:00Z">
            <w:rPr/>
          </w:rPrChange>
        </w:rPr>
        <w:t xml:space="preserve"> </w:t>
      </w:r>
      <w:r w:rsidRPr="00992146">
        <w:rPr>
          <w:lang w:val="en-US"/>
          <w:rPrChange w:id="12709" w:author="Anusha De" w:date="2022-08-01T14:48:00Z">
            <w:rPr/>
          </w:rPrChange>
        </w:rPr>
        <w:t>is</w:t>
      </w:r>
      <w:r w:rsidR="00F73A4C" w:rsidRPr="00992146">
        <w:rPr>
          <w:lang w:val="en-US"/>
          <w:rPrChange w:id="12710" w:author="Anusha De" w:date="2022-08-01T14:48:00Z">
            <w:rPr/>
          </w:rPrChange>
        </w:rPr>
        <w:t xml:space="preserve"> </w:t>
      </w:r>
      <m:oMath>
        <m:sSub>
          <m:sSubPr>
            <m:ctrlPr>
              <w:rPr>
                <w:rFonts w:ascii="Cambria Math" w:hAnsi="Cambria Math"/>
                <w:i/>
                <w:sz w:val="24"/>
              </w:rPr>
            </m:ctrlPr>
          </m:sSubPr>
          <m:e>
            <m:r>
              <w:rPr>
                <w:rFonts w:ascii="Cambria Math" w:hAnsi="Cambria Math"/>
                <w:sz w:val="24"/>
              </w:rPr>
              <m:t>ε</m:t>
            </m:r>
          </m:e>
          <m:sub>
            <m:r>
              <w:rPr>
                <w:rFonts w:ascii="Cambria Math" w:hAnsi="Cambria Math"/>
                <w:sz w:val="24"/>
                <w:lang w:val="en-US"/>
                <w:rPrChange w:id="12711" w:author="Anusha De" w:date="2022-08-01T14:48:00Z">
                  <w:rPr>
                    <w:rFonts w:ascii="Cambria Math" w:hAnsi="Cambria Math"/>
                    <w:sz w:val="24"/>
                  </w:rPr>
                </w:rPrChange>
              </w:rPr>
              <m:t>ƒ,</m:t>
            </m:r>
            <m:r>
              <m:rPr>
                <m:scr m:val="script"/>
              </m:rPr>
              <w:rPr>
                <w:rFonts w:ascii="Cambria Math" w:hAnsi="Cambria Math"/>
                <w:sz w:val="24"/>
              </w:rPr>
              <m:t>a</m:t>
            </m:r>
          </m:sub>
        </m:sSub>
      </m:oMath>
      <w:r w:rsidRPr="00992146">
        <w:rPr>
          <w:lang w:val="en-US"/>
          <w:rPrChange w:id="12712" w:author="Anusha De" w:date="2022-08-01T14:48:00Z">
            <w:rPr/>
          </w:rPrChange>
        </w:rPr>
        <w:t>.</w:t>
      </w:r>
      <w:r w:rsidR="00F73A4C" w:rsidRPr="00992146">
        <w:rPr>
          <w:lang w:val="en-US"/>
          <w:rPrChange w:id="12713" w:author="Anusha De" w:date="2022-08-01T14:48:00Z">
            <w:rPr/>
          </w:rPrChange>
        </w:rPr>
        <w:t xml:space="preserve"> </w:t>
      </w:r>
      <w:r w:rsidRPr="00992146">
        <w:rPr>
          <w:lang w:val="en-US"/>
          <w:rPrChange w:id="12714" w:author="Anusha De" w:date="2022-08-01T14:48:00Z">
            <w:rPr/>
          </w:rPrChange>
        </w:rPr>
        <w:t>As</w:t>
      </w:r>
      <w:r w:rsidR="00F73A4C" w:rsidRPr="00992146">
        <w:rPr>
          <w:lang w:val="en-US"/>
          <w:rPrChange w:id="12715" w:author="Anusha De" w:date="2022-08-01T14:48:00Z">
            <w:rPr/>
          </w:rPrChange>
        </w:rPr>
        <w:t xml:space="preserve"> </w:t>
      </w:r>
      <w:r w:rsidRPr="00992146">
        <w:rPr>
          <w:lang w:val="en-US"/>
          <w:rPrChange w:id="12716" w:author="Anusha De" w:date="2022-08-01T14:48:00Z">
            <w:rPr/>
          </w:rPrChange>
        </w:rPr>
        <w:t>the</w:t>
      </w:r>
      <w:r w:rsidR="00F73A4C" w:rsidRPr="00992146">
        <w:rPr>
          <w:lang w:val="en-US"/>
          <w:rPrChange w:id="12717" w:author="Anusha De" w:date="2022-08-01T14:48:00Z">
            <w:rPr/>
          </w:rPrChange>
        </w:rPr>
        <w:t xml:space="preserve"> </w:t>
      </w:r>
      <w:r w:rsidRPr="00992146">
        <w:rPr>
          <w:lang w:val="en-US"/>
          <w:rPrChange w:id="12718" w:author="Anusha De" w:date="2022-08-01T14:48:00Z">
            <w:rPr/>
          </w:rPrChange>
        </w:rPr>
        <w:t>number</w:t>
      </w:r>
      <w:r w:rsidR="00F73A4C" w:rsidRPr="00992146">
        <w:rPr>
          <w:lang w:val="en-US"/>
          <w:rPrChange w:id="12719" w:author="Anusha De" w:date="2022-08-01T14:48:00Z">
            <w:rPr/>
          </w:rPrChange>
        </w:rPr>
        <w:t xml:space="preserve"> </w:t>
      </w:r>
      <w:r w:rsidRPr="00992146">
        <w:rPr>
          <w:lang w:val="en-US"/>
          <w:rPrChange w:id="12720" w:author="Anusha De" w:date="2022-08-01T14:48:00Z">
            <w:rPr/>
          </w:rPrChange>
        </w:rPr>
        <w:t>of</w:t>
      </w:r>
      <w:r w:rsidR="00F73A4C" w:rsidRPr="00992146">
        <w:rPr>
          <w:lang w:val="en-US"/>
          <w:rPrChange w:id="12721" w:author="Anusha De" w:date="2022-08-01T14:48:00Z">
            <w:rPr/>
          </w:rPrChange>
        </w:rPr>
        <w:t xml:space="preserve"> </w:t>
      </w:r>
      <w:r w:rsidRPr="00992146">
        <w:rPr>
          <w:lang w:val="en-US"/>
          <w:rPrChange w:id="12722" w:author="Anusha De" w:date="2022-08-01T14:48:00Z">
            <w:rPr/>
          </w:rPrChange>
        </w:rPr>
        <w:t>women</w:t>
      </w:r>
      <w:r w:rsidR="00F73A4C" w:rsidRPr="00992146">
        <w:rPr>
          <w:lang w:val="en-US"/>
          <w:rPrChange w:id="12723" w:author="Anusha De" w:date="2022-08-01T14:48:00Z">
            <w:rPr/>
          </w:rPrChange>
        </w:rPr>
        <w:t xml:space="preserve"> </w:t>
      </w:r>
      <w:r w:rsidRPr="00992146">
        <w:rPr>
          <w:lang w:val="en-US"/>
          <w:rPrChange w:id="12724" w:author="Anusha De" w:date="2022-08-01T14:48:00Z">
            <w:rPr/>
          </w:rPrChange>
        </w:rPr>
        <w:t>in</w:t>
      </w:r>
      <w:r w:rsidR="00F73A4C" w:rsidRPr="00992146">
        <w:rPr>
          <w:lang w:val="en-US"/>
          <w:rPrChange w:id="12725" w:author="Anusha De" w:date="2022-08-01T14:48:00Z">
            <w:rPr/>
          </w:rPrChange>
        </w:rPr>
        <w:t xml:space="preserve"> </w:t>
      </w:r>
      <w:r w:rsidRPr="00992146">
        <w:rPr>
          <w:lang w:val="en-US"/>
          <w:rPrChange w:id="12726" w:author="Anusha De" w:date="2022-08-01T14:48:00Z">
            <w:rPr/>
          </w:rPrChange>
        </w:rPr>
        <w:t>some</w:t>
      </w:r>
      <w:r w:rsidR="00F73A4C" w:rsidRPr="00992146">
        <w:rPr>
          <w:lang w:val="en-US"/>
          <w:rPrChange w:id="12727" w:author="Anusha De" w:date="2022-08-01T14:48:00Z">
            <w:rPr/>
          </w:rPrChange>
        </w:rPr>
        <w:t xml:space="preserve"> </w:t>
      </w:r>
      <w:r w:rsidRPr="00992146">
        <w:rPr>
          <w:lang w:val="en-US"/>
          <w:rPrChange w:id="12728" w:author="Anusha De" w:date="2022-08-01T14:48:00Z">
            <w:rPr/>
          </w:rPrChange>
        </w:rPr>
        <w:t>actor</w:t>
      </w:r>
      <w:r w:rsidR="00F73A4C" w:rsidRPr="00992146">
        <w:rPr>
          <w:lang w:val="en-US"/>
          <w:rPrChange w:id="12729" w:author="Anusha De" w:date="2022-08-01T14:48:00Z">
            <w:rPr/>
          </w:rPrChange>
        </w:rPr>
        <w:t xml:space="preserve"> </w:t>
      </w:r>
      <w:r w:rsidRPr="00992146">
        <w:rPr>
          <w:lang w:val="en-US"/>
          <w:rPrChange w:id="12730" w:author="Anusha De" w:date="2022-08-01T14:48:00Z">
            <w:rPr/>
          </w:rPrChange>
        </w:rPr>
        <w:t>categories</w:t>
      </w:r>
      <w:r w:rsidR="00F73A4C" w:rsidRPr="00992146">
        <w:rPr>
          <w:lang w:val="en-US"/>
          <w:rPrChange w:id="12731" w:author="Anusha De" w:date="2022-08-01T14:48:00Z">
            <w:rPr/>
          </w:rPrChange>
        </w:rPr>
        <w:t xml:space="preserve"> </w:t>
      </w:r>
      <w:r w:rsidRPr="00992146">
        <w:rPr>
          <w:lang w:val="en-US"/>
          <w:rPrChange w:id="12732" w:author="Anusha De" w:date="2022-08-01T14:48:00Z">
            <w:rPr/>
          </w:rPrChange>
        </w:rPr>
        <w:t>are</w:t>
      </w:r>
      <w:r w:rsidR="00F73A4C" w:rsidRPr="00992146">
        <w:rPr>
          <w:lang w:val="en-US"/>
          <w:rPrChange w:id="12733" w:author="Anusha De" w:date="2022-08-01T14:48:00Z">
            <w:rPr/>
          </w:rPrChange>
        </w:rPr>
        <w:t xml:space="preserve"> </w:t>
      </w:r>
      <w:r w:rsidRPr="00992146">
        <w:rPr>
          <w:lang w:val="en-US"/>
          <w:rPrChange w:id="12734" w:author="Anusha De" w:date="2022-08-01T14:48:00Z">
            <w:rPr/>
          </w:rPrChange>
        </w:rPr>
        <w:t>very</w:t>
      </w:r>
      <w:r w:rsidR="00F73A4C" w:rsidRPr="00992146">
        <w:rPr>
          <w:lang w:val="en-US"/>
          <w:rPrChange w:id="12735" w:author="Anusha De" w:date="2022-08-01T14:48:00Z">
            <w:rPr/>
          </w:rPrChange>
        </w:rPr>
        <w:t xml:space="preserve"> </w:t>
      </w:r>
      <w:r w:rsidRPr="00992146">
        <w:rPr>
          <w:lang w:val="en-US"/>
          <w:rPrChange w:id="12736" w:author="Anusha De" w:date="2022-08-01T14:48:00Z">
            <w:rPr/>
          </w:rPrChange>
        </w:rPr>
        <w:t>low,</w:t>
      </w:r>
      <w:r w:rsidR="00F73A4C" w:rsidRPr="00992146">
        <w:rPr>
          <w:lang w:val="en-US"/>
          <w:rPrChange w:id="12737" w:author="Anusha De" w:date="2022-08-01T14:48:00Z">
            <w:rPr/>
          </w:rPrChange>
        </w:rPr>
        <w:t xml:space="preserve"> </w:t>
      </w:r>
      <w:r w:rsidRPr="00992146">
        <w:rPr>
          <w:lang w:val="en-US"/>
          <w:rPrChange w:id="12738" w:author="Anusha De" w:date="2022-08-01T14:48:00Z">
            <w:rPr/>
          </w:rPrChange>
        </w:rPr>
        <w:t>we</w:t>
      </w:r>
      <w:r w:rsidR="00F73A4C" w:rsidRPr="00992146">
        <w:rPr>
          <w:lang w:val="en-US"/>
          <w:rPrChange w:id="12739" w:author="Anusha De" w:date="2022-08-01T14:48:00Z">
            <w:rPr/>
          </w:rPrChange>
        </w:rPr>
        <w:t xml:space="preserve"> </w:t>
      </w:r>
      <w:r w:rsidRPr="00992146">
        <w:rPr>
          <w:lang w:val="en-US"/>
          <w:rPrChange w:id="12740" w:author="Anusha De" w:date="2022-08-01T14:48:00Z">
            <w:rPr/>
          </w:rPrChange>
        </w:rPr>
        <w:t>decided</w:t>
      </w:r>
      <w:r w:rsidR="00F73A4C" w:rsidRPr="00992146">
        <w:rPr>
          <w:lang w:val="en-US"/>
          <w:rPrChange w:id="12741" w:author="Anusha De" w:date="2022-08-01T14:48:00Z">
            <w:rPr/>
          </w:rPrChange>
        </w:rPr>
        <w:t xml:space="preserve"> </w:t>
      </w:r>
      <w:r w:rsidRPr="00992146">
        <w:rPr>
          <w:lang w:val="en-US"/>
          <w:rPrChange w:id="12742" w:author="Anusha De" w:date="2022-08-01T14:48:00Z">
            <w:rPr/>
          </w:rPrChange>
        </w:rPr>
        <w:t>to</w:t>
      </w:r>
      <w:r w:rsidR="00F73A4C" w:rsidRPr="00992146">
        <w:rPr>
          <w:lang w:val="en-US"/>
          <w:rPrChange w:id="12743" w:author="Anusha De" w:date="2022-08-01T14:48:00Z">
            <w:rPr/>
          </w:rPrChange>
        </w:rPr>
        <w:t xml:space="preserve"> </w:t>
      </w:r>
      <w:r w:rsidRPr="00992146">
        <w:rPr>
          <w:lang w:val="en-US"/>
          <w:rPrChange w:id="12744" w:author="Anusha De" w:date="2022-08-01T14:48:00Z">
            <w:rPr/>
          </w:rPrChange>
        </w:rPr>
        <w:t>run</w:t>
      </w:r>
      <w:r w:rsidR="00F73A4C" w:rsidRPr="00992146">
        <w:rPr>
          <w:lang w:val="en-US"/>
          <w:rPrChange w:id="12745" w:author="Anusha De" w:date="2022-08-01T14:48:00Z">
            <w:rPr/>
          </w:rPrChange>
        </w:rPr>
        <w:t xml:space="preserve"> </w:t>
      </w:r>
      <w:r w:rsidRPr="00992146">
        <w:rPr>
          <w:lang w:val="en-US"/>
          <w:rPrChange w:id="12746" w:author="Anusha De" w:date="2022-08-01T14:48:00Z">
            <w:rPr/>
          </w:rPrChange>
        </w:rPr>
        <w:t>the</w:t>
      </w:r>
      <w:r w:rsidR="00F73A4C" w:rsidRPr="00992146">
        <w:rPr>
          <w:lang w:val="en-US"/>
          <w:rPrChange w:id="12747" w:author="Anusha De" w:date="2022-08-01T14:48:00Z">
            <w:rPr/>
          </w:rPrChange>
        </w:rPr>
        <w:t xml:space="preserve"> </w:t>
      </w:r>
      <w:r w:rsidRPr="00992146">
        <w:rPr>
          <w:lang w:val="en-US"/>
          <w:rPrChange w:id="12748" w:author="Anusha De" w:date="2022-08-01T14:48:00Z">
            <w:rPr/>
          </w:rPrChange>
        </w:rPr>
        <w:t>analysis</w:t>
      </w:r>
      <w:r w:rsidR="00F73A4C" w:rsidRPr="00992146">
        <w:rPr>
          <w:lang w:val="en-US"/>
          <w:rPrChange w:id="12749" w:author="Anusha De" w:date="2022-08-01T14:48:00Z">
            <w:rPr/>
          </w:rPrChange>
        </w:rPr>
        <w:t xml:space="preserve"> </w:t>
      </w:r>
      <w:r w:rsidRPr="00992146">
        <w:rPr>
          <w:lang w:val="en-US"/>
          <w:rPrChange w:id="12750" w:author="Anusha De" w:date="2022-08-01T14:48:00Z">
            <w:rPr/>
          </w:rPrChange>
        </w:rPr>
        <w:t>on</w:t>
      </w:r>
      <w:r w:rsidR="00F73A4C" w:rsidRPr="00992146">
        <w:rPr>
          <w:lang w:val="en-US"/>
          <w:rPrChange w:id="12751" w:author="Anusha De" w:date="2022-08-01T14:48:00Z">
            <w:rPr/>
          </w:rPrChange>
        </w:rPr>
        <w:t xml:space="preserve"> </w:t>
      </w:r>
      <w:r w:rsidRPr="00992146">
        <w:rPr>
          <w:lang w:val="en-US"/>
          <w:rPrChange w:id="12752" w:author="Anusha De" w:date="2022-08-01T14:48:00Z">
            <w:rPr/>
          </w:rPrChange>
        </w:rPr>
        <w:t>the</w:t>
      </w:r>
      <w:r w:rsidR="00F73A4C" w:rsidRPr="00992146">
        <w:rPr>
          <w:lang w:val="en-US"/>
          <w:rPrChange w:id="12753" w:author="Anusha De" w:date="2022-08-01T14:48:00Z">
            <w:rPr/>
          </w:rPrChange>
        </w:rPr>
        <w:t xml:space="preserve"> </w:t>
      </w:r>
      <w:r w:rsidRPr="00992146">
        <w:rPr>
          <w:lang w:val="en-US"/>
          <w:rPrChange w:id="12754" w:author="Anusha De" w:date="2022-08-01T14:48:00Z">
            <w:rPr/>
          </w:rPrChange>
        </w:rPr>
        <w:t>pooled</w:t>
      </w:r>
      <w:r w:rsidR="00F73A4C" w:rsidRPr="00992146">
        <w:rPr>
          <w:lang w:val="en-US"/>
          <w:rPrChange w:id="12755" w:author="Anusha De" w:date="2022-08-01T14:48:00Z">
            <w:rPr/>
          </w:rPrChange>
        </w:rPr>
        <w:t xml:space="preserve"> </w:t>
      </w:r>
      <w:r w:rsidRPr="00992146">
        <w:rPr>
          <w:lang w:val="en-US"/>
          <w:rPrChange w:id="12756" w:author="Anusha De" w:date="2022-08-01T14:48:00Z">
            <w:rPr/>
          </w:rPrChange>
        </w:rPr>
        <w:t>dataset</w:t>
      </w:r>
      <w:r w:rsidR="00F73A4C" w:rsidRPr="00992146">
        <w:rPr>
          <w:lang w:val="en-US"/>
          <w:rPrChange w:id="12757" w:author="Anusha De" w:date="2022-08-01T14:48:00Z">
            <w:rPr/>
          </w:rPrChange>
        </w:rPr>
        <w:t xml:space="preserve"> </w:t>
      </w:r>
      <w:r w:rsidRPr="00992146">
        <w:rPr>
          <w:lang w:val="en-US"/>
          <w:rPrChange w:id="12758" w:author="Anusha De" w:date="2022-08-01T14:48:00Z">
            <w:rPr/>
          </w:rPrChange>
        </w:rPr>
        <w:t>and</w:t>
      </w:r>
      <w:r w:rsidR="00F73A4C" w:rsidRPr="00992146">
        <w:rPr>
          <w:lang w:val="en-US"/>
          <w:rPrChange w:id="12759" w:author="Anusha De" w:date="2022-08-01T14:48:00Z">
            <w:rPr/>
          </w:rPrChange>
        </w:rPr>
        <w:t xml:space="preserve"> </w:t>
      </w:r>
      <w:r w:rsidRPr="00992146">
        <w:rPr>
          <w:lang w:val="en-US"/>
          <w:rPrChange w:id="12760" w:author="Anusha De" w:date="2022-08-01T14:48:00Z">
            <w:rPr/>
          </w:rPrChange>
        </w:rPr>
        <w:t>include</w:t>
      </w:r>
      <w:r w:rsidR="00F73A4C" w:rsidRPr="00992146">
        <w:rPr>
          <w:lang w:val="en-US"/>
          <w:rPrChange w:id="12761" w:author="Anusha De" w:date="2022-08-01T14:48:00Z">
            <w:rPr/>
          </w:rPrChange>
        </w:rPr>
        <w:t xml:space="preserve"> </w:t>
      </w:r>
      <w:r w:rsidRPr="00992146">
        <w:rPr>
          <w:lang w:val="en-US"/>
          <w:rPrChange w:id="12762" w:author="Anusha De" w:date="2022-08-01T14:48:00Z">
            <w:rPr/>
          </w:rPrChange>
        </w:rPr>
        <w:t>three</w:t>
      </w:r>
      <w:r w:rsidR="00F73A4C" w:rsidRPr="00992146">
        <w:rPr>
          <w:lang w:val="en-US"/>
          <w:rPrChange w:id="12763" w:author="Anusha De" w:date="2022-08-01T14:48:00Z">
            <w:rPr/>
          </w:rPrChange>
        </w:rPr>
        <w:t xml:space="preserve"> </w:t>
      </w:r>
      <w:r w:rsidRPr="00992146">
        <w:rPr>
          <w:lang w:val="en-US"/>
          <w:rPrChange w:id="12764" w:author="Anusha De" w:date="2022-08-01T14:48:00Z">
            <w:rPr/>
          </w:rPrChange>
        </w:rPr>
        <w:t>fixed</w:t>
      </w:r>
      <w:r w:rsidR="00F73A4C" w:rsidRPr="00992146">
        <w:rPr>
          <w:lang w:val="en-US"/>
          <w:rPrChange w:id="12765" w:author="Anusha De" w:date="2022-08-01T14:48:00Z">
            <w:rPr/>
          </w:rPrChange>
        </w:rPr>
        <w:t xml:space="preserve"> </w:t>
      </w:r>
      <w:r w:rsidRPr="00992146">
        <w:rPr>
          <w:lang w:val="en-US"/>
          <w:rPrChange w:id="12766" w:author="Anusha De" w:date="2022-08-01T14:48:00Z">
            <w:rPr/>
          </w:rPrChange>
        </w:rPr>
        <w:t>effects</w:t>
      </w:r>
      <w:r w:rsidR="00F73A4C" w:rsidRPr="00992146">
        <w:rPr>
          <w:lang w:val="en-US"/>
          <w:rPrChange w:id="12767" w:author="Anusha De" w:date="2022-08-01T14:48:00Z">
            <w:rPr/>
          </w:rPrChange>
        </w:rPr>
        <w:t xml:space="preserve"> </w:t>
      </w:r>
      <w:r w:rsidRPr="00992146">
        <w:rPr>
          <w:lang w:val="en-US"/>
          <w:rPrChange w:id="12768" w:author="Anusha De" w:date="2022-08-01T14:48:00Z">
            <w:rPr/>
          </w:rPrChange>
        </w:rPr>
        <w:t>for</w:t>
      </w:r>
      <w:r w:rsidR="00F73A4C" w:rsidRPr="00992146">
        <w:rPr>
          <w:lang w:val="en-US"/>
          <w:rPrChange w:id="12769" w:author="Anusha De" w:date="2022-08-01T14:48:00Z">
            <w:rPr/>
          </w:rPrChange>
        </w:rPr>
        <w:t xml:space="preserve"> </w:t>
      </w:r>
      <w:r w:rsidRPr="00992146">
        <w:rPr>
          <w:lang w:val="en-US"/>
          <w:rPrChange w:id="12770" w:author="Anusha De" w:date="2022-08-01T14:48:00Z">
            <w:rPr/>
          </w:rPrChange>
        </w:rPr>
        <w:t>the</w:t>
      </w:r>
      <w:r w:rsidR="00F73A4C" w:rsidRPr="00992146">
        <w:rPr>
          <w:lang w:val="en-US"/>
          <w:rPrChange w:id="12771" w:author="Anusha De" w:date="2022-08-01T14:48:00Z">
            <w:rPr/>
          </w:rPrChange>
        </w:rPr>
        <w:t xml:space="preserve"> </w:t>
      </w:r>
      <w:r w:rsidRPr="00992146">
        <w:rPr>
          <w:lang w:val="en-US"/>
          <w:rPrChange w:id="12772" w:author="Anusha De" w:date="2022-08-01T14:48:00Z">
            <w:rPr/>
          </w:rPrChange>
        </w:rPr>
        <w:t>actor</w:t>
      </w:r>
      <w:r w:rsidR="00F73A4C" w:rsidRPr="00992146">
        <w:rPr>
          <w:lang w:val="en-US"/>
          <w:rPrChange w:id="12773" w:author="Anusha De" w:date="2022-08-01T14:48:00Z">
            <w:rPr/>
          </w:rPrChange>
        </w:rPr>
        <w:t xml:space="preserve"> </w:t>
      </w:r>
      <w:r w:rsidRPr="00992146">
        <w:rPr>
          <w:lang w:val="en-US"/>
          <w:rPrChange w:id="12774" w:author="Anusha De" w:date="2022-08-01T14:48:00Z">
            <w:rPr/>
          </w:rPrChange>
        </w:rPr>
        <w:t>type</w:t>
      </w:r>
      <w:r w:rsidR="00F73A4C" w:rsidRPr="00992146">
        <w:rPr>
          <w:lang w:val="en-US"/>
          <w:rPrChange w:id="12775" w:author="Anusha De" w:date="2022-08-01T14:48:00Z">
            <w:rPr/>
          </w:rPrChange>
        </w:rPr>
        <w:t xml:space="preserve"> </w:t>
      </w:r>
      <w:r w:rsidRPr="00992146">
        <w:rPr>
          <w:lang w:val="en-US"/>
          <w:rPrChange w:id="12776" w:author="Anusha De" w:date="2022-08-01T14:48:00Z">
            <w:rPr/>
          </w:rPrChange>
        </w:rPr>
        <w:t>(dealer,</w:t>
      </w:r>
      <w:r w:rsidR="00F73A4C" w:rsidRPr="00992146">
        <w:rPr>
          <w:lang w:val="en-US"/>
          <w:rPrChange w:id="12777" w:author="Anusha De" w:date="2022-08-01T14:48:00Z">
            <w:rPr/>
          </w:rPrChange>
        </w:rPr>
        <w:t xml:space="preserve"> </w:t>
      </w:r>
      <w:r w:rsidRPr="00992146">
        <w:rPr>
          <w:lang w:val="en-US"/>
          <w:rPrChange w:id="12778" w:author="Anusha De" w:date="2022-08-01T14:48:00Z">
            <w:rPr/>
          </w:rPrChange>
        </w:rPr>
        <w:t>trader,</w:t>
      </w:r>
      <w:r w:rsidR="00F73A4C" w:rsidRPr="00992146">
        <w:rPr>
          <w:lang w:val="en-US"/>
          <w:rPrChange w:id="12779" w:author="Anusha De" w:date="2022-08-01T14:48:00Z">
            <w:rPr/>
          </w:rPrChange>
        </w:rPr>
        <w:t xml:space="preserve"> </w:t>
      </w:r>
      <w:r w:rsidRPr="00992146">
        <w:rPr>
          <w:lang w:val="en-US"/>
          <w:rPrChange w:id="12780" w:author="Anusha De" w:date="2022-08-01T14:48:00Z">
            <w:rPr/>
          </w:rPrChange>
        </w:rPr>
        <w:t>processor).</w:t>
      </w:r>
      <w:r w:rsidR="00F73A4C" w:rsidRPr="00992146">
        <w:rPr>
          <w:lang w:val="en-US"/>
          <w:rPrChange w:id="12781" w:author="Anusha De" w:date="2022-08-01T14:48:00Z">
            <w:rPr/>
          </w:rPrChange>
        </w:rPr>
        <w:t xml:space="preserve"> </w:t>
      </w:r>
      <w:r w:rsidRPr="00992146">
        <w:rPr>
          <w:lang w:val="en-US"/>
          <w:rPrChange w:id="12782" w:author="Anusha De" w:date="2022-08-01T14:48:00Z">
            <w:rPr/>
          </w:rPrChange>
        </w:rPr>
        <w:t>We</w:t>
      </w:r>
      <w:r w:rsidR="00F73A4C" w:rsidRPr="00992146">
        <w:rPr>
          <w:lang w:val="en-US"/>
          <w:rPrChange w:id="12783" w:author="Anusha De" w:date="2022-08-01T14:48:00Z">
            <w:rPr/>
          </w:rPrChange>
        </w:rPr>
        <w:t xml:space="preserve"> </w:t>
      </w:r>
      <w:r w:rsidRPr="00992146">
        <w:rPr>
          <w:lang w:val="en-US"/>
          <w:rPrChange w:id="12784" w:author="Anusha De" w:date="2022-08-01T14:48:00Z">
            <w:rPr/>
          </w:rPrChange>
        </w:rPr>
        <w:t>use</w:t>
      </w:r>
      <w:r w:rsidR="00F73A4C" w:rsidRPr="00992146">
        <w:rPr>
          <w:lang w:val="en-US"/>
          <w:rPrChange w:id="12785" w:author="Anusha De" w:date="2022-08-01T14:48:00Z">
            <w:rPr/>
          </w:rPrChange>
        </w:rPr>
        <w:t xml:space="preserve"> </w:t>
      </w:r>
      <w:r w:rsidRPr="00992146">
        <w:rPr>
          <w:lang w:val="en-US"/>
          <w:rPrChange w:id="12786" w:author="Anusha De" w:date="2022-08-01T14:48:00Z">
            <w:rPr/>
          </w:rPrChange>
        </w:rPr>
        <w:t>the</w:t>
      </w:r>
      <w:r w:rsidR="00F73A4C" w:rsidRPr="00992146">
        <w:rPr>
          <w:lang w:val="en-US"/>
          <w:rPrChange w:id="12787" w:author="Anusha De" w:date="2022-08-01T14:48:00Z">
            <w:rPr/>
          </w:rPrChange>
        </w:rPr>
        <w:t xml:space="preserve"> </w:t>
      </w:r>
      <w:r w:rsidRPr="00992146">
        <w:rPr>
          <w:lang w:val="en-US"/>
          <w:rPrChange w:id="12788" w:author="Anusha De" w:date="2022-08-01T14:48:00Z">
            <w:rPr/>
          </w:rPrChange>
        </w:rPr>
        <w:t>approach</w:t>
      </w:r>
      <w:r w:rsidR="00F73A4C" w:rsidRPr="00992146">
        <w:rPr>
          <w:lang w:val="en-US"/>
          <w:rPrChange w:id="12789" w:author="Anusha De" w:date="2022-08-01T14:48:00Z">
            <w:rPr/>
          </w:rPrChange>
        </w:rPr>
        <w:t xml:space="preserve"> </w:t>
      </w:r>
      <w:r w:rsidRPr="00992146">
        <w:rPr>
          <w:lang w:val="en-US"/>
          <w:rPrChange w:id="12790" w:author="Anusha De" w:date="2022-08-01T14:48:00Z">
            <w:rPr/>
          </w:rPrChange>
        </w:rPr>
        <w:t>proposed</w:t>
      </w:r>
      <w:r w:rsidR="00F73A4C" w:rsidRPr="00992146">
        <w:rPr>
          <w:lang w:val="en-US"/>
          <w:rPrChange w:id="12791" w:author="Anusha De" w:date="2022-08-01T14:48:00Z">
            <w:rPr/>
          </w:rPrChange>
        </w:rPr>
        <w:t xml:space="preserve"> </w:t>
      </w:r>
      <w:r w:rsidRPr="00992146">
        <w:rPr>
          <w:lang w:val="en-US"/>
          <w:rPrChange w:id="12792" w:author="Anusha De" w:date="2022-08-01T14:48:00Z">
            <w:rPr/>
          </w:rPrChange>
        </w:rPr>
        <w:t>by</w:t>
      </w:r>
      <w:r w:rsidR="00F73A4C" w:rsidRPr="00992146">
        <w:rPr>
          <w:lang w:val="en-US"/>
          <w:rPrChange w:id="12793" w:author="Anusha De" w:date="2022-08-01T14:48:00Z">
            <w:rPr/>
          </w:rPrChange>
        </w:rPr>
        <w:t xml:space="preserve"> </w:t>
      </w:r>
      <w:r>
        <w:fldChar w:fldCharType="begin"/>
      </w:r>
      <w:r w:rsidRPr="00992146">
        <w:rPr>
          <w:lang w:val="en-US"/>
          <w:rPrChange w:id="12794" w:author="Anusha De" w:date="2022-08-01T14:48:00Z">
            <w:rPr/>
          </w:rPrChange>
        </w:rPr>
        <w:instrText xml:space="preserve"> HYPERLINK \l "_bookmark24" </w:instrText>
      </w:r>
      <w:r>
        <w:fldChar w:fldCharType="separate"/>
      </w:r>
      <w:r w:rsidRPr="00992146">
        <w:rPr>
          <w:lang w:val="en-US"/>
          <w:rPrChange w:id="12795" w:author="Anusha De" w:date="2022-08-01T14:48:00Z">
            <w:rPr/>
          </w:rPrChange>
        </w:rPr>
        <w:t>Cameron</w:t>
      </w:r>
      <w:r w:rsidR="00F73A4C" w:rsidRPr="00992146">
        <w:rPr>
          <w:lang w:val="en-US"/>
          <w:rPrChange w:id="12796" w:author="Anusha De" w:date="2022-08-01T14:48:00Z">
            <w:rPr/>
          </w:rPrChange>
        </w:rPr>
        <w:t xml:space="preserve"> </w:t>
      </w:r>
      <w:r w:rsidRPr="00992146">
        <w:rPr>
          <w:lang w:val="en-US"/>
          <w:rPrChange w:id="12797" w:author="Anusha De" w:date="2022-08-01T14:48:00Z">
            <w:rPr/>
          </w:rPrChange>
        </w:rPr>
        <w:t>et</w:t>
      </w:r>
      <w:r w:rsidR="00F73A4C" w:rsidRPr="00992146">
        <w:rPr>
          <w:lang w:val="en-US"/>
          <w:rPrChange w:id="12798" w:author="Anusha De" w:date="2022-08-01T14:48:00Z">
            <w:rPr/>
          </w:rPrChange>
        </w:rPr>
        <w:t xml:space="preserve"> </w:t>
      </w:r>
      <w:r w:rsidRPr="00992146">
        <w:rPr>
          <w:lang w:val="en-US"/>
          <w:rPrChange w:id="12799" w:author="Anusha De" w:date="2022-08-01T14:48:00Z">
            <w:rPr/>
          </w:rPrChange>
        </w:rPr>
        <w:t>al.</w:t>
      </w:r>
      <w:r w:rsidR="00F73A4C" w:rsidRPr="00992146">
        <w:rPr>
          <w:lang w:val="en-US"/>
          <w:rPrChange w:id="12800" w:author="Anusha De" w:date="2022-08-01T14:48:00Z">
            <w:rPr/>
          </w:rPrChange>
        </w:rPr>
        <w:t xml:space="preserve"> </w:t>
      </w:r>
      <w:r>
        <w:fldChar w:fldCharType="end"/>
      </w:r>
      <w:r w:rsidRPr="00992146">
        <w:rPr>
          <w:lang w:val="en-US"/>
          <w:rPrChange w:id="12801" w:author="Anusha De" w:date="2022-08-01T14:48:00Z">
            <w:rPr/>
          </w:rPrChange>
        </w:rPr>
        <w:t>(</w:t>
      </w:r>
      <w:r>
        <w:fldChar w:fldCharType="begin"/>
      </w:r>
      <w:r w:rsidRPr="00992146">
        <w:rPr>
          <w:lang w:val="en-US"/>
          <w:rPrChange w:id="12802" w:author="Anusha De" w:date="2022-08-01T14:48:00Z">
            <w:rPr/>
          </w:rPrChange>
        </w:rPr>
        <w:instrText xml:space="preserve"> HYPERLINK \l "_bookmark24" </w:instrText>
      </w:r>
      <w:r>
        <w:fldChar w:fldCharType="separate"/>
      </w:r>
      <w:r w:rsidRPr="00992146">
        <w:rPr>
          <w:lang w:val="en-US"/>
          <w:rPrChange w:id="12803" w:author="Anusha De" w:date="2022-08-01T14:48:00Z">
            <w:rPr/>
          </w:rPrChange>
        </w:rPr>
        <w:t>2011</w:t>
      </w:r>
      <w:r>
        <w:fldChar w:fldCharType="end"/>
      </w:r>
      <w:r w:rsidRPr="00992146">
        <w:rPr>
          <w:lang w:val="en-US"/>
          <w:rPrChange w:id="12804" w:author="Anusha De" w:date="2022-08-01T14:48:00Z">
            <w:rPr/>
          </w:rPrChange>
        </w:rPr>
        <w:t>)</w:t>
      </w:r>
      <w:r w:rsidR="00F73A4C" w:rsidRPr="00992146">
        <w:rPr>
          <w:lang w:val="en-US"/>
          <w:rPrChange w:id="12805" w:author="Anusha De" w:date="2022-08-01T14:48:00Z">
            <w:rPr/>
          </w:rPrChange>
        </w:rPr>
        <w:t xml:space="preserve"> </w:t>
      </w:r>
      <w:r w:rsidRPr="00992146">
        <w:rPr>
          <w:lang w:val="en-US"/>
          <w:rPrChange w:id="12806" w:author="Anusha De" w:date="2022-08-01T14:48:00Z">
            <w:rPr/>
          </w:rPrChange>
        </w:rPr>
        <w:t>to</w:t>
      </w:r>
      <w:r w:rsidR="00F73A4C" w:rsidRPr="00992146">
        <w:rPr>
          <w:lang w:val="en-US"/>
          <w:rPrChange w:id="12807" w:author="Anusha De" w:date="2022-08-01T14:48:00Z">
            <w:rPr/>
          </w:rPrChange>
        </w:rPr>
        <w:t xml:space="preserve"> </w:t>
      </w:r>
      <w:r w:rsidRPr="00992146">
        <w:rPr>
          <w:lang w:val="en-US"/>
          <w:rPrChange w:id="12808" w:author="Anusha De" w:date="2022-08-01T14:48:00Z">
            <w:rPr/>
          </w:rPrChange>
        </w:rPr>
        <w:t>allow</w:t>
      </w:r>
      <w:r w:rsidR="00F73A4C" w:rsidRPr="00992146">
        <w:rPr>
          <w:lang w:val="en-US"/>
          <w:rPrChange w:id="12809" w:author="Anusha De" w:date="2022-08-01T14:48:00Z">
            <w:rPr/>
          </w:rPrChange>
        </w:rPr>
        <w:t xml:space="preserve"> </w:t>
      </w:r>
      <w:r w:rsidRPr="00992146">
        <w:rPr>
          <w:lang w:val="en-US"/>
          <w:rPrChange w:id="12810" w:author="Anusha De" w:date="2022-08-01T14:48:00Z">
            <w:rPr/>
          </w:rPrChange>
        </w:rPr>
        <w:t>for</w:t>
      </w:r>
      <w:r w:rsidR="00F73A4C" w:rsidRPr="00992146">
        <w:rPr>
          <w:lang w:val="en-US"/>
          <w:rPrChange w:id="12811" w:author="Anusha De" w:date="2022-08-01T14:48:00Z">
            <w:rPr/>
          </w:rPrChange>
        </w:rPr>
        <w:t xml:space="preserve"> </w:t>
      </w:r>
      <w:r w:rsidRPr="00992146">
        <w:rPr>
          <w:lang w:val="en-US"/>
          <w:rPrChange w:id="12812" w:author="Anusha De" w:date="2022-08-01T14:48:00Z">
            <w:rPr/>
          </w:rPrChange>
        </w:rPr>
        <w:t>two-way</w:t>
      </w:r>
      <w:r w:rsidR="00F73A4C" w:rsidRPr="00992146">
        <w:rPr>
          <w:lang w:val="en-US"/>
          <w:rPrChange w:id="12813" w:author="Anusha De" w:date="2022-08-01T14:48:00Z">
            <w:rPr/>
          </w:rPrChange>
        </w:rPr>
        <w:t xml:space="preserve"> </w:t>
      </w:r>
      <w:r w:rsidRPr="00992146">
        <w:rPr>
          <w:lang w:val="en-US"/>
          <w:rPrChange w:id="12814" w:author="Anusha De" w:date="2022-08-01T14:48:00Z">
            <w:rPr/>
          </w:rPrChange>
        </w:rPr>
        <w:t>non-nested</w:t>
      </w:r>
      <w:r w:rsidR="00F73A4C" w:rsidRPr="00992146">
        <w:rPr>
          <w:lang w:val="en-US"/>
          <w:rPrChange w:id="12815" w:author="Anusha De" w:date="2022-08-01T14:48:00Z">
            <w:rPr/>
          </w:rPrChange>
        </w:rPr>
        <w:t xml:space="preserve"> </w:t>
      </w:r>
      <w:r w:rsidRPr="00992146">
        <w:rPr>
          <w:lang w:val="en-US"/>
          <w:rPrChange w:id="12816" w:author="Anusha De" w:date="2022-08-01T14:48:00Z">
            <w:rPr/>
          </w:rPrChange>
        </w:rPr>
        <w:t>clustering</w:t>
      </w:r>
      <w:r w:rsidR="00F73A4C" w:rsidRPr="00992146">
        <w:rPr>
          <w:lang w:val="en-US"/>
          <w:rPrChange w:id="12817" w:author="Anusha De" w:date="2022-08-01T14:48:00Z">
            <w:rPr/>
          </w:rPrChange>
        </w:rPr>
        <w:t xml:space="preserve"> </w:t>
      </w:r>
      <w:r w:rsidRPr="00992146">
        <w:rPr>
          <w:lang w:val="en-US"/>
          <w:rPrChange w:id="12818" w:author="Anusha De" w:date="2022-08-01T14:48:00Z">
            <w:rPr/>
          </w:rPrChange>
        </w:rPr>
        <w:t>at</w:t>
      </w:r>
      <w:r w:rsidR="00F73A4C" w:rsidRPr="00992146">
        <w:rPr>
          <w:lang w:val="en-US"/>
          <w:rPrChange w:id="12819" w:author="Anusha De" w:date="2022-08-01T14:48:00Z">
            <w:rPr/>
          </w:rPrChange>
        </w:rPr>
        <w:t xml:space="preserve"> </w:t>
      </w:r>
      <w:r w:rsidRPr="00992146">
        <w:rPr>
          <w:lang w:val="en-US"/>
          <w:rPrChange w:id="12820" w:author="Anusha De" w:date="2022-08-01T14:48:00Z">
            <w:rPr/>
          </w:rPrChange>
        </w:rPr>
        <w:t>the</w:t>
      </w:r>
      <w:r w:rsidR="00F73A4C" w:rsidRPr="00992146">
        <w:rPr>
          <w:lang w:val="en-US"/>
          <w:rPrChange w:id="12821" w:author="Anusha De" w:date="2022-08-01T14:48:00Z">
            <w:rPr/>
          </w:rPrChange>
        </w:rPr>
        <w:t xml:space="preserve"> </w:t>
      </w:r>
      <w:r w:rsidRPr="00992146">
        <w:rPr>
          <w:lang w:val="en-US"/>
          <w:rPrChange w:id="12822" w:author="Anusha De" w:date="2022-08-01T14:48:00Z">
            <w:rPr/>
          </w:rPrChange>
        </w:rPr>
        <w:t>farmer</w:t>
      </w:r>
      <w:r w:rsidR="00F73A4C" w:rsidRPr="00992146">
        <w:rPr>
          <w:lang w:val="en-US"/>
          <w:rPrChange w:id="12823" w:author="Anusha De" w:date="2022-08-01T14:48:00Z">
            <w:rPr/>
          </w:rPrChange>
        </w:rPr>
        <w:t xml:space="preserve"> </w:t>
      </w:r>
      <w:r w:rsidRPr="00992146">
        <w:rPr>
          <w:lang w:val="en-US"/>
          <w:rPrChange w:id="12824" w:author="Anusha De" w:date="2022-08-01T14:48:00Z">
            <w:rPr/>
          </w:rPrChange>
        </w:rPr>
        <w:t>and</w:t>
      </w:r>
      <w:r w:rsidR="00F73A4C" w:rsidRPr="00992146">
        <w:rPr>
          <w:lang w:val="en-US"/>
          <w:rPrChange w:id="12825" w:author="Anusha De" w:date="2022-08-01T14:48:00Z">
            <w:rPr/>
          </w:rPrChange>
        </w:rPr>
        <w:t xml:space="preserve"> </w:t>
      </w:r>
      <w:r w:rsidRPr="00992146">
        <w:rPr>
          <w:lang w:val="en-US"/>
          <w:rPrChange w:id="12826" w:author="Anusha De" w:date="2022-08-01T14:48:00Z">
            <w:rPr/>
          </w:rPrChange>
        </w:rPr>
        <w:t>the</w:t>
      </w:r>
      <w:r w:rsidR="00F73A4C" w:rsidRPr="00992146">
        <w:rPr>
          <w:lang w:val="en-US"/>
          <w:rPrChange w:id="12827" w:author="Anusha De" w:date="2022-08-01T14:48:00Z">
            <w:rPr/>
          </w:rPrChange>
        </w:rPr>
        <w:t xml:space="preserve"> </w:t>
      </w:r>
      <w:r w:rsidRPr="00992146">
        <w:rPr>
          <w:lang w:val="en-US"/>
          <w:rPrChange w:id="12828" w:author="Anusha De" w:date="2022-08-01T14:48:00Z">
            <w:rPr/>
          </w:rPrChange>
        </w:rPr>
        <w:t>actor</w:t>
      </w:r>
      <w:r w:rsidR="00F73A4C" w:rsidRPr="00992146">
        <w:rPr>
          <w:lang w:val="en-US"/>
          <w:rPrChange w:id="12829" w:author="Anusha De" w:date="2022-08-01T14:48:00Z">
            <w:rPr/>
          </w:rPrChange>
        </w:rPr>
        <w:t xml:space="preserve"> </w:t>
      </w:r>
      <w:r w:rsidRPr="00992146">
        <w:rPr>
          <w:lang w:val="en-US"/>
          <w:rPrChange w:id="12830" w:author="Anusha De" w:date="2022-08-01T14:48:00Z">
            <w:rPr/>
          </w:rPrChange>
        </w:rPr>
        <w:t>level.</w:t>
      </w:r>
    </w:p>
    <w:p w14:paraId="738578F1" w14:textId="419C2A6B" w:rsidR="005139B5" w:rsidRPr="00992146" w:rsidRDefault="0081249E">
      <w:pPr>
        <w:rPr>
          <w:lang w:val="en-US"/>
          <w:rPrChange w:id="12831" w:author="Anusha De" w:date="2022-08-01T14:48:00Z">
            <w:rPr/>
          </w:rPrChange>
        </w:rPr>
        <w:pPrChange w:id="12832" w:author="Steve Wiggins" w:date="2022-07-30T18:17:00Z">
          <w:pPr>
            <w:pStyle w:val="1PP"/>
            <w:jc w:val="both"/>
          </w:pPr>
        </w:pPrChange>
      </w:pPr>
      <w:r w:rsidRPr="00992146">
        <w:rPr>
          <w:lang w:val="en-US"/>
          <w:rPrChange w:id="12833" w:author="Anusha De" w:date="2022-08-01T14:48:00Z">
            <w:rPr/>
          </w:rPrChange>
        </w:rPr>
        <w:t>The</w:t>
      </w:r>
      <w:r w:rsidR="00F73A4C" w:rsidRPr="00992146">
        <w:rPr>
          <w:lang w:val="en-US"/>
          <w:rPrChange w:id="12834" w:author="Anusha De" w:date="2022-08-01T14:48:00Z">
            <w:rPr/>
          </w:rPrChange>
        </w:rPr>
        <w:t xml:space="preserve"> </w:t>
      </w:r>
      <w:r w:rsidRPr="00992146">
        <w:rPr>
          <w:lang w:val="en-US"/>
          <w:rPrChange w:id="12835" w:author="Anusha De" w:date="2022-08-01T14:48:00Z">
            <w:rPr/>
          </w:rPrChange>
        </w:rPr>
        <w:t>coefficients</w:t>
      </w:r>
      <w:r w:rsidR="00F73A4C" w:rsidRPr="00992146">
        <w:rPr>
          <w:lang w:val="en-US"/>
          <w:rPrChange w:id="12836" w:author="Anusha De" w:date="2022-08-01T14:48:00Z">
            <w:rPr/>
          </w:rPrChange>
        </w:rPr>
        <w:t xml:space="preserve"> </w:t>
      </w:r>
      <w:r w:rsidRPr="00992146">
        <w:rPr>
          <w:lang w:val="en-US"/>
          <w:rPrChange w:id="12837" w:author="Anusha De" w:date="2022-08-01T14:48:00Z">
            <w:rPr/>
          </w:rPrChange>
        </w:rPr>
        <w:t>of</w:t>
      </w:r>
      <w:r w:rsidR="00F73A4C" w:rsidRPr="00992146">
        <w:rPr>
          <w:lang w:val="en-US"/>
          <w:rPrChange w:id="12838" w:author="Anusha De" w:date="2022-08-01T14:48:00Z">
            <w:rPr/>
          </w:rPrChange>
        </w:rPr>
        <w:t xml:space="preserve"> </w:t>
      </w:r>
      <w:r w:rsidRPr="00992146">
        <w:rPr>
          <w:lang w:val="en-US"/>
          <w:rPrChange w:id="12839" w:author="Anusha De" w:date="2022-08-01T14:48:00Z">
            <w:rPr/>
          </w:rPrChange>
        </w:rPr>
        <w:t>interest</w:t>
      </w:r>
      <w:r w:rsidR="00F73A4C" w:rsidRPr="00992146">
        <w:rPr>
          <w:lang w:val="en-US"/>
          <w:rPrChange w:id="12840" w:author="Anusha De" w:date="2022-08-01T14:48:00Z">
            <w:rPr/>
          </w:rPrChange>
        </w:rPr>
        <w:t xml:space="preserve"> </w:t>
      </w:r>
      <w:r w:rsidRPr="00992146">
        <w:rPr>
          <w:lang w:val="en-US"/>
          <w:rPrChange w:id="12841" w:author="Anusha De" w:date="2022-08-01T14:48:00Z">
            <w:rPr/>
          </w:rPrChange>
        </w:rPr>
        <w:t>in</w:t>
      </w:r>
      <w:r w:rsidR="00F73A4C" w:rsidRPr="00992146">
        <w:rPr>
          <w:lang w:val="en-US"/>
          <w:rPrChange w:id="12842" w:author="Anusha De" w:date="2022-08-01T14:48:00Z">
            <w:rPr/>
          </w:rPrChange>
        </w:rPr>
        <w:t xml:space="preserve"> </w:t>
      </w:r>
      <w:r w:rsidRPr="00992146">
        <w:rPr>
          <w:lang w:val="en-US"/>
          <w:rPrChange w:id="12843" w:author="Anusha De" w:date="2022-08-01T14:48:00Z">
            <w:rPr/>
          </w:rPrChange>
        </w:rPr>
        <w:t>these</w:t>
      </w:r>
      <w:r w:rsidR="00F73A4C" w:rsidRPr="00992146">
        <w:rPr>
          <w:lang w:val="en-US"/>
          <w:rPrChange w:id="12844" w:author="Anusha De" w:date="2022-08-01T14:48:00Z">
            <w:rPr/>
          </w:rPrChange>
        </w:rPr>
        <w:t xml:space="preserve"> </w:t>
      </w:r>
      <w:r w:rsidRPr="00992146">
        <w:rPr>
          <w:lang w:val="en-US"/>
          <w:rPrChange w:id="12845" w:author="Anusha De" w:date="2022-08-01T14:48:00Z">
            <w:rPr/>
          </w:rPrChange>
        </w:rPr>
        <w:t>models</w:t>
      </w:r>
      <w:r w:rsidR="00F73A4C" w:rsidRPr="00992146">
        <w:rPr>
          <w:lang w:val="en-US"/>
          <w:rPrChange w:id="12846" w:author="Anusha De" w:date="2022-08-01T14:48:00Z">
            <w:rPr/>
          </w:rPrChange>
        </w:rPr>
        <w:t xml:space="preserve"> </w:t>
      </w:r>
      <w:r w:rsidRPr="00992146">
        <w:rPr>
          <w:lang w:val="en-US"/>
          <w:rPrChange w:id="12847" w:author="Anusha De" w:date="2022-08-01T14:48:00Z">
            <w:rPr/>
          </w:rPrChange>
        </w:rPr>
        <w:t>are</w:t>
      </w:r>
      <w:r w:rsidR="00F73A4C" w:rsidRPr="00992146">
        <w:rPr>
          <w:lang w:val="en-US"/>
          <w:rPrChange w:id="12848" w:author="Anusha De" w:date="2022-08-01T14:48:00Z">
            <w:rPr/>
          </w:rPrChange>
        </w:rPr>
        <w:t xml:space="preserve"> </w:t>
      </w:r>
      <w:r w:rsidRPr="00643A43">
        <w:rPr>
          <w:rFonts w:ascii="Courier New" w:hAnsi="Courier New" w:cs="Courier New"/>
          <w:i/>
        </w:rPr>
        <w:t>β</w:t>
      </w:r>
      <w:r w:rsidRPr="00992146">
        <w:rPr>
          <w:vertAlign w:val="subscript"/>
          <w:lang w:val="en-US"/>
          <w:rPrChange w:id="12849" w:author="Anusha De" w:date="2022-08-01T14:48:00Z">
            <w:rPr>
              <w:vertAlign w:val="subscript"/>
            </w:rPr>
          </w:rPrChange>
        </w:rPr>
        <w:t>1</w:t>
      </w:r>
      <w:r w:rsidRPr="00992146">
        <w:rPr>
          <w:lang w:val="en-US"/>
          <w:rPrChange w:id="12850" w:author="Anusha De" w:date="2022-08-01T14:48:00Z">
            <w:rPr/>
          </w:rPrChange>
        </w:rPr>
        <w:t>,</w:t>
      </w:r>
      <w:r w:rsidR="00F73A4C" w:rsidRPr="00992146">
        <w:rPr>
          <w:lang w:val="en-US"/>
          <w:rPrChange w:id="12851" w:author="Anusha De" w:date="2022-08-01T14:48:00Z">
            <w:rPr/>
          </w:rPrChange>
        </w:rPr>
        <w:t xml:space="preserve"> </w:t>
      </w:r>
      <w:r w:rsidRPr="00643A43">
        <w:rPr>
          <w:rFonts w:ascii="Courier New" w:hAnsi="Courier New" w:cs="Courier New"/>
          <w:i/>
        </w:rPr>
        <w:t>β</w:t>
      </w:r>
      <w:r w:rsidRPr="00992146">
        <w:rPr>
          <w:vertAlign w:val="subscript"/>
          <w:lang w:val="en-US"/>
          <w:rPrChange w:id="12852" w:author="Anusha De" w:date="2022-08-01T14:48:00Z">
            <w:rPr>
              <w:vertAlign w:val="subscript"/>
            </w:rPr>
          </w:rPrChange>
        </w:rPr>
        <w:t>2</w:t>
      </w:r>
      <w:r w:rsidR="00F73A4C" w:rsidRPr="00992146">
        <w:rPr>
          <w:lang w:val="en-US"/>
          <w:rPrChange w:id="12853" w:author="Anusha De" w:date="2022-08-01T14:48:00Z">
            <w:rPr/>
          </w:rPrChange>
        </w:rPr>
        <w:t xml:space="preserve"> </w:t>
      </w:r>
      <w:r w:rsidRPr="00992146">
        <w:rPr>
          <w:lang w:val="en-US"/>
          <w:rPrChange w:id="12854" w:author="Anusha De" w:date="2022-08-01T14:48:00Z">
            <w:rPr/>
          </w:rPrChange>
        </w:rPr>
        <w:t>and</w:t>
      </w:r>
      <w:r w:rsidR="00F73A4C" w:rsidRPr="00992146">
        <w:rPr>
          <w:lang w:val="en-US"/>
          <w:rPrChange w:id="12855" w:author="Anusha De" w:date="2022-08-01T14:48:00Z">
            <w:rPr/>
          </w:rPrChange>
        </w:rPr>
        <w:t xml:space="preserve"> </w:t>
      </w:r>
      <w:r w:rsidRPr="00643A43">
        <w:rPr>
          <w:rFonts w:ascii="Courier New" w:hAnsi="Courier New" w:cs="Courier New"/>
          <w:i/>
        </w:rPr>
        <w:t>β</w:t>
      </w:r>
      <w:r w:rsidRPr="00992146">
        <w:rPr>
          <w:vertAlign w:val="subscript"/>
          <w:lang w:val="en-US"/>
          <w:rPrChange w:id="12856" w:author="Anusha De" w:date="2022-08-01T14:48:00Z">
            <w:rPr>
              <w:vertAlign w:val="subscript"/>
            </w:rPr>
          </w:rPrChange>
        </w:rPr>
        <w:t>3</w:t>
      </w:r>
      <w:r w:rsidRPr="00992146">
        <w:rPr>
          <w:lang w:val="en-US"/>
          <w:rPrChange w:id="12857" w:author="Anusha De" w:date="2022-08-01T14:48:00Z">
            <w:rPr/>
          </w:rPrChange>
        </w:rPr>
        <w:t>.</w:t>
      </w:r>
      <w:r w:rsidR="00F73A4C" w:rsidRPr="00992146">
        <w:rPr>
          <w:lang w:val="en-US"/>
          <w:rPrChange w:id="12858" w:author="Anusha De" w:date="2022-08-01T14:48:00Z">
            <w:rPr/>
          </w:rPrChange>
        </w:rPr>
        <w:t xml:space="preserve"> </w:t>
      </w:r>
      <w:r w:rsidRPr="00992146">
        <w:rPr>
          <w:lang w:val="en-US"/>
          <w:rPrChange w:id="12859" w:author="Anusha De" w:date="2022-08-01T14:48:00Z">
            <w:rPr/>
          </w:rPrChange>
        </w:rPr>
        <w:t>In</w:t>
      </w:r>
      <w:r w:rsidR="00F73A4C" w:rsidRPr="00992146">
        <w:rPr>
          <w:lang w:val="en-US"/>
          <w:rPrChange w:id="12860" w:author="Anusha De" w:date="2022-08-01T14:48:00Z">
            <w:rPr/>
          </w:rPrChange>
        </w:rPr>
        <w:t xml:space="preserve"> </w:t>
      </w:r>
      <w:r w:rsidRPr="00992146">
        <w:rPr>
          <w:lang w:val="en-US"/>
          <w:rPrChange w:id="12861" w:author="Anusha De" w:date="2022-08-01T14:48:00Z">
            <w:rPr/>
          </w:rPrChange>
        </w:rPr>
        <w:t>particular,</w:t>
      </w:r>
      <w:r w:rsidR="00F73A4C" w:rsidRPr="00992146">
        <w:rPr>
          <w:lang w:val="en-US"/>
          <w:rPrChange w:id="12862" w:author="Anusha De" w:date="2022-08-01T14:48:00Z">
            <w:rPr/>
          </w:rPrChange>
        </w:rPr>
        <w:t xml:space="preserve"> </w:t>
      </w:r>
      <w:r w:rsidRPr="00992146">
        <w:rPr>
          <w:lang w:val="en-US"/>
          <w:rPrChange w:id="12863" w:author="Anusha De" w:date="2022-08-01T14:48:00Z">
            <w:rPr/>
          </w:rPrChange>
        </w:rPr>
        <w:t>finding</w:t>
      </w:r>
      <w:r w:rsidR="00F73A4C" w:rsidRPr="00992146">
        <w:rPr>
          <w:lang w:val="en-US"/>
          <w:rPrChange w:id="12864" w:author="Anusha De" w:date="2022-08-01T14:48:00Z">
            <w:rPr/>
          </w:rPrChange>
        </w:rPr>
        <w:t xml:space="preserve"> </w:t>
      </w:r>
      <w:r w:rsidRPr="00992146">
        <w:rPr>
          <w:lang w:val="en-US"/>
          <w:rPrChange w:id="12865" w:author="Anusha De" w:date="2022-08-01T14:48:00Z">
            <w:rPr/>
          </w:rPrChange>
        </w:rPr>
        <w:t>that</w:t>
      </w:r>
      <w:r w:rsidR="00F73A4C" w:rsidRPr="00992146">
        <w:rPr>
          <w:lang w:val="en-US"/>
          <w:rPrChange w:id="12866" w:author="Anusha De" w:date="2022-08-01T14:48:00Z">
            <w:rPr/>
          </w:rPrChange>
        </w:rPr>
        <w:t xml:space="preserve"> </w:t>
      </w:r>
      <w:r w:rsidRPr="00643A43">
        <w:rPr>
          <w:rFonts w:ascii="Courier New" w:hAnsi="Courier New" w:cs="Courier New"/>
          <w:i/>
        </w:rPr>
        <w:t>β</w:t>
      </w:r>
      <w:r w:rsidRPr="00992146">
        <w:rPr>
          <w:vertAlign w:val="subscript"/>
          <w:lang w:val="en-US"/>
          <w:rPrChange w:id="12867" w:author="Anusha De" w:date="2022-08-01T14:48:00Z">
            <w:rPr>
              <w:vertAlign w:val="subscript"/>
            </w:rPr>
          </w:rPrChange>
        </w:rPr>
        <w:t>1</w:t>
      </w:r>
      <w:r w:rsidR="00F73A4C" w:rsidRPr="00992146">
        <w:rPr>
          <w:lang w:val="en-US"/>
          <w:rPrChange w:id="12868" w:author="Anusha De" w:date="2022-08-01T14:48:00Z">
            <w:rPr/>
          </w:rPrChange>
        </w:rPr>
        <w:t xml:space="preserve"> </w:t>
      </w:r>
      <w:r w:rsidRPr="00992146">
        <w:rPr>
          <w:i/>
          <w:lang w:val="en-US"/>
          <w:rPrChange w:id="12869" w:author="Anusha De" w:date="2022-08-01T14:48:00Z">
            <w:rPr>
              <w:i/>
            </w:rPr>
          </w:rPrChange>
        </w:rPr>
        <w:t>&gt;</w:t>
      </w:r>
      <w:r w:rsidR="00F73A4C" w:rsidRPr="00992146">
        <w:rPr>
          <w:i/>
          <w:lang w:val="en-US"/>
          <w:rPrChange w:id="12870" w:author="Anusha De" w:date="2022-08-01T14:48:00Z">
            <w:rPr>
              <w:i/>
            </w:rPr>
          </w:rPrChange>
        </w:rPr>
        <w:t xml:space="preserve"> </w:t>
      </w:r>
      <w:r w:rsidRPr="00992146">
        <w:rPr>
          <w:lang w:val="en-US"/>
          <w:rPrChange w:id="12871" w:author="Anusha De" w:date="2022-08-01T14:48:00Z">
            <w:rPr/>
          </w:rPrChange>
        </w:rPr>
        <w:t>0</w:t>
      </w:r>
      <w:r w:rsidR="00F73A4C" w:rsidRPr="00992146">
        <w:rPr>
          <w:lang w:val="en-US"/>
          <w:rPrChange w:id="12872" w:author="Anusha De" w:date="2022-08-01T14:48:00Z">
            <w:rPr/>
          </w:rPrChange>
        </w:rPr>
        <w:t xml:space="preserve"> </w:t>
      </w:r>
      <w:r w:rsidRPr="00992146">
        <w:rPr>
          <w:lang w:val="en-US"/>
          <w:rPrChange w:id="12873" w:author="Anusha De" w:date="2022-08-01T14:48:00Z">
            <w:rPr/>
          </w:rPrChange>
        </w:rPr>
        <w:t>would</w:t>
      </w:r>
      <w:r w:rsidR="00F73A4C" w:rsidRPr="00992146">
        <w:rPr>
          <w:lang w:val="en-US"/>
          <w:rPrChange w:id="12874" w:author="Anusha De" w:date="2022-08-01T14:48:00Z">
            <w:rPr/>
          </w:rPrChange>
        </w:rPr>
        <w:t xml:space="preserve"> </w:t>
      </w:r>
      <w:r w:rsidRPr="00992146">
        <w:rPr>
          <w:lang w:val="en-US"/>
          <w:rPrChange w:id="12875" w:author="Anusha De" w:date="2022-08-01T14:48:00Z">
            <w:rPr/>
          </w:rPrChange>
        </w:rPr>
        <w:t>confirm</w:t>
      </w:r>
      <w:r w:rsidR="00F73A4C" w:rsidRPr="00992146">
        <w:rPr>
          <w:lang w:val="en-US"/>
          <w:rPrChange w:id="12876" w:author="Anusha De" w:date="2022-08-01T14:48:00Z">
            <w:rPr/>
          </w:rPrChange>
        </w:rPr>
        <w:t xml:space="preserve"> </w:t>
      </w:r>
      <w:r w:rsidRPr="00992146">
        <w:rPr>
          <w:lang w:val="en-US"/>
          <w:rPrChange w:id="12877" w:author="Anusha De" w:date="2022-08-01T14:48:00Z">
            <w:rPr/>
          </w:rPrChange>
        </w:rPr>
        <w:t>hypothesis</w:t>
      </w:r>
      <w:r w:rsidR="00F73A4C" w:rsidRPr="00992146">
        <w:rPr>
          <w:lang w:val="en-US"/>
          <w:rPrChange w:id="12878" w:author="Anusha De" w:date="2022-08-01T14:48:00Z">
            <w:rPr/>
          </w:rPrChange>
        </w:rPr>
        <w:t xml:space="preserve"> </w:t>
      </w:r>
      <w:r w:rsidRPr="00992146">
        <w:rPr>
          <w:lang w:val="en-US"/>
          <w:rPrChange w:id="12879" w:author="Anusha De" w:date="2022-08-01T14:48:00Z">
            <w:rPr/>
          </w:rPrChange>
        </w:rPr>
        <w:t>2,</w:t>
      </w:r>
      <w:r w:rsidR="00F73A4C" w:rsidRPr="00992146">
        <w:rPr>
          <w:lang w:val="en-US"/>
          <w:rPrChange w:id="12880" w:author="Anusha De" w:date="2022-08-01T14:48:00Z">
            <w:rPr/>
          </w:rPrChange>
        </w:rPr>
        <w:t xml:space="preserve"> </w:t>
      </w:r>
      <w:r w:rsidRPr="00992146">
        <w:rPr>
          <w:lang w:val="en-US"/>
          <w:rPrChange w:id="12881" w:author="Anusha De" w:date="2022-08-01T14:48:00Z">
            <w:rPr/>
          </w:rPrChange>
        </w:rPr>
        <w:t>while</w:t>
      </w:r>
      <w:r w:rsidR="00F73A4C" w:rsidRPr="00992146">
        <w:rPr>
          <w:lang w:val="en-US"/>
          <w:rPrChange w:id="12882" w:author="Anusha De" w:date="2022-08-01T14:48:00Z">
            <w:rPr/>
          </w:rPrChange>
        </w:rPr>
        <w:t xml:space="preserve"> </w:t>
      </w:r>
      <w:r w:rsidRPr="00992146">
        <w:rPr>
          <w:lang w:val="en-US"/>
          <w:rPrChange w:id="12883" w:author="Anusha De" w:date="2022-08-01T14:48:00Z">
            <w:rPr/>
          </w:rPrChange>
        </w:rPr>
        <w:t>finding</w:t>
      </w:r>
      <w:r w:rsidR="00F73A4C" w:rsidRPr="00992146">
        <w:rPr>
          <w:lang w:val="en-US"/>
          <w:rPrChange w:id="12884" w:author="Anusha De" w:date="2022-08-01T14:48:00Z">
            <w:rPr/>
          </w:rPrChange>
        </w:rPr>
        <w:t xml:space="preserve"> </w:t>
      </w:r>
      <w:r w:rsidRPr="00992146">
        <w:rPr>
          <w:lang w:val="en-US"/>
          <w:rPrChange w:id="12885" w:author="Anusha De" w:date="2022-08-01T14:48:00Z">
            <w:rPr/>
          </w:rPrChange>
        </w:rPr>
        <w:t>that</w:t>
      </w:r>
      <w:r w:rsidR="00F73A4C" w:rsidRPr="00992146">
        <w:rPr>
          <w:lang w:val="en-US"/>
          <w:rPrChange w:id="12886" w:author="Anusha De" w:date="2022-08-01T14:48:00Z">
            <w:rPr/>
          </w:rPrChange>
        </w:rPr>
        <w:t xml:space="preserve"> </w:t>
      </w:r>
      <w:r w:rsidRPr="00643A43">
        <w:rPr>
          <w:rFonts w:ascii="Courier New" w:hAnsi="Courier New" w:cs="Courier New"/>
          <w:i/>
        </w:rPr>
        <w:t>β</w:t>
      </w:r>
      <w:r w:rsidRPr="00992146">
        <w:rPr>
          <w:vertAlign w:val="subscript"/>
          <w:lang w:val="en-US"/>
          <w:rPrChange w:id="12887" w:author="Anusha De" w:date="2022-08-01T14:48:00Z">
            <w:rPr>
              <w:vertAlign w:val="subscript"/>
            </w:rPr>
          </w:rPrChange>
        </w:rPr>
        <w:t>2</w:t>
      </w:r>
      <w:r w:rsidR="00F73A4C" w:rsidRPr="00992146">
        <w:rPr>
          <w:lang w:val="en-US"/>
          <w:rPrChange w:id="12888" w:author="Anusha De" w:date="2022-08-01T14:48:00Z">
            <w:rPr/>
          </w:rPrChange>
        </w:rPr>
        <w:t xml:space="preserve"> </w:t>
      </w:r>
      <w:r w:rsidRPr="00992146">
        <w:rPr>
          <w:i/>
          <w:lang w:val="en-US"/>
          <w:rPrChange w:id="12889" w:author="Anusha De" w:date="2022-08-01T14:48:00Z">
            <w:rPr>
              <w:i/>
            </w:rPr>
          </w:rPrChange>
        </w:rPr>
        <w:t>&lt;</w:t>
      </w:r>
      <w:r w:rsidR="00F73A4C" w:rsidRPr="00992146">
        <w:rPr>
          <w:i/>
          <w:lang w:val="en-US"/>
          <w:rPrChange w:id="12890" w:author="Anusha De" w:date="2022-08-01T14:48:00Z">
            <w:rPr>
              <w:i/>
            </w:rPr>
          </w:rPrChange>
        </w:rPr>
        <w:t xml:space="preserve"> </w:t>
      </w:r>
      <w:r w:rsidRPr="00992146">
        <w:rPr>
          <w:lang w:val="en-US"/>
          <w:rPrChange w:id="12891" w:author="Anusha De" w:date="2022-08-01T14:48:00Z">
            <w:rPr/>
          </w:rPrChange>
        </w:rPr>
        <w:t>0</w:t>
      </w:r>
      <w:r w:rsidR="00F73A4C" w:rsidRPr="00992146">
        <w:rPr>
          <w:lang w:val="en-US"/>
          <w:rPrChange w:id="12892" w:author="Anusha De" w:date="2022-08-01T14:48:00Z">
            <w:rPr/>
          </w:rPrChange>
        </w:rPr>
        <w:t xml:space="preserve"> </w:t>
      </w:r>
      <w:r w:rsidRPr="00992146">
        <w:rPr>
          <w:lang w:val="en-US"/>
          <w:rPrChange w:id="12893" w:author="Anusha De" w:date="2022-08-01T14:48:00Z">
            <w:rPr/>
          </w:rPrChange>
        </w:rPr>
        <w:t>would</w:t>
      </w:r>
      <w:r w:rsidR="00F73A4C" w:rsidRPr="00992146">
        <w:rPr>
          <w:lang w:val="en-US"/>
          <w:rPrChange w:id="12894" w:author="Anusha De" w:date="2022-08-01T14:48:00Z">
            <w:rPr/>
          </w:rPrChange>
        </w:rPr>
        <w:t xml:space="preserve"> </w:t>
      </w:r>
      <w:r w:rsidRPr="00992146">
        <w:rPr>
          <w:lang w:val="en-US"/>
          <w:rPrChange w:id="12895" w:author="Anusha De" w:date="2022-08-01T14:48:00Z">
            <w:rPr/>
          </w:rPrChange>
        </w:rPr>
        <w:t>confirm</w:t>
      </w:r>
      <w:r w:rsidR="00F73A4C" w:rsidRPr="00992146">
        <w:rPr>
          <w:lang w:val="en-US"/>
          <w:rPrChange w:id="12896" w:author="Anusha De" w:date="2022-08-01T14:48:00Z">
            <w:rPr/>
          </w:rPrChange>
        </w:rPr>
        <w:t xml:space="preserve"> </w:t>
      </w:r>
      <w:r w:rsidRPr="00992146">
        <w:rPr>
          <w:lang w:val="en-US"/>
          <w:rPrChange w:id="12897" w:author="Anusha De" w:date="2022-08-01T14:48:00Z">
            <w:rPr/>
          </w:rPrChange>
        </w:rPr>
        <w:t>4.</w:t>
      </w:r>
      <w:r w:rsidR="00F73A4C" w:rsidRPr="00992146">
        <w:rPr>
          <w:lang w:val="en-US"/>
          <w:rPrChange w:id="12898" w:author="Anusha De" w:date="2022-08-01T14:48:00Z">
            <w:rPr/>
          </w:rPrChange>
        </w:rPr>
        <w:t xml:space="preserve"> </w:t>
      </w:r>
      <w:r w:rsidRPr="00992146">
        <w:rPr>
          <w:lang w:val="en-US"/>
          <w:rPrChange w:id="12899" w:author="Anusha De" w:date="2022-08-01T14:48:00Z">
            <w:rPr/>
          </w:rPrChange>
        </w:rPr>
        <w:t>Gender</w:t>
      </w:r>
      <w:r w:rsidR="00F73A4C" w:rsidRPr="00992146">
        <w:rPr>
          <w:lang w:val="en-US"/>
          <w:rPrChange w:id="12900" w:author="Anusha De" w:date="2022-08-01T14:48:00Z">
            <w:rPr/>
          </w:rPrChange>
        </w:rPr>
        <w:t xml:space="preserve"> </w:t>
      </w:r>
      <w:r w:rsidRPr="00992146">
        <w:rPr>
          <w:lang w:val="en-US"/>
          <w:rPrChange w:id="12901" w:author="Anusha De" w:date="2022-08-01T14:48:00Z">
            <w:rPr/>
          </w:rPrChange>
        </w:rPr>
        <w:t>homophily</w:t>
      </w:r>
      <w:r w:rsidR="00F73A4C" w:rsidRPr="00992146">
        <w:rPr>
          <w:lang w:val="en-US"/>
          <w:rPrChange w:id="12902" w:author="Anusha De" w:date="2022-08-01T14:48:00Z">
            <w:rPr/>
          </w:rPrChange>
        </w:rPr>
        <w:t xml:space="preserve"> </w:t>
      </w:r>
      <w:r w:rsidRPr="00992146">
        <w:rPr>
          <w:lang w:val="en-US"/>
          <w:rPrChange w:id="12903" w:author="Anusha De" w:date="2022-08-01T14:48:00Z">
            <w:rPr/>
          </w:rPrChange>
        </w:rPr>
        <w:t>among</w:t>
      </w:r>
      <w:r w:rsidR="00F73A4C" w:rsidRPr="00992146">
        <w:rPr>
          <w:lang w:val="en-US"/>
          <w:rPrChange w:id="12904" w:author="Anusha De" w:date="2022-08-01T14:48:00Z">
            <w:rPr/>
          </w:rPrChange>
        </w:rPr>
        <w:t xml:space="preserve"> </w:t>
      </w:r>
      <w:r w:rsidRPr="00992146">
        <w:rPr>
          <w:lang w:val="en-US"/>
          <w:rPrChange w:id="12905" w:author="Anusha De" w:date="2022-08-01T14:48:00Z">
            <w:rPr/>
          </w:rPrChange>
        </w:rPr>
        <w:t>women</w:t>
      </w:r>
      <w:r w:rsidR="00F73A4C" w:rsidRPr="00992146">
        <w:rPr>
          <w:lang w:val="en-US"/>
          <w:rPrChange w:id="12906" w:author="Anusha De" w:date="2022-08-01T14:48:00Z">
            <w:rPr/>
          </w:rPrChange>
        </w:rPr>
        <w:t xml:space="preserve"> </w:t>
      </w:r>
      <w:r w:rsidRPr="00992146">
        <w:rPr>
          <w:lang w:val="en-US"/>
          <w:rPrChange w:id="12907" w:author="Anusha De" w:date="2022-08-01T14:48:00Z">
            <w:rPr/>
          </w:rPrChange>
        </w:rPr>
        <w:t>would</w:t>
      </w:r>
      <w:r w:rsidR="00F73A4C" w:rsidRPr="00992146">
        <w:rPr>
          <w:lang w:val="en-US"/>
          <w:rPrChange w:id="12908" w:author="Anusha De" w:date="2022-08-01T14:48:00Z">
            <w:rPr/>
          </w:rPrChange>
        </w:rPr>
        <w:t xml:space="preserve"> </w:t>
      </w:r>
      <w:r w:rsidRPr="00992146">
        <w:rPr>
          <w:lang w:val="en-US"/>
          <w:rPrChange w:id="12909" w:author="Anusha De" w:date="2022-08-01T14:48:00Z">
            <w:rPr/>
          </w:rPrChange>
        </w:rPr>
        <w:t>mean</w:t>
      </w:r>
      <w:r w:rsidR="00F73A4C" w:rsidRPr="00992146">
        <w:rPr>
          <w:lang w:val="en-US"/>
          <w:rPrChange w:id="12910" w:author="Anusha De" w:date="2022-08-01T14:48:00Z">
            <w:rPr/>
          </w:rPrChange>
        </w:rPr>
        <w:t xml:space="preserve"> </w:t>
      </w:r>
      <w:r w:rsidRPr="00992146">
        <w:rPr>
          <w:lang w:val="en-US"/>
          <w:rPrChange w:id="12911" w:author="Anusha De" w:date="2022-08-01T14:48:00Z">
            <w:rPr/>
          </w:rPrChange>
        </w:rPr>
        <w:t>that</w:t>
      </w:r>
      <w:r w:rsidR="00F73A4C" w:rsidRPr="00992146">
        <w:rPr>
          <w:lang w:val="en-US"/>
          <w:rPrChange w:id="12912" w:author="Anusha De" w:date="2022-08-01T14:48:00Z">
            <w:rPr/>
          </w:rPrChange>
        </w:rPr>
        <w:t xml:space="preserve"> </w:t>
      </w:r>
      <w:r w:rsidRPr="00643A43">
        <w:rPr>
          <w:rFonts w:ascii="Courier New" w:hAnsi="Courier New" w:cs="Courier New"/>
          <w:i/>
        </w:rPr>
        <w:t>β</w:t>
      </w:r>
      <w:r w:rsidRPr="00992146">
        <w:rPr>
          <w:vertAlign w:val="subscript"/>
          <w:lang w:val="en-US"/>
          <w:rPrChange w:id="12913" w:author="Anusha De" w:date="2022-08-01T14:48:00Z">
            <w:rPr>
              <w:vertAlign w:val="subscript"/>
            </w:rPr>
          </w:rPrChange>
        </w:rPr>
        <w:t>3</w:t>
      </w:r>
      <w:r w:rsidR="00F73A4C" w:rsidRPr="00992146">
        <w:rPr>
          <w:lang w:val="en-US"/>
          <w:rPrChange w:id="12914" w:author="Anusha De" w:date="2022-08-01T14:48:00Z">
            <w:rPr/>
          </w:rPrChange>
        </w:rPr>
        <w:t xml:space="preserve"> </w:t>
      </w:r>
      <w:r w:rsidRPr="00992146">
        <w:rPr>
          <w:i/>
          <w:lang w:val="en-US"/>
          <w:rPrChange w:id="12915" w:author="Anusha De" w:date="2022-08-01T14:48:00Z">
            <w:rPr>
              <w:i/>
            </w:rPr>
          </w:rPrChange>
        </w:rPr>
        <w:t>&gt;</w:t>
      </w:r>
      <w:r w:rsidR="00F73A4C" w:rsidRPr="00992146">
        <w:rPr>
          <w:i/>
          <w:lang w:val="en-US"/>
          <w:rPrChange w:id="12916" w:author="Anusha De" w:date="2022-08-01T14:48:00Z">
            <w:rPr>
              <w:i/>
            </w:rPr>
          </w:rPrChange>
        </w:rPr>
        <w:t xml:space="preserve"> </w:t>
      </w:r>
      <w:r w:rsidRPr="00992146">
        <w:rPr>
          <w:lang w:val="en-US"/>
          <w:rPrChange w:id="12917" w:author="Anusha De" w:date="2022-08-01T14:48:00Z">
            <w:rPr/>
          </w:rPrChange>
        </w:rPr>
        <w:t>0</w:t>
      </w:r>
      <w:r w:rsidR="00F73A4C" w:rsidRPr="00992146">
        <w:rPr>
          <w:lang w:val="en-US"/>
          <w:rPrChange w:id="12918" w:author="Anusha De" w:date="2022-08-01T14:48:00Z">
            <w:rPr/>
          </w:rPrChange>
        </w:rPr>
        <w:t xml:space="preserve"> </w:t>
      </w:r>
      <w:r w:rsidRPr="00992146">
        <w:rPr>
          <w:lang w:val="en-US"/>
          <w:rPrChange w:id="12919" w:author="Anusha De" w:date="2022-08-01T14:48:00Z">
            <w:rPr/>
          </w:rPrChange>
        </w:rPr>
        <w:t>(hypothesis</w:t>
      </w:r>
      <w:r w:rsidR="00F73A4C" w:rsidRPr="00992146">
        <w:rPr>
          <w:lang w:val="en-US"/>
          <w:rPrChange w:id="12920" w:author="Anusha De" w:date="2022-08-01T14:48:00Z">
            <w:rPr/>
          </w:rPrChange>
        </w:rPr>
        <w:t xml:space="preserve"> </w:t>
      </w:r>
      <w:r w:rsidRPr="00992146">
        <w:rPr>
          <w:lang w:val="en-US"/>
          <w:rPrChange w:id="12921" w:author="Anusha De" w:date="2022-08-01T14:48:00Z">
            <w:rPr/>
          </w:rPrChange>
        </w:rPr>
        <w:t>5).</w:t>
      </w:r>
    </w:p>
    <w:p w14:paraId="627DAE09" w14:textId="3088E9BE" w:rsidR="005139B5" w:rsidRPr="00992146" w:rsidRDefault="0081249E">
      <w:pPr>
        <w:rPr>
          <w:lang w:val="en-US"/>
          <w:rPrChange w:id="12922" w:author="Anusha De" w:date="2022-08-01T14:48:00Z">
            <w:rPr/>
          </w:rPrChange>
        </w:rPr>
        <w:pPrChange w:id="12923" w:author="Steve Wiggins" w:date="2022-07-30T18:17:00Z">
          <w:pPr>
            <w:pStyle w:val="1PP"/>
            <w:jc w:val="both"/>
          </w:pPr>
        </w:pPrChange>
      </w:pPr>
      <w:r w:rsidRPr="00992146">
        <w:rPr>
          <w:lang w:val="en-US"/>
          <w:rPrChange w:id="12924" w:author="Anusha De" w:date="2022-08-01T14:48:00Z">
            <w:rPr/>
          </w:rPrChange>
        </w:rPr>
        <w:t>To</w:t>
      </w:r>
      <w:r w:rsidR="00F73A4C" w:rsidRPr="00992146">
        <w:rPr>
          <w:lang w:val="en-US"/>
          <w:rPrChange w:id="12925" w:author="Anusha De" w:date="2022-08-01T14:48:00Z">
            <w:rPr/>
          </w:rPrChange>
        </w:rPr>
        <w:t xml:space="preserve"> </w:t>
      </w:r>
      <w:r w:rsidRPr="00992146">
        <w:rPr>
          <w:lang w:val="en-US"/>
          <w:rPrChange w:id="12926" w:author="Anusha De" w:date="2022-08-01T14:48:00Z">
            <w:rPr/>
          </w:rPrChange>
        </w:rPr>
        <w:t>test</w:t>
      </w:r>
      <w:r w:rsidR="00F73A4C" w:rsidRPr="00992146">
        <w:rPr>
          <w:lang w:val="en-US"/>
          <w:rPrChange w:id="12927" w:author="Anusha De" w:date="2022-08-01T14:48:00Z">
            <w:rPr/>
          </w:rPrChange>
        </w:rPr>
        <w:t xml:space="preserve"> </w:t>
      </w:r>
      <w:r w:rsidRPr="00992146">
        <w:rPr>
          <w:lang w:val="en-US"/>
          <w:rPrChange w:id="12928" w:author="Anusha De" w:date="2022-08-01T14:48:00Z">
            <w:rPr/>
          </w:rPrChange>
        </w:rPr>
        <w:t>hypothesis</w:t>
      </w:r>
      <w:r w:rsidR="00F73A4C" w:rsidRPr="00992146">
        <w:rPr>
          <w:lang w:val="en-US"/>
          <w:rPrChange w:id="12929" w:author="Anusha De" w:date="2022-08-01T14:48:00Z">
            <w:rPr/>
          </w:rPrChange>
        </w:rPr>
        <w:t xml:space="preserve"> </w:t>
      </w:r>
      <w:r w:rsidRPr="00992146">
        <w:rPr>
          <w:lang w:val="en-US"/>
          <w:rPrChange w:id="12930" w:author="Anusha De" w:date="2022-08-01T14:48:00Z">
            <w:rPr/>
          </w:rPrChange>
        </w:rPr>
        <w:t>3,</w:t>
      </w:r>
      <w:r w:rsidR="00F73A4C" w:rsidRPr="00992146">
        <w:rPr>
          <w:lang w:val="en-US"/>
          <w:rPrChange w:id="12931" w:author="Anusha De" w:date="2022-08-01T14:48:00Z">
            <w:rPr/>
          </w:rPrChange>
        </w:rPr>
        <w:t xml:space="preserve"> </w:t>
      </w:r>
      <w:r w:rsidRPr="00992146">
        <w:rPr>
          <w:lang w:val="en-US"/>
          <w:rPrChange w:id="12932" w:author="Anusha De" w:date="2022-08-01T14:48:00Z">
            <w:rPr/>
          </w:rPrChange>
        </w:rPr>
        <w:t>a</w:t>
      </w:r>
      <w:r w:rsidR="00F73A4C" w:rsidRPr="00992146">
        <w:rPr>
          <w:lang w:val="en-US"/>
          <w:rPrChange w:id="12933" w:author="Anusha De" w:date="2022-08-01T14:48:00Z">
            <w:rPr/>
          </w:rPrChange>
        </w:rPr>
        <w:t xml:space="preserve"> </w:t>
      </w:r>
      <w:r w:rsidRPr="00992146">
        <w:rPr>
          <w:lang w:val="en-US"/>
          <w:rPrChange w:id="12934" w:author="Anusha De" w:date="2022-08-01T14:48:00Z">
            <w:rPr/>
          </w:rPrChange>
        </w:rPr>
        <w:t>regression</w:t>
      </w:r>
      <w:r w:rsidR="00F73A4C" w:rsidRPr="00992146">
        <w:rPr>
          <w:lang w:val="en-US"/>
          <w:rPrChange w:id="12935" w:author="Anusha De" w:date="2022-08-01T14:48:00Z">
            <w:rPr/>
          </w:rPrChange>
        </w:rPr>
        <w:t xml:space="preserve"> </w:t>
      </w:r>
      <w:r w:rsidRPr="00992146">
        <w:rPr>
          <w:lang w:val="en-US"/>
          <w:rPrChange w:id="12936" w:author="Anusha De" w:date="2022-08-01T14:48:00Z">
            <w:rPr/>
          </w:rPrChange>
        </w:rPr>
        <w:t>that</w:t>
      </w:r>
      <w:r w:rsidR="00F73A4C" w:rsidRPr="00992146">
        <w:rPr>
          <w:lang w:val="en-US"/>
          <w:rPrChange w:id="12937" w:author="Anusha De" w:date="2022-08-01T14:48:00Z">
            <w:rPr/>
          </w:rPrChange>
        </w:rPr>
        <w:t xml:space="preserve"> </w:t>
      </w:r>
      <w:r w:rsidRPr="00992146">
        <w:rPr>
          <w:lang w:val="en-US"/>
          <w:rPrChange w:id="12938" w:author="Anusha De" w:date="2022-08-01T14:48:00Z">
            <w:rPr/>
          </w:rPrChange>
        </w:rPr>
        <w:t>only</w:t>
      </w:r>
      <w:r w:rsidR="00F73A4C" w:rsidRPr="00992146">
        <w:rPr>
          <w:lang w:val="en-US"/>
          <w:rPrChange w:id="12939" w:author="Anusha De" w:date="2022-08-01T14:48:00Z">
            <w:rPr/>
          </w:rPrChange>
        </w:rPr>
        <w:t xml:space="preserve"> </w:t>
      </w:r>
      <w:r w:rsidRPr="00992146">
        <w:rPr>
          <w:lang w:val="en-US"/>
          <w:rPrChange w:id="12940" w:author="Anusha De" w:date="2022-08-01T14:48:00Z">
            <w:rPr/>
          </w:rPrChange>
        </w:rPr>
        <w:t>uses</w:t>
      </w:r>
      <w:r w:rsidR="00F73A4C" w:rsidRPr="00992146">
        <w:rPr>
          <w:lang w:val="en-US"/>
          <w:rPrChange w:id="12941" w:author="Anusha De" w:date="2022-08-01T14:48:00Z">
            <w:rPr/>
          </w:rPrChange>
        </w:rPr>
        <w:t xml:space="preserve"> </w:t>
      </w:r>
      <w:r w:rsidRPr="00992146">
        <w:rPr>
          <w:lang w:val="en-US"/>
          <w:rPrChange w:id="12942" w:author="Anusha De" w:date="2022-08-01T14:48:00Z">
            <w:rPr/>
          </w:rPrChange>
        </w:rPr>
        <w:t>self-rating</w:t>
      </w:r>
      <w:r w:rsidR="00F73A4C" w:rsidRPr="00992146">
        <w:rPr>
          <w:lang w:val="en-US"/>
          <w:rPrChange w:id="12943" w:author="Anusha De" w:date="2022-08-01T14:48:00Z">
            <w:rPr/>
          </w:rPrChange>
        </w:rPr>
        <w:t xml:space="preserve"> </w:t>
      </w:r>
      <w:r w:rsidRPr="00992146">
        <w:rPr>
          <w:lang w:val="en-US"/>
          <w:rPrChange w:id="12944" w:author="Anusha De" w:date="2022-08-01T14:48:00Z">
            <w:rPr/>
          </w:rPrChange>
        </w:rPr>
        <w:t>data</w:t>
      </w:r>
      <w:r w:rsidR="00F73A4C" w:rsidRPr="00992146">
        <w:rPr>
          <w:lang w:val="en-US"/>
          <w:rPrChange w:id="12945" w:author="Anusha De" w:date="2022-08-01T14:48:00Z">
            <w:rPr/>
          </w:rPrChange>
        </w:rPr>
        <w:t xml:space="preserve"> </w:t>
      </w:r>
      <w:r w:rsidRPr="00992146">
        <w:rPr>
          <w:lang w:val="en-US"/>
          <w:rPrChange w:id="12946" w:author="Anusha De" w:date="2022-08-01T14:48:00Z">
            <w:rPr/>
          </w:rPrChange>
        </w:rPr>
        <w:t>of</w:t>
      </w:r>
      <w:r w:rsidR="00F73A4C" w:rsidRPr="00992146">
        <w:rPr>
          <w:lang w:val="en-US"/>
          <w:rPrChange w:id="12947" w:author="Anusha De" w:date="2022-08-01T14:48:00Z">
            <w:rPr/>
          </w:rPrChange>
        </w:rPr>
        <w:t xml:space="preserve"> </w:t>
      </w:r>
      <w:r w:rsidRPr="00992146">
        <w:rPr>
          <w:lang w:val="en-US"/>
          <w:rPrChange w:id="12948" w:author="Anusha De" w:date="2022-08-01T14:48:00Z">
            <w:rPr/>
          </w:rPrChange>
        </w:rPr>
        <w:t>the</w:t>
      </w:r>
      <w:r w:rsidR="00F73A4C" w:rsidRPr="00992146">
        <w:rPr>
          <w:lang w:val="en-US"/>
          <w:rPrChange w:id="12949" w:author="Anusha De" w:date="2022-08-01T14:48:00Z">
            <w:rPr/>
          </w:rPrChange>
        </w:rPr>
        <w:t xml:space="preserve"> </w:t>
      </w:r>
      <w:r w:rsidRPr="00992146">
        <w:rPr>
          <w:lang w:val="en-US"/>
          <w:rPrChange w:id="12950" w:author="Anusha De" w:date="2022-08-01T14:48:00Z">
            <w:rPr/>
          </w:rPrChange>
        </w:rPr>
        <w:t>actors</w:t>
      </w:r>
      <w:r w:rsidR="00F73A4C" w:rsidRPr="00992146">
        <w:rPr>
          <w:lang w:val="en-US"/>
          <w:rPrChange w:id="12951" w:author="Anusha De" w:date="2022-08-01T14:48:00Z">
            <w:rPr/>
          </w:rPrChange>
        </w:rPr>
        <w:t xml:space="preserve"> </w:t>
      </w:r>
      <w:r w:rsidRPr="00992146">
        <w:rPr>
          <w:lang w:val="en-US"/>
          <w:rPrChange w:id="12952" w:author="Anusha De" w:date="2022-08-01T14:48:00Z">
            <w:rPr/>
          </w:rPrChange>
        </w:rPr>
        <w:t>is</w:t>
      </w:r>
      <w:r w:rsidR="00F73A4C" w:rsidRPr="00992146">
        <w:rPr>
          <w:lang w:val="en-US"/>
          <w:rPrChange w:id="12953" w:author="Anusha De" w:date="2022-08-01T14:48:00Z">
            <w:rPr/>
          </w:rPrChange>
        </w:rPr>
        <w:t xml:space="preserve"> </w:t>
      </w:r>
      <w:r w:rsidRPr="00992146">
        <w:rPr>
          <w:lang w:val="en-US"/>
          <w:rPrChange w:id="12954" w:author="Anusha De" w:date="2022-08-01T14:48:00Z">
            <w:rPr/>
          </w:rPrChange>
        </w:rPr>
        <w:t>used:</w:t>
      </w:r>
    </w:p>
    <w:p w14:paraId="603760F1" w14:textId="0ACD8CF2" w:rsidR="001F35E9" w:rsidRPr="00643A43" w:rsidRDefault="001F35E9" w:rsidP="00643A43">
      <w:pPr>
        <w:pStyle w:val="1PP"/>
        <w:jc w:val="both"/>
      </w:pPr>
    </w:p>
    <w:p w14:paraId="0AA4D8B7" w14:textId="3591ACF6" w:rsidR="004D654A" w:rsidRPr="00643A43" w:rsidRDefault="001E7C78" w:rsidP="00643A43">
      <w:pPr>
        <w:pStyle w:val="1PP"/>
        <w:tabs>
          <w:tab w:val="center" w:pos="4536"/>
          <w:tab w:val="right" w:pos="9072"/>
        </w:tabs>
        <w:jc w:val="both"/>
      </w:pPr>
      <w:del w:id="12955" w:author="Steve Wiggins" w:date="2022-07-30T18:17:00Z">
        <w:r w:rsidRPr="00643A43" w:rsidDel="006624BD">
          <w:rPr>
            <w:iCs/>
            <w:sz w:val="24"/>
            <w:szCs w:val="24"/>
          </w:rPr>
          <w:tab/>
        </w:r>
      </w:del>
      <m:oMath>
        <m:sSub>
          <m:sSubPr>
            <m:ctrlPr>
              <w:rPr>
                <w:rFonts w:ascii="Cambria Math" w:hAnsi="Cambria Math"/>
                <w:iCs/>
                <w:sz w:val="24"/>
                <w:szCs w:val="24"/>
              </w:rPr>
            </m:ctrlPr>
          </m:sSubPr>
          <m:e>
            <m:r>
              <m:rPr>
                <m:scr m:val="script"/>
                <m:sty m:val="b"/>
              </m:rPr>
              <w:rPr>
                <w:rFonts w:ascii="Cambria Math" w:hAnsi="Cambria Math"/>
                <w:sz w:val="24"/>
                <w:szCs w:val="24"/>
              </w:rPr>
              <m:t>Y</m:t>
            </m:r>
          </m:e>
          <m:sub>
            <m:r>
              <m:rPr>
                <m:scr m:val="script"/>
                <m:sty m:val="b"/>
              </m:rPr>
              <w:rPr>
                <w:rFonts w:ascii="Cambria Math" w:hAnsi="Cambria Math"/>
                <w:sz w:val="24"/>
                <w:szCs w:val="24"/>
              </w:rPr>
              <m:t>a</m:t>
            </m:r>
          </m:sub>
        </m:sSub>
        <m:r>
          <m:rPr>
            <m:sty m:val="b"/>
          </m:rPr>
          <w:rPr>
            <w:rFonts w:ascii="Cambria Math" w:hAnsi="Cambria Math"/>
            <w:sz w:val="24"/>
            <w:szCs w:val="24"/>
          </w:rPr>
          <m:t>=α+</m:t>
        </m:r>
        <m:sSub>
          <m:sSubPr>
            <m:ctrlPr>
              <w:rPr>
                <w:rFonts w:ascii="Cambria Math" w:hAnsi="Cambria Math"/>
                <w:iCs/>
                <w:sz w:val="24"/>
                <w:szCs w:val="24"/>
              </w:rPr>
            </m:ctrlPr>
          </m:sSubPr>
          <m:e>
            <m:r>
              <m:rPr>
                <m:sty m:val="b"/>
              </m:rPr>
              <w:rPr>
                <w:rFonts w:ascii="Cambria Math" w:hAnsi="Cambria Math"/>
                <w:sz w:val="24"/>
                <w:szCs w:val="24"/>
              </w:rPr>
              <m:t>β</m:t>
            </m:r>
          </m:e>
          <m:sub>
            <m:r>
              <m:rPr>
                <m:sty m:val="b"/>
              </m:rPr>
              <w:rPr>
                <w:rFonts w:ascii="Cambria Math" w:hAnsi="Cambria Math"/>
                <w:sz w:val="24"/>
                <w:szCs w:val="24"/>
              </w:rPr>
              <m:t>1</m:t>
            </m:r>
          </m:sub>
        </m:sSub>
        <m:sSubSup>
          <m:sSubSupPr>
            <m:ctrlPr>
              <w:rPr>
                <w:rFonts w:ascii="Cambria Math" w:hAnsi="Cambria Math"/>
                <w:iCs/>
                <w:sz w:val="24"/>
                <w:szCs w:val="24"/>
              </w:rPr>
            </m:ctrlPr>
          </m:sSubSupPr>
          <m:e>
            <m:r>
              <m:rPr>
                <m:sty m:val="b"/>
              </m:rPr>
              <w:rPr>
                <w:rFonts w:ascii="Cambria Math" w:hAnsi="Cambria Math"/>
                <w:sz w:val="24"/>
                <w:szCs w:val="24"/>
              </w:rPr>
              <m:t>g</m:t>
            </m:r>
          </m:e>
          <m:sub>
            <m:r>
              <m:rPr>
                <m:scr m:val="script"/>
                <m:sty m:val="b"/>
              </m:rPr>
              <w:rPr>
                <w:rFonts w:ascii="Cambria Math" w:hAnsi="Cambria Math"/>
                <w:sz w:val="24"/>
                <w:szCs w:val="24"/>
              </w:rPr>
              <m:t>a</m:t>
            </m:r>
          </m:sub>
          <m:sup>
            <m:r>
              <m:rPr>
                <m:sty m:val="b"/>
              </m:rPr>
              <w:rPr>
                <w:rFonts w:ascii="Cambria Math" w:hAnsi="Cambria Math"/>
                <w:sz w:val="24"/>
                <w:szCs w:val="24"/>
              </w:rPr>
              <m:t>A</m:t>
            </m:r>
          </m:sup>
        </m:sSubSup>
        <m:r>
          <m:rPr>
            <m:sty m:val="b"/>
          </m:rPr>
          <w:rPr>
            <w:rFonts w:ascii="Cambria Math" w:hAnsi="Cambria Math"/>
            <w:sz w:val="24"/>
            <w:szCs w:val="24"/>
          </w:rPr>
          <m:t>+γ</m:t>
        </m:r>
        <m:sSub>
          <m:sSubPr>
            <m:ctrlPr>
              <w:rPr>
                <w:rFonts w:ascii="Cambria Math" w:hAnsi="Cambria Math"/>
                <w:iCs/>
                <w:sz w:val="24"/>
                <w:szCs w:val="24"/>
              </w:rPr>
            </m:ctrlPr>
          </m:sSubPr>
          <m:e>
            <m:r>
              <m:rPr>
                <m:sty m:val="b"/>
              </m:rPr>
              <w:rPr>
                <w:rFonts w:ascii="Cambria Math" w:hAnsi="Cambria Math"/>
                <w:sz w:val="24"/>
                <w:szCs w:val="24"/>
              </w:rPr>
              <m:t>X</m:t>
            </m:r>
          </m:e>
          <m:sub>
            <m:r>
              <m:rPr>
                <m:scr m:val="script"/>
                <m:sty m:val="b"/>
              </m:rPr>
              <w:rPr>
                <w:rFonts w:ascii="Cambria Math" w:hAnsi="Cambria Math"/>
                <w:sz w:val="24"/>
                <w:szCs w:val="24"/>
              </w:rPr>
              <m:t>a</m:t>
            </m:r>
          </m:sub>
        </m:sSub>
        <m:r>
          <m:rPr>
            <m:sty m:val="b"/>
          </m:rPr>
          <w:rPr>
            <w:rFonts w:ascii="Cambria Math" w:hAnsi="Cambria Math"/>
            <w:sz w:val="24"/>
            <w:szCs w:val="24"/>
          </w:rPr>
          <m:t>+</m:t>
        </m:r>
        <m:sSub>
          <m:sSubPr>
            <m:ctrlPr>
              <w:rPr>
                <w:rFonts w:ascii="Cambria Math" w:hAnsi="Cambria Math"/>
                <w:iCs/>
                <w:sz w:val="24"/>
                <w:szCs w:val="24"/>
              </w:rPr>
            </m:ctrlPr>
          </m:sSubPr>
          <m:e>
            <m:r>
              <m:rPr>
                <m:sty m:val="b"/>
              </m:rPr>
              <w:rPr>
                <w:rFonts w:ascii="Cambria Math" w:hAnsi="Cambria Math"/>
                <w:sz w:val="24"/>
                <w:szCs w:val="24"/>
              </w:rPr>
              <m:t>ε</m:t>
            </m:r>
          </m:e>
          <m:sub>
            <m:r>
              <m:rPr>
                <m:scr m:val="script"/>
                <m:sty m:val="b"/>
              </m:rPr>
              <w:rPr>
                <w:rFonts w:ascii="Cambria Math" w:hAnsi="Cambria Math"/>
                <w:sz w:val="24"/>
                <w:szCs w:val="24"/>
              </w:rPr>
              <m:t>a</m:t>
            </m:r>
          </m:sub>
        </m:sSub>
      </m:oMath>
      <w:r w:rsidRPr="00643A43">
        <w:rPr>
          <w:iCs/>
        </w:rPr>
        <w:tab/>
        <w:t>(2)</w:t>
      </w:r>
    </w:p>
    <w:p w14:paraId="50A74972" w14:textId="3CB96BB6" w:rsidR="001F35E9" w:rsidRPr="00643A43" w:rsidRDefault="001F35E9" w:rsidP="00643A43">
      <w:pPr>
        <w:pStyle w:val="1PP"/>
        <w:jc w:val="both"/>
      </w:pPr>
    </w:p>
    <w:p w14:paraId="411ACC40" w14:textId="58591069" w:rsidR="005139B5" w:rsidRPr="00992146" w:rsidRDefault="001F35E9">
      <w:pPr>
        <w:rPr>
          <w:lang w:val="en-US"/>
          <w:rPrChange w:id="12956" w:author="Anusha De" w:date="2022-08-01T14:48:00Z">
            <w:rPr/>
          </w:rPrChange>
        </w:rPr>
        <w:pPrChange w:id="12957" w:author="Steve Wiggins" w:date="2022-07-30T18:17:00Z">
          <w:pPr>
            <w:pStyle w:val="1PP"/>
            <w:jc w:val="both"/>
          </w:pPr>
        </w:pPrChange>
      </w:pPr>
      <w:r w:rsidRPr="00992146">
        <w:rPr>
          <w:lang w:val="en-US"/>
          <w:rPrChange w:id="12958" w:author="Anusha De" w:date="2022-08-01T14:48:00Z">
            <w:rPr/>
          </w:rPrChange>
        </w:rPr>
        <w:t>Here,</w:t>
      </w:r>
      <w:r w:rsidR="00F73A4C" w:rsidRPr="00992146">
        <w:rPr>
          <w:lang w:val="en-US"/>
          <w:rPrChange w:id="12959" w:author="Anusha De" w:date="2022-08-01T14:48:00Z">
            <w:rPr/>
          </w:rPrChange>
        </w:rPr>
        <w:t xml:space="preserve"> </w:t>
      </w:r>
      <w:r w:rsidRPr="00992146">
        <w:rPr>
          <w:lang w:val="en-US"/>
          <w:rPrChange w:id="12960" w:author="Anusha De" w:date="2022-08-01T14:48:00Z">
            <w:rPr/>
          </w:rPrChange>
        </w:rPr>
        <w:t>the</w:t>
      </w:r>
      <w:r w:rsidR="00F73A4C" w:rsidRPr="00992146">
        <w:rPr>
          <w:lang w:val="en-US"/>
          <w:rPrChange w:id="12961" w:author="Anusha De" w:date="2022-08-01T14:48:00Z">
            <w:rPr/>
          </w:rPrChange>
        </w:rPr>
        <w:t xml:space="preserve"> </w:t>
      </w:r>
      <w:r w:rsidRPr="00992146">
        <w:rPr>
          <w:lang w:val="en-US"/>
          <w:rPrChange w:id="12962" w:author="Anusha De" w:date="2022-08-01T14:48:00Z">
            <w:rPr/>
          </w:rPrChange>
        </w:rPr>
        <w:t>primary</w:t>
      </w:r>
      <w:r w:rsidR="00F73A4C" w:rsidRPr="00992146">
        <w:rPr>
          <w:lang w:val="en-US"/>
          <w:rPrChange w:id="12963" w:author="Anusha De" w:date="2022-08-01T14:48:00Z">
            <w:rPr/>
          </w:rPrChange>
        </w:rPr>
        <w:t xml:space="preserve"> </w:t>
      </w:r>
      <w:r w:rsidRPr="00992146">
        <w:rPr>
          <w:lang w:val="en-US"/>
          <w:rPrChange w:id="12964" w:author="Anusha De" w:date="2022-08-01T14:48:00Z">
            <w:rPr/>
          </w:rPrChange>
        </w:rPr>
        <w:t>outcome</w:t>
      </w:r>
      <w:r w:rsidR="00F73A4C" w:rsidRPr="00992146">
        <w:rPr>
          <w:lang w:val="en-US"/>
          <w:rPrChange w:id="12965" w:author="Anusha De" w:date="2022-08-01T14:48:00Z">
            <w:rPr/>
          </w:rPrChange>
        </w:rPr>
        <w:t xml:space="preserve"> </w:t>
      </w:r>
      <w:r w:rsidRPr="00992146">
        <w:rPr>
          <w:lang w:val="en-US"/>
          <w:rPrChange w:id="12966" w:author="Anusha De" w:date="2022-08-01T14:48:00Z">
            <w:rPr/>
          </w:rPrChange>
        </w:rPr>
        <w:t>variable</w:t>
      </w:r>
      <w:r w:rsidR="00F73A4C" w:rsidRPr="00992146">
        <w:rPr>
          <w:lang w:val="en-US"/>
          <w:rPrChange w:id="12967" w:author="Anusha De" w:date="2022-08-01T14:48:00Z">
            <w:rPr/>
          </w:rPrChange>
        </w:rPr>
        <w:t xml:space="preserve"> </w:t>
      </w:r>
      <w:r w:rsidRPr="00992146">
        <w:rPr>
          <w:lang w:val="en-US"/>
          <w:rPrChange w:id="12968" w:author="Anusha De" w:date="2022-08-01T14:48:00Z">
            <w:rPr/>
          </w:rPrChange>
        </w:rPr>
        <w:t>is</w:t>
      </w:r>
      <w:r w:rsidR="00F73A4C" w:rsidRPr="00992146">
        <w:rPr>
          <w:lang w:val="en-US"/>
          <w:rPrChange w:id="12969" w:author="Anusha De" w:date="2022-08-01T14:48:00Z">
            <w:rPr/>
          </w:rPrChange>
        </w:rPr>
        <w:t xml:space="preserve"> </w:t>
      </w:r>
      <w:r w:rsidRPr="00992146">
        <w:rPr>
          <w:lang w:val="en-US"/>
          <w:rPrChange w:id="12970" w:author="Anusha De" w:date="2022-08-01T14:48:00Z">
            <w:rPr/>
          </w:rPrChange>
        </w:rPr>
        <w:t>the</w:t>
      </w:r>
      <w:r w:rsidR="00F73A4C" w:rsidRPr="00992146">
        <w:rPr>
          <w:lang w:val="en-US"/>
          <w:rPrChange w:id="12971" w:author="Anusha De" w:date="2022-08-01T14:48:00Z">
            <w:rPr/>
          </w:rPrChange>
        </w:rPr>
        <w:t xml:space="preserve"> </w:t>
      </w:r>
      <w:r w:rsidRPr="00992146">
        <w:rPr>
          <w:lang w:val="en-US"/>
          <w:rPrChange w:id="12972" w:author="Anusha De" w:date="2022-08-01T14:48:00Z">
            <w:rPr/>
          </w:rPrChange>
        </w:rPr>
        <w:t>self-rating</w:t>
      </w:r>
      <w:r w:rsidR="00F73A4C" w:rsidRPr="00992146">
        <w:rPr>
          <w:lang w:val="en-US"/>
          <w:rPrChange w:id="12973" w:author="Anusha De" w:date="2022-08-01T14:48:00Z">
            <w:rPr/>
          </w:rPrChange>
        </w:rPr>
        <w:t xml:space="preserve"> </w:t>
      </w:r>
      <m:oMath>
        <m:sSub>
          <m:sSubPr>
            <m:ctrlPr>
              <w:rPr>
                <w:rFonts w:ascii="Cambria Math" w:hAnsi="Cambria Math"/>
                <w:i/>
              </w:rPr>
            </m:ctrlPr>
          </m:sSubPr>
          <m:e>
            <m:r>
              <m:rPr>
                <m:scr m:val="script"/>
              </m:rPr>
              <w:rPr>
                <w:rFonts w:ascii="Cambria Math" w:hAnsi="Cambria Math"/>
              </w:rPr>
              <m:t>Y</m:t>
            </m:r>
          </m:e>
          <m:sub>
            <m:r>
              <w:rPr>
                <w:rFonts w:ascii="Cambria Math" w:hAnsi="Cambria Math"/>
              </w:rPr>
              <m:t>a</m:t>
            </m:r>
          </m:sub>
        </m:sSub>
      </m:oMath>
      <w:r w:rsidR="00F73A4C" w:rsidRPr="00992146">
        <w:rPr>
          <w:rFonts w:ascii="CMMI7" w:hAnsi="CMMI7" w:cs="CMMI7"/>
          <w:sz w:val="14"/>
          <w:szCs w:val="14"/>
          <w:lang w:val="en-US"/>
          <w:rPrChange w:id="12974" w:author="Anusha De" w:date="2022-08-01T14:48:00Z">
            <w:rPr>
              <w:rFonts w:ascii="CMMI7" w:hAnsi="CMMI7" w:cs="CMMI7"/>
              <w:sz w:val="14"/>
              <w:szCs w:val="14"/>
            </w:rPr>
          </w:rPrChange>
        </w:rPr>
        <w:t xml:space="preserve"> </w:t>
      </w:r>
      <w:r w:rsidRPr="00992146">
        <w:rPr>
          <w:lang w:val="en-US"/>
          <w:rPrChange w:id="12975" w:author="Anusha De" w:date="2022-08-01T14:48:00Z">
            <w:rPr/>
          </w:rPrChange>
        </w:rPr>
        <w:t>of</w:t>
      </w:r>
      <w:r w:rsidR="00F73A4C" w:rsidRPr="00992146">
        <w:rPr>
          <w:lang w:val="en-US"/>
          <w:rPrChange w:id="12976" w:author="Anusha De" w:date="2022-08-01T14:48:00Z">
            <w:rPr/>
          </w:rPrChange>
        </w:rPr>
        <w:t xml:space="preserve"> </w:t>
      </w:r>
      <w:r w:rsidRPr="00992146">
        <w:rPr>
          <w:lang w:val="en-US"/>
          <w:rPrChange w:id="12977" w:author="Anusha De" w:date="2022-08-01T14:48:00Z">
            <w:rPr/>
          </w:rPrChange>
        </w:rPr>
        <w:t>actor</w:t>
      </w:r>
      <w:r w:rsidR="00F73A4C" w:rsidRPr="00992146">
        <w:rPr>
          <w:lang w:val="en-US"/>
          <w:rPrChange w:id="12978" w:author="Anusha De" w:date="2022-08-01T14:48:00Z">
            <w:rPr/>
          </w:rPrChange>
        </w:rPr>
        <w:t xml:space="preserve"> </w:t>
      </w:r>
      <m:oMath>
        <m:r>
          <m:rPr>
            <m:scr m:val="script"/>
          </m:rPr>
          <w:rPr>
            <w:rFonts w:ascii="Cambria Math" w:hAnsi="Cambria Math"/>
          </w:rPr>
          <m:t>a</m:t>
        </m:r>
      </m:oMath>
      <w:r w:rsidR="00F73A4C" w:rsidRPr="00992146">
        <w:rPr>
          <w:lang w:val="en-US"/>
          <w:rPrChange w:id="12979" w:author="Anusha De" w:date="2022-08-01T14:48:00Z">
            <w:rPr/>
          </w:rPrChange>
        </w:rPr>
        <w:t xml:space="preserve"> </w:t>
      </w:r>
      <w:r w:rsidRPr="00992146">
        <w:rPr>
          <w:lang w:val="en-US"/>
          <w:rPrChange w:id="12980" w:author="Anusha De" w:date="2022-08-01T14:48:00Z">
            <w:rPr/>
          </w:rPrChange>
        </w:rPr>
        <w:t>which</w:t>
      </w:r>
      <w:r w:rsidR="00F73A4C" w:rsidRPr="00992146">
        <w:rPr>
          <w:lang w:val="en-US"/>
          <w:rPrChange w:id="12981" w:author="Anusha De" w:date="2022-08-01T14:48:00Z">
            <w:rPr/>
          </w:rPrChange>
        </w:rPr>
        <w:t xml:space="preserve"> </w:t>
      </w:r>
      <w:r w:rsidRPr="00992146">
        <w:rPr>
          <w:lang w:val="en-US"/>
          <w:rPrChange w:id="12982" w:author="Anusha De" w:date="2022-08-01T14:48:00Z">
            <w:rPr/>
          </w:rPrChange>
        </w:rPr>
        <w:t>is</w:t>
      </w:r>
      <w:r w:rsidR="00F73A4C" w:rsidRPr="00992146">
        <w:rPr>
          <w:lang w:val="en-US"/>
          <w:rPrChange w:id="12983" w:author="Anusha De" w:date="2022-08-01T14:48:00Z">
            <w:rPr/>
          </w:rPrChange>
        </w:rPr>
        <w:t xml:space="preserve"> </w:t>
      </w:r>
      <w:r w:rsidRPr="00992146">
        <w:rPr>
          <w:lang w:val="en-US"/>
          <w:rPrChange w:id="12984" w:author="Anusha De" w:date="2022-08-01T14:48:00Z">
            <w:rPr/>
          </w:rPrChange>
        </w:rPr>
        <w:t>regressed</w:t>
      </w:r>
      <w:r w:rsidR="00F73A4C" w:rsidRPr="00992146">
        <w:rPr>
          <w:lang w:val="en-US"/>
          <w:rPrChange w:id="12985" w:author="Anusha De" w:date="2022-08-01T14:48:00Z">
            <w:rPr/>
          </w:rPrChange>
        </w:rPr>
        <w:t xml:space="preserve"> </w:t>
      </w:r>
      <w:r w:rsidRPr="00992146">
        <w:rPr>
          <w:lang w:val="en-US"/>
          <w:rPrChange w:id="12986" w:author="Anusha De" w:date="2022-08-01T14:48:00Z">
            <w:rPr/>
          </w:rPrChange>
        </w:rPr>
        <w:t>on</w:t>
      </w:r>
      <w:r w:rsidR="00F73A4C" w:rsidRPr="00992146">
        <w:rPr>
          <w:lang w:val="en-US"/>
          <w:rPrChange w:id="12987" w:author="Anusha De" w:date="2022-08-01T14:48:00Z">
            <w:rPr/>
          </w:rPrChange>
        </w:rPr>
        <w:t xml:space="preserve"> </w:t>
      </w:r>
      <w:r w:rsidRPr="00992146">
        <w:rPr>
          <w:lang w:val="en-US"/>
          <w:rPrChange w:id="12988" w:author="Anusha De" w:date="2022-08-01T14:48:00Z">
            <w:rPr/>
          </w:rPrChange>
        </w:rPr>
        <w:t>the</w:t>
      </w:r>
      <w:r w:rsidR="00F73A4C" w:rsidRPr="00992146">
        <w:rPr>
          <w:lang w:val="en-US"/>
          <w:rPrChange w:id="12989" w:author="Anusha De" w:date="2022-08-01T14:48:00Z">
            <w:rPr/>
          </w:rPrChange>
        </w:rPr>
        <w:t xml:space="preserve"> </w:t>
      </w:r>
      <w:r w:rsidRPr="00992146">
        <w:rPr>
          <w:lang w:val="en-US"/>
          <w:rPrChange w:id="12990" w:author="Anusha De" w:date="2022-08-01T14:48:00Z">
            <w:rPr/>
          </w:rPrChange>
        </w:rPr>
        <w:t>sex</w:t>
      </w:r>
      <w:r w:rsidR="00F73A4C" w:rsidRPr="00992146">
        <w:rPr>
          <w:lang w:val="en-US"/>
          <w:rPrChange w:id="12991" w:author="Anusha De" w:date="2022-08-01T14:48:00Z">
            <w:rPr/>
          </w:rPrChange>
        </w:rPr>
        <w:t xml:space="preserve"> </w:t>
      </w:r>
      <w:r w:rsidRPr="00992146">
        <w:rPr>
          <w:lang w:val="en-US"/>
          <w:rPrChange w:id="12992" w:author="Anusha De" w:date="2022-08-01T14:48:00Z">
            <w:rPr/>
          </w:rPrChange>
        </w:rPr>
        <w:t>of</w:t>
      </w:r>
      <w:r w:rsidR="00F73A4C" w:rsidRPr="00992146">
        <w:rPr>
          <w:lang w:val="en-US"/>
          <w:rPrChange w:id="12993" w:author="Anusha De" w:date="2022-08-01T14:48:00Z">
            <w:rPr/>
          </w:rPrChange>
        </w:rPr>
        <w:t xml:space="preserve"> </w:t>
      </w:r>
      <w:r w:rsidR="0081249E" w:rsidRPr="00992146">
        <w:rPr>
          <w:lang w:val="en-US"/>
          <w:rPrChange w:id="12994" w:author="Anusha De" w:date="2022-08-01T14:48:00Z">
            <w:rPr/>
          </w:rPrChange>
        </w:rPr>
        <w:t>the</w:t>
      </w:r>
      <w:r w:rsidR="00F73A4C" w:rsidRPr="00992146">
        <w:rPr>
          <w:lang w:val="en-US"/>
          <w:rPrChange w:id="12995" w:author="Anusha De" w:date="2022-08-01T14:48:00Z">
            <w:rPr/>
          </w:rPrChange>
        </w:rPr>
        <w:t xml:space="preserve"> </w:t>
      </w:r>
      <w:r w:rsidR="0081249E" w:rsidRPr="00992146">
        <w:rPr>
          <w:lang w:val="en-US"/>
          <w:rPrChange w:id="12996" w:author="Anusha De" w:date="2022-08-01T14:48:00Z">
            <w:rPr/>
          </w:rPrChange>
        </w:rPr>
        <w:t>actor</w:t>
      </w:r>
      <w:r w:rsidR="00F73A4C" w:rsidRPr="00992146">
        <w:rPr>
          <w:lang w:val="en-US"/>
          <w:rPrChange w:id="12997" w:author="Anusha De" w:date="2022-08-01T14:48:00Z">
            <w:rPr/>
          </w:rPrChange>
        </w:rPr>
        <w:t xml:space="preserve"> </w:t>
      </w:r>
      <m:oMath>
        <m:d>
          <m:dPr>
            <m:ctrlPr>
              <w:rPr>
                <w:rFonts w:ascii="Cambria Math" w:hAnsi="Cambria Math"/>
                <w:i/>
                <w:sz w:val="24"/>
              </w:rPr>
            </m:ctrlPr>
          </m:dPr>
          <m:e>
            <m:sSubSup>
              <m:sSubSupPr>
                <m:ctrlPr>
                  <w:rPr>
                    <w:rFonts w:ascii="Cambria Math" w:hAnsi="Cambria Math"/>
                    <w:i/>
                    <w:sz w:val="24"/>
                  </w:rPr>
                </m:ctrlPr>
              </m:sSubSupPr>
              <m:e>
                <m:r>
                  <w:rPr>
                    <w:rFonts w:ascii="Cambria Math" w:hAnsi="Cambria Math"/>
                    <w:sz w:val="24"/>
                  </w:rPr>
                  <m:t>g</m:t>
                </m:r>
              </m:e>
              <m:sub>
                <m:r>
                  <m:rPr>
                    <m:scr m:val="script"/>
                  </m:rPr>
                  <w:rPr>
                    <w:rFonts w:ascii="Cambria Math" w:hAnsi="Cambria Math"/>
                    <w:sz w:val="24"/>
                  </w:rPr>
                  <m:t>a</m:t>
                </m:r>
              </m:sub>
              <m:sup>
                <m:r>
                  <w:rPr>
                    <w:rFonts w:ascii="Cambria Math" w:hAnsi="Cambria Math"/>
                    <w:sz w:val="24"/>
                  </w:rPr>
                  <m:t>A</m:t>
                </m:r>
              </m:sup>
            </m:sSubSup>
          </m:e>
        </m:d>
      </m:oMath>
      <w:r w:rsidR="0081249E" w:rsidRPr="00992146">
        <w:rPr>
          <w:lang w:val="en-US"/>
          <w:rPrChange w:id="12998" w:author="Anusha De" w:date="2022-08-01T14:48:00Z">
            <w:rPr/>
          </w:rPrChange>
        </w:rPr>
        <w:t>.</w:t>
      </w:r>
      <w:r w:rsidR="00F73A4C" w:rsidRPr="00992146">
        <w:rPr>
          <w:lang w:val="en-US"/>
          <w:rPrChange w:id="12999" w:author="Anusha De" w:date="2022-08-01T14:48:00Z">
            <w:rPr/>
          </w:rPrChange>
        </w:rPr>
        <w:t xml:space="preserve"> </w:t>
      </w:r>
      <w:r w:rsidR="0081249E" w:rsidRPr="00992146">
        <w:rPr>
          <w:lang w:val="en-US"/>
          <w:rPrChange w:id="13000" w:author="Anusha De" w:date="2022-08-01T14:48:00Z">
            <w:rPr/>
          </w:rPrChange>
        </w:rPr>
        <w:t>Finding</w:t>
      </w:r>
      <w:r w:rsidR="00F73A4C" w:rsidRPr="00992146">
        <w:rPr>
          <w:lang w:val="en-US"/>
          <w:rPrChange w:id="13001" w:author="Anusha De" w:date="2022-08-01T14:48:00Z">
            <w:rPr/>
          </w:rPrChange>
        </w:rPr>
        <w:t xml:space="preserve"> </w:t>
      </w:r>
      <w:r w:rsidR="0081249E" w:rsidRPr="00992146">
        <w:rPr>
          <w:lang w:val="en-US"/>
          <w:rPrChange w:id="13002" w:author="Anusha De" w:date="2022-08-01T14:48:00Z">
            <w:rPr/>
          </w:rPrChange>
        </w:rPr>
        <w:t>that</w:t>
      </w:r>
      <w:r w:rsidR="00F73A4C" w:rsidRPr="00992146">
        <w:rPr>
          <w:lang w:val="en-US"/>
          <w:rPrChange w:id="13003" w:author="Anusha De" w:date="2022-08-01T14:48:00Z">
            <w:rPr/>
          </w:rPrChange>
        </w:rPr>
        <w:t xml:space="preserve"> </w:t>
      </w:r>
      <w:r w:rsidR="0081249E" w:rsidRPr="00643A43">
        <w:rPr>
          <w:rFonts w:ascii="Courier New" w:hAnsi="Courier New" w:cs="Courier New"/>
          <w:i/>
        </w:rPr>
        <w:t>β</w:t>
      </w:r>
      <w:r w:rsidR="0081249E" w:rsidRPr="00992146">
        <w:rPr>
          <w:vertAlign w:val="subscript"/>
          <w:lang w:val="en-US"/>
          <w:rPrChange w:id="13004" w:author="Anusha De" w:date="2022-08-01T14:48:00Z">
            <w:rPr>
              <w:vertAlign w:val="subscript"/>
            </w:rPr>
          </w:rPrChange>
        </w:rPr>
        <w:t>1</w:t>
      </w:r>
      <w:r w:rsidR="00F73A4C" w:rsidRPr="00992146">
        <w:rPr>
          <w:lang w:val="en-US"/>
          <w:rPrChange w:id="13005" w:author="Anusha De" w:date="2022-08-01T14:48:00Z">
            <w:rPr/>
          </w:rPrChange>
        </w:rPr>
        <w:t xml:space="preserve"> </w:t>
      </w:r>
      <w:r w:rsidR="0081249E" w:rsidRPr="00992146">
        <w:rPr>
          <w:i/>
          <w:lang w:val="en-US"/>
          <w:rPrChange w:id="13006" w:author="Anusha De" w:date="2022-08-01T14:48:00Z">
            <w:rPr>
              <w:i/>
            </w:rPr>
          </w:rPrChange>
        </w:rPr>
        <w:t>&lt;</w:t>
      </w:r>
      <w:r w:rsidR="00F73A4C" w:rsidRPr="00992146">
        <w:rPr>
          <w:i/>
          <w:lang w:val="en-US"/>
          <w:rPrChange w:id="13007" w:author="Anusha De" w:date="2022-08-01T14:48:00Z">
            <w:rPr>
              <w:i/>
            </w:rPr>
          </w:rPrChange>
        </w:rPr>
        <w:t xml:space="preserve"> </w:t>
      </w:r>
      <w:r w:rsidR="0081249E" w:rsidRPr="00992146">
        <w:rPr>
          <w:lang w:val="en-US"/>
          <w:rPrChange w:id="13008" w:author="Anusha De" w:date="2022-08-01T14:48:00Z">
            <w:rPr/>
          </w:rPrChange>
        </w:rPr>
        <w:t>0</w:t>
      </w:r>
      <w:r w:rsidR="00F73A4C" w:rsidRPr="00992146">
        <w:rPr>
          <w:lang w:val="en-US"/>
          <w:rPrChange w:id="13009" w:author="Anusha De" w:date="2022-08-01T14:48:00Z">
            <w:rPr/>
          </w:rPrChange>
        </w:rPr>
        <w:t xml:space="preserve"> </w:t>
      </w:r>
      <w:r w:rsidR="0081249E" w:rsidRPr="00992146">
        <w:rPr>
          <w:lang w:val="en-US"/>
          <w:rPrChange w:id="13010" w:author="Anusha De" w:date="2022-08-01T14:48:00Z">
            <w:rPr/>
          </w:rPrChange>
        </w:rPr>
        <w:t>would</w:t>
      </w:r>
      <w:r w:rsidR="00F73A4C" w:rsidRPr="00992146">
        <w:rPr>
          <w:lang w:val="en-US"/>
          <w:rPrChange w:id="13011" w:author="Anusha De" w:date="2022-08-01T14:48:00Z">
            <w:rPr/>
          </w:rPrChange>
        </w:rPr>
        <w:t xml:space="preserve"> </w:t>
      </w:r>
      <w:r w:rsidR="0081249E" w:rsidRPr="00992146">
        <w:rPr>
          <w:lang w:val="en-US"/>
          <w:rPrChange w:id="13012" w:author="Anusha De" w:date="2022-08-01T14:48:00Z">
            <w:rPr/>
          </w:rPrChange>
        </w:rPr>
        <w:t>confirm</w:t>
      </w:r>
      <w:r w:rsidR="00F73A4C" w:rsidRPr="00992146">
        <w:rPr>
          <w:lang w:val="en-US"/>
          <w:rPrChange w:id="13013" w:author="Anusha De" w:date="2022-08-01T14:48:00Z">
            <w:rPr/>
          </w:rPrChange>
        </w:rPr>
        <w:t xml:space="preserve"> </w:t>
      </w:r>
      <w:r w:rsidR="0081249E" w:rsidRPr="00992146">
        <w:rPr>
          <w:lang w:val="en-US"/>
          <w:rPrChange w:id="13014" w:author="Anusha De" w:date="2022-08-01T14:48:00Z">
            <w:rPr/>
          </w:rPrChange>
        </w:rPr>
        <w:t>hypothesis</w:t>
      </w:r>
      <w:r w:rsidR="00F73A4C" w:rsidRPr="00992146">
        <w:rPr>
          <w:lang w:val="en-US"/>
          <w:rPrChange w:id="13015" w:author="Anusha De" w:date="2022-08-01T14:48:00Z">
            <w:rPr/>
          </w:rPrChange>
        </w:rPr>
        <w:t xml:space="preserve"> </w:t>
      </w:r>
      <w:r w:rsidR="0081249E" w:rsidRPr="00992146">
        <w:rPr>
          <w:lang w:val="en-US"/>
          <w:rPrChange w:id="13016" w:author="Anusha De" w:date="2022-08-01T14:48:00Z">
            <w:rPr/>
          </w:rPrChange>
        </w:rPr>
        <w:t>3.</w:t>
      </w:r>
      <w:r w:rsidR="00F73A4C" w:rsidRPr="00992146">
        <w:rPr>
          <w:lang w:val="en-US"/>
          <w:rPrChange w:id="13017" w:author="Anusha De" w:date="2022-08-01T14:48:00Z">
            <w:rPr/>
          </w:rPrChange>
        </w:rPr>
        <w:t xml:space="preserve"> </w:t>
      </w:r>
      <w:r w:rsidR="0081249E" w:rsidRPr="00992146">
        <w:rPr>
          <w:lang w:val="en-US"/>
          <w:rPrChange w:id="13018" w:author="Anusha De" w:date="2022-08-01T14:48:00Z">
            <w:rPr/>
          </w:rPrChange>
        </w:rPr>
        <w:t>Also</w:t>
      </w:r>
      <w:r w:rsidR="00F73A4C" w:rsidRPr="00992146">
        <w:rPr>
          <w:lang w:val="en-US"/>
          <w:rPrChange w:id="13019" w:author="Anusha De" w:date="2022-08-01T14:48:00Z">
            <w:rPr/>
          </w:rPrChange>
        </w:rPr>
        <w:t xml:space="preserve"> </w:t>
      </w:r>
      <w:r w:rsidR="0081249E" w:rsidRPr="00992146">
        <w:rPr>
          <w:lang w:val="en-US"/>
          <w:rPrChange w:id="13020" w:author="Anusha De" w:date="2022-08-01T14:48:00Z">
            <w:rPr/>
          </w:rPrChange>
        </w:rPr>
        <w:t>here,</w:t>
      </w:r>
      <w:r w:rsidR="00F73A4C" w:rsidRPr="00992146">
        <w:rPr>
          <w:lang w:val="en-US"/>
          <w:rPrChange w:id="13021" w:author="Anusha De" w:date="2022-08-01T14:48:00Z">
            <w:rPr/>
          </w:rPrChange>
        </w:rPr>
        <w:t xml:space="preserve"> </w:t>
      </w:r>
      <w:r w:rsidR="0081249E" w:rsidRPr="00992146">
        <w:rPr>
          <w:lang w:val="en-US"/>
          <w:rPrChange w:id="13022" w:author="Anusha De" w:date="2022-08-01T14:48:00Z">
            <w:rPr/>
          </w:rPrChange>
        </w:rPr>
        <w:t>we</w:t>
      </w:r>
      <w:r w:rsidR="00F73A4C" w:rsidRPr="00992146">
        <w:rPr>
          <w:lang w:val="en-US"/>
          <w:rPrChange w:id="13023" w:author="Anusha De" w:date="2022-08-01T14:48:00Z">
            <w:rPr/>
          </w:rPrChange>
        </w:rPr>
        <w:t xml:space="preserve"> </w:t>
      </w:r>
      <w:r w:rsidR="0081249E" w:rsidRPr="00992146">
        <w:rPr>
          <w:lang w:val="en-US"/>
          <w:rPrChange w:id="13024" w:author="Anusha De" w:date="2022-08-01T14:48:00Z">
            <w:rPr/>
          </w:rPrChange>
        </w:rPr>
        <w:t>include</w:t>
      </w:r>
      <w:r w:rsidR="00F73A4C" w:rsidRPr="00992146">
        <w:rPr>
          <w:lang w:val="en-US"/>
          <w:rPrChange w:id="13025" w:author="Anusha De" w:date="2022-08-01T14:48:00Z">
            <w:rPr/>
          </w:rPrChange>
        </w:rPr>
        <w:t xml:space="preserve"> </w:t>
      </w:r>
      <w:r w:rsidR="0081249E" w:rsidRPr="00992146">
        <w:rPr>
          <w:lang w:val="en-US"/>
          <w:rPrChange w:id="13026" w:author="Anusha De" w:date="2022-08-01T14:48:00Z">
            <w:rPr/>
          </w:rPrChange>
        </w:rPr>
        <w:t>a</w:t>
      </w:r>
      <w:r w:rsidR="00F73A4C" w:rsidRPr="00992146">
        <w:rPr>
          <w:lang w:val="en-US"/>
          <w:rPrChange w:id="13027" w:author="Anusha De" w:date="2022-08-01T14:48:00Z">
            <w:rPr/>
          </w:rPrChange>
        </w:rPr>
        <w:t xml:space="preserve"> </w:t>
      </w:r>
      <w:r w:rsidR="0081249E" w:rsidRPr="00992146">
        <w:rPr>
          <w:lang w:val="en-US"/>
          <w:rPrChange w:id="13028" w:author="Anusha De" w:date="2022-08-01T14:48:00Z">
            <w:rPr/>
          </w:rPrChange>
        </w:rPr>
        <w:t>range</w:t>
      </w:r>
      <w:r w:rsidR="00F73A4C" w:rsidRPr="00992146">
        <w:rPr>
          <w:lang w:val="en-US"/>
          <w:rPrChange w:id="13029" w:author="Anusha De" w:date="2022-08-01T14:48:00Z">
            <w:rPr/>
          </w:rPrChange>
        </w:rPr>
        <w:t xml:space="preserve"> </w:t>
      </w:r>
      <w:r w:rsidR="0081249E" w:rsidRPr="00992146">
        <w:rPr>
          <w:lang w:val="en-US"/>
          <w:rPrChange w:id="13030" w:author="Anusha De" w:date="2022-08-01T14:48:00Z">
            <w:rPr/>
          </w:rPrChange>
        </w:rPr>
        <w:t>of</w:t>
      </w:r>
      <w:r w:rsidR="00F73A4C" w:rsidRPr="00992146">
        <w:rPr>
          <w:lang w:val="en-US"/>
          <w:rPrChange w:id="13031" w:author="Anusha De" w:date="2022-08-01T14:48:00Z">
            <w:rPr/>
          </w:rPrChange>
        </w:rPr>
        <w:t xml:space="preserve"> </w:t>
      </w:r>
      <w:r w:rsidR="0081249E" w:rsidRPr="00992146">
        <w:rPr>
          <w:lang w:val="en-US"/>
          <w:rPrChange w:id="13032" w:author="Anusha De" w:date="2022-08-01T14:48:00Z">
            <w:rPr/>
          </w:rPrChange>
        </w:rPr>
        <w:t>control</w:t>
      </w:r>
      <w:r w:rsidR="00F73A4C" w:rsidRPr="00992146">
        <w:rPr>
          <w:lang w:val="en-US"/>
          <w:rPrChange w:id="13033" w:author="Anusha De" w:date="2022-08-01T14:48:00Z">
            <w:rPr/>
          </w:rPrChange>
        </w:rPr>
        <w:t xml:space="preserve"> </w:t>
      </w:r>
      <w:r w:rsidR="0081249E" w:rsidRPr="00992146">
        <w:rPr>
          <w:lang w:val="en-US"/>
          <w:rPrChange w:id="13034" w:author="Anusha De" w:date="2022-08-01T14:48:00Z">
            <w:rPr/>
          </w:rPrChange>
        </w:rPr>
        <w:t>Here,</w:t>
      </w:r>
      <w:r w:rsidR="00F73A4C" w:rsidRPr="00992146">
        <w:rPr>
          <w:lang w:val="en-US"/>
          <w:rPrChange w:id="13035" w:author="Anusha De" w:date="2022-08-01T14:48:00Z">
            <w:rPr/>
          </w:rPrChange>
        </w:rPr>
        <w:t xml:space="preserve"> </w:t>
      </w:r>
      <w:r w:rsidR="0081249E" w:rsidRPr="00992146">
        <w:rPr>
          <w:lang w:val="en-US"/>
          <w:rPrChange w:id="13036" w:author="Anusha De" w:date="2022-08-01T14:48:00Z">
            <w:rPr/>
          </w:rPrChange>
        </w:rPr>
        <w:t>the</w:t>
      </w:r>
      <w:r w:rsidR="00F73A4C" w:rsidRPr="00992146">
        <w:rPr>
          <w:lang w:val="en-US"/>
          <w:rPrChange w:id="13037" w:author="Anusha De" w:date="2022-08-01T14:48:00Z">
            <w:rPr/>
          </w:rPrChange>
        </w:rPr>
        <w:t xml:space="preserve"> </w:t>
      </w:r>
      <w:r w:rsidR="0081249E" w:rsidRPr="00992146">
        <w:rPr>
          <w:lang w:val="en-US"/>
          <w:rPrChange w:id="13038" w:author="Anusha De" w:date="2022-08-01T14:48:00Z">
            <w:rPr/>
          </w:rPrChange>
        </w:rPr>
        <w:t>primary</w:t>
      </w:r>
      <w:r w:rsidR="00F73A4C" w:rsidRPr="00992146">
        <w:rPr>
          <w:lang w:val="en-US"/>
          <w:rPrChange w:id="13039" w:author="Anusha De" w:date="2022-08-01T14:48:00Z">
            <w:rPr/>
          </w:rPrChange>
        </w:rPr>
        <w:t xml:space="preserve"> </w:t>
      </w:r>
      <w:r w:rsidR="0081249E" w:rsidRPr="00992146">
        <w:rPr>
          <w:lang w:val="en-US"/>
          <w:rPrChange w:id="13040" w:author="Anusha De" w:date="2022-08-01T14:48:00Z">
            <w:rPr/>
          </w:rPrChange>
        </w:rPr>
        <w:t>outcome</w:t>
      </w:r>
      <w:r w:rsidR="00F73A4C" w:rsidRPr="00992146">
        <w:rPr>
          <w:lang w:val="en-US"/>
          <w:rPrChange w:id="13041" w:author="Anusha De" w:date="2022-08-01T14:48:00Z">
            <w:rPr/>
          </w:rPrChange>
        </w:rPr>
        <w:t xml:space="preserve"> </w:t>
      </w:r>
      <w:r w:rsidR="0081249E" w:rsidRPr="00992146">
        <w:rPr>
          <w:lang w:val="en-US"/>
          <w:rPrChange w:id="13042" w:author="Anusha De" w:date="2022-08-01T14:48:00Z">
            <w:rPr/>
          </w:rPrChange>
        </w:rPr>
        <w:t>variable</w:t>
      </w:r>
      <w:r w:rsidR="00F73A4C" w:rsidRPr="00992146">
        <w:rPr>
          <w:lang w:val="en-US"/>
          <w:rPrChange w:id="13043" w:author="Anusha De" w:date="2022-08-01T14:48:00Z">
            <w:rPr/>
          </w:rPrChange>
        </w:rPr>
        <w:t xml:space="preserve"> </w:t>
      </w:r>
      <w:r w:rsidR="0081249E" w:rsidRPr="00992146">
        <w:rPr>
          <w:lang w:val="en-US"/>
          <w:rPrChange w:id="13044" w:author="Anusha De" w:date="2022-08-01T14:48:00Z">
            <w:rPr/>
          </w:rPrChange>
        </w:rPr>
        <w:t>is</w:t>
      </w:r>
      <w:r w:rsidR="00F73A4C" w:rsidRPr="00992146">
        <w:rPr>
          <w:lang w:val="en-US"/>
          <w:rPrChange w:id="13045" w:author="Anusha De" w:date="2022-08-01T14:48:00Z">
            <w:rPr/>
          </w:rPrChange>
        </w:rPr>
        <w:t xml:space="preserve"> </w:t>
      </w:r>
      <w:r w:rsidR="0081249E" w:rsidRPr="00992146">
        <w:rPr>
          <w:lang w:val="en-US"/>
          <w:rPrChange w:id="13046" w:author="Anusha De" w:date="2022-08-01T14:48:00Z">
            <w:rPr/>
          </w:rPrChange>
        </w:rPr>
        <w:t>the</w:t>
      </w:r>
      <w:r w:rsidR="00F73A4C" w:rsidRPr="00992146">
        <w:rPr>
          <w:lang w:val="en-US"/>
          <w:rPrChange w:id="13047" w:author="Anusha De" w:date="2022-08-01T14:48:00Z">
            <w:rPr/>
          </w:rPrChange>
        </w:rPr>
        <w:t xml:space="preserve"> </w:t>
      </w:r>
      <w:r w:rsidR="0081249E" w:rsidRPr="00992146">
        <w:rPr>
          <w:lang w:val="en-US"/>
          <w:rPrChange w:id="13048" w:author="Anusha De" w:date="2022-08-01T14:48:00Z">
            <w:rPr/>
          </w:rPrChange>
        </w:rPr>
        <w:t>self-rating</w:t>
      </w:r>
      <w:r w:rsidR="00F73A4C" w:rsidRPr="00992146">
        <w:rPr>
          <w:lang w:val="en-US"/>
          <w:rPrChange w:id="13049" w:author="Anusha De" w:date="2022-08-01T14:48:00Z">
            <w:rPr/>
          </w:rPrChange>
        </w:rPr>
        <w:t xml:space="preserve"> </w:t>
      </w:r>
      <m:oMath>
        <m:sSub>
          <m:sSubPr>
            <m:ctrlPr>
              <w:rPr>
                <w:rFonts w:ascii="Cambria Math" w:hAnsi="Cambria Math"/>
                <w:i/>
              </w:rPr>
            </m:ctrlPr>
          </m:sSubPr>
          <m:e>
            <m:r>
              <m:rPr>
                <m:scr m:val="script"/>
              </m:rPr>
              <w:rPr>
                <w:rFonts w:ascii="Cambria Math" w:hAnsi="Cambria Math"/>
              </w:rPr>
              <m:t>Y</m:t>
            </m:r>
          </m:e>
          <m:sub>
            <m:r>
              <w:rPr>
                <w:rFonts w:ascii="Cambria Math" w:hAnsi="Cambria Math"/>
              </w:rPr>
              <m:t>a</m:t>
            </m:r>
          </m:sub>
        </m:sSub>
      </m:oMath>
      <w:r w:rsidR="00F73A4C" w:rsidRPr="00992146">
        <w:rPr>
          <w:i/>
          <w:lang w:val="en-US"/>
          <w:rPrChange w:id="13050" w:author="Anusha De" w:date="2022-08-01T14:48:00Z">
            <w:rPr>
              <w:i/>
            </w:rPr>
          </w:rPrChange>
        </w:rPr>
        <w:t xml:space="preserve"> </w:t>
      </w:r>
      <w:r w:rsidR="0081249E" w:rsidRPr="00992146">
        <w:rPr>
          <w:lang w:val="en-US"/>
          <w:rPrChange w:id="13051" w:author="Anusha De" w:date="2022-08-01T14:48:00Z">
            <w:rPr/>
          </w:rPrChange>
        </w:rPr>
        <w:t>of</w:t>
      </w:r>
      <w:r w:rsidR="00F73A4C" w:rsidRPr="00992146">
        <w:rPr>
          <w:lang w:val="en-US"/>
          <w:rPrChange w:id="13052" w:author="Anusha De" w:date="2022-08-01T14:48:00Z">
            <w:rPr/>
          </w:rPrChange>
        </w:rPr>
        <w:t xml:space="preserve"> </w:t>
      </w:r>
      <w:r w:rsidR="0081249E" w:rsidRPr="00992146">
        <w:rPr>
          <w:lang w:val="en-US"/>
          <w:rPrChange w:id="13053" w:author="Anusha De" w:date="2022-08-01T14:48:00Z">
            <w:rPr/>
          </w:rPrChange>
        </w:rPr>
        <w:t>actor</w:t>
      </w:r>
      <w:r w:rsidR="00F73A4C" w:rsidRPr="00992146">
        <w:rPr>
          <w:lang w:val="en-US"/>
          <w:rPrChange w:id="13054" w:author="Anusha De" w:date="2022-08-01T14:48:00Z">
            <w:rPr/>
          </w:rPrChange>
        </w:rPr>
        <w:t xml:space="preserve"> </w:t>
      </w:r>
      <w:r w:rsidR="0081249E" w:rsidRPr="00992146">
        <w:rPr>
          <w:lang w:val="en-US"/>
          <w:rPrChange w:id="13055" w:author="Anusha De" w:date="2022-08-01T14:48:00Z">
            <w:rPr/>
          </w:rPrChange>
        </w:rPr>
        <w:t>a</w:t>
      </w:r>
      <w:r w:rsidR="00F73A4C" w:rsidRPr="00992146">
        <w:rPr>
          <w:lang w:val="en-US"/>
          <w:rPrChange w:id="13056" w:author="Anusha De" w:date="2022-08-01T14:48:00Z">
            <w:rPr/>
          </w:rPrChange>
        </w:rPr>
        <w:t xml:space="preserve"> </w:t>
      </w:r>
      <w:r w:rsidR="0081249E" w:rsidRPr="00992146">
        <w:rPr>
          <w:lang w:val="en-US"/>
          <w:rPrChange w:id="13057" w:author="Anusha De" w:date="2022-08-01T14:48:00Z">
            <w:rPr/>
          </w:rPrChange>
        </w:rPr>
        <w:t>which</w:t>
      </w:r>
      <w:r w:rsidR="00F73A4C" w:rsidRPr="00992146">
        <w:rPr>
          <w:lang w:val="en-US"/>
          <w:rPrChange w:id="13058" w:author="Anusha De" w:date="2022-08-01T14:48:00Z">
            <w:rPr/>
          </w:rPrChange>
        </w:rPr>
        <w:t xml:space="preserve"> </w:t>
      </w:r>
      <w:r w:rsidR="0081249E" w:rsidRPr="00992146">
        <w:rPr>
          <w:lang w:val="en-US"/>
          <w:rPrChange w:id="13059" w:author="Anusha De" w:date="2022-08-01T14:48:00Z">
            <w:rPr/>
          </w:rPrChange>
        </w:rPr>
        <w:t>is</w:t>
      </w:r>
      <w:r w:rsidR="00F73A4C" w:rsidRPr="00992146">
        <w:rPr>
          <w:lang w:val="en-US"/>
          <w:rPrChange w:id="13060" w:author="Anusha De" w:date="2022-08-01T14:48:00Z">
            <w:rPr/>
          </w:rPrChange>
        </w:rPr>
        <w:t xml:space="preserve"> </w:t>
      </w:r>
      <w:r w:rsidR="0081249E" w:rsidRPr="00992146">
        <w:rPr>
          <w:lang w:val="en-US"/>
          <w:rPrChange w:id="13061" w:author="Anusha De" w:date="2022-08-01T14:48:00Z">
            <w:rPr/>
          </w:rPrChange>
        </w:rPr>
        <w:t>regressed</w:t>
      </w:r>
      <w:r w:rsidR="00F73A4C" w:rsidRPr="00992146">
        <w:rPr>
          <w:lang w:val="en-US"/>
          <w:rPrChange w:id="13062" w:author="Anusha De" w:date="2022-08-01T14:48:00Z">
            <w:rPr/>
          </w:rPrChange>
        </w:rPr>
        <w:t xml:space="preserve"> </w:t>
      </w:r>
      <w:r w:rsidR="0081249E" w:rsidRPr="00992146">
        <w:rPr>
          <w:lang w:val="en-US"/>
          <w:rPrChange w:id="13063" w:author="Anusha De" w:date="2022-08-01T14:48:00Z">
            <w:rPr/>
          </w:rPrChange>
        </w:rPr>
        <w:t>on</w:t>
      </w:r>
      <w:r w:rsidR="00F73A4C" w:rsidRPr="00992146">
        <w:rPr>
          <w:lang w:val="en-US"/>
          <w:rPrChange w:id="13064" w:author="Anusha De" w:date="2022-08-01T14:48:00Z">
            <w:rPr/>
          </w:rPrChange>
        </w:rPr>
        <w:t xml:space="preserve"> </w:t>
      </w:r>
      <w:r w:rsidR="0081249E" w:rsidRPr="00992146">
        <w:rPr>
          <w:lang w:val="en-US"/>
          <w:rPrChange w:id="13065" w:author="Anusha De" w:date="2022-08-01T14:48:00Z">
            <w:rPr/>
          </w:rPrChange>
        </w:rPr>
        <w:t>the</w:t>
      </w:r>
      <w:r w:rsidR="00F73A4C" w:rsidRPr="00992146">
        <w:rPr>
          <w:lang w:val="en-US"/>
          <w:rPrChange w:id="13066" w:author="Anusha De" w:date="2022-08-01T14:48:00Z">
            <w:rPr/>
          </w:rPrChange>
        </w:rPr>
        <w:t xml:space="preserve"> </w:t>
      </w:r>
      <w:r w:rsidR="0081249E" w:rsidRPr="00992146">
        <w:rPr>
          <w:lang w:val="en-US"/>
          <w:rPrChange w:id="13067" w:author="Anusha De" w:date="2022-08-01T14:48:00Z">
            <w:rPr/>
          </w:rPrChange>
        </w:rPr>
        <w:t>sex</w:t>
      </w:r>
      <w:r w:rsidR="00F73A4C" w:rsidRPr="00992146">
        <w:rPr>
          <w:lang w:val="en-US"/>
          <w:rPrChange w:id="13068" w:author="Anusha De" w:date="2022-08-01T14:48:00Z">
            <w:rPr/>
          </w:rPrChange>
        </w:rPr>
        <w:t xml:space="preserve"> </w:t>
      </w:r>
      <w:r w:rsidR="0081249E" w:rsidRPr="00992146">
        <w:rPr>
          <w:lang w:val="en-US"/>
          <w:rPrChange w:id="13069" w:author="Anusha De" w:date="2022-08-01T14:48:00Z">
            <w:rPr/>
          </w:rPrChange>
        </w:rPr>
        <w:t>of</w:t>
      </w:r>
      <w:r w:rsidR="00F73A4C" w:rsidRPr="00992146">
        <w:rPr>
          <w:lang w:val="en-US"/>
          <w:rPrChange w:id="13070" w:author="Anusha De" w:date="2022-08-01T14:48:00Z">
            <w:rPr/>
          </w:rPrChange>
        </w:rPr>
        <w:t xml:space="preserve"> </w:t>
      </w:r>
      <w:r w:rsidR="0081249E" w:rsidRPr="00992146">
        <w:rPr>
          <w:lang w:val="en-US"/>
          <w:rPrChange w:id="13071" w:author="Anusha De" w:date="2022-08-01T14:48:00Z">
            <w:rPr/>
          </w:rPrChange>
        </w:rPr>
        <w:t>variables</w:t>
      </w:r>
      <w:r w:rsidR="00F73A4C" w:rsidRPr="00992146">
        <w:rPr>
          <w:lang w:val="en-US"/>
          <w:rPrChange w:id="13072" w:author="Anusha De" w:date="2022-08-01T14:48:00Z">
            <w:rPr/>
          </w:rPrChange>
        </w:rPr>
        <w:t xml:space="preserve"> </w:t>
      </w:r>
      <m:oMath>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X</m:t>
                </m:r>
              </m:e>
              <m:sub>
                <m:r>
                  <m:rPr>
                    <m:scr m:val="script"/>
                  </m:rPr>
                  <w:rPr>
                    <w:rFonts w:ascii="Cambria Math" w:hAnsi="Cambria Math"/>
                    <w:sz w:val="24"/>
                  </w:rPr>
                  <m:t>a</m:t>
                </m:r>
              </m:sub>
            </m:sSub>
          </m:e>
        </m:d>
      </m:oMath>
      <w:r w:rsidR="0081249E" w:rsidRPr="00992146">
        <w:rPr>
          <w:lang w:val="en-US"/>
          <w:rPrChange w:id="13073" w:author="Anusha De" w:date="2022-08-01T14:48:00Z">
            <w:rPr/>
          </w:rPrChange>
        </w:rPr>
        <w:t>,</w:t>
      </w:r>
      <w:r w:rsidR="00F73A4C" w:rsidRPr="00992146">
        <w:rPr>
          <w:lang w:val="en-US"/>
          <w:rPrChange w:id="13074" w:author="Anusha De" w:date="2022-08-01T14:48:00Z">
            <w:rPr/>
          </w:rPrChange>
        </w:rPr>
        <w:t xml:space="preserve"> </w:t>
      </w:r>
      <w:r w:rsidR="0081249E" w:rsidRPr="00992146">
        <w:rPr>
          <w:lang w:val="en-US"/>
          <w:rPrChange w:id="13075" w:author="Anusha De" w:date="2022-08-01T14:48:00Z">
            <w:rPr/>
          </w:rPrChange>
        </w:rPr>
        <w:t>including</w:t>
      </w:r>
      <w:r w:rsidR="00F73A4C" w:rsidRPr="00992146">
        <w:rPr>
          <w:lang w:val="en-US"/>
          <w:rPrChange w:id="13076" w:author="Anusha De" w:date="2022-08-01T14:48:00Z">
            <w:rPr/>
          </w:rPrChange>
        </w:rPr>
        <w:t xml:space="preserve"> </w:t>
      </w:r>
      <w:r w:rsidR="0081249E" w:rsidRPr="00992146">
        <w:rPr>
          <w:lang w:val="en-US"/>
          <w:rPrChange w:id="13077" w:author="Anusha De" w:date="2022-08-01T14:48:00Z">
            <w:rPr/>
          </w:rPrChange>
        </w:rPr>
        <w:t>fixed</w:t>
      </w:r>
      <w:r w:rsidR="00F73A4C" w:rsidRPr="00992146">
        <w:rPr>
          <w:lang w:val="en-US"/>
          <w:rPrChange w:id="13078" w:author="Anusha De" w:date="2022-08-01T14:48:00Z">
            <w:rPr/>
          </w:rPrChange>
        </w:rPr>
        <w:t xml:space="preserve"> </w:t>
      </w:r>
      <w:r w:rsidR="0081249E" w:rsidRPr="00992146">
        <w:rPr>
          <w:lang w:val="en-US"/>
          <w:rPrChange w:id="13079" w:author="Anusha De" w:date="2022-08-01T14:48:00Z">
            <w:rPr/>
          </w:rPrChange>
        </w:rPr>
        <w:t>effects</w:t>
      </w:r>
      <w:r w:rsidR="00F73A4C" w:rsidRPr="00992146">
        <w:rPr>
          <w:lang w:val="en-US"/>
          <w:rPrChange w:id="13080" w:author="Anusha De" w:date="2022-08-01T14:48:00Z">
            <w:rPr/>
          </w:rPrChange>
        </w:rPr>
        <w:t xml:space="preserve"> </w:t>
      </w:r>
      <w:r w:rsidR="0081249E" w:rsidRPr="00992146">
        <w:rPr>
          <w:lang w:val="en-US"/>
          <w:rPrChange w:id="13081" w:author="Anusha De" w:date="2022-08-01T14:48:00Z">
            <w:rPr/>
          </w:rPrChange>
        </w:rPr>
        <w:t>for</w:t>
      </w:r>
      <w:r w:rsidR="00F73A4C" w:rsidRPr="00992146">
        <w:rPr>
          <w:lang w:val="en-US"/>
          <w:rPrChange w:id="13082" w:author="Anusha De" w:date="2022-08-01T14:48:00Z">
            <w:rPr/>
          </w:rPrChange>
        </w:rPr>
        <w:t xml:space="preserve"> </w:t>
      </w:r>
      <w:r w:rsidR="0081249E" w:rsidRPr="00992146">
        <w:rPr>
          <w:lang w:val="en-US"/>
          <w:rPrChange w:id="13083" w:author="Anusha De" w:date="2022-08-01T14:48:00Z">
            <w:rPr/>
          </w:rPrChange>
        </w:rPr>
        <w:t>the</w:t>
      </w:r>
      <w:r w:rsidR="00F73A4C" w:rsidRPr="00992146">
        <w:rPr>
          <w:lang w:val="en-US"/>
          <w:rPrChange w:id="13084" w:author="Anusha De" w:date="2022-08-01T14:48:00Z">
            <w:rPr/>
          </w:rPrChange>
        </w:rPr>
        <w:t xml:space="preserve"> </w:t>
      </w:r>
      <w:r w:rsidR="0081249E" w:rsidRPr="00992146">
        <w:rPr>
          <w:lang w:val="en-US"/>
          <w:rPrChange w:id="13085" w:author="Anusha De" w:date="2022-08-01T14:48:00Z">
            <w:rPr/>
          </w:rPrChange>
        </w:rPr>
        <w:t>type</w:t>
      </w:r>
      <w:r w:rsidR="00F73A4C" w:rsidRPr="00992146">
        <w:rPr>
          <w:lang w:val="en-US"/>
          <w:rPrChange w:id="13086" w:author="Anusha De" w:date="2022-08-01T14:48:00Z">
            <w:rPr/>
          </w:rPrChange>
        </w:rPr>
        <w:t xml:space="preserve"> </w:t>
      </w:r>
      <w:r w:rsidR="0081249E" w:rsidRPr="00992146">
        <w:rPr>
          <w:lang w:val="en-US"/>
          <w:rPrChange w:id="13087" w:author="Anusha De" w:date="2022-08-01T14:48:00Z">
            <w:rPr/>
          </w:rPrChange>
        </w:rPr>
        <w:t>of</w:t>
      </w:r>
      <w:r w:rsidR="00F73A4C" w:rsidRPr="00992146">
        <w:rPr>
          <w:lang w:val="en-US"/>
          <w:rPrChange w:id="13088" w:author="Anusha De" w:date="2022-08-01T14:48:00Z">
            <w:rPr/>
          </w:rPrChange>
        </w:rPr>
        <w:t xml:space="preserve"> </w:t>
      </w:r>
      <w:r w:rsidR="0081249E" w:rsidRPr="00992146">
        <w:rPr>
          <w:lang w:val="en-US"/>
          <w:rPrChange w:id="13089" w:author="Anusha De" w:date="2022-08-01T14:48:00Z">
            <w:rPr/>
          </w:rPrChange>
        </w:rPr>
        <w:t>actor</w:t>
      </w:r>
      <w:r w:rsidR="00F73A4C" w:rsidRPr="00992146">
        <w:rPr>
          <w:lang w:val="en-US"/>
          <w:rPrChange w:id="13090" w:author="Anusha De" w:date="2022-08-01T14:48:00Z">
            <w:rPr/>
          </w:rPrChange>
        </w:rPr>
        <w:t xml:space="preserve"> </w:t>
      </w:r>
      <w:r w:rsidR="0081249E" w:rsidRPr="00992146">
        <w:rPr>
          <w:lang w:val="en-US"/>
          <w:rPrChange w:id="13091" w:author="Anusha De" w:date="2022-08-01T14:48:00Z">
            <w:rPr/>
          </w:rPrChange>
        </w:rPr>
        <w:t>(dealer,</w:t>
      </w:r>
      <w:r w:rsidR="00F73A4C" w:rsidRPr="00992146">
        <w:rPr>
          <w:lang w:val="en-US"/>
          <w:rPrChange w:id="13092" w:author="Anusha De" w:date="2022-08-01T14:48:00Z">
            <w:rPr/>
          </w:rPrChange>
        </w:rPr>
        <w:t xml:space="preserve"> </w:t>
      </w:r>
      <w:r w:rsidR="0081249E" w:rsidRPr="00992146">
        <w:rPr>
          <w:lang w:val="en-US"/>
          <w:rPrChange w:id="13093" w:author="Anusha De" w:date="2022-08-01T14:48:00Z">
            <w:rPr/>
          </w:rPrChange>
        </w:rPr>
        <w:t>trader</w:t>
      </w:r>
      <w:r w:rsidR="00F73A4C" w:rsidRPr="00992146">
        <w:rPr>
          <w:lang w:val="en-US"/>
          <w:rPrChange w:id="13094" w:author="Anusha De" w:date="2022-08-01T14:48:00Z">
            <w:rPr/>
          </w:rPrChange>
        </w:rPr>
        <w:t xml:space="preserve"> </w:t>
      </w:r>
      <w:r w:rsidR="0081249E" w:rsidRPr="00992146">
        <w:rPr>
          <w:lang w:val="en-US"/>
          <w:rPrChange w:id="13095" w:author="Anusha De" w:date="2022-08-01T14:48:00Z">
            <w:rPr/>
          </w:rPrChange>
        </w:rPr>
        <w:t>or</w:t>
      </w:r>
      <w:r w:rsidR="00F73A4C" w:rsidRPr="00992146">
        <w:rPr>
          <w:lang w:val="en-US"/>
          <w:rPrChange w:id="13096" w:author="Anusha De" w:date="2022-08-01T14:48:00Z">
            <w:rPr/>
          </w:rPrChange>
        </w:rPr>
        <w:t xml:space="preserve"> </w:t>
      </w:r>
      <w:r w:rsidR="0081249E" w:rsidRPr="00992146">
        <w:rPr>
          <w:lang w:val="en-US"/>
          <w:rPrChange w:id="13097" w:author="Anusha De" w:date="2022-08-01T14:48:00Z">
            <w:rPr/>
          </w:rPrChange>
        </w:rPr>
        <w:t>processor).</w:t>
      </w:r>
      <w:r w:rsidR="00F73A4C" w:rsidRPr="00992146">
        <w:rPr>
          <w:lang w:val="en-US"/>
          <w:rPrChange w:id="13098" w:author="Anusha De" w:date="2022-08-01T14:48:00Z">
            <w:rPr/>
          </w:rPrChange>
        </w:rPr>
        <w:t xml:space="preserve"> </w:t>
      </w:r>
      <w:r w:rsidR="0081249E" w:rsidRPr="00992146">
        <w:rPr>
          <w:lang w:val="en-US"/>
          <w:rPrChange w:id="13099" w:author="Anusha De" w:date="2022-08-01T14:48:00Z">
            <w:rPr/>
          </w:rPrChange>
        </w:rPr>
        <w:t>The</w:t>
      </w:r>
      <w:r w:rsidR="00F73A4C" w:rsidRPr="00992146">
        <w:rPr>
          <w:lang w:val="en-US"/>
          <w:rPrChange w:id="13100" w:author="Anusha De" w:date="2022-08-01T14:48:00Z">
            <w:rPr/>
          </w:rPrChange>
        </w:rPr>
        <w:t xml:space="preserve"> </w:t>
      </w:r>
      <w:r w:rsidR="0081249E" w:rsidRPr="00992146">
        <w:rPr>
          <w:lang w:val="en-US"/>
          <w:rPrChange w:id="13101" w:author="Anusha De" w:date="2022-08-01T14:48:00Z">
            <w:rPr/>
          </w:rPrChange>
        </w:rPr>
        <w:t>error</w:t>
      </w:r>
      <w:r w:rsidR="00F73A4C" w:rsidRPr="00992146">
        <w:rPr>
          <w:lang w:val="en-US"/>
          <w:rPrChange w:id="13102" w:author="Anusha De" w:date="2022-08-01T14:48:00Z">
            <w:rPr/>
          </w:rPrChange>
        </w:rPr>
        <w:t xml:space="preserve"> </w:t>
      </w:r>
      <w:r w:rsidR="0081249E" w:rsidRPr="00992146">
        <w:rPr>
          <w:lang w:val="en-US"/>
          <w:rPrChange w:id="13103" w:author="Anusha De" w:date="2022-08-01T14:48:00Z">
            <w:rPr/>
          </w:rPrChange>
        </w:rPr>
        <w:t>term</w:t>
      </w:r>
      <w:r w:rsidR="00F73A4C" w:rsidRPr="00992146">
        <w:rPr>
          <w:lang w:val="en-US"/>
          <w:rPrChange w:id="13104" w:author="Anusha De" w:date="2022-08-01T14:48:00Z">
            <w:rPr/>
          </w:rPrChange>
        </w:rPr>
        <w:t xml:space="preserve"> </w:t>
      </w:r>
      <w:r w:rsidR="0081249E" w:rsidRPr="00992146">
        <w:rPr>
          <w:lang w:val="en-US"/>
          <w:rPrChange w:id="13105" w:author="Anusha De" w:date="2022-08-01T14:48:00Z">
            <w:rPr/>
          </w:rPrChange>
        </w:rPr>
        <w:t>in</w:t>
      </w:r>
      <w:r w:rsidR="00F73A4C" w:rsidRPr="00992146">
        <w:rPr>
          <w:lang w:val="en-US"/>
          <w:rPrChange w:id="13106" w:author="Anusha De" w:date="2022-08-01T14:48:00Z">
            <w:rPr/>
          </w:rPrChange>
        </w:rPr>
        <w:t xml:space="preserve"> </w:t>
      </w:r>
      <w:r w:rsidR="0081249E" w:rsidRPr="00992146">
        <w:rPr>
          <w:lang w:val="en-US"/>
          <w:rPrChange w:id="13107" w:author="Anusha De" w:date="2022-08-01T14:48:00Z">
            <w:rPr/>
          </w:rPrChange>
        </w:rPr>
        <w:t>this</w:t>
      </w:r>
      <w:r w:rsidR="00F73A4C" w:rsidRPr="00992146">
        <w:rPr>
          <w:lang w:val="en-US"/>
          <w:rPrChange w:id="13108" w:author="Anusha De" w:date="2022-08-01T14:48:00Z">
            <w:rPr/>
          </w:rPrChange>
        </w:rPr>
        <w:t xml:space="preserve"> </w:t>
      </w:r>
      <w:r w:rsidR="0081249E" w:rsidRPr="00992146">
        <w:rPr>
          <w:lang w:val="en-US"/>
          <w:rPrChange w:id="13109" w:author="Anusha De" w:date="2022-08-01T14:48:00Z">
            <w:rPr/>
          </w:rPrChange>
        </w:rPr>
        <w:t>model</w:t>
      </w:r>
      <w:r w:rsidR="00F73A4C" w:rsidRPr="00992146">
        <w:rPr>
          <w:lang w:val="en-US"/>
          <w:rPrChange w:id="13110" w:author="Anusha De" w:date="2022-08-01T14:48:00Z">
            <w:rPr/>
          </w:rPrChange>
        </w:rPr>
        <w:t xml:space="preserve"> </w:t>
      </w:r>
      <w:r w:rsidR="0081249E" w:rsidRPr="00992146">
        <w:rPr>
          <w:lang w:val="en-US"/>
          <w:rPrChange w:id="13111" w:author="Anusha De" w:date="2022-08-01T14:48:00Z">
            <w:rPr/>
          </w:rPrChange>
        </w:rPr>
        <w:t>is</w:t>
      </w:r>
      <w:r w:rsidR="00F73A4C" w:rsidRPr="00992146">
        <w:rPr>
          <w:lang w:val="en-US"/>
          <w:rPrChange w:id="13112" w:author="Anusha De" w:date="2022-08-01T14:48:00Z">
            <w:rPr/>
          </w:rPrChange>
        </w:rPr>
        <w:t xml:space="preserve"> </w:t>
      </w:r>
      <m:oMath>
        <m:sSub>
          <m:sSubPr>
            <m:ctrlPr>
              <w:rPr>
                <w:rFonts w:ascii="Cambria Math" w:hAnsi="Cambria Math"/>
                <w:i/>
                <w:sz w:val="24"/>
              </w:rPr>
            </m:ctrlPr>
          </m:sSubPr>
          <m:e>
            <m:r>
              <w:rPr>
                <w:rFonts w:ascii="Cambria Math" w:hAnsi="Cambria Math"/>
                <w:sz w:val="24"/>
              </w:rPr>
              <m:t>ε</m:t>
            </m:r>
          </m:e>
          <m:sub>
            <m:r>
              <m:rPr>
                <m:scr m:val="script"/>
              </m:rPr>
              <w:rPr>
                <w:rFonts w:ascii="Cambria Math" w:hAnsi="Cambria Math"/>
                <w:sz w:val="24"/>
              </w:rPr>
              <m:t>a</m:t>
            </m:r>
          </m:sub>
        </m:sSub>
      </m:oMath>
      <w:r w:rsidR="0081249E" w:rsidRPr="00992146">
        <w:rPr>
          <w:lang w:val="en-US"/>
          <w:rPrChange w:id="13113" w:author="Anusha De" w:date="2022-08-01T14:48:00Z">
            <w:rPr/>
          </w:rPrChange>
        </w:rPr>
        <w:t>.</w:t>
      </w:r>
    </w:p>
    <w:p w14:paraId="640D8138" w14:textId="59AB9DB0" w:rsidR="005139B5" w:rsidRPr="00992146" w:rsidRDefault="0081249E">
      <w:pPr>
        <w:rPr>
          <w:lang w:val="en-US"/>
          <w:rPrChange w:id="13114" w:author="Anusha De" w:date="2022-08-01T14:48:00Z">
            <w:rPr/>
          </w:rPrChange>
        </w:rPr>
        <w:pPrChange w:id="13115" w:author="Steve Wiggins" w:date="2022-07-30T18:17:00Z">
          <w:pPr>
            <w:pStyle w:val="1PP"/>
            <w:jc w:val="both"/>
          </w:pPr>
        </w:pPrChange>
      </w:pPr>
      <w:r w:rsidRPr="00992146">
        <w:rPr>
          <w:lang w:val="en-US"/>
          <w:rPrChange w:id="13116" w:author="Anusha De" w:date="2022-08-01T14:48:00Z">
            <w:rPr/>
          </w:rPrChange>
        </w:rPr>
        <w:t>As</w:t>
      </w:r>
      <w:r w:rsidR="00F73A4C" w:rsidRPr="00992146">
        <w:rPr>
          <w:lang w:val="en-US"/>
          <w:rPrChange w:id="13117" w:author="Anusha De" w:date="2022-08-01T14:48:00Z">
            <w:rPr/>
          </w:rPrChange>
        </w:rPr>
        <w:t xml:space="preserve"> </w:t>
      </w:r>
      <w:r w:rsidRPr="00992146">
        <w:rPr>
          <w:lang w:val="en-US"/>
          <w:rPrChange w:id="13118" w:author="Anusha De" w:date="2022-08-01T14:48:00Z">
            <w:rPr/>
          </w:rPrChange>
        </w:rPr>
        <w:t>we</w:t>
      </w:r>
      <w:r w:rsidR="00F73A4C" w:rsidRPr="00992146">
        <w:rPr>
          <w:lang w:val="en-US"/>
          <w:rPrChange w:id="13119" w:author="Anusha De" w:date="2022-08-01T14:48:00Z">
            <w:rPr/>
          </w:rPrChange>
        </w:rPr>
        <w:t xml:space="preserve"> </w:t>
      </w:r>
      <w:r w:rsidRPr="00992146">
        <w:rPr>
          <w:lang w:val="en-US"/>
          <w:rPrChange w:id="13120" w:author="Anusha De" w:date="2022-08-01T14:48:00Z">
            <w:rPr/>
          </w:rPrChange>
        </w:rPr>
        <w:t>rely</w:t>
      </w:r>
      <w:r w:rsidR="00F73A4C" w:rsidRPr="00992146">
        <w:rPr>
          <w:lang w:val="en-US"/>
          <w:rPrChange w:id="13121" w:author="Anusha De" w:date="2022-08-01T14:48:00Z">
            <w:rPr/>
          </w:rPrChange>
        </w:rPr>
        <w:t xml:space="preserve"> </w:t>
      </w:r>
      <w:r w:rsidRPr="00992146">
        <w:rPr>
          <w:lang w:val="en-US"/>
          <w:rPrChange w:id="13122" w:author="Anusha De" w:date="2022-08-01T14:48:00Z">
            <w:rPr/>
          </w:rPrChange>
        </w:rPr>
        <w:t>on</w:t>
      </w:r>
      <w:r w:rsidR="00F73A4C" w:rsidRPr="00992146">
        <w:rPr>
          <w:lang w:val="en-US"/>
          <w:rPrChange w:id="13123" w:author="Anusha De" w:date="2022-08-01T14:48:00Z">
            <w:rPr/>
          </w:rPrChange>
        </w:rPr>
        <w:t xml:space="preserve"> </w:t>
      </w:r>
      <w:r w:rsidRPr="00992146">
        <w:rPr>
          <w:lang w:val="en-US"/>
          <w:rPrChange w:id="13124" w:author="Anusha De" w:date="2022-08-01T14:48:00Z">
            <w:rPr/>
          </w:rPrChange>
        </w:rPr>
        <w:t>observational</w:t>
      </w:r>
      <w:r w:rsidR="00F73A4C" w:rsidRPr="00992146">
        <w:rPr>
          <w:lang w:val="en-US"/>
          <w:rPrChange w:id="13125" w:author="Anusha De" w:date="2022-08-01T14:48:00Z">
            <w:rPr/>
          </w:rPrChange>
        </w:rPr>
        <w:t xml:space="preserve"> </w:t>
      </w:r>
      <w:r w:rsidRPr="00992146">
        <w:rPr>
          <w:lang w:val="en-US"/>
          <w:rPrChange w:id="13126" w:author="Anusha De" w:date="2022-08-01T14:48:00Z">
            <w:rPr/>
          </w:rPrChange>
        </w:rPr>
        <w:t>data,</w:t>
      </w:r>
      <w:r w:rsidR="00F73A4C" w:rsidRPr="00992146">
        <w:rPr>
          <w:lang w:val="en-US"/>
          <w:rPrChange w:id="13127" w:author="Anusha De" w:date="2022-08-01T14:48:00Z">
            <w:rPr/>
          </w:rPrChange>
        </w:rPr>
        <w:t xml:space="preserve"> </w:t>
      </w:r>
      <w:r w:rsidRPr="00992146">
        <w:rPr>
          <w:lang w:val="en-US"/>
          <w:rPrChange w:id="13128" w:author="Anusha De" w:date="2022-08-01T14:48:00Z">
            <w:rPr/>
          </w:rPrChange>
        </w:rPr>
        <w:t>we</w:t>
      </w:r>
      <w:r w:rsidR="00F73A4C" w:rsidRPr="00992146">
        <w:rPr>
          <w:lang w:val="en-US"/>
          <w:rPrChange w:id="13129" w:author="Anusha De" w:date="2022-08-01T14:48:00Z">
            <w:rPr/>
          </w:rPrChange>
        </w:rPr>
        <w:t xml:space="preserve"> </w:t>
      </w:r>
      <w:r w:rsidRPr="00992146">
        <w:rPr>
          <w:lang w:val="en-US"/>
          <w:rPrChange w:id="13130" w:author="Anusha De" w:date="2022-08-01T14:48:00Z">
            <w:rPr/>
          </w:rPrChange>
        </w:rPr>
        <w:t>control</w:t>
      </w:r>
      <w:r w:rsidR="00F73A4C" w:rsidRPr="00992146">
        <w:rPr>
          <w:lang w:val="en-US"/>
          <w:rPrChange w:id="13131" w:author="Anusha De" w:date="2022-08-01T14:48:00Z">
            <w:rPr/>
          </w:rPrChange>
        </w:rPr>
        <w:t xml:space="preserve"> </w:t>
      </w:r>
      <w:r w:rsidRPr="00992146">
        <w:rPr>
          <w:lang w:val="en-US"/>
          <w:rPrChange w:id="13132" w:author="Anusha De" w:date="2022-08-01T14:48:00Z">
            <w:rPr/>
          </w:rPrChange>
        </w:rPr>
        <w:t>for</w:t>
      </w:r>
      <w:r w:rsidR="00F73A4C" w:rsidRPr="00992146">
        <w:rPr>
          <w:lang w:val="en-US"/>
          <w:rPrChange w:id="13133" w:author="Anusha De" w:date="2022-08-01T14:48:00Z">
            <w:rPr/>
          </w:rPrChange>
        </w:rPr>
        <w:t xml:space="preserve"> </w:t>
      </w:r>
      <w:r w:rsidRPr="00992146">
        <w:rPr>
          <w:lang w:val="en-US"/>
          <w:rPrChange w:id="13134" w:author="Anusha De" w:date="2022-08-01T14:48:00Z">
            <w:rPr/>
          </w:rPrChange>
        </w:rPr>
        <w:t>confounding</w:t>
      </w:r>
      <w:r w:rsidR="00F73A4C" w:rsidRPr="00992146">
        <w:rPr>
          <w:lang w:val="en-US"/>
          <w:rPrChange w:id="13135" w:author="Anusha De" w:date="2022-08-01T14:48:00Z">
            <w:rPr/>
          </w:rPrChange>
        </w:rPr>
        <w:t xml:space="preserve"> </w:t>
      </w:r>
      <w:r w:rsidRPr="00992146">
        <w:rPr>
          <w:lang w:val="en-US"/>
          <w:rPrChange w:id="13136" w:author="Anusha De" w:date="2022-08-01T14:48:00Z">
            <w:rPr/>
          </w:rPrChange>
        </w:rPr>
        <w:t>bias</w:t>
      </w:r>
      <w:r w:rsidR="00F73A4C" w:rsidRPr="00992146">
        <w:rPr>
          <w:lang w:val="en-US"/>
          <w:rPrChange w:id="13137" w:author="Anusha De" w:date="2022-08-01T14:48:00Z">
            <w:rPr/>
          </w:rPrChange>
        </w:rPr>
        <w:t xml:space="preserve"> </w:t>
      </w:r>
      <w:r w:rsidRPr="00992146">
        <w:rPr>
          <w:lang w:val="en-US"/>
          <w:rPrChange w:id="13138" w:author="Anusha De" w:date="2022-08-01T14:48:00Z">
            <w:rPr/>
          </w:rPrChange>
        </w:rPr>
        <w:t>through</w:t>
      </w:r>
      <w:r w:rsidR="00F73A4C" w:rsidRPr="00992146">
        <w:rPr>
          <w:lang w:val="en-US"/>
          <w:rPrChange w:id="13139" w:author="Anusha De" w:date="2022-08-01T14:48:00Z">
            <w:rPr/>
          </w:rPrChange>
        </w:rPr>
        <w:t xml:space="preserve"> </w:t>
      </w:r>
      <w:r w:rsidRPr="00992146">
        <w:rPr>
          <w:lang w:val="en-US"/>
          <w:rPrChange w:id="13140" w:author="Anusha De" w:date="2022-08-01T14:48:00Z">
            <w:rPr/>
          </w:rPrChange>
        </w:rPr>
        <w:t>the</w:t>
      </w:r>
      <w:r w:rsidR="00F73A4C" w:rsidRPr="00992146">
        <w:rPr>
          <w:lang w:val="en-US"/>
          <w:rPrChange w:id="13141" w:author="Anusha De" w:date="2022-08-01T14:48:00Z">
            <w:rPr/>
          </w:rPrChange>
        </w:rPr>
        <w:t xml:space="preserve"> </w:t>
      </w:r>
      <w:r w:rsidRPr="00992146">
        <w:rPr>
          <w:lang w:val="en-US"/>
          <w:rPrChange w:id="13142" w:author="Anusha De" w:date="2022-08-01T14:48:00Z">
            <w:rPr/>
          </w:rPrChange>
        </w:rPr>
        <w:t>inclusion</w:t>
      </w:r>
      <w:r w:rsidR="00F73A4C" w:rsidRPr="00992146">
        <w:rPr>
          <w:lang w:val="en-US"/>
          <w:rPrChange w:id="13143" w:author="Anusha De" w:date="2022-08-01T14:48:00Z">
            <w:rPr/>
          </w:rPrChange>
        </w:rPr>
        <w:t xml:space="preserve"> </w:t>
      </w:r>
      <w:r w:rsidRPr="00992146">
        <w:rPr>
          <w:lang w:val="en-US"/>
          <w:rPrChange w:id="13144" w:author="Anusha De" w:date="2022-08-01T14:48:00Z">
            <w:rPr/>
          </w:rPrChange>
        </w:rPr>
        <w:t>of</w:t>
      </w:r>
      <w:r w:rsidR="00F73A4C" w:rsidRPr="00992146">
        <w:rPr>
          <w:lang w:val="en-US"/>
          <w:rPrChange w:id="13145" w:author="Anusha De" w:date="2022-08-01T14:48:00Z">
            <w:rPr/>
          </w:rPrChange>
        </w:rPr>
        <w:t xml:space="preserve"> </w:t>
      </w:r>
      <w:r w:rsidRPr="00992146">
        <w:rPr>
          <w:lang w:val="en-US"/>
          <w:rPrChange w:id="13146" w:author="Anusha De" w:date="2022-08-01T14:48:00Z">
            <w:rPr/>
          </w:rPrChange>
        </w:rPr>
        <w:t>exogenous</w:t>
      </w:r>
      <w:r w:rsidR="00F73A4C" w:rsidRPr="00992146">
        <w:rPr>
          <w:lang w:val="en-US"/>
          <w:rPrChange w:id="13147" w:author="Anusha De" w:date="2022-08-01T14:48:00Z">
            <w:rPr/>
          </w:rPrChange>
        </w:rPr>
        <w:t xml:space="preserve"> </w:t>
      </w:r>
      <w:r w:rsidRPr="00992146">
        <w:rPr>
          <w:lang w:val="en-US"/>
          <w:rPrChange w:id="13148" w:author="Anusha De" w:date="2022-08-01T14:48:00Z">
            <w:rPr/>
          </w:rPrChange>
        </w:rPr>
        <w:t>control</w:t>
      </w:r>
      <w:r w:rsidR="00F73A4C" w:rsidRPr="00992146">
        <w:rPr>
          <w:lang w:val="en-US"/>
          <w:rPrChange w:id="13149" w:author="Anusha De" w:date="2022-08-01T14:48:00Z">
            <w:rPr/>
          </w:rPrChange>
        </w:rPr>
        <w:t xml:space="preserve"> </w:t>
      </w:r>
      <w:r w:rsidRPr="00992146">
        <w:rPr>
          <w:lang w:val="en-US"/>
          <w:rPrChange w:id="13150" w:author="Anusha De" w:date="2022-08-01T14:48:00Z">
            <w:rPr/>
          </w:rPrChange>
        </w:rPr>
        <w:t>variables.</w:t>
      </w:r>
      <w:r w:rsidR="00F73A4C" w:rsidRPr="00992146">
        <w:rPr>
          <w:lang w:val="en-US"/>
          <w:rPrChange w:id="13151" w:author="Anusha De" w:date="2022-08-01T14:48:00Z">
            <w:rPr/>
          </w:rPrChange>
        </w:rPr>
        <w:t xml:space="preserve"> </w:t>
      </w:r>
      <w:r w:rsidRPr="00992146">
        <w:rPr>
          <w:lang w:val="en-US"/>
          <w:rPrChange w:id="13152" w:author="Anusha De" w:date="2022-08-01T14:48:00Z">
            <w:rPr/>
          </w:rPrChange>
        </w:rPr>
        <w:t>Men</w:t>
      </w:r>
      <w:r w:rsidR="00F73A4C" w:rsidRPr="00992146">
        <w:rPr>
          <w:lang w:val="en-US"/>
          <w:rPrChange w:id="13153" w:author="Anusha De" w:date="2022-08-01T14:48:00Z">
            <w:rPr/>
          </w:rPrChange>
        </w:rPr>
        <w:t xml:space="preserve"> </w:t>
      </w:r>
      <w:r w:rsidRPr="00992146">
        <w:rPr>
          <w:lang w:val="en-US"/>
          <w:rPrChange w:id="13154" w:author="Anusha De" w:date="2022-08-01T14:48:00Z">
            <w:rPr/>
          </w:rPrChange>
        </w:rPr>
        <w:t>are</w:t>
      </w:r>
      <w:r w:rsidR="00F73A4C" w:rsidRPr="00992146">
        <w:rPr>
          <w:lang w:val="en-US"/>
          <w:rPrChange w:id="13155" w:author="Anusha De" w:date="2022-08-01T14:48:00Z">
            <w:rPr/>
          </w:rPrChange>
        </w:rPr>
        <w:t xml:space="preserve"> </w:t>
      </w:r>
      <w:r w:rsidRPr="00992146">
        <w:rPr>
          <w:lang w:val="en-US"/>
          <w:rPrChange w:id="13156" w:author="Anusha De" w:date="2022-08-01T14:48:00Z">
            <w:rPr/>
          </w:rPrChange>
        </w:rPr>
        <w:t>likely</w:t>
      </w:r>
      <w:r w:rsidR="00F73A4C" w:rsidRPr="00992146">
        <w:rPr>
          <w:lang w:val="en-US"/>
          <w:rPrChange w:id="13157" w:author="Anusha De" w:date="2022-08-01T14:48:00Z">
            <w:rPr/>
          </w:rPrChange>
        </w:rPr>
        <w:t xml:space="preserve"> </w:t>
      </w:r>
      <w:r w:rsidRPr="00992146">
        <w:rPr>
          <w:lang w:val="en-US"/>
          <w:rPrChange w:id="13158" w:author="Anusha De" w:date="2022-08-01T14:48:00Z">
            <w:rPr/>
          </w:rPrChange>
        </w:rPr>
        <w:t>to</w:t>
      </w:r>
      <w:r w:rsidR="00F73A4C" w:rsidRPr="00992146">
        <w:rPr>
          <w:lang w:val="en-US"/>
          <w:rPrChange w:id="13159" w:author="Anusha De" w:date="2022-08-01T14:48:00Z">
            <w:rPr/>
          </w:rPrChange>
        </w:rPr>
        <w:t xml:space="preserve"> </w:t>
      </w:r>
      <w:r w:rsidRPr="00992146">
        <w:rPr>
          <w:lang w:val="en-US"/>
          <w:rPrChange w:id="13160" w:author="Anusha De" w:date="2022-08-01T14:48:00Z">
            <w:rPr/>
          </w:rPrChange>
        </w:rPr>
        <w:t>be</w:t>
      </w:r>
      <w:r w:rsidR="00F73A4C" w:rsidRPr="00992146">
        <w:rPr>
          <w:lang w:val="en-US"/>
          <w:rPrChange w:id="13161" w:author="Anusha De" w:date="2022-08-01T14:48:00Z">
            <w:rPr/>
          </w:rPrChange>
        </w:rPr>
        <w:t xml:space="preserve"> </w:t>
      </w:r>
      <w:r w:rsidRPr="00992146">
        <w:rPr>
          <w:lang w:val="en-US"/>
          <w:rPrChange w:id="13162" w:author="Anusha De" w:date="2022-08-01T14:48:00Z">
            <w:rPr/>
          </w:rPrChange>
        </w:rPr>
        <w:t>better</w:t>
      </w:r>
      <w:r w:rsidR="00F73A4C" w:rsidRPr="00992146">
        <w:rPr>
          <w:lang w:val="en-US"/>
          <w:rPrChange w:id="13163" w:author="Anusha De" w:date="2022-08-01T14:48:00Z">
            <w:rPr/>
          </w:rPrChange>
        </w:rPr>
        <w:t xml:space="preserve"> </w:t>
      </w:r>
      <w:r w:rsidRPr="00992146">
        <w:rPr>
          <w:lang w:val="en-US"/>
          <w:rPrChange w:id="13164" w:author="Anusha De" w:date="2022-08-01T14:48:00Z">
            <w:rPr/>
          </w:rPrChange>
        </w:rPr>
        <w:t>educated</w:t>
      </w:r>
      <w:r w:rsidR="00F73A4C" w:rsidRPr="00992146">
        <w:rPr>
          <w:lang w:val="en-US"/>
          <w:rPrChange w:id="13165" w:author="Anusha De" w:date="2022-08-01T14:48:00Z">
            <w:rPr/>
          </w:rPrChange>
        </w:rPr>
        <w:t xml:space="preserve"> </w:t>
      </w:r>
      <w:r w:rsidRPr="00992146">
        <w:rPr>
          <w:lang w:val="en-US"/>
          <w:rPrChange w:id="13166" w:author="Anusha De" w:date="2022-08-01T14:48:00Z">
            <w:rPr/>
          </w:rPrChange>
        </w:rPr>
        <w:t>than</w:t>
      </w:r>
      <w:r w:rsidR="00F73A4C" w:rsidRPr="00992146">
        <w:rPr>
          <w:lang w:val="en-US"/>
          <w:rPrChange w:id="13167" w:author="Anusha De" w:date="2022-08-01T14:48:00Z">
            <w:rPr/>
          </w:rPrChange>
        </w:rPr>
        <w:t xml:space="preserve"> </w:t>
      </w:r>
      <w:r w:rsidRPr="00992146">
        <w:rPr>
          <w:lang w:val="en-US"/>
          <w:rPrChange w:id="13168" w:author="Anusha De" w:date="2022-08-01T14:48:00Z">
            <w:rPr/>
          </w:rPrChange>
        </w:rPr>
        <w:t>women.</w:t>
      </w:r>
      <w:r w:rsidR="00F73A4C" w:rsidRPr="00992146">
        <w:rPr>
          <w:lang w:val="en-US"/>
          <w:rPrChange w:id="13169" w:author="Anusha De" w:date="2022-08-01T14:48:00Z">
            <w:rPr/>
          </w:rPrChange>
        </w:rPr>
        <w:t xml:space="preserve"> </w:t>
      </w:r>
      <w:r w:rsidRPr="00992146">
        <w:rPr>
          <w:lang w:val="en-US"/>
          <w:rPrChange w:id="13170" w:author="Anusha De" w:date="2022-08-01T14:48:00Z">
            <w:rPr/>
          </w:rPrChange>
        </w:rPr>
        <w:t>Better</w:t>
      </w:r>
      <w:r w:rsidR="00F73A4C" w:rsidRPr="00992146">
        <w:rPr>
          <w:lang w:val="en-US"/>
          <w:rPrChange w:id="13171" w:author="Anusha De" w:date="2022-08-01T14:48:00Z">
            <w:rPr/>
          </w:rPrChange>
        </w:rPr>
        <w:t xml:space="preserve"> </w:t>
      </w:r>
      <w:r w:rsidRPr="00992146">
        <w:rPr>
          <w:lang w:val="en-US"/>
          <w:rPrChange w:id="13172" w:author="Anusha De" w:date="2022-08-01T14:48:00Z">
            <w:rPr/>
          </w:rPrChange>
        </w:rPr>
        <w:t>levels</w:t>
      </w:r>
      <w:r w:rsidR="00F73A4C" w:rsidRPr="00992146">
        <w:rPr>
          <w:lang w:val="en-US"/>
          <w:rPrChange w:id="13173" w:author="Anusha De" w:date="2022-08-01T14:48:00Z">
            <w:rPr/>
          </w:rPrChange>
        </w:rPr>
        <w:t xml:space="preserve"> </w:t>
      </w:r>
      <w:r w:rsidRPr="00992146">
        <w:rPr>
          <w:lang w:val="en-US"/>
          <w:rPrChange w:id="13174" w:author="Anusha De" w:date="2022-08-01T14:48:00Z">
            <w:rPr/>
          </w:rPrChange>
        </w:rPr>
        <w:t>of</w:t>
      </w:r>
      <w:r w:rsidR="00F73A4C" w:rsidRPr="00992146">
        <w:rPr>
          <w:lang w:val="en-US"/>
          <w:rPrChange w:id="13175" w:author="Anusha De" w:date="2022-08-01T14:48:00Z">
            <w:rPr/>
          </w:rPrChange>
        </w:rPr>
        <w:t xml:space="preserve"> </w:t>
      </w:r>
      <w:r w:rsidRPr="00992146">
        <w:rPr>
          <w:lang w:val="en-US"/>
          <w:rPrChange w:id="13176" w:author="Anusha De" w:date="2022-08-01T14:48:00Z">
            <w:rPr/>
          </w:rPrChange>
        </w:rPr>
        <w:t>education</w:t>
      </w:r>
      <w:r w:rsidR="00F73A4C" w:rsidRPr="00992146">
        <w:rPr>
          <w:lang w:val="en-US"/>
          <w:rPrChange w:id="13177" w:author="Anusha De" w:date="2022-08-01T14:48:00Z">
            <w:rPr/>
          </w:rPrChange>
        </w:rPr>
        <w:t xml:space="preserve"> </w:t>
      </w:r>
      <w:r w:rsidRPr="00992146">
        <w:rPr>
          <w:lang w:val="en-US"/>
          <w:rPrChange w:id="13178" w:author="Anusha De" w:date="2022-08-01T14:48:00Z">
            <w:rPr/>
          </w:rPrChange>
        </w:rPr>
        <w:t>and</w:t>
      </w:r>
      <w:r w:rsidR="00F73A4C" w:rsidRPr="00992146">
        <w:rPr>
          <w:lang w:val="en-US"/>
          <w:rPrChange w:id="13179" w:author="Anusha De" w:date="2022-08-01T14:48:00Z">
            <w:rPr/>
          </w:rPrChange>
        </w:rPr>
        <w:t xml:space="preserve"> </w:t>
      </w:r>
      <w:r w:rsidRPr="00992146">
        <w:rPr>
          <w:lang w:val="en-US"/>
          <w:rPrChange w:id="13180" w:author="Anusha De" w:date="2022-08-01T14:48:00Z">
            <w:rPr/>
          </w:rPrChange>
        </w:rPr>
        <w:t>knowledge</w:t>
      </w:r>
      <w:r w:rsidR="00F73A4C" w:rsidRPr="00992146">
        <w:rPr>
          <w:lang w:val="en-US"/>
          <w:rPrChange w:id="13181" w:author="Anusha De" w:date="2022-08-01T14:48:00Z">
            <w:rPr/>
          </w:rPrChange>
        </w:rPr>
        <w:t xml:space="preserve"> </w:t>
      </w:r>
      <w:r w:rsidRPr="00992146">
        <w:rPr>
          <w:lang w:val="en-US"/>
          <w:rPrChange w:id="13182" w:author="Anusha De" w:date="2022-08-01T14:48:00Z">
            <w:rPr/>
          </w:rPrChange>
        </w:rPr>
        <w:t>will</w:t>
      </w:r>
      <w:r w:rsidR="00F73A4C" w:rsidRPr="00992146">
        <w:rPr>
          <w:lang w:val="en-US"/>
          <w:rPrChange w:id="13183" w:author="Anusha De" w:date="2022-08-01T14:48:00Z">
            <w:rPr/>
          </w:rPrChange>
        </w:rPr>
        <w:t xml:space="preserve"> </w:t>
      </w:r>
      <w:r w:rsidRPr="00992146">
        <w:rPr>
          <w:lang w:val="en-US"/>
          <w:rPrChange w:id="13184" w:author="Anusha De" w:date="2022-08-01T14:48:00Z">
            <w:rPr/>
          </w:rPrChange>
        </w:rPr>
        <w:t>probably</w:t>
      </w:r>
      <w:r w:rsidR="00F73A4C" w:rsidRPr="00992146">
        <w:rPr>
          <w:lang w:val="en-US"/>
          <w:rPrChange w:id="13185" w:author="Anusha De" w:date="2022-08-01T14:48:00Z">
            <w:rPr/>
          </w:rPrChange>
        </w:rPr>
        <w:t xml:space="preserve"> </w:t>
      </w:r>
      <w:r w:rsidRPr="00992146">
        <w:rPr>
          <w:lang w:val="en-US"/>
          <w:rPrChange w:id="13186" w:author="Anusha De" w:date="2022-08-01T14:48:00Z">
            <w:rPr/>
          </w:rPrChange>
        </w:rPr>
        <w:t>mean</w:t>
      </w:r>
      <w:r w:rsidR="00F73A4C" w:rsidRPr="00992146">
        <w:rPr>
          <w:lang w:val="en-US"/>
          <w:rPrChange w:id="13187" w:author="Anusha De" w:date="2022-08-01T14:48:00Z">
            <w:rPr/>
          </w:rPrChange>
        </w:rPr>
        <w:t xml:space="preserve"> </w:t>
      </w:r>
      <w:r w:rsidRPr="00992146">
        <w:rPr>
          <w:lang w:val="en-US"/>
          <w:rPrChange w:id="13188" w:author="Anusha De" w:date="2022-08-01T14:48:00Z">
            <w:rPr/>
          </w:rPrChange>
        </w:rPr>
        <w:t>that</w:t>
      </w:r>
      <w:r w:rsidR="00F73A4C" w:rsidRPr="00992146">
        <w:rPr>
          <w:lang w:val="en-US"/>
          <w:rPrChange w:id="13189" w:author="Anusha De" w:date="2022-08-01T14:48:00Z">
            <w:rPr/>
          </w:rPrChange>
        </w:rPr>
        <w:t xml:space="preserve"> </w:t>
      </w:r>
      <w:r w:rsidRPr="00992146">
        <w:rPr>
          <w:lang w:val="en-US"/>
          <w:rPrChange w:id="13190" w:author="Anusha De" w:date="2022-08-01T14:48:00Z">
            <w:rPr/>
          </w:rPrChange>
        </w:rPr>
        <w:t>farmers</w:t>
      </w:r>
      <w:r w:rsidR="00F73A4C" w:rsidRPr="00992146">
        <w:rPr>
          <w:lang w:val="en-US"/>
          <w:rPrChange w:id="13191" w:author="Anusha De" w:date="2022-08-01T14:48:00Z">
            <w:rPr/>
          </w:rPrChange>
        </w:rPr>
        <w:t xml:space="preserve"> </w:t>
      </w:r>
      <w:r w:rsidRPr="00992146">
        <w:rPr>
          <w:lang w:val="en-US"/>
          <w:rPrChange w:id="13192" w:author="Anusha De" w:date="2022-08-01T14:48:00Z">
            <w:rPr/>
          </w:rPrChange>
        </w:rPr>
        <w:t>have</w:t>
      </w:r>
      <w:r w:rsidR="00F73A4C" w:rsidRPr="00992146">
        <w:rPr>
          <w:lang w:val="en-US"/>
          <w:rPrChange w:id="13193" w:author="Anusha De" w:date="2022-08-01T14:48:00Z">
            <w:rPr/>
          </w:rPrChange>
        </w:rPr>
        <w:t xml:space="preserve"> </w:t>
      </w:r>
      <w:r w:rsidRPr="00992146">
        <w:rPr>
          <w:lang w:val="en-US"/>
          <w:rPrChange w:id="13194" w:author="Anusha De" w:date="2022-08-01T14:48:00Z">
            <w:rPr/>
          </w:rPrChange>
        </w:rPr>
        <w:t>a</w:t>
      </w:r>
      <w:r w:rsidR="00F73A4C" w:rsidRPr="00992146">
        <w:rPr>
          <w:lang w:val="en-US"/>
          <w:rPrChange w:id="13195" w:author="Anusha De" w:date="2022-08-01T14:48:00Z">
            <w:rPr/>
          </w:rPrChange>
        </w:rPr>
        <w:t xml:space="preserve"> </w:t>
      </w:r>
      <w:r w:rsidRPr="00992146">
        <w:rPr>
          <w:lang w:val="en-US"/>
          <w:rPrChange w:id="13196" w:author="Anusha De" w:date="2022-08-01T14:48:00Z">
            <w:rPr/>
          </w:rPrChange>
        </w:rPr>
        <w:t>better</w:t>
      </w:r>
      <w:r w:rsidR="00F73A4C" w:rsidRPr="00992146">
        <w:rPr>
          <w:lang w:val="en-US"/>
          <w:rPrChange w:id="13197" w:author="Anusha De" w:date="2022-08-01T14:48:00Z">
            <w:rPr/>
          </w:rPrChange>
        </w:rPr>
        <w:t xml:space="preserve"> </w:t>
      </w:r>
      <w:r w:rsidRPr="00992146">
        <w:rPr>
          <w:lang w:val="en-US"/>
          <w:rPrChange w:id="13198" w:author="Anusha De" w:date="2022-08-01T14:48:00Z">
            <w:rPr/>
          </w:rPrChange>
        </w:rPr>
        <w:t>understanding</w:t>
      </w:r>
      <w:r w:rsidR="00F73A4C" w:rsidRPr="00992146">
        <w:rPr>
          <w:lang w:val="en-US"/>
          <w:rPrChange w:id="13199" w:author="Anusha De" w:date="2022-08-01T14:48:00Z">
            <w:rPr/>
          </w:rPrChange>
        </w:rPr>
        <w:t xml:space="preserve"> </w:t>
      </w:r>
      <w:r w:rsidRPr="00992146">
        <w:rPr>
          <w:lang w:val="en-US"/>
          <w:rPrChange w:id="13200" w:author="Anusha De" w:date="2022-08-01T14:48:00Z">
            <w:rPr/>
          </w:rPrChange>
        </w:rPr>
        <w:t>of</w:t>
      </w:r>
      <w:r w:rsidR="00F73A4C" w:rsidRPr="00992146">
        <w:rPr>
          <w:lang w:val="en-US"/>
          <w:rPrChange w:id="13201" w:author="Anusha De" w:date="2022-08-01T14:48:00Z">
            <w:rPr/>
          </w:rPrChange>
        </w:rPr>
        <w:t xml:space="preserve"> </w:t>
      </w:r>
      <w:r w:rsidRPr="00992146">
        <w:rPr>
          <w:lang w:val="en-US"/>
          <w:rPrChange w:id="13202" w:author="Anusha De" w:date="2022-08-01T14:48:00Z">
            <w:rPr/>
          </w:rPrChange>
        </w:rPr>
        <w:t>what</w:t>
      </w:r>
      <w:r w:rsidR="00F73A4C" w:rsidRPr="00992146">
        <w:rPr>
          <w:lang w:val="en-US"/>
          <w:rPrChange w:id="13203" w:author="Anusha De" w:date="2022-08-01T14:48:00Z">
            <w:rPr/>
          </w:rPrChange>
        </w:rPr>
        <w:t xml:space="preserve"> </w:t>
      </w:r>
      <w:r w:rsidRPr="00992146">
        <w:rPr>
          <w:lang w:val="en-US"/>
          <w:rPrChange w:id="13204" w:author="Anusha De" w:date="2022-08-01T14:48:00Z">
            <w:rPr/>
          </w:rPrChange>
        </w:rPr>
        <w:t>to</w:t>
      </w:r>
      <w:r w:rsidR="00F73A4C" w:rsidRPr="00992146">
        <w:rPr>
          <w:lang w:val="en-US"/>
          <w:rPrChange w:id="13205" w:author="Anusha De" w:date="2022-08-01T14:48:00Z">
            <w:rPr/>
          </w:rPrChange>
        </w:rPr>
        <w:t xml:space="preserve"> </w:t>
      </w:r>
      <w:r w:rsidRPr="00992146">
        <w:rPr>
          <w:lang w:val="en-US"/>
          <w:rPrChange w:id="13206" w:author="Anusha De" w:date="2022-08-01T14:48:00Z">
            <w:rPr/>
          </w:rPrChange>
        </w:rPr>
        <w:t>expect</w:t>
      </w:r>
      <w:r w:rsidR="00F73A4C" w:rsidRPr="00992146">
        <w:rPr>
          <w:lang w:val="en-US"/>
          <w:rPrChange w:id="13207" w:author="Anusha De" w:date="2022-08-01T14:48:00Z">
            <w:rPr/>
          </w:rPrChange>
        </w:rPr>
        <w:t xml:space="preserve"> </w:t>
      </w:r>
      <w:r w:rsidRPr="00992146">
        <w:rPr>
          <w:lang w:val="en-US"/>
          <w:rPrChange w:id="13208" w:author="Anusha De" w:date="2022-08-01T14:48:00Z">
            <w:rPr/>
          </w:rPrChange>
        </w:rPr>
        <w:t>from</w:t>
      </w:r>
      <w:r w:rsidR="00F73A4C" w:rsidRPr="00992146">
        <w:rPr>
          <w:lang w:val="en-US"/>
          <w:rPrChange w:id="13209" w:author="Anusha De" w:date="2022-08-01T14:48:00Z">
            <w:rPr/>
          </w:rPrChange>
        </w:rPr>
        <w:t xml:space="preserve"> </w:t>
      </w:r>
      <w:r w:rsidRPr="00992146">
        <w:rPr>
          <w:lang w:val="en-US"/>
          <w:rPrChange w:id="13210" w:author="Anusha De" w:date="2022-08-01T14:48:00Z">
            <w:rPr/>
          </w:rPrChange>
        </w:rPr>
        <w:t>service</w:t>
      </w:r>
      <w:r w:rsidR="00F73A4C" w:rsidRPr="00992146">
        <w:rPr>
          <w:lang w:val="en-US"/>
          <w:rPrChange w:id="13211" w:author="Anusha De" w:date="2022-08-01T14:48:00Z">
            <w:rPr/>
          </w:rPrChange>
        </w:rPr>
        <w:t xml:space="preserve"> </w:t>
      </w:r>
      <w:r w:rsidRPr="00992146">
        <w:rPr>
          <w:lang w:val="en-US"/>
          <w:rPrChange w:id="13212" w:author="Anusha De" w:date="2022-08-01T14:48:00Z">
            <w:rPr/>
          </w:rPrChange>
        </w:rPr>
        <w:t>and</w:t>
      </w:r>
      <w:r w:rsidR="00F73A4C" w:rsidRPr="00992146">
        <w:rPr>
          <w:lang w:val="en-US"/>
          <w:rPrChange w:id="13213" w:author="Anusha De" w:date="2022-08-01T14:48:00Z">
            <w:rPr/>
          </w:rPrChange>
        </w:rPr>
        <w:t xml:space="preserve"> </w:t>
      </w:r>
      <w:r w:rsidRPr="00992146">
        <w:rPr>
          <w:lang w:val="en-US"/>
          <w:rPrChange w:id="13214" w:author="Anusha De" w:date="2022-08-01T14:48:00Z">
            <w:rPr/>
          </w:rPrChange>
        </w:rPr>
        <w:t>input</w:t>
      </w:r>
      <w:r w:rsidR="00F73A4C" w:rsidRPr="00992146">
        <w:rPr>
          <w:lang w:val="en-US"/>
          <w:rPrChange w:id="13215" w:author="Anusha De" w:date="2022-08-01T14:48:00Z">
            <w:rPr/>
          </w:rPrChange>
        </w:rPr>
        <w:t xml:space="preserve"> </w:t>
      </w:r>
      <w:r w:rsidRPr="00992146">
        <w:rPr>
          <w:lang w:val="en-US"/>
          <w:rPrChange w:id="13216" w:author="Anusha De" w:date="2022-08-01T14:48:00Z">
            <w:rPr/>
          </w:rPrChange>
        </w:rPr>
        <w:t>providers,</w:t>
      </w:r>
      <w:r w:rsidR="00F73A4C" w:rsidRPr="00992146">
        <w:rPr>
          <w:lang w:val="en-US"/>
          <w:rPrChange w:id="13217" w:author="Anusha De" w:date="2022-08-01T14:48:00Z">
            <w:rPr/>
          </w:rPrChange>
        </w:rPr>
        <w:t xml:space="preserve"> </w:t>
      </w:r>
      <w:r w:rsidRPr="00992146">
        <w:rPr>
          <w:lang w:val="en-US"/>
          <w:rPrChange w:id="13218" w:author="Anusha De" w:date="2022-08-01T14:48:00Z">
            <w:rPr/>
          </w:rPrChange>
        </w:rPr>
        <w:t>and</w:t>
      </w:r>
      <w:r w:rsidR="00F73A4C" w:rsidRPr="00992146">
        <w:rPr>
          <w:lang w:val="en-US"/>
          <w:rPrChange w:id="13219" w:author="Anusha De" w:date="2022-08-01T14:48:00Z">
            <w:rPr/>
          </w:rPrChange>
        </w:rPr>
        <w:t xml:space="preserve"> </w:t>
      </w:r>
      <w:r w:rsidRPr="00992146">
        <w:rPr>
          <w:lang w:val="en-US"/>
          <w:rPrChange w:id="13220" w:author="Anusha De" w:date="2022-08-01T14:48:00Z">
            <w:rPr/>
          </w:rPrChange>
        </w:rPr>
        <w:t>so,</w:t>
      </w:r>
      <w:r w:rsidR="00F73A4C" w:rsidRPr="00992146">
        <w:rPr>
          <w:lang w:val="en-US"/>
          <w:rPrChange w:id="13221" w:author="Anusha De" w:date="2022-08-01T14:48:00Z">
            <w:rPr/>
          </w:rPrChange>
        </w:rPr>
        <w:t xml:space="preserve"> </w:t>
      </w:r>
      <w:r w:rsidRPr="00992146">
        <w:rPr>
          <w:lang w:val="en-US"/>
          <w:rPrChange w:id="13222" w:author="Anusha De" w:date="2022-08-01T14:48:00Z">
            <w:rPr/>
          </w:rPrChange>
        </w:rPr>
        <w:t>may</w:t>
      </w:r>
      <w:r w:rsidR="00F73A4C" w:rsidRPr="00992146">
        <w:rPr>
          <w:lang w:val="en-US"/>
          <w:rPrChange w:id="13223" w:author="Anusha De" w:date="2022-08-01T14:48:00Z">
            <w:rPr/>
          </w:rPrChange>
        </w:rPr>
        <w:t xml:space="preserve"> </w:t>
      </w:r>
      <w:r w:rsidRPr="00992146">
        <w:rPr>
          <w:lang w:val="en-US"/>
          <w:rPrChange w:id="13224" w:author="Anusha De" w:date="2022-08-01T14:48:00Z">
            <w:rPr/>
          </w:rPrChange>
        </w:rPr>
        <w:t>rate</w:t>
      </w:r>
      <w:r w:rsidR="00F73A4C" w:rsidRPr="00992146">
        <w:rPr>
          <w:lang w:val="en-US"/>
          <w:rPrChange w:id="13225" w:author="Anusha De" w:date="2022-08-01T14:48:00Z">
            <w:rPr/>
          </w:rPrChange>
        </w:rPr>
        <w:t xml:space="preserve"> </w:t>
      </w:r>
      <w:r w:rsidRPr="00992146">
        <w:rPr>
          <w:lang w:val="en-US"/>
          <w:rPrChange w:id="13226" w:author="Anusha De" w:date="2022-08-01T14:48:00Z">
            <w:rPr/>
          </w:rPrChange>
        </w:rPr>
        <w:t>more</w:t>
      </w:r>
      <w:r w:rsidR="00F73A4C" w:rsidRPr="00992146">
        <w:rPr>
          <w:lang w:val="en-US"/>
          <w:rPrChange w:id="13227" w:author="Anusha De" w:date="2022-08-01T14:48:00Z">
            <w:rPr/>
          </w:rPrChange>
        </w:rPr>
        <w:t xml:space="preserve"> </w:t>
      </w:r>
      <w:r w:rsidRPr="00992146">
        <w:rPr>
          <w:lang w:val="en-US"/>
          <w:rPrChange w:id="13228" w:author="Anusha De" w:date="2022-08-01T14:48:00Z">
            <w:rPr/>
          </w:rPrChange>
        </w:rPr>
        <w:t>or</w:t>
      </w:r>
      <w:r w:rsidR="00F73A4C" w:rsidRPr="00992146">
        <w:rPr>
          <w:lang w:val="en-US"/>
          <w:rPrChange w:id="13229" w:author="Anusha De" w:date="2022-08-01T14:48:00Z">
            <w:rPr/>
          </w:rPrChange>
        </w:rPr>
        <w:t xml:space="preserve"> </w:t>
      </w:r>
      <w:r w:rsidRPr="00992146">
        <w:rPr>
          <w:lang w:val="en-US"/>
          <w:rPrChange w:id="13230" w:author="Anusha De" w:date="2022-08-01T14:48:00Z">
            <w:rPr/>
          </w:rPrChange>
        </w:rPr>
        <w:t>less</w:t>
      </w:r>
      <w:r w:rsidR="00F73A4C" w:rsidRPr="00992146">
        <w:rPr>
          <w:lang w:val="en-US"/>
          <w:rPrChange w:id="13231" w:author="Anusha De" w:date="2022-08-01T14:48:00Z">
            <w:rPr/>
          </w:rPrChange>
        </w:rPr>
        <w:t xml:space="preserve"> </w:t>
      </w:r>
      <w:r w:rsidRPr="00992146">
        <w:rPr>
          <w:lang w:val="en-US"/>
          <w:rPrChange w:id="13232" w:author="Anusha De" w:date="2022-08-01T14:48:00Z">
            <w:rPr/>
          </w:rPrChange>
        </w:rPr>
        <w:t>favourably,</w:t>
      </w:r>
      <w:r w:rsidR="00F73A4C" w:rsidRPr="00992146">
        <w:rPr>
          <w:lang w:val="en-US"/>
          <w:rPrChange w:id="13233" w:author="Anusha De" w:date="2022-08-01T14:48:00Z">
            <w:rPr/>
          </w:rPrChange>
        </w:rPr>
        <w:t xml:space="preserve"> </w:t>
      </w:r>
      <w:r w:rsidRPr="00992146">
        <w:rPr>
          <w:lang w:val="en-US"/>
          <w:rPrChange w:id="13234" w:author="Anusha De" w:date="2022-08-01T14:48:00Z">
            <w:rPr/>
          </w:rPrChange>
        </w:rPr>
        <w:t>as</w:t>
      </w:r>
      <w:r w:rsidR="00F73A4C" w:rsidRPr="00992146">
        <w:rPr>
          <w:lang w:val="en-US"/>
          <w:rPrChange w:id="13235" w:author="Anusha De" w:date="2022-08-01T14:48:00Z">
            <w:rPr/>
          </w:rPrChange>
        </w:rPr>
        <w:t xml:space="preserve"> </w:t>
      </w:r>
      <w:r w:rsidRPr="00992146">
        <w:rPr>
          <w:lang w:val="en-US"/>
          <w:rPrChange w:id="13236" w:author="Anusha De" w:date="2022-08-01T14:48:00Z">
            <w:rPr/>
          </w:rPrChange>
        </w:rPr>
        <w:t>scores</w:t>
      </w:r>
      <w:r w:rsidR="00F73A4C" w:rsidRPr="00992146">
        <w:rPr>
          <w:lang w:val="en-US"/>
          <w:rPrChange w:id="13237" w:author="Anusha De" w:date="2022-08-01T14:48:00Z">
            <w:rPr/>
          </w:rPrChange>
        </w:rPr>
        <w:t xml:space="preserve"> </w:t>
      </w:r>
      <w:r w:rsidRPr="00992146">
        <w:rPr>
          <w:lang w:val="en-US"/>
          <w:rPrChange w:id="13238" w:author="Anusha De" w:date="2022-08-01T14:48:00Z">
            <w:rPr/>
          </w:rPrChange>
        </w:rPr>
        <w:t>given</w:t>
      </w:r>
      <w:r w:rsidR="00F73A4C" w:rsidRPr="00992146">
        <w:rPr>
          <w:lang w:val="en-US"/>
          <w:rPrChange w:id="13239" w:author="Anusha De" w:date="2022-08-01T14:48:00Z">
            <w:rPr/>
          </w:rPrChange>
        </w:rPr>
        <w:t xml:space="preserve"> </w:t>
      </w:r>
      <w:r w:rsidRPr="00992146">
        <w:rPr>
          <w:lang w:val="en-US"/>
          <w:rPrChange w:id="13240" w:author="Anusha De" w:date="2022-08-01T14:48:00Z">
            <w:rPr/>
          </w:rPrChange>
        </w:rPr>
        <w:t>will</w:t>
      </w:r>
      <w:r w:rsidR="00F73A4C" w:rsidRPr="00992146">
        <w:rPr>
          <w:lang w:val="en-US"/>
          <w:rPrChange w:id="13241" w:author="Anusha De" w:date="2022-08-01T14:48:00Z">
            <w:rPr/>
          </w:rPrChange>
        </w:rPr>
        <w:t xml:space="preserve"> </w:t>
      </w:r>
      <w:r w:rsidRPr="00992146">
        <w:rPr>
          <w:lang w:val="en-US"/>
          <w:rPrChange w:id="13242" w:author="Anusha De" w:date="2022-08-01T14:48:00Z">
            <w:rPr/>
          </w:rPrChange>
        </w:rPr>
        <w:t>be</w:t>
      </w:r>
      <w:r w:rsidR="00F73A4C" w:rsidRPr="00992146">
        <w:rPr>
          <w:lang w:val="en-US"/>
          <w:rPrChange w:id="13243" w:author="Anusha De" w:date="2022-08-01T14:48:00Z">
            <w:rPr/>
          </w:rPrChange>
        </w:rPr>
        <w:t xml:space="preserve"> </w:t>
      </w:r>
      <w:r w:rsidRPr="00992146">
        <w:rPr>
          <w:lang w:val="en-US"/>
          <w:rPrChange w:id="13244" w:author="Anusha De" w:date="2022-08-01T14:48:00Z">
            <w:rPr/>
          </w:rPrChange>
        </w:rPr>
        <w:t>better</w:t>
      </w:r>
      <w:r w:rsidR="00F73A4C" w:rsidRPr="00992146">
        <w:rPr>
          <w:lang w:val="en-US"/>
          <w:rPrChange w:id="13245" w:author="Anusha De" w:date="2022-08-01T14:48:00Z">
            <w:rPr/>
          </w:rPrChange>
        </w:rPr>
        <w:t xml:space="preserve"> </w:t>
      </w:r>
      <w:r w:rsidRPr="00992146">
        <w:rPr>
          <w:lang w:val="en-US"/>
          <w:rPrChange w:id="13246" w:author="Anusha De" w:date="2022-08-01T14:48:00Z">
            <w:rPr/>
          </w:rPrChange>
        </w:rPr>
        <w:t>informed.</w:t>
      </w:r>
      <w:r w:rsidR="00F73A4C" w:rsidRPr="00992146">
        <w:rPr>
          <w:lang w:val="en-US"/>
          <w:rPrChange w:id="13247" w:author="Anusha De" w:date="2022-08-01T14:48:00Z">
            <w:rPr/>
          </w:rPrChange>
        </w:rPr>
        <w:t xml:space="preserve"> </w:t>
      </w:r>
      <w:r w:rsidRPr="00992146">
        <w:rPr>
          <w:lang w:val="en-US"/>
          <w:rPrChange w:id="13248" w:author="Anusha De" w:date="2022-08-01T14:48:00Z">
            <w:rPr/>
          </w:rPrChange>
        </w:rPr>
        <w:t>One</w:t>
      </w:r>
      <w:r w:rsidR="00F73A4C" w:rsidRPr="00992146">
        <w:rPr>
          <w:lang w:val="en-US"/>
          <w:rPrChange w:id="13249" w:author="Anusha De" w:date="2022-08-01T14:48:00Z">
            <w:rPr/>
          </w:rPrChange>
        </w:rPr>
        <w:t xml:space="preserve"> </w:t>
      </w:r>
      <w:r w:rsidRPr="00992146">
        <w:rPr>
          <w:lang w:val="en-US"/>
          <w:rPrChange w:id="13250" w:author="Anusha De" w:date="2022-08-01T14:48:00Z">
            <w:rPr/>
          </w:rPrChange>
        </w:rPr>
        <w:t>has</w:t>
      </w:r>
      <w:r w:rsidR="00F73A4C" w:rsidRPr="00992146">
        <w:rPr>
          <w:lang w:val="en-US"/>
          <w:rPrChange w:id="13251" w:author="Anusha De" w:date="2022-08-01T14:48:00Z">
            <w:rPr/>
          </w:rPrChange>
        </w:rPr>
        <w:t xml:space="preserve"> </w:t>
      </w:r>
      <w:r w:rsidRPr="00992146">
        <w:rPr>
          <w:lang w:val="en-US"/>
          <w:rPrChange w:id="13252" w:author="Anusha De" w:date="2022-08-01T14:48:00Z">
            <w:rPr/>
          </w:rPrChange>
        </w:rPr>
        <w:t>to</w:t>
      </w:r>
      <w:r w:rsidR="00F73A4C" w:rsidRPr="00992146">
        <w:rPr>
          <w:lang w:val="en-US"/>
          <w:rPrChange w:id="13253" w:author="Anusha De" w:date="2022-08-01T14:48:00Z">
            <w:rPr/>
          </w:rPrChange>
        </w:rPr>
        <w:t xml:space="preserve"> </w:t>
      </w:r>
      <w:r w:rsidRPr="00992146">
        <w:rPr>
          <w:lang w:val="en-US"/>
          <w:rPrChange w:id="13254" w:author="Anusha De" w:date="2022-08-01T14:48:00Z">
            <w:rPr/>
          </w:rPrChange>
        </w:rPr>
        <w:t>control</w:t>
      </w:r>
      <w:r w:rsidR="00F73A4C" w:rsidRPr="00992146">
        <w:rPr>
          <w:lang w:val="en-US"/>
          <w:rPrChange w:id="13255" w:author="Anusha De" w:date="2022-08-01T14:48:00Z">
            <w:rPr/>
          </w:rPrChange>
        </w:rPr>
        <w:t xml:space="preserve"> </w:t>
      </w:r>
      <w:r w:rsidRPr="00992146">
        <w:rPr>
          <w:lang w:val="en-US"/>
          <w:rPrChange w:id="13256" w:author="Anusha De" w:date="2022-08-01T14:48:00Z">
            <w:rPr/>
          </w:rPrChange>
        </w:rPr>
        <w:t>for</w:t>
      </w:r>
      <w:r w:rsidR="00F73A4C" w:rsidRPr="00992146">
        <w:rPr>
          <w:lang w:val="en-US"/>
          <w:rPrChange w:id="13257" w:author="Anusha De" w:date="2022-08-01T14:48:00Z">
            <w:rPr/>
          </w:rPrChange>
        </w:rPr>
        <w:t xml:space="preserve"> </w:t>
      </w:r>
      <w:r w:rsidRPr="00992146">
        <w:rPr>
          <w:lang w:val="en-US"/>
          <w:rPrChange w:id="13258" w:author="Anusha De" w:date="2022-08-01T14:48:00Z">
            <w:rPr/>
          </w:rPrChange>
        </w:rPr>
        <w:t>this</w:t>
      </w:r>
      <w:r w:rsidR="00F73A4C" w:rsidRPr="00992146">
        <w:rPr>
          <w:lang w:val="en-US"/>
          <w:rPrChange w:id="13259" w:author="Anusha De" w:date="2022-08-01T14:48:00Z">
            <w:rPr/>
          </w:rPrChange>
        </w:rPr>
        <w:t xml:space="preserve"> </w:t>
      </w:r>
      <w:r w:rsidRPr="00992146">
        <w:rPr>
          <w:lang w:val="en-US"/>
          <w:rPrChange w:id="13260" w:author="Anusha De" w:date="2022-08-01T14:48:00Z">
            <w:rPr/>
          </w:rPrChange>
        </w:rPr>
        <w:t>impact</w:t>
      </w:r>
      <w:r w:rsidR="00F73A4C" w:rsidRPr="00992146">
        <w:rPr>
          <w:lang w:val="en-US"/>
          <w:rPrChange w:id="13261" w:author="Anusha De" w:date="2022-08-01T14:48:00Z">
            <w:rPr/>
          </w:rPrChange>
        </w:rPr>
        <w:t xml:space="preserve"> </w:t>
      </w:r>
      <w:r w:rsidRPr="00992146">
        <w:rPr>
          <w:lang w:val="en-US"/>
          <w:rPrChange w:id="13262" w:author="Anusha De" w:date="2022-08-01T14:48:00Z">
            <w:rPr/>
          </w:rPrChange>
        </w:rPr>
        <w:t>pathway,</w:t>
      </w:r>
      <w:r w:rsidR="00F73A4C" w:rsidRPr="00992146">
        <w:rPr>
          <w:lang w:val="en-US"/>
          <w:rPrChange w:id="13263" w:author="Anusha De" w:date="2022-08-01T14:48:00Z">
            <w:rPr/>
          </w:rPrChange>
        </w:rPr>
        <w:t xml:space="preserve"> </w:t>
      </w:r>
      <w:r w:rsidRPr="00992146">
        <w:rPr>
          <w:lang w:val="en-US"/>
          <w:rPrChange w:id="13264" w:author="Anusha De" w:date="2022-08-01T14:48:00Z">
            <w:rPr/>
          </w:rPrChange>
        </w:rPr>
        <w:t>as</w:t>
      </w:r>
      <w:r w:rsidR="00F73A4C" w:rsidRPr="00992146">
        <w:rPr>
          <w:lang w:val="en-US"/>
          <w:rPrChange w:id="13265" w:author="Anusha De" w:date="2022-08-01T14:48:00Z">
            <w:rPr/>
          </w:rPrChange>
        </w:rPr>
        <w:t xml:space="preserve"> </w:t>
      </w:r>
      <w:r w:rsidRPr="00992146">
        <w:rPr>
          <w:lang w:val="en-US"/>
          <w:rPrChange w:id="13266" w:author="Anusha De" w:date="2022-08-01T14:48:00Z">
            <w:rPr/>
          </w:rPrChange>
        </w:rPr>
        <w:t>otherwise</w:t>
      </w:r>
      <w:r w:rsidR="00F73A4C" w:rsidRPr="00992146">
        <w:rPr>
          <w:lang w:val="en-US"/>
          <w:rPrChange w:id="13267" w:author="Anusha De" w:date="2022-08-01T14:48:00Z">
            <w:rPr/>
          </w:rPrChange>
        </w:rPr>
        <w:t xml:space="preserve"> </w:t>
      </w:r>
      <w:r w:rsidRPr="00992146">
        <w:rPr>
          <w:lang w:val="en-US"/>
          <w:rPrChange w:id="13268" w:author="Anusha De" w:date="2022-08-01T14:48:00Z">
            <w:rPr/>
          </w:rPrChange>
        </w:rPr>
        <w:t>the</w:t>
      </w:r>
      <w:r w:rsidR="00F73A4C" w:rsidRPr="00992146">
        <w:rPr>
          <w:lang w:val="en-US"/>
          <w:rPrChange w:id="13269" w:author="Anusha De" w:date="2022-08-01T14:48:00Z">
            <w:rPr/>
          </w:rPrChange>
        </w:rPr>
        <w:t xml:space="preserve"> </w:t>
      </w:r>
      <w:r w:rsidRPr="00992146">
        <w:rPr>
          <w:lang w:val="en-US"/>
          <w:rPrChange w:id="13270" w:author="Anusha De" w:date="2022-08-01T14:48:00Z">
            <w:rPr/>
          </w:rPrChange>
        </w:rPr>
        <w:t>gender</w:t>
      </w:r>
      <w:r w:rsidR="00F73A4C" w:rsidRPr="00992146">
        <w:rPr>
          <w:lang w:val="en-US"/>
          <w:rPrChange w:id="13271" w:author="Anusha De" w:date="2022-08-01T14:48:00Z">
            <w:rPr/>
          </w:rPrChange>
        </w:rPr>
        <w:t xml:space="preserve"> </w:t>
      </w:r>
      <w:r w:rsidRPr="00992146">
        <w:rPr>
          <w:lang w:val="en-US"/>
          <w:rPrChange w:id="13272" w:author="Anusha De" w:date="2022-08-01T14:48:00Z">
            <w:rPr/>
          </w:rPrChange>
        </w:rPr>
        <w:t>and</w:t>
      </w:r>
      <w:r w:rsidR="00F73A4C" w:rsidRPr="00992146">
        <w:rPr>
          <w:lang w:val="en-US"/>
          <w:rPrChange w:id="13273" w:author="Anusha De" w:date="2022-08-01T14:48:00Z">
            <w:rPr/>
          </w:rPrChange>
        </w:rPr>
        <w:t xml:space="preserve"> </w:t>
      </w:r>
      <w:r w:rsidRPr="00992146">
        <w:rPr>
          <w:lang w:val="en-US"/>
          <w:rPrChange w:id="13274" w:author="Anusha De" w:date="2022-08-01T14:48:00Z">
            <w:rPr/>
          </w:rPrChange>
        </w:rPr>
        <w:t>education</w:t>
      </w:r>
      <w:r w:rsidR="00F73A4C" w:rsidRPr="00992146">
        <w:rPr>
          <w:lang w:val="en-US"/>
          <w:rPrChange w:id="13275" w:author="Anusha De" w:date="2022-08-01T14:48:00Z">
            <w:rPr/>
          </w:rPrChange>
        </w:rPr>
        <w:t xml:space="preserve"> </w:t>
      </w:r>
      <w:r w:rsidRPr="00992146">
        <w:rPr>
          <w:lang w:val="en-US"/>
          <w:rPrChange w:id="13276" w:author="Anusha De" w:date="2022-08-01T14:48:00Z">
            <w:rPr/>
          </w:rPrChange>
        </w:rPr>
        <w:t>effects</w:t>
      </w:r>
      <w:r w:rsidR="00F73A4C" w:rsidRPr="00992146">
        <w:rPr>
          <w:lang w:val="en-US"/>
          <w:rPrChange w:id="13277" w:author="Anusha De" w:date="2022-08-01T14:48:00Z">
            <w:rPr/>
          </w:rPrChange>
        </w:rPr>
        <w:t xml:space="preserve"> </w:t>
      </w:r>
      <w:r w:rsidRPr="00992146">
        <w:rPr>
          <w:lang w:val="en-US"/>
          <w:rPrChange w:id="13278" w:author="Anusha De" w:date="2022-08-01T14:48:00Z">
            <w:rPr/>
          </w:rPrChange>
        </w:rPr>
        <w:t>will</w:t>
      </w:r>
      <w:r w:rsidR="00F73A4C" w:rsidRPr="00992146">
        <w:rPr>
          <w:lang w:val="en-US"/>
          <w:rPrChange w:id="13279" w:author="Anusha De" w:date="2022-08-01T14:48:00Z">
            <w:rPr/>
          </w:rPrChange>
        </w:rPr>
        <w:t xml:space="preserve"> </w:t>
      </w:r>
      <w:r w:rsidRPr="00992146">
        <w:rPr>
          <w:lang w:val="en-US"/>
          <w:rPrChange w:id="13280" w:author="Anusha De" w:date="2022-08-01T14:48:00Z">
            <w:rPr/>
          </w:rPrChange>
        </w:rPr>
        <w:t>be</w:t>
      </w:r>
      <w:r w:rsidR="00F73A4C" w:rsidRPr="00992146">
        <w:rPr>
          <w:lang w:val="en-US"/>
          <w:rPrChange w:id="13281" w:author="Anusha De" w:date="2022-08-01T14:48:00Z">
            <w:rPr/>
          </w:rPrChange>
        </w:rPr>
        <w:t xml:space="preserve"> </w:t>
      </w:r>
      <w:r w:rsidRPr="00992146">
        <w:rPr>
          <w:lang w:val="en-US"/>
          <w:rPrChange w:id="13282" w:author="Anusha De" w:date="2022-08-01T14:48:00Z">
            <w:rPr/>
          </w:rPrChange>
        </w:rPr>
        <w:t>conflated.</w:t>
      </w:r>
      <w:r w:rsidR="00F73A4C" w:rsidRPr="00992146">
        <w:rPr>
          <w:lang w:val="en-US"/>
          <w:rPrChange w:id="13283" w:author="Anusha De" w:date="2022-08-01T14:48:00Z">
            <w:rPr/>
          </w:rPrChange>
        </w:rPr>
        <w:t xml:space="preserve"> </w:t>
      </w:r>
      <w:r w:rsidRPr="00992146">
        <w:rPr>
          <w:lang w:val="en-US"/>
          <w:rPrChange w:id="13284" w:author="Anusha De" w:date="2022-08-01T14:48:00Z">
            <w:rPr/>
          </w:rPrChange>
        </w:rPr>
        <w:t>The</w:t>
      </w:r>
      <w:r w:rsidR="00F73A4C" w:rsidRPr="00992146">
        <w:rPr>
          <w:lang w:val="en-US"/>
          <w:rPrChange w:id="13285" w:author="Anusha De" w:date="2022-08-01T14:48:00Z">
            <w:rPr/>
          </w:rPrChange>
        </w:rPr>
        <w:t xml:space="preserve"> </w:t>
      </w:r>
      <w:r w:rsidRPr="00992146">
        <w:rPr>
          <w:lang w:val="en-US"/>
          <w:rPrChange w:id="13286" w:author="Anusha De" w:date="2022-08-01T14:48:00Z">
            <w:rPr/>
          </w:rPrChange>
        </w:rPr>
        <w:t>age</w:t>
      </w:r>
      <w:r w:rsidR="00F73A4C" w:rsidRPr="00992146">
        <w:rPr>
          <w:lang w:val="en-US"/>
          <w:rPrChange w:id="13287" w:author="Anusha De" w:date="2022-08-01T14:48:00Z">
            <w:rPr/>
          </w:rPrChange>
        </w:rPr>
        <w:t xml:space="preserve"> </w:t>
      </w:r>
      <w:r w:rsidRPr="00992146">
        <w:rPr>
          <w:lang w:val="en-US"/>
          <w:rPrChange w:id="13288" w:author="Anusha De" w:date="2022-08-01T14:48:00Z">
            <w:rPr/>
          </w:rPrChange>
        </w:rPr>
        <w:t>of</w:t>
      </w:r>
      <w:r w:rsidR="00F73A4C" w:rsidRPr="00992146">
        <w:rPr>
          <w:lang w:val="en-US"/>
          <w:rPrChange w:id="13289" w:author="Anusha De" w:date="2022-08-01T14:48:00Z">
            <w:rPr/>
          </w:rPrChange>
        </w:rPr>
        <w:t xml:space="preserve"> </w:t>
      </w:r>
      <w:r w:rsidRPr="00992146">
        <w:rPr>
          <w:lang w:val="en-US"/>
          <w:rPrChange w:id="13290" w:author="Anusha De" w:date="2022-08-01T14:48:00Z">
            <w:rPr/>
          </w:rPrChange>
        </w:rPr>
        <w:t>the</w:t>
      </w:r>
      <w:r w:rsidR="00F73A4C" w:rsidRPr="00992146">
        <w:rPr>
          <w:lang w:val="en-US"/>
          <w:rPrChange w:id="13291" w:author="Anusha De" w:date="2022-08-01T14:48:00Z">
            <w:rPr/>
          </w:rPrChange>
        </w:rPr>
        <w:t xml:space="preserve"> </w:t>
      </w:r>
      <w:r w:rsidRPr="00992146">
        <w:rPr>
          <w:lang w:val="en-US"/>
          <w:rPrChange w:id="13292" w:author="Anusha De" w:date="2022-08-01T14:48:00Z">
            <w:rPr/>
          </w:rPrChange>
        </w:rPr>
        <w:t>farmer</w:t>
      </w:r>
      <w:r w:rsidR="00F73A4C" w:rsidRPr="00992146">
        <w:rPr>
          <w:lang w:val="en-US"/>
          <w:rPrChange w:id="13293" w:author="Anusha De" w:date="2022-08-01T14:48:00Z">
            <w:rPr/>
          </w:rPrChange>
        </w:rPr>
        <w:t xml:space="preserve"> </w:t>
      </w:r>
      <w:r w:rsidRPr="00992146">
        <w:rPr>
          <w:lang w:val="en-US"/>
          <w:rPrChange w:id="13294" w:author="Anusha De" w:date="2022-08-01T14:48:00Z">
            <w:rPr/>
          </w:rPrChange>
        </w:rPr>
        <w:t>may</w:t>
      </w:r>
      <w:r w:rsidR="00F73A4C" w:rsidRPr="00992146">
        <w:rPr>
          <w:lang w:val="en-US"/>
          <w:rPrChange w:id="13295" w:author="Anusha De" w:date="2022-08-01T14:48:00Z">
            <w:rPr/>
          </w:rPrChange>
        </w:rPr>
        <w:t xml:space="preserve"> </w:t>
      </w:r>
      <w:r w:rsidRPr="00992146">
        <w:rPr>
          <w:lang w:val="en-US"/>
          <w:rPrChange w:id="13296" w:author="Anusha De" w:date="2022-08-01T14:48:00Z">
            <w:rPr/>
          </w:rPrChange>
        </w:rPr>
        <w:t>also</w:t>
      </w:r>
      <w:r w:rsidR="00F73A4C" w:rsidRPr="00992146">
        <w:rPr>
          <w:lang w:val="en-US"/>
          <w:rPrChange w:id="13297" w:author="Anusha De" w:date="2022-08-01T14:48:00Z">
            <w:rPr/>
          </w:rPrChange>
        </w:rPr>
        <w:t xml:space="preserve"> </w:t>
      </w:r>
      <w:r w:rsidRPr="00992146">
        <w:rPr>
          <w:lang w:val="en-US"/>
          <w:rPrChange w:id="13298" w:author="Anusha De" w:date="2022-08-01T14:48:00Z">
            <w:rPr/>
          </w:rPrChange>
        </w:rPr>
        <w:t>affect</w:t>
      </w:r>
      <w:r w:rsidR="00F73A4C" w:rsidRPr="00992146">
        <w:rPr>
          <w:lang w:val="en-US"/>
          <w:rPrChange w:id="13299" w:author="Anusha De" w:date="2022-08-01T14:48:00Z">
            <w:rPr/>
          </w:rPrChange>
        </w:rPr>
        <w:t xml:space="preserve"> </w:t>
      </w:r>
      <w:r w:rsidRPr="00992146">
        <w:rPr>
          <w:lang w:val="en-US"/>
          <w:rPrChange w:id="13300" w:author="Anusha De" w:date="2022-08-01T14:48:00Z">
            <w:rPr/>
          </w:rPrChange>
        </w:rPr>
        <w:t>ratings</w:t>
      </w:r>
      <w:r w:rsidR="00F73A4C" w:rsidRPr="00992146">
        <w:rPr>
          <w:lang w:val="en-US"/>
          <w:rPrChange w:id="13301" w:author="Anusha De" w:date="2022-08-01T14:48:00Z">
            <w:rPr/>
          </w:rPrChange>
        </w:rPr>
        <w:t xml:space="preserve"> </w:t>
      </w:r>
      <w:r w:rsidRPr="00992146">
        <w:rPr>
          <w:lang w:val="en-US"/>
          <w:rPrChange w:id="13302" w:author="Anusha De" w:date="2022-08-01T14:48:00Z">
            <w:rPr/>
          </w:rPrChange>
        </w:rPr>
        <w:t>in</w:t>
      </w:r>
      <w:r w:rsidR="00F73A4C" w:rsidRPr="00992146">
        <w:rPr>
          <w:lang w:val="en-US"/>
          <w:rPrChange w:id="13303" w:author="Anusha De" w:date="2022-08-01T14:48:00Z">
            <w:rPr/>
          </w:rPrChange>
        </w:rPr>
        <w:t xml:space="preserve"> </w:t>
      </w:r>
      <w:r w:rsidRPr="00992146">
        <w:rPr>
          <w:lang w:val="en-US"/>
          <w:rPrChange w:id="13304" w:author="Anusha De" w:date="2022-08-01T14:48:00Z">
            <w:rPr/>
          </w:rPrChange>
        </w:rPr>
        <w:t>some</w:t>
      </w:r>
      <w:r w:rsidR="00F73A4C" w:rsidRPr="00992146">
        <w:rPr>
          <w:lang w:val="en-US"/>
          <w:rPrChange w:id="13305" w:author="Anusha De" w:date="2022-08-01T14:48:00Z">
            <w:rPr/>
          </w:rPrChange>
        </w:rPr>
        <w:t xml:space="preserve"> </w:t>
      </w:r>
      <w:r w:rsidRPr="00992146">
        <w:rPr>
          <w:lang w:val="en-US"/>
          <w:rPrChange w:id="13306" w:author="Anusha De" w:date="2022-08-01T14:48:00Z">
            <w:rPr/>
          </w:rPrChange>
        </w:rPr>
        <w:t>way.</w:t>
      </w:r>
      <w:r w:rsidR="00F73A4C" w:rsidRPr="00992146">
        <w:rPr>
          <w:lang w:val="en-US"/>
          <w:rPrChange w:id="13307" w:author="Anusha De" w:date="2022-08-01T14:48:00Z">
            <w:rPr/>
          </w:rPrChange>
        </w:rPr>
        <w:t xml:space="preserve"> </w:t>
      </w:r>
      <w:r w:rsidRPr="00992146">
        <w:rPr>
          <w:lang w:val="en-US"/>
          <w:rPrChange w:id="13308" w:author="Anusha De" w:date="2022-08-01T14:48:00Z">
            <w:rPr/>
          </w:rPrChange>
        </w:rPr>
        <w:t>In</w:t>
      </w:r>
      <w:r w:rsidR="00F73A4C" w:rsidRPr="00992146">
        <w:rPr>
          <w:lang w:val="en-US"/>
          <w:rPrChange w:id="13309" w:author="Anusha De" w:date="2022-08-01T14:48:00Z">
            <w:rPr/>
          </w:rPrChange>
        </w:rPr>
        <w:t xml:space="preserve"> </w:t>
      </w:r>
      <w:r w:rsidRPr="00992146">
        <w:rPr>
          <w:lang w:val="en-US"/>
          <w:rPrChange w:id="13310" w:author="Anusha De" w:date="2022-08-01T14:48:00Z">
            <w:rPr/>
          </w:rPrChange>
        </w:rPr>
        <w:t>our</w:t>
      </w:r>
      <w:r w:rsidR="00F73A4C" w:rsidRPr="00992146">
        <w:rPr>
          <w:lang w:val="en-US"/>
          <w:rPrChange w:id="13311" w:author="Anusha De" w:date="2022-08-01T14:48:00Z">
            <w:rPr/>
          </w:rPrChange>
        </w:rPr>
        <w:t xml:space="preserve"> </w:t>
      </w:r>
      <w:r w:rsidRPr="00992146">
        <w:rPr>
          <w:lang w:val="en-US"/>
          <w:rPrChange w:id="13312" w:author="Anusha De" w:date="2022-08-01T14:48:00Z">
            <w:rPr/>
          </w:rPrChange>
        </w:rPr>
        <w:t>sample</w:t>
      </w:r>
      <w:r w:rsidR="00F73A4C" w:rsidRPr="00992146">
        <w:rPr>
          <w:lang w:val="en-US"/>
          <w:rPrChange w:id="13313" w:author="Anusha De" w:date="2022-08-01T14:48:00Z">
            <w:rPr/>
          </w:rPrChange>
        </w:rPr>
        <w:t xml:space="preserve"> </w:t>
      </w:r>
      <w:r w:rsidRPr="00992146">
        <w:rPr>
          <w:lang w:val="en-US"/>
          <w:rPrChange w:id="13314" w:author="Anusha De" w:date="2022-08-01T14:48:00Z">
            <w:rPr/>
          </w:rPrChange>
        </w:rPr>
        <w:t>of</w:t>
      </w:r>
      <w:r w:rsidR="00F73A4C" w:rsidRPr="00992146">
        <w:rPr>
          <w:lang w:val="en-US"/>
          <w:rPrChange w:id="13315" w:author="Anusha De" w:date="2022-08-01T14:48:00Z">
            <w:rPr/>
          </w:rPrChange>
        </w:rPr>
        <w:t xml:space="preserve"> </w:t>
      </w:r>
      <w:r w:rsidRPr="00992146">
        <w:rPr>
          <w:lang w:val="en-US"/>
          <w:rPrChange w:id="13316" w:author="Anusha De" w:date="2022-08-01T14:48:00Z">
            <w:rPr/>
          </w:rPrChange>
        </w:rPr>
        <w:t>farm</w:t>
      </w:r>
      <w:r w:rsidR="00F73A4C" w:rsidRPr="00992146">
        <w:rPr>
          <w:lang w:val="en-US"/>
          <w:rPrChange w:id="13317" w:author="Anusha De" w:date="2022-08-01T14:48:00Z">
            <w:rPr/>
          </w:rPrChange>
        </w:rPr>
        <w:t xml:space="preserve"> </w:t>
      </w:r>
      <w:r w:rsidRPr="00992146">
        <w:rPr>
          <w:lang w:val="en-US"/>
          <w:rPrChange w:id="13318" w:author="Anusha De" w:date="2022-08-01T14:48:00Z">
            <w:rPr/>
          </w:rPrChange>
        </w:rPr>
        <w:t>households,</w:t>
      </w:r>
      <w:r w:rsidR="00F73A4C" w:rsidRPr="00992146">
        <w:rPr>
          <w:lang w:val="en-US"/>
          <w:rPrChange w:id="13319" w:author="Anusha De" w:date="2022-08-01T14:48:00Z">
            <w:rPr/>
          </w:rPrChange>
        </w:rPr>
        <w:t xml:space="preserve"> </w:t>
      </w:r>
      <w:r w:rsidRPr="00992146">
        <w:rPr>
          <w:lang w:val="en-US"/>
          <w:rPrChange w:id="13320" w:author="Anusha De" w:date="2022-08-01T14:48:00Z">
            <w:rPr/>
          </w:rPrChange>
        </w:rPr>
        <w:t>women</w:t>
      </w:r>
      <w:r w:rsidR="00F73A4C" w:rsidRPr="00992146">
        <w:rPr>
          <w:lang w:val="en-US"/>
          <w:rPrChange w:id="13321" w:author="Anusha De" w:date="2022-08-01T14:48:00Z">
            <w:rPr/>
          </w:rPrChange>
        </w:rPr>
        <w:t xml:space="preserve"> </w:t>
      </w:r>
      <w:r w:rsidRPr="00992146">
        <w:rPr>
          <w:lang w:val="en-US"/>
          <w:rPrChange w:id="13322" w:author="Anusha De" w:date="2022-08-01T14:48:00Z">
            <w:rPr/>
          </w:rPrChange>
        </w:rPr>
        <w:t>are</w:t>
      </w:r>
      <w:r w:rsidR="00F73A4C" w:rsidRPr="00992146">
        <w:rPr>
          <w:lang w:val="en-US"/>
          <w:rPrChange w:id="13323" w:author="Anusha De" w:date="2022-08-01T14:48:00Z">
            <w:rPr/>
          </w:rPrChange>
        </w:rPr>
        <w:t xml:space="preserve"> </w:t>
      </w:r>
      <w:r w:rsidRPr="00992146">
        <w:rPr>
          <w:lang w:val="en-US"/>
          <w:rPrChange w:id="13324" w:author="Anusha De" w:date="2022-08-01T14:48:00Z">
            <w:rPr/>
          </w:rPrChange>
        </w:rPr>
        <w:t>likely</w:t>
      </w:r>
      <w:r w:rsidR="00F73A4C" w:rsidRPr="00992146">
        <w:rPr>
          <w:lang w:val="en-US"/>
          <w:rPrChange w:id="13325" w:author="Anusha De" w:date="2022-08-01T14:48:00Z">
            <w:rPr/>
          </w:rPrChange>
        </w:rPr>
        <w:t xml:space="preserve"> </w:t>
      </w:r>
      <w:r w:rsidRPr="00992146">
        <w:rPr>
          <w:lang w:val="en-US"/>
          <w:rPrChange w:id="13326" w:author="Anusha De" w:date="2022-08-01T14:48:00Z">
            <w:rPr/>
          </w:rPrChange>
        </w:rPr>
        <w:t>to</w:t>
      </w:r>
      <w:r w:rsidR="00F73A4C" w:rsidRPr="00992146">
        <w:rPr>
          <w:lang w:val="en-US"/>
          <w:rPrChange w:id="13327" w:author="Anusha De" w:date="2022-08-01T14:48:00Z">
            <w:rPr/>
          </w:rPrChange>
        </w:rPr>
        <w:t xml:space="preserve"> </w:t>
      </w:r>
      <w:r w:rsidRPr="00992146">
        <w:rPr>
          <w:lang w:val="en-US"/>
          <w:rPrChange w:id="13328" w:author="Anusha De" w:date="2022-08-01T14:48:00Z">
            <w:rPr/>
          </w:rPrChange>
        </w:rPr>
        <w:t>be</w:t>
      </w:r>
      <w:r w:rsidR="00F73A4C" w:rsidRPr="00992146">
        <w:rPr>
          <w:lang w:val="en-US"/>
          <w:rPrChange w:id="13329" w:author="Anusha De" w:date="2022-08-01T14:48:00Z">
            <w:rPr/>
          </w:rPrChange>
        </w:rPr>
        <w:t xml:space="preserve"> </w:t>
      </w:r>
      <w:r w:rsidRPr="00992146">
        <w:rPr>
          <w:lang w:val="en-US"/>
          <w:rPrChange w:id="13330" w:author="Anusha De" w:date="2022-08-01T14:48:00Z">
            <w:rPr/>
          </w:rPrChange>
        </w:rPr>
        <w:t>younger</w:t>
      </w:r>
      <w:r w:rsidR="00F73A4C" w:rsidRPr="00992146">
        <w:rPr>
          <w:lang w:val="en-US"/>
          <w:rPrChange w:id="13331" w:author="Anusha De" w:date="2022-08-01T14:48:00Z">
            <w:rPr/>
          </w:rPrChange>
        </w:rPr>
        <w:t xml:space="preserve"> </w:t>
      </w:r>
      <w:r w:rsidRPr="00992146">
        <w:rPr>
          <w:lang w:val="en-US"/>
          <w:rPrChange w:id="13332" w:author="Anusha De" w:date="2022-08-01T14:48:00Z">
            <w:rPr/>
          </w:rPrChange>
        </w:rPr>
        <w:t>than</w:t>
      </w:r>
      <w:r w:rsidR="00F73A4C" w:rsidRPr="00992146">
        <w:rPr>
          <w:lang w:val="en-US"/>
          <w:rPrChange w:id="13333" w:author="Anusha De" w:date="2022-08-01T14:48:00Z">
            <w:rPr/>
          </w:rPrChange>
        </w:rPr>
        <w:t xml:space="preserve"> </w:t>
      </w:r>
      <w:r w:rsidRPr="00992146">
        <w:rPr>
          <w:lang w:val="en-US"/>
          <w:rPrChange w:id="13334" w:author="Anusha De" w:date="2022-08-01T14:48:00Z">
            <w:rPr/>
          </w:rPrChange>
        </w:rPr>
        <w:t>men</w:t>
      </w:r>
      <w:r w:rsidR="00F73A4C" w:rsidRPr="00992146">
        <w:rPr>
          <w:lang w:val="en-US"/>
          <w:rPrChange w:id="13335" w:author="Anusha De" w:date="2022-08-01T14:48:00Z">
            <w:rPr/>
          </w:rPrChange>
        </w:rPr>
        <w:t xml:space="preserve"> </w:t>
      </w:r>
      <w:r w:rsidRPr="00992146">
        <w:rPr>
          <w:lang w:val="en-US"/>
          <w:rPrChange w:id="13336" w:author="Anusha De" w:date="2022-08-01T14:48:00Z">
            <w:rPr/>
          </w:rPrChange>
        </w:rPr>
        <w:t>(</w:t>
      </w:r>
      <w:r>
        <w:fldChar w:fldCharType="begin"/>
      </w:r>
      <w:r w:rsidRPr="00992146">
        <w:rPr>
          <w:lang w:val="en-US"/>
          <w:rPrChange w:id="13337" w:author="Anusha De" w:date="2022-08-01T14:48:00Z">
            <w:rPr/>
          </w:rPrChange>
        </w:rPr>
        <w:instrText xml:space="preserve"> HYPERLINK \l "_bookmark40" </w:instrText>
      </w:r>
      <w:r>
        <w:fldChar w:fldCharType="separate"/>
      </w:r>
      <w:r w:rsidR="0037521C" w:rsidRPr="00992146">
        <w:rPr>
          <w:lang w:val="en-US"/>
          <w:rPrChange w:id="13338" w:author="Anusha De" w:date="2022-08-01T14:48:00Z">
            <w:rPr/>
          </w:rPrChange>
        </w:rPr>
        <w:t>Jensen</w:t>
      </w:r>
      <w:r w:rsidR="00F73A4C" w:rsidRPr="00992146">
        <w:rPr>
          <w:lang w:val="en-US"/>
          <w:rPrChange w:id="13339" w:author="Anusha De" w:date="2022-08-01T14:48:00Z">
            <w:rPr/>
          </w:rPrChange>
        </w:rPr>
        <w:t xml:space="preserve"> </w:t>
      </w:r>
      <w:r w:rsidR="0037521C" w:rsidRPr="00992146">
        <w:rPr>
          <w:lang w:val="en-US"/>
          <w:rPrChange w:id="13340" w:author="Anusha De" w:date="2022-08-01T14:48:00Z">
            <w:rPr/>
          </w:rPrChange>
        </w:rPr>
        <w:t>&amp;</w:t>
      </w:r>
      <w:r w:rsidR="00F73A4C" w:rsidRPr="00992146">
        <w:rPr>
          <w:lang w:val="en-US"/>
          <w:rPrChange w:id="13341" w:author="Anusha De" w:date="2022-08-01T14:48:00Z">
            <w:rPr/>
          </w:rPrChange>
        </w:rPr>
        <w:t xml:space="preserve"> </w:t>
      </w:r>
      <w:r w:rsidR="0037521C" w:rsidRPr="00992146">
        <w:rPr>
          <w:lang w:val="en-US"/>
          <w:rPrChange w:id="13342" w:author="Anusha De" w:date="2022-08-01T14:48:00Z">
            <w:rPr/>
          </w:rPrChange>
        </w:rPr>
        <w:t>Thornton</w:t>
      </w:r>
      <w:r>
        <w:fldChar w:fldCharType="end"/>
      </w:r>
      <w:r w:rsidRPr="00992146">
        <w:rPr>
          <w:lang w:val="en-US"/>
          <w:rPrChange w:id="13343" w:author="Anusha De" w:date="2022-08-01T14:48:00Z">
            <w:rPr/>
          </w:rPrChange>
        </w:rPr>
        <w:t>,</w:t>
      </w:r>
      <w:r w:rsidR="00F73A4C" w:rsidRPr="00992146">
        <w:rPr>
          <w:lang w:val="en-US"/>
          <w:rPrChange w:id="13344" w:author="Anusha De" w:date="2022-08-01T14:48:00Z">
            <w:rPr/>
          </w:rPrChange>
        </w:rPr>
        <w:t xml:space="preserve"> </w:t>
      </w:r>
      <w:r>
        <w:fldChar w:fldCharType="begin"/>
      </w:r>
      <w:r w:rsidRPr="00992146">
        <w:rPr>
          <w:lang w:val="en-US"/>
          <w:rPrChange w:id="13345" w:author="Anusha De" w:date="2022-08-01T14:48:00Z">
            <w:rPr/>
          </w:rPrChange>
        </w:rPr>
        <w:instrText xml:space="preserve"> HYPERLINK \l "_bookmark40" </w:instrText>
      </w:r>
      <w:r>
        <w:fldChar w:fldCharType="separate"/>
      </w:r>
      <w:r w:rsidRPr="00992146">
        <w:rPr>
          <w:lang w:val="en-US"/>
          <w:rPrChange w:id="13346" w:author="Anusha De" w:date="2022-08-01T14:48:00Z">
            <w:rPr/>
          </w:rPrChange>
        </w:rPr>
        <w:t>2003</w:t>
      </w:r>
      <w:r>
        <w:fldChar w:fldCharType="end"/>
      </w:r>
      <w:r w:rsidRPr="00992146">
        <w:rPr>
          <w:lang w:val="en-US"/>
          <w:rPrChange w:id="13347" w:author="Anusha De" w:date="2022-08-01T14:48:00Z">
            <w:rPr/>
          </w:rPrChange>
        </w:rPr>
        <w:t>),</w:t>
      </w:r>
      <w:r w:rsidR="00F73A4C" w:rsidRPr="00992146">
        <w:rPr>
          <w:lang w:val="en-US"/>
          <w:rPrChange w:id="13348" w:author="Anusha De" w:date="2022-08-01T14:48:00Z">
            <w:rPr/>
          </w:rPrChange>
        </w:rPr>
        <w:t xml:space="preserve"> </w:t>
      </w:r>
      <w:r w:rsidRPr="00992146">
        <w:rPr>
          <w:lang w:val="en-US"/>
          <w:rPrChange w:id="13349" w:author="Anusha De" w:date="2022-08-01T14:48:00Z">
            <w:rPr/>
          </w:rPrChange>
        </w:rPr>
        <w:t>so</w:t>
      </w:r>
      <w:r w:rsidR="00F73A4C" w:rsidRPr="00992146">
        <w:rPr>
          <w:lang w:val="en-US"/>
          <w:rPrChange w:id="13350" w:author="Anusha De" w:date="2022-08-01T14:48:00Z">
            <w:rPr/>
          </w:rPrChange>
        </w:rPr>
        <w:t xml:space="preserve"> </w:t>
      </w:r>
      <w:r w:rsidRPr="00992146">
        <w:rPr>
          <w:lang w:val="en-US"/>
          <w:rPrChange w:id="13351" w:author="Anusha De" w:date="2022-08-01T14:48:00Z">
            <w:rPr/>
          </w:rPrChange>
        </w:rPr>
        <w:t>age</w:t>
      </w:r>
      <w:r w:rsidR="00F73A4C" w:rsidRPr="00992146">
        <w:rPr>
          <w:lang w:val="en-US"/>
          <w:rPrChange w:id="13352" w:author="Anusha De" w:date="2022-08-01T14:48:00Z">
            <w:rPr/>
          </w:rPrChange>
        </w:rPr>
        <w:t xml:space="preserve"> </w:t>
      </w:r>
      <w:r w:rsidRPr="00992146">
        <w:rPr>
          <w:lang w:val="en-US"/>
          <w:rPrChange w:id="13353" w:author="Anusha De" w:date="2022-08-01T14:48:00Z">
            <w:rPr/>
          </w:rPrChange>
        </w:rPr>
        <w:t>effects</w:t>
      </w:r>
      <w:r w:rsidR="00F73A4C" w:rsidRPr="00992146">
        <w:rPr>
          <w:lang w:val="en-US"/>
          <w:rPrChange w:id="13354" w:author="Anusha De" w:date="2022-08-01T14:48:00Z">
            <w:rPr/>
          </w:rPrChange>
        </w:rPr>
        <w:t xml:space="preserve"> </w:t>
      </w:r>
      <w:r w:rsidRPr="00992146">
        <w:rPr>
          <w:lang w:val="en-US"/>
          <w:rPrChange w:id="13355" w:author="Anusha De" w:date="2022-08-01T14:48:00Z">
            <w:rPr/>
          </w:rPrChange>
        </w:rPr>
        <w:t>need</w:t>
      </w:r>
      <w:r w:rsidR="00F73A4C" w:rsidRPr="00992146">
        <w:rPr>
          <w:lang w:val="en-US"/>
          <w:rPrChange w:id="13356" w:author="Anusha De" w:date="2022-08-01T14:48:00Z">
            <w:rPr/>
          </w:rPrChange>
        </w:rPr>
        <w:t xml:space="preserve"> </w:t>
      </w:r>
      <w:r w:rsidRPr="00992146">
        <w:rPr>
          <w:lang w:val="en-US"/>
          <w:rPrChange w:id="13357" w:author="Anusha De" w:date="2022-08-01T14:48:00Z">
            <w:rPr/>
          </w:rPrChange>
        </w:rPr>
        <w:t>to</w:t>
      </w:r>
      <w:r w:rsidR="00F73A4C" w:rsidRPr="00992146">
        <w:rPr>
          <w:lang w:val="en-US"/>
          <w:rPrChange w:id="13358" w:author="Anusha De" w:date="2022-08-01T14:48:00Z">
            <w:rPr/>
          </w:rPrChange>
        </w:rPr>
        <w:t xml:space="preserve"> </w:t>
      </w:r>
      <w:r w:rsidRPr="00992146">
        <w:rPr>
          <w:lang w:val="en-US"/>
          <w:rPrChange w:id="13359" w:author="Anusha De" w:date="2022-08-01T14:48:00Z">
            <w:rPr/>
          </w:rPrChange>
        </w:rPr>
        <w:t>be</w:t>
      </w:r>
      <w:r w:rsidR="00F73A4C" w:rsidRPr="00992146">
        <w:rPr>
          <w:lang w:val="en-US"/>
          <w:rPrChange w:id="13360" w:author="Anusha De" w:date="2022-08-01T14:48:00Z">
            <w:rPr/>
          </w:rPrChange>
        </w:rPr>
        <w:t xml:space="preserve"> </w:t>
      </w:r>
      <w:r w:rsidRPr="00992146">
        <w:rPr>
          <w:lang w:val="en-US"/>
          <w:rPrChange w:id="13361" w:author="Anusha De" w:date="2022-08-01T14:48:00Z">
            <w:rPr/>
          </w:rPrChange>
        </w:rPr>
        <w:t>purged</w:t>
      </w:r>
      <w:r w:rsidR="00F73A4C" w:rsidRPr="00992146">
        <w:rPr>
          <w:lang w:val="en-US"/>
          <w:rPrChange w:id="13362" w:author="Anusha De" w:date="2022-08-01T14:48:00Z">
            <w:rPr/>
          </w:rPrChange>
        </w:rPr>
        <w:t xml:space="preserve"> </w:t>
      </w:r>
      <w:r w:rsidRPr="00992146">
        <w:rPr>
          <w:lang w:val="en-US"/>
          <w:rPrChange w:id="13363" w:author="Anusha De" w:date="2022-08-01T14:48:00Z">
            <w:rPr/>
          </w:rPrChange>
        </w:rPr>
        <w:t>from</w:t>
      </w:r>
      <w:r w:rsidR="00F73A4C" w:rsidRPr="00992146">
        <w:rPr>
          <w:lang w:val="en-US"/>
          <w:rPrChange w:id="13364" w:author="Anusha De" w:date="2022-08-01T14:48:00Z">
            <w:rPr/>
          </w:rPrChange>
        </w:rPr>
        <w:t xml:space="preserve"> </w:t>
      </w:r>
      <w:r w:rsidRPr="00992146">
        <w:rPr>
          <w:lang w:val="en-US"/>
          <w:rPrChange w:id="13365" w:author="Anusha De" w:date="2022-08-01T14:48:00Z">
            <w:rPr/>
          </w:rPrChange>
        </w:rPr>
        <w:t>the</w:t>
      </w:r>
      <w:r w:rsidR="00F73A4C" w:rsidRPr="00992146">
        <w:rPr>
          <w:lang w:val="en-US"/>
          <w:rPrChange w:id="13366" w:author="Anusha De" w:date="2022-08-01T14:48:00Z">
            <w:rPr/>
          </w:rPrChange>
        </w:rPr>
        <w:t xml:space="preserve"> </w:t>
      </w:r>
      <w:r w:rsidRPr="00992146">
        <w:rPr>
          <w:lang w:val="en-US"/>
          <w:rPrChange w:id="13367" w:author="Anusha De" w:date="2022-08-01T14:48:00Z">
            <w:rPr/>
          </w:rPrChange>
        </w:rPr>
        <w:t>model.</w:t>
      </w:r>
    </w:p>
    <w:p w14:paraId="75233D6C" w14:textId="38D976C6" w:rsidR="005139B5" w:rsidRPr="00992146" w:rsidRDefault="0081249E">
      <w:pPr>
        <w:rPr>
          <w:lang w:val="en-US"/>
          <w:rPrChange w:id="13368" w:author="Anusha De" w:date="2022-08-01T14:48:00Z">
            <w:rPr/>
          </w:rPrChange>
        </w:rPr>
        <w:pPrChange w:id="13369" w:author="Steve Wiggins" w:date="2022-07-30T18:18:00Z">
          <w:pPr>
            <w:pStyle w:val="1PP"/>
            <w:jc w:val="both"/>
          </w:pPr>
        </w:pPrChange>
      </w:pPr>
      <w:r w:rsidRPr="00992146">
        <w:rPr>
          <w:lang w:val="en-US"/>
          <w:rPrChange w:id="13370" w:author="Anusha De" w:date="2022-08-01T14:48:00Z">
            <w:rPr/>
          </w:rPrChange>
        </w:rPr>
        <w:t>Marital</w:t>
      </w:r>
      <w:r w:rsidR="00F73A4C" w:rsidRPr="00992146">
        <w:rPr>
          <w:lang w:val="en-US"/>
          <w:rPrChange w:id="13371" w:author="Anusha De" w:date="2022-08-01T14:48:00Z">
            <w:rPr/>
          </w:rPrChange>
        </w:rPr>
        <w:t xml:space="preserve"> </w:t>
      </w:r>
      <w:r w:rsidRPr="00992146">
        <w:rPr>
          <w:lang w:val="en-US"/>
          <w:rPrChange w:id="13372" w:author="Anusha De" w:date="2022-08-01T14:48:00Z">
            <w:rPr/>
          </w:rPrChange>
        </w:rPr>
        <w:t>status</w:t>
      </w:r>
      <w:r w:rsidR="00F73A4C" w:rsidRPr="00992146">
        <w:rPr>
          <w:lang w:val="en-US"/>
          <w:rPrChange w:id="13373" w:author="Anusha De" w:date="2022-08-01T14:48:00Z">
            <w:rPr/>
          </w:rPrChange>
        </w:rPr>
        <w:t xml:space="preserve"> </w:t>
      </w:r>
      <w:r w:rsidRPr="00992146">
        <w:rPr>
          <w:lang w:val="en-US"/>
          <w:rPrChange w:id="13374" w:author="Anusha De" w:date="2022-08-01T14:48:00Z">
            <w:rPr/>
          </w:rPrChange>
        </w:rPr>
        <w:t>of</w:t>
      </w:r>
      <w:r w:rsidR="00F73A4C" w:rsidRPr="00992146">
        <w:rPr>
          <w:lang w:val="en-US"/>
          <w:rPrChange w:id="13375" w:author="Anusha De" w:date="2022-08-01T14:48:00Z">
            <w:rPr/>
          </w:rPrChange>
        </w:rPr>
        <w:t xml:space="preserve"> </w:t>
      </w:r>
      <w:r w:rsidRPr="00992146">
        <w:rPr>
          <w:lang w:val="en-US"/>
          <w:rPrChange w:id="13376" w:author="Anusha De" w:date="2022-08-01T14:48:00Z">
            <w:rPr/>
          </w:rPrChange>
        </w:rPr>
        <w:t>the</w:t>
      </w:r>
      <w:r w:rsidR="00F73A4C" w:rsidRPr="00992146">
        <w:rPr>
          <w:lang w:val="en-US"/>
          <w:rPrChange w:id="13377" w:author="Anusha De" w:date="2022-08-01T14:48:00Z">
            <w:rPr/>
          </w:rPrChange>
        </w:rPr>
        <w:t xml:space="preserve"> </w:t>
      </w:r>
      <w:r w:rsidRPr="00992146">
        <w:rPr>
          <w:lang w:val="en-US"/>
          <w:rPrChange w:id="13378" w:author="Anusha De" w:date="2022-08-01T14:48:00Z">
            <w:rPr/>
          </w:rPrChange>
        </w:rPr>
        <w:t>person</w:t>
      </w:r>
      <w:r w:rsidR="00F73A4C" w:rsidRPr="00992146">
        <w:rPr>
          <w:lang w:val="en-US"/>
          <w:rPrChange w:id="13379" w:author="Anusha De" w:date="2022-08-01T14:48:00Z">
            <w:rPr/>
          </w:rPrChange>
        </w:rPr>
        <w:t xml:space="preserve"> </w:t>
      </w:r>
      <w:r w:rsidRPr="00992146">
        <w:rPr>
          <w:lang w:val="en-US"/>
          <w:rPrChange w:id="13380" w:author="Anusha De" w:date="2022-08-01T14:48:00Z">
            <w:rPr/>
          </w:rPrChange>
        </w:rPr>
        <w:t>interviewed</w:t>
      </w:r>
      <w:r w:rsidR="00F73A4C" w:rsidRPr="00992146">
        <w:rPr>
          <w:lang w:val="en-US"/>
          <w:rPrChange w:id="13381" w:author="Anusha De" w:date="2022-08-01T14:48:00Z">
            <w:rPr/>
          </w:rPrChange>
        </w:rPr>
        <w:t xml:space="preserve"> </w:t>
      </w:r>
      <w:r w:rsidRPr="00992146">
        <w:rPr>
          <w:lang w:val="en-US"/>
          <w:rPrChange w:id="13382" w:author="Anusha De" w:date="2022-08-01T14:48:00Z">
            <w:rPr/>
          </w:rPrChange>
        </w:rPr>
        <w:t>may</w:t>
      </w:r>
      <w:r w:rsidR="00F73A4C" w:rsidRPr="00992146">
        <w:rPr>
          <w:lang w:val="en-US"/>
          <w:rPrChange w:id="13383" w:author="Anusha De" w:date="2022-08-01T14:48:00Z">
            <w:rPr/>
          </w:rPrChange>
        </w:rPr>
        <w:t xml:space="preserve"> </w:t>
      </w:r>
      <w:r w:rsidRPr="00992146">
        <w:rPr>
          <w:lang w:val="en-US"/>
          <w:rPrChange w:id="13384" w:author="Anusha De" w:date="2022-08-01T14:48:00Z">
            <w:rPr/>
          </w:rPrChange>
        </w:rPr>
        <w:t>also</w:t>
      </w:r>
      <w:r w:rsidR="00F73A4C" w:rsidRPr="00992146">
        <w:rPr>
          <w:lang w:val="en-US"/>
          <w:rPrChange w:id="13385" w:author="Anusha De" w:date="2022-08-01T14:48:00Z">
            <w:rPr/>
          </w:rPrChange>
        </w:rPr>
        <w:t xml:space="preserve"> </w:t>
      </w:r>
      <w:r w:rsidRPr="00992146">
        <w:rPr>
          <w:lang w:val="en-US"/>
          <w:rPrChange w:id="13386" w:author="Anusha De" w:date="2022-08-01T14:48:00Z">
            <w:rPr/>
          </w:rPrChange>
        </w:rPr>
        <w:t>be</w:t>
      </w:r>
      <w:r w:rsidR="00F73A4C" w:rsidRPr="00992146">
        <w:rPr>
          <w:lang w:val="en-US"/>
          <w:rPrChange w:id="13387" w:author="Anusha De" w:date="2022-08-01T14:48:00Z">
            <w:rPr/>
          </w:rPrChange>
        </w:rPr>
        <w:t xml:space="preserve"> </w:t>
      </w:r>
      <w:r w:rsidRPr="00992146">
        <w:rPr>
          <w:lang w:val="en-US"/>
          <w:rPrChange w:id="13388" w:author="Anusha De" w:date="2022-08-01T14:48:00Z">
            <w:rPr/>
          </w:rPrChange>
        </w:rPr>
        <w:t>correlated</w:t>
      </w:r>
      <w:r w:rsidR="00F73A4C" w:rsidRPr="00992146">
        <w:rPr>
          <w:lang w:val="en-US"/>
          <w:rPrChange w:id="13389" w:author="Anusha De" w:date="2022-08-01T14:48:00Z">
            <w:rPr/>
          </w:rPrChange>
        </w:rPr>
        <w:t xml:space="preserve"> </w:t>
      </w:r>
      <w:r w:rsidRPr="00992146">
        <w:rPr>
          <w:lang w:val="en-US"/>
          <w:rPrChange w:id="13390" w:author="Anusha De" w:date="2022-08-01T14:48:00Z">
            <w:rPr/>
          </w:rPrChange>
        </w:rPr>
        <w:t>with</w:t>
      </w:r>
      <w:r w:rsidR="00F73A4C" w:rsidRPr="00992146">
        <w:rPr>
          <w:lang w:val="en-US"/>
          <w:rPrChange w:id="13391" w:author="Anusha De" w:date="2022-08-01T14:48:00Z">
            <w:rPr/>
          </w:rPrChange>
        </w:rPr>
        <w:t xml:space="preserve"> </w:t>
      </w:r>
      <w:r w:rsidRPr="00992146">
        <w:rPr>
          <w:lang w:val="en-US"/>
          <w:rPrChange w:id="13392" w:author="Anusha De" w:date="2022-08-01T14:48:00Z">
            <w:rPr/>
          </w:rPrChange>
        </w:rPr>
        <w:t>ratings.</w:t>
      </w:r>
      <w:r w:rsidR="00F73A4C" w:rsidRPr="00992146">
        <w:rPr>
          <w:lang w:val="en-US"/>
          <w:rPrChange w:id="13393" w:author="Anusha De" w:date="2022-08-01T14:48:00Z">
            <w:rPr/>
          </w:rPrChange>
        </w:rPr>
        <w:t xml:space="preserve"> </w:t>
      </w:r>
      <w:r w:rsidRPr="00992146">
        <w:rPr>
          <w:lang w:val="en-US"/>
          <w:rPrChange w:id="13394" w:author="Anusha De" w:date="2022-08-01T14:48:00Z">
            <w:rPr/>
          </w:rPrChange>
        </w:rPr>
        <w:t>It</w:t>
      </w:r>
      <w:r w:rsidR="00F73A4C" w:rsidRPr="00992146">
        <w:rPr>
          <w:lang w:val="en-US"/>
          <w:rPrChange w:id="13395" w:author="Anusha De" w:date="2022-08-01T14:48:00Z">
            <w:rPr/>
          </w:rPrChange>
        </w:rPr>
        <w:t xml:space="preserve"> </w:t>
      </w:r>
      <w:r w:rsidRPr="00992146">
        <w:rPr>
          <w:lang w:val="en-US"/>
          <w:rPrChange w:id="13396" w:author="Anusha De" w:date="2022-08-01T14:48:00Z">
            <w:rPr/>
          </w:rPrChange>
        </w:rPr>
        <w:t>may</w:t>
      </w:r>
      <w:r w:rsidR="00F73A4C" w:rsidRPr="00992146">
        <w:rPr>
          <w:lang w:val="en-US"/>
          <w:rPrChange w:id="13397" w:author="Anusha De" w:date="2022-08-01T14:48:00Z">
            <w:rPr/>
          </w:rPrChange>
        </w:rPr>
        <w:t xml:space="preserve"> </w:t>
      </w:r>
      <w:r w:rsidRPr="00992146">
        <w:rPr>
          <w:lang w:val="en-US"/>
          <w:rPrChange w:id="13398" w:author="Anusha De" w:date="2022-08-01T14:48:00Z">
            <w:rPr/>
          </w:rPrChange>
        </w:rPr>
        <w:t>be</w:t>
      </w:r>
      <w:r w:rsidR="00F73A4C" w:rsidRPr="00992146">
        <w:rPr>
          <w:lang w:val="en-US"/>
          <w:rPrChange w:id="13399" w:author="Anusha De" w:date="2022-08-01T14:48:00Z">
            <w:rPr/>
          </w:rPrChange>
        </w:rPr>
        <w:t xml:space="preserve"> </w:t>
      </w:r>
      <w:r w:rsidRPr="00992146">
        <w:rPr>
          <w:lang w:val="en-US"/>
          <w:rPrChange w:id="13400" w:author="Anusha De" w:date="2022-08-01T14:48:00Z">
            <w:rPr/>
          </w:rPrChange>
        </w:rPr>
        <w:t>that</w:t>
      </w:r>
      <w:r w:rsidR="00F73A4C" w:rsidRPr="00992146">
        <w:rPr>
          <w:lang w:val="en-US"/>
          <w:rPrChange w:id="13401" w:author="Anusha De" w:date="2022-08-01T14:48:00Z">
            <w:rPr/>
          </w:rPrChange>
        </w:rPr>
        <w:t xml:space="preserve"> </w:t>
      </w:r>
      <w:r w:rsidRPr="00992146">
        <w:rPr>
          <w:lang w:val="en-US"/>
          <w:rPrChange w:id="13402" w:author="Anusha De" w:date="2022-08-01T14:48:00Z">
            <w:rPr/>
          </w:rPrChange>
        </w:rPr>
        <w:t>single</w:t>
      </w:r>
      <w:r w:rsidR="00F73A4C" w:rsidRPr="00992146">
        <w:rPr>
          <w:lang w:val="en-US"/>
          <w:rPrChange w:id="13403" w:author="Anusha De" w:date="2022-08-01T14:48:00Z">
            <w:rPr/>
          </w:rPrChange>
        </w:rPr>
        <w:t xml:space="preserve"> </w:t>
      </w:r>
      <w:r w:rsidRPr="00992146">
        <w:rPr>
          <w:lang w:val="en-US"/>
          <w:rPrChange w:id="13404" w:author="Anusha De" w:date="2022-08-01T14:48:00Z">
            <w:rPr/>
          </w:rPrChange>
        </w:rPr>
        <w:t>household</w:t>
      </w:r>
      <w:r w:rsidR="00F73A4C" w:rsidRPr="00992146">
        <w:rPr>
          <w:lang w:val="en-US"/>
          <w:rPrChange w:id="13405" w:author="Anusha De" w:date="2022-08-01T14:48:00Z">
            <w:rPr/>
          </w:rPrChange>
        </w:rPr>
        <w:t xml:space="preserve"> </w:t>
      </w:r>
      <w:r w:rsidRPr="00992146">
        <w:rPr>
          <w:lang w:val="en-US"/>
          <w:rPrChange w:id="13406" w:author="Anusha De" w:date="2022-08-01T14:48:00Z">
            <w:rPr/>
          </w:rPrChange>
        </w:rPr>
        <w:t>heads</w:t>
      </w:r>
      <w:r w:rsidR="00F73A4C" w:rsidRPr="00992146">
        <w:rPr>
          <w:lang w:val="en-US"/>
          <w:rPrChange w:id="13407" w:author="Anusha De" w:date="2022-08-01T14:48:00Z">
            <w:rPr/>
          </w:rPrChange>
        </w:rPr>
        <w:t xml:space="preserve"> </w:t>
      </w:r>
      <w:r w:rsidRPr="00992146">
        <w:rPr>
          <w:lang w:val="en-US"/>
          <w:rPrChange w:id="13408" w:author="Anusha De" w:date="2022-08-01T14:48:00Z">
            <w:rPr/>
          </w:rPrChange>
        </w:rPr>
        <w:t>are</w:t>
      </w:r>
      <w:r w:rsidR="00F73A4C" w:rsidRPr="00992146">
        <w:rPr>
          <w:lang w:val="en-US"/>
          <w:rPrChange w:id="13409" w:author="Anusha De" w:date="2022-08-01T14:48:00Z">
            <w:rPr/>
          </w:rPrChange>
        </w:rPr>
        <w:t xml:space="preserve"> </w:t>
      </w:r>
      <w:r w:rsidRPr="00992146">
        <w:rPr>
          <w:lang w:val="en-US"/>
          <w:rPrChange w:id="13410" w:author="Anusha De" w:date="2022-08-01T14:48:00Z">
            <w:rPr/>
          </w:rPrChange>
        </w:rPr>
        <w:t>more</w:t>
      </w:r>
      <w:r w:rsidR="00F73A4C" w:rsidRPr="00992146">
        <w:rPr>
          <w:lang w:val="en-US"/>
          <w:rPrChange w:id="13411" w:author="Anusha De" w:date="2022-08-01T14:48:00Z">
            <w:rPr/>
          </w:rPrChange>
        </w:rPr>
        <w:t xml:space="preserve"> </w:t>
      </w:r>
      <w:r w:rsidRPr="00992146">
        <w:rPr>
          <w:lang w:val="en-US"/>
          <w:rPrChange w:id="13412" w:author="Anusha De" w:date="2022-08-01T14:48:00Z">
            <w:rPr/>
          </w:rPrChange>
        </w:rPr>
        <w:t>likely</w:t>
      </w:r>
      <w:r w:rsidR="00F73A4C" w:rsidRPr="00992146">
        <w:rPr>
          <w:lang w:val="en-US"/>
          <w:rPrChange w:id="13413" w:author="Anusha De" w:date="2022-08-01T14:48:00Z">
            <w:rPr/>
          </w:rPrChange>
        </w:rPr>
        <w:t xml:space="preserve"> </w:t>
      </w:r>
      <w:r w:rsidRPr="00992146">
        <w:rPr>
          <w:lang w:val="en-US"/>
          <w:rPrChange w:id="13414" w:author="Anusha De" w:date="2022-08-01T14:48:00Z">
            <w:rPr/>
          </w:rPrChange>
        </w:rPr>
        <w:t>to</w:t>
      </w:r>
      <w:r w:rsidR="00F73A4C" w:rsidRPr="00992146">
        <w:rPr>
          <w:lang w:val="en-US"/>
          <w:rPrChange w:id="13415" w:author="Anusha De" w:date="2022-08-01T14:48:00Z">
            <w:rPr/>
          </w:rPrChange>
        </w:rPr>
        <w:t xml:space="preserve"> </w:t>
      </w:r>
      <w:r w:rsidRPr="00992146">
        <w:rPr>
          <w:lang w:val="en-US"/>
          <w:rPrChange w:id="13416" w:author="Anusha De" w:date="2022-08-01T14:48:00Z">
            <w:rPr/>
          </w:rPrChange>
        </w:rPr>
        <w:t>interact</w:t>
      </w:r>
      <w:r w:rsidR="00F73A4C" w:rsidRPr="00992146">
        <w:rPr>
          <w:lang w:val="en-US"/>
          <w:rPrChange w:id="13417" w:author="Anusha De" w:date="2022-08-01T14:48:00Z">
            <w:rPr/>
          </w:rPrChange>
        </w:rPr>
        <w:t xml:space="preserve"> </w:t>
      </w:r>
      <w:r w:rsidRPr="00992146">
        <w:rPr>
          <w:lang w:val="en-US"/>
          <w:rPrChange w:id="13418" w:author="Anusha De" w:date="2022-08-01T14:48:00Z">
            <w:rPr/>
          </w:rPrChange>
        </w:rPr>
        <w:t>with</w:t>
      </w:r>
      <w:r w:rsidR="00F73A4C" w:rsidRPr="00992146">
        <w:rPr>
          <w:lang w:val="en-US"/>
          <w:rPrChange w:id="13419" w:author="Anusha De" w:date="2022-08-01T14:48:00Z">
            <w:rPr/>
          </w:rPrChange>
        </w:rPr>
        <w:t xml:space="preserve"> </w:t>
      </w:r>
      <w:r w:rsidRPr="00992146">
        <w:rPr>
          <w:lang w:val="en-US"/>
          <w:rPrChange w:id="13420" w:author="Anusha De" w:date="2022-08-01T14:48:00Z">
            <w:rPr/>
          </w:rPrChange>
        </w:rPr>
        <w:t>lower</w:t>
      </w:r>
      <w:r w:rsidR="00F73A4C" w:rsidRPr="00992146">
        <w:rPr>
          <w:lang w:val="en-US"/>
          <w:rPrChange w:id="13421" w:author="Anusha De" w:date="2022-08-01T14:48:00Z">
            <w:rPr/>
          </w:rPrChange>
        </w:rPr>
        <w:t xml:space="preserve"> </w:t>
      </w:r>
      <w:r w:rsidRPr="00992146">
        <w:rPr>
          <w:lang w:val="en-US"/>
          <w:rPrChange w:id="13422" w:author="Anusha De" w:date="2022-08-01T14:48:00Z">
            <w:rPr/>
          </w:rPrChange>
        </w:rPr>
        <w:t>rated</w:t>
      </w:r>
      <w:r w:rsidR="00F73A4C" w:rsidRPr="00992146">
        <w:rPr>
          <w:lang w:val="en-US"/>
          <w:rPrChange w:id="13423" w:author="Anusha De" w:date="2022-08-01T14:48:00Z">
            <w:rPr/>
          </w:rPrChange>
        </w:rPr>
        <w:t xml:space="preserve"> </w:t>
      </w:r>
      <w:r w:rsidRPr="00992146">
        <w:rPr>
          <w:lang w:val="en-US"/>
          <w:rPrChange w:id="13424" w:author="Anusha De" w:date="2022-08-01T14:48:00Z">
            <w:rPr/>
          </w:rPrChange>
        </w:rPr>
        <w:t>agents</w:t>
      </w:r>
      <w:r w:rsidR="00F73A4C" w:rsidRPr="00992146">
        <w:rPr>
          <w:lang w:val="en-US"/>
          <w:rPrChange w:id="13425" w:author="Anusha De" w:date="2022-08-01T14:48:00Z">
            <w:rPr/>
          </w:rPrChange>
        </w:rPr>
        <w:t xml:space="preserve"> </w:t>
      </w:r>
      <w:r w:rsidRPr="00992146">
        <w:rPr>
          <w:lang w:val="en-US"/>
          <w:rPrChange w:id="13426" w:author="Anusha De" w:date="2022-08-01T14:48:00Z">
            <w:rPr/>
          </w:rPrChange>
        </w:rPr>
        <w:t>(for</w:t>
      </w:r>
      <w:r w:rsidR="00F73A4C" w:rsidRPr="00992146">
        <w:rPr>
          <w:lang w:val="en-US"/>
          <w:rPrChange w:id="13427" w:author="Anusha De" w:date="2022-08-01T14:48:00Z">
            <w:rPr/>
          </w:rPrChange>
        </w:rPr>
        <w:t xml:space="preserve"> </w:t>
      </w:r>
      <w:r w:rsidRPr="00992146">
        <w:rPr>
          <w:lang w:val="en-US"/>
          <w:rPrChange w:id="13428" w:author="Anusha De" w:date="2022-08-01T14:48:00Z">
            <w:rPr/>
          </w:rPrChange>
        </w:rPr>
        <w:t>instance,</w:t>
      </w:r>
      <w:r w:rsidR="00F73A4C" w:rsidRPr="00992146">
        <w:rPr>
          <w:lang w:val="en-US"/>
          <w:rPrChange w:id="13429" w:author="Anusha De" w:date="2022-08-01T14:48:00Z">
            <w:rPr/>
          </w:rPrChange>
        </w:rPr>
        <w:t xml:space="preserve"> </w:t>
      </w:r>
      <w:r w:rsidRPr="00992146">
        <w:rPr>
          <w:lang w:val="en-US"/>
          <w:rPrChange w:id="13430" w:author="Anusha De" w:date="2022-08-01T14:48:00Z">
            <w:rPr/>
          </w:rPrChange>
        </w:rPr>
        <w:t>predatory</w:t>
      </w:r>
      <w:r w:rsidR="00F73A4C" w:rsidRPr="00992146">
        <w:rPr>
          <w:lang w:val="en-US"/>
          <w:rPrChange w:id="13431" w:author="Anusha De" w:date="2022-08-01T14:48:00Z">
            <w:rPr/>
          </w:rPrChange>
        </w:rPr>
        <w:t xml:space="preserve"> </w:t>
      </w:r>
      <w:r w:rsidRPr="00992146">
        <w:rPr>
          <w:lang w:val="en-US"/>
          <w:rPrChange w:id="13432" w:author="Anusha De" w:date="2022-08-01T14:48:00Z">
            <w:rPr/>
          </w:rPrChange>
        </w:rPr>
        <w:t>traders</w:t>
      </w:r>
      <w:r w:rsidR="00F73A4C" w:rsidRPr="00992146">
        <w:rPr>
          <w:lang w:val="en-US"/>
          <w:rPrChange w:id="13433" w:author="Anusha De" w:date="2022-08-01T14:48:00Z">
            <w:rPr/>
          </w:rPrChange>
        </w:rPr>
        <w:t xml:space="preserve"> </w:t>
      </w:r>
      <w:r w:rsidRPr="00992146">
        <w:rPr>
          <w:lang w:val="en-US"/>
          <w:rPrChange w:id="13434" w:author="Anusha De" w:date="2022-08-01T14:48:00Z">
            <w:rPr/>
          </w:rPrChange>
        </w:rPr>
        <w:t>who</w:t>
      </w:r>
      <w:r w:rsidR="00F73A4C" w:rsidRPr="00992146">
        <w:rPr>
          <w:lang w:val="en-US"/>
          <w:rPrChange w:id="13435" w:author="Anusha De" w:date="2022-08-01T14:48:00Z">
            <w:rPr/>
          </w:rPrChange>
        </w:rPr>
        <w:t xml:space="preserve"> </w:t>
      </w:r>
      <w:r w:rsidRPr="00992146">
        <w:rPr>
          <w:lang w:val="en-US"/>
          <w:rPrChange w:id="13436" w:author="Anusha De" w:date="2022-08-01T14:48:00Z">
            <w:rPr/>
          </w:rPrChange>
        </w:rPr>
        <w:t>target</w:t>
      </w:r>
      <w:r w:rsidR="00F73A4C" w:rsidRPr="00992146">
        <w:rPr>
          <w:lang w:val="en-US"/>
          <w:rPrChange w:id="13437" w:author="Anusha De" w:date="2022-08-01T14:48:00Z">
            <w:rPr/>
          </w:rPrChange>
        </w:rPr>
        <w:t xml:space="preserve"> </w:t>
      </w:r>
      <w:r w:rsidRPr="00992146">
        <w:rPr>
          <w:lang w:val="en-US"/>
          <w:rPrChange w:id="13438" w:author="Anusha De" w:date="2022-08-01T14:48:00Z">
            <w:rPr/>
          </w:rPrChange>
        </w:rPr>
        <w:t>households</w:t>
      </w:r>
      <w:r w:rsidR="00F73A4C" w:rsidRPr="00992146">
        <w:rPr>
          <w:lang w:val="en-US"/>
          <w:rPrChange w:id="13439" w:author="Anusha De" w:date="2022-08-01T14:48:00Z">
            <w:rPr/>
          </w:rPrChange>
        </w:rPr>
        <w:t xml:space="preserve"> </w:t>
      </w:r>
      <w:r w:rsidRPr="00992146">
        <w:rPr>
          <w:lang w:val="en-US"/>
          <w:rPrChange w:id="13440" w:author="Anusha De" w:date="2022-08-01T14:48:00Z">
            <w:rPr/>
          </w:rPrChange>
        </w:rPr>
        <w:t>with</w:t>
      </w:r>
      <w:r w:rsidR="00F73A4C" w:rsidRPr="00992146">
        <w:rPr>
          <w:lang w:val="en-US"/>
          <w:rPrChange w:id="13441" w:author="Anusha De" w:date="2022-08-01T14:48:00Z">
            <w:rPr/>
          </w:rPrChange>
        </w:rPr>
        <w:t xml:space="preserve"> </w:t>
      </w:r>
      <w:r w:rsidRPr="00992146">
        <w:rPr>
          <w:lang w:val="en-US"/>
          <w:rPrChange w:id="13442" w:author="Anusha De" w:date="2022-08-01T14:48:00Z">
            <w:rPr/>
          </w:rPrChange>
        </w:rPr>
        <w:t>only</w:t>
      </w:r>
      <w:r w:rsidR="00F73A4C" w:rsidRPr="00992146">
        <w:rPr>
          <w:lang w:val="en-US"/>
          <w:rPrChange w:id="13443" w:author="Anusha De" w:date="2022-08-01T14:48:00Z">
            <w:rPr/>
          </w:rPrChange>
        </w:rPr>
        <w:t xml:space="preserve"> </w:t>
      </w:r>
      <w:r w:rsidRPr="00992146">
        <w:rPr>
          <w:lang w:val="en-US"/>
          <w:rPrChange w:id="13444" w:author="Anusha De" w:date="2022-08-01T14:48:00Z">
            <w:rPr/>
          </w:rPrChange>
        </w:rPr>
        <w:t>one</w:t>
      </w:r>
      <w:r w:rsidR="00F73A4C" w:rsidRPr="00992146">
        <w:rPr>
          <w:lang w:val="en-US"/>
          <w:rPrChange w:id="13445" w:author="Anusha De" w:date="2022-08-01T14:48:00Z">
            <w:rPr/>
          </w:rPrChange>
        </w:rPr>
        <w:t xml:space="preserve"> </w:t>
      </w:r>
      <w:r w:rsidRPr="00992146">
        <w:rPr>
          <w:lang w:val="en-US"/>
          <w:rPrChange w:id="13446" w:author="Anusha De" w:date="2022-08-01T14:48:00Z">
            <w:rPr/>
          </w:rPrChange>
        </w:rPr>
        <w:t>head).</w:t>
      </w:r>
      <w:r w:rsidR="00F73A4C" w:rsidRPr="00992146">
        <w:rPr>
          <w:lang w:val="en-US"/>
          <w:rPrChange w:id="13447" w:author="Anusha De" w:date="2022-08-01T14:48:00Z">
            <w:rPr/>
          </w:rPrChange>
        </w:rPr>
        <w:t xml:space="preserve"> </w:t>
      </w:r>
      <w:r w:rsidRPr="00992146">
        <w:rPr>
          <w:lang w:val="en-US"/>
          <w:rPrChange w:id="13448" w:author="Anusha De" w:date="2022-08-01T14:48:00Z">
            <w:rPr/>
          </w:rPrChange>
        </w:rPr>
        <w:t>At</w:t>
      </w:r>
      <w:r w:rsidR="00F73A4C" w:rsidRPr="00992146">
        <w:rPr>
          <w:lang w:val="en-US"/>
          <w:rPrChange w:id="13449" w:author="Anusha De" w:date="2022-08-01T14:48:00Z">
            <w:rPr/>
          </w:rPrChange>
        </w:rPr>
        <w:t xml:space="preserve"> </w:t>
      </w:r>
      <w:r w:rsidRPr="00992146">
        <w:rPr>
          <w:lang w:val="en-US"/>
          <w:rPrChange w:id="13450" w:author="Anusha De" w:date="2022-08-01T14:48:00Z">
            <w:rPr/>
          </w:rPrChange>
        </w:rPr>
        <w:t>the</w:t>
      </w:r>
      <w:r w:rsidR="00F73A4C" w:rsidRPr="00992146">
        <w:rPr>
          <w:lang w:val="en-US"/>
          <w:rPrChange w:id="13451" w:author="Anusha De" w:date="2022-08-01T14:48:00Z">
            <w:rPr/>
          </w:rPrChange>
        </w:rPr>
        <w:t xml:space="preserve"> </w:t>
      </w:r>
      <w:r w:rsidRPr="00992146">
        <w:rPr>
          <w:lang w:val="en-US"/>
          <w:rPrChange w:id="13452" w:author="Anusha De" w:date="2022-08-01T14:48:00Z">
            <w:rPr/>
          </w:rPrChange>
        </w:rPr>
        <w:t>same</w:t>
      </w:r>
      <w:r w:rsidR="00F73A4C" w:rsidRPr="00992146">
        <w:rPr>
          <w:lang w:val="en-US"/>
          <w:rPrChange w:id="13453" w:author="Anusha De" w:date="2022-08-01T14:48:00Z">
            <w:rPr/>
          </w:rPrChange>
        </w:rPr>
        <w:t xml:space="preserve"> </w:t>
      </w:r>
      <w:r w:rsidRPr="00992146">
        <w:rPr>
          <w:lang w:val="en-US"/>
          <w:rPrChange w:id="13454" w:author="Anusha De" w:date="2022-08-01T14:48:00Z">
            <w:rPr/>
          </w:rPrChange>
        </w:rPr>
        <w:t>time,</w:t>
      </w:r>
      <w:r w:rsidR="00F73A4C" w:rsidRPr="00992146">
        <w:rPr>
          <w:lang w:val="en-US"/>
          <w:rPrChange w:id="13455" w:author="Anusha De" w:date="2022-08-01T14:48:00Z">
            <w:rPr/>
          </w:rPrChange>
        </w:rPr>
        <w:t xml:space="preserve"> </w:t>
      </w:r>
      <w:r w:rsidRPr="00992146">
        <w:rPr>
          <w:lang w:val="en-US"/>
          <w:rPrChange w:id="13456" w:author="Anusha De" w:date="2022-08-01T14:48:00Z">
            <w:rPr/>
          </w:rPrChange>
        </w:rPr>
        <w:t>the</w:t>
      </w:r>
      <w:r w:rsidR="00F73A4C" w:rsidRPr="00992146">
        <w:rPr>
          <w:lang w:val="en-US"/>
          <w:rPrChange w:id="13457" w:author="Anusha De" w:date="2022-08-01T14:48:00Z">
            <w:rPr/>
          </w:rPrChange>
        </w:rPr>
        <w:t xml:space="preserve"> </w:t>
      </w:r>
      <w:r w:rsidRPr="00992146">
        <w:rPr>
          <w:lang w:val="en-US"/>
          <w:rPrChange w:id="13458" w:author="Anusha De" w:date="2022-08-01T14:48:00Z">
            <w:rPr/>
          </w:rPrChange>
        </w:rPr>
        <w:t>women</w:t>
      </w:r>
      <w:r w:rsidR="00F73A4C" w:rsidRPr="00992146">
        <w:rPr>
          <w:lang w:val="en-US"/>
          <w:rPrChange w:id="13459" w:author="Anusha De" w:date="2022-08-01T14:48:00Z">
            <w:rPr/>
          </w:rPrChange>
        </w:rPr>
        <w:t xml:space="preserve"> </w:t>
      </w:r>
      <w:r w:rsidRPr="00992146">
        <w:rPr>
          <w:lang w:val="en-US"/>
          <w:rPrChange w:id="13460" w:author="Anusha De" w:date="2022-08-01T14:48:00Z">
            <w:rPr/>
          </w:rPrChange>
        </w:rPr>
        <w:t>we</w:t>
      </w:r>
      <w:r w:rsidR="00F73A4C" w:rsidRPr="00992146">
        <w:rPr>
          <w:lang w:val="en-US"/>
          <w:rPrChange w:id="13461" w:author="Anusha De" w:date="2022-08-01T14:48:00Z">
            <w:rPr/>
          </w:rPrChange>
        </w:rPr>
        <w:t xml:space="preserve"> </w:t>
      </w:r>
      <w:r w:rsidRPr="00992146">
        <w:rPr>
          <w:lang w:val="en-US"/>
          <w:rPrChange w:id="13462" w:author="Anusha De" w:date="2022-08-01T14:48:00Z">
            <w:rPr/>
          </w:rPrChange>
        </w:rPr>
        <w:t>interviewed</w:t>
      </w:r>
      <w:r w:rsidR="00F73A4C" w:rsidRPr="00992146">
        <w:rPr>
          <w:lang w:val="en-US"/>
          <w:rPrChange w:id="13463" w:author="Anusha De" w:date="2022-08-01T14:48:00Z">
            <w:rPr/>
          </w:rPrChange>
        </w:rPr>
        <w:t xml:space="preserve"> </w:t>
      </w:r>
      <w:r w:rsidRPr="00992146">
        <w:rPr>
          <w:lang w:val="en-US"/>
          <w:rPrChange w:id="13464" w:author="Anusha De" w:date="2022-08-01T14:48:00Z">
            <w:rPr/>
          </w:rPrChange>
        </w:rPr>
        <w:t>in</w:t>
      </w:r>
      <w:r w:rsidR="00F73A4C" w:rsidRPr="00992146">
        <w:rPr>
          <w:lang w:val="en-US"/>
          <w:rPrChange w:id="13465" w:author="Anusha De" w:date="2022-08-01T14:48:00Z">
            <w:rPr/>
          </w:rPrChange>
        </w:rPr>
        <w:t xml:space="preserve"> </w:t>
      </w:r>
      <w:r w:rsidRPr="00992146">
        <w:rPr>
          <w:lang w:val="en-US"/>
          <w:rPrChange w:id="13466" w:author="Anusha De" w:date="2022-08-01T14:48:00Z">
            <w:rPr/>
          </w:rPrChange>
        </w:rPr>
        <w:t>our</w:t>
      </w:r>
      <w:r w:rsidR="00F73A4C" w:rsidRPr="00992146">
        <w:rPr>
          <w:lang w:val="en-US"/>
          <w:rPrChange w:id="13467" w:author="Anusha De" w:date="2022-08-01T14:48:00Z">
            <w:rPr/>
          </w:rPrChange>
        </w:rPr>
        <w:t xml:space="preserve"> </w:t>
      </w:r>
      <w:r w:rsidRPr="00992146">
        <w:rPr>
          <w:lang w:val="en-US"/>
          <w:rPrChange w:id="13468" w:author="Anusha De" w:date="2022-08-01T14:48:00Z">
            <w:rPr/>
          </w:rPrChange>
        </w:rPr>
        <w:t>sample</w:t>
      </w:r>
      <w:r w:rsidR="00F73A4C" w:rsidRPr="00992146">
        <w:rPr>
          <w:lang w:val="en-US"/>
          <w:rPrChange w:id="13469" w:author="Anusha De" w:date="2022-08-01T14:48:00Z">
            <w:rPr/>
          </w:rPrChange>
        </w:rPr>
        <w:t xml:space="preserve"> </w:t>
      </w:r>
      <w:r w:rsidRPr="00992146">
        <w:rPr>
          <w:lang w:val="en-US"/>
          <w:rPrChange w:id="13470" w:author="Anusha De" w:date="2022-08-01T14:48:00Z">
            <w:rPr/>
          </w:rPrChange>
        </w:rPr>
        <w:t>are</w:t>
      </w:r>
      <w:r w:rsidR="00F73A4C" w:rsidRPr="00992146">
        <w:rPr>
          <w:lang w:val="en-US"/>
          <w:rPrChange w:id="13471" w:author="Anusha De" w:date="2022-08-01T14:48:00Z">
            <w:rPr/>
          </w:rPrChange>
        </w:rPr>
        <w:t xml:space="preserve"> </w:t>
      </w:r>
      <w:r w:rsidRPr="00992146">
        <w:rPr>
          <w:lang w:val="en-US"/>
          <w:rPrChange w:id="13472" w:author="Anusha De" w:date="2022-08-01T14:48:00Z">
            <w:rPr/>
          </w:rPrChange>
        </w:rPr>
        <w:t>also</w:t>
      </w:r>
      <w:r w:rsidR="00F73A4C" w:rsidRPr="00992146">
        <w:rPr>
          <w:lang w:val="en-US"/>
          <w:rPrChange w:id="13473" w:author="Anusha De" w:date="2022-08-01T14:48:00Z">
            <w:rPr/>
          </w:rPrChange>
        </w:rPr>
        <w:t xml:space="preserve"> </w:t>
      </w:r>
      <w:r w:rsidRPr="00992146">
        <w:rPr>
          <w:lang w:val="en-US"/>
          <w:rPrChange w:id="13474" w:author="Anusha De" w:date="2022-08-01T14:48:00Z">
            <w:rPr/>
          </w:rPrChange>
        </w:rPr>
        <w:t>more</w:t>
      </w:r>
      <w:r w:rsidR="00F73A4C" w:rsidRPr="00992146">
        <w:rPr>
          <w:lang w:val="en-US"/>
          <w:rPrChange w:id="13475" w:author="Anusha De" w:date="2022-08-01T14:48:00Z">
            <w:rPr/>
          </w:rPrChange>
        </w:rPr>
        <w:t xml:space="preserve"> </w:t>
      </w:r>
      <w:r w:rsidRPr="00992146">
        <w:rPr>
          <w:lang w:val="en-US"/>
          <w:rPrChange w:id="13476" w:author="Anusha De" w:date="2022-08-01T14:48:00Z">
            <w:rPr/>
          </w:rPrChange>
        </w:rPr>
        <w:t>likely</w:t>
      </w:r>
      <w:r w:rsidR="00F73A4C" w:rsidRPr="00992146">
        <w:rPr>
          <w:lang w:val="en-US"/>
          <w:rPrChange w:id="13477" w:author="Anusha De" w:date="2022-08-01T14:48:00Z">
            <w:rPr/>
          </w:rPrChange>
        </w:rPr>
        <w:t xml:space="preserve"> </w:t>
      </w:r>
      <w:r w:rsidRPr="00992146">
        <w:rPr>
          <w:lang w:val="en-US"/>
          <w:rPrChange w:id="13478" w:author="Anusha De" w:date="2022-08-01T14:48:00Z">
            <w:rPr/>
          </w:rPrChange>
        </w:rPr>
        <w:t>to</w:t>
      </w:r>
      <w:r w:rsidR="00F73A4C" w:rsidRPr="00992146">
        <w:rPr>
          <w:lang w:val="en-US"/>
          <w:rPrChange w:id="13479" w:author="Anusha De" w:date="2022-08-01T14:48:00Z">
            <w:rPr/>
          </w:rPrChange>
        </w:rPr>
        <w:t xml:space="preserve"> </w:t>
      </w:r>
      <w:r w:rsidRPr="00992146">
        <w:rPr>
          <w:lang w:val="en-US"/>
          <w:rPrChange w:id="13480" w:author="Anusha De" w:date="2022-08-01T14:48:00Z">
            <w:rPr/>
          </w:rPrChange>
        </w:rPr>
        <w:t>be</w:t>
      </w:r>
      <w:r w:rsidR="00F73A4C" w:rsidRPr="00992146">
        <w:rPr>
          <w:lang w:val="en-US"/>
          <w:rPrChange w:id="13481" w:author="Anusha De" w:date="2022-08-01T14:48:00Z">
            <w:rPr/>
          </w:rPrChange>
        </w:rPr>
        <w:t xml:space="preserve"> </w:t>
      </w:r>
      <w:r w:rsidRPr="00992146">
        <w:rPr>
          <w:lang w:val="en-US"/>
          <w:rPrChange w:id="13482" w:author="Anusha De" w:date="2022-08-01T14:48:00Z">
            <w:rPr/>
          </w:rPrChange>
        </w:rPr>
        <w:t>unmarried,</w:t>
      </w:r>
      <w:r w:rsidR="00F73A4C" w:rsidRPr="00992146">
        <w:rPr>
          <w:lang w:val="en-US"/>
          <w:rPrChange w:id="13483" w:author="Anusha De" w:date="2022-08-01T14:48:00Z">
            <w:rPr/>
          </w:rPrChange>
        </w:rPr>
        <w:t xml:space="preserve"> </w:t>
      </w:r>
      <w:r w:rsidRPr="00992146">
        <w:rPr>
          <w:lang w:val="en-US"/>
          <w:rPrChange w:id="13484" w:author="Anusha De" w:date="2022-08-01T14:48:00Z">
            <w:rPr/>
          </w:rPrChange>
        </w:rPr>
        <w:t>so</w:t>
      </w:r>
      <w:r w:rsidR="00F73A4C" w:rsidRPr="00992146">
        <w:rPr>
          <w:lang w:val="en-US"/>
          <w:rPrChange w:id="13485" w:author="Anusha De" w:date="2022-08-01T14:48:00Z">
            <w:rPr/>
          </w:rPrChange>
        </w:rPr>
        <w:t xml:space="preserve"> </w:t>
      </w:r>
      <w:r w:rsidRPr="00992146">
        <w:rPr>
          <w:lang w:val="en-US"/>
          <w:rPrChange w:id="13486" w:author="Anusha De" w:date="2022-08-01T14:48:00Z">
            <w:rPr/>
          </w:rPrChange>
        </w:rPr>
        <w:t>we</w:t>
      </w:r>
      <w:r w:rsidR="00F73A4C" w:rsidRPr="00992146">
        <w:rPr>
          <w:lang w:val="en-US"/>
          <w:rPrChange w:id="13487" w:author="Anusha De" w:date="2022-08-01T14:48:00Z">
            <w:rPr/>
          </w:rPrChange>
        </w:rPr>
        <w:t xml:space="preserve"> </w:t>
      </w:r>
      <w:r w:rsidRPr="00992146">
        <w:rPr>
          <w:lang w:val="en-US"/>
          <w:rPrChange w:id="13488" w:author="Anusha De" w:date="2022-08-01T14:48:00Z">
            <w:rPr/>
          </w:rPrChange>
        </w:rPr>
        <w:t>need</w:t>
      </w:r>
      <w:r w:rsidR="00F73A4C" w:rsidRPr="00992146">
        <w:rPr>
          <w:lang w:val="en-US"/>
          <w:rPrChange w:id="13489" w:author="Anusha De" w:date="2022-08-01T14:48:00Z">
            <w:rPr/>
          </w:rPrChange>
        </w:rPr>
        <w:t xml:space="preserve"> </w:t>
      </w:r>
      <w:r w:rsidRPr="00992146">
        <w:rPr>
          <w:lang w:val="en-US"/>
          <w:rPrChange w:id="13490" w:author="Anusha De" w:date="2022-08-01T14:48:00Z">
            <w:rPr/>
          </w:rPrChange>
        </w:rPr>
        <w:t>to</w:t>
      </w:r>
      <w:r w:rsidR="00F73A4C" w:rsidRPr="00992146">
        <w:rPr>
          <w:lang w:val="en-US"/>
          <w:rPrChange w:id="13491" w:author="Anusha De" w:date="2022-08-01T14:48:00Z">
            <w:rPr/>
          </w:rPrChange>
        </w:rPr>
        <w:t xml:space="preserve"> </w:t>
      </w:r>
      <w:r w:rsidRPr="00992146">
        <w:rPr>
          <w:lang w:val="en-US"/>
          <w:rPrChange w:id="13492" w:author="Anusha De" w:date="2022-08-01T14:48:00Z">
            <w:rPr/>
          </w:rPrChange>
        </w:rPr>
        <w:t>control</w:t>
      </w:r>
      <w:r w:rsidR="00F73A4C" w:rsidRPr="00992146">
        <w:rPr>
          <w:lang w:val="en-US"/>
          <w:rPrChange w:id="13493" w:author="Anusha De" w:date="2022-08-01T14:48:00Z">
            <w:rPr/>
          </w:rPrChange>
        </w:rPr>
        <w:t xml:space="preserve"> </w:t>
      </w:r>
      <w:r w:rsidRPr="00992146">
        <w:rPr>
          <w:lang w:val="en-US"/>
          <w:rPrChange w:id="13494" w:author="Anusha De" w:date="2022-08-01T14:48:00Z">
            <w:rPr/>
          </w:rPrChange>
        </w:rPr>
        <w:t>for</w:t>
      </w:r>
      <w:r w:rsidR="00F73A4C" w:rsidRPr="00992146">
        <w:rPr>
          <w:lang w:val="en-US"/>
          <w:rPrChange w:id="13495" w:author="Anusha De" w:date="2022-08-01T14:48:00Z">
            <w:rPr/>
          </w:rPrChange>
        </w:rPr>
        <w:t xml:space="preserve"> </w:t>
      </w:r>
      <w:r w:rsidRPr="00992146">
        <w:rPr>
          <w:lang w:val="en-US"/>
          <w:rPrChange w:id="13496" w:author="Anusha De" w:date="2022-08-01T14:48:00Z">
            <w:rPr/>
          </w:rPrChange>
        </w:rPr>
        <w:t>the</w:t>
      </w:r>
      <w:r w:rsidR="00F73A4C" w:rsidRPr="00992146">
        <w:rPr>
          <w:lang w:val="en-US"/>
          <w:rPrChange w:id="13497" w:author="Anusha De" w:date="2022-08-01T14:48:00Z">
            <w:rPr/>
          </w:rPrChange>
        </w:rPr>
        <w:t xml:space="preserve"> </w:t>
      </w:r>
      <w:r w:rsidRPr="00992146">
        <w:rPr>
          <w:lang w:val="en-US"/>
          <w:rPrChange w:id="13498" w:author="Anusha De" w:date="2022-08-01T14:48:00Z">
            <w:rPr/>
          </w:rPrChange>
        </w:rPr>
        <w:t>effect</w:t>
      </w:r>
      <w:r w:rsidR="00F73A4C" w:rsidRPr="00992146">
        <w:rPr>
          <w:lang w:val="en-US"/>
          <w:rPrChange w:id="13499" w:author="Anusha De" w:date="2022-08-01T14:48:00Z">
            <w:rPr/>
          </w:rPrChange>
        </w:rPr>
        <w:t xml:space="preserve"> </w:t>
      </w:r>
      <w:r w:rsidRPr="00992146">
        <w:rPr>
          <w:lang w:val="en-US"/>
          <w:rPrChange w:id="13500" w:author="Anusha De" w:date="2022-08-01T14:48:00Z">
            <w:rPr/>
          </w:rPrChange>
        </w:rPr>
        <w:t>of</w:t>
      </w:r>
      <w:r w:rsidR="00F73A4C" w:rsidRPr="00992146">
        <w:rPr>
          <w:lang w:val="en-US"/>
          <w:rPrChange w:id="13501" w:author="Anusha De" w:date="2022-08-01T14:48:00Z">
            <w:rPr/>
          </w:rPrChange>
        </w:rPr>
        <w:t xml:space="preserve"> </w:t>
      </w:r>
      <w:r w:rsidRPr="00992146">
        <w:rPr>
          <w:lang w:val="en-US"/>
          <w:rPrChange w:id="13502" w:author="Anusha De" w:date="2022-08-01T14:48:00Z">
            <w:rPr/>
          </w:rPrChange>
        </w:rPr>
        <w:t>marital</w:t>
      </w:r>
      <w:r w:rsidR="00F73A4C" w:rsidRPr="00992146">
        <w:rPr>
          <w:lang w:val="en-US"/>
          <w:rPrChange w:id="13503" w:author="Anusha De" w:date="2022-08-01T14:48:00Z">
            <w:rPr/>
          </w:rPrChange>
        </w:rPr>
        <w:t xml:space="preserve"> </w:t>
      </w:r>
      <w:r w:rsidRPr="00992146">
        <w:rPr>
          <w:lang w:val="en-US"/>
          <w:rPrChange w:id="13504" w:author="Anusha De" w:date="2022-08-01T14:48:00Z">
            <w:rPr/>
          </w:rPrChange>
        </w:rPr>
        <w:t>status</w:t>
      </w:r>
      <w:r w:rsidR="00F73A4C" w:rsidRPr="00992146">
        <w:rPr>
          <w:lang w:val="en-US"/>
          <w:rPrChange w:id="13505" w:author="Anusha De" w:date="2022-08-01T14:48:00Z">
            <w:rPr/>
          </w:rPrChange>
        </w:rPr>
        <w:t xml:space="preserve"> </w:t>
      </w:r>
      <w:r w:rsidRPr="00992146">
        <w:rPr>
          <w:lang w:val="en-US"/>
          <w:rPrChange w:id="13506" w:author="Anusha De" w:date="2022-08-01T14:48:00Z">
            <w:rPr/>
          </w:rPrChange>
        </w:rPr>
        <w:t>on</w:t>
      </w:r>
      <w:r w:rsidR="00F73A4C" w:rsidRPr="00992146">
        <w:rPr>
          <w:lang w:val="en-US"/>
          <w:rPrChange w:id="13507" w:author="Anusha De" w:date="2022-08-01T14:48:00Z">
            <w:rPr/>
          </w:rPrChange>
        </w:rPr>
        <w:t xml:space="preserve"> </w:t>
      </w:r>
      <w:r w:rsidRPr="00992146">
        <w:rPr>
          <w:lang w:val="en-US"/>
          <w:rPrChange w:id="13508" w:author="Anusha De" w:date="2022-08-01T14:48:00Z">
            <w:rPr/>
          </w:rPrChange>
        </w:rPr>
        <w:t>ratings</w:t>
      </w:r>
      <w:r w:rsidR="00F73A4C" w:rsidRPr="00992146">
        <w:rPr>
          <w:lang w:val="en-US"/>
          <w:rPrChange w:id="13509" w:author="Anusha De" w:date="2022-08-01T14:48:00Z">
            <w:rPr/>
          </w:rPrChange>
        </w:rPr>
        <w:t xml:space="preserve"> </w:t>
      </w:r>
      <w:r w:rsidRPr="00992146">
        <w:rPr>
          <w:lang w:val="en-US"/>
          <w:rPrChange w:id="13510" w:author="Anusha De" w:date="2022-08-01T14:48:00Z">
            <w:rPr/>
          </w:rPrChange>
        </w:rPr>
        <w:t>that</w:t>
      </w:r>
      <w:r w:rsidR="00F73A4C" w:rsidRPr="00992146">
        <w:rPr>
          <w:lang w:val="en-US"/>
          <w:rPrChange w:id="13511" w:author="Anusha De" w:date="2022-08-01T14:48:00Z">
            <w:rPr/>
          </w:rPrChange>
        </w:rPr>
        <w:t xml:space="preserve"> </w:t>
      </w:r>
      <w:r w:rsidRPr="00992146">
        <w:rPr>
          <w:lang w:val="en-US"/>
          <w:rPrChange w:id="13512" w:author="Anusha De" w:date="2022-08-01T14:48:00Z">
            <w:rPr/>
          </w:rPrChange>
        </w:rPr>
        <w:t>works</w:t>
      </w:r>
      <w:r w:rsidR="00F73A4C" w:rsidRPr="00992146">
        <w:rPr>
          <w:lang w:val="en-US"/>
          <w:rPrChange w:id="13513" w:author="Anusha De" w:date="2022-08-01T14:48:00Z">
            <w:rPr/>
          </w:rPrChange>
        </w:rPr>
        <w:t xml:space="preserve"> </w:t>
      </w:r>
      <w:r w:rsidRPr="00992146">
        <w:rPr>
          <w:lang w:val="en-US"/>
          <w:rPrChange w:id="13514" w:author="Anusha De" w:date="2022-08-01T14:48:00Z">
            <w:rPr/>
          </w:rPrChange>
        </w:rPr>
        <w:t>through</w:t>
      </w:r>
      <w:r w:rsidR="00F73A4C" w:rsidRPr="00992146">
        <w:rPr>
          <w:lang w:val="en-US"/>
          <w:rPrChange w:id="13515" w:author="Anusha De" w:date="2022-08-01T14:48:00Z">
            <w:rPr/>
          </w:rPrChange>
        </w:rPr>
        <w:t xml:space="preserve"> </w:t>
      </w:r>
      <w:r w:rsidRPr="00992146">
        <w:rPr>
          <w:lang w:val="en-US"/>
          <w:rPrChange w:id="13516" w:author="Anusha De" w:date="2022-08-01T14:48:00Z">
            <w:rPr/>
          </w:rPrChange>
        </w:rPr>
        <w:t>gender.</w:t>
      </w:r>
      <w:r w:rsidR="00F73A4C" w:rsidRPr="00992146">
        <w:rPr>
          <w:lang w:val="en-US"/>
          <w:rPrChange w:id="13517" w:author="Anusha De" w:date="2022-08-01T14:48:00Z">
            <w:rPr/>
          </w:rPrChange>
        </w:rPr>
        <w:t xml:space="preserve"> </w:t>
      </w:r>
      <w:r w:rsidRPr="00992146">
        <w:rPr>
          <w:lang w:val="en-US"/>
          <w:rPrChange w:id="13518" w:author="Anusha De" w:date="2022-08-01T14:48:00Z">
            <w:rPr/>
          </w:rPrChange>
        </w:rPr>
        <w:t>Distance</w:t>
      </w:r>
      <w:r w:rsidR="00F73A4C" w:rsidRPr="00992146">
        <w:rPr>
          <w:lang w:val="en-US"/>
          <w:rPrChange w:id="13519" w:author="Anusha De" w:date="2022-08-01T14:48:00Z">
            <w:rPr/>
          </w:rPrChange>
        </w:rPr>
        <w:t xml:space="preserve"> </w:t>
      </w:r>
      <w:r w:rsidRPr="00992146">
        <w:rPr>
          <w:lang w:val="en-US"/>
          <w:rPrChange w:id="13520" w:author="Anusha De" w:date="2022-08-01T14:48:00Z">
            <w:rPr/>
          </w:rPrChange>
        </w:rPr>
        <w:t>to</w:t>
      </w:r>
      <w:r w:rsidR="00F73A4C" w:rsidRPr="00992146">
        <w:rPr>
          <w:lang w:val="en-US"/>
          <w:rPrChange w:id="13521" w:author="Anusha De" w:date="2022-08-01T14:48:00Z">
            <w:rPr/>
          </w:rPrChange>
        </w:rPr>
        <w:t xml:space="preserve"> </w:t>
      </w:r>
      <w:r w:rsidRPr="00992146">
        <w:rPr>
          <w:lang w:val="en-US"/>
          <w:rPrChange w:id="13522" w:author="Anusha De" w:date="2022-08-01T14:48:00Z">
            <w:rPr/>
          </w:rPrChange>
        </w:rPr>
        <w:t>murram</w:t>
      </w:r>
      <w:r w:rsidR="00F73A4C" w:rsidRPr="00992146">
        <w:rPr>
          <w:lang w:val="en-US"/>
          <w:rPrChange w:id="13523" w:author="Anusha De" w:date="2022-08-01T14:48:00Z">
            <w:rPr/>
          </w:rPrChange>
        </w:rPr>
        <w:t xml:space="preserve"> </w:t>
      </w:r>
      <w:r w:rsidRPr="00992146">
        <w:rPr>
          <w:lang w:val="en-US"/>
          <w:rPrChange w:id="13524" w:author="Anusha De" w:date="2022-08-01T14:48:00Z">
            <w:rPr/>
          </w:rPrChange>
        </w:rPr>
        <w:t>and</w:t>
      </w:r>
      <w:r w:rsidR="00F73A4C" w:rsidRPr="00992146">
        <w:rPr>
          <w:lang w:val="en-US"/>
          <w:rPrChange w:id="13525" w:author="Anusha De" w:date="2022-08-01T14:48:00Z">
            <w:rPr/>
          </w:rPrChange>
        </w:rPr>
        <w:t xml:space="preserve"> </w:t>
      </w:r>
      <w:r w:rsidRPr="00992146">
        <w:rPr>
          <w:lang w:val="en-US"/>
          <w:rPrChange w:id="13526" w:author="Anusha De" w:date="2022-08-01T14:48:00Z">
            <w:rPr/>
          </w:rPrChange>
        </w:rPr>
        <w:t>tarmac</w:t>
      </w:r>
      <w:r w:rsidR="00F73A4C" w:rsidRPr="00992146">
        <w:rPr>
          <w:lang w:val="en-US"/>
          <w:rPrChange w:id="13527" w:author="Anusha De" w:date="2022-08-01T14:48:00Z">
            <w:rPr/>
          </w:rPrChange>
        </w:rPr>
        <w:t xml:space="preserve"> </w:t>
      </w:r>
      <w:r w:rsidRPr="00992146">
        <w:rPr>
          <w:lang w:val="en-US"/>
          <w:rPrChange w:id="13528" w:author="Anusha De" w:date="2022-08-01T14:48:00Z">
            <w:rPr/>
          </w:rPrChange>
        </w:rPr>
        <w:t>roads</w:t>
      </w:r>
      <w:r w:rsidR="00F73A4C" w:rsidRPr="00992146">
        <w:rPr>
          <w:lang w:val="en-US"/>
          <w:rPrChange w:id="13529" w:author="Anusha De" w:date="2022-08-01T14:48:00Z">
            <w:rPr/>
          </w:rPrChange>
        </w:rPr>
        <w:t xml:space="preserve"> </w:t>
      </w:r>
      <w:r w:rsidRPr="00992146">
        <w:rPr>
          <w:lang w:val="en-US"/>
          <w:rPrChange w:id="13530" w:author="Anusha De" w:date="2022-08-01T14:48:00Z">
            <w:rPr/>
          </w:rPrChange>
        </w:rPr>
        <w:t>are</w:t>
      </w:r>
      <w:r w:rsidR="00F73A4C" w:rsidRPr="00992146">
        <w:rPr>
          <w:lang w:val="en-US"/>
          <w:rPrChange w:id="13531" w:author="Anusha De" w:date="2022-08-01T14:48:00Z">
            <w:rPr/>
          </w:rPrChange>
        </w:rPr>
        <w:t xml:space="preserve"> </w:t>
      </w:r>
      <w:r w:rsidRPr="00992146">
        <w:rPr>
          <w:lang w:val="en-US"/>
          <w:rPrChange w:id="13532" w:author="Anusha De" w:date="2022-08-01T14:48:00Z">
            <w:rPr/>
          </w:rPrChange>
        </w:rPr>
        <w:lastRenderedPageBreak/>
        <w:t>proxies</w:t>
      </w:r>
      <w:r w:rsidR="00F73A4C" w:rsidRPr="00992146">
        <w:rPr>
          <w:lang w:val="en-US"/>
          <w:rPrChange w:id="13533" w:author="Anusha De" w:date="2022-08-01T14:48:00Z">
            <w:rPr/>
          </w:rPrChange>
        </w:rPr>
        <w:t xml:space="preserve"> </w:t>
      </w:r>
      <w:r w:rsidRPr="00992146">
        <w:rPr>
          <w:lang w:val="en-US"/>
          <w:rPrChange w:id="13534" w:author="Anusha De" w:date="2022-08-01T14:48:00Z">
            <w:rPr/>
          </w:rPrChange>
        </w:rPr>
        <w:t>of</w:t>
      </w:r>
      <w:r w:rsidR="00F73A4C" w:rsidRPr="00992146">
        <w:rPr>
          <w:lang w:val="en-US"/>
          <w:rPrChange w:id="13535" w:author="Anusha De" w:date="2022-08-01T14:48:00Z">
            <w:rPr/>
          </w:rPrChange>
        </w:rPr>
        <w:t xml:space="preserve"> </w:t>
      </w:r>
      <w:r w:rsidRPr="00992146">
        <w:rPr>
          <w:lang w:val="en-US"/>
          <w:rPrChange w:id="13536" w:author="Anusha De" w:date="2022-08-01T14:48:00Z">
            <w:rPr/>
          </w:rPrChange>
        </w:rPr>
        <w:t>remoteness.</w:t>
      </w:r>
      <w:r w:rsidR="00F73A4C" w:rsidRPr="00992146">
        <w:rPr>
          <w:lang w:val="en-US"/>
          <w:rPrChange w:id="13537" w:author="Anusha De" w:date="2022-08-01T14:48:00Z">
            <w:rPr/>
          </w:rPrChange>
        </w:rPr>
        <w:t xml:space="preserve"> </w:t>
      </w:r>
      <w:r w:rsidRPr="00992146">
        <w:rPr>
          <w:lang w:val="en-US"/>
          <w:rPrChange w:id="13538" w:author="Anusha De" w:date="2022-08-01T14:48:00Z">
            <w:rPr/>
          </w:rPrChange>
        </w:rPr>
        <w:t>In</w:t>
      </w:r>
      <w:r w:rsidR="00F73A4C" w:rsidRPr="00992146">
        <w:rPr>
          <w:lang w:val="en-US"/>
          <w:rPrChange w:id="13539" w:author="Anusha De" w:date="2022-08-01T14:48:00Z">
            <w:rPr/>
          </w:rPrChange>
        </w:rPr>
        <w:t xml:space="preserve"> </w:t>
      </w:r>
      <w:r w:rsidRPr="00992146">
        <w:rPr>
          <w:lang w:val="en-US"/>
          <w:rPrChange w:id="13540" w:author="Anusha De" w:date="2022-08-01T14:48:00Z">
            <w:rPr/>
          </w:rPrChange>
        </w:rPr>
        <w:t>remote</w:t>
      </w:r>
      <w:r w:rsidR="00F73A4C" w:rsidRPr="00992146">
        <w:rPr>
          <w:lang w:val="en-US"/>
          <w:rPrChange w:id="13541" w:author="Anusha De" w:date="2022-08-01T14:48:00Z">
            <w:rPr/>
          </w:rPrChange>
        </w:rPr>
        <w:t xml:space="preserve"> </w:t>
      </w:r>
      <w:r w:rsidRPr="00992146">
        <w:rPr>
          <w:lang w:val="en-US"/>
          <w:rPrChange w:id="13542" w:author="Anusha De" w:date="2022-08-01T14:48:00Z">
            <w:rPr/>
          </w:rPrChange>
        </w:rPr>
        <w:t>areas,</w:t>
      </w:r>
      <w:r w:rsidR="00F73A4C" w:rsidRPr="00992146">
        <w:rPr>
          <w:lang w:val="en-US"/>
          <w:rPrChange w:id="13543" w:author="Anusha De" w:date="2022-08-01T14:48:00Z">
            <w:rPr/>
          </w:rPrChange>
        </w:rPr>
        <w:t xml:space="preserve"> </w:t>
      </w:r>
      <w:r w:rsidRPr="00992146">
        <w:rPr>
          <w:lang w:val="en-US"/>
          <w:rPrChange w:id="13544" w:author="Anusha De" w:date="2022-08-01T14:48:00Z">
            <w:rPr/>
          </w:rPrChange>
        </w:rPr>
        <w:t>input</w:t>
      </w:r>
      <w:r w:rsidR="00F73A4C" w:rsidRPr="00992146">
        <w:rPr>
          <w:lang w:val="en-US"/>
          <w:rPrChange w:id="13545" w:author="Anusha De" w:date="2022-08-01T14:48:00Z">
            <w:rPr/>
          </w:rPrChange>
        </w:rPr>
        <w:t xml:space="preserve"> </w:t>
      </w:r>
      <w:r w:rsidRPr="00992146">
        <w:rPr>
          <w:lang w:val="en-US"/>
          <w:rPrChange w:id="13546" w:author="Anusha De" w:date="2022-08-01T14:48:00Z">
            <w:rPr/>
          </w:rPrChange>
        </w:rPr>
        <w:t>and</w:t>
      </w:r>
      <w:r w:rsidR="00F73A4C" w:rsidRPr="00992146">
        <w:rPr>
          <w:lang w:val="en-US"/>
          <w:rPrChange w:id="13547" w:author="Anusha De" w:date="2022-08-01T14:48:00Z">
            <w:rPr/>
          </w:rPrChange>
        </w:rPr>
        <w:t xml:space="preserve"> </w:t>
      </w:r>
      <w:r w:rsidRPr="00992146">
        <w:rPr>
          <w:lang w:val="en-US"/>
          <w:rPrChange w:id="13548" w:author="Anusha De" w:date="2022-08-01T14:48:00Z">
            <w:rPr/>
          </w:rPrChange>
        </w:rPr>
        <w:t>service</w:t>
      </w:r>
      <w:r w:rsidR="00F73A4C" w:rsidRPr="00992146">
        <w:rPr>
          <w:lang w:val="en-US"/>
          <w:rPrChange w:id="13549" w:author="Anusha De" w:date="2022-08-01T14:48:00Z">
            <w:rPr/>
          </w:rPrChange>
        </w:rPr>
        <w:t xml:space="preserve"> </w:t>
      </w:r>
      <w:r w:rsidRPr="00992146">
        <w:rPr>
          <w:lang w:val="en-US"/>
          <w:rPrChange w:id="13550" w:author="Anusha De" w:date="2022-08-01T14:48:00Z">
            <w:rPr/>
          </w:rPrChange>
        </w:rPr>
        <w:t>providers</w:t>
      </w:r>
      <w:r w:rsidR="00F73A4C" w:rsidRPr="00992146">
        <w:rPr>
          <w:lang w:val="en-US"/>
          <w:rPrChange w:id="13551" w:author="Anusha De" w:date="2022-08-01T14:48:00Z">
            <w:rPr/>
          </w:rPrChange>
        </w:rPr>
        <w:t xml:space="preserve"> </w:t>
      </w:r>
      <w:r w:rsidRPr="00992146">
        <w:rPr>
          <w:lang w:val="en-US"/>
          <w:rPrChange w:id="13552" w:author="Anusha De" w:date="2022-08-01T14:48:00Z">
            <w:rPr/>
          </w:rPrChange>
        </w:rPr>
        <w:t>face</w:t>
      </w:r>
      <w:r w:rsidR="00F73A4C" w:rsidRPr="00992146">
        <w:rPr>
          <w:lang w:val="en-US"/>
          <w:rPrChange w:id="13553" w:author="Anusha De" w:date="2022-08-01T14:48:00Z">
            <w:rPr/>
          </w:rPrChange>
        </w:rPr>
        <w:t xml:space="preserve"> </w:t>
      </w:r>
      <w:r w:rsidRPr="00992146">
        <w:rPr>
          <w:lang w:val="en-US"/>
          <w:rPrChange w:id="13554" w:author="Anusha De" w:date="2022-08-01T14:48:00Z">
            <w:rPr/>
          </w:rPrChange>
        </w:rPr>
        <w:t>many</w:t>
      </w:r>
      <w:r w:rsidR="00F73A4C" w:rsidRPr="00992146">
        <w:rPr>
          <w:lang w:val="en-US"/>
          <w:rPrChange w:id="13555" w:author="Anusha De" w:date="2022-08-01T14:48:00Z">
            <w:rPr/>
          </w:rPrChange>
        </w:rPr>
        <w:t xml:space="preserve"> </w:t>
      </w:r>
      <w:r w:rsidRPr="00992146">
        <w:rPr>
          <w:lang w:val="en-US"/>
          <w:rPrChange w:id="13556" w:author="Anusha De" w:date="2022-08-01T14:48:00Z">
            <w:rPr/>
          </w:rPrChange>
        </w:rPr>
        <w:t>challenges</w:t>
      </w:r>
      <w:r w:rsidR="00F73A4C" w:rsidRPr="00992146">
        <w:rPr>
          <w:lang w:val="en-US"/>
          <w:rPrChange w:id="13557" w:author="Anusha De" w:date="2022-08-01T14:48:00Z">
            <w:rPr/>
          </w:rPrChange>
        </w:rPr>
        <w:t xml:space="preserve"> </w:t>
      </w:r>
      <w:r w:rsidRPr="00992146">
        <w:rPr>
          <w:lang w:val="en-US"/>
          <w:rPrChange w:id="13558" w:author="Anusha De" w:date="2022-08-01T14:48:00Z">
            <w:rPr/>
          </w:rPrChange>
        </w:rPr>
        <w:t>such</w:t>
      </w:r>
      <w:r w:rsidR="00F73A4C" w:rsidRPr="00992146">
        <w:rPr>
          <w:lang w:val="en-US"/>
          <w:rPrChange w:id="13559" w:author="Anusha De" w:date="2022-08-01T14:48:00Z">
            <w:rPr/>
          </w:rPrChange>
        </w:rPr>
        <w:t xml:space="preserve"> </w:t>
      </w:r>
      <w:r w:rsidRPr="00992146">
        <w:rPr>
          <w:lang w:val="en-US"/>
          <w:rPrChange w:id="13560" w:author="Anusha De" w:date="2022-08-01T14:48:00Z">
            <w:rPr/>
          </w:rPrChange>
        </w:rPr>
        <w:t>as</w:t>
      </w:r>
      <w:r w:rsidR="00F73A4C" w:rsidRPr="00992146">
        <w:rPr>
          <w:lang w:val="en-US"/>
          <w:rPrChange w:id="13561" w:author="Anusha De" w:date="2022-08-01T14:48:00Z">
            <w:rPr/>
          </w:rPrChange>
        </w:rPr>
        <w:t xml:space="preserve"> </w:t>
      </w:r>
      <w:r w:rsidRPr="00992146">
        <w:rPr>
          <w:lang w:val="en-US"/>
          <w:rPrChange w:id="13562" w:author="Anusha De" w:date="2022-08-01T14:48:00Z">
            <w:rPr/>
          </w:rPrChange>
        </w:rPr>
        <w:t>larger</w:t>
      </w:r>
      <w:r w:rsidR="00F73A4C" w:rsidRPr="00992146">
        <w:rPr>
          <w:lang w:val="en-US"/>
          <w:rPrChange w:id="13563" w:author="Anusha De" w:date="2022-08-01T14:48:00Z">
            <w:rPr/>
          </w:rPrChange>
        </w:rPr>
        <w:t xml:space="preserve"> </w:t>
      </w:r>
      <w:r w:rsidRPr="00992146">
        <w:rPr>
          <w:lang w:val="en-US"/>
          <w:rPrChange w:id="13564" w:author="Anusha De" w:date="2022-08-01T14:48:00Z">
            <w:rPr/>
          </w:rPrChange>
        </w:rPr>
        <w:t>transaction</w:t>
      </w:r>
      <w:r w:rsidR="00F73A4C" w:rsidRPr="00992146">
        <w:rPr>
          <w:lang w:val="en-US"/>
          <w:rPrChange w:id="13565" w:author="Anusha De" w:date="2022-08-01T14:48:00Z">
            <w:rPr/>
          </w:rPrChange>
        </w:rPr>
        <w:t xml:space="preserve"> </w:t>
      </w:r>
      <w:r w:rsidRPr="00992146">
        <w:rPr>
          <w:lang w:val="en-US"/>
          <w:rPrChange w:id="13566" w:author="Anusha De" w:date="2022-08-01T14:48:00Z">
            <w:rPr/>
          </w:rPrChange>
        </w:rPr>
        <w:t>costs</w:t>
      </w:r>
      <w:r w:rsidR="00F73A4C" w:rsidRPr="00992146">
        <w:rPr>
          <w:lang w:val="en-US"/>
          <w:rPrChange w:id="13567" w:author="Anusha De" w:date="2022-08-01T14:48:00Z">
            <w:rPr/>
          </w:rPrChange>
        </w:rPr>
        <w:t xml:space="preserve"> </w:t>
      </w:r>
      <w:r w:rsidRPr="00992146">
        <w:rPr>
          <w:lang w:val="en-US"/>
          <w:rPrChange w:id="13568" w:author="Anusha De" w:date="2022-08-01T14:48:00Z">
            <w:rPr/>
          </w:rPrChange>
        </w:rPr>
        <w:t>and</w:t>
      </w:r>
      <w:r w:rsidR="00F73A4C" w:rsidRPr="00992146">
        <w:rPr>
          <w:lang w:val="en-US"/>
          <w:rPrChange w:id="13569" w:author="Anusha De" w:date="2022-08-01T14:48:00Z">
            <w:rPr/>
          </w:rPrChange>
        </w:rPr>
        <w:t xml:space="preserve"> </w:t>
      </w:r>
      <w:r w:rsidRPr="00992146">
        <w:rPr>
          <w:lang w:val="en-US"/>
          <w:rPrChange w:id="13570" w:author="Anusha De" w:date="2022-08-01T14:48:00Z">
            <w:rPr/>
          </w:rPrChange>
        </w:rPr>
        <w:t>poor</w:t>
      </w:r>
      <w:r w:rsidR="00F73A4C" w:rsidRPr="00992146">
        <w:rPr>
          <w:lang w:val="en-US"/>
          <w:rPrChange w:id="13571" w:author="Anusha De" w:date="2022-08-01T14:48:00Z">
            <w:rPr/>
          </w:rPrChange>
        </w:rPr>
        <w:t xml:space="preserve"> </w:t>
      </w:r>
      <w:r w:rsidRPr="00992146">
        <w:rPr>
          <w:lang w:val="en-US"/>
          <w:rPrChange w:id="13572" w:author="Anusha De" w:date="2022-08-01T14:48:00Z">
            <w:rPr/>
          </w:rPrChange>
        </w:rPr>
        <w:t>access</w:t>
      </w:r>
      <w:r w:rsidR="00F73A4C" w:rsidRPr="00992146">
        <w:rPr>
          <w:lang w:val="en-US"/>
          <w:rPrChange w:id="13573" w:author="Anusha De" w:date="2022-08-01T14:48:00Z">
            <w:rPr/>
          </w:rPrChange>
        </w:rPr>
        <w:t xml:space="preserve"> </w:t>
      </w:r>
      <w:r w:rsidRPr="00992146">
        <w:rPr>
          <w:lang w:val="en-US"/>
          <w:rPrChange w:id="13574" w:author="Anusha De" w:date="2022-08-01T14:48:00Z">
            <w:rPr/>
          </w:rPrChange>
        </w:rPr>
        <w:t>to</w:t>
      </w:r>
      <w:r w:rsidR="00F73A4C" w:rsidRPr="00992146">
        <w:rPr>
          <w:lang w:val="en-US"/>
          <w:rPrChange w:id="13575" w:author="Anusha De" w:date="2022-08-01T14:48:00Z">
            <w:rPr/>
          </w:rPrChange>
        </w:rPr>
        <w:t xml:space="preserve"> </w:t>
      </w:r>
      <w:r w:rsidRPr="00992146">
        <w:rPr>
          <w:lang w:val="en-US"/>
          <w:rPrChange w:id="13576" w:author="Anusha De" w:date="2022-08-01T14:48:00Z">
            <w:rPr/>
          </w:rPrChange>
        </w:rPr>
        <w:t>services</w:t>
      </w:r>
      <w:r w:rsidR="00F73A4C" w:rsidRPr="00992146">
        <w:rPr>
          <w:lang w:val="en-US"/>
          <w:rPrChange w:id="13577" w:author="Anusha De" w:date="2022-08-01T14:48:00Z">
            <w:rPr/>
          </w:rPrChange>
        </w:rPr>
        <w:t xml:space="preserve"> </w:t>
      </w:r>
      <w:r w:rsidRPr="00992146">
        <w:rPr>
          <w:lang w:val="en-US"/>
          <w:rPrChange w:id="13578" w:author="Anusha De" w:date="2022-08-01T14:48:00Z">
            <w:rPr/>
          </w:rPrChange>
        </w:rPr>
        <w:t>such</w:t>
      </w:r>
      <w:r w:rsidR="00F73A4C" w:rsidRPr="00992146">
        <w:rPr>
          <w:lang w:val="en-US"/>
          <w:rPrChange w:id="13579" w:author="Anusha De" w:date="2022-08-01T14:48:00Z">
            <w:rPr/>
          </w:rPrChange>
        </w:rPr>
        <w:t xml:space="preserve"> </w:t>
      </w:r>
      <w:r w:rsidRPr="00992146">
        <w:rPr>
          <w:lang w:val="en-US"/>
          <w:rPrChange w:id="13580" w:author="Anusha De" w:date="2022-08-01T14:48:00Z">
            <w:rPr/>
          </w:rPrChange>
        </w:rPr>
        <w:t>as</w:t>
      </w:r>
      <w:r w:rsidR="00F73A4C" w:rsidRPr="00992146">
        <w:rPr>
          <w:lang w:val="en-US"/>
          <w:rPrChange w:id="13581" w:author="Anusha De" w:date="2022-08-01T14:48:00Z">
            <w:rPr/>
          </w:rPrChange>
        </w:rPr>
        <w:t xml:space="preserve"> </w:t>
      </w:r>
      <w:r w:rsidRPr="00992146">
        <w:rPr>
          <w:lang w:val="en-US"/>
          <w:rPrChange w:id="13582" w:author="Anusha De" w:date="2022-08-01T14:48:00Z">
            <w:rPr/>
          </w:rPrChange>
        </w:rPr>
        <w:t>power.</w:t>
      </w:r>
      <w:r w:rsidR="00F73A4C" w:rsidRPr="00992146">
        <w:rPr>
          <w:lang w:val="en-US"/>
          <w:rPrChange w:id="13583" w:author="Anusha De" w:date="2022-08-01T14:48:00Z">
            <w:rPr/>
          </w:rPrChange>
        </w:rPr>
        <w:t xml:space="preserve"> </w:t>
      </w:r>
      <w:r w:rsidRPr="00992146">
        <w:rPr>
          <w:lang w:val="en-US"/>
          <w:rPrChange w:id="13584" w:author="Anusha De" w:date="2022-08-01T14:48:00Z">
            <w:rPr/>
          </w:rPrChange>
        </w:rPr>
        <w:t>For</w:t>
      </w:r>
      <w:r w:rsidR="00F73A4C" w:rsidRPr="00992146">
        <w:rPr>
          <w:lang w:val="en-US"/>
          <w:rPrChange w:id="13585" w:author="Anusha De" w:date="2022-08-01T14:48:00Z">
            <w:rPr/>
          </w:rPrChange>
        </w:rPr>
        <w:t xml:space="preserve"> </w:t>
      </w:r>
      <w:r w:rsidRPr="00992146">
        <w:rPr>
          <w:lang w:val="en-US"/>
          <w:rPrChange w:id="13586" w:author="Anusha De" w:date="2022-08-01T14:48:00Z">
            <w:rPr/>
          </w:rPrChange>
        </w:rPr>
        <w:t>instance,</w:t>
      </w:r>
      <w:r w:rsidR="00F73A4C" w:rsidRPr="00992146">
        <w:rPr>
          <w:lang w:val="en-US"/>
          <w:rPrChange w:id="13587" w:author="Anusha De" w:date="2022-08-01T14:48:00Z">
            <w:rPr/>
          </w:rPrChange>
        </w:rPr>
        <w:t xml:space="preserve"> </w:t>
      </w:r>
      <w:r w:rsidRPr="00992146">
        <w:rPr>
          <w:lang w:val="en-US"/>
          <w:rPrChange w:id="13588" w:author="Anusha De" w:date="2022-08-01T14:48:00Z">
            <w:rPr/>
          </w:rPrChange>
        </w:rPr>
        <w:t>in</w:t>
      </w:r>
      <w:r w:rsidR="00F73A4C" w:rsidRPr="00992146">
        <w:rPr>
          <w:lang w:val="en-US"/>
          <w:rPrChange w:id="13589" w:author="Anusha De" w:date="2022-08-01T14:48:00Z">
            <w:rPr/>
          </w:rPrChange>
        </w:rPr>
        <w:t xml:space="preserve"> </w:t>
      </w:r>
      <w:r w:rsidRPr="00992146">
        <w:rPr>
          <w:lang w:val="en-US"/>
          <w:rPrChange w:id="13590" w:author="Anusha De" w:date="2022-08-01T14:48:00Z">
            <w:rPr/>
          </w:rPrChange>
        </w:rPr>
        <w:t>semi-urban</w:t>
      </w:r>
      <w:r w:rsidR="00F73A4C" w:rsidRPr="00992146">
        <w:rPr>
          <w:lang w:val="en-US"/>
          <w:rPrChange w:id="13591" w:author="Anusha De" w:date="2022-08-01T14:48:00Z">
            <w:rPr/>
          </w:rPrChange>
        </w:rPr>
        <w:t xml:space="preserve"> </w:t>
      </w:r>
      <w:r w:rsidRPr="00992146">
        <w:rPr>
          <w:lang w:val="en-US"/>
          <w:rPrChange w:id="13592" w:author="Anusha De" w:date="2022-08-01T14:48:00Z">
            <w:rPr/>
          </w:rPrChange>
        </w:rPr>
        <w:t>areas,</w:t>
      </w:r>
      <w:r w:rsidR="00F73A4C" w:rsidRPr="00992146">
        <w:rPr>
          <w:lang w:val="en-US"/>
          <w:rPrChange w:id="13593" w:author="Anusha De" w:date="2022-08-01T14:48:00Z">
            <w:rPr/>
          </w:rPrChange>
        </w:rPr>
        <w:t xml:space="preserve"> </w:t>
      </w:r>
      <w:r w:rsidRPr="00992146">
        <w:rPr>
          <w:lang w:val="en-US"/>
          <w:rPrChange w:id="13594" w:author="Anusha De" w:date="2022-08-01T14:48:00Z">
            <w:rPr/>
          </w:rPrChange>
        </w:rPr>
        <w:t>mills</w:t>
      </w:r>
      <w:r w:rsidR="00F73A4C" w:rsidRPr="00992146">
        <w:rPr>
          <w:lang w:val="en-US"/>
          <w:rPrChange w:id="13595" w:author="Anusha De" w:date="2022-08-01T14:48:00Z">
            <w:rPr/>
          </w:rPrChange>
        </w:rPr>
        <w:t xml:space="preserve"> </w:t>
      </w:r>
      <w:r w:rsidRPr="00992146">
        <w:rPr>
          <w:lang w:val="en-US"/>
          <w:rPrChange w:id="13596" w:author="Anusha De" w:date="2022-08-01T14:48:00Z">
            <w:rPr/>
          </w:rPrChange>
        </w:rPr>
        <w:t>often</w:t>
      </w:r>
      <w:r w:rsidR="00F73A4C" w:rsidRPr="00992146">
        <w:rPr>
          <w:lang w:val="en-US"/>
          <w:rPrChange w:id="13597" w:author="Anusha De" w:date="2022-08-01T14:48:00Z">
            <w:rPr/>
          </w:rPrChange>
        </w:rPr>
        <w:t xml:space="preserve"> </w:t>
      </w:r>
      <w:r w:rsidRPr="00992146">
        <w:rPr>
          <w:lang w:val="en-US"/>
          <w:rPrChange w:id="13598" w:author="Anusha De" w:date="2022-08-01T14:48:00Z">
            <w:rPr/>
          </w:rPrChange>
        </w:rPr>
        <w:t>run</w:t>
      </w:r>
      <w:r w:rsidR="00F73A4C" w:rsidRPr="00992146">
        <w:rPr>
          <w:lang w:val="en-US"/>
          <w:rPrChange w:id="13599" w:author="Anusha De" w:date="2022-08-01T14:48:00Z">
            <w:rPr/>
          </w:rPrChange>
        </w:rPr>
        <w:t xml:space="preserve"> </w:t>
      </w:r>
      <w:r w:rsidRPr="00992146">
        <w:rPr>
          <w:lang w:val="en-US"/>
          <w:rPrChange w:id="13600" w:author="Anusha De" w:date="2022-08-01T14:48:00Z">
            <w:rPr/>
          </w:rPrChange>
        </w:rPr>
        <w:t>on</w:t>
      </w:r>
      <w:r w:rsidR="00F73A4C" w:rsidRPr="00992146">
        <w:rPr>
          <w:lang w:val="en-US"/>
          <w:rPrChange w:id="13601" w:author="Anusha De" w:date="2022-08-01T14:48:00Z">
            <w:rPr/>
          </w:rPrChange>
        </w:rPr>
        <w:t xml:space="preserve"> </w:t>
      </w:r>
      <w:r w:rsidRPr="00992146">
        <w:rPr>
          <w:lang w:val="en-US"/>
          <w:rPrChange w:id="13602" w:author="Anusha De" w:date="2022-08-01T14:48:00Z">
            <w:rPr/>
          </w:rPrChange>
        </w:rPr>
        <w:t>3-phase</w:t>
      </w:r>
      <w:r w:rsidR="00F73A4C" w:rsidRPr="00992146">
        <w:rPr>
          <w:lang w:val="en-US"/>
          <w:rPrChange w:id="13603" w:author="Anusha De" w:date="2022-08-01T14:48:00Z">
            <w:rPr/>
          </w:rPrChange>
        </w:rPr>
        <w:t xml:space="preserve"> </w:t>
      </w:r>
      <w:r w:rsidRPr="00992146">
        <w:rPr>
          <w:lang w:val="en-US"/>
          <w:rPrChange w:id="13604" w:author="Anusha De" w:date="2022-08-01T14:48:00Z">
            <w:rPr/>
          </w:rPrChange>
        </w:rPr>
        <w:t>electricity,</w:t>
      </w:r>
      <w:r w:rsidR="00F73A4C" w:rsidRPr="00992146">
        <w:rPr>
          <w:lang w:val="en-US"/>
          <w:rPrChange w:id="13605" w:author="Anusha De" w:date="2022-08-01T14:48:00Z">
            <w:rPr/>
          </w:rPrChange>
        </w:rPr>
        <w:t xml:space="preserve"> </w:t>
      </w:r>
      <w:r w:rsidRPr="00992146">
        <w:rPr>
          <w:lang w:val="en-US"/>
          <w:rPrChange w:id="13606" w:author="Anusha De" w:date="2022-08-01T14:48:00Z">
            <w:rPr/>
          </w:rPrChange>
        </w:rPr>
        <w:t>while</w:t>
      </w:r>
      <w:r w:rsidR="00F73A4C" w:rsidRPr="00992146">
        <w:rPr>
          <w:lang w:val="en-US"/>
          <w:rPrChange w:id="13607" w:author="Anusha De" w:date="2022-08-01T14:48:00Z">
            <w:rPr/>
          </w:rPrChange>
        </w:rPr>
        <w:t xml:space="preserve"> </w:t>
      </w:r>
      <w:r w:rsidRPr="00992146">
        <w:rPr>
          <w:lang w:val="en-US"/>
          <w:rPrChange w:id="13608" w:author="Anusha De" w:date="2022-08-01T14:48:00Z">
            <w:rPr/>
          </w:rPrChange>
        </w:rPr>
        <w:t>in</w:t>
      </w:r>
      <w:r w:rsidR="00F73A4C" w:rsidRPr="00992146">
        <w:rPr>
          <w:lang w:val="en-US"/>
          <w:rPrChange w:id="13609" w:author="Anusha De" w:date="2022-08-01T14:48:00Z">
            <w:rPr/>
          </w:rPrChange>
        </w:rPr>
        <w:t xml:space="preserve"> </w:t>
      </w:r>
      <w:r w:rsidRPr="00992146">
        <w:rPr>
          <w:lang w:val="en-US"/>
          <w:rPrChange w:id="13610" w:author="Anusha De" w:date="2022-08-01T14:48:00Z">
            <w:rPr/>
          </w:rPrChange>
        </w:rPr>
        <w:t>remote</w:t>
      </w:r>
      <w:r w:rsidR="00F73A4C" w:rsidRPr="00992146">
        <w:rPr>
          <w:lang w:val="en-US"/>
          <w:rPrChange w:id="13611" w:author="Anusha De" w:date="2022-08-01T14:48:00Z">
            <w:rPr/>
          </w:rPrChange>
        </w:rPr>
        <w:t xml:space="preserve"> </w:t>
      </w:r>
      <w:r w:rsidRPr="00992146">
        <w:rPr>
          <w:lang w:val="en-US"/>
          <w:rPrChange w:id="13612" w:author="Anusha De" w:date="2022-08-01T14:48:00Z">
            <w:rPr/>
          </w:rPrChange>
        </w:rPr>
        <w:t>areas,</w:t>
      </w:r>
      <w:r w:rsidR="00F73A4C" w:rsidRPr="00992146">
        <w:rPr>
          <w:lang w:val="en-US"/>
          <w:rPrChange w:id="13613" w:author="Anusha De" w:date="2022-08-01T14:48:00Z">
            <w:rPr/>
          </w:rPrChange>
        </w:rPr>
        <w:t xml:space="preserve"> </w:t>
      </w:r>
      <w:r w:rsidRPr="00992146">
        <w:rPr>
          <w:lang w:val="en-US"/>
          <w:rPrChange w:id="13614" w:author="Anusha De" w:date="2022-08-01T14:48:00Z">
            <w:rPr/>
          </w:rPrChange>
        </w:rPr>
        <w:t>combustion</w:t>
      </w:r>
      <w:r w:rsidR="00F73A4C" w:rsidRPr="00992146">
        <w:rPr>
          <w:lang w:val="en-US"/>
          <w:rPrChange w:id="13615" w:author="Anusha De" w:date="2022-08-01T14:48:00Z">
            <w:rPr/>
          </w:rPrChange>
        </w:rPr>
        <w:t xml:space="preserve"> </w:t>
      </w:r>
      <w:r w:rsidRPr="00992146">
        <w:rPr>
          <w:lang w:val="en-US"/>
          <w:rPrChange w:id="13616" w:author="Anusha De" w:date="2022-08-01T14:48:00Z">
            <w:rPr/>
          </w:rPrChange>
        </w:rPr>
        <w:t>engines</w:t>
      </w:r>
      <w:r w:rsidR="00F73A4C" w:rsidRPr="00992146">
        <w:rPr>
          <w:lang w:val="en-US"/>
          <w:rPrChange w:id="13617" w:author="Anusha De" w:date="2022-08-01T14:48:00Z">
            <w:rPr/>
          </w:rPrChange>
        </w:rPr>
        <w:t xml:space="preserve"> </w:t>
      </w:r>
      <w:r w:rsidRPr="00992146">
        <w:rPr>
          <w:lang w:val="en-US"/>
          <w:rPrChange w:id="13618" w:author="Anusha De" w:date="2022-08-01T14:48:00Z">
            <w:rPr/>
          </w:rPrChange>
        </w:rPr>
        <w:t>are</w:t>
      </w:r>
      <w:r w:rsidR="00F73A4C" w:rsidRPr="00992146">
        <w:rPr>
          <w:lang w:val="en-US"/>
          <w:rPrChange w:id="13619" w:author="Anusha De" w:date="2022-08-01T14:48:00Z">
            <w:rPr/>
          </w:rPrChange>
        </w:rPr>
        <w:t xml:space="preserve"> </w:t>
      </w:r>
      <w:r w:rsidRPr="00992146">
        <w:rPr>
          <w:lang w:val="en-US"/>
          <w:rPrChange w:id="13620" w:author="Anusha De" w:date="2022-08-01T14:48:00Z">
            <w:rPr/>
          </w:rPrChange>
        </w:rPr>
        <w:t>used</w:t>
      </w:r>
      <w:r w:rsidR="00F73A4C" w:rsidRPr="00992146">
        <w:rPr>
          <w:lang w:val="en-US"/>
          <w:rPrChange w:id="13621" w:author="Anusha De" w:date="2022-08-01T14:48:00Z">
            <w:rPr/>
          </w:rPrChange>
        </w:rPr>
        <w:t xml:space="preserve"> </w:t>
      </w:r>
      <w:r w:rsidRPr="00992146">
        <w:rPr>
          <w:lang w:val="en-US"/>
          <w:rPrChange w:id="13622" w:author="Anusha De" w:date="2022-08-01T14:48:00Z">
            <w:rPr/>
          </w:rPrChange>
        </w:rPr>
        <w:t>to</w:t>
      </w:r>
      <w:r w:rsidR="00F73A4C" w:rsidRPr="00992146">
        <w:rPr>
          <w:lang w:val="en-US"/>
          <w:rPrChange w:id="13623" w:author="Anusha De" w:date="2022-08-01T14:48:00Z">
            <w:rPr/>
          </w:rPrChange>
        </w:rPr>
        <w:t xml:space="preserve"> </w:t>
      </w:r>
      <w:r w:rsidRPr="00992146">
        <w:rPr>
          <w:lang w:val="en-US"/>
          <w:rPrChange w:id="13624" w:author="Anusha De" w:date="2022-08-01T14:48:00Z">
            <w:rPr/>
          </w:rPrChange>
        </w:rPr>
        <w:t>power</w:t>
      </w:r>
      <w:r w:rsidR="00F73A4C" w:rsidRPr="00992146">
        <w:rPr>
          <w:lang w:val="en-US"/>
          <w:rPrChange w:id="13625" w:author="Anusha De" w:date="2022-08-01T14:48:00Z">
            <w:rPr/>
          </w:rPrChange>
        </w:rPr>
        <w:t xml:space="preserve"> </w:t>
      </w:r>
      <w:r w:rsidRPr="00992146">
        <w:rPr>
          <w:lang w:val="en-US"/>
          <w:rPrChange w:id="13626" w:author="Anusha De" w:date="2022-08-01T14:48:00Z">
            <w:rPr/>
          </w:rPrChange>
        </w:rPr>
        <w:t>the</w:t>
      </w:r>
      <w:r w:rsidR="00F73A4C" w:rsidRPr="00992146">
        <w:rPr>
          <w:lang w:val="en-US"/>
          <w:rPrChange w:id="13627" w:author="Anusha De" w:date="2022-08-01T14:48:00Z">
            <w:rPr/>
          </w:rPrChange>
        </w:rPr>
        <w:t xml:space="preserve"> </w:t>
      </w:r>
      <w:r w:rsidRPr="00992146">
        <w:rPr>
          <w:lang w:val="en-US"/>
          <w:rPrChange w:id="13628" w:author="Anusha De" w:date="2022-08-01T14:48:00Z">
            <w:rPr/>
          </w:rPrChange>
        </w:rPr>
        <w:t>mills.</w:t>
      </w:r>
      <w:r w:rsidR="00F73A4C" w:rsidRPr="00992146">
        <w:rPr>
          <w:lang w:val="en-US"/>
          <w:rPrChange w:id="13629" w:author="Anusha De" w:date="2022-08-01T14:48:00Z">
            <w:rPr/>
          </w:rPrChange>
        </w:rPr>
        <w:t xml:space="preserve"> </w:t>
      </w:r>
      <w:r w:rsidRPr="00992146">
        <w:rPr>
          <w:lang w:val="en-US"/>
          <w:rPrChange w:id="13630" w:author="Anusha De" w:date="2022-08-01T14:48:00Z">
            <w:rPr/>
          </w:rPrChange>
        </w:rPr>
        <w:t>The</w:t>
      </w:r>
      <w:r w:rsidR="00F73A4C" w:rsidRPr="00992146">
        <w:rPr>
          <w:lang w:val="en-US"/>
          <w:rPrChange w:id="13631" w:author="Anusha De" w:date="2022-08-01T14:48:00Z">
            <w:rPr/>
          </w:rPrChange>
        </w:rPr>
        <w:t xml:space="preserve"> </w:t>
      </w:r>
      <w:r w:rsidRPr="00992146">
        <w:rPr>
          <w:lang w:val="en-US"/>
          <w:rPrChange w:id="13632" w:author="Anusha De" w:date="2022-08-01T14:48:00Z">
            <w:rPr/>
          </w:rPrChange>
        </w:rPr>
        <w:t>latter</w:t>
      </w:r>
      <w:r w:rsidR="00F73A4C" w:rsidRPr="00992146">
        <w:rPr>
          <w:lang w:val="en-US"/>
          <w:rPrChange w:id="13633" w:author="Anusha De" w:date="2022-08-01T14:48:00Z">
            <w:rPr/>
          </w:rPrChange>
        </w:rPr>
        <w:t xml:space="preserve"> </w:t>
      </w:r>
      <w:r w:rsidRPr="00992146">
        <w:rPr>
          <w:lang w:val="en-US"/>
          <w:rPrChange w:id="13634" w:author="Anusha De" w:date="2022-08-01T14:48:00Z">
            <w:rPr/>
          </w:rPrChange>
        </w:rPr>
        <w:t>produce</w:t>
      </w:r>
      <w:r w:rsidR="00F73A4C" w:rsidRPr="00992146">
        <w:rPr>
          <w:lang w:val="en-US"/>
          <w:rPrChange w:id="13635" w:author="Anusha De" w:date="2022-08-01T14:48:00Z">
            <w:rPr/>
          </w:rPrChange>
        </w:rPr>
        <w:t xml:space="preserve"> </w:t>
      </w:r>
      <w:r w:rsidRPr="00992146">
        <w:rPr>
          <w:lang w:val="en-US"/>
          <w:rPrChange w:id="13636" w:author="Anusha De" w:date="2022-08-01T14:48:00Z">
            <w:rPr/>
          </w:rPrChange>
        </w:rPr>
        <w:t>inferior</w:t>
      </w:r>
      <w:r w:rsidR="00F73A4C" w:rsidRPr="00992146">
        <w:rPr>
          <w:lang w:val="en-US"/>
          <w:rPrChange w:id="13637" w:author="Anusha De" w:date="2022-08-01T14:48:00Z">
            <w:rPr/>
          </w:rPrChange>
        </w:rPr>
        <w:t xml:space="preserve"> </w:t>
      </w:r>
      <w:r w:rsidRPr="00992146">
        <w:rPr>
          <w:lang w:val="en-US"/>
          <w:rPrChange w:id="13638" w:author="Anusha De" w:date="2022-08-01T14:48:00Z">
            <w:rPr/>
          </w:rPrChange>
        </w:rPr>
        <w:t>quality</w:t>
      </w:r>
      <w:r w:rsidR="00F73A4C" w:rsidRPr="00992146">
        <w:rPr>
          <w:lang w:val="en-US"/>
          <w:rPrChange w:id="13639" w:author="Anusha De" w:date="2022-08-01T14:48:00Z">
            <w:rPr/>
          </w:rPrChange>
        </w:rPr>
        <w:t xml:space="preserve"> </w:t>
      </w:r>
      <w:r w:rsidRPr="00992146">
        <w:rPr>
          <w:lang w:val="en-US"/>
          <w:rPrChange w:id="13640" w:author="Anusha De" w:date="2022-08-01T14:48:00Z">
            <w:rPr/>
          </w:rPrChange>
        </w:rPr>
        <w:t>maize</w:t>
      </w:r>
      <w:r w:rsidR="00F73A4C" w:rsidRPr="00992146">
        <w:rPr>
          <w:lang w:val="en-US"/>
          <w:rPrChange w:id="13641" w:author="Anusha De" w:date="2022-08-01T14:48:00Z">
            <w:rPr/>
          </w:rPrChange>
        </w:rPr>
        <w:t xml:space="preserve"> </w:t>
      </w:r>
      <w:r w:rsidRPr="00992146">
        <w:rPr>
          <w:lang w:val="en-US"/>
          <w:rPrChange w:id="13642" w:author="Anusha De" w:date="2022-08-01T14:48:00Z">
            <w:rPr/>
          </w:rPrChange>
        </w:rPr>
        <w:t>products.</w:t>
      </w:r>
      <w:r w:rsidR="00F73A4C" w:rsidRPr="00992146">
        <w:rPr>
          <w:lang w:val="en-US"/>
          <w:rPrChange w:id="13643" w:author="Anusha De" w:date="2022-08-01T14:48:00Z">
            <w:rPr/>
          </w:rPrChange>
        </w:rPr>
        <w:t xml:space="preserve"> </w:t>
      </w:r>
      <w:r w:rsidRPr="00992146">
        <w:rPr>
          <w:lang w:val="en-US"/>
          <w:rPrChange w:id="13644" w:author="Anusha De" w:date="2022-08-01T14:48:00Z">
            <w:rPr/>
          </w:rPrChange>
        </w:rPr>
        <w:t>If</w:t>
      </w:r>
      <w:r w:rsidR="00F73A4C" w:rsidRPr="00992146">
        <w:rPr>
          <w:lang w:val="en-US"/>
          <w:rPrChange w:id="13645" w:author="Anusha De" w:date="2022-08-01T14:48:00Z">
            <w:rPr/>
          </w:rPrChange>
        </w:rPr>
        <w:t xml:space="preserve"> </w:t>
      </w:r>
      <w:r w:rsidRPr="00992146">
        <w:rPr>
          <w:lang w:val="en-US"/>
          <w:rPrChange w:id="13646" w:author="Anusha De" w:date="2022-08-01T14:48:00Z">
            <w:rPr/>
          </w:rPrChange>
        </w:rPr>
        <w:t>women</w:t>
      </w:r>
      <w:r w:rsidR="00F73A4C" w:rsidRPr="00992146">
        <w:rPr>
          <w:lang w:val="en-US"/>
          <w:rPrChange w:id="13647" w:author="Anusha De" w:date="2022-08-01T14:48:00Z">
            <w:rPr/>
          </w:rPrChange>
        </w:rPr>
        <w:t xml:space="preserve"> </w:t>
      </w:r>
      <w:r w:rsidRPr="00992146">
        <w:rPr>
          <w:lang w:val="en-US"/>
          <w:rPrChange w:id="13648" w:author="Anusha De" w:date="2022-08-01T14:48:00Z">
            <w:rPr/>
          </w:rPrChange>
        </w:rPr>
        <w:t>are</w:t>
      </w:r>
      <w:r w:rsidR="00F73A4C" w:rsidRPr="00992146">
        <w:rPr>
          <w:lang w:val="en-US"/>
          <w:rPrChange w:id="13649" w:author="Anusha De" w:date="2022-08-01T14:48:00Z">
            <w:rPr/>
          </w:rPrChange>
        </w:rPr>
        <w:t xml:space="preserve"> </w:t>
      </w:r>
      <w:r w:rsidRPr="00992146">
        <w:rPr>
          <w:lang w:val="en-US"/>
          <w:rPrChange w:id="13650" w:author="Anusha De" w:date="2022-08-01T14:48:00Z">
            <w:rPr/>
          </w:rPrChange>
        </w:rPr>
        <w:t>also</w:t>
      </w:r>
      <w:r w:rsidR="00F73A4C" w:rsidRPr="00992146">
        <w:rPr>
          <w:lang w:val="en-US"/>
          <w:rPrChange w:id="13651" w:author="Anusha De" w:date="2022-08-01T14:48:00Z">
            <w:rPr/>
          </w:rPrChange>
        </w:rPr>
        <w:t xml:space="preserve"> </w:t>
      </w:r>
      <w:r w:rsidRPr="00992146">
        <w:rPr>
          <w:lang w:val="en-US"/>
          <w:rPrChange w:id="13652" w:author="Anusha De" w:date="2022-08-01T14:48:00Z">
            <w:rPr/>
          </w:rPrChange>
        </w:rPr>
        <w:t>more</w:t>
      </w:r>
      <w:r w:rsidR="00F73A4C" w:rsidRPr="00992146">
        <w:rPr>
          <w:lang w:val="en-US"/>
          <w:rPrChange w:id="13653" w:author="Anusha De" w:date="2022-08-01T14:48:00Z">
            <w:rPr/>
          </w:rPrChange>
        </w:rPr>
        <w:t xml:space="preserve"> </w:t>
      </w:r>
      <w:r w:rsidRPr="00992146">
        <w:rPr>
          <w:lang w:val="en-US"/>
          <w:rPrChange w:id="13654" w:author="Anusha De" w:date="2022-08-01T14:48:00Z">
            <w:rPr/>
          </w:rPrChange>
        </w:rPr>
        <w:t>likely</w:t>
      </w:r>
      <w:r w:rsidR="00F73A4C" w:rsidRPr="00992146">
        <w:rPr>
          <w:lang w:val="en-US"/>
          <w:rPrChange w:id="13655" w:author="Anusha De" w:date="2022-08-01T14:48:00Z">
            <w:rPr/>
          </w:rPrChange>
        </w:rPr>
        <w:t xml:space="preserve"> </w:t>
      </w:r>
      <w:r w:rsidRPr="00992146">
        <w:rPr>
          <w:lang w:val="en-US"/>
          <w:rPrChange w:id="13656" w:author="Anusha De" w:date="2022-08-01T14:48:00Z">
            <w:rPr/>
          </w:rPrChange>
        </w:rPr>
        <w:t>to</w:t>
      </w:r>
      <w:r w:rsidR="00F73A4C" w:rsidRPr="00992146">
        <w:rPr>
          <w:lang w:val="en-US"/>
          <w:rPrChange w:id="13657" w:author="Anusha De" w:date="2022-08-01T14:48:00Z">
            <w:rPr/>
          </w:rPrChange>
        </w:rPr>
        <w:t xml:space="preserve"> </w:t>
      </w:r>
      <w:r w:rsidRPr="00992146">
        <w:rPr>
          <w:lang w:val="en-US"/>
          <w:rPrChange w:id="13658" w:author="Anusha De" w:date="2022-08-01T14:48:00Z">
            <w:rPr/>
          </w:rPrChange>
        </w:rPr>
        <w:t>reside</w:t>
      </w:r>
      <w:r w:rsidR="00F73A4C" w:rsidRPr="00992146">
        <w:rPr>
          <w:lang w:val="en-US"/>
          <w:rPrChange w:id="13659" w:author="Anusha De" w:date="2022-08-01T14:48:00Z">
            <w:rPr/>
          </w:rPrChange>
        </w:rPr>
        <w:t xml:space="preserve"> </w:t>
      </w:r>
      <w:r w:rsidRPr="00992146">
        <w:rPr>
          <w:lang w:val="en-US"/>
          <w:rPrChange w:id="13660" w:author="Anusha De" w:date="2022-08-01T14:48:00Z">
            <w:rPr/>
          </w:rPrChange>
        </w:rPr>
        <w:t>in</w:t>
      </w:r>
      <w:r w:rsidR="00F73A4C" w:rsidRPr="00992146">
        <w:rPr>
          <w:lang w:val="en-US"/>
          <w:rPrChange w:id="13661" w:author="Anusha De" w:date="2022-08-01T14:48:00Z">
            <w:rPr/>
          </w:rPrChange>
        </w:rPr>
        <w:t xml:space="preserve"> </w:t>
      </w:r>
      <w:r w:rsidRPr="00992146">
        <w:rPr>
          <w:lang w:val="en-US"/>
          <w:rPrChange w:id="13662" w:author="Anusha De" w:date="2022-08-01T14:48:00Z">
            <w:rPr/>
          </w:rPrChange>
        </w:rPr>
        <w:t>remote</w:t>
      </w:r>
      <w:r w:rsidR="00F73A4C" w:rsidRPr="00992146">
        <w:rPr>
          <w:lang w:val="en-US"/>
          <w:rPrChange w:id="13663" w:author="Anusha De" w:date="2022-08-01T14:48:00Z">
            <w:rPr/>
          </w:rPrChange>
        </w:rPr>
        <w:t xml:space="preserve"> </w:t>
      </w:r>
      <w:r w:rsidRPr="00992146">
        <w:rPr>
          <w:lang w:val="en-US"/>
          <w:rPrChange w:id="13664" w:author="Anusha De" w:date="2022-08-01T14:48:00Z">
            <w:rPr/>
          </w:rPrChange>
        </w:rPr>
        <w:t>areas,</w:t>
      </w:r>
      <w:r w:rsidR="00F73A4C" w:rsidRPr="00992146">
        <w:rPr>
          <w:lang w:val="en-US"/>
          <w:rPrChange w:id="13665" w:author="Anusha De" w:date="2022-08-01T14:48:00Z">
            <w:rPr/>
          </w:rPrChange>
        </w:rPr>
        <w:t xml:space="preserve"> </w:t>
      </w:r>
      <w:r w:rsidRPr="00992146">
        <w:rPr>
          <w:lang w:val="en-US"/>
          <w:rPrChange w:id="13666" w:author="Anusha De" w:date="2022-08-01T14:48:00Z">
            <w:rPr/>
          </w:rPrChange>
        </w:rPr>
        <w:t>this</w:t>
      </w:r>
      <w:r w:rsidR="00F73A4C" w:rsidRPr="00992146">
        <w:rPr>
          <w:lang w:val="en-US"/>
          <w:rPrChange w:id="13667" w:author="Anusha De" w:date="2022-08-01T14:48:00Z">
            <w:rPr/>
          </w:rPrChange>
        </w:rPr>
        <w:t xml:space="preserve"> </w:t>
      </w:r>
      <w:r w:rsidRPr="00992146">
        <w:rPr>
          <w:lang w:val="en-US"/>
          <w:rPrChange w:id="13668" w:author="Anusha De" w:date="2022-08-01T14:48:00Z">
            <w:rPr/>
          </w:rPrChange>
        </w:rPr>
        <w:t>may</w:t>
      </w:r>
      <w:r w:rsidR="00F73A4C" w:rsidRPr="00992146">
        <w:rPr>
          <w:lang w:val="en-US"/>
          <w:rPrChange w:id="13669" w:author="Anusha De" w:date="2022-08-01T14:48:00Z">
            <w:rPr/>
          </w:rPrChange>
        </w:rPr>
        <w:t xml:space="preserve"> </w:t>
      </w:r>
      <w:r w:rsidRPr="00992146">
        <w:rPr>
          <w:lang w:val="en-US"/>
          <w:rPrChange w:id="13670" w:author="Anusha De" w:date="2022-08-01T14:48:00Z">
            <w:rPr/>
          </w:rPrChange>
        </w:rPr>
        <w:t>lead</w:t>
      </w:r>
      <w:r w:rsidR="00F73A4C" w:rsidRPr="00992146">
        <w:rPr>
          <w:lang w:val="en-US"/>
          <w:rPrChange w:id="13671" w:author="Anusha De" w:date="2022-08-01T14:48:00Z">
            <w:rPr/>
          </w:rPrChange>
        </w:rPr>
        <w:t xml:space="preserve"> </w:t>
      </w:r>
      <w:r w:rsidRPr="00992146">
        <w:rPr>
          <w:lang w:val="en-US"/>
          <w:rPrChange w:id="13672" w:author="Anusha De" w:date="2022-08-01T14:48:00Z">
            <w:rPr/>
          </w:rPrChange>
        </w:rPr>
        <w:t>to</w:t>
      </w:r>
      <w:r w:rsidR="00F73A4C" w:rsidRPr="00992146">
        <w:rPr>
          <w:lang w:val="en-US"/>
          <w:rPrChange w:id="13673" w:author="Anusha De" w:date="2022-08-01T14:48:00Z">
            <w:rPr/>
          </w:rPrChange>
        </w:rPr>
        <w:t xml:space="preserve"> </w:t>
      </w:r>
      <w:r w:rsidRPr="00992146">
        <w:rPr>
          <w:lang w:val="en-US"/>
          <w:rPrChange w:id="13674" w:author="Anusha De" w:date="2022-08-01T14:48:00Z">
            <w:rPr/>
          </w:rPrChange>
        </w:rPr>
        <w:t>biased</w:t>
      </w:r>
      <w:r w:rsidR="00F73A4C" w:rsidRPr="00992146">
        <w:rPr>
          <w:lang w:val="en-US"/>
          <w:rPrChange w:id="13675" w:author="Anusha De" w:date="2022-08-01T14:48:00Z">
            <w:rPr/>
          </w:rPrChange>
        </w:rPr>
        <w:t xml:space="preserve"> </w:t>
      </w:r>
      <w:r w:rsidRPr="00992146">
        <w:rPr>
          <w:lang w:val="en-US"/>
          <w:rPrChange w:id="13676" w:author="Anusha De" w:date="2022-08-01T14:48:00Z">
            <w:rPr/>
          </w:rPrChange>
        </w:rPr>
        <w:t>coefficient</w:t>
      </w:r>
      <w:r w:rsidR="00F73A4C" w:rsidRPr="00992146">
        <w:rPr>
          <w:lang w:val="en-US"/>
          <w:rPrChange w:id="13677" w:author="Anusha De" w:date="2022-08-01T14:48:00Z">
            <w:rPr/>
          </w:rPrChange>
        </w:rPr>
        <w:t xml:space="preserve"> </w:t>
      </w:r>
      <w:r w:rsidRPr="00992146">
        <w:rPr>
          <w:lang w:val="en-US"/>
          <w:rPrChange w:id="13678" w:author="Anusha De" w:date="2022-08-01T14:48:00Z">
            <w:rPr/>
          </w:rPrChange>
        </w:rPr>
        <w:t>estimates.</w:t>
      </w:r>
    </w:p>
    <w:p w14:paraId="63F850A4" w14:textId="361DD5A8" w:rsidR="005139B5" w:rsidRPr="00992146" w:rsidRDefault="0081249E">
      <w:pPr>
        <w:rPr>
          <w:lang w:val="en-US"/>
          <w:rPrChange w:id="13679" w:author="Anusha De" w:date="2022-08-01T14:48:00Z">
            <w:rPr/>
          </w:rPrChange>
        </w:rPr>
        <w:pPrChange w:id="13680" w:author="Steve Wiggins" w:date="2022-07-30T18:18:00Z">
          <w:pPr>
            <w:pStyle w:val="1PP"/>
            <w:jc w:val="both"/>
          </w:pPr>
        </w:pPrChange>
      </w:pPr>
      <w:r w:rsidRPr="00992146">
        <w:rPr>
          <w:lang w:val="en-US"/>
          <w:rPrChange w:id="13681" w:author="Anusha De" w:date="2022-08-01T14:48:00Z">
            <w:rPr/>
          </w:rPrChange>
        </w:rPr>
        <w:t>Similar</w:t>
      </w:r>
      <w:r w:rsidR="00F73A4C" w:rsidRPr="00992146">
        <w:rPr>
          <w:lang w:val="en-US"/>
          <w:rPrChange w:id="13682" w:author="Anusha De" w:date="2022-08-01T14:48:00Z">
            <w:rPr/>
          </w:rPrChange>
        </w:rPr>
        <w:t xml:space="preserve"> </w:t>
      </w:r>
      <w:r w:rsidRPr="00992146">
        <w:rPr>
          <w:lang w:val="en-US"/>
          <w:rPrChange w:id="13683" w:author="Anusha De" w:date="2022-08-01T14:48:00Z">
            <w:rPr/>
          </w:rPrChange>
        </w:rPr>
        <w:t>arguments</w:t>
      </w:r>
      <w:r w:rsidR="00F73A4C" w:rsidRPr="00992146">
        <w:rPr>
          <w:lang w:val="en-US"/>
          <w:rPrChange w:id="13684" w:author="Anusha De" w:date="2022-08-01T14:48:00Z">
            <w:rPr/>
          </w:rPrChange>
        </w:rPr>
        <w:t xml:space="preserve"> </w:t>
      </w:r>
      <w:r w:rsidRPr="00992146">
        <w:rPr>
          <w:lang w:val="en-US"/>
          <w:rPrChange w:id="13685" w:author="Anusha De" w:date="2022-08-01T14:48:00Z">
            <w:rPr/>
          </w:rPrChange>
        </w:rPr>
        <w:t>can</w:t>
      </w:r>
      <w:r w:rsidR="00F73A4C" w:rsidRPr="00992146">
        <w:rPr>
          <w:lang w:val="en-US"/>
          <w:rPrChange w:id="13686" w:author="Anusha De" w:date="2022-08-01T14:48:00Z">
            <w:rPr/>
          </w:rPrChange>
        </w:rPr>
        <w:t xml:space="preserve"> </w:t>
      </w:r>
      <w:r w:rsidRPr="00992146">
        <w:rPr>
          <w:lang w:val="en-US"/>
          <w:rPrChange w:id="13687" w:author="Anusha De" w:date="2022-08-01T14:48:00Z">
            <w:rPr/>
          </w:rPrChange>
        </w:rPr>
        <w:t>be</w:t>
      </w:r>
      <w:r w:rsidR="00F73A4C" w:rsidRPr="00992146">
        <w:rPr>
          <w:lang w:val="en-US"/>
          <w:rPrChange w:id="13688" w:author="Anusha De" w:date="2022-08-01T14:48:00Z">
            <w:rPr/>
          </w:rPrChange>
        </w:rPr>
        <w:t xml:space="preserve"> </w:t>
      </w:r>
      <w:r w:rsidRPr="00992146">
        <w:rPr>
          <w:lang w:val="en-US"/>
          <w:rPrChange w:id="13689" w:author="Anusha De" w:date="2022-08-01T14:48:00Z">
            <w:rPr/>
          </w:rPrChange>
        </w:rPr>
        <w:t>made</w:t>
      </w:r>
      <w:r w:rsidR="00F73A4C" w:rsidRPr="00992146">
        <w:rPr>
          <w:lang w:val="en-US"/>
          <w:rPrChange w:id="13690" w:author="Anusha De" w:date="2022-08-01T14:48:00Z">
            <w:rPr/>
          </w:rPrChange>
        </w:rPr>
        <w:t xml:space="preserve"> </w:t>
      </w:r>
      <w:r w:rsidRPr="00992146">
        <w:rPr>
          <w:lang w:val="en-US"/>
          <w:rPrChange w:id="13691" w:author="Anusha De" w:date="2022-08-01T14:48:00Z">
            <w:rPr/>
          </w:rPrChange>
        </w:rPr>
        <w:t>for</w:t>
      </w:r>
      <w:r w:rsidR="00F73A4C" w:rsidRPr="00992146">
        <w:rPr>
          <w:lang w:val="en-US"/>
          <w:rPrChange w:id="13692" w:author="Anusha De" w:date="2022-08-01T14:48:00Z">
            <w:rPr/>
          </w:rPrChange>
        </w:rPr>
        <w:t xml:space="preserve"> </w:t>
      </w:r>
      <w:r w:rsidRPr="00992146">
        <w:rPr>
          <w:lang w:val="en-US"/>
          <w:rPrChange w:id="13693" w:author="Anusha De" w:date="2022-08-01T14:48:00Z">
            <w:rPr/>
          </w:rPrChange>
        </w:rPr>
        <w:t>the</w:t>
      </w:r>
      <w:r w:rsidR="00F73A4C" w:rsidRPr="00992146">
        <w:rPr>
          <w:lang w:val="en-US"/>
          <w:rPrChange w:id="13694" w:author="Anusha De" w:date="2022-08-01T14:48:00Z">
            <w:rPr/>
          </w:rPrChange>
        </w:rPr>
        <w:t xml:space="preserve"> </w:t>
      </w:r>
      <w:r w:rsidRPr="00992146">
        <w:rPr>
          <w:lang w:val="en-US"/>
          <w:rPrChange w:id="13695" w:author="Anusha De" w:date="2022-08-01T14:48:00Z">
            <w:rPr/>
          </w:rPrChange>
        </w:rPr>
        <w:t>gender</w:t>
      </w:r>
      <w:r w:rsidR="00F73A4C" w:rsidRPr="00992146">
        <w:rPr>
          <w:lang w:val="en-US"/>
          <w:rPrChange w:id="13696" w:author="Anusha De" w:date="2022-08-01T14:48:00Z">
            <w:rPr/>
          </w:rPrChange>
        </w:rPr>
        <w:t xml:space="preserve"> </w:t>
      </w:r>
      <w:r w:rsidRPr="00992146">
        <w:rPr>
          <w:lang w:val="en-US"/>
          <w:rPrChange w:id="13697" w:author="Anusha De" w:date="2022-08-01T14:48:00Z">
            <w:rPr/>
          </w:rPrChange>
        </w:rPr>
        <w:t>of</w:t>
      </w:r>
      <w:r w:rsidR="00F73A4C" w:rsidRPr="00992146">
        <w:rPr>
          <w:lang w:val="en-US"/>
          <w:rPrChange w:id="13698" w:author="Anusha De" w:date="2022-08-01T14:48:00Z">
            <w:rPr/>
          </w:rPrChange>
        </w:rPr>
        <w:t xml:space="preserve"> </w:t>
      </w:r>
      <w:r w:rsidRPr="00992146">
        <w:rPr>
          <w:lang w:val="en-US"/>
          <w:rPrChange w:id="13699" w:author="Anusha De" w:date="2022-08-01T14:48:00Z">
            <w:rPr/>
          </w:rPrChange>
        </w:rPr>
        <w:t>the</w:t>
      </w:r>
      <w:r w:rsidR="00F73A4C" w:rsidRPr="00992146">
        <w:rPr>
          <w:lang w:val="en-US"/>
          <w:rPrChange w:id="13700" w:author="Anusha De" w:date="2022-08-01T14:48:00Z">
            <w:rPr/>
          </w:rPrChange>
        </w:rPr>
        <w:t xml:space="preserve"> </w:t>
      </w:r>
      <w:r w:rsidRPr="00992146">
        <w:rPr>
          <w:lang w:val="en-US"/>
          <w:rPrChange w:id="13701" w:author="Anusha De" w:date="2022-08-01T14:48:00Z">
            <w:rPr/>
          </w:rPrChange>
        </w:rPr>
        <w:t>dealers,</w:t>
      </w:r>
      <w:r w:rsidR="00F73A4C" w:rsidRPr="00992146">
        <w:rPr>
          <w:lang w:val="en-US"/>
          <w:rPrChange w:id="13702" w:author="Anusha De" w:date="2022-08-01T14:48:00Z">
            <w:rPr/>
          </w:rPrChange>
        </w:rPr>
        <w:t xml:space="preserve"> </w:t>
      </w:r>
      <w:r w:rsidRPr="00992146">
        <w:rPr>
          <w:lang w:val="en-US"/>
          <w:rPrChange w:id="13703" w:author="Anusha De" w:date="2022-08-01T14:48:00Z">
            <w:rPr/>
          </w:rPrChange>
        </w:rPr>
        <w:t>traders</w:t>
      </w:r>
      <w:r w:rsidR="00F73A4C" w:rsidRPr="00992146">
        <w:rPr>
          <w:lang w:val="en-US"/>
          <w:rPrChange w:id="13704" w:author="Anusha De" w:date="2022-08-01T14:48:00Z">
            <w:rPr/>
          </w:rPrChange>
        </w:rPr>
        <w:t xml:space="preserve"> </w:t>
      </w:r>
      <w:r w:rsidRPr="00992146">
        <w:rPr>
          <w:lang w:val="en-US"/>
          <w:rPrChange w:id="13705" w:author="Anusha De" w:date="2022-08-01T14:48:00Z">
            <w:rPr/>
          </w:rPrChange>
        </w:rPr>
        <w:t>and</w:t>
      </w:r>
      <w:r w:rsidR="00F73A4C" w:rsidRPr="00992146">
        <w:rPr>
          <w:lang w:val="en-US"/>
          <w:rPrChange w:id="13706" w:author="Anusha De" w:date="2022-08-01T14:48:00Z">
            <w:rPr/>
          </w:rPrChange>
        </w:rPr>
        <w:t xml:space="preserve"> </w:t>
      </w:r>
      <w:r w:rsidRPr="00992146">
        <w:rPr>
          <w:lang w:val="en-US"/>
          <w:rPrChange w:id="13707" w:author="Anusha De" w:date="2022-08-01T14:48:00Z">
            <w:rPr/>
          </w:rPrChange>
        </w:rPr>
        <w:t>processors.</w:t>
      </w:r>
      <w:r w:rsidR="00F73A4C" w:rsidRPr="00992146">
        <w:rPr>
          <w:lang w:val="en-US"/>
          <w:rPrChange w:id="13708" w:author="Anusha De" w:date="2022-08-01T14:48:00Z">
            <w:rPr/>
          </w:rPrChange>
        </w:rPr>
        <w:t xml:space="preserve"> </w:t>
      </w:r>
      <w:r w:rsidRPr="00992146">
        <w:rPr>
          <w:lang w:val="en-US"/>
          <w:rPrChange w:id="13709" w:author="Anusha De" w:date="2022-08-01T14:48:00Z">
            <w:rPr/>
          </w:rPrChange>
        </w:rPr>
        <w:t>Since</w:t>
      </w:r>
      <w:r w:rsidR="00F73A4C" w:rsidRPr="00992146">
        <w:rPr>
          <w:lang w:val="en-US"/>
          <w:rPrChange w:id="13710" w:author="Anusha De" w:date="2022-08-01T14:48:00Z">
            <w:rPr/>
          </w:rPrChange>
        </w:rPr>
        <w:t xml:space="preserve"> </w:t>
      </w:r>
      <w:r w:rsidRPr="00992146">
        <w:rPr>
          <w:lang w:val="en-US"/>
          <w:rPrChange w:id="13711" w:author="Anusha De" w:date="2022-08-01T14:48:00Z">
            <w:rPr/>
          </w:rPrChange>
        </w:rPr>
        <w:t>men</w:t>
      </w:r>
      <w:r w:rsidR="00F73A4C" w:rsidRPr="00992146">
        <w:rPr>
          <w:lang w:val="en-US"/>
          <w:rPrChange w:id="13712" w:author="Anusha De" w:date="2022-08-01T14:48:00Z">
            <w:rPr/>
          </w:rPrChange>
        </w:rPr>
        <w:t xml:space="preserve"> </w:t>
      </w:r>
      <w:r w:rsidRPr="00992146">
        <w:rPr>
          <w:lang w:val="en-US"/>
          <w:rPrChange w:id="13713" w:author="Anusha De" w:date="2022-08-01T14:48:00Z">
            <w:rPr/>
          </w:rPrChange>
        </w:rPr>
        <w:t>are</w:t>
      </w:r>
      <w:r w:rsidR="00F73A4C" w:rsidRPr="00992146">
        <w:rPr>
          <w:lang w:val="en-US"/>
          <w:rPrChange w:id="13714" w:author="Anusha De" w:date="2022-08-01T14:48:00Z">
            <w:rPr/>
          </w:rPrChange>
        </w:rPr>
        <w:t xml:space="preserve"> </w:t>
      </w:r>
      <w:r w:rsidRPr="00992146">
        <w:rPr>
          <w:lang w:val="en-US"/>
          <w:rPrChange w:id="13715" w:author="Anusha De" w:date="2022-08-01T14:48:00Z">
            <w:rPr/>
          </w:rPrChange>
        </w:rPr>
        <w:t>likely</w:t>
      </w:r>
      <w:r w:rsidR="00F73A4C" w:rsidRPr="00992146">
        <w:rPr>
          <w:lang w:val="en-US"/>
          <w:rPrChange w:id="13716" w:author="Anusha De" w:date="2022-08-01T14:48:00Z">
            <w:rPr/>
          </w:rPrChange>
        </w:rPr>
        <w:t xml:space="preserve"> </w:t>
      </w:r>
      <w:r w:rsidRPr="00992146">
        <w:rPr>
          <w:lang w:val="en-US"/>
          <w:rPrChange w:id="13717" w:author="Anusha De" w:date="2022-08-01T14:48:00Z">
            <w:rPr/>
          </w:rPrChange>
        </w:rPr>
        <w:t>to</w:t>
      </w:r>
      <w:r w:rsidR="00F73A4C" w:rsidRPr="00992146">
        <w:rPr>
          <w:lang w:val="en-US"/>
          <w:rPrChange w:id="13718" w:author="Anusha De" w:date="2022-08-01T14:48:00Z">
            <w:rPr/>
          </w:rPrChange>
        </w:rPr>
        <w:t xml:space="preserve"> </w:t>
      </w:r>
      <w:r w:rsidRPr="00992146">
        <w:rPr>
          <w:lang w:val="en-US"/>
          <w:rPrChange w:id="13719" w:author="Anusha De" w:date="2022-08-01T14:48:00Z">
            <w:rPr/>
          </w:rPrChange>
        </w:rPr>
        <w:t>be</w:t>
      </w:r>
      <w:r w:rsidR="00F73A4C" w:rsidRPr="00992146">
        <w:rPr>
          <w:lang w:val="en-US"/>
          <w:rPrChange w:id="13720" w:author="Anusha De" w:date="2022-08-01T14:48:00Z">
            <w:rPr/>
          </w:rPrChange>
        </w:rPr>
        <w:t xml:space="preserve"> </w:t>
      </w:r>
      <w:r w:rsidRPr="00992146">
        <w:rPr>
          <w:lang w:val="en-US"/>
          <w:rPrChange w:id="13721" w:author="Anusha De" w:date="2022-08-01T14:48:00Z">
            <w:rPr/>
          </w:rPrChange>
        </w:rPr>
        <w:t>more</w:t>
      </w:r>
      <w:r w:rsidR="00F73A4C" w:rsidRPr="00992146">
        <w:rPr>
          <w:lang w:val="en-US"/>
          <w:rPrChange w:id="13722" w:author="Anusha De" w:date="2022-08-01T14:48:00Z">
            <w:rPr/>
          </w:rPrChange>
        </w:rPr>
        <w:t xml:space="preserve"> </w:t>
      </w:r>
      <w:r w:rsidRPr="00992146">
        <w:rPr>
          <w:lang w:val="en-US"/>
          <w:rPrChange w:id="13723" w:author="Anusha De" w:date="2022-08-01T14:48:00Z">
            <w:rPr/>
          </w:rPrChange>
        </w:rPr>
        <w:t>educated</w:t>
      </w:r>
      <w:r w:rsidR="00F73A4C" w:rsidRPr="00992146">
        <w:rPr>
          <w:lang w:val="en-US"/>
          <w:rPrChange w:id="13724" w:author="Anusha De" w:date="2022-08-01T14:48:00Z">
            <w:rPr/>
          </w:rPrChange>
        </w:rPr>
        <w:t xml:space="preserve"> </w:t>
      </w:r>
      <w:r w:rsidRPr="00992146">
        <w:rPr>
          <w:lang w:val="en-US"/>
          <w:rPrChange w:id="13725" w:author="Anusha De" w:date="2022-08-01T14:48:00Z">
            <w:rPr/>
          </w:rPrChange>
        </w:rPr>
        <w:t>than</w:t>
      </w:r>
      <w:r w:rsidR="00F73A4C" w:rsidRPr="00992146">
        <w:rPr>
          <w:lang w:val="en-US"/>
          <w:rPrChange w:id="13726" w:author="Anusha De" w:date="2022-08-01T14:48:00Z">
            <w:rPr/>
          </w:rPrChange>
        </w:rPr>
        <w:t xml:space="preserve"> </w:t>
      </w:r>
      <w:r w:rsidRPr="00992146">
        <w:rPr>
          <w:lang w:val="en-US"/>
          <w:rPrChange w:id="13727" w:author="Anusha De" w:date="2022-08-01T14:48:00Z">
            <w:rPr/>
          </w:rPrChange>
        </w:rPr>
        <w:t>women,</w:t>
      </w:r>
      <w:r w:rsidR="00F73A4C" w:rsidRPr="00992146">
        <w:rPr>
          <w:lang w:val="en-US"/>
          <w:rPrChange w:id="13728" w:author="Anusha De" w:date="2022-08-01T14:48:00Z">
            <w:rPr/>
          </w:rPrChange>
        </w:rPr>
        <w:t xml:space="preserve"> </w:t>
      </w:r>
      <w:r w:rsidRPr="00992146">
        <w:rPr>
          <w:lang w:val="en-US"/>
          <w:rPrChange w:id="13729" w:author="Anusha De" w:date="2022-08-01T14:48:00Z">
            <w:rPr/>
          </w:rPrChange>
        </w:rPr>
        <w:t>the</w:t>
      </w:r>
      <w:r w:rsidR="00F73A4C" w:rsidRPr="00992146">
        <w:rPr>
          <w:lang w:val="en-US"/>
          <w:rPrChange w:id="13730" w:author="Anusha De" w:date="2022-08-01T14:48:00Z">
            <w:rPr/>
          </w:rPrChange>
        </w:rPr>
        <w:t xml:space="preserve"> </w:t>
      </w:r>
      <w:r w:rsidRPr="00992146">
        <w:rPr>
          <w:lang w:val="en-US"/>
          <w:rPrChange w:id="13731" w:author="Anusha De" w:date="2022-08-01T14:48:00Z">
            <w:rPr/>
          </w:rPrChange>
        </w:rPr>
        <w:t>education</w:t>
      </w:r>
      <w:r w:rsidR="00F73A4C" w:rsidRPr="00992146">
        <w:rPr>
          <w:lang w:val="en-US"/>
          <w:rPrChange w:id="13732" w:author="Anusha De" w:date="2022-08-01T14:48:00Z">
            <w:rPr/>
          </w:rPrChange>
        </w:rPr>
        <w:t xml:space="preserve"> </w:t>
      </w:r>
      <w:r w:rsidRPr="00992146">
        <w:rPr>
          <w:lang w:val="en-US"/>
          <w:rPrChange w:id="13733" w:author="Anusha De" w:date="2022-08-01T14:48:00Z">
            <w:rPr/>
          </w:rPrChange>
        </w:rPr>
        <w:t>and</w:t>
      </w:r>
      <w:r w:rsidR="00F73A4C" w:rsidRPr="00992146">
        <w:rPr>
          <w:lang w:val="en-US"/>
          <w:rPrChange w:id="13734" w:author="Anusha De" w:date="2022-08-01T14:48:00Z">
            <w:rPr/>
          </w:rPrChange>
        </w:rPr>
        <w:t xml:space="preserve"> </w:t>
      </w:r>
      <w:r w:rsidRPr="00992146">
        <w:rPr>
          <w:lang w:val="en-US"/>
          <w:rPrChange w:id="13735" w:author="Anusha De" w:date="2022-08-01T14:48:00Z">
            <w:rPr/>
          </w:rPrChange>
        </w:rPr>
        <w:t>knowledge</w:t>
      </w:r>
      <w:r w:rsidR="00F73A4C" w:rsidRPr="00992146">
        <w:rPr>
          <w:lang w:val="en-US"/>
          <w:rPrChange w:id="13736" w:author="Anusha De" w:date="2022-08-01T14:48:00Z">
            <w:rPr/>
          </w:rPrChange>
        </w:rPr>
        <w:t xml:space="preserve"> </w:t>
      </w:r>
      <w:r w:rsidRPr="00992146">
        <w:rPr>
          <w:lang w:val="en-US"/>
          <w:rPrChange w:id="13737" w:author="Anusha De" w:date="2022-08-01T14:48:00Z">
            <w:rPr/>
          </w:rPrChange>
        </w:rPr>
        <w:t>might</w:t>
      </w:r>
      <w:r w:rsidR="00F73A4C" w:rsidRPr="00992146">
        <w:rPr>
          <w:lang w:val="en-US"/>
          <w:rPrChange w:id="13738" w:author="Anusha De" w:date="2022-08-01T14:48:00Z">
            <w:rPr/>
          </w:rPrChange>
        </w:rPr>
        <w:t xml:space="preserve"> </w:t>
      </w:r>
      <w:r w:rsidRPr="00992146">
        <w:rPr>
          <w:lang w:val="en-US"/>
          <w:rPrChange w:id="13739" w:author="Anusha De" w:date="2022-08-01T14:48:00Z">
            <w:rPr/>
          </w:rPrChange>
        </w:rPr>
        <w:t>define</w:t>
      </w:r>
      <w:r w:rsidR="00F73A4C" w:rsidRPr="00992146">
        <w:rPr>
          <w:lang w:val="en-US"/>
          <w:rPrChange w:id="13740" w:author="Anusha De" w:date="2022-08-01T14:48:00Z">
            <w:rPr/>
          </w:rPrChange>
        </w:rPr>
        <w:t xml:space="preserve"> </w:t>
      </w:r>
      <w:r w:rsidRPr="00992146">
        <w:rPr>
          <w:lang w:val="en-US"/>
          <w:rPrChange w:id="13741" w:author="Anusha De" w:date="2022-08-01T14:48:00Z">
            <w:rPr/>
          </w:rPrChange>
        </w:rPr>
        <w:t>what</w:t>
      </w:r>
      <w:r w:rsidR="00F73A4C" w:rsidRPr="00992146">
        <w:rPr>
          <w:lang w:val="en-US"/>
          <w:rPrChange w:id="13742" w:author="Anusha De" w:date="2022-08-01T14:48:00Z">
            <w:rPr/>
          </w:rPrChange>
        </w:rPr>
        <w:t xml:space="preserve"> </w:t>
      </w:r>
      <w:r w:rsidRPr="00992146">
        <w:rPr>
          <w:lang w:val="en-US"/>
          <w:rPrChange w:id="13743" w:author="Anusha De" w:date="2022-08-01T14:48:00Z">
            <w:rPr/>
          </w:rPrChange>
        </w:rPr>
        <w:t>kind</w:t>
      </w:r>
      <w:r w:rsidR="00F73A4C" w:rsidRPr="00992146">
        <w:rPr>
          <w:lang w:val="en-US"/>
          <w:rPrChange w:id="13744" w:author="Anusha De" w:date="2022-08-01T14:48:00Z">
            <w:rPr/>
          </w:rPrChange>
        </w:rPr>
        <w:t xml:space="preserve"> </w:t>
      </w:r>
      <w:r w:rsidRPr="00992146">
        <w:rPr>
          <w:lang w:val="en-US"/>
          <w:rPrChange w:id="13745" w:author="Anusha De" w:date="2022-08-01T14:48:00Z">
            <w:rPr/>
          </w:rPrChange>
        </w:rPr>
        <w:t>of</w:t>
      </w:r>
      <w:r w:rsidR="00F73A4C" w:rsidRPr="00992146">
        <w:rPr>
          <w:lang w:val="en-US"/>
          <w:rPrChange w:id="13746" w:author="Anusha De" w:date="2022-08-01T14:48:00Z">
            <w:rPr/>
          </w:rPrChange>
        </w:rPr>
        <w:t xml:space="preserve"> </w:t>
      </w:r>
      <w:r w:rsidRPr="00992146">
        <w:rPr>
          <w:lang w:val="en-US"/>
          <w:rPrChange w:id="13747" w:author="Anusha De" w:date="2022-08-01T14:48:00Z">
            <w:rPr/>
          </w:rPrChange>
        </w:rPr>
        <w:t>service</w:t>
      </w:r>
      <w:r w:rsidR="00F73A4C" w:rsidRPr="00992146">
        <w:rPr>
          <w:lang w:val="en-US"/>
          <w:rPrChange w:id="13748" w:author="Anusha De" w:date="2022-08-01T14:48:00Z">
            <w:rPr/>
          </w:rPrChange>
        </w:rPr>
        <w:t xml:space="preserve"> </w:t>
      </w:r>
      <w:r w:rsidRPr="00992146">
        <w:rPr>
          <w:lang w:val="en-US"/>
          <w:rPrChange w:id="13749" w:author="Anusha De" w:date="2022-08-01T14:48:00Z">
            <w:rPr/>
          </w:rPrChange>
        </w:rPr>
        <w:t>and</w:t>
      </w:r>
      <w:r w:rsidR="00F73A4C" w:rsidRPr="00992146">
        <w:rPr>
          <w:lang w:val="en-US"/>
          <w:rPrChange w:id="13750" w:author="Anusha De" w:date="2022-08-01T14:48:00Z">
            <w:rPr/>
          </w:rPrChange>
        </w:rPr>
        <w:t xml:space="preserve"> </w:t>
      </w:r>
      <w:r w:rsidRPr="00992146">
        <w:rPr>
          <w:lang w:val="en-US"/>
          <w:rPrChange w:id="13751" w:author="Anusha De" w:date="2022-08-01T14:48:00Z">
            <w:rPr/>
          </w:rPrChange>
        </w:rPr>
        <w:t>inputs</w:t>
      </w:r>
      <w:r w:rsidR="00F73A4C" w:rsidRPr="00992146">
        <w:rPr>
          <w:lang w:val="en-US"/>
          <w:rPrChange w:id="13752" w:author="Anusha De" w:date="2022-08-01T14:48:00Z">
            <w:rPr/>
          </w:rPrChange>
        </w:rPr>
        <w:t xml:space="preserve"> </w:t>
      </w:r>
      <w:r w:rsidRPr="00992146">
        <w:rPr>
          <w:lang w:val="en-US"/>
          <w:rPrChange w:id="13753" w:author="Anusha De" w:date="2022-08-01T14:48:00Z">
            <w:rPr/>
          </w:rPrChange>
        </w:rPr>
        <w:t>they</w:t>
      </w:r>
      <w:r w:rsidR="00F73A4C" w:rsidRPr="00992146">
        <w:rPr>
          <w:lang w:val="en-US"/>
          <w:rPrChange w:id="13754" w:author="Anusha De" w:date="2022-08-01T14:48:00Z">
            <w:rPr/>
          </w:rPrChange>
        </w:rPr>
        <w:t xml:space="preserve"> </w:t>
      </w:r>
      <w:r w:rsidRPr="00992146">
        <w:rPr>
          <w:lang w:val="en-US"/>
          <w:rPrChange w:id="13755" w:author="Anusha De" w:date="2022-08-01T14:48:00Z">
            <w:rPr/>
          </w:rPrChange>
        </w:rPr>
        <w:t>provide</w:t>
      </w:r>
      <w:r w:rsidR="00F73A4C" w:rsidRPr="00992146">
        <w:rPr>
          <w:lang w:val="en-US"/>
          <w:rPrChange w:id="13756" w:author="Anusha De" w:date="2022-08-01T14:48:00Z">
            <w:rPr/>
          </w:rPrChange>
        </w:rPr>
        <w:t xml:space="preserve"> </w:t>
      </w:r>
      <w:r w:rsidRPr="00992146">
        <w:rPr>
          <w:lang w:val="en-US"/>
          <w:rPrChange w:id="13757" w:author="Anusha De" w:date="2022-08-01T14:48:00Z">
            <w:rPr/>
          </w:rPrChange>
        </w:rPr>
        <w:t>to</w:t>
      </w:r>
      <w:r w:rsidR="00F73A4C" w:rsidRPr="00992146">
        <w:rPr>
          <w:lang w:val="en-US"/>
          <w:rPrChange w:id="13758" w:author="Anusha De" w:date="2022-08-01T14:48:00Z">
            <w:rPr/>
          </w:rPrChange>
        </w:rPr>
        <w:t xml:space="preserve"> </w:t>
      </w:r>
      <w:r w:rsidRPr="00992146">
        <w:rPr>
          <w:lang w:val="en-US"/>
          <w:rPrChange w:id="13759" w:author="Anusha De" w:date="2022-08-01T14:48:00Z">
            <w:rPr/>
          </w:rPrChange>
        </w:rPr>
        <w:t>their</w:t>
      </w:r>
      <w:r w:rsidR="00F73A4C" w:rsidRPr="00992146">
        <w:rPr>
          <w:lang w:val="en-US"/>
          <w:rPrChange w:id="13760" w:author="Anusha De" w:date="2022-08-01T14:48:00Z">
            <w:rPr/>
          </w:rPrChange>
        </w:rPr>
        <w:t xml:space="preserve"> </w:t>
      </w:r>
      <w:r w:rsidRPr="00992146">
        <w:rPr>
          <w:lang w:val="en-US"/>
          <w:rPrChange w:id="13761" w:author="Anusha De" w:date="2022-08-01T14:48:00Z">
            <w:rPr/>
          </w:rPrChange>
        </w:rPr>
        <w:t>customers.</w:t>
      </w:r>
      <w:r w:rsidR="00F73A4C" w:rsidRPr="00992146">
        <w:rPr>
          <w:lang w:val="en-US"/>
          <w:rPrChange w:id="13762" w:author="Anusha De" w:date="2022-08-01T14:48:00Z">
            <w:rPr/>
          </w:rPrChange>
        </w:rPr>
        <w:t xml:space="preserve"> </w:t>
      </w:r>
      <w:r w:rsidRPr="00992146">
        <w:rPr>
          <w:lang w:val="en-US"/>
          <w:rPrChange w:id="13763" w:author="Anusha De" w:date="2022-08-01T14:48:00Z">
            <w:rPr/>
          </w:rPrChange>
        </w:rPr>
        <w:t>This</w:t>
      </w:r>
      <w:r w:rsidR="00F73A4C" w:rsidRPr="00992146">
        <w:rPr>
          <w:lang w:val="en-US"/>
          <w:rPrChange w:id="13764" w:author="Anusha De" w:date="2022-08-01T14:48:00Z">
            <w:rPr/>
          </w:rPrChange>
        </w:rPr>
        <w:t xml:space="preserve"> </w:t>
      </w:r>
      <w:r w:rsidRPr="00992146">
        <w:rPr>
          <w:lang w:val="en-US"/>
          <w:rPrChange w:id="13765" w:author="Anusha De" w:date="2022-08-01T14:48:00Z">
            <w:rPr/>
          </w:rPrChange>
        </w:rPr>
        <w:t>would</w:t>
      </w:r>
      <w:r w:rsidR="00F73A4C" w:rsidRPr="00992146">
        <w:rPr>
          <w:lang w:val="en-US"/>
          <w:rPrChange w:id="13766" w:author="Anusha De" w:date="2022-08-01T14:48:00Z">
            <w:rPr/>
          </w:rPrChange>
        </w:rPr>
        <w:t xml:space="preserve"> </w:t>
      </w:r>
      <w:r w:rsidRPr="00992146">
        <w:rPr>
          <w:lang w:val="en-US"/>
          <w:rPrChange w:id="13767" w:author="Anusha De" w:date="2022-08-01T14:48:00Z">
            <w:rPr/>
          </w:rPrChange>
        </w:rPr>
        <w:t>lead</w:t>
      </w:r>
      <w:r w:rsidR="00F73A4C" w:rsidRPr="00992146">
        <w:rPr>
          <w:lang w:val="en-US"/>
          <w:rPrChange w:id="13768" w:author="Anusha De" w:date="2022-08-01T14:48:00Z">
            <w:rPr/>
          </w:rPrChange>
        </w:rPr>
        <w:t xml:space="preserve"> </w:t>
      </w:r>
      <w:r w:rsidRPr="00992146">
        <w:rPr>
          <w:lang w:val="en-US"/>
          <w:rPrChange w:id="13769" w:author="Anusha De" w:date="2022-08-01T14:48:00Z">
            <w:rPr/>
          </w:rPrChange>
        </w:rPr>
        <w:t>to</w:t>
      </w:r>
      <w:r w:rsidR="00F73A4C" w:rsidRPr="00992146">
        <w:rPr>
          <w:lang w:val="en-US"/>
          <w:rPrChange w:id="13770" w:author="Anusha De" w:date="2022-08-01T14:48:00Z">
            <w:rPr/>
          </w:rPrChange>
        </w:rPr>
        <w:t xml:space="preserve"> </w:t>
      </w:r>
      <w:r w:rsidRPr="00992146">
        <w:rPr>
          <w:lang w:val="en-US"/>
          <w:rPrChange w:id="13771" w:author="Anusha De" w:date="2022-08-01T14:48:00Z">
            <w:rPr/>
          </w:rPrChange>
        </w:rPr>
        <w:t>more</w:t>
      </w:r>
      <w:r w:rsidR="00F73A4C" w:rsidRPr="00992146">
        <w:rPr>
          <w:lang w:val="en-US"/>
          <w:rPrChange w:id="13772" w:author="Anusha De" w:date="2022-08-01T14:48:00Z">
            <w:rPr/>
          </w:rPrChange>
        </w:rPr>
        <w:t xml:space="preserve"> </w:t>
      </w:r>
      <w:r w:rsidRPr="00992146">
        <w:rPr>
          <w:lang w:val="en-US"/>
          <w:rPrChange w:id="13773" w:author="Anusha De" w:date="2022-08-01T14:48:00Z">
            <w:rPr/>
          </w:rPrChange>
        </w:rPr>
        <w:t>or</w:t>
      </w:r>
      <w:r w:rsidR="00F73A4C" w:rsidRPr="00992146">
        <w:rPr>
          <w:lang w:val="en-US"/>
          <w:rPrChange w:id="13774" w:author="Anusha De" w:date="2022-08-01T14:48:00Z">
            <w:rPr/>
          </w:rPrChange>
        </w:rPr>
        <w:t xml:space="preserve"> </w:t>
      </w:r>
      <w:r w:rsidRPr="00992146">
        <w:rPr>
          <w:lang w:val="en-US"/>
          <w:rPrChange w:id="13775" w:author="Anusha De" w:date="2022-08-01T14:48:00Z">
            <w:rPr/>
          </w:rPrChange>
        </w:rPr>
        <w:t>less</w:t>
      </w:r>
      <w:r w:rsidR="00F73A4C" w:rsidRPr="00992146">
        <w:rPr>
          <w:lang w:val="en-US"/>
          <w:rPrChange w:id="13776" w:author="Anusha De" w:date="2022-08-01T14:48:00Z">
            <w:rPr/>
          </w:rPrChange>
        </w:rPr>
        <w:t xml:space="preserve"> </w:t>
      </w:r>
      <w:r w:rsidRPr="00992146">
        <w:rPr>
          <w:lang w:val="en-US"/>
          <w:rPrChange w:id="13777" w:author="Anusha De" w:date="2022-08-01T14:48:00Z">
            <w:rPr/>
          </w:rPrChange>
        </w:rPr>
        <w:t>favourable</w:t>
      </w:r>
      <w:r w:rsidR="00F73A4C" w:rsidRPr="00992146">
        <w:rPr>
          <w:lang w:val="en-US"/>
          <w:rPrChange w:id="13778" w:author="Anusha De" w:date="2022-08-01T14:48:00Z">
            <w:rPr/>
          </w:rPrChange>
        </w:rPr>
        <w:t xml:space="preserve"> </w:t>
      </w:r>
      <w:r w:rsidRPr="00992146">
        <w:rPr>
          <w:lang w:val="en-US"/>
          <w:rPrChange w:id="13779" w:author="Anusha De" w:date="2022-08-01T14:48:00Z">
            <w:rPr/>
          </w:rPrChange>
        </w:rPr>
        <w:t>ratings</w:t>
      </w:r>
      <w:r w:rsidR="00F73A4C" w:rsidRPr="00992146">
        <w:rPr>
          <w:lang w:val="en-US"/>
          <w:rPrChange w:id="13780" w:author="Anusha De" w:date="2022-08-01T14:48:00Z">
            <w:rPr/>
          </w:rPrChange>
        </w:rPr>
        <w:t xml:space="preserve"> </w:t>
      </w:r>
      <w:r w:rsidRPr="00992146">
        <w:rPr>
          <w:lang w:val="en-US"/>
          <w:rPrChange w:id="13781" w:author="Anusha De" w:date="2022-08-01T14:48:00Z">
            <w:rPr/>
          </w:rPrChange>
        </w:rPr>
        <w:t>from</w:t>
      </w:r>
      <w:r w:rsidR="00F73A4C" w:rsidRPr="00992146">
        <w:rPr>
          <w:lang w:val="en-US"/>
          <w:rPrChange w:id="13782" w:author="Anusha De" w:date="2022-08-01T14:48:00Z">
            <w:rPr/>
          </w:rPrChange>
        </w:rPr>
        <w:t xml:space="preserve"> </w:t>
      </w:r>
      <w:r w:rsidRPr="00992146">
        <w:rPr>
          <w:lang w:val="en-US"/>
          <w:rPrChange w:id="13783" w:author="Anusha De" w:date="2022-08-01T14:48:00Z">
            <w:rPr/>
          </w:rPrChange>
        </w:rPr>
        <w:t>farmers,</w:t>
      </w:r>
      <w:r w:rsidR="00F73A4C" w:rsidRPr="00992146">
        <w:rPr>
          <w:lang w:val="en-US"/>
          <w:rPrChange w:id="13784" w:author="Anusha De" w:date="2022-08-01T14:48:00Z">
            <w:rPr/>
          </w:rPrChange>
        </w:rPr>
        <w:t xml:space="preserve"> </w:t>
      </w:r>
      <w:r w:rsidRPr="00992146">
        <w:rPr>
          <w:lang w:val="en-US"/>
          <w:rPrChange w:id="13785" w:author="Anusha De" w:date="2022-08-01T14:48:00Z">
            <w:rPr/>
          </w:rPrChange>
        </w:rPr>
        <w:t>so</w:t>
      </w:r>
      <w:r w:rsidR="00F73A4C" w:rsidRPr="00992146">
        <w:rPr>
          <w:lang w:val="en-US"/>
          <w:rPrChange w:id="13786" w:author="Anusha De" w:date="2022-08-01T14:48:00Z">
            <w:rPr/>
          </w:rPrChange>
        </w:rPr>
        <w:t xml:space="preserve"> </w:t>
      </w:r>
      <w:r w:rsidRPr="00992146">
        <w:rPr>
          <w:lang w:val="en-US"/>
          <w:rPrChange w:id="13787" w:author="Anusha De" w:date="2022-08-01T14:48:00Z">
            <w:rPr/>
          </w:rPrChange>
        </w:rPr>
        <w:t>we</w:t>
      </w:r>
      <w:r w:rsidR="00F73A4C" w:rsidRPr="00992146">
        <w:rPr>
          <w:lang w:val="en-US"/>
          <w:rPrChange w:id="13788" w:author="Anusha De" w:date="2022-08-01T14:48:00Z">
            <w:rPr/>
          </w:rPrChange>
        </w:rPr>
        <w:t xml:space="preserve"> </w:t>
      </w:r>
      <w:r w:rsidRPr="00992146">
        <w:rPr>
          <w:lang w:val="en-US"/>
          <w:rPrChange w:id="13789" w:author="Anusha De" w:date="2022-08-01T14:48:00Z">
            <w:rPr/>
          </w:rPrChange>
        </w:rPr>
        <w:t>need</w:t>
      </w:r>
      <w:r w:rsidR="00F73A4C" w:rsidRPr="00992146">
        <w:rPr>
          <w:lang w:val="en-US"/>
          <w:rPrChange w:id="13790" w:author="Anusha De" w:date="2022-08-01T14:48:00Z">
            <w:rPr/>
          </w:rPrChange>
        </w:rPr>
        <w:t xml:space="preserve"> </w:t>
      </w:r>
      <w:r w:rsidRPr="00992146">
        <w:rPr>
          <w:lang w:val="en-US"/>
          <w:rPrChange w:id="13791" w:author="Anusha De" w:date="2022-08-01T14:48:00Z">
            <w:rPr/>
          </w:rPrChange>
        </w:rPr>
        <w:t>to</w:t>
      </w:r>
      <w:r w:rsidR="00F73A4C" w:rsidRPr="00992146">
        <w:rPr>
          <w:lang w:val="en-US"/>
          <w:rPrChange w:id="13792" w:author="Anusha De" w:date="2022-08-01T14:48:00Z">
            <w:rPr/>
          </w:rPrChange>
        </w:rPr>
        <w:t xml:space="preserve"> </w:t>
      </w:r>
      <w:r w:rsidRPr="00992146">
        <w:rPr>
          <w:lang w:val="en-US"/>
          <w:rPrChange w:id="13793" w:author="Anusha De" w:date="2022-08-01T14:48:00Z">
            <w:rPr/>
          </w:rPrChange>
        </w:rPr>
        <w:t>control</w:t>
      </w:r>
      <w:r w:rsidR="00F73A4C" w:rsidRPr="00992146">
        <w:rPr>
          <w:lang w:val="en-US"/>
          <w:rPrChange w:id="13794" w:author="Anusha De" w:date="2022-08-01T14:48:00Z">
            <w:rPr/>
          </w:rPrChange>
        </w:rPr>
        <w:t xml:space="preserve"> </w:t>
      </w:r>
      <w:r w:rsidRPr="00992146">
        <w:rPr>
          <w:lang w:val="en-US"/>
          <w:rPrChange w:id="13795" w:author="Anusha De" w:date="2022-08-01T14:48:00Z">
            <w:rPr/>
          </w:rPrChange>
        </w:rPr>
        <w:t>for</w:t>
      </w:r>
      <w:r w:rsidR="00F73A4C" w:rsidRPr="00992146">
        <w:rPr>
          <w:lang w:val="en-US"/>
          <w:rPrChange w:id="13796" w:author="Anusha De" w:date="2022-08-01T14:48:00Z">
            <w:rPr/>
          </w:rPrChange>
        </w:rPr>
        <w:t xml:space="preserve"> </w:t>
      </w:r>
      <w:r w:rsidRPr="00992146">
        <w:rPr>
          <w:lang w:val="en-US"/>
          <w:rPrChange w:id="13797" w:author="Anusha De" w:date="2022-08-01T14:48:00Z">
            <w:rPr/>
          </w:rPrChange>
        </w:rPr>
        <w:t>education</w:t>
      </w:r>
      <w:r w:rsidR="00F73A4C" w:rsidRPr="00992146">
        <w:rPr>
          <w:lang w:val="en-US"/>
          <w:rPrChange w:id="13798" w:author="Anusha De" w:date="2022-08-01T14:48:00Z">
            <w:rPr/>
          </w:rPrChange>
        </w:rPr>
        <w:t xml:space="preserve"> </w:t>
      </w:r>
      <w:r w:rsidRPr="00992146">
        <w:rPr>
          <w:lang w:val="en-US"/>
          <w:rPrChange w:id="13799" w:author="Anusha De" w:date="2022-08-01T14:48:00Z">
            <w:rPr/>
          </w:rPrChange>
        </w:rPr>
        <w:t>to</w:t>
      </w:r>
      <w:r w:rsidR="00F73A4C" w:rsidRPr="00992146">
        <w:rPr>
          <w:lang w:val="en-US"/>
          <w:rPrChange w:id="13800" w:author="Anusha De" w:date="2022-08-01T14:48:00Z">
            <w:rPr/>
          </w:rPrChange>
        </w:rPr>
        <w:t xml:space="preserve"> </w:t>
      </w:r>
      <w:r w:rsidRPr="00992146">
        <w:rPr>
          <w:lang w:val="en-US"/>
          <w:rPrChange w:id="13801" w:author="Anusha De" w:date="2022-08-01T14:48:00Z">
            <w:rPr/>
          </w:rPrChange>
        </w:rPr>
        <w:t>disentangle</w:t>
      </w:r>
      <w:r w:rsidR="00F73A4C" w:rsidRPr="00992146">
        <w:rPr>
          <w:lang w:val="en-US"/>
          <w:rPrChange w:id="13802" w:author="Anusha De" w:date="2022-08-01T14:48:00Z">
            <w:rPr/>
          </w:rPrChange>
        </w:rPr>
        <w:t xml:space="preserve"> </w:t>
      </w:r>
      <w:r w:rsidRPr="00992146">
        <w:rPr>
          <w:lang w:val="en-US"/>
          <w:rPrChange w:id="13803" w:author="Anusha De" w:date="2022-08-01T14:48:00Z">
            <w:rPr/>
          </w:rPrChange>
        </w:rPr>
        <w:t>the</w:t>
      </w:r>
      <w:r w:rsidR="00F73A4C" w:rsidRPr="00992146">
        <w:rPr>
          <w:lang w:val="en-US"/>
          <w:rPrChange w:id="13804" w:author="Anusha De" w:date="2022-08-01T14:48:00Z">
            <w:rPr/>
          </w:rPrChange>
        </w:rPr>
        <w:t xml:space="preserve"> </w:t>
      </w:r>
      <w:r w:rsidRPr="00992146">
        <w:rPr>
          <w:lang w:val="en-US"/>
          <w:rPrChange w:id="13805" w:author="Anusha De" w:date="2022-08-01T14:48:00Z">
            <w:rPr/>
          </w:rPrChange>
        </w:rPr>
        <w:t>effect</w:t>
      </w:r>
      <w:r w:rsidR="00F73A4C" w:rsidRPr="00992146">
        <w:rPr>
          <w:lang w:val="en-US"/>
          <w:rPrChange w:id="13806" w:author="Anusha De" w:date="2022-08-01T14:48:00Z">
            <w:rPr/>
          </w:rPrChange>
        </w:rPr>
        <w:t xml:space="preserve"> </w:t>
      </w:r>
      <w:r w:rsidRPr="00992146">
        <w:rPr>
          <w:lang w:val="en-US"/>
          <w:rPrChange w:id="13807" w:author="Anusha De" w:date="2022-08-01T14:48:00Z">
            <w:rPr/>
          </w:rPrChange>
        </w:rPr>
        <w:t>of</w:t>
      </w:r>
      <w:r w:rsidR="00F73A4C" w:rsidRPr="00992146">
        <w:rPr>
          <w:lang w:val="en-US"/>
          <w:rPrChange w:id="13808" w:author="Anusha De" w:date="2022-08-01T14:48:00Z">
            <w:rPr/>
          </w:rPrChange>
        </w:rPr>
        <w:t xml:space="preserve"> </w:t>
      </w:r>
      <w:r w:rsidRPr="00992146">
        <w:rPr>
          <w:lang w:val="en-US"/>
          <w:rPrChange w:id="13809" w:author="Anusha De" w:date="2022-08-01T14:48:00Z">
            <w:rPr/>
          </w:rPrChange>
        </w:rPr>
        <w:t>actor</w:t>
      </w:r>
      <w:r w:rsidR="00F73A4C" w:rsidRPr="00992146">
        <w:rPr>
          <w:lang w:val="en-US"/>
          <w:rPrChange w:id="13810" w:author="Anusha De" w:date="2022-08-01T14:48:00Z">
            <w:rPr/>
          </w:rPrChange>
        </w:rPr>
        <w:t xml:space="preserve"> </w:t>
      </w:r>
      <w:r w:rsidRPr="00992146">
        <w:rPr>
          <w:lang w:val="en-US"/>
          <w:rPrChange w:id="13811" w:author="Anusha De" w:date="2022-08-01T14:48:00Z">
            <w:rPr/>
          </w:rPrChange>
        </w:rPr>
        <w:t>gender</w:t>
      </w:r>
      <w:r w:rsidR="00F73A4C" w:rsidRPr="00992146">
        <w:rPr>
          <w:lang w:val="en-US"/>
          <w:rPrChange w:id="13812" w:author="Anusha De" w:date="2022-08-01T14:48:00Z">
            <w:rPr/>
          </w:rPrChange>
        </w:rPr>
        <w:t xml:space="preserve"> </w:t>
      </w:r>
      <w:r w:rsidRPr="00992146">
        <w:rPr>
          <w:lang w:val="en-US"/>
          <w:rPrChange w:id="13813" w:author="Anusha De" w:date="2022-08-01T14:48:00Z">
            <w:rPr/>
          </w:rPrChange>
        </w:rPr>
        <w:t>and</w:t>
      </w:r>
      <w:r w:rsidR="00F73A4C" w:rsidRPr="00992146">
        <w:rPr>
          <w:lang w:val="en-US"/>
          <w:rPrChange w:id="13814" w:author="Anusha De" w:date="2022-08-01T14:48:00Z">
            <w:rPr/>
          </w:rPrChange>
        </w:rPr>
        <w:t xml:space="preserve"> </w:t>
      </w:r>
      <w:r w:rsidRPr="00992146">
        <w:rPr>
          <w:lang w:val="en-US"/>
          <w:rPrChange w:id="13815" w:author="Anusha De" w:date="2022-08-01T14:48:00Z">
            <w:rPr/>
          </w:rPrChange>
        </w:rPr>
        <w:t>actor</w:t>
      </w:r>
      <w:r w:rsidR="00F73A4C" w:rsidRPr="00992146">
        <w:rPr>
          <w:lang w:val="en-US"/>
          <w:rPrChange w:id="13816" w:author="Anusha De" w:date="2022-08-01T14:48:00Z">
            <w:rPr/>
          </w:rPrChange>
        </w:rPr>
        <w:t xml:space="preserve"> </w:t>
      </w:r>
      <w:r w:rsidRPr="00992146">
        <w:rPr>
          <w:lang w:val="en-US"/>
          <w:rPrChange w:id="13817" w:author="Anusha De" w:date="2022-08-01T14:48:00Z">
            <w:rPr/>
          </w:rPrChange>
        </w:rPr>
        <w:t>education</w:t>
      </w:r>
      <w:r w:rsidR="00F73A4C" w:rsidRPr="00992146">
        <w:rPr>
          <w:lang w:val="en-US"/>
          <w:rPrChange w:id="13818" w:author="Anusha De" w:date="2022-08-01T14:48:00Z">
            <w:rPr/>
          </w:rPrChange>
        </w:rPr>
        <w:t xml:space="preserve"> </w:t>
      </w:r>
      <w:r w:rsidRPr="00992146">
        <w:rPr>
          <w:lang w:val="en-US"/>
          <w:rPrChange w:id="13819" w:author="Anusha De" w:date="2022-08-01T14:48:00Z">
            <w:rPr/>
          </w:rPrChange>
        </w:rPr>
        <w:t>levels.</w:t>
      </w:r>
      <w:r w:rsidR="00F73A4C" w:rsidRPr="00992146">
        <w:rPr>
          <w:lang w:val="en-US"/>
          <w:rPrChange w:id="13820" w:author="Anusha De" w:date="2022-08-01T14:48:00Z">
            <w:rPr/>
          </w:rPrChange>
        </w:rPr>
        <w:t xml:space="preserve"> </w:t>
      </w:r>
      <w:r w:rsidRPr="00992146">
        <w:rPr>
          <w:lang w:val="en-US"/>
          <w:rPrChange w:id="13821" w:author="Anusha De" w:date="2022-08-01T14:48:00Z">
            <w:rPr/>
          </w:rPrChange>
        </w:rPr>
        <w:t>Men</w:t>
      </w:r>
      <w:r w:rsidR="00F73A4C" w:rsidRPr="00992146">
        <w:rPr>
          <w:lang w:val="en-US"/>
          <w:rPrChange w:id="13822" w:author="Anusha De" w:date="2022-08-01T14:48:00Z">
            <w:rPr/>
          </w:rPrChange>
        </w:rPr>
        <w:t xml:space="preserve"> </w:t>
      </w:r>
      <w:r w:rsidRPr="00992146">
        <w:rPr>
          <w:lang w:val="en-US"/>
          <w:rPrChange w:id="13823" w:author="Anusha De" w:date="2022-08-01T14:48:00Z">
            <w:rPr/>
          </w:rPrChange>
        </w:rPr>
        <w:t>are</w:t>
      </w:r>
      <w:r w:rsidR="00F73A4C" w:rsidRPr="00992146">
        <w:rPr>
          <w:lang w:val="en-US"/>
          <w:rPrChange w:id="13824" w:author="Anusha De" w:date="2022-08-01T14:48:00Z">
            <w:rPr/>
          </w:rPrChange>
        </w:rPr>
        <w:t xml:space="preserve"> </w:t>
      </w:r>
      <w:r w:rsidRPr="00992146">
        <w:rPr>
          <w:lang w:val="en-US"/>
          <w:rPrChange w:id="13825" w:author="Anusha De" w:date="2022-08-01T14:48:00Z">
            <w:rPr/>
          </w:rPrChange>
        </w:rPr>
        <w:t>likely</w:t>
      </w:r>
      <w:r w:rsidR="00F73A4C" w:rsidRPr="00992146">
        <w:rPr>
          <w:lang w:val="en-US"/>
          <w:rPrChange w:id="13826" w:author="Anusha De" w:date="2022-08-01T14:48:00Z">
            <w:rPr/>
          </w:rPrChange>
        </w:rPr>
        <w:t xml:space="preserve"> </w:t>
      </w:r>
      <w:r w:rsidRPr="00992146">
        <w:rPr>
          <w:lang w:val="en-US"/>
          <w:rPrChange w:id="13827" w:author="Anusha De" w:date="2022-08-01T14:48:00Z">
            <w:rPr/>
          </w:rPrChange>
        </w:rPr>
        <w:t>to</w:t>
      </w:r>
      <w:r w:rsidR="00F73A4C" w:rsidRPr="00992146">
        <w:rPr>
          <w:lang w:val="en-US"/>
          <w:rPrChange w:id="13828" w:author="Anusha De" w:date="2022-08-01T14:48:00Z">
            <w:rPr/>
          </w:rPrChange>
        </w:rPr>
        <w:t xml:space="preserve"> </w:t>
      </w:r>
      <w:r w:rsidRPr="00992146">
        <w:rPr>
          <w:lang w:val="en-US"/>
          <w:rPrChange w:id="13829" w:author="Anusha De" w:date="2022-08-01T14:48:00Z">
            <w:rPr/>
          </w:rPrChange>
        </w:rPr>
        <w:t>be</w:t>
      </w:r>
      <w:r w:rsidR="00F73A4C" w:rsidRPr="00992146">
        <w:rPr>
          <w:lang w:val="en-US"/>
          <w:rPrChange w:id="13830" w:author="Anusha De" w:date="2022-08-01T14:48:00Z">
            <w:rPr/>
          </w:rPrChange>
        </w:rPr>
        <w:t xml:space="preserve"> </w:t>
      </w:r>
      <w:r w:rsidRPr="00992146">
        <w:rPr>
          <w:lang w:val="en-US"/>
          <w:rPrChange w:id="13831" w:author="Anusha De" w:date="2022-08-01T14:48:00Z">
            <w:rPr/>
          </w:rPrChange>
        </w:rPr>
        <w:t>older</w:t>
      </w:r>
      <w:r w:rsidR="00F73A4C" w:rsidRPr="00992146">
        <w:rPr>
          <w:lang w:val="en-US"/>
          <w:rPrChange w:id="13832" w:author="Anusha De" w:date="2022-08-01T14:48:00Z">
            <w:rPr/>
          </w:rPrChange>
        </w:rPr>
        <w:t xml:space="preserve"> </w:t>
      </w:r>
      <w:r w:rsidRPr="00992146">
        <w:rPr>
          <w:lang w:val="en-US"/>
          <w:rPrChange w:id="13833" w:author="Anusha De" w:date="2022-08-01T14:48:00Z">
            <w:rPr/>
          </w:rPrChange>
        </w:rPr>
        <w:t>because</w:t>
      </w:r>
      <w:r w:rsidR="00F73A4C" w:rsidRPr="00992146">
        <w:rPr>
          <w:lang w:val="en-US"/>
          <w:rPrChange w:id="13834" w:author="Anusha De" w:date="2022-08-01T14:48:00Z">
            <w:rPr/>
          </w:rPrChange>
        </w:rPr>
        <w:t xml:space="preserve"> </w:t>
      </w:r>
      <w:r w:rsidRPr="00992146">
        <w:rPr>
          <w:lang w:val="en-US"/>
          <w:rPrChange w:id="13835" w:author="Anusha De" w:date="2022-08-01T14:48:00Z">
            <w:rPr/>
          </w:rPrChange>
        </w:rPr>
        <w:t>of</w:t>
      </w:r>
      <w:r w:rsidR="00F73A4C" w:rsidRPr="00992146">
        <w:rPr>
          <w:lang w:val="en-US"/>
          <w:rPrChange w:id="13836" w:author="Anusha De" w:date="2022-08-01T14:48:00Z">
            <w:rPr/>
          </w:rPrChange>
        </w:rPr>
        <w:t xml:space="preserve"> </w:t>
      </w:r>
      <w:r w:rsidRPr="00992146">
        <w:rPr>
          <w:lang w:val="en-US"/>
          <w:rPrChange w:id="13837" w:author="Anusha De" w:date="2022-08-01T14:48:00Z">
            <w:rPr/>
          </w:rPrChange>
        </w:rPr>
        <w:t>longer</w:t>
      </w:r>
      <w:r w:rsidR="00F73A4C" w:rsidRPr="00992146">
        <w:rPr>
          <w:lang w:val="en-US"/>
          <w:rPrChange w:id="13838" w:author="Anusha De" w:date="2022-08-01T14:48:00Z">
            <w:rPr/>
          </w:rPrChange>
        </w:rPr>
        <w:t xml:space="preserve"> </w:t>
      </w:r>
      <w:r w:rsidRPr="00992146">
        <w:rPr>
          <w:lang w:val="en-US"/>
          <w:rPrChange w:id="13839" w:author="Anusha De" w:date="2022-08-01T14:48:00Z">
            <w:rPr/>
          </w:rPrChange>
        </w:rPr>
        <w:t>active</w:t>
      </w:r>
      <w:r w:rsidR="00F73A4C" w:rsidRPr="00992146">
        <w:rPr>
          <w:lang w:val="en-US"/>
          <w:rPrChange w:id="13840" w:author="Anusha De" w:date="2022-08-01T14:48:00Z">
            <w:rPr/>
          </w:rPrChange>
        </w:rPr>
        <w:t xml:space="preserve"> </w:t>
      </w:r>
      <w:r w:rsidRPr="00992146">
        <w:rPr>
          <w:lang w:val="en-US"/>
          <w:rPrChange w:id="13841" w:author="Anusha De" w:date="2022-08-01T14:48:00Z">
            <w:rPr/>
          </w:rPrChange>
        </w:rPr>
        <w:t>periods</w:t>
      </w:r>
      <w:r w:rsidR="00F73A4C" w:rsidRPr="00992146">
        <w:rPr>
          <w:lang w:val="en-US"/>
          <w:rPrChange w:id="13842" w:author="Anusha De" w:date="2022-08-01T14:48:00Z">
            <w:rPr/>
          </w:rPrChange>
        </w:rPr>
        <w:t xml:space="preserve"> </w:t>
      </w:r>
      <w:r w:rsidRPr="00992146">
        <w:rPr>
          <w:lang w:val="en-US"/>
          <w:rPrChange w:id="13843" w:author="Anusha De" w:date="2022-08-01T14:48:00Z">
            <w:rPr/>
          </w:rPrChange>
        </w:rPr>
        <w:t>in</w:t>
      </w:r>
      <w:r w:rsidR="00F73A4C" w:rsidRPr="00992146">
        <w:rPr>
          <w:lang w:val="en-US"/>
          <w:rPrChange w:id="13844" w:author="Anusha De" w:date="2022-08-01T14:48:00Z">
            <w:rPr/>
          </w:rPrChange>
        </w:rPr>
        <w:t xml:space="preserve"> </w:t>
      </w:r>
      <w:r w:rsidRPr="00992146">
        <w:rPr>
          <w:lang w:val="en-US"/>
          <w:rPrChange w:id="13845" w:author="Anusha De" w:date="2022-08-01T14:48:00Z">
            <w:rPr/>
          </w:rPrChange>
        </w:rPr>
        <w:t>service</w:t>
      </w:r>
      <w:r w:rsidR="00F73A4C" w:rsidRPr="00992146">
        <w:rPr>
          <w:lang w:val="en-US"/>
          <w:rPrChange w:id="13846" w:author="Anusha De" w:date="2022-08-01T14:48:00Z">
            <w:rPr/>
          </w:rPrChange>
        </w:rPr>
        <w:t xml:space="preserve"> </w:t>
      </w:r>
      <w:r w:rsidRPr="00992146">
        <w:rPr>
          <w:lang w:val="en-US"/>
          <w:rPrChange w:id="13847" w:author="Anusha De" w:date="2022-08-01T14:48:00Z">
            <w:rPr/>
          </w:rPrChange>
        </w:rPr>
        <w:t>providing</w:t>
      </w:r>
      <w:r w:rsidR="00F73A4C" w:rsidRPr="00992146">
        <w:rPr>
          <w:lang w:val="en-US"/>
          <w:rPrChange w:id="13848" w:author="Anusha De" w:date="2022-08-01T14:48:00Z">
            <w:rPr/>
          </w:rPrChange>
        </w:rPr>
        <w:t xml:space="preserve"> </w:t>
      </w:r>
      <w:r w:rsidRPr="00992146">
        <w:rPr>
          <w:lang w:val="en-US"/>
          <w:rPrChange w:id="13849" w:author="Anusha De" w:date="2022-08-01T14:48:00Z">
            <w:rPr/>
          </w:rPrChange>
        </w:rPr>
        <w:t>and</w:t>
      </w:r>
      <w:r w:rsidR="00F73A4C" w:rsidRPr="00992146">
        <w:rPr>
          <w:lang w:val="en-US"/>
          <w:rPrChange w:id="13850" w:author="Anusha De" w:date="2022-08-01T14:48:00Z">
            <w:rPr/>
          </w:rPrChange>
        </w:rPr>
        <w:t xml:space="preserve"> </w:t>
      </w:r>
      <w:r w:rsidRPr="00992146">
        <w:rPr>
          <w:lang w:val="en-US"/>
          <w:rPrChange w:id="13851" w:author="Anusha De" w:date="2022-08-01T14:48:00Z">
            <w:rPr/>
          </w:rPrChange>
        </w:rPr>
        <w:t>input</w:t>
      </w:r>
      <w:r w:rsidR="00F73A4C" w:rsidRPr="00992146">
        <w:rPr>
          <w:lang w:val="en-US"/>
          <w:rPrChange w:id="13852" w:author="Anusha De" w:date="2022-08-01T14:48:00Z">
            <w:rPr/>
          </w:rPrChange>
        </w:rPr>
        <w:t xml:space="preserve"> </w:t>
      </w:r>
      <w:r w:rsidRPr="00992146">
        <w:rPr>
          <w:lang w:val="en-US"/>
          <w:rPrChange w:id="13853" w:author="Anusha De" w:date="2022-08-01T14:48:00Z">
            <w:rPr/>
          </w:rPrChange>
        </w:rPr>
        <w:t>dealing.</w:t>
      </w:r>
      <w:r w:rsidR="00F73A4C" w:rsidRPr="00992146">
        <w:rPr>
          <w:lang w:val="en-US"/>
          <w:rPrChange w:id="13854" w:author="Anusha De" w:date="2022-08-01T14:48:00Z">
            <w:rPr/>
          </w:rPrChange>
        </w:rPr>
        <w:t xml:space="preserve"> </w:t>
      </w:r>
      <w:r w:rsidRPr="00992146">
        <w:rPr>
          <w:lang w:val="en-US"/>
          <w:rPrChange w:id="13855" w:author="Anusha De" w:date="2022-08-01T14:48:00Z">
            <w:rPr/>
          </w:rPrChange>
        </w:rPr>
        <w:t>Older</w:t>
      </w:r>
      <w:r w:rsidR="00F73A4C" w:rsidRPr="00992146">
        <w:rPr>
          <w:lang w:val="en-US"/>
          <w:rPrChange w:id="13856" w:author="Anusha De" w:date="2022-08-01T14:48:00Z">
            <w:rPr/>
          </w:rPrChange>
        </w:rPr>
        <w:t xml:space="preserve"> </w:t>
      </w:r>
      <w:r w:rsidRPr="00992146">
        <w:rPr>
          <w:lang w:val="en-US"/>
          <w:rPrChange w:id="13857" w:author="Anusha De" w:date="2022-08-01T14:48:00Z">
            <w:rPr/>
          </w:rPrChange>
        </w:rPr>
        <w:t>individuals</w:t>
      </w:r>
      <w:r w:rsidR="00F73A4C" w:rsidRPr="00992146">
        <w:rPr>
          <w:lang w:val="en-US"/>
          <w:rPrChange w:id="13858" w:author="Anusha De" w:date="2022-08-01T14:48:00Z">
            <w:rPr/>
          </w:rPrChange>
        </w:rPr>
        <w:t xml:space="preserve"> </w:t>
      </w:r>
      <w:r w:rsidRPr="00992146">
        <w:rPr>
          <w:lang w:val="en-US"/>
          <w:rPrChange w:id="13859" w:author="Anusha De" w:date="2022-08-01T14:48:00Z">
            <w:rPr/>
          </w:rPrChange>
        </w:rPr>
        <w:t>might</w:t>
      </w:r>
      <w:r w:rsidR="00F73A4C" w:rsidRPr="00992146">
        <w:rPr>
          <w:lang w:val="en-US"/>
          <w:rPrChange w:id="13860" w:author="Anusha De" w:date="2022-08-01T14:48:00Z">
            <w:rPr/>
          </w:rPrChange>
        </w:rPr>
        <w:t xml:space="preserve"> </w:t>
      </w:r>
      <w:r w:rsidRPr="00992146">
        <w:rPr>
          <w:lang w:val="en-US"/>
          <w:rPrChange w:id="13861" w:author="Anusha De" w:date="2022-08-01T14:48:00Z">
            <w:rPr/>
          </w:rPrChange>
        </w:rPr>
        <w:t>have</w:t>
      </w:r>
      <w:r w:rsidR="00F73A4C" w:rsidRPr="00992146">
        <w:rPr>
          <w:lang w:val="en-US"/>
          <w:rPrChange w:id="13862" w:author="Anusha De" w:date="2022-08-01T14:48:00Z">
            <w:rPr/>
          </w:rPrChange>
        </w:rPr>
        <w:t xml:space="preserve"> </w:t>
      </w:r>
      <w:r w:rsidRPr="00992146">
        <w:rPr>
          <w:lang w:val="en-US"/>
          <w:rPrChange w:id="13863" w:author="Anusha De" w:date="2022-08-01T14:48:00Z">
            <w:rPr/>
          </w:rPrChange>
        </w:rPr>
        <w:t>better</w:t>
      </w:r>
      <w:r w:rsidR="00F73A4C" w:rsidRPr="00992146">
        <w:rPr>
          <w:lang w:val="en-US"/>
          <w:rPrChange w:id="13864" w:author="Anusha De" w:date="2022-08-01T14:48:00Z">
            <w:rPr/>
          </w:rPrChange>
        </w:rPr>
        <w:t xml:space="preserve"> </w:t>
      </w:r>
      <w:r w:rsidRPr="00992146">
        <w:rPr>
          <w:lang w:val="en-US"/>
          <w:rPrChange w:id="13865" w:author="Anusha De" w:date="2022-08-01T14:48:00Z">
            <w:rPr/>
          </w:rPrChange>
        </w:rPr>
        <w:t>experience</w:t>
      </w:r>
      <w:r w:rsidR="00F73A4C" w:rsidRPr="00992146">
        <w:rPr>
          <w:lang w:val="en-US"/>
          <w:rPrChange w:id="13866" w:author="Anusha De" w:date="2022-08-01T14:48:00Z">
            <w:rPr/>
          </w:rPrChange>
        </w:rPr>
        <w:t xml:space="preserve"> </w:t>
      </w:r>
      <w:r w:rsidRPr="00992146">
        <w:rPr>
          <w:lang w:val="en-US"/>
          <w:rPrChange w:id="13867" w:author="Anusha De" w:date="2022-08-01T14:48:00Z">
            <w:rPr/>
          </w:rPrChange>
        </w:rPr>
        <w:t>in</w:t>
      </w:r>
      <w:r w:rsidR="00F73A4C" w:rsidRPr="00992146">
        <w:rPr>
          <w:lang w:val="en-US"/>
          <w:rPrChange w:id="13868" w:author="Anusha De" w:date="2022-08-01T14:48:00Z">
            <w:rPr/>
          </w:rPrChange>
        </w:rPr>
        <w:t xml:space="preserve"> </w:t>
      </w:r>
      <w:r w:rsidRPr="00992146">
        <w:rPr>
          <w:lang w:val="en-US"/>
          <w:rPrChange w:id="13869" w:author="Anusha De" w:date="2022-08-01T14:48:00Z">
            <w:rPr/>
          </w:rPrChange>
        </w:rPr>
        <w:t>the</w:t>
      </w:r>
      <w:r w:rsidR="00F73A4C" w:rsidRPr="00992146">
        <w:rPr>
          <w:lang w:val="en-US"/>
          <w:rPrChange w:id="13870" w:author="Anusha De" w:date="2022-08-01T14:48:00Z">
            <w:rPr/>
          </w:rPrChange>
        </w:rPr>
        <w:t xml:space="preserve"> </w:t>
      </w:r>
      <w:r w:rsidRPr="00992146">
        <w:rPr>
          <w:lang w:val="en-US"/>
          <w:rPrChange w:id="13871" w:author="Anusha De" w:date="2022-08-01T14:48:00Z">
            <w:rPr/>
          </w:rPrChange>
        </w:rPr>
        <w:t>business,</w:t>
      </w:r>
      <w:r w:rsidR="00F73A4C" w:rsidRPr="00992146">
        <w:rPr>
          <w:lang w:val="en-US"/>
          <w:rPrChange w:id="13872" w:author="Anusha De" w:date="2022-08-01T14:48:00Z">
            <w:rPr/>
          </w:rPrChange>
        </w:rPr>
        <w:t xml:space="preserve"> </w:t>
      </w:r>
      <w:r w:rsidRPr="00992146">
        <w:rPr>
          <w:lang w:val="en-US"/>
          <w:rPrChange w:id="13873" w:author="Anusha De" w:date="2022-08-01T14:48:00Z">
            <w:rPr/>
          </w:rPrChange>
        </w:rPr>
        <w:t>which</w:t>
      </w:r>
      <w:r w:rsidR="00F73A4C" w:rsidRPr="00992146">
        <w:rPr>
          <w:lang w:val="en-US"/>
          <w:rPrChange w:id="13874" w:author="Anusha De" w:date="2022-08-01T14:48:00Z">
            <w:rPr/>
          </w:rPrChange>
        </w:rPr>
        <w:t xml:space="preserve"> </w:t>
      </w:r>
      <w:r w:rsidRPr="00992146">
        <w:rPr>
          <w:lang w:val="en-US"/>
          <w:rPrChange w:id="13875" w:author="Anusha De" w:date="2022-08-01T14:48:00Z">
            <w:rPr/>
          </w:rPrChange>
        </w:rPr>
        <w:t>can</w:t>
      </w:r>
      <w:r w:rsidR="00F73A4C" w:rsidRPr="00992146">
        <w:rPr>
          <w:lang w:val="en-US"/>
          <w:rPrChange w:id="13876" w:author="Anusha De" w:date="2022-08-01T14:48:00Z">
            <w:rPr/>
          </w:rPrChange>
        </w:rPr>
        <w:t xml:space="preserve"> </w:t>
      </w:r>
      <w:r w:rsidRPr="00992146">
        <w:rPr>
          <w:lang w:val="en-US"/>
          <w:rPrChange w:id="13877" w:author="Anusha De" w:date="2022-08-01T14:48:00Z">
            <w:rPr/>
          </w:rPrChange>
        </w:rPr>
        <w:t>impact</w:t>
      </w:r>
      <w:r w:rsidR="00F73A4C" w:rsidRPr="00992146">
        <w:rPr>
          <w:lang w:val="en-US"/>
          <w:rPrChange w:id="13878" w:author="Anusha De" w:date="2022-08-01T14:48:00Z">
            <w:rPr/>
          </w:rPrChange>
        </w:rPr>
        <w:t xml:space="preserve"> </w:t>
      </w:r>
      <w:r w:rsidRPr="00992146">
        <w:rPr>
          <w:lang w:val="en-US"/>
          <w:rPrChange w:id="13879" w:author="Anusha De" w:date="2022-08-01T14:48:00Z">
            <w:rPr/>
          </w:rPrChange>
        </w:rPr>
        <w:t>the</w:t>
      </w:r>
      <w:r w:rsidR="00F73A4C" w:rsidRPr="00992146">
        <w:rPr>
          <w:lang w:val="en-US"/>
          <w:rPrChange w:id="13880" w:author="Anusha De" w:date="2022-08-01T14:48:00Z">
            <w:rPr/>
          </w:rPrChange>
        </w:rPr>
        <w:t xml:space="preserve"> </w:t>
      </w:r>
      <w:r w:rsidRPr="00992146">
        <w:rPr>
          <w:lang w:val="en-US"/>
          <w:rPrChange w:id="13881" w:author="Anusha De" w:date="2022-08-01T14:48:00Z">
            <w:rPr/>
          </w:rPrChange>
        </w:rPr>
        <w:t>ratings.</w:t>
      </w:r>
      <w:r w:rsidR="00F73A4C" w:rsidRPr="00992146">
        <w:rPr>
          <w:lang w:val="en-US"/>
          <w:rPrChange w:id="13882" w:author="Anusha De" w:date="2022-08-01T14:48:00Z">
            <w:rPr/>
          </w:rPrChange>
        </w:rPr>
        <w:t xml:space="preserve"> </w:t>
      </w:r>
      <w:r w:rsidRPr="00992146">
        <w:rPr>
          <w:lang w:val="en-US"/>
          <w:rPrChange w:id="13883" w:author="Anusha De" w:date="2022-08-01T14:48:00Z">
            <w:rPr/>
          </w:rPrChange>
        </w:rPr>
        <w:t>Controlling</w:t>
      </w:r>
      <w:r w:rsidR="00F73A4C" w:rsidRPr="00992146">
        <w:rPr>
          <w:lang w:val="en-US"/>
          <w:rPrChange w:id="13884" w:author="Anusha De" w:date="2022-08-01T14:48:00Z">
            <w:rPr/>
          </w:rPrChange>
        </w:rPr>
        <w:t xml:space="preserve"> </w:t>
      </w:r>
      <w:r w:rsidRPr="00992146">
        <w:rPr>
          <w:lang w:val="en-US"/>
          <w:rPrChange w:id="13885" w:author="Anusha De" w:date="2022-08-01T14:48:00Z">
            <w:rPr/>
          </w:rPrChange>
        </w:rPr>
        <w:t>for</w:t>
      </w:r>
      <w:r w:rsidR="00F73A4C" w:rsidRPr="00992146">
        <w:rPr>
          <w:lang w:val="en-US"/>
          <w:rPrChange w:id="13886" w:author="Anusha De" w:date="2022-08-01T14:48:00Z">
            <w:rPr/>
          </w:rPrChange>
        </w:rPr>
        <w:t xml:space="preserve"> </w:t>
      </w:r>
      <w:r w:rsidRPr="00992146">
        <w:rPr>
          <w:lang w:val="en-US"/>
          <w:rPrChange w:id="13887" w:author="Anusha De" w:date="2022-08-01T14:48:00Z">
            <w:rPr/>
          </w:rPrChange>
        </w:rPr>
        <w:t>marital</w:t>
      </w:r>
      <w:r w:rsidR="00F73A4C" w:rsidRPr="00992146">
        <w:rPr>
          <w:lang w:val="en-US"/>
          <w:rPrChange w:id="13888" w:author="Anusha De" w:date="2022-08-01T14:48:00Z">
            <w:rPr/>
          </w:rPrChange>
        </w:rPr>
        <w:t xml:space="preserve"> </w:t>
      </w:r>
      <w:r w:rsidRPr="00992146">
        <w:rPr>
          <w:lang w:val="en-US"/>
          <w:rPrChange w:id="13889" w:author="Anusha De" w:date="2022-08-01T14:48:00Z">
            <w:rPr/>
          </w:rPrChange>
        </w:rPr>
        <w:t>status</w:t>
      </w:r>
      <w:r w:rsidR="00F73A4C" w:rsidRPr="00992146">
        <w:rPr>
          <w:lang w:val="en-US"/>
          <w:rPrChange w:id="13890" w:author="Anusha De" w:date="2022-08-01T14:48:00Z">
            <w:rPr/>
          </w:rPrChange>
        </w:rPr>
        <w:t xml:space="preserve"> </w:t>
      </w:r>
      <w:r w:rsidRPr="00992146">
        <w:rPr>
          <w:lang w:val="en-US"/>
          <w:rPrChange w:id="13891" w:author="Anusha De" w:date="2022-08-01T14:48:00Z">
            <w:rPr/>
          </w:rPrChange>
        </w:rPr>
        <w:t>of</w:t>
      </w:r>
      <w:r w:rsidR="00F73A4C" w:rsidRPr="00992146">
        <w:rPr>
          <w:lang w:val="en-US"/>
          <w:rPrChange w:id="13892" w:author="Anusha De" w:date="2022-08-01T14:48:00Z">
            <w:rPr/>
          </w:rPrChange>
        </w:rPr>
        <w:t xml:space="preserve"> </w:t>
      </w:r>
      <w:r w:rsidRPr="00992146">
        <w:rPr>
          <w:lang w:val="en-US"/>
          <w:rPrChange w:id="13893" w:author="Anusha De" w:date="2022-08-01T14:48:00Z">
            <w:rPr/>
          </w:rPrChange>
        </w:rPr>
        <w:t>input</w:t>
      </w:r>
      <w:r w:rsidR="00F73A4C" w:rsidRPr="00992146">
        <w:rPr>
          <w:lang w:val="en-US"/>
          <w:rPrChange w:id="13894" w:author="Anusha De" w:date="2022-08-01T14:48:00Z">
            <w:rPr/>
          </w:rPrChange>
        </w:rPr>
        <w:t xml:space="preserve"> </w:t>
      </w:r>
      <w:r w:rsidRPr="00992146">
        <w:rPr>
          <w:lang w:val="en-US"/>
          <w:rPrChange w:id="13895" w:author="Anusha De" w:date="2022-08-01T14:48:00Z">
            <w:rPr/>
          </w:rPrChange>
        </w:rPr>
        <w:t>dealers,</w:t>
      </w:r>
      <w:r w:rsidR="00F73A4C" w:rsidRPr="00992146">
        <w:rPr>
          <w:lang w:val="en-US"/>
          <w:rPrChange w:id="13896" w:author="Anusha De" w:date="2022-08-01T14:48:00Z">
            <w:rPr/>
          </w:rPrChange>
        </w:rPr>
        <w:t xml:space="preserve"> </w:t>
      </w:r>
      <w:r w:rsidRPr="00992146">
        <w:rPr>
          <w:lang w:val="en-US"/>
          <w:rPrChange w:id="13897" w:author="Anusha De" w:date="2022-08-01T14:48:00Z">
            <w:rPr/>
          </w:rPrChange>
        </w:rPr>
        <w:t>trader</w:t>
      </w:r>
      <w:r w:rsidR="00F73A4C" w:rsidRPr="00992146">
        <w:rPr>
          <w:lang w:val="en-US"/>
          <w:rPrChange w:id="13898" w:author="Anusha De" w:date="2022-08-01T14:48:00Z">
            <w:rPr/>
          </w:rPrChange>
        </w:rPr>
        <w:t xml:space="preserve"> </w:t>
      </w:r>
      <w:r w:rsidRPr="00992146">
        <w:rPr>
          <w:lang w:val="en-US"/>
          <w:rPrChange w:id="13899" w:author="Anusha De" w:date="2022-08-01T14:48:00Z">
            <w:rPr/>
          </w:rPrChange>
        </w:rPr>
        <w:t>and</w:t>
      </w:r>
      <w:r w:rsidR="00F73A4C" w:rsidRPr="00992146">
        <w:rPr>
          <w:lang w:val="en-US"/>
          <w:rPrChange w:id="13900" w:author="Anusha De" w:date="2022-08-01T14:48:00Z">
            <w:rPr/>
          </w:rPrChange>
        </w:rPr>
        <w:t xml:space="preserve"> </w:t>
      </w:r>
      <w:r w:rsidRPr="00992146">
        <w:rPr>
          <w:lang w:val="en-US"/>
          <w:rPrChange w:id="13901" w:author="Anusha De" w:date="2022-08-01T14:48:00Z">
            <w:rPr/>
          </w:rPrChange>
        </w:rPr>
        <w:t>processors</w:t>
      </w:r>
      <w:r w:rsidR="00F73A4C" w:rsidRPr="00992146">
        <w:rPr>
          <w:lang w:val="en-US"/>
          <w:rPrChange w:id="13902" w:author="Anusha De" w:date="2022-08-01T14:48:00Z">
            <w:rPr/>
          </w:rPrChange>
        </w:rPr>
        <w:t xml:space="preserve"> </w:t>
      </w:r>
      <w:r w:rsidRPr="00992146">
        <w:rPr>
          <w:lang w:val="en-US"/>
          <w:rPrChange w:id="13903" w:author="Anusha De" w:date="2022-08-01T14:48:00Z">
            <w:rPr/>
          </w:rPrChange>
        </w:rPr>
        <w:t>is</w:t>
      </w:r>
      <w:r w:rsidR="00F73A4C" w:rsidRPr="00992146">
        <w:rPr>
          <w:lang w:val="en-US"/>
          <w:rPrChange w:id="13904" w:author="Anusha De" w:date="2022-08-01T14:48:00Z">
            <w:rPr/>
          </w:rPrChange>
        </w:rPr>
        <w:t xml:space="preserve"> </w:t>
      </w:r>
      <w:r w:rsidRPr="00992146">
        <w:rPr>
          <w:lang w:val="en-US"/>
          <w:rPrChange w:id="13905" w:author="Anusha De" w:date="2022-08-01T14:48:00Z">
            <w:rPr/>
          </w:rPrChange>
        </w:rPr>
        <w:t>necessary,</w:t>
      </w:r>
      <w:r w:rsidR="00F73A4C" w:rsidRPr="00992146">
        <w:rPr>
          <w:lang w:val="en-US"/>
          <w:rPrChange w:id="13906" w:author="Anusha De" w:date="2022-08-01T14:48:00Z">
            <w:rPr/>
          </w:rPrChange>
        </w:rPr>
        <w:t xml:space="preserve"> </w:t>
      </w:r>
      <w:r w:rsidRPr="00992146">
        <w:rPr>
          <w:lang w:val="en-US"/>
          <w:rPrChange w:id="13907" w:author="Anusha De" w:date="2022-08-01T14:48:00Z">
            <w:rPr/>
          </w:rPrChange>
        </w:rPr>
        <w:t>as</w:t>
      </w:r>
      <w:r w:rsidR="00F73A4C" w:rsidRPr="00992146">
        <w:rPr>
          <w:lang w:val="en-US"/>
          <w:rPrChange w:id="13908" w:author="Anusha De" w:date="2022-08-01T14:48:00Z">
            <w:rPr/>
          </w:rPrChange>
        </w:rPr>
        <w:t xml:space="preserve"> </w:t>
      </w:r>
      <w:r w:rsidRPr="00992146">
        <w:rPr>
          <w:lang w:val="en-US"/>
          <w:rPrChange w:id="13909" w:author="Anusha De" w:date="2022-08-01T14:48:00Z">
            <w:rPr/>
          </w:rPrChange>
        </w:rPr>
        <w:t>female</w:t>
      </w:r>
      <w:r w:rsidR="00F73A4C" w:rsidRPr="00992146">
        <w:rPr>
          <w:lang w:val="en-US"/>
          <w:rPrChange w:id="13910" w:author="Anusha De" w:date="2022-08-01T14:48:00Z">
            <w:rPr/>
          </w:rPrChange>
        </w:rPr>
        <w:t xml:space="preserve"> </w:t>
      </w:r>
      <w:r w:rsidRPr="00992146">
        <w:rPr>
          <w:lang w:val="en-US"/>
          <w:rPrChange w:id="13911" w:author="Anusha De" w:date="2022-08-01T14:48:00Z">
            <w:rPr/>
          </w:rPrChange>
        </w:rPr>
        <w:t>value</w:t>
      </w:r>
      <w:r w:rsidR="00F73A4C" w:rsidRPr="00992146">
        <w:rPr>
          <w:lang w:val="en-US"/>
          <w:rPrChange w:id="13912" w:author="Anusha De" w:date="2022-08-01T14:48:00Z">
            <w:rPr/>
          </w:rPrChange>
        </w:rPr>
        <w:t xml:space="preserve"> </w:t>
      </w:r>
      <w:r w:rsidRPr="00992146">
        <w:rPr>
          <w:lang w:val="en-US"/>
          <w:rPrChange w:id="13913" w:author="Anusha De" w:date="2022-08-01T14:48:00Z">
            <w:rPr/>
          </w:rPrChange>
        </w:rPr>
        <w:t>chain</w:t>
      </w:r>
      <w:r w:rsidR="00F73A4C" w:rsidRPr="00992146">
        <w:rPr>
          <w:lang w:val="en-US"/>
          <w:rPrChange w:id="13914" w:author="Anusha De" w:date="2022-08-01T14:48:00Z">
            <w:rPr/>
          </w:rPrChange>
        </w:rPr>
        <w:t xml:space="preserve"> </w:t>
      </w:r>
      <w:r w:rsidRPr="00992146">
        <w:rPr>
          <w:lang w:val="en-US"/>
          <w:rPrChange w:id="13915" w:author="Anusha De" w:date="2022-08-01T14:48:00Z">
            <w:rPr/>
          </w:rPrChange>
        </w:rPr>
        <w:t>actors</w:t>
      </w:r>
      <w:r w:rsidR="00F73A4C" w:rsidRPr="00992146">
        <w:rPr>
          <w:lang w:val="en-US"/>
          <w:rPrChange w:id="13916" w:author="Anusha De" w:date="2022-08-01T14:48:00Z">
            <w:rPr/>
          </w:rPrChange>
        </w:rPr>
        <w:t xml:space="preserve"> </w:t>
      </w:r>
      <w:r w:rsidRPr="00992146">
        <w:rPr>
          <w:lang w:val="en-US"/>
          <w:rPrChange w:id="13917" w:author="Anusha De" w:date="2022-08-01T14:48:00Z">
            <w:rPr/>
          </w:rPrChange>
        </w:rPr>
        <w:t>may</w:t>
      </w:r>
      <w:r w:rsidR="00F73A4C" w:rsidRPr="00992146">
        <w:rPr>
          <w:lang w:val="en-US"/>
          <w:rPrChange w:id="13918" w:author="Anusha De" w:date="2022-08-01T14:48:00Z">
            <w:rPr/>
          </w:rPrChange>
        </w:rPr>
        <w:t xml:space="preserve"> </w:t>
      </w:r>
      <w:r w:rsidRPr="00992146">
        <w:rPr>
          <w:lang w:val="en-US"/>
          <w:rPrChange w:id="13919" w:author="Anusha De" w:date="2022-08-01T14:48:00Z">
            <w:rPr/>
          </w:rPrChange>
        </w:rPr>
        <w:t>be</w:t>
      </w:r>
      <w:r w:rsidR="00F73A4C" w:rsidRPr="00992146">
        <w:rPr>
          <w:lang w:val="en-US"/>
          <w:rPrChange w:id="13920" w:author="Anusha De" w:date="2022-08-01T14:48:00Z">
            <w:rPr/>
          </w:rPrChange>
        </w:rPr>
        <w:t xml:space="preserve"> </w:t>
      </w:r>
      <w:r w:rsidRPr="00992146">
        <w:rPr>
          <w:lang w:val="en-US"/>
          <w:rPrChange w:id="13921" w:author="Anusha De" w:date="2022-08-01T14:48:00Z">
            <w:rPr/>
          </w:rPrChange>
        </w:rPr>
        <w:t>more</w:t>
      </w:r>
      <w:r w:rsidR="00F73A4C" w:rsidRPr="00992146">
        <w:rPr>
          <w:lang w:val="en-US"/>
          <w:rPrChange w:id="13922" w:author="Anusha De" w:date="2022-08-01T14:48:00Z">
            <w:rPr/>
          </w:rPrChange>
        </w:rPr>
        <w:t xml:space="preserve"> </w:t>
      </w:r>
      <w:r w:rsidRPr="00992146">
        <w:rPr>
          <w:lang w:val="en-US"/>
          <w:rPrChange w:id="13923" w:author="Anusha De" w:date="2022-08-01T14:48:00Z">
            <w:rPr/>
          </w:rPrChange>
        </w:rPr>
        <w:t>likely</w:t>
      </w:r>
      <w:r w:rsidR="00F73A4C" w:rsidRPr="00992146">
        <w:rPr>
          <w:lang w:val="en-US"/>
          <w:rPrChange w:id="13924" w:author="Anusha De" w:date="2022-08-01T14:48:00Z">
            <w:rPr/>
          </w:rPrChange>
        </w:rPr>
        <w:t xml:space="preserve"> </w:t>
      </w:r>
      <w:r w:rsidRPr="00992146">
        <w:rPr>
          <w:lang w:val="en-US"/>
          <w:rPrChange w:id="13925" w:author="Anusha De" w:date="2022-08-01T14:48:00Z">
            <w:rPr/>
          </w:rPrChange>
        </w:rPr>
        <w:t>to</w:t>
      </w:r>
      <w:r w:rsidR="00F73A4C" w:rsidRPr="00992146">
        <w:rPr>
          <w:lang w:val="en-US"/>
          <w:rPrChange w:id="13926" w:author="Anusha De" w:date="2022-08-01T14:48:00Z">
            <w:rPr/>
          </w:rPrChange>
        </w:rPr>
        <w:t xml:space="preserve"> </w:t>
      </w:r>
      <w:r w:rsidRPr="00992146">
        <w:rPr>
          <w:lang w:val="en-US"/>
          <w:rPrChange w:id="13927" w:author="Anusha De" w:date="2022-08-01T14:48:00Z">
            <w:rPr/>
          </w:rPrChange>
        </w:rPr>
        <w:t>be</w:t>
      </w:r>
      <w:bookmarkStart w:id="13928" w:name="Results"/>
      <w:bookmarkEnd w:id="13928"/>
      <w:r w:rsidR="00F73A4C" w:rsidRPr="00992146">
        <w:rPr>
          <w:lang w:val="en-US"/>
          <w:rPrChange w:id="13929" w:author="Anusha De" w:date="2022-08-01T14:48:00Z">
            <w:rPr/>
          </w:rPrChange>
        </w:rPr>
        <w:t xml:space="preserve"> </w:t>
      </w:r>
      <w:r w:rsidRPr="00992146">
        <w:rPr>
          <w:lang w:val="en-US"/>
          <w:rPrChange w:id="13930" w:author="Anusha De" w:date="2022-08-01T14:48:00Z">
            <w:rPr/>
          </w:rPrChange>
        </w:rPr>
        <w:t>single.</w:t>
      </w:r>
    </w:p>
    <w:p w14:paraId="670585A9" w14:textId="3642DA94" w:rsidR="009D0159" w:rsidRPr="00992146" w:rsidRDefault="009D0159">
      <w:pPr>
        <w:spacing w:line="360" w:lineRule="exact"/>
        <w:rPr>
          <w:ins w:id="13931" w:author="Anusha De" w:date="2022-05-05T14:02:00Z"/>
          <w:lang w:val="en-US"/>
          <w:rPrChange w:id="13932" w:author="Anusha De" w:date="2022-08-01T14:48:00Z">
            <w:rPr>
              <w:ins w:id="13933" w:author="Anusha De" w:date="2022-05-05T14:02:00Z"/>
            </w:rPr>
          </w:rPrChange>
        </w:rPr>
        <w:pPrChange w:id="13934" w:author="Steve Wiggins" w:date="2022-07-30T18:19:00Z">
          <w:pPr>
            <w:adjustRightInd w:val="0"/>
            <w:spacing w:line="276" w:lineRule="auto"/>
            <w:jc w:val="both"/>
          </w:pPr>
        </w:pPrChange>
      </w:pPr>
      <w:ins w:id="13935" w:author="Anusha De" w:date="2022-05-05T14:02:00Z">
        <w:r w:rsidRPr="00992146">
          <w:rPr>
            <w:lang w:val="en-US"/>
            <w:rPrChange w:id="13936" w:author="Anusha De" w:date="2022-08-01T14:48:00Z">
              <w:rPr/>
            </w:rPrChange>
          </w:rPr>
          <w:t xml:space="preserve">We also checked if farmers that interacted with a particular actor score significantly different from farmers that do not have first hand experience with the trader, dealer or miller. We find that farmers that report interactions also score higher – which was to be expected as farmers would self-select into relationships with actors. However, this may also confound the relationships we study. For instance, if gender of the actor (farmer) is also correlated with the likelihood of interaction, then the estimate of the relationship between gender of the actor (farmer) and the rating may be biased (hypothesis 4). While we do not find that the gender of the actor is correlated with the interaction dummy, we do find significant correlation </w:t>
        </w:r>
        <w:r w:rsidRPr="00992146">
          <w:rPr>
            <w:lang w:val="en-US"/>
            <w:rPrChange w:id="13937" w:author="Anusha De" w:date="2022-08-01T14:48:00Z">
              <w:rPr/>
            </w:rPrChange>
          </w:rPr>
          <w:t>between the gender of the farmer and the indicator of interaction, which may affect hypothesis 2. To be on the safe side, we thus control for interaction between farmer and actor in equation 1.</w:t>
        </w:r>
      </w:ins>
    </w:p>
    <w:p w14:paraId="4805D018" w14:textId="77777777" w:rsidR="009D0159" w:rsidRPr="00992146" w:rsidRDefault="009D0159" w:rsidP="009D0159">
      <w:pPr>
        <w:adjustRightInd w:val="0"/>
        <w:spacing w:line="276" w:lineRule="auto"/>
        <w:jc w:val="both"/>
        <w:rPr>
          <w:rFonts w:cs="F28"/>
          <w:lang w:val="en-US"/>
          <w:rPrChange w:id="13938" w:author="Anusha De" w:date="2022-08-01T14:48:00Z">
            <w:rPr>
              <w:rFonts w:cs="F28"/>
            </w:rPr>
          </w:rPrChange>
        </w:rPr>
      </w:pPr>
    </w:p>
    <w:p w14:paraId="0C14880E" w14:textId="77777777" w:rsidR="005139B5" w:rsidRPr="00992146" w:rsidRDefault="0081249E" w:rsidP="00643A43">
      <w:pPr>
        <w:pStyle w:val="Heading1"/>
        <w:jc w:val="both"/>
        <w:rPr>
          <w:color w:val="auto"/>
          <w:lang w:val="en-US"/>
          <w:rPrChange w:id="13939" w:author="Anusha De" w:date="2022-08-01T14:48:00Z">
            <w:rPr>
              <w:color w:val="auto"/>
            </w:rPr>
          </w:rPrChange>
        </w:rPr>
      </w:pPr>
      <w:r w:rsidRPr="00992146">
        <w:rPr>
          <w:color w:val="auto"/>
          <w:lang w:val="en-US"/>
          <w:rPrChange w:id="13940" w:author="Anusha De" w:date="2022-08-01T14:48:00Z">
            <w:rPr>
              <w:color w:val="auto"/>
            </w:rPr>
          </w:rPrChange>
        </w:rPr>
        <w:t>Results</w:t>
      </w:r>
    </w:p>
    <w:p w14:paraId="419E63F6" w14:textId="5F8F3EC6" w:rsidR="005139B5" w:rsidRPr="00992146" w:rsidRDefault="0081249E" w:rsidP="00643A43">
      <w:pPr>
        <w:pStyle w:val="Heading2"/>
        <w:jc w:val="both"/>
        <w:rPr>
          <w:lang w:val="en-US"/>
          <w:rPrChange w:id="13941" w:author="Anusha De" w:date="2022-08-01T14:48:00Z">
            <w:rPr>
              <w:color w:val="auto"/>
            </w:rPr>
          </w:rPrChange>
        </w:rPr>
      </w:pPr>
      <w:bookmarkStart w:id="13942" w:name="Average_ratings"/>
      <w:bookmarkEnd w:id="13942"/>
      <w:r w:rsidRPr="00992146">
        <w:rPr>
          <w:lang w:val="en-US"/>
          <w:rPrChange w:id="13943" w:author="Anusha De" w:date="2022-08-01T14:48:00Z">
            <w:rPr>
              <w:color w:val="auto"/>
            </w:rPr>
          </w:rPrChange>
        </w:rPr>
        <w:t>Average</w:t>
      </w:r>
      <w:r w:rsidR="00F73A4C" w:rsidRPr="00992146">
        <w:rPr>
          <w:lang w:val="en-US"/>
          <w:rPrChange w:id="13944" w:author="Anusha De" w:date="2022-08-01T14:48:00Z">
            <w:rPr>
              <w:color w:val="auto"/>
            </w:rPr>
          </w:rPrChange>
        </w:rPr>
        <w:t xml:space="preserve"> </w:t>
      </w:r>
      <w:r w:rsidRPr="00992146">
        <w:rPr>
          <w:lang w:val="en-US"/>
          <w:rPrChange w:id="13945" w:author="Anusha De" w:date="2022-08-01T14:48:00Z">
            <w:rPr>
              <w:color w:val="auto"/>
            </w:rPr>
          </w:rPrChange>
        </w:rPr>
        <w:t>ratings</w:t>
      </w:r>
    </w:p>
    <w:p w14:paraId="3116DE07" w14:textId="53A34168" w:rsidR="005139B5" w:rsidRPr="00992146" w:rsidRDefault="0081249E">
      <w:pPr>
        <w:rPr>
          <w:lang w:val="en-US"/>
          <w:rPrChange w:id="13946" w:author="Anusha De" w:date="2022-08-01T14:48:00Z">
            <w:rPr/>
          </w:rPrChange>
        </w:rPr>
        <w:pPrChange w:id="13947" w:author="Steve Wiggins" w:date="2022-07-30T18:19:00Z">
          <w:pPr>
            <w:pStyle w:val="1PP"/>
            <w:jc w:val="both"/>
          </w:pPr>
        </w:pPrChange>
      </w:pPr>
      <w:r w:rsidRPr="00992146">
        <w:rPr>
          <w:lang w:val="en-US"/>
          <w:rPrChange w:id="13948" w:author="Anusha De" w:date="2022-08-01T14:48:00Z">
            <w:rPr/>
          </w:rPrChange>
        </w:rPr>
        <w:t>In</w:t>
      </w:r>
      <w:r w:rsidR="00F73A4C" w:rsidRPr="00992146">
        <w:rPr>
          <w:lang w:val="en-US"/>
          <w:rPrChange w:id="13949" w:author="Anusha De" w:date="2022-08-01T14:48:00Z">
            <w:rPr/>
          </w:rPrChange>
        </w:rPr>
        <w:t xml:space="preserve"> </w:t>
      </w:r>
      <w:r w:rsidRPr="00992146">
        <w:rPr>
          <w:lang w:val="en-US"/>
          <w:rPrChange w:id="13950" w:author="Anusha De" w:date="2022-08-01T14:48:00Z">
            <w:rPr/>
          </w:rPrChange>
        </w:rPr>
        <w:t>this</w:t>
      </w:r>
      <w:r w:rsidR="00F73A4C" w:rsidRPr="00992146">
        <w:rPr>
          <w:lang w:val="en-US"/>
          <w:rPrChange w:id="13951" w:author="Anusha De" w:date="2022-08-01T14:48:00Z">
            <w:rPr/>
          </w:rPrChange>
        </w:rPr>
        <w:t xml:space="preserve"> </w:t>
      </w:r>
      <w:r w:rsidRPr="00992146">
        <w:rPr>
          <w:lang w:val="en-US"/>
          <w:rPrChange w:id="13952" w:author="Anusha De" w:date="2022-08-01T14:48:00Z">
            <w:rPr/>
          </w:rPrChange>
        </w:rPr>
        <w:t>section,</w:t>
      </w:r>
      <w:r w:rsidR="00F73A4C" w:rsidRPr="00992146">
        <w:rPr>
          <w:lang w:val="en-US"/>
          <w:rPrChange w:id="13953" w:author="Anusha De" w:date="2022-08-01T14:48:00Z">
            <w:rPr/>
          </w:rPrChange>
        </w:rPr>
        <w:t xml:space="preserve"> </w:t>
      </w:r>
      <w:r w:rsidRPr="00992146">
        <w:rPr>
          <w:lang w:val="en-US"/>
          <w:rPrChange w:id="13954" w:author="Anusha De" w:date="2022-08-01T14:48:00Z">
            <w:rPr/>
          </w:rPrChange>
        </w:rPr>
        <w:t>we</w:t>
      </w:r>
      <w:r w:rsidR="00F73A4C" w:rsidRPr="00992146">
        <w:rPr>
          <w:lang w:val="en-US"/>
          <w:rPrChange w:id="13955" w:author="Anusha De" w:date="2022-08-01T14:48:00Z">
            <w:rPr/>
          </w:rPrChange>
        </w:rPr>
        <w:t xml:space="preserve"> </w:t>
      </w:r>
      <w:r w:rsidRPr="00992146">
        <w:rPr>
          <w:lang w:val="en-US"/>
          <w:rPrChange w:id="13956" w:author="Anusha De" w:date="2022-08-01T14:48:00Z">
            <w:rPr/>
          </w:rPrChange>
        </w:rPr>
        <w:t>provide</w:t>
      </w:r>
      <w:r w:rsidR="00F73A4C" w:rsidRPr="00992146">
        <w:rPr>
          <w:lang w:val="en-US"/>
          <w:rPrChange w:id="13957" w:author="Anusha De" w:date="2022-08-01T14:48:00Z">
            <w:rPr/>
          </w:rPrChange>
        </w:rPr>
        <w:t xml:space="preserve"> </w:t>
      </w:r>
      <w:r w:rsidRPr="00992146">
        <w:rPr>
          <w:lang w:val="en-US"/>
          <w:rPrChange w:id="13958" w:author="Anusha De" w:date="2022-08-01T14:48:00Z">
            <w:rPr/>
          </w:rPrChange>
        </w:rPr>
        <w:t>a</w:t>
      </w:r>
      <w:r w:rsidR="00F73A4C" w:rsidRPr="00992146">
        <w:rPr>
          <w:lang w:val="en-US"/>
          <w:rPrChange w:id="13959" w:author="Anusha De" w:date="2022-08-01T14:48:00Z">
            <w:rPr/>
          </w:rPrChange>
        </w:rPr>
        <w:t xml:space="preserve"> </w:t>
      </w:r>
      <w:r w:rsidRPr="00992146">
        <w:rPr>
          <w:lang w:val="en-US"/>
          <w:rPrChange w:id="13960" w:author="Anusha De" w:date="2022-08-01T14:48:00Z">
            <w:rPr/>
          </w:rPrChange>
        </w:rPr>
        <w:t>descriptive</w:t>
      </w:r>
      <w:r w:rsidR="00F73A4C" w:rsidRPr="00992146">
        <w:rPr>
          <w:lang w:val="en-US"/>
          <w:rPrChange w:id="13961" w:author="Anusha De" w:date="2022-08-01T14:48:00Z">
            <w:rPr/>
          </w:rPrChange>
        </w:rPr>
        <w:t xml:space="preserve"> </w:t>
      </w:r>
      <w:r w:rsidRPr="00992146">
        <w:rPr>
          <w:lang w:val="en-US"/>
          <w:rPrChange w:id="13962" w:author="Anusha De" w:date="2022-08-01T14:48:00Z">
            <w:rPr/>
          </w:rPrChange>
        </w:rPr>
        <w:t>account</w:t>
      </w:r>
      <w:r w:rsidR="00F73A4C" w:rsidRPr="00992146">
        <w:rPr>
          <w:lang w:val="en-US"/>
          <w:rPrChange w:id="13963" w:author="Anusha De" w:date="2022-08-01T14:48:00Z">
            <w:rPr/>
          </w:rPrChange>
        </w:rPr>
        <w:t xml:space="preserve"> </w:t>
      </w:r>
      <w:r w:rsidRPr="00992146">
        <w:rPr>
          <w:lang w:val="en-US"/>
          <w:rPrChange w:id="13964" w:author="Anusha De" w:date="2022-08-01T14:48:00Z">
            <w:rPr/>
          </w:rPrChange>
        </w:rPr>
        <w:t>of</w:t>
      </w:r>
      <w:r w:rsidR="00F73A4C" w:rsidRPr="00992146">
        <w:rPr>
          <w:lang w:val="en-US"/>
          <w:rPrChange w:id="13965" w:author="Anusha De" w:date="2022-08-01T14:48:00Z">
            <w:rPr/>
          </w:rPrChange>
        </w:rPr>
        <w:t xml:space="preserve"> </w:t>
      </w:r>
      <w:r w:rsidRPr="00992146">
        <w:rPr>
          <w:lang w:val="en-US"/>
          <w:rPrChange w:id="13966" w:author="Anusha De" w:date="2022-08-01T14:48:00Z">
            <w:rPr/>
          </w:rPrChange>
        </w:rPr>
        <w:t>the</w:t>
      </w:r>
      <w:r w:rsidR="00F73A4C" w:rsidRPr="00992146">
        <w:rPr>
          <w:lang w:val="en-US"/>
          <w:rPrChange w:id="13967" w:author="Anusha De" w:date="2022-08-01T14:48:00Z">
            <w:rPr/>
          </w:rPrChange>
        </w:rPr>
        <w:t xml:space="preserve"> </w:t>
      </w:r>
      <w:r w:rsidRPr="00992146">
        <w:rPr>
          <w:lang w:val="en-US"/>
          <w:rPrChange w:id="13968" w:author="Anusha De" w:date="2022-08-01T14:48:00Z">
            <w:rPr/>
          </w:rPrChange>
        </w:rPr>
        <w:t>hypotheses</w:t>
      </w:r>
      <w:r w:rsidR="00F73A4C" w:rsidRPr="00992146">
        <w:rPr>
          <w:lang w:val="en-US"/>
          <w:rPrChange w:id="13969" w:author="Anusha De" w:date="2022-08-01T14:48:00Z">
            <w:rPr/>
          </w:rPrChange>
        </w:rPr>
        <w:t xml:space="preserve"> </w:t>
      </w:r>
      <w:r w:rsidRPr="00992146">
        <w:rPr>
          <w:lang w:val="en-US"/>
          <w:rPrChange w:id="13970" w:author="Anusha De" w:date="2022-08-01T14:48:00Z">
            <w:rPr/>
          </w:rPrChange>
        </w:rPr>
        <w:t>outlined</w:t>
      </w:r>
      <w:r w:rsidR="00F73A4C" w:rsidRPr="00992146">
        <w:rPr>
          <w:lang w:val="en-US"/>
          <w:rPrChange w:id="13971" w:author="Anusha De" w:date="2022-08-01T14:48:00Z">
            <w:rPr/>
          </w:rPrChange>
        </w:rPr>
        <w:t xml:space="preserve"> </w:t>
      </w:r>
      <w:r w:rsidRPr="00992146">
        <w:rPr>
          <w:lang w:val="en-US"/>
          <w:rPrChange w:id="13972" w:author="Anusha De" w:date="2022-08-01T14:48:00Z">
            <w:rPr/>
          </w:rPrChange>
        </w:rPr>
        <w:t>in</w:t>
      </w:r>
      <w:r w:rsidR="00F73A4C" w:rsidRPr="00992146">
        <w:rPr>
          <w:lang w:val="en-US"/>
          <w:rPrChange w:id="13973" w:author="Anusha De" w:date="2022-08-01T14:48:00Z">
            <w:rPr/>
          </w:rPrChange>
        </w:rPr>
        <w:t xml:space="preserve"> </w:t>
      </w:r>
      <w:r w:rsidRPr="00992146">
        <w:rPr>
          <w:lang w:val="en-US"/>
          <w:rPrChange w:id="13974" w:author="Anusha De" w:date="2022-08-01T14:48:00Z">
            <w:rPr/>
          </w:rPrChange>
        </w:rPr>
        <w:t>Section</w:t>
      </w:r>
      <w:r w:rsidR="00F73A4C" w:rsidRPr="00992146">
        <w:rPr>
          <w:lang w:val="en-US"/>
          <w:rPrChange w:id="13975" w:author="Anusha De" w:date="2022-08-01T14:48:00Z">
            <w:rPr/>
          </w:rPrChange>
        </w:rPr>
        <w:t xml:space="preserve"> </w:t>
      </w:r>
      <w:r>
        <w:fldChar w:fldCharType="begin"/>
      </w:r>
      <w:r w:rsidRPr="00992146">
        <w:rPr>
          <w:lang w:val="en-US"/>
          <w:rPrChange w:id="13976" w:author="Anusha De" w:date="2022-08-01T14:48:00Z">
            <w:rPr/>
          </w:rPrChange>
        </w:rPr>
        <w:instrText xml:space="preserve"> HYPERLINK \l "_bookmark1" </w:instrText>
      </w:r>
      <w:r>
        <w:fldChar w:fldCharType="separate"/>
      </w:r>
      <w:r w:rsidRPr="00992146">
        <w:rPr>
          <w:lang w:val="en-US"/>
          <w:rPrChange w:id="13977" w:author="Anusha De" w:date="2022-08-01T14:48:00Z">
            <w:rPr/>
          </w:rPrChange>
        </w:rPr>
        <w:t>3</w:t>
      </w:r>
      <w:r>
        <w:fldChar w:fldCharType="end"/>
      </w:r>
      <w:r w:rsidR="00F73A4C" w:rsidRPr="00992146">
        <w:rPr>
          <w:lang w:val="en-US"/>
          <w:rPrChange w:id="13978" w:author="Anusha De" w:date="2022-08-01T14:48:00Z">
            <w:rPr/>
          </w:rPrChange>
        </w:rPr>
        <w:t xml:space="preserve"> </w:t>
      </w:r>
      <w:r w:rsidRPr="00992146">
        <w:rPr>
          <w:lang w:val="en-US"/>
          <w:rPrChange w:id="13979" w:author="Anusha De" w:date="2022-08-01T14:48:00Z">
            <w:rPr/>
          </w:rPrChange>
        </w:rPr>
        <w:t>based</w:t>
      </w:r>
      <w:r w:rsidR="00F73A4C" w:rsidRPr="00992146">
        <w:rPr>
          <w:lang w:val="en-US"/>
          <w:rPrChange w:id="13980" w:author="Anusha De" w:date="2022-08-01T14:48:00Z">
            <w:rPr/>
          </w:rPrChange>
        </w:rPr>
        <w:t xml:space="preserve"> </w:t>
      </w:r>
      <w:r w:rsidRPr="00992146">
        <w:rPr>
          <w:lang w:val="en-US"/>
          <w:rPrChange w:id="13981" w:author="Anusha De" w:date="2022-08-01T14:48:00Z">
            <w:rPr/>
          </w:rPrChange>
        </w:rPr>
        <w:t>on</w:t>
      </w:r>
      <w:r w:rsidR="00F73A4C" w:rsidRPr="00992146">
        <w:rPr>
          <w:lang w:val="en-US"/>
          <w:rPrChange w:id="13982" w:author="Anusha De" w:date="2022-08-01T14:48:00Z">
            <w:rPr/>
          </w:rPrChange>
        </w:rPr>
        <w:t xml:space="preserve"> </w:t>
      </w:r>
      <w:r w:rsidRPr="00992146">
        <w:rPr>
          <w:lang w:val="en-US"/>
          <w:rPrChange w:id="13983" w:author="Anusha De" w:date="2022-08-01T14:48:00Z">
            <w:rPr/>
          </w:rPrChange>
        </w:rPr>
        <w:t>subgroup</w:t>
      </w:r>
      <w:r w:rsidR="00F73A4C" w:rsidRPr="00992146">
        <w:rPr>
          <w:lang w:val="en-US"/>
          <w:rPrChange w:id="13984" w:author="Anusha De" w:date="2022-08-01T14:48:00Z">
            <w:rPr/>
          </w:rPrChange>
        </w:rPr>
        <w:t xml:space="preserve"> </w:t>
      </w:r>
      <w:r w:rsidRPr="00992146">
        <w:rPr>
          <w:lang w:val="en-US"/>
          <w:rPrChange w:id="13985" w:author="Anusha De" w:date="2022-08-01T14:48:00Z">
            <w:rPr/>
          </w:rPrChange>
        </w:rPr>
        <w:t>averages</w:t>
      </w:r>
      <w:r w:rsidR="00F73A4C" w:rsidRPr="00992146">
        <w:rPr>
          <w:lang w:val="en-US"/>
          <w:rPrChange w:id="13986" w:author="Anusha De" w:date="2022-08-01T14:48:00Z">
            <w:rPr/>
          </w:rPrChange>
        </w:rPr>
        <w:t xml:space="preserve"> </w:t>
      </w:r>
      <w:r w:rsidRPr="00992146">
        <w:rPr>
          <w:lang w:val="en-US"/>
          <w:rPrChange w:id="13987" w:author="Anusha De" w:date="2022-08-01T14:48:00Z">
            <w:rPr/>
          </w:rPrChange>
        </w:rPr>
        <w:t>reported</w:t>
      </w:r>
      <w:r w:rsidR="00F73A4C" w:rsidRPr="00992146">
        <w:rPr>
          <w:lang w:val="en-US"/>
          <w:rPrChange w:id="13988" w:author="Anusha De" w:date="2022-08-01T14:48:00Z">
            <w:rPr/>
          </w:rPrChange>
        </w:rPr>
        <w:t xml:space="preserve"> </w:t>
      </w:r>
      <w:r w:rsidRPr="00992146">
        <w:rPr>
          <w:lang w:val="en-US"/>
          <w:rPrChange w:id="13989" w:author="Anusha De" w:date="2022-08-01T14:48:00Z">
            <w:rPr/>
          </w:rPrChange>
        </w:rPr>
        <w:t>in</w:t>
      </w:r>
      <w:r w:rsidR="00F73A4C" w:rsidRPr="00992146">
        <w:rPr>
          <w:lang w:val="en-US"/>
          <w:rPrChange w:id="13990" w:author="Anusha De" w:date="2022-08-01T14:48:00Z">
            <w:rPr/>
          </w:rPrChange>
        </w:rPr>
        <w:t xml:space="preserve"> </w:t>
      </w:r>
      <w:r w:rsidRPr="00992146">
        <w:rPr>
          <w:lang w:val="en-US"/>
          <w:rPrChange w:id="13991" w:author="Anusha De" w:date="2022-08-01T14:48:00Z">
            <w:rPr/>
          </w:rPrChange>
        </w:rPr>
        <w:t>Table</w:t>
      </w:r>
      <w:r w:rsidR="00F73A4C" w:rsidRPr="00992146">
        <w:rPr>
          <w:lang w:val="en-US"/>
          <w:rPrChange w:id="13992" w:author="Anusha De" w:date="2022-08-01T14:48:00Z">
            <w:rPr/>
          </w:rPrChange>
        </w:rPr>
        <w:t xml:space="preserve"> </w:t>
      </w:r>
      <w:r>
        <w:fldChar w:fldCharType="begin"/>
      </w:r>
      <w:r w:rsidRPr="00992146">
        <w:rPr>
          <w:lang w:val="en-US"/>
          <w:rPrChange w:id="13993" w:author="Anusha De" w:date="2022-08-01T14:48:00Z">
            <w:rPr/>
          </w:rPrChange>
        </w:rPr>
        <w:instrText xml:space="preserve"> HYPERLINK \l "_bookmark75" </w:instrText>
      </w:r>
      <w:r>
        <w:fldChar w:fldCharType="separate"/>
      </w:r>
      <w:r w:rsidRPr="00992146">
        <w:rPr>
          <w:lang w:val="en-US"/>
          <w:rPrChange w:id="13994" w:author="Anusha De" w:date="2022-08-01T14:48:00Z">
            <w:rPr/>
          </w:rPrChange>
        </w:rPr>
        <w:t>5</w:t>
      </w:r>
      <w:r>
        <w:fldChar w:fldCharType="end"/>
      </w:r>
      <w:r w:rsidRPr="00992146">
        <w:rPr>
          <w:lang w:val="en-US"/>
          <w:rPrChange w:id="13995" w:author="Anusha De" w:date="2022-08-01T14:48:00Z">
            <w:rPr/>
          </w:rPrChange>
        </w:rPr>
        <w:t>.</w:t>
      </w:r>
      <w:r w:rsidR="00F73A4C" w:rsidRPr="00992146">
        <w:rPr>
          <w:lang w:val="en-US"/>
          <w:rPrChange w:id="13996" w:author="Anusha De" w:date="2022-08-01T14:48:00Z">
            <w:rPr/>
          </w:rPrChange>
        </w:rPr>
        <w:t xml:space="preserve"> </w:t>
      </w:r>
      <w:r w:rsidRPr="00992146">
        <w:rPr>
          <w:lang w:val="en-US"/>
          <w:rPrChange w:id="13997" w:author="Anusha De" w:date="2022-08-01T14:48:00Z">
            <w:rPr/>
          </w:rPrChange>
        </w:rPr>
        <w:t>The</w:t>
      </w:r>
      <w:r w:rsidR="00F73A4C" w:rsidRPr="00992146">
        <w:rPr>
          <w:lang w:val="en-US"/>
          <w:rPrChange w:id="13998" w:author="Anusha De" w:date="2022-08-01T14:48:00Z">
            <w:rPr/>
          </w:rPrChange>
        </w:rPr>
        <w:t xml:space="preserve"> </w:t>
      </w:r>
      <w:r w:rsidRPr="00992146">
        <w:rPr>
          <w:lang w:val="en-US"/>
          <w:rPrChange w:id="13999" w:author="Anusha De" w:date="2022-08-01T14:48:00Z">
            <w:rPr/>
          </w:rPrChange>
        </w:rPr>
        <w:t>table</w:t>
      </w:r>
      <w:r w:rsidR="00F73A4C" w:rsidRPr="00992146">
        <w:rPr>
          <w:lang w:val="en-US"/>
          <w:rPrChange w:id="14000" w:author="Anusha De" w:date="2022-08-01T14:48:00Z">
            <w:rPr/>
          </w:rPrChange>
        </w:rPr>
        <w:t xml:space="preserve"> </w:t>
      </w:r>
      <w:r w:rsidRPr="00992146">
        <w:rPr>
          <w:lang w:val="en-US"/>
          <w:rPrChange w:id="14001" w:author="Anusha De" w:date="2022-08-01T14:48:00Z">
            <w:rPr/>
          </w:rPrChange>
        </w:rPr>
        <w:t>shows</w:t>
      </w:r>
      <w:r w:rsidR="00F73A4C" w:rsidRPr="00992146">
        <w:rPr>
          <w:lang w:val="en-US"/>
          <w:rPrChange w:id="14002" w:author="Anusha De" w:date="2022-08-01T14:48:00Z">
            <w:rPr/>
          </w:rPrChange>
        </w:rPr>
        <w:t xml:space="preserve"> </w:t>
      </w:r>
      <w:r w:rsidRPr="00992146">
        <w:rPr>
          <w:lang w:val="en-US"/>
          <w:rPrChange w:id="14003" w:author="Anusha De" w:date="2022-08-01T14:48:00Z">
            <w:rPr/>
          </w:rPrChange>
        </w:rPr>
        <w:t>scores</w:t>
      </w:r>
      <w:r w:rsidR="00F73A4C" w:rsidRPr="00992146">
        <w:rPr>
          <w:lang w:val="en-US"/>
          <w:rPrChange w:id="14004" w:author="Anusha De" w:date="2022-08-01T14:48:00Z">
            <w:rPr/>
          </w:rPrChange>
        </w:rPr>
        <w:t xml:space="preserve"> </w:t>
      </w:r>
      <w:r w:rsidRPr="00992146">
        <w:rPr>
          <w:lang w:val="en-US"/>
          <w:rPrChange w:id="14005" w:author="Anusha De" w:date="2022-08-01T14:48:00Z">
            <w:rPr/>
          </w:rPrChange>
        </w:rPr>
        <w:t>aggregated</w:t>
      </w:r>
      <w:r w:rsidR="00F73A4C" w:rsidRPr="00992146">
        <w:rPr>
          <w:lang w:val="en-US"/>
          <w:rPrChange w:id="14006" w:author="Anusha De" w:date="2022-08-01T14:48:00Z">
            <w:rPr/>
          </w:rPrChange>
        </w:rPr>
        <w:t xml:space="preserve"> </w:t>
      </w:r>
      <w:r w:rsidRPr="00992146">
        <w:rPr>
          <w:lang w:val="en-US"/>
          <w:rPrChange w:id="14007" w:author="Anusha De" w:date="2022-08-01T14:48:00Z">
            <w:rPr/>
          </w:rPrChange>
        </w:rPr>
        <w:t>over</w:t>
      </w:r>
      <w:r w:rsidR="00F73A4C" w:rsidRPr="00992146">
        <w:rPr>
          <w:lang w:val="en-US"/>
          <w:rPrChange w:id="14008" w:author="Anusha De" w:date="2022-08-01T14:48:00Z">
            <w:rPr/>
          </w:rPrChange>
        </w:rPr>
        <w:t xml:space="preserve"> </w:t>
      </w:r>
      <w:r w:rsidRPr="00992146">
        <w:rPr>
          <w:lang w:val="en-US"/>
          <w:rPrChange w:id="14009" w:author="Anusha De" w:date="2022-08-01T14:48:00Z">
            <w:rPr/>
          </w:rPrChange>
        </w:rPr>
        <w:t>all</w:t>
      </w:r>
      <w:r w:rsidR="00F73A4C" w:rsidRPr="00992146">
        <w:rPr>
          <w:lang w:val="en-US"/>
          <w:rPrChange w:id="14010" w:author="Anusha De" w:date="2022-08-01T14:48:00Z">
            <w:rPr/>
          </w:rPrChange>
        </w:rPr>
        <w:t xml:space="preserve"> </w:t>
      </w:r>
      <w:r w:rsidRPr="00992146">
        <w:rPr>
          <w:lang w:val="en-US"/>
          <w:rPrChange w:id="14011" w:author="Anusha De" w:date="2022-08-01T14:48:00Z">
            <w:rPr/>
          </w:rPrChange>
        </w:rPr>
        <w:t>input</w:t>
      </w:r>
      <w:r w:rsidR="00F73A4C" w:rsidRPr="00992146">
        <w:rPr>
          <w:lang w:val="en-US"/>
          <w:rPrChange w:id="14012" w:author="Anusha De" w:date="2022-08-01T14:48:00Z">
            <w:rPr/>
          </w:rPrChange>
        </w:rPr>
        <w:t xml:space="preserve"> </w:t>
      </w:r>
      <w:r w:rsidRPr="00992146">
        <w:rPr>
          <w:lang w:val="en-US"/>
          <w:rPrChange w:id="14013" w:author="Anusha De" w:date="2022-08-01T14:48:00Z">
            <w:rPr/>
          </w:rPrChange>
        </w:rPr>
        <w:t>dealers</w:t>
      </w:r>
      <w:r w:rsidR="00F73A4C" w:rsidRPr="00992146">
        <w:rPr>
          <w:lang w:val="en-US"/>
          <w:rPrChange w:id="14014" w:author="Anusha De" w:date="2022-08-01T14:48:00Z">
            <w:rPr/>
          </w:rPrChange>
        </w:rPr>
        <w:t xml:space="preserve"> </w:t>
      </w:r>
      <w:r w:rsidRPr="00992146">
        <w:rPr>
          <w:lang w:val="en-US"/>
          <w:rPrChange w:id="14015" w:author="Anusha De" w:date="2022-08-01T14:48:00Z">
            <w:rPr/>
          </w:rPrChange>
        </w:rPr>
        <w:t>(first</w:t>
      </w:r>
      <w:r w:rsidR="00F73A4C" w:rsidRPr="00992146">
        <w:rPr>
          <w:lang w:val="en-US"/>
          <w:rPrChange w:id="14016" w:author="Anusha De" w:date="2022-08-01T14:48:00Z">
            <w:rPr/>
          </w:rPrChange>
        </w:rPr>
        <w:t xml:space="preserve"> </w:t>
      </w:r>
      <w:r w:rsidRPr="00992146">
        <w:rPr>
          <w:lang w:val="en-US"/>
          <w:rPrChange w:id="14017" w:author="Anusha De" w:date="2022-08-01T14:48:00Z">
            <w:rPr/>
          </w:rPrChange>
        </w:rPr>
        <w:t>three</w:t>
      </w:r>
      <w:r w:rsidR="00F73A4C" w:rsidRPr="00992146">
        <w:rPr>
          <w:lang w:val="en-US"/>
          <w:rPrChange w:id="14018" w:author="Anusha De" w:date="2022-08-01T14:48:00Z">
            <w:rPr/>
          </w:rPrChange>
        </w:rPr>
        <w:t xml:space="preserve"> </w:t>
      </w:r>
      <w:r w:rsidRPr="00992146">
        <w:rPr>
          <w:lang w:val="en-US"/>
          <w:rPrChange w:id="14019" w:author="Anusha De" w:date="2022-08-01T14:48:00Z">
            <w:rPr/>
          </w:rPrChange>
        </w:rPr>
        <w:t>columns</w:t>
      </w:r>
      <w:r w:rsidR="00F73A4C" w:rsidRPr="00992146">
        <w:rPr>
          <w:lang w:val="en-US"/>
          <w:rPrChange w:id="14020" w:author="Anusha De" w:date="2022-08-01T14:48:00Z">
            <w:rPr/>
          </w:rPrChange>
        </w:rPr>
        <w:t xml:space="preserve"> </w:t>
      </w:r>
      <w:r w:rsidRPr="00992146">
        <w:rPr>
          <w:lang w:val="en-US"/>
          <w:rPrChange w:id="14021" w:author="Anusha De" w:date="2022-08-01T14:48:00Z">
            <w:rPr/>
          </w:rPrChange>
        </w:rPr>
        <w:t>on</w:t>
      </w:r>
      <w:r w:rsidR="00F73A4C" w:rsidRPr="00992146">
        <w:rPr>
          <w:lang w:val="en-US"/>
          <w:rPrChange w:id="14022" w:author="Anusha De" w:date="2022-08-01T14:48:00Z">
            <w:rPr/>
          </w:rPrChange>
        </w:rPr>
        <w:t xml:space="preserve"> </w:t>
      </w:r>
      <w:r w:rsidRPr="00992146">
        <w:rPr>
          <w:lang w:val="en-US"/>
          <w:rPrChange w:id="14023" w:author="Anusha De" w:date="2022-08-01T14:48:00Z">
            <w:rPr/>
          </w:rPrChange>
        </w:rPr>
        <w:t>the</w:t>
      </w:r>
      <w:r w:rsidR="00F73A4C" w:rsidRPr="00992146">
        <w:rPr>
          <w:lang w:val="en-US"/>
          <w:rPrChange w:id="14024" w:author="Anusha De" w:date="2022-08-01T14:48:00Z">
            <w:rPr/>
          </w:rPrChange>
        </w:rPr>
        <w:t xml:space="preserve"> </w:t>
      </w:r>
      <w:r w:rsidRPr="00992146">
        <w:rPr>
          <w:lang w:val="en-US"/>
          <w:rPrChange w:id="14025" w:author="Anusha De" w:date="2022-08-01T14:48:00Z">
            <w:rPr/>
          </w:rPrChange>
        </w:rPr>
        <w:t>left),</w:t>
      </w:r>
      <w:r w:rsidR="00F73A4C" w:rsidRPr="00992146">
        <w:rPr>
          <w:lang w:val="en-US"/>
          <w:rPrChange w:id="14026" w:author="Anusha De" w:date="2022-08-01T14:48:00Z">
            <w:rPr/>
          </w:rPrChange>
        </w:rPr>
        <w:t xml:space="preserve"> </w:t>
      </w:r>
      <w:r w:rsidRPr="00992146">
        <w:rPr>
          <w:lang w:val="en-US"/>
          <w:rPrChange w:id="14027" w:author="Anusha De" w:date="2022-08-01T14:48:00Z">
            <w:rPr/>
          </w:rPrChange>
        </w:rPr>
        <w:t>but</w:t>
      </w:r>
      <w:r w:rsidR="00F73A4C" w:rsidRPr="00992146">
        <w:rPr>
          <w:lang w:val="en-US"/>
          <w:rPrChange w:id="14028" w:author="Anusha De" w:date="2022-08-01T14:48:00Z">
            <w:rPr/>
          </w:rPrChange>
        </w:rPr>
        <w:t xml:space="preserve"> </w:t>
      </w:r>
      <w:r w:rsidRPr="00992146">
        <w:rPr>
          <w:lang w:val="en-US"/>
          <w:rPrChange w:id="14029" w:author="Anusha De" w:date="2022-08-01T14:48:00Z">
            <w:rPr/>
          </w:rPrChange>
        </w:rPr>
        <w:t>also</w:t>
      </w:r>
      <w:r w:rsidR="00F73A4C" w:rsidRPr="00992146">
        <w:rPr>
          <w:lang w:val="en-US"/>
          <w:rPrChange w:id="14030" w:author="Anusha De" w:date="2022-08-01T14:48:00Z">
            <w:rPr/>
          </w:rPrChange>
        </w:rPr>
        <w:t xml:space="preserve"> </w:t>
      </w:r>
      <w:r w:rsidRPr="00992146">
        <w:rPr>
          <w:lang w:val="en-US"/>
          <w:rPrChange w:id="14031" w:author="Anusha De" w:date="2022-08-01T14:48:00Z">
            <w:rPr/>
          </w:rPrChange>
        </w:rPr>
        <w:t>for</w:t>
      </w:r>
      <w:r w:rsidR="00F73A4C" w:rsidRPr="00992146">
        <w:rPr>
          <w:lang w:val="en-US"/>
          <w:rPrChange w:id="14032" w:author="Anusha De" w:date="2022-08-01T14:48:00Z">
            <w:rPr/>
          </w:rPrChange>
        </w:rPr>
        <w:t xml:space="preserve"> </w:t>
      </w:r>
      <w:r w:rsidRPr="00992146">
        <w:rPr>
          <w:lang w:val="en-US"/>
          <w:rPrChange w:id="14033" w:author="Anusha De" w:date="2022-08-01T14:48:00Z">
            <w:rPr/>
          </w:rPrChange>
        </w:rPr>
        <w:t>each</w:t>
      </w:r>
      <w:r w:rsidR="00F73A4C" w:rsidRPr="00992146">
        <w:rPr>
          <w:lang w:val="en-US"/>
          <w:rPrChange w:id="14034" w:author="Anusha De" w:date="2022-08-01T14:48:00Z">
            <w:rPr/>
          </w:rPrChange>
        </w:rPr>
        <w:t xml:space="preserve"> </w:t>
      </w:r>
      <w:r w:rsidRPr="00992146">
        <w:rPr>
          <w:lang w:val="en-US"/>
          <w:rPrChange w:id="14035" w:author="Anusha De" w:date="2022-08-01T14:48:00Z">
            <w:rPr/>
          </w:rPrChange>
        </w:rPr>
        <w:t>actor</w:t>
      </w:r>
      <w:r w:rsidR="00F73A4C" w:rsidRPr="00992146">
        <w:rPr>
          <w:lang w:val="en-US"/>
          <w:rPrChange w:id="14036" w:author="Anusha De" w:date="2022-08-01T14:48:00Z">
            <w:rPr/>
          </w:rPrChange>
        </w:rPr>
        <w:t xml:space="preserve"> </w:t>
      </w:r>
      <w:r w:rsidRPr="00992146">
        <w:rPr>
          <w:lang w:val="en-US"/>
          <w:rPrChange w:id="14037" w:author="Anusha De" w:date="2022-08-01T14:48:00Z">
            <w:rPr/>
          </w:rPrChange>
        </w:rPr>
        <w:t>type</w:t>
      </w:r>
      <w:r w:rsidR="00F73A4C" w:rsidRPr="00992146">
        <w:rPr>
          <w:lang w:val="en-US"/>
          <w:rPrChange w:id="14038" w:author="Anusha De" w:date="2022-08-01T14:48:00Z">
            <w:rPr/>
          </w:rPrChange>
        </w:rPr>
        <w:t xml:space="preserve"> </w:t>
      </w:r>
      <w:r w:rsidRPr="00992146">
        <w:rPr>
          <w:lang w:val="en-US"/>
          <w:rPrChange w:id="14039" w:author="Anusha De" w:date="2022-08-01T14:48:00Z">
            <w:rPr/>
          </w:rPrChange>
        </w:rPr>
        <w:t>separately</w:t>
      </w:r>
      <w:r w:rsidR="00F73A4C" w:rsidRPr="00992146">
        <w:rPr>
          <w:lang w:val="en-US"/>
          <w:rPrChange w:id="14040" w:author="Anusha De" w:date="2022-08-01T14:48:00Z">
            <w:rPr/>
          </w:rPrChange>
        </w:rPr>
        <w:t xml:space="preserve"> </w:t>
      </w:r>
      <w:r w:rsidRPr="00992146">
        <w:rPr>
          <w:lang w:val="en-US"/>
          <w:rPrChange w:id="14041" w:author="Anusha De" w:date="2022-08-01T14:48:00Z">
            <w:rPr/>
          </w:rPrChange>
        </w:rPr>
        <w:t>(columns</w:t>
      </w:r>
      <w:r w:rsidR="00F73A4C" w:rsidRPr="00992146">
        <w:rPr>
          <w:lang w:val="en-US"/>
          <w:rPrChange w:id="14042" w:author="Anusha De" w:date="2022-08-01T14:48:00Z">
            <w:rPr/>
          </w:rPrChange>
        </w:rPr>
        <w:t xml:space="preserve"> </w:t>
      </w:r>
      <w:r w:rsidRPr="00992146">
        <w:rPr>
          <w:lang w:val="en-US"/>
          <w:rPrChange w:id="14043" w:author="Anusha De" w:date="2022-08-01T14:48:00Z">
            <w:rPr/>
          </w:rPrChange>
        </w:rPr>
        <w:t>4-6</w:t>
      </w:r>
      <w:r w:rsidR="00F73A4C" w:rsidRPr="00992146">
        <w:rPr>
          <w:lang w:val="en-US"/>
          <w:rPrChange w:id="14044" w:author="Anusha De" w:date="2022-08-01T14:48:00Z">
            <w:rPr/>
          </w:rPrChange>
        </w:rPr>
        <w:t xml:space="preserve"> </w:t>
      </w:r>
      <w:r w:rsidRPr="00992146">
        <w:rPr>
          <w:lang w:val="en-US"/>
          <w:rPrChange w:id="14045" w:author="Anusha De" w:date="2022-08-01T14:48:00Z">
            <w:rPr/>
          </w:rPrChange>
        </w:rPr>
        <w:t>for</w:t>
      </w:r>
      <w:r w:rsidR="00F73A4C" w:rsidRPr="00992146">
        <w:rPr>
          <w:lang w:val="en-US"/>
          <w:rPrChange w:id="14046" w:author="Anusha De" w:date="2022-08-01T14:48:00Z">
            <w:rPr/>
          </w:rPrChange>
        </w:rPr>
        <w:t xml:space="preserve"> </w:t>
      </w:r>
      <w:r w:rsidRPr="00992146">
        <w:rPr>
          <w:lang w:val="en-US"/>
          <w:rPrChange w:id="14047" w:author="Anusha De" w:date="2022-08-01T14:48:00Z">
            <w:rPr/>
          </w:rPrChange>
        </w:rPr>
        <w:t>agro-input</w:t>
      </w:r>
      <w:r w:rsidR="00F73A4C" w:rsidRPr="00992146">
        <w:rPr>
          <w:lang w:val="en-US"/>
          <w:rPrChange w:id="14048" w:author="Anusha De" w:date="2022-08-01T14:48:00Z">
            <w:rPr/>
          </w:rPrChange>
        </w:rPr>
        <w:t xml:space="preserve"> </w:t>
      </w:r>
      <w:r w:rsidRPr="00992146">
        <w:rPr>
          <w:lang w:val="en-US"/>
          <w:rPrChange w:id="14049" w:author="Anusha De" w:date="2022-08-01T14:48:00Z">
            <w:rPr/>
          </w:rPrChange>
        </w:rPr>
        <w:t>dealers,</w:t>
      </w:r>
      <w:r w:rsidR="00F73A4C" w:rsidRPr="00992146">
        <w:rPr>
          <w:lang w:val="en-US"/>
          <w:rPrChange w:id="14050" w:author="Anusha De" w:date="2022-08-01T14:48:00Z">
            <w:rPr/>
          </w:rPrChange>
        </w:rPr>
        <w:t xml:space="preserve"> </w:t>
      </w:r>
      <w:r w:rsidRPr="00992146">
        <w:rPr>
          <w:lang w:val="en-US"/>
          <w:rPrChange w:id="14051" w:author="Anusha De" w:date="2022-08-01T14:48:00Z">
            <w:rPr/>
          </w:rPrChange>
        </w:rPr>
        <w:t>columns</w:t>
      </w:r>
      <w:r w:rsidR="00F73A4C" w:rsidRPr="00992146">
        <w:rPr>
          <w:lang w:val="en-US"/>
          <w:rPrChange w:id="14052" w:author="Anusha De" w:date="2022-08-01T14:48:00Z">
            <w:rPr/>
          </w:rPrChange>
        </w:rPr>
        <w:t xml:space="preserve"> </w:t>
      </w:r>
      <w:r w:rsidRPr="00992146">
        <w:rPr>
          <w:lang w:val="en-US"/>
          <w:rPrChange w:id="14053" w:author="Anusha De" w:date="2022-08-01T14:48:00Z">
            <w:rPr/>
          </w:rPrChange>
        </w:rPr>
        <w:t>7-9</w:t>
      </w:r>
      <w:r w:rsidR="00F73A4C" w:rsidRPr="00992146">
        <w:rPr>
          <w:lang w:val="en-US"/>
          <w:rPrChange w:id="14054" w:author="Anusha De" w:date="2022-08-01T14:48:00Z">
            <w:rPr/>
          </w:rPrChange>
        </w:rPr>
        <w:t xml:space="preserve"> </w:t>
      </w:r>
      <w:r w:rsidRPr="00992146">
        <w:rPr>
          <w:lang w:val="en-US"/>
          <w:rPrChange w:id="14055" w:author="Anusha De" w:date="2022-08-01T14:48:00Z">
            <w:rPr/>
          </w:rPrChange>
        </w:rPr>
        <w:t>for</w:t>
      </w:r>
      <w:r w:rsidR="00F73A4C" w:rsidRPr="00992146">
        <w:rPr>
          <w:lang w:val="en-US"/>
          <w:rPrChange w:id="14056" w:author="Anusha De" w:date="2022-08-01T14:48:00Z">
            <w:rPr/>
          </w:rPrChange>
        </w:rPr>
        <w:t xml:space="preserve"> </w:t>
      </w:r>
      <w:r w:rsidRPr="00992146">
        <w:rPr>
          <w:lang w:val="en-US"/>
          <w:rPrChange w:id="14057" w:author="Anusha De" w:date="2022-08-01T14:48:00Z">
            <w:rPr/>
          </w:rPrChange>
        </w:rPr>
        <w:t>traders,</w:t>
      </w:r>
      <w:r w:rsidR="00F73A4C" w:rsidRPr="00992146">
        <w:rPr>
          <w:lang w:val="en-US"/>
          <w:rPrChange w:id="14058" w:author="Anusha De" w:date="2022-08-01T14:48:00Z">
            <w:rPr/>
          </w:rPrChange>
        </w:rPr>
        <w:t xml:space="preserve"> </w:t>
      </w:r>
      <w:r w:rsidRPr="00992146">
        <w:rPr>
          <w:lang w:val="en-US"/>
          <w:rPrChange w:id="14059" w:author="Anusha De" w:date="2022-08-01T14:48:00Z">
            <w:rPr/>
          </w:rPrChange>
        </w:rPr>
        <w:t>and</w:t>
      </w:r>
      <w:r w:rsidR="00F73A4C" w:rsidRPr="00992146">
        <w:rPr>
          <w:lang w:val="en-US"/>
          <w:rPrChange w:id="14060" w:author="Anusha De" w:date="2022-08-01T14:48:00Z">
            <w:rPr/>
          </w:rPrChange>
        </w:rPr>
        <w:t xml:space="preserve"> </w:t>
      </w:r>
      <w:r w:rsidRPr="00992146">
        <w:rPr>
          <w:lang w:val="en-US"/>
          <w:rPrChange w:id="14061" w:author="Anusha De" w:date="2022-08-01T14:48:00Z">
            <w:rPr/>
          </w:rPrChange>
        </w:rPr>
        <w:t>columns</w:t>
      </w:r>
      <w:r w:rsidR="00F73A4C" w:rsidRPr="00992146">
        <w:rPr>
          <w:lang w:val="en-US"/>
          <w:rPrChange w:id="14062" w:author="Anusha De" w:date="2022-08-01T14:48:00Z">
            <w:rPr/>
          </w:rPrChange>
        </w:rPr>
        <w:t xml:space="preserve"> </w:t>
      </w:r>
      <w:r w:rsidRPr="00992146">
        <w:rPr>
          <w:lang w:val="en-US"/>
          <w:rPrChange w:id="14063" w:author="Anusha De" w:date="2022-08-01T14:48:00Z">
            <w:rPr/>
          </w:rPrChange>
        </w:rPr>
        <w:t>10-12</w:t>
      </w:r>
      <w:r w:rsidR="00F73A4C" w:rsidRPr="00992146">
        <w:rPr>
          <w:lang w:val="en-US"/>
          <w:rPrChange w:id="14064" w:author="Anusha De" w:date="2022-08-01T14:48:00Z">
            <w:rPr/>
          </w:rPrChange>
        </w:rPr>
        <w:t xml:space="preserve"> </w:t>
      </w:r>
      <w:r w:rsidRPr="00992146">
        <w:rPr>
          <w:lang w:val="en-US"/>
          <w:rPrChange w:id="14065" w:author="Anusha De" w:date="2022-08-01T14:48:00Z">
            <w:rPr/>
          </w:rPrChange>
        </w:rPr>
        <w:t>for</w:t>
      </w:r>
      <w:r w:rsidR="00F73A4C" w:rsidRPr="00992146">
        <w:rPr>
          <w:lang w:val="en-US"/>
          <w:rPrChange w:id="14066" w:author="Anusha De" w:date="2022-08-01T14:48:00Z">
            <w:rPr/>
          </w:rPrChange>
        </w:rPr>
        <w:t xml:space="preserve"> </w:t>
      </w:r>
      <w:r w:rsidRPr="00992146">
        <w:rPr>
          <w:lang w:val="en-US"/>
          <w:rPrChange w:id="14067" w:author="Anusha De" w:date="2022-08-01T14:48:00Z">
            <w:rPr/>
          </w:rPrChange>
        </w:rPr>
        <w:t>processors).</w:t>
      </w:r>
      <w:r w:rsidR="00F73A4C" w:rsidRPr="00992146">
        <w:rPr>
          <w:lang w:val="en-US"/>
          <w:rPrChange w:id="14068" w:author="Anusha De" w:date="2022-08-01T14:48:00Z">
            <w:rPr/>
          </w:rPrChange>
        </w:rPr>
        <w:t xml:space="preserve"> </w:t>
      </w:r>
      <w:r w:rsidRPr="00992146">
        <w:rPr>
          <w:lang w:val="en-US"/>
          <w:rPrChange w:id="14069" w:author="Anusha De" w:date="2022-08-01T14:48:00Z">
            <w:rPr/>
          </w:rPrChange>
        </w:rPr>
        <w:t>We</w:t>
      </w:r>
      <w:r w:rsidR="00F73A4C" w:rsidRPr="00992146">
        <w:rPr>
          <w:lang w:val="en-US"/>
          <w:rPrChange w:id="14070" w:author="Anusha De" w:date="2022-08-01T14:48:00Z">
            <w:rPr/>
          </w:rPrChange>
        </w:rPr>
        <w:t xml:space="preserve"> </w:t>
      </w:r>
      <w:r w:rsidRPr="00992146">
        <w:rPr>
          <w:lang w:val="en-US"/>
          <w:rPrChange w:id="14071" w:author="Anusha De" w:date="2022-08-01T14:48:00Z">
            <w:rPr/>
          </w:rPrChange>
        </w:rPr>
        <w:t>further</w:t>
      </w:r>
      <w:r w:rsidR="00F73A4C" w:rsidRPr="00992146">
        <w:rPr>
          <w:lang w:val="en-US"/>
          <w:rPrChange w:id="14072" w:author="Anusha De" w:date="2022-08-01T14:48:00Z">
            <w:rPr/>
          </w:rPrChange>
        </w:rPr>
        <w:t xml:space="preserve"> </w:t>
      </w:r>
      <w:r w:rsidRPr="00992146">
        <w:rPr>
          <w:lang w:val="en-US"/>
          <w:rPrChange w:id="14073" w:author="Anusha De" w:date="2022-08-01T14:48:00Z">
            <w:rPr/>
          </w:rPrChange>
        </w:rPr>
        <w:t>differentiate</w:t>
      </w:r>
      <w:r w:rsidR="00F73A4C" w:rsidRPr="00992146">
        <w:rPr>
          <w:lang w:val="en-US"/>
          <w:rPrChange w:id="14074" w:author="Anusha De" w:date="2022-08-01T14:48:00Z">
            <w:rPr/>
          </w:rPrChange>
        </w:rPr>
        <w:t xml:space="preserve"> </w:t>
      </w:r>
      <w:r w:rsidRPr="00992146">
        <w:rPr>
          <w:lang w:val="en-US"/>
          <w:rPrChange w:id="14075" w:author="Anusha De" w:date="2022-08-01T14:48:00Z">
            <w:rPr/>
          </w:rPrChange>
        </w:rPr>
        <w:t>between</w:t>
      </w:r>
      <w:r w:rsidR="00F73A4C" w:rsidRPr="00992146">
        <w:rPr>
          <w:lang w:val="en-US"/>
          <w:rPrChange w:id="14076" w:author="Anusha De" w:date="2022-08-01T14:48:00Z">
            <w:rPr/>
          </w:rPrChange>
        </w:rPr>
        <w:t xml:space="preserve"> </w:t>
      </w:r>
      <w:r w:rsidRPr="00992146">
        <w:rPr>
          <w:lang w:val="en-US"/>
          <w:rPrChange w:id="14077" w:author="Anusha De" w:date="2022-08-01T14:48:00Z">
            <w:rPr/>
          </w:rPrChange>
        </w:rPr>
        <w:t>scores</w:t>
      </w:r>
      <w:r w:rsidR="00F73A4C" w:rsidRPr="00992146">
        <w:rPr>
          <w:lang w:val="en-US"/>
          <w:rPrChange w:id="14078" w:author="Anusha De" w:date="2022-08-01T14:48:00Z">
            <w:rPr/>
          </w:rPrChange>
        </w:rPr>
        <w:t xml:space="preserve"> </w:t>
      </w:r>
      <w:r w:rsidRPr="00992146">
        <w:rPr>
          <w:lang w:val="en-US"/>
          <w:rPrChange w:id="14079" w:author="Anusha De" w:date="2022-08-01T14:48:00Z">
            <w:rPr/>
          </w:rPrChange>
        </w:rPr>
        <w:t>received</w:t>
      </w:r>
      <w:r w:rsidR="00F73A4C" w:rsidRPr="00992146">
        <w:rPr>
          <w:lang w:val="en-US"/>
          <w:rPrChange w:id="14080" w:author="Anusha De" w:date="2022-08-01T14:48:00Z">
            <w:rPr/>
          </w:rPrChange>
        </w:rPr>
        <w:t xml:space="preserve"> </w:t>
      </w:r>
      <w:r w:rsidRPr="00992146">
        <w:rPr>
          <w:lang w:val="en-US"/>
          <w:rPrChange w:id="14081" w:author="Anusha De" w:date="2022-08-01T14:48:00Z">
            <w:rPr/>
          </w:rPrChange>
        </w:rPr>
        <w:t>by</w:t>
      </w:r>
      <w:r w:rsidR="00F73A4C" w:rsidRPr="00992146">
        <w:rPr>
          <w:lang w:val="en-US"/>
          <w:rPrChange w:id="14082" w:author="Anusha De" w:date="2022-08-01T14:48:00Z">
            <w:rPr/>
          </w:rPrChange>
        </w:rPr>
        <w:t xml:space="preserve"> </w:t>
      </w:r>
      <w:r w:rsidRPr="00992146">
        <w:rPr>
          <w:lang w:val="en-US"/>
          <w:rPrChange w:id="14083" w:author="Anusha De" w:date="2022-08-01T14:48:00Z">
            <w:rPr/>
          </w:rPrChange>
        </w:rPr>
        <w:t>male</w:t>
      </w:r>
      <w:r w:rsidR="00F73A4C" w:rsidRPr="00992146">
        <w:rPr>
          <w:lang w:val="en-US"/>
          <w:rPrChange w:id="14084" w:author="Anusha De" w:date="2022-08-01T14:48:00Z">
            <w:rPr/>
          </w:rPrChange>
        </w:rPr>
        <w:t xml:space="preserve"> </w:t>
      </w:r>
      <w:r w:rsidRPr="00992146">
        <w:rPr>
          <w:lang w:val="en-US"/>
          <w:rPrChange w:id="14085" w:author="Anusha De" w:date="2022-08-01T14:48:00Z">
            <w:rPr/>
          </w:rPrChange>
        </w:rPr>
        <w:t>and</w:t>
      </w:r>
      <w:r w:rsidR="00F73A4C" w:rsidRPr="00992146">
        <w:rPr>
          <w:lang w:val="en-US"/>
          <w:rPrChange w:id="14086" w:author="Anusha De" w:date="2022-08-01T14:48:00Z">
            <w:rPr/>
          </w:rPrChange>
        </w:rPr>
        <w:t xml:space="preserve"> </w:t>
      </w:r>
      <w:r w:rsidRPr="00992146">
        <w:rPr>
          <w:lang w:val="en-US"/>
          <w:rPrChange w:id="14087" w:author="Anusha De" w:date="2022-08-01T14:48:00Z">
            <w:rPr/>
          </w:rPrChange>
        </w:rPr>
        <w:t>female</w:t>
      </w:r>
      <w:r w:rsidR="00F73A4C" w:rsidRPr="00992146">
        <w:rPr>
          <w:lang w:val="en-US"/>
          <w:rPrChange w:id="14088" w:author="Anusha De" w:date="2022-08-01T14:48:00Z">
            <w:rPr/>
          </w:rPrChange>
        </w:rPr>
        <w:t xml:space="preserve"> </w:t>
      </w:r>
      <w:r w:rsidRPr="00992146">
        <w:rPr>
          <w:lang w:val="en-US"/>
          <w:rPrChange w:id="14089" w:author="Anusha De" w:date="2022-08-01T14:48:00Z">
            <w:rPr/>
          </w:rPrChange>
        </w:rPr>
        <w:t>actors.</w:t>
      </w:r>
    </w:p>
    <w:p w14:paraId="55507EE5" w14:textId="3148E1AC" w:rsidR="005139B5" w:rsidRPr="00992146" w:rsidRDefault="0081249E">
      <w:pPr>
        <w:rPr>
          <w:lang w:val="en-US"/>
          <w:rPrChange w:id="14090" w:author="Anusha De" w:date="2022-08-01T14:48:00Z">
            <w:rPr/>
          </w:rPrChange>
        </w:rPr>
        <w:pPrChange w:id="14091" w:author="Steve Wiggins" w:date="2022-07-30T18:19:00Z">
          <w:pPr>
            <w:pStyle w:val="1PP"/>
            <w:jc w:val="both"/>
          </w:pPr>
        </w:pPrChange>
      </w:pPr>
      <w:r w:rsidRPr="00992146">
        <w:rPr>
          <w:lang w:val="en-US"/>
          <w:rPrChange w:id="14092" w:author="Anusha De" w:date="2022-08-01T14:48:00Z">
            <w:rPr/>
          </w:rPrChange>
        </w:rPr>
        <w:t>The</w:t>
      </w:r>
      <w:r w:rsidR="00F73A4C" w:rsidRPr="00992146">
        <w:rPr>
          <w:lang w:val="en-US"/>
          <w:rPrChange w:id="14093" w:author="Anusha De" w:date="2022-08-01T14:48:00Z">
            <w:rPr/>
          </w:rPrChange>
        </w:rPr>
        <w:t xml:space="preserve"> </w:t>
      </w:r>
      <w:r w:rsidRPr="00992146">
        <w:rPr>
          <w:lang w:val="en-US"/>
          <w:rPrChange w:id="14094" w:author="Anusha De" w:date="2022-08-01T14:48:00Z">
            <w:rPr/>
          </w:rPrChange>
        </w:rPr>
        <w:t>rows</w:t>
      </w:r>
      <w:r w:rsidR="00F73A4C" w:rsidRPr="00992146">
        <w:rPr>
          <w:lang w:val="en-US"/>
          <w:rPrChange w:id="14095" w:author="Anusha De" w:date="2022-08-01T14:48:00Z">
            <w:rPr/>
          </w:rPrChange>
        </w:rPr>
        <w:t xml:space="preserve"> </w:t>
      </w:r>
      <w:r w:rsidRPr="00992146">
        <w:rPr>
          <w:lang w:val="en-US"/>
          <w:rPrChange w:id="14096" w:author="Anusha De" w:date="2022-08-01T14:48:00Z">
            <w:rPr/>
          </w:rPrChange>
        </w:rPr>
        <w:t>represent</w:t>
      </w:r>
      <w:r w:rsidR="00F73A4C" w:rsidRPr="00992146">
        <w:rPr>
          <w:lang w:val="en-US"/>
          <w:rPrChange w:id="14097" w:author="Anusha De" w:date="2022-08-01T14:48:00Z">
            <w:rPr/>
          </w:rPrChange>
        </w:rPr>
        <w:t xml:space="preserve"> </w:t>
      </w:r>
      <w:r w:rsidRPr="00992146">
        <w:rPr>
          <w:lang w:val="en-US"/>
          <w:rPrChange w:id="14098" w:author="Anusha De" w:date="2022-08-01T14:48:00Z">
            <w:rPr/>
          </w:rPrChange>
        </w:rPr>
        <w:t>the</w:t>
      </w:r>
      <w:r w:rsidR="00F73A4C" w:rsidRPr="00992146">
        <w:rPr>
          <w:lang w:val="en-US"/>
          <w:rPrChange w:id="14099" w:author="Anusha De" w:date="2022-08-01T14:48:00Z">
            <w:rPr/>
          </w:rPrChange>
        </w:rPr>
        <w:t xml:space="preserve"> </w:t>
      </w:r>
      <w:r w:rsidRPr="00992146">
        <w:rPr>
          <w:lang w:val="en-US"/>
          <w:rPrChange w:id="14100" w:author="Anusha De" w:date="2022-08-01T14:48:00Z">
            <w:rPr/>
          </w:rPrChange>
        </w:rPr>
        <w:t>different</w:t>
      </w:r>
      <w:r w:rsidR="00F73A4C" w:rsidRPr="00992146">
        <w:rPr>
          <w:lang w:val="en-US"/>
          <w:rPrChange w:id="14101" w:author="Anusha De" w:date="2022-08-01T14:48:00Z">
            <w:rPr/>
          </w:rPrChange>
        </w:rPr>
        <w:t xml:space="preserve"> </w:t>
      </w:r>
      <w:r w:rsidRPr="00992146">
        <w:rPr>
          <w:lang w:val="en-US"/>
          <w:rPrChange w:id="14102" w:author="Anusha De" w:date="2022-08-01T14:48:00Z">
            <w:rPr/>
          </w:rPrChange>
        </w:rPr>
        <w:t>dimensions</w:t>
      </w:r>
      <w:r w:rsidR="00F73A4C" w:rsidRPr="00992146">
        <w:rPr>
          <w:lang w:val="en-US"/>
          <w:rPrChange w:id="14103" w:author="Anusha De" w:date="2022-08-01T14:48:00Z">
            <w:rPr/>
          </w:rPrChange>
        </w:rPr>
        <w:t xml:space="preserve"> </w:t>
      </w:r>
      <w:r w:rsidRPr="00992146">
        <w:rPr>
          <w:lang w:val="en-US"/>
          <w:rPrChange w:id="14104" w:author="Anusha De" w:date="2022-08-01T14:48:00Z">
            <w:rPr/>
          </w:rPrChange>
        </w:rPr>
        <w:t>on</w:t>
      </w:r>
      <w:r w:rsidR="00F73A4C" w:rsidRPr="00992146">
        <w:rPr>
          <w:lang w:val="en-US"/>
          <w:rPrChange w:id="14105" w:author="Anusha De" w:date="2022-08-01T14:48:00Z">
            <w:rPr/>
          </w:rPrChange>
        </w:rPr>
        <w:t xml:space="preserve"> </w:t>
      </w:r>
      <w:r w:rsidRPr="00992146">
        <w:rPr>
          <w:lang w:val="en-US"/>
          <w:rPrChange w:id="14106" w:author="Anusha De" w:date="2022-08-01T14:48:00Z">
            <w:rPr/>
          </w:rPrChange>
        </w:rPr>
        <w:t>which</w:t>
      </w:r>
      <w:r w:rsidR="00F73A4C" w:rsidRPr="00992146">
        <w:rPr>
          <w:lang w:val="en-US"/>
          <w:rPrChange w:id="14107" w:author="Anusha De" w:date="2022-08-01T14:48:00Z">
            <w:rPr/>
          </w:rPrChange>
        </w:rPr>
        <w:t xml:space="preserve"> </w:t>
      </w:r>
      <w:r w:rsidRPr="00992146">
        <w:rPr>
          <w:lang w:val="en-US"/>
          <w:rPrChange w:id="14108" w:author="Anusha De" w:date="2022-08-01T14:48:00Z">
            <w:rPr/>
          </w:rPrChange>
        </w:rPr>
        <w:t>actors</w:t>
      </w:r>
      <w:r w:rsidR="00F73A4C" w:rsidRPr="00992146">
        <w:rPr>
          <w:lang w:val="en-US"/>
          <w:rPrChange w:id="14109" w:author="Anusha De" w:date="2022-08-01T14:48:00Z">
            <w:rPr/>
          </w:rPrChange>
        </w:rPr>
        <w:t xml:space="preserve"> </w:t>
      </w:r>
      <w:r w:rsidRPr="00992146">
        <w:rPr>
          <w:lang w:val="en-US"/>
          <w:rPrChange w:id="14110" w:author="Anusha De" w:date="2022-08-01T14:48:00Z">
            <w:rPr/>
          </w:rPrChange>
        </w:rPr>
        <w:t>were</w:t>
      </w:r>
      <w:r w:rsidR="00F73A4C" w:rsidRPr="00992146">
        <w:rPr>
          <w:lang w:val="en-US"/>
          <w:rPrChange w:id="14111" w:author="Anusha De" w:date="2022-08-01T14:48:00Z">
            <w:rPr/>
          </w:rPrChange>
        </w:rPr>
        <w:t xml:space="preserve"> </w:t>
      </w:r>
      <w:r w:rsidRPr="00992146">
        <w:rPr>
          <w:lang w:val="en-US"/>
          <w:rPrChange w:id="14112" w:author="Anusha De" w:date="2022-08-01T14:48:00Z">
            <w:rPr/>
          </w:rPrChange>
        </w:rPr>
        <w:t>scored</w:t>
      </w:r>
      <w:r w:rsidR="00F73A4C" w:rsidRPr="00992146">
        <w:rPr>
          <w:lang w:val="en-US"/>
          <w:rPrChange w:id="14113" w:author="Anusha De" w:date="2022-08-01T14:48:00Z">
            <w:rPr/>
          </w:rPrChange>
        </w:rPr>
        <w:t xml:space="preserve"> </w:t>
      </w:r>
      <w:r w:rsidRPr="00992146">
        <w:rPr>
          <w:lang w:val="en-US"/>
          <w:rPrChange w:id="14114" w:author="Anusha De" w:date="2022-08-01T14:48:00Z">
            <w:rPr/>
          </w:rPrChange>
        </w:rPr>
        <w:t>(or</w:t>
      </w:r>
      <w:r w:rsidR="00F73A4C" w:rsidRPr="00992146">
        <w:rPr>
          <w:lang w:val="en-US"/>
          <w:rPrChange w:id="14115" w:author="Anusha De" w:date="2022-08-01T14:48:00Z">
            <w:rPr/>
          </w:rPrChange>
        </w:rPr>
        <w:t xml:space="preserve"> </w:t>
      </w:r>
      <w:r w:rsidRPr="00992146">
        <w:rPr>
          <w:lang w:val="en-US"/>
          <w:rPrChange w:id="14116" w:author="Anusha De" w:date="2022-08-01T14:48:00Z">
            <w:rPr/>
          </w:rPrChange>
        </w:rPr>
        <w:t>were</w:t>
      </w:r>
      <w:r w:rsidR="00F73A4C" w:rsidRPr="00992146">
        <w:rPr>
          <w:lang w:val="en-US"/>
          <w:rPrChange w:id="14117" w:author="Anusha De" w:date="2022-08-01T14:48:00Z">
            <w:rPr/>
          </w:rPrChange>
        </w:rPr>
        <w:t xml:space="preserve"> </w:t>
      </w:r>
      <w:r w:rsidRPr="00992146">
        <w:rPr>
          <w:lang w:val="en-US"/>
          <w:rPrChange w:id="14118" w:author="Anusha De" w:date="2022-08-01T14:48:00Z">
            <w:rPr/>
          </w:rPrChange>
        </w:rPr>
        <w:t>asked</w:t>
      </w:r>
      <w:r w:rsidR="00F73A4C" w:rsidRPr="00992146">
        <w:rPr>
          <w:lang w:val="en-US"/>
          <w:rPrChange w:id="14119" w:author="Anusha De" w:date="2022-08-01T14:48:00Z">
            <w:rPr/>
          </w:rPrChange>
        </w:rPr>
        <w:t xml:space="preserve"> </w:t>
      </w:r>
      <w:r w:rsidRPr="00992146">
        <w:rPr>
          <w:lang w:val="en-US"/>
          <w:rPrChange w:id="14120" w:author="Anusha De" w:date="2022-08-01T14:48:00Z">
            <w:rPr/>
          </w:rPrChange>
        </w:rPr>
        <w:t>to</w:t>
      </w:r>
      <w:r w:rsidR="00F73A4C" w:rsidRPr="00992146">
        <w:rPr>
          <w:lang w:val="en-US"/>
          <w:rPrChange w:id="14121" w:author="Anusha De" w:date="2022-08-01T14:48:00Z">
            <w:rPr/>
          </w:rPrChange>
        </w:rPr>
        <w:t xml:space="preserve"> </w:t>
      </w:r>
      <w:r w:rsidRPr="00992146">
        <w:rPr>
          <w:lang w:val="en-US"/>
          <w:rPrChange w:id="14122" w:author="Anusha De" w:date="2022-08-01T14:48:00Z">
            <w:rPr/>
          </w:rPrChange>
        </w:rPr>
        <w:t>rate</w:t>
      </w:r>
      <w:r w:rsidR="00F73A4C" w:rsidRPr="00992146">
        <w:rPr>
          <w:lang w:val="en-US"/>
          <w:rPrChange w:id="14123" w:author="Anusha De" w:date="2022-08-01T14:48:00Z">
            <w:rPr/>
          </w:rPrChange>
        </w:rPr>
        <w:t xml:space="preserve"> </w:t>
      </w:r>
      <w:r w:rsidRPr="00992146">
        <w:rPr>
          <w:lang w:val="en-US"/>
          <w:rPrChange w:id="14124" w:author="Anusha De" w:date="2022-08-01T14:48:00Z">
            <w:rPr/>
          </w:rPrChange>
        </w:rPr>
        <w:t>themselves).</w:t>
      </w:r>
      <w:r w:rsidR="00F73A4C" w:rsidRPr="00992146">
        <w:rPr>
          <w:lang w:val="en-US"/>
          <w:rPrChange w:id="14125" w:author="Anusha De" w:date="2022-08-01T14:48:00Z">
            <w:rPr/>
          </w:rPrChange>
        </w:rPr>
        <w:t xml:space="preserve"> </w:t>
      </w:r>
      <w:r w:rsidRPr="00992146">
        <w:rPr>
          <w:lang w:val="en-US"/>
          <w:rPrChange w:id="14126" w:author="Anusha De" w:date="2022-08-01T14:48:00Z">
            <w:rPr/>
          </w:rPrChange>
        </w:rPr>
        <w:t>We</w:t>
      </w:r>
      <w:r w:rsidR="00F73A4C" w:rsidRPr="00992146">
        <w:rPr>
          <w:lang w:val="en-US"/>
          <w:rPrChange w:id="14127" w:author="Anusha De" w:date="2022-08-01T14:48:00Z">
            <w:rPr/>
          </w:rPrChange>
        </w:rPr>
        <w:t xml:space="preserve"> </w:t>
      </w:r>
      <w:r w:rsidRPr="00992146">
        <w:rPr>
          <w:lang w:val="en-US"/>
          <w:rPrChange w:id="14128" w:author="Anusha De" w:date="2022-08-01T14:48:00Z">
            <w:rPr/>
          </w:rPrChange>
        </w:rPr>
        <w:t>again</w:t>
      </w:r>
      <w:r w:rsidR="00F73A4C" w:rsidRPr="00992146">
        <w:rPr>
          <w:lang w:val="en-US"/>
          <w:rPrChange w:id="14129" w:author="Anusha De" w:date="2022-08-01T14:48:00Z">
            <w:rPr/>
          </w:rPrChange>
        </w:rPr>
        <w:t xml:space="preserve"> </w:t>
      </w:r>
      <w:r w:rsidRPr="00992146">
        <w:rPr>
          <w:lang w:val="en-US"/>
          <w:rPrChange w:id="14130" w:author="Anusha De" w:date="2022-08-01T14:48:00Z">
            <w:rPr/>
          </w:rPrChange>
        </w:rPr>
        <w:t>start</w:t>
      </w:r>
      <w:r w:rsidR="00F73A4C" w:rsidRPr="00992146">
        <w:rPr>
          <w:lang w:val="en-US"/>
          <w:rPrChange w:id="14131" w:author="Anusha De" w:date="2022-08-01T14:48:00Z">
            <w:rPr/>
          </w:rPrChange>
        </w:rPr>
        <w:t xml:space="preserve"> </w:t>
      </w:r>
      <w:r w:rsidRPr="00992146">
        <w:rPr>
          <w:lang w:val="en-US"/>
          <w:rPrChange w:id="14132" w:author="Anusha De" w:date="2022-08-01T14:48:00Z">
            <w:rPr/>
          </w:rPrChange>
        </w:rPr>
        <w:t>with</w:t>
      </w:r>
      <w:r w:rsidR="00F73A4C" w:rsidRPr="00992146">
        <w:rPr>
          <w:lang w:val="en-US"/>
          <w:rPrChange w:id="14133" w:author="Anusha De" w:date="2022-08-01T14:48:00Z">
            <w:rPr/>
          </w:rPrChange>
        </w:rPr>
        <w:t xml:space="preserve"> </w:t>
      </w:r>
      <w:r w:rsidRPr="00992146">
        <w:rPr>
          <w:lang w:val="en-US"/>
          <w:rPrChange w:id="14134" w:author="Anusha De" w:date="2022-08-01T14:48:00Z">
            <w:rPr/>
          </w:rPrChange>
        </w:rPr>
        <w:t>an</w:t>
      </w:r>
      <w:r w:rsidR="00F73A4C" w:rsidRPr="00992146">
        <w:rPr>
          <w:lang w:val="en-US"/>
          <w:rPrChange w:id="14135" w:author="Anusha De" w:date="2022-08-01T14:48:00Z">
            <w:rPr/>
          </w:rPrChange>
        </w:rPr>
        <w:t xml:space="preserve"> </w:t>
      </w:r>
      <w:r w:rsidRPr="00992146">
        <w:rPr>
          <w:lang w:val="en-US"/>
          <w:rPrChange w:id="14136" w:author="Anusha De" w:date="2022-08-01T14:48:00Z">
            <w:rPr/>
          </w:rPrChange>
        </w:rPr>
        <w:t>overall</w:t>
      </w:r>
      <w:r w:rsidR="00F73A4C" w:rsidRPr="00992146">
        <w:rPr>
          <w:lang w:val="en-US"/>
          <w:rPrChange w:id="14137" w:author="Anusha De" w:date="2022-08-01T14:48:00Z">
            <w:rPr/>
          </w:rPrChange>
        </w:rPr>
        <w:t xml:space="preserve"> </w:t>
      </w:r>
      <w:r w:rsidRPr="00992146">
        <w:rPr>
          <w:lang w:val="en-US"/>
          <w:rPrChange w:id="14138" w:author="Anusha De" w:date="2022-08-01T14:48:00Z">
            <w:rPr/>
          </w:rPrChange>
        </w:rPr>
        <w:t>rating</w:t>
      </w:r>
      <w:r w:rsidR="00F73A4C" w:rsidRPr="00992146">
        <w:rPr>
          <w:lang w:val="en-US"/>
          <w:rPrChange w:id="14139" w:author="Anusha De" w:date="2022-08-01T14:48:00Z">
            <w:rPr/>
          </w:rPrChange>
        </w:rPr>
        <w:t xml:space="preserve"> </w:t>
      </w:r>
      <w:r w:rsidRPr="00992146">
        <w:rPr>
          <w:lang w:val="en-US"/>
          <w:rPrChange w:id="14140" w:author="Anusha De" w:date="2022-08-01T14:48:00Z">
            <w:rPr/>
          </w:rPrChange>
        </w:rPr>
        <w:t>(rows</w:t>
      </w:r>
      <w:r w:rsidR="00F73A4C" w:rsidRPr="00992146">
        <w:rPr>
          <w:lang w:val="en-US"/>
          <w:rPrChange w:id="14141" w:author="Anusha De" w:date="2022-08-01T14:48:00Z">
            <w:rPr/>
          </w:rPrChange>
        </w:rPr>
        <w:t xml:space="preserve"> </w:t>
      </w:r>
      <w:r w:rsidRPr="00992146">
        <w:rPr>
          <w:lang w:val="en-US"/>
          <w:rPrChange w:id="14142" w:author="Anusha De" w:date="2022-08-01T14:48:00Z">
            <w:rPr/>
          </w:rPrChange>
        </w:rPr>
        <w:t>1-4)</w:t>
      </w:r>
      <w:r w:rsidR="00F73A4C" w:rsidRPr="00992146">
        <w:rPr>
          <w:lang w:val="en-US"/>
          <w:rPrChange w:id="14143" w:author="Anusha De" w:date="2022-08-01T14:48:00Z">
            <w:rPr/>
          </w:rPrChange>
        </w:rPr>
        <w:t xml:space="preserve"> </w:t>
      </w:r>
      <w:r w:rsidRPr="00992146">
        <w:rPr>
          <w:lang w:val="en-US"/>
          <w:rPrChange w:id="14144" w:author="Anusha De" w:date="2022-08-01T14:48:00Z">
            <w:rPr/>
          </w:rPrChange>
        </w:rPr>
        <w:t>and</w:t>
      </w:r>
      <w:r w:rsidR="00F73A4C" w:rsidRPr="00992146">
        <w:rPr>
          <w:lang w:val="en-US"/>
          <w:rPrChange w:id="14145" w:author="Anusha De" w:date="2022-08-01T14:48:00Z">
            <w:rPr/>
          </w:rPrChange>
        </w:rPr>
        <w:t xml:space="preserve"> </w:t>
      </w:r>
      <w:r w:rsidRPr="00992146">
        <w:rPr>
          <w:lang w:val="en-US"/>
          <w:rPrChange w:id="14146" w:author="Anusha De" w:date="2022-08-01T14:48:00Z">
            <w:rPr/>
          </w:rPrChange>
        </w:rPr>
        <w:t>then</w:t>
      </w:r>
      <w:r w:rsidR="00F73A4C" w:rsidRPr="00992146">
        <w:rPr>
          <w:lang w:val="en-US"/>
          <w:rPrChange w:id="14147" w:author="Anusha De" w:date="2022-08-01T14:48:00Z">
            <w:rPr/>
          </w:rPrChange>
        </w:rPr>
        <w:t xml:space="preserve"> </w:t>
      </w:r>
      <w:r w:rsidRPr="00992146">
        <w:rPr>
          <w:lang w:val="en-US"/>
          <w:rPrChange w:id="14148" w:author="Anusha De" w:date="2022-08-01T14:48:00Z">
            <w:rPr/>
          </w:rPrChange>
        </w:rPr>
        <w:t>provide</w:t>
      </w:r>
      <w:r w:rsidR="00F73A4C" w:rsidRPr="00992146">
        <w:rPr>
          <w:lang w:val="en-US"/>
          <w:rPrChange w:id="14149" w:author="Anusha De" w:date="2022-08-01T14:48:00Z">
            <w:rPr/>
          </w:rPrChange>
        </w:rPr>
        <w:t xml:space="preserve"> </w:t>
      </w:r>
      <w:r w:rsidRPr="00992146">
        <w:rPr>
          <w:lang w:val="en-US"/>
          <w:rPrChange w:id="14150" w:author="Anusha De" w:date="2022-08-01T14:48:00Z">
            <w:rPr/>
          </w:rPrChange>
        </w:rPr>
        <w:t>separate</w:t>
      </w:r>
      <w:r w:rsidR="00F73A4C" w:rsidRPr="00992146">
        <w:rPr>
          <w:lang w:val="en-US"/>
          <w:rPrChange w:id="14151" w:author="Anusha De" w:date="2022-08-01T14:48:00Z">
            <w:rPr/>
          </w:rPrChange>
        </w:rPr>
        <w:t xml:space="preserve"> </w:t>
      </w:r>
      <w:r w:rsidRPr="00992146">
        <w:rPr>
          <w:lang w:val="en-US"/>
          <w:rPrChange w:id="14152" w:author="Anusha De" w:date="2022-08-01T14:48:00Z">
            <w:rPr/>
          </w:rPrChange>
        </w:rPr>
        <w:t>ratings</w:t>
      </w:r>
      <w:r w:rsidR="00F73A4C" w:rsidRPr="00992146">
        <w:rPr>
          <w:lang w:val="en-US"/>
          <w:rPrChange w:id="14153" w:author="Anusha De" w:date="2022-08-01T14:48:00Z">
            <w:rPr/>
          </w:rPrChange>
        </w:rPr>
        <w:t xml:space="preserve"> </w:t>
      </w:r>
      <w:r w:rsidRPr="00992146">
        <w:rPr>
          <w:lang w:val="en-US"/>
          <w:rPrChange w:id="14154" w:author="Anusha De" w:date="2022-08-01T14:48:00Z">
            <w:rPr/>
          </w:rPrChange>
        </w:rPr>
        <w:t>for</w:t>
      </w:r>
      <w:r w:rsidR="00F73A4C" w:rsidRPr="00992146">
        <w:rPr>
          <w:lang w:val="en-US"/>
          <w:rPrChange w:id="14155" w:author="Anusha De" w:date="2022-08-01T14:48:00Z">
            <w:rPr/>
          </w:rPrChange>
        </w:rPr>
        <w:t xml:space="preserve"> </w:t>
      </w:r>
      <w:r w:rsidRPr="00992146">
        <w:rPr>
          <w:lang w:val="en-US"/>
          <w:rPrChange w:id="14156" w:author="Anusha De" w:date="2022-08-01T14:48:00Z">
            <w:rPr/>
          </w:rPrChange>
        </w:rPr>
        <w:t>location</w:t>
      </w:r>
      <w:r w:rsidR="00F73A4C" w:rsidRPr="00992146">
        <w:rPr>
          <w:lang w:val="en-US"/>
          <w:rPrChange w:id="14157" w:author="Anusha De" w:date="2022-08-01T14:48:00Z">
            <w:rPr/>
          </w:rPrChange>
        </w:rPr>
        <w:t xml:space="preserve"> </w:t>
      </w:r>
      <w:r w:rsidRPr="00992146">
        <w:rPr>
          <w:lang w:val="en-US"/>
          <w:rPrChange w:id="14158" w:author="Anusha De" w:date="2022-08-01T14:48:00Z">
            <w:rPr/>
          </w:rPrChange>
        </w:rPr>
        <w:t>(5-8),</w:t>
      </w:r>
      <w:r w:rsidR="00F73A4C" w:rsidRPr="00992146">
        <w:rPr>
          <w:lang w:val="en-US"/>
          <w:rPrChange w:id="14159" w:author="Anusha De" w:date="2022-08-01T14:48:00Z">
            <w:rPr/>
          </w:rPrChange>
        </w:rPr>
        <w:t xml:space="preserve"> </w:t>
      </w:r>
      <w:r w:rsidRPr="00992146">
        <w:rPr>
          <w:lang w:val="en-US"/>
          <w:rPrChange w:id="14160" w:author="Anusha De" w:date="2022-08-01T14:48:00Z">
            <w:rPr/>
          </w:rPrChange>
        </w:rPr>
        <w:t>quality</w:t>
      </w:r>
      <w:r w:rsidR="00F73A4C" w:rsidRPr="00992146">
        <w:rPr>
          <w:lang w:val="en-US"/>
          <w:rPrChange w:id="14161" w:author="Anusha De" w:date="2022-08-01T14:48:00Z">
            <w:rPr/>
          </w:rPrChange>
        </w:rPr>
        <w:t xml:space="preserve"> </w:t>
      </w:r>
      <w:r w:rsidRPr="00992146">
        <w:rPr>
          <w:lang w:val="en-US"/>
          <w:rPrChange w:id="14162" w:author="Anusha De" w:date="2022-08-01T14:48:00Z">
            <w:rPr/>
          </w:rPrChange>
        </w:rPr>
        <w:t>(9-12),</w:t>
      </w:r>
      <w:r w:rsidR="00F73A4C" w:rsidRPr="00992146">
        <w:rPr>
          <w:lang w:val="en-US"/>
          <w:rPrChange w:id="14163" w:author="Anusha De" w:date="2022-08-01T14:48:00Z">
            <w:rPr/>
          </w:rPrChange>
        </w:rPr>
        <w:t xml:space="preserve"> </w:t>
      </w:r>
      <w:r w:rsidRPr="00992146">
        <w:rPr>
          <w:lang w:val="en-US"/>
          <w:rPrChange w:id="14164" w:author="Anusha De" w:date="2022-08-01T14:48:00Z">
            <w:rPr/>
          </w:rPrChange>
        </w:rPr>
        <w:t>and</w:t>
      </w:r>
      <w:r w:rsidR="00F73A4C" w:rsidRPr="00992146">
        <w:rPr>
          <w:lang w:val="en-US"/>
          <w:rPrChange w:id="14165" w:author="Anusha De" w:date="2022-08-01T14:48:00Z">
            <w:rPr/>
          </w:rPrChange>
        </w:rPr>
        <w:t xml:space="preserve"> </w:t>
      </w:r>
      <w:r w:rsidRPr="00992146">
        <w:rPr>
          <w:lang w:val="en-US"/>
          <w:rPrChange w:id="14166" w:author="Anusha De" w:date="2022-08-01T14:48:00Z">
            <w:rPr/>
          </w:rPrChange>
        </w:rPr>
        <w:t>reputation</w:t>
      </w:r>
      <w:r w:rsidR="00F73A4C" w:rsidRPr="00992146">
        <w:rPr>
          <w:lang w:val="en-US"/>
          <w:rPrChange w:id="14167" w:author="Anusha De" w:date="2022-08-01T14:48:00Z">
            <w:rPr/>
          </w:rPrChange>
        </w:rPr>
        <w:t xml:space="preserve"> </w:t>
      </w:r>
      <w:r w:rsidRPr="00992146">
        <w:rPr>
          <w:lang w:val="en-US"/>
          <w:rPrChange w:id="14168" w:author="Anusha De" w:date="2022-08-01T14:48:00Z">
            <w:rPr/>
          </w:rPrChange>
        </w:rPr>
        <w:t>(rows</w:t>
      </w:r>
      <w:r w:rsidR="00F73A4C" w:rsidRPr="00992146">
        <w:rPr>
          <w:lang w:val="en-US"/>
          <w:rPrChange w:id="14169" w:author="Anusha De" w:date="2022-08-01T14:48:00Z">
            <w:rPr/>
          </w:rPrChange>
        </w:rPr>
        <w:t xml:space="preserve"> </w:t>
      </w:r>
      <w:r w:rsidRPr="00992146">
        <w:rPr>
          <w:lang w:val="en-US"/>
          <w:rPrChange w:id="14170" w:author="Anusha De" w:date="2022-08-01T14:48:00Z">
            <w:rPr/>
          </w:rPrChange>
        </w:rPr>
        <w:t>13-16).</w:t>
      </w:r>
      <w:r w:rsidR="00F73A4C" w:rsidRPr="00992146">
        <w:rPr>
          <w:lang w:val="en-US"/>
          <w:rPrChange w:id="14171" w:author="Anusha De" w:date="2022-08-01T14:48:00Z">
            <w:rPr/>
          </w:rPrChange>
        </w:rPr>
        <w:t xml:space="preserve"> </w:t>
      </w:r>
      <w:r w:rsidRPr="00992146">
        <w:rPr>
          <w:lang w:val="en-US"/>
          <w:rPrChange w:id="14172" w:author="Anusha De" w:date="2022-08-01T14:48:00Z">
            <w:rPr/>
          </w:rPrChange>
        </w:rPr>
        <w:t>We</w:t>
      </w:r>
      <w:r w:rsidR="00F73A4C" w:rsidRPr="00992146">
        <w:rPr>
          <w:lang w:val="en-US"/>
          <w:rPrChange w:id="14173" w:author="Anusha De" w:date="2022-08-01T14:48:00Z">
            <w:rPr/>
          </w:rPrChange>
        </w:rPr>
        <w:t xml:space="preserve"> </w:t>
      </w:r>
      <w:r w:rsidRPr="00992146">
        <w:rPr>
          <w:lang w:val="en-US"/>
          <w:rPrChange w:id="14174" w:author="Anusha De" w:date="2022-08-01T14:48:00Z">
            <w:rPr/>
          </w:rPrChange>
        </w:rPr>
        <w:t>also</w:t>
      </w:r>
      <w:r w:rsidR="00F73A4C" w:rsidRPr="00992146">
        <w:rPr>
          <w:lang w:val="en-US"/>
          <w:rPrChange w:id="14175" w:author="Anusha De" w:date="2022-08-01T14:48:00Z">
            <w:rPr/>
          </w:rPrChange>
        </w:rPr>
        <w:t xml:space="preserve"> </w:t>
      </w:r>
      <w:r w:rsidRPr="00992146">
        <w:rPr>
          <w:lang w:val="en-US"/>
          <w:rPrChange w:id="14176" w:author="Anusha De" w:date="2022-08-01T14:48:00Z">
            <w:rPr/>
          </w:rPrChange>
        </w:rPr>
        <w:t>differentiate</w:t>
      </w:r>
      <w:r w:rsidR="00F73A4C" w:rsidRPr="00992146">
        <w:rPr>
          <w:lang w:val="en-US"/>
          <w:rPrChange w:id="14177" w:author="Anusha De" w:date="2022-08-01T14:48:00Z">
            <w:rPr/>
          </w:rPrChange>
        </w:rPr>
        <w:t xml:space="preserve"> </w:t>
      </w:r>
      <w:r w:rsidRPr="00992146">
        <w:rPr>
          <w:lang w:val="en-US"/>
          <w:rPrChange w:id="14178" w:author="Anusha De" w:date="2022-08-01T14:48:00Z">
            <w:rPr/>
          </w:rPrChange>
        </w:rPr>
        <w:t>between</w:t>
      </w:r>
      <w:r w:rsidR="00F73A4C" w:rsidRPr="00992146">
        <w:rPr>
          <w:lang w:val="en-US"/>
          <w:rPrChange w:id="14179" w:author="Anusha De" w:date="2022-08-01T14:48:00Z">
            <w:rPr/>
          </w:rPrChange>
        </w:rPr>
        <w:t xml:space="preserve"> </w:t>
      </w:r>
      <w:r w:rsidRPr="00992146">
        <w:rPr>
          <w:lang w:val="en-US"/>
          <w:rPrChange w:id="14180" w:author="Anusha De" w:date="2022-08-01T14:48:00Z">
            <w:rPr/>
          </w:rPrChange>
        </w:rPr>
        <w:t>the</w:t>
      </w:r>
      <w:r w:rsidR="00F73A4C" w:rsidRPr="00992146">
        <w:rPr>
          <w:lang w:val="en-US"/>
          <w:rPrChange w:id="14181" w:author="Anusha De" w:date="2022-08-01T14:48:00Z">
            <w:rPr/>
          </w:rPrChange>
        </w:rPr>
        <w:t xml:space="preserve"> </w:t>
      </w:r>
      <w:r w:rsidRPr="00992146">
        <w:rPr>
          <w:lang w:val="en-US"/>
          <w:rPrChange w:id="14182" w:author="Anusha De" w:date="2022-08-01T14:48:00Z">
            <w:rPr/>
          </w:rPrChange>
        </w:rPr>
        <w:t>gender</w:t>
      </w:r>
      <w:r w:rsidR="00F73A4C" w:rsidRPr="00992146">
        <w:rPr>
          <w:lang w:val="en-US"/>
          <w:rPrChange w:id="14183" w:author="Anusha De" w:date="2022-08-01T14:48:00Z">
            <w:rPr/>
          </w:rPrChange>
        </w:rPr>
        <w:t xml:space="preserve"> </w:t>
      </w:r>
      <w:r w:rsidRPr="00992146">
        <w:rPr>
          <w:lang w:val="en-US"/>
          <w:rPrChange w:id="14184" w:author="Anusha De" w:date="2022-08-01T14:48:00Z">
            <w:rPr/>
          </w:rPrChange>
        </w:rPr>
        <w:t>of</w:t>
      </w:r>
      <w:r w:rsidR="00F73A4C" w:rsidRPr="00992146">
        <w:rPr>
          <w:lang w:val="en-US"/>
          <w:rPrChange w:id="14185" w:author="Anusha De" w:date="2022-08-01T14:48:00Z">
            <w:rPr/>
          </w:rPrChange>
        </w:rPr>
        <w:t xml:space="preserve"> </w:t>
      </w:r>
      <w:r w:rsidRPr="00992146">
        <w:rPr>
          <w:lang w:val="en-US"/>
          <w:rPrChange w:id="14186" w:author="Anusha De" w:date="2022-08-01T14:48:00Z">
            <w:rPr/>
          </w:rPrChange>
        </w:rPr>
        <w:t>the</w:t>
      </w:r>
      <w:r w:rsidR="00F73A4C" w:rsidRPr="00992146">
        <w:rPr>
          <w:lang w:val="en-US"/>
          <w:rPrChange w:id="14187" w:author="Anusha De" w:date="2022-08-01T14:48:00Z">
            <w:rPr/>
          </w:rPrChange>
        </w:rPr>
        <w:t xml:space="preserve"> </w:t>
      </w:r>
      <w:r w:rsidRPr="00992146">
        <w:rPr>
          <w:lang w:val="en-US"/>
          <w:rPrChange w:id="14188" w:author="Anusha De" w:date="2022-08-01T14:48:00Z">
            <w:rPr/>
          </w:rPrChange>
        </w:rPr>
        <w:t>farmer,</w:t>
      </w:r>
      <w:r w:rsidR="00F73A4C" w:rsidRPr="00992146">
        <w:rPr>
          <w:lang w:val="en-US"/>
          <w:rPrChange w:id="14189" w:author="Anusha De" w:date="2022-08-01T14:48:00Z">
            <w:rPr/>
          </w:rPrChange>
        </w:rPr>
        <w:t xml:space="preserve"> </w:t>
      </w:r>
      <w:r w:rsidRPr="00992146">
        <w:rPr>
          <w:lang w:val="en-US"/>
          <w:rPrChange w:id="14190" w:author="Anusha De" w:date="2022-08-01T14:48:00Z">
            <w:rPr/>
          </w:rPrChange>
        </w:rPr>
        <w:t>and</w:t>
      </w:r>
      <w:r w:rsidR="00F73A4C" w:rsidRPr="00992146">
        <w:rPr>
          <w:lang w:val="en-US"/>
          <w:rPrChange w:id="14191" w:author="Anusha De" w:date="2022-08-01T14:48:00Z">
            <w:rPr/>
          </w:rPrChange>
        </w:rPr>
        <w:t xml:space="preserve"> </w:t>
      </w:r>
      <w:r w:rsidRPr="00992146">
        <w:rPr>
          <w:lang w:val="en-US"/>
          <w:rPrChange w:id="14192" w:author="Anusha De" w:date="2022-08-01T14:48:00Z">
            <w:rPr/>
          </w:rPrChange>
        </w:rPr>
        <w:t>also</w:t>
      </w:r>
      <w:r w:rsidR="00F73A4C" w:rsidRPr="00992146">
        <w:rPr>
          <w:lang w:val="en-US"/>
          <w:rPrChange w:id="14193" w:author="Anusha De" w:date="2022-08-01T14:48:00Z">
            <w:rPr/>
          </w:rPrChange>
        </w:rPr>
        <w:t xml:space="preserve"> </w:t>
      </w:r>
      <w:r w:rsidRPr="00992146">
        <w:rPr>
          <w:lang w:val="en-US"/>
          <w:rPrChange w:id="14194" w:author="Anusha De" w:date="2022-08-01T14:48:00Z">
            <w:rPr/>
          </w:rPrChange>
        </w:rPr>
        <w:t>add</w:t>
      </w:r>
      <w:r w:rsidR="00F73A4C" w:rsidRPr="00992146">
        <w:rPr>
          <w:lang w:val="en-US"/>
          <w:rPrChange w:id="14195" w:author="Anusha De" w:date="2022-08-01T14:48:00Z">
            <w:rPr/>
          </w:rPrChange>
        </w:rPr>
        <w:t xml:space="preserve"> </w:t>
      </w:r>
      <w:r w:rsidRPr="00992146">
        <w:rPr>
          <w:lang w:val="en-US"/>
          <w:rPrChange w:id="14196" w:author="Anusha De" w:date="2022-08-01T14:48:00Z">
            <w:rPr/>
          </w:rPrChange>
        </w:rPr>
        <w:t>a</w:t>
      </w:r>
      <w:r w:rsidR="00F73A4C" w:rsidRPr="00992146">
        <w:rPr>
          <w:lang w:val="en-US"/>
          <w:rPrChange w:id="14197" w:author="Anusha De" w:date="2022-08-01T14:48:00Z">
            <w:rPr/>
          </w:rPrChange>
        </w:rPr>
        <w:t xml:space="preserve"> </w:t>
      </w:r>
      <w:r w:rsidRPr="00992146">
        <w:rPr>
          <w:lang w:val="en-US"/>
          <w:rPrChange w:id="14198" w:author="Anusha De" w:date="2022-08-01T14:48:00Z">
            <w:rPr/>
          </w:rPrChange>
        </w:rPr>
        <w:t>line</w:t>
      </w:r>
      <w:r w:rsidR="00F73A4C" w:rsidRPr="00992146">
        <w:rPr>
          <w:lang w:val="en-US"/>
          <w:rPrChange w:id="14199" w:author="Anusha De" w:date="2022-08-01T14:48:00Z">
            <w:rPr/>
          </w:rPrChange>
        </w:rPr>
        <w:t xml:space="preserve"> </w:t>
      </w:r>
      <w:r w:rsidRPr="00992146">
        <w:rPr>
          <w:lang w:val="en-US"/>
          <w:rPrChange w:id="14200" w:author="Anusha De" w:date="2022-08-01T14:48:00Z">
            <w:rPr/>
          </w:rPrChange>
        </w:rPr>
        <w:t>for</w:t>
      </w:r>
      <w:r w:rsidR="00F73A4C" w:rsidRPr="00992146">
        <w:rPr>
          <w:lang w:val="en-US"/>
          <w:rPrChange w:id="14201" w:author="Anusha De" w:date="2022-08-01T14:48:00Z">
            <w:rPr/>
          </w:rPrChange>
        </w:rPr>
        <w:t xml:space="preserve"> </w:t>
      </w:r>
      <w:r w:rsidRPr="00992146">
        <w:rPr>
          <w:lang w:val="en-US"/>
          <w:rPrChange w:id="14202" w:author="Anusha De" w:date="2022-08-01T14:48:00Z">
            <w:rPr/>
          </w:rPrChange>
        </w:rPr>
        <w:t>self-ratings.</w:t>
      </w:r>
    </w:p>
    <w:p w14:paraId="6752AB7F" w14:textId="54BECF6A" w:rsidR="005139B5" w:rsidRPr="00992146" w:rsidRDefault="0081249E">
      <w:pPr>
        <w:rPr>
          <w:spacing w:val="-2"/>
          <w:lang w:val="en-US"/>
          <w:rPrChange w:id="14203" w:author="Anusha De" w:date="2022-08-01T14:48:00Z">
            <w:rPr>
              <w:spacing w:val="-2"/>
            </w:rPr>
          </w:rPrChange>
        </w:rPr>
        <w:pPrChange w:id="14204" w:author="Steve Wiggins" w:date="2022-07-30T18:19:00Z">
          <w:pPr>
            <w:pStyle w:val="1PP"/>
            <w:jc w:val="both"/>
          </w:pPr>
        </w:pPrChange>
      </w:pPr>
      <w:r w:rsidRPr="00992146">
        <w:rPr>
          <w:lang w:val="en-US"/>
          <w:rPrChange w:id="14205" w:author="Anusha De" w:date="2022-08-01T14:48:00Z">
            <w:rPr/>
          </w:rPrChange>
        </w:rPr>
        <w:t>In</w:t>
      </w:r>
      <w:r w:rsidR="00F73A4C" w:rsidRPr="00992146">
        <w:rPr>
          <w:lang w:val="en-US"/>
          <w:rPrChange w:id="14206" w:author="Anusha De" w:date="2022-08-01T14:48:00Z">
            <w:rPr/>
          </w:rPrChange>
        </w:rPr>
        <w:t xml:space="preserve"> </w:t>
      </w:r>
      <w:r w:rsidRPr="00992146">
        <w:rPr>
          <w:lang w:val="en-US"/>
          <w:rPrChange w:id="14207" w:author="Anusha De" w:date="2022-08-01T14:48:00Z">
            <w:rPr/>
          </w:rPrChange>
        </w:rPr>
        <w:t>line</w:t>
      </w:r>
      <w:r w:rsidR="00F73A4C" w:rsidRPr="00992146">
        <w:rPr>
          <w:lang w:val="en-US"/>
          <w:rPrChange w:id="14208" w:author="Anusha De" w:date="2022-08-01T14:48:00Z">
            <w:rPr/>
          </w:rPrChange>
        </w:rPr>
        <w:t xml:space="preserve"> </w:t>
      </w:r>
      <w:r w:rsidRPr="00992146">
        <w:rPr>
          <w:lang w:val="en-US"/>
          <w:rPrChange w:id="14209" w:author="Anusha De" w:date="2022-08-01T14:48:00Z">
            <w:rPr/>
          </w:rPrChange>
        </w:rPr>
        <w:t>with</w:t>
      </w:r>
      <w:r w:rsidR="00F73A4C" w:rsidRPr="00992146">
        <w:rPr>
          <w:lang w:val="en-US"/>
          <w:rPrChange w:id="14210" w:author="Anusha De" w:date="2022-08-01T14:48:00Z">
            <w:rPr/>
          </w:rPrChange>
        </w:rPr>
        <w:t xml:space="preserve"> </w:t>
      </w:r>
      <w:r w:rsidRPr="00992146">
        <w:rPr>
          <w:lang w:val="en-US"/>
          <w:rPrChange w:id="14211" w:author="Anusha De" w:date="2022-08-01T14:48:00Z">
            <w:rPr/>
          </w:rPrChange>
        </w:rPr>
        <w:t>hypothesis</w:t>
      </w:r>
      <w:r w:rsidR="00F73A4C" w:rsidRPr="00992146">
        <w:rPr>
          <w:lang w:val="en-US"/>
          <w:rPrChange w:id="14212" w:author="Anusha De" w:date="2022-08-01T14:48:00Z">
            <w:rPr/>
          </w:rPrChange>
        </w:rPr>
        <w:t xml:space="preserve"> </w:t>
      </w:r>
      <w:r w:rsidRPr="00992146">
        <w:rPr>
          <w:lang w:val="en-US"/>
          <w:rPrChange w:id="14213" w:author="Anusha De" w:date="2022-08-01T14:48:00Z">
            <w:rPr/>
          </w:rPrChange>
        </w:rPr>
        <w:t>1,</w:t>
      </w:r>
      <w:r w:rsidR="00F73A4C" w:rsidRPr="00992146">
        <w:rPr>
          <w:lang w:val="en-US"/>
          <w:rPrChange w:id="14214" w:author="Anusha De" w:date="2022-08-01T14:48:00Z">
            <w:rPr/>
          </w:rPrChange>
        </w:rPr>
        <w:t xml:space="preserve"> </w:t>
      </w:r>
      <w:r w:rsidRPr="00992146">
        <w:rPr>
          <w:lang w:val="en-US"/>
          <w:rPrChange w:id="14215" w:author="Anusha De" w:date="2022-08-01T14:48:00Z">
            <w:rPr/>
          </w:rPrChange>
        </w:rPr>
        <w:t>Table</w:t>
      </w:r>
      <w:r w:rsidR="00F73A4C" w:rsidRPr="00992146">
        <w:rPr>
          <w:lang w:val="en-US"/>
          <w:rPrChange w:id="14216" w:author="Anusha De" w:date="2022-08-01T14:48:00Z">
            <w:rPr/>
          </w:rPrChange>
        </w:rPr>
        <w:t xml:space="preserve"> </w:t>
      </w:r>
      <w:r>
        <w:fldChar w:fldCharType="begin"/>
      </w:r>
      <w:r w:rsidRPr="00992146">
        <w:rPr>
          <w:lang w:val="en-US"/>
          <w:rPrChange w:id="14217" w:author="Anusha De" w:date="2022-08-01T14:48:00Z">
            <w:rPr/>
          </w:rPrChange>
        </w:rPr>
        <w:instrText xml:space="preserve"> HYPERLINK \l "_bookmark75" </w:instrText>
      </w:r>
      <w:r>
        <w:fldChar w:fldCharType="separate"/>
      </w:r>
      <w:r w:rsidRPr="00992146">
        <w:rPr>
          <w:lang w:val="en-US"/>
          <w:rPrChange w:id="14218" w:author="Anusha De" w:date="2022-08-01T14:48:00Z">
            <w:rPr/>
          </w:rPrChange>
        </w:rPr>
        <w:t>5</w:t>
      </w:r>
      <w:r w:rsidR="00F73A4C" w:rsidRPr="00992146">
        <w:rPr>
          <w:lang w:val="en-US"/>
          <w:rPrChange w:id="14219" w:author="Anusha De" w:date="2022-08-01T14:48:00Z">
            <w:rPr/>
          </w:rPrChange>
        </w:rPr>
        <w:t xml:space="preserve"> </w:t>
      </w:r>
      <w:r>
        <w:fldChar w:fldCharType="end"/>
      </w:r>
      <w:r w:rsidRPr="00992146">
        <w:rPr>
          <w:lang w:val="en-US"/>
          <w:rPrChange w:id="14220" w:author="Anusha De" w:date="2022-08-01T14:48:00Z">
            <w:rPr/>
          </w:rPrChange>
        </w:rPr>
        <w:t>shows</w:t>
      </w:r>
      <w:r w:rsidR="00F73A4C" w:rsidRPr="00992146">
        <w:rPr>
          <w:lang w:val="en-US"/>
          <w:rPrChange w:id="14221" w:author="Anusha De" w:date="2022-08-01T14:48:00Z">
            <w:rPr/>
          </w:rPrChange>
        </w:rPr>
        <w:t xml:space="preserve"> </w:t>
      </w:r>
      <w:r w:rsidRPr="00992146">
        <w:rPr>
          <w:lang w:val="en-US"/>
          <w:rPrChange w:id="14222" w:author="Anusha De" w:date="2022-08-01T14:48:00Z">
            <w:rPr/>
          </w:rPrChange>
        </w:rPr>
        <w:t>that</w:t>
      </w:r>
      <w:r w:rsidR="00F73A4C" w:rsidRPr="00992146">
        <w:rPr>
          <w:lang w:val="en-US"/>
          <w:rPrChange w:id="14223" w:author="Anusha De" w:date="2022-08-01T14:48:00Z">
            <w:rPr/>
          </w:rPrChange>
        </w:rPr>
        <w:t xml:space="preserve"> </w:t>
      </w:r>
      <w:r w:rsidRPr="00992146">
        <w:rPr>
          <w:lang w:val="en-US"/>
          <w:rPrChange w:id="14224" w:author="Anusha De" w:date="2022-08-01T14:48:00Z">
            <w:rPr/>
          </w:rPrChange>
        </w:rPr>
        <w:t>the</w:t>
      </w:r>
      <w:r w:rsidR="00F73A4C" w:rsidRPr="00992146">
        <w:rPr>
          <w:lang w:val="en-US"/>
          <w:rPrChange w:id="14225" w:author="Anusha De" w:date="2022-08-01T14:48:00Z">
            <w:rPr/>
          </w:rPrChange>
        </w:rPr>
        <w:t xml:space="preserve"> </w:t>
      </w:r>
      <w:r w:rsidRPr="00992146">
        <w:rPr>
          <w:lang w:val="en-US"/>
          <w:rPrChange w:id="14226" w:author="Anusha De" w:date="2022-08-01T14:48:00Z">
            <w:rPr/>
          </w:rPrChange>
        </w:rPr>
        <w:t>mean</w:t>
      </w:r>
      <w:r w:rsidR="00F73A4C" w:rsidRPr="00992146">
        <w:rPr>
          <w:lang w:val="en-US"/>
          <w:rPrChange w:id="14227" w:author="Anusha De" w:date="2022-08-01T14:48:00Z">
            <w:rPr/>
          </w:rPrChange>
        </w:rPr>
        <w:t xml:space="preserve"> </w:t>
      </w:r>
      <w:r w:rsidRPr="00992146">
        <w:rPr>
          <w:lang w:val="en-US"/>
          <w:rPrChange w:id="14228" w:author="Anusha De" w:date="2022-08-01T14:48:00Z">
            <w:rPr/>
          </w:rPrChange>
        </w:rPr>
        <w:t>overall</w:t>
      </w:r>
      <w:r w:rsidR="00F73A4C" w:rsidRPr="00992146">
        <w:rPr>
          <w:lang w:val="en-US"/>
          <w:rPrChange w:id="14229" w:author="Anusha De" w:date="2022-08-01T14:48:00Z">
            <w:rPr/>
          </w:rPrChange>
        </w:rPr>
        <w:t xml:space="preserve"> </w:t>
      </w:r>
      <w:r w:rsidRPr="00992146">
        <w:rPr>
          <w:lang w:val="en-US"/>
          <w:rPrChange w:id="14230" w:author="Anusha De" w:date="2022-08-01T14:48:00Z">
            <w:rPr/>
          </w:rPrChange>
        </w:rPr>
        <w:t>self-rating</w:t>
      </w:r>
      <w:r w:rsidR="00F73A4C" w:rsidRPr="00992146">
        <w:rPr>
          <w:lang w:val="en-US"/>
          <w:rPrChange w:id="14231" w:author="Anusha De" w:date="2022-08-01T14:48:00Z">
            <w:rPr/>
          </w:rPrChange>
        </w:rPr>
        <w:t xml:space="preserve"> </w:t>
      </w:r>
      <w:r w:rsidRPr="00992146">
        <w:rPr>
          <w:lang w:val="en-US"/>
          <w:rPrChange w:id="14232" w:author="Anusha De" w:date="2022-08-01T14:48:00Z">
            <w:rPr/>
          </w:rPrChange>
        </w:rPr>
        <w:t>given</w:t>
      </w:r>
      <w:r w:rsidR="00F73A4C" w:rsidRPr="00992146">
        <w:rPr>
          <w:lang w:val="en-US"/>
          <w:rPrChange w:id="14233" w:author="Anusha De" w:date="2022-08-01T14:48:00Z">
            <w:rPr/>
          </w:rPrChange>
        </w:rPr>
        <w:t xml:space="preserve"> </w:t>
      </w:r>
      <w:r w:rsidRPr="00992146">
        <w:rPr>
          <w:lang w:val="en-US"/>
          <w:rPrChange w:id="14234" w:author="Anusha De" w:date="2022-08-01T14:48:00Z">
            <w:rPr/>
          </w:rPrChange>
        </w:rPr>
        <w:t>by</w:t>
      </w:r>
      <w:r w:rsidR="00F73A4C" w:rsidRPr="00992146">
        <w:rPr>
          <w:lang w:val="en-US"/>
          <w:rPrChange w:id="14235" w:author="Anusha De" w:date="2022-08-01T14:48:00Z">
            <w:rPr/>
          </w:rPrChange>
        </w:rPr>
        <w:t xml:space="preserve"> </w:t>
      </w:r>
      <w:r w:rsidRPr="00992146">
        <w:rPr>
          <w:lang w:val="en-US"/>
          <w:rPrChange w:id="14236" w:author="Anusha De" w:date="2022-08-01T14:48:00Z">
            <w:rPr/>
          </w:rPrChange>
        </w:rPr>
        <w:t>the</w:t>
      </w:r>
      <w:r w:rsidR="00F73A4C" w:rsidRPr="00992146">
        <w:rPr>
          <w:lang w:val="en-US"/>
          <w:rPrChange w:id="14237" w:author="Anusha De" w:date="2022-08-01T14:48:00Z">
            <w:rPr/>
          </w:rPrChange>
        </w:rPr>
        <w:t xml:space="preserve"> </w:t>
      </w:r>
      <w:r w:rsidRPr="00992146">
        <w:rPr>
          <w:lang w:val="en-US"/>
          <w:rPrChange w:id="14238" w:author="Anusha De" w:date="2022-08-01T14:48:00Z">
            <w:rPr/>
          </w:rPrChange>
        </w:rPr>
        <w:t>actors</w:t>
      </w:r>
      <w:r w:rsidR="00F73A4C" w:rsidRPr="00992146">
        <w:rPr>
          <w:lang w:val="en-US"/>
          <w:rPrChange w:id="14239" w:author="Anusha De" w:date="2022-08-01T14:48:00Z">
            <w:rPr/>
          </w:rPrChange>
        </w:rPr>
        <w:t xml:space="preserve"> </w:t>
      </w:r>
      <w:r w:rsidRPr="00992146">
        <w:rPr>
          <w:lang w:val="en-US"/>
          <w:rPrChange w:id="14240" w:author="Anusha De" w:date="2022-08-01T14:48:00Z">
            <w:rPr/>
          </w:rPrChange>
        </w:rPr>
        <w:t>(4.22)</w:t>
      </w:r>
      <w:r w:rsidR="00F73A4C" w:rsidRPr="00992146">
        <w:rPr>
          <w:lang w:val="en-US"/>
          <w:rPrChange w:id="14241" w:author="Anusha De" w:date="2022-08-01T14:48:00Z">
            <w:rPr/>
          </w:rPrChange>
        </w:rPr>
        <w:t xml:space="preserve"> </w:t>
      </w:r>
      <w:r w:rsidRPr="00992146">
        <w:rPr>
          <w:lang w:val="en-US"/>
          <w:rPrChange w:id="14242" w:author="Anusha De" w:date="2022-08-01T14:48:00Z">
            <w:rPr/>
          </w:rPrChange>
        </w:rPr>
        <w:t>is</w:t>
      </w:r>
      <w:r w:rsidR="00F73A4C" w:rsidRPr="00992146">
        <w:rPr>
          <w:lang w:val="en-US"/>
          <w:rPrChange w:id="14243" w:author="Anusha De" w:date="2022-08-01T14:48:00Z">
            <w:rPr/>
          </w:rPrChange>
        </w:rPr>
        <w:t xml:space="preserve"> </w:t>
      </w:r>
      <w:r w:rsidRPr="00992146">
        <w:rPr>
          <w:lang w:val="en-US"/>
          <w:rPrChange w:id="14244" w:author="Anusha De" w:date="2022-08-01T14:48:00Z">
            <w:rPr/>
          </w:rPrChange>
        </w:rPr>
        <w:t>substantially</w:t>
      </w:r>
      <w:r w:rsidR="00F73A4C" w:rsidRPr="00992146">
        <w:rPr>
          <w:lang w:val="en-US"/>
          <w:rPrChange w:id="14245" w:author="Anusha De" w:date="2022-08-01T14:48:00Z">
            <w:rPr/>
          </w:rPrChange>
        </w:rPr>
        <w:t xml:space="preserve"> </w:t>
      </w:r>
      <w:r w:rsidRPr="00992146">
        <w:rPr>
          <w:lang w:val="en-US"/>
          <w:rPrChange w:id="14246" w:author="Anusha De" w:date="2022-08-01T14:48:00Z">
            <w:rPr/>
          </w:rPrChange>
        </w:rPr>
        <w:t>higher</w:t>
      </w:r>
      <w:r w:rsidR="00F73A4C" w:rsidRPr="00992146">
        <w:rPr>
          <w:lang w:val="en-US"/>
          <w:rPrChange w:id="14247" w:author="Anusha De" w:date="2022-08-01T14:48:00Z">
            <w:rPr/>
          </w:rPrChange>
        </w:rPr>
        <w:t xml:space="preserve"> </w:t>
      </w:r>
      <w:r w:rsidRPr="00992146">
        <w:rPr>
          <w:lang w:val="en-US"/>
          <w:rPrChange w:id="14248" w:author="Anusha De" w:date="2022-08-01T14:48:00Z">
            <w:rPr/>
          </w:rPrChange>
        </w:rPr>
        <w:t>than</w:t>
      </w:r>
      <w:r w:rsidR="00F73A4C" w:rsidRPr="00992146">
        <w:rPr>
          <w:lang w:val="en-US"/>
          <w:rPrChange w:id="14249" w:author="Anusha De" w:date="2022-08-01T14:48:00Z">
            <w:rPr/>
          </w:rPrChange>
        </w:rPr>
        <w:t xml:space="preserve"> </w:t>
      </w:r>
      <w:r w:rsidRPr="00992146">
        <w:rPr>
          <w:lang w:val="en-US"/>
          <w:rPrChange w:id="14250" w:author="Anusha De" w:date="2022-08-01T14:48:00Z">
            <w:rPr/>
          </w:rPrChange>
        </w:rPr>
        <w:t>the</w:t>
      </w:r>
      <w:r w:rsidR="00F73A4C" w:rsidRPr="00992146">
        <w:rPr>
          <w:lang w:val="en-US"/>
          <w:rPrChange w:id="14251" w:author="Anusha De" w:date="2022-08-01T14:48:00Z">
            <w:rPr/>
          </w:rPrChange>
        </w:rPr>
        <w:t xml:space="preserve"> </w:t>
      </w:r>
      <w:r w:rsidRPr="00992146">
        <w:rPr>
          <w:lang w:val="en-US"/>
          <w:rPrChange w:id="14252" w:author="Anusha De" w:date="2022-08-01T14:48:00Z">
            <w:rPr/>
          </w:rPrChange>
        </w:rPr>
        <w:t>mean</w:t>
      </w:r>
      <w:r w:rsidR="00F73A4C" w:rsidRPr="00992146">
        <w:rPr>
          <w:lang w:val="en-US"/>
          <w:rPrChange w:id="14253" w:author="Anusha De" w:date="2022-08-01T14:48:00Z">
            <w:rPr/>
          </w:rPrChange>
        </w:rPr>
        <w:t xml:space="preserve"> </w:t>
      </w:r>
      <w:r w:rsidRPr="00992146">
        <w:rPr>
          <w:lang w:val="en-US"/>
          <w:rPrChange w:id="14254" w:author="Anusha De" w:date="2022-08-01T14:48:00Z">
            <w:rPr/>
          </w:rPrChange>
        </w:rPr>
        <w:t>overall</w:t>
      </w:r>
      <w:r w:rsidR="00F73A4C" w:rsidRPr="00992146">
        <w:rPr>
          <w:lang w:val="en-US"/>
          <w:rPrChange w:id="14255" w:author="Anusha De" w:date="2022-08-01T14:48:00Z">
            <w:rPr/>
          </w:rPrChange>
        </w:rPr>
        <w:t xml:space="preserve"> </w:t>
      </w:r>
      <w:r w:rsidRPr="00992146">
        <w:rPr>
          <w:lang w:val="en-US"/>
          <w:rPrChange w:id="14256" w:author="Anusha De" w:date="2022-08-01T14:48:00Z">
            <w:rPr/>
          </w:rPrChange>
        </w:rPr>
        <w:t>rating</w:t>
      </w:r>
      <w:r w:rsidR="00F73A4C" w:rsidRPr="00992146">
        <w:rPr>
          <w:lang w:val="en-US"/>
          <w:rPrChange w:id="14257" w:author="Anusha De" w:date="2022-08-01T14:48:00Z">
            <w:rPr/>
          </w:rPrChange>
        </w:rPr>
        <w:t xml:space="preserve"> </w:t>
      </w:r>
      <w:r w:rsidRPr="00992146">
        <w:rPr>
          <w:lang w:val="en-US"/>
          <w:rPrChange w:id="14258" w:author="Anusha De" w:date="2022-08-01T14:48:00Z">
            <w:rPr/>
          </w:rPrChange>
        </w:rPr>
        <w:t>that</w:t>
      </w:r>
      <w:r w:rsidR="00F73A4C" w:rsidRPr="00992146">
        <w:rPr>
          <w:lang w:val="en-US"/>
          <w:rPrChange w:id="14259" w:author="Anusha De" w:date="2022-08-01T14:48:00Z">
            <w:rPr/>
          </w:rPrChange>
        </w:rPr>
        <w:t xml:space="preserve"> </w:t>
      </w:r>
      <w:r w:rsidRPr="00992146">
        <w:rPr>
          <w:lang w:val="en-US"/>
          <w:rPrChange w:id="14260" w:author="Anusha De" w:date="2022-08-01T14:48:00Z">
            <w:rPr/>
          </w:rPrChange>
        </w:rPr>
        <w:t>farmers</w:t>
      </w:r>
      <w:r w:rsidR="00F73A4C" w:rsidRPr="00992146">
        <w:rPr>
          <w:lang w:val="en-US"/>
          <w:rPrChange w:id="14261" w:author="Anusha De" w:date="2022-08-01T14:48:00Z">
            <w:rPr/>
          </w:rPrChange>
        </w:rPr>
        <w:t xml:space="preserve"> </w:t>
      </w:r>
      <w:r w:rsidRPr="00992146">
        <w:rPr>
          <w:lang w:val="en-US"/>
          <w:rPrChange w:id="14262" w:author="Anusha De" w:date="2022-08-01T14:48:00Z">
            <w:rPr/>
          </w:rPrChange>
        </w:rPr>
        <w:t>give</w:t>
      </w:r>
      <w:r w:rsidR="00F73A4C" w:rsidRPr="00992146">
        <w:rPr>
          <w:lang w:val="en-US"/>
          <w:rPrChange w:id="14263" w:author="Anusha De" w:date="2022-08-01T14:48:00Z">
            <w:rPr/>
          </w:rPrChange>
        </w:rPr>
        <w:t xml:space="preserve"> </w:t>
      </w:r>
      <w:r w:rsidRPr="00992146">
        <w:rPr>
          <w:lang w:val="en-US"/>
          <w:rPrChange w:id="14264" w:author="Anusha De" w:date="2022-08-01T14:48:00Z">
            <w:rPr/>
          </w:rPrChange>
        </w:rPr>
        <w:t>to</w:t>
      </w:r>
      <w:r w:rsidR="00F73A4C" w:rsidRPr="00992146">
        <w:rPr>
          <w:lang w:val="en-US"/>
          <w:rPrChange w:id="14265" w:author="Anusha De" w:date="2022-08-01T14:48:00Z">
            <w:rPr/>
          </w:rPrChange>
        </w:rPr>
        <w:t xml:space="preserve"> </w:t>
      </w:r>
      <w:r w:rsidRPr="00992146">
        <w:rPr>
          <w:lang w:val="en-US"/>
          <w:rPrChange w:id="14266" w:author="Anusha De" w:date="2022-08-01T14:48:00Z">
            <w:rPr/>
          </w:rPrChange>
        </w:rPr>
        <w:t>actors</w:t>
      </w:r>
      <w:r w:rsidR="00F73A4C" w:rsidRPr="00992146">
        <w:rPr>
          <w:lang w:val="en-US"/>
          <w:rPrChange w:id="14267" w:author="Anusha De" w:date="2022-08-01T14:48:00Z">
            <w:rPr/>
          </w:rPrChange>
        </w:rPr>
        <w:t xml:space="preserve"> </w:t>
      </w:r>
      <w:r w:rsidRPr="00992146">
        <w:rPr>
          <w:lang w:val="en-US"/>
          <w:rPrChange w:id="14268" w:author="Anusha De" w:date="2022-08-01T14:48:00Z">
            <w:rPr/>
          </w:rPrChange>
        </w:rPr>
        <w:t>(3.6).</w:t>
      </w:r>
      <w:r w:rsidR="00F73A4C" w:rsidRPr="00992146">
        <w:rPr>
          <w:lang w:val="en-US"/>
          <w:rPrChange w:id="14269" w:author="Anusha De" w:date="2022-08-01T14:48:00Z">
            <w:rPr/>
          </w:rPrChange>
        </w:rPr>
        <w:t xml:space="preserve"> </w:t>
      </w:r>
      <w:r w:rsidRPr="00992146">
        <w:rPr>
          <w:spacing w:val="-2"/>
          <w:lang w:val="en-US"/>
          <w:rPrChange w:id="14270" w:author="Anusha De" w:date="2022-08-01T14:48:00Z">
            <w:rPr>
              <w:spacing w:val="-2"/>
            </w:rPr>
          </w:rPrChange>
        </w:rPr>
        <w:t>This</w:t>
      </w:r>
      <w:r w:rsidR="00F73A4C" w:rsidRPr="00992146">
        <w:rPr>
          <w:spacing w:val="-2"/>
          <w:lang w:val="en-US"/>
          <w:rPrChange w:id="14271" w:author="Anusha De" w:date="2022-08-01T14:48:00Z">
            <w:rPr>
              <w:spacing w:val="-2"/>
            </w:rPr>
          </w:rPrChange>
        </w:rPr>
        <w:t xml:space="preserve"> </w:t>
      </w:r>
      <w:r w:rsidRPr="00992146">
        <w:rPr>
          <w:spacing w:val="-2"/>
          <w:lang w:val="en-US"/>
          <w:rPrChange w:id="14272" w:author="Anusha De" w:date="2022-08-01T14:48:00Z">
            <w:rPr>
              <w:spacing w:val="-2"/>
            </w:rPr>
          </w:rPrChange>
        </w:rPr>
        <w:t>pattern</w:t>
      </w:r>
      <w:r w:rsidR="00F73A4C" w:rsidRPr="00992146">
        <w:rPr>
          <w:spacing w:val="-2"/>
          <w:lang w:val="en-US"/>
          <w:rPrChange w:id="14273" w:author="Anusha De" w:date="2022-08-01T14:48:00Z">
            <w:rPr>
              <w:spacing w:val="-2"/>
            </w:rPr>
          </w:rPrChange>
        </w:rPr>
        <w:t xml:space="preserve"> </w:t>
      </w:r>
      <w:r w:rsidRPr="00992146">
        <w:rPr>
          <w:spacing w:val="-2"/>
          <w:lang w:val="en-US"/>
          <w:rPrChange w:id="14274" w:author="Anusha De" w:date="2022-08-01T14:48:00Z">
            <w:rPr>
              <w:spacing w:val="-2"/>
            </w:rPr>
          </w:rPrChange>
        </w:rPr>
        <w:t>is</w:t>
      </w:r>
      <w:r w:rsidR="00F73A4C" w:rsidRPr="00992146">
        <w:rPr>
          <w:spacing w:val="-2"/>
          <w:lang w:val="en-US"/>
          <w:rPrChange w:id="14275" w:author="Anusha De" w:date="2022-08-01T14:48:00Z">
            <w:rPr>
              <w:spacing w:val="-2"/>
            </w:rPr>
          </w:rPrChange>
        </w:rPr>
        <w:t xml:space="preserve"> </w:t>
      </w:r>
      <w:r w:rsidRPr="00992146">
        <w:rPr>
          <w:spacing w:val="-2"/>
          <w:lang w:val="en-US"/>
          <w:rPrChange w:id="14276" w:author="Anusha De" w:date="2022-08-01T14:48:00Z">
            <w:rPr>
              <w:spacing w:val="-2"/>
            </w:rPr>
          </w:rPrChange>
        </w:rPr>
        <w:t>consistent</w:t>
      </w:r>
      <w:r w:rsidR="00F73A4C" w:rsidRPr="00992146">
        <w:rPr>
          <w:spacing w:val="-2"/>
          <w:lang w:val="en-US"/>
          <w:rPrChange w:id="14277" w:author="Anusha De" w:date="2022-08-01T14:48:00Z">
            <w:rPr>
              <w:spacing w:val="-2"/>
            </w:rPr>
          </w:rPrChange>
        </w:rPr>
        <w:t xml:space="preserve"> </w:t>
      </w:r>
      <w:r w:rsidRPr="00992146">
        <w:rPr>
          <w:spacing w:val="-2"/>
          <w:lang w:val="en-US"/>
          <w:rPrChange w:id="14278" w:author="Anusha De" w:date="2022-08-01T14:48:00Z">
            <w:rPr>
              <w:spacing w:val="-2"/>
            </w:rPr>
          </w:rPrChange>
        </w:rPr>
        <w:t>across</w:t>
      </w:r>
      <w:r w:rsidR="00F73A4C" w:rsidRPr="00992146">
        <w:rPr>
          <w:spacing w:val="-2"/>
          <w:lang w:val="en-US"/>
          <w:rPrChange w:id="14279" w:author="Anusha De" w:date="2022-08-01T14:48:00Z">
            <w:rPr>
              <w:spacing w:val="-2"/>
            </w:rPr>
          </w:rPrChange>
        </w:rPr>
        <w:t xml:space="preserve"> </w:t>
      </w:r>
      <w:r w:rsidRPr="00992146">
        <w:rPr>
          <w:spacing w:val="-2"/>
          <w:lang w:val="en-US"/>
          <w:rPrChange w:id="14280" w:author="Anusha De" w:date="2022-08-01T14:48:00Z">
            <w:rPr>
              <w:spacing w:val="-2"/>
            </w:rPr>
          </w:rPrChange>
        </w:rPr>
        <w:t>all</w:t>
      </w:r>
      <w:r w:rsidR="00F73A4C" w:rsidRPr="00992146">
        <w:rPr>
          <w:spacing w:val="-2"/>
          <w:lang w:val="en-US"/>
          <w:rPrChange w:id="14281" w:author="Anusha De" w:date="2022-08-01T14:48:00Z">
            <w:rPr>
              <w:spacing w:val="-2"/>
            </w:rPr>
          </w:rPrChange>
        </w:rPr>
        <w:t xml:space="preserve"> </w:t>
      </w:r>
      <w:r w:rsidRPr="00992146">
        <w:rPr>
          <w:spacing w:val="-2"/>
          <w:lang w:val="en-US"/>
          <w:rPrChange w:id="14282" w:author="Anusha De" w:date="2022-08-01T14:48:00Z">
            <w:rPr>
              <w:spacing w:val="-2"/>
            </w:rPr>
          </w:rPrChange>
        </w:rPr>
        <w:t>the</w:t>
      </w:r>
      <w:r w:rsidR="00F73A4C" w:rsidRPr="00992146">
        <w:rPr>
          <w:spacing w:val="-2"/>
          <w:lang w:val="en-US"/>
          <w:rPrChange w:id="14283" w:author="Anusha De" w:date="2022-08-01T14:48:00Z">
            <w:rPr>
              <w:spacing w:val="-2"/>
            </w:rPr>
          </w:rPrChange>
        </w:rPr>
        <w:t xml:space="preserve"> </w:t>
      </w:r>
      <w:r w:rsidRPr="00992146">
        <w:rPr>
          <w:spacing w:val="-2"/>
          <w:lang w:val="en-US"/>
          <w:rPrChange w:id="14284" w:author="Anusha De" w:date="2022-08-01T14:48:00Z">
            <w:rPr>
              <w:spacing w:val="-2"/>
            </w:rPr>
          </w:rPrChange>
        </w:rPr>
        <w:t>different</w:t>
      </w:r>
      <w:r w:rsidR="00F73A4C" w:rsidRPr="00992146">
        <w:rPr>
          <w:spacing w:val="-2"/>
          <w:lang w:val="en-US"/>
          <w:rPrChange w:id="14285" w:author="Anusha De" w:date="2022-08-01T14:48:00Z">
            <w:rPr>
              <w:spacing w:val="-2"/>
            </w:rPr>
          </w:rPrChange>
        </w:rPr>
        <w:t xml:space="preserve"> </w:t>
      </w:r>
      <w:r w:rsidRPr="00992146">
        <w:rPr>
          <w:spacing w:val="-2"/>
          <w:lang w:val="en-US"/>
          <w:rPrChange w:id="14286" w:author="Anusha De" w:date="2022-08-01T14:48:00Z">
            <w:rPr>
              <w:spacing w:val="-2"/>
            </w:rPr>
          </w:rPrChange>
        </w:rPr>
        <w:t>rating</w:t>
      </w:r>
      <w:r w:rsidR="00F73A4C" w:rsidRPr="00992146">
        <w:rPr>
          <w:spacing w:val="-2"/>
          <w:lang w:val="en-US"/>
          <w:rPrChange w:id="14287" w:author="Anusha De" w:date="2022-08-01T14:48:00Z">
            <w:rPr>
              <w:spacing w:val="-2"/>
            </w:rPr>
          </w:rPrChange>
        </w:rPr>
        <w:t xml:space="preserve"> </w:t>
      </w:r>
      <w:r w:rsidRPr="00992146">
        <w:rPr>
          <w:spacing w:val="-2"/>
          <w:lang w:val="en-US"/>
          <w:rPrChange w:id="14288" w:author="Anusha De" w:date="2022-08-01T14:48:00Z">
            <w:rPr>
              <w:spacing w:val="-2"/>
            </w:rPr>
          </w:rPrChange>
        </w:rPr>
        <w:t>dimensions.</w:t>
      </w:r>
      <w:r w:rsidR="00F73A4C" w:rsidRPr="00992146">
        <w:rPr>
          <w:spacing w:val="-2"/>
          <w:lang w:val="en-US"/>
          <w:rPrChange w:id="14289" w:author="Anusha De" w:date="2022-08-01T14:48:00Z">
            <w:rPr>
              <w:spacing w:val="-2"/>
            </w:rPr>
          </w:rPrChange>
        </w:rPr>
        <w:t xml:space="preserve"> </w:t>
      </w:r>
      <w:r w:rsidRPr="00992146">
        <w:rPr>
          <w:spacing w:val="-2"/>
          <w:lang w:val="en-US"/>
          <w:rPrChange w:id="14290" w:author="Anusha De" w:date="2022-08-01T14:48:00Z">
            <w:rPr>
              <w:spacing w:val="-2"/>
            </w:rPr>
          </w:rPrChange>
        </w:rPr>
        <w:t>Looking</w:t>
      </w:r>
      <w:r w:rsidR="00F73A4C" w:rsidRPr="00992146">
        <w:rPr>
          <w:spacing w:val="-2"/>
          <w:lang w:val="en-US"/>
          <w:rPrChange w:id="14291" w:author="Anusha De" w:date="2022-08-01T14:48:00Z">
            <w:rPr>
              <w:spacing w:val="-2"/>
            </w:rPr>
          </w:rPrChange>
        </w:rPr>
        <w:t xml:space="preserve"> </w:t>
      </w:r>
      <w:r w:rsidRPr="00992146">
        <w:rPr>
          <w:spacing w:val="-2"/>
          <w:lang w:val="en-US"/>
          <w:rPrChange w:id="14292" w:author="Anusha De" w:date="2022-08-01T14:48:00Z">
            <w:rPr>
              <w:spacing w:val="-2"/>
            </w:rPr>
          </w:rPrChange>
        </w:rPr>
        <w:t>at</w:t>
      </w:r>
      <w:r w:rsidR="00F73A4C" w:rsidRPr="00992146">
        <w:rPr>
          <w:spacing w:val="-2"/>
          <w:lang w:val="en-US"/>
          <w:rPrChange w:id="14293" w:author="Anusha De" w:date="2022-08-01T14:48:00Z">
            <w:rPr>
              <w:spacing w:val="-2"/>
            </w:rPr>
          </w:rPrChange>
        </w:rPr>
        <w:t xml:space="preserve"> </w:t>
      </w:r>
      <w:r w:rsidRPr="00992146">
        <w:rPr>
          <w:spacing w:val="-2"/>
          <w:lang w:val="en-US"/>
          <w:rPrChange w:id="14294" w:author="Anusha De" w:date="2022-08-01T14:48:00Z">
            <w:rPr>
              <w:spacing w:val="-2"/>
            </w:rPr>
          </w:rPrChange>
        </w:rPr>
        <w:t>individual</w:t>
      </w:r>
      <w:r w:rsidR="00F73A4C" w:rsidRPr="00992146">
        <w:rPr>
          <w:spacing w:val="-2"/>
          <w:lang w:val="en-US"/>
          <w:rPrChange w:id="14295" w:author="Anusha De" w:date="2022-08-01T14:48:00Z">
            <w:rPr>
              <w:spacing w:val="-2"/>
            </w:rPr>
          </w:rPrChange>
        </w:rPr>
        <w:t xml:space="preserve"> </w:t>
      </w:r>
      <w:r w:rsidRPr="00992146">
        <w:rPr>
          <w:spacing w:val="-2"/>
          <w:lang w:val="en-US"/>
          <w:rPrChange w:id="14296" w:author="Anusha De" w:date="2022-08-01T14:48:00Z">
            <w:rPr>
              <w:spacing w:val="-2"/>
            </w:rPr>
          </w:rPrChange>
        </w:rPr>
        <w:t>groups</w:t>
      </w:r>
      <w:r w:rsidR="00F73A4C" w:rsidRPr="00992146">
        <w:rPr>
          <w:spacing w:val="-2"/>
          <w:lang w:val="en-US"/>
          <w:rPrChange w:id="14297" w:author="Anusha De" w:date="2022-08-01T14:48:00Z">
            <w:rPr>
              <w:spacing w:val="-2"/>
            </w:rPr>
          </w:rPrChange>
        </w:rPr>
        <w:t xml:space="preserve"> </w:t>
      </w:r>
      <w:r w:rsidRPr="00992146">
        <w:rPr>
          <w:spacing w:val="-2"/>
          <w:lang w:val="en-US"/>
          <w:rPrChange w:id="14298" w:author="Anusha De" w:date="2022-08-01T14:48:00Z">
            <w:rPr>
              <w:spacing w:val="-2"/>
            </w:rPr>
          </w:rPrChange>
        </w:rPr>
        <w:t>of</w:t>
      </w:r>
      <w:r w:rsidR="00F73A4C" w:rsidRPr="00992146">
        <w:rPr>
          <w:spacing w:val="-2"/>
          <w:lang w:val="en-US"/>
          <w:rPrChange w:id="14299" w:author="Anusha De" w:date="2022-08-01T14:48:00Z">
            <w:rPr>
              <w:spacing w:val="-2"/>
            </w:rPr>
          </w:rPrChange>
        </w:rPr>
        <w:t xml:space="preserve"> </w:t>
      </w:r>
      <w:r w:rsidRPr="00992146">
        <w:rPr>
          <w:spacing w:val="-2"/>
          <w:lang w:val="en-US"/>
          <w:rPrChange w:id="14300" w:author="Anusha De" w:date="2022-08-01T14:48:00Z">
            <w:rPr>
              <w:spacing w:val="-2"/>
            </w:rPr>
          </w:rPrChange>
        </w:rPr>
        <w:t>input</w:t>
      </w:r>
      <w:r w:rsidR="00F73A4C" w:rsidRPr="00992146">
        <w:rPr>
          <w:spacing w:val="-2"/>
          <w:lang w:val="en-US"/>
          <w:rPrChange w:id="14301" w:author="Anusha De" w:date="2022-08-01T14:48:00Z">
            <w:rPr>
              <w:spacing w:val="-2"/>
            </w:rPr>
          </w:rPrChange>
        </w:rPr>
        <w:t xml:space="preserve"> </w:t>
      </w:r>
      <w:r w:rsidRPr="00992146">
        <w:rPr>
          <w:spacing w:val="-2"/>
          <w:lang w:val="en-US"/>
          <w:rPrChange w:id="14302" w:author="Anusha De" w:date="2022-08-01T14:48:00Z">
            <w:rPr>
              <w:spacing w:val="-2"/>
            </w:rPr>
          </w:rPrChange>
        </w:rPr>
        <w:t>dealers,</w:t>
      </w:r>
      <w:r w:rsidR="00F73A4C" w:rsidRPr="00992146">
        <w:rPr>
          <w:spacing w:val="-2"/>
          <w:lang w:val="en-US"/>
          <w:rPrChange w:id="14303" w:author="Anusha De" w:date="2022-08-01T14:48:00Z">
            <w:rPr>
              <w:spacing w:val="-2"/>
            </w:rPr>
          </w:rPrChange>
        </w:rPr>
        <w:t xml:space="preserve"> </w:t>
      </w:r>
      <w:r w:rsidRPr="00992146">
        <w:rPr>
          <w:spacing w:val="-2"/>
          <w:lang w:val="en-US"/>
          <w:rPrChange w:id="14304" w:author="Anusha De" w:date="2022-08-01T14:48:00Z">
            <w:rPr>
              <w:spacing w:val="-2"/>
            </w:rPr>
          </w:rPrChange>
        </w:rPr>
        <w:t>traders,</w:t>
      </w:r>
      <w:r w:rsidR="00F73A4C" w:rsidRPr="00992146">
        <w:rPr>
          <w:spacing w:val="-2"/>
          <w:lang w:val="en-US"/>
          <w:rPrChange w:id="14305" w:author="Anusha De" w:date="2022-08-01T14:48:00Z">
            <w:rPr>
              <w:spacing w:val="-2"/>
            </w:rPr>
          </w:rPrChange>
        </w:rPr>
        <w:t xml:space="preserve"> </w:t>
      </w:r>
      <w:r w:rsidRPr="00992146">
        <w:rPr>
          <w:spacing w:val="-2"/>
          <w:lang w:val="en-US"/>
          <w:rPrChange w:id="14306" w:author="Anusha De" w:date="2022-08-01T14:48:00Z">
            <w:rPr>
              <w:spacing w:val="-2"/>
            </w:rPr>
          </w:rPrChange>
        </w:rPr>
        <w:t>and</w:t>
      </w:r>
      <w:r w:rsidR="00F73A4C" w:rsidRPr="00992146">
        <w:rPr>
          <w:spacing w:val="-2"/>
          <w:lang w:val="en-US"/>
          <w:rPrChange w:id="14307" w:author="Anusha De" w:date="2022-08-01T14:48:00Z">
            <w:rPr>
              <w:spacing w:val="-2"/>
            </w:rPr>
          </w:rPrChange>
        </w:rPr>
        <w:t xml:space="preserve"> </w:t>
      </w:r>
      <w:r w:rsidRPr="00992146">
        <w:rPr>
          <w:spacing w:val="-2"/>
          <w:lang w:val="en-US"/>
          <w:rPrChange w:id="14308" w:author="Anusha De" w:date="2022-08-01T14:48:00Z">
            <w:rPr>
              <w:spacing w:val="-2"/>
            </w:rPr>
          </w:rPrChange>
        </w:rPr>
        <w:t>processors</w:t>
      </w:r>
      <w:r w:rsidR="00F73A4C" w:rsidRPr="00992146">
        <w:rPr>
          <w:spacing w:val="-2"/>
          <w:lang w:val="en-US"/>
          <w:rPrChange w:id="14309" w:author="Anusha De" w:date="2022-08-01T14:48:00Z">
            <w:rPr>
              <w:spacing w:val="-2"/>
            </w:rPr>
          </w:rPrChange>
        </w:rPr>
        <w:t xml:space="preserve"> </w:t>
      </w:r>
      <w:r w:rsidRPr="00992146">
        <w:rPr>
          <w:spacing w:val="-2"/>
          <w:lang w:val="en-US"/>
          <w:rPrChange w:id="14310" w:author="Anusha De" w:date="2022-08-01T14:48:00Z">
            <w:rPr>
              <w:spacing w:val="-2"/>
            </w:rPr>
          </w:rPrChange>
        </w:rPr>
        <w:t>in</w:t>
      </w:r>
      <w:r w:rsidR="00F73A4C" w:rsidRPr="00992146">
        <w:rPr>
          <w:spacing w:val="-2"/>
          <w:lang w:val="en-US"/>
          <w:rPrChange w:id="14311" w:author="Anusha De" w:date="2022-08-01T14:48:00Z">
            <w:rPr>
              <w:spacing w:val="-2"/>
            </w:rPr>
          </w:rPrChange>
        </w:rPr>
        <w:t xml:space="preserve"> </w:t>
      </w:r>
      <w:r w:rsidRPr="00992146">
        <w:rPr>
          <w:spacing w:val="-2"/>
          <w:lang w:val="en-US"/>
          <w:rPrChange w:id="14312" w:author="Anusha De" w:date="2022-08-01T14:48:00Z">
            <w:rPr>
              <w:spacing w:val="-2"/>
            </w:rPr>
          </w:rPrChange>
        </w:rPr>
        <w:t>Table</w:t>
      </w:r>
      <w:r w:rsidR="00F73A4C" w:rsidRPr="00992146">
        <w:rPr>
          <w:spacing w:val="-2"/>
          <w:lang w:val="en-US"/>
          <w:rPrChange w:id="14313" w:author="Anusha De" w:date="2022-08-01T14:48:00Z">
            <w:rPr>
              <w:spacing w:val="-2"/>
            </w:rPr>
          </w:rPrChange>
        </w:rPr>
        <w:t xml:space="preserve"> </w:t>
      </w:r>
      <w:r>
        <w:fldChar w:fldCharType="begin"/>
      </w:r>
      <w:r w:rsidRPr="00992146">
        <w:rPr>
          <w:lang w:val="en-US"/>
          <w:rPrChange w:id="14314" w:author="Anusha De" w:date="2022-08-01T14:48:00Z">
            <w:rPr/>
          </w:rPrChange>
        </w:rPr>
        <w:instrText xml:space="preserve"> HYPERLINK \l "_bookmark75" </w:instrText>
      </w:r>
      <w:r>
        <w:fldChar w:fldCharType="separate"/>
      </w:r>
      <w:r w:rsidRPr="00992146">
        <w:rPr>
          <w:spacing w:val="-2"/>
          <w:lang w:val="en-US"/>
          <w:rPrChange w:id="14315" w:author="Anusha De" w:date="2022-08-01T14:48:00Z">
            <w:rPr>
              <w:spacing w:val="-2"/>
            </w:rPr>
          </w:rPrChange>
        </w:rPr>
        <w:t>5</w:t>
      </w:r>
      <w:r>
        <w:rPr>
          <w:spacing w:val="-2"/>
        </w:rPr>
        <w:fldChar w:fldCharType="end"/>
      </w:r>
      <w:r w:rsidRPr="00992146">
        <w:rPr>
          <w:spacing w:val="-2"/>
          <w:lang w:val="en-US"/>
          <w:rPrChange w:id="14316" w:author="Anusha De" w:date="2022-08-01T14:48:00Z">
            <w:rPr>
              <w:spacing w:val="-2"/>
            </w:rPr>
          </w:rPrChange>
        </w:rPr>
        <w:t>,</w:t>
      </w:r>
      <w:r w:rsidR="00F73A4C" w:rsidRPr="00992146">
        <w:rPr>
          <w:spacing w:val="-2"/>
          <w:lang w:val="en-US"/>
          <w:rPrChange w:id="14317" w:author="Anusha De" w:date="2022-08-01T14:48:00Z">
            <w:rPr>
              <w:spacing w:val="-2"/>
            </w:rPr>
          </w:rPrChange>
        </w:rPr>
        <w:t xml:space="preserve"> </w:t>
      </w:r>
      <w:r w:rsidRPr="00992146">
        <w:rPr>
          <w:spacing w:val="-2"/>
          <w:lang w:val="en-US"/>
          <w:rPrChange w:id="14318" w:author="Anusha De" w:date="2022-08-01T14:48:00Z">
            <w:rPr>
              <w:spacing w:val="-2"/>
            </w:rPr>
          </w:rPrChange>
        </w:rPr>
        <w:t>self-ratings</w:t>
      </w:r>
      <w:r w:rsidR="00F73A4C" w:rsidRPr="00992146">
        <w:rPr>
          <w:spacing w:val="-2"/>
          <w:lang w:val="en-US"/>
          <w:rPrChange w:id="14319" w:author="Anusha De" w:date="2022-08-01T14:48:00Z">
            <w:rPr>
              <w:spacing w:val="-2"/>
            </w:rPr>
          </w:rPrChange>
        </w:rPr>
        <w:t xml:space="preserve"> </w:t>
      </w:r>
      <w:r w:rsidRPr="00992146">
        <w:rPr>
          <w:spacing w:val="-2"/>
          <w:lang w:val="en-US"/>
          <w:rPrChange w:id="14320" w:author="Anusha De" w:date="2022-08-01T14:48:00Z">
            <w:rPr>
              <w:spacing w:val="-2"/>
            </w:rPr>
          </w:rPrChange>
        </w:rPr>
        <w:t>are</w:t>
      </w:r>
      <w:r w:rsidR="00F73A4C" w:rsidRPr="00992146">
        <w:rPr>
          <w:spacing w:val="-2"/>
          <w:lang w:val="en-US"/>
          <w:rPrChange w:id="14321" w:author="Anusha De" w:date="2022-08-01T14:48:00Z">
            <w:rPr>
              <w:spacing w:val="-2"/>
            </w:rPr>
          </w:rPrChange>
        </w:rPr>
        <w:t xml:space="preserve"> </w:t>
      </w:r>
      <w:r w:rsidRPr="00992146">
        <w:rPr>
          <w:spacing w:val="-2"/>
          <w:lang w:val="en-US"/>
          <w:rPrChange w:id="14322" w:author="Anusha De" w:date="2022-08-01T14:48:00Z">
            <w:rPr>
              <w:spacing w:val="-2"/>
            </w:rPr>
          </w:rPrChange>
        </w:rPr>
        <w:t>also</w:t>
      </w:r>
      <w:r w:rsidR="00F73A4C" w:rsidRPr="00992146">
        <w:rPr>
          <w:spacing w:val="-2"/>
          <w:lang w:val="en-US"/>
          <w:rPrChange w:id="14323" w:author="Anusha De" w:date="2022-08-01T14:48:00Z">
            <w:rPr>
              <w:spacing w:val="-2"/>
            </w:rPr>
          </w:rPrChange>
        </w:rPr>
        <w:t xml:space="preserve"> </w:t>
      </w:r>
      <w:r w:rsidRPr="00992146">
        <w:rPr>
          <w:spacing w:val="-2"/>
          <w:lang w:val="en-US"/>
          <w:rPrChange w:id="14324" w:author="Anusha De" w:date="2022-08-01T14:48:00Z">
            <w:rPr>
              <w:spacing w:val="-2"/>
            </w:rPr>
          </w:rPrChange>
        </w:rPr>
        <w:t>always</w:t>
      </w:r>
      <w:r w:rsidR="00F73A4C" w:rsidRPr="00992146">
        <w:rPr>
          <w:spacing w:val="-2"/>
          <w:lang w:val="en-US"/>
          <w:rPrChange w:id="14325" w:author="Anusha De" w:date="2022-08-01T14:48:00Z">
            <w:rPr>
              <w:spacing w:val="-2"/>
            </w:rPr>
          </w:rPrChange>
        </w:rPr>
        <w:t xml:space="preserve"> </w:t>
      </w:r>
      <w:r w:rsidRPr="00992146">
        <w:rPr>
          <w:spacing w:val="-2"/>
          <w:lang w:val="en-US"/>
          <w:rPrChange w:id="14326" w:author="Anusha De" w:date="2022-08-01T14:48:00Z">
            <w:rPr>
              <w:spacing w:val="-2"/>
            </w:rPr>
          </w:rPrChange>
        </w:rPr>
        <w:t>higher.</w:t>
      </w:r>
    </w:p>
    <w:p w14:paraId="1A5B9760" w14:textId="77777777" w:rsidR="00BE397E" w:rsidRPr="00992146" w:rsidRDefault="00BE397E">
      <w:pPr>
        <w:rPr>
          <w:lang w:val="en-US"/>
          <w:rPrChange w:id="14327" w:author="Anusha De" w:date="2022-08-01T14:48:00Z">
            <w:rPr/>
          </w:rPrChange>
        </w:rPr>
        <w:pPrChange w:id="14328" w:author="Steve Wiggins" w:date="2022-07-30T18:19:00Z">
          <w:pPr>
            <w:pStyle w:val="1PP"/>
            <w:jc w:val="both"/>
          </w:pPr>
        </w:pPrChange>
      </w:pPr>
      <w:r w:rsidRPr="00992146">
        <w:rPr>
          <w:lang w:val="en-US"/>
          <w:rPrChange w:id="14329" w:author="Anusha De" w:date="2022-08-01T14:48:00Z">
            <w:rPr/>
          </w:rPrChange>
        </w:rPr>
        <w:t>In line with hypothesis 2, we find that the mean overall rating provided by female farmers is 3.62 which is slightly higher than the mean overall rating given by male farmers (3.58). We similarly see that location-, price- and reputation-based ratings are higher among female farmers than among male farmers. However, for quality-based rating, male farmers give a higher rating.</w:t>
      </w:r>
    </w:p>
    <w:p w14:paraId="46CB0967" w14:textId="73A0AC3D" w:rsidR="00BE397E" w:rsidRPr="00992146" w:rsidRDefault="00BE397E">
      <w:pPr>
        <w:rPr>
          <w:lang w:val="en-US"/>
          <w:rPrChange w:id="14330" w:author="Anusha De" w:date="2022-08-01T14:48:00Z">
            <w:rPr/>
          </w:rPrChange>
        </w:rPr>
        <w:pPrChange w:id="14331" w:author="Steve Wiggins" w:date="2022-07-30T18:20:00Z">
          <w:pPr>
            <w:pStyle w:val="1PP"/>
            <w:jc w:val="both"/>
          </w:pPr>
        </w:pPrChange>
      </w:pPr>
      <w:r w:rsidRPr="00992146">
        <w:rPr>
          <w:lang w:val="en-US"/>
          <w:rPrChange w:id="14332" w:author="Anusha De" w:date="2022-08-01T14:48:00Z">
            <w:rPr/>
          </w:rPrChange>
        </w:rPr>
        <w:lastRenderedPageBreak/>
        <w:t>Looking across actor types, for average ratings we again find that women consistently rate higher than men, but the margin is small. For traders, women rate more favourable in all dimensions. For processors, women also generally rate more favo</w:t>
      </w:r>
      <w:r w:rsidR="000E5B29" w:rsidRPr="00992146">
        <w:rPr>
          <w:lang w:val="en-US"/>
          <w:rPrChange w:id="14333" w:author="Anusha De" w:date="2022-08-01T14:48:00Z">
            <w:rPr/>
          </w:rPrChange>
        </w:rPr>
        <w:t>u</w:t>
      </w:r>
      <w:r w:rsidRPr="00992146">
        <w:rPr>
          <w:lang w:val="en-US"/>
          <w:rPrChange w:id="14334" w:author="Anusha De" w:date="2022-08-01T14:48:00Z">
            <w:rPr/>
          </w:rPrChange>
        </w:rPr>
        <w:t>rable, except for reputation where ratings between men and women are virtually the same. Female farmers rate dealers lower on both reputation and price competitiveness than male farmers. In all, out of 20 comparisons, 16 are in line with hypothesis 2.</w:t>
      </w:r>
    </w:p>
    <w:p w14:paraId="763491DA" w14:textId="77777777" w:rsidR="00BE397E" w:rsidRPr="00992146" w:rsidRDefault="00BE397E">
      <w:pPr>
        <w:rPr>
          <w:lang w:val="en-US"/>
          <w:rPrChange w:id="14335" w:author="Anusha De" w:date="2022-08-01T14:48:00Z">
            <w:rPr/>
          </w:rPrChange>
        </w:rPr>
        <w:pPrChange w:id="14336" w:author="Steve Wiggins" w:date="2022-07-30T18:20:00Z">
          <w:pPr>
            <w:pStyle w:val="1PP"/>
            <w:jc w:val="both"/>
          </w:pPr>
        </w:pPrChange>
      </w:pPr>
      <w:r w:rsidRPr="00992146">
        <w:rPr>
          <w:lang w:val="en-US"/>
          <w:rPrChange w:id="14337" w:author="Anusha De" w:date="2022-08-01T14:48:00Z">
            <w:rPr/>
          </w:rPrChange>
        </w:rPr>
        <w:t>Next, we focus on the comparison of self-ratings from female and male value chain actors (hypothesis 3). For overall average self-rating, female actors rate themselves lower than how male actors rate themselves (4.16 vs. 4.23). We also find women rate themselves lower on location and reputation dimensions. However, for quality and price, men self-assess themselves worse than how women self-assess themselves.</w:t>
      </w:r>
    </w:p>
    <w:p w14:paraId="59CC4571" w14:textId="77777777" w:rsidR="00BE397E" w:rsidRPr="00992146" w:rsidRDefault="00BE397E">
      <w:pPr>
        <w:rPr>
          <w:lang w:val="en-US"/>
          <w:rPrChange w:id="14338" w:author="Anusha De" w:date="2022-08-01T14:48:00Z">
            <w:rPr/>
          </w:rPrChange>
        </w:rPr>
        <w:pPrChange w:id="14339" w:author="Steve Wiggins" w:date="2022-07-30T18:20:00Z">
          <w:pPr>
            <w:pStyle w:val="1PP"/>
            <w:jc w:val="both"/>
          </w:pPr>
        </w:pPrChange>
      </w:pPr>
      <w:r w:rsidRPr="00992146">
        <w:rPr>
          <w:lang w:val="en-US"/>
          <w:rPrChange w:id="14340" w:author="Anusha De" w:date="2022-08-01T14:48:00Z">
            <w:rPr/>
          </w:rPrChange>
        </w:rPr>
        <w:t>There is also no clear pattern when we look at the different actors. While female traders assess themselves higher than their male counterparts, male input dealers rate themselves higher than female dealers. When looking at the four dimensions, we find that for agro-input dealers, men rate themselves higher on three of the four dimensions. For processors, it is the other way around. For traders, women consistently rate themselves higher. However, due to the small number of female traders, this result needs to be interpreted with caution. Overall, we see that from the 20 comparisons, 9 are in line with hypothesis 3, indicating that the hypothesis is likely to be false.</w:t>
      </w:r>
    </w:p>
    <w:p w14:paraId="0C90D399" w14:textId="77777777" w:rsidR="00BE397E" w:rsidRPr="00992146" w:rsidRDefault="00BE397E">
      <w:pPr>
        <w:rPr>
          <w:lang w:val="en-US"/>
          <w:rPrChange w:id="14341" w:author="Anusha De" w:date="2022-08-01T14:48:00Z">
            <w:rPr/>
          </w:rPrChange>
        </w:rPr>
        <w:pPrChange w:id="14342" w:author="Steve Wiggins" w:date="2022-07-30T18:21:00Z">
          <w:pPr>
            <w:pStyle w:val="1PP"/>
            <w:jc w:val="both"/>
          </w:pPr>
        </w:pPrChange>
      </w:pPr>
      <w:r w:rsidRPr="00992146">
        <w:rPr>
          <w:lang w:val="en-US"/>
          <w:rPrChange w:id="14343" w:author="Anusha De" w:date="2022-08-01T14:48:00Z">
            <w:rPr/>
          </w:rPrChange>
        </w:rPr>
        <w:t>In hypothesis 4, we test if the gender of the actor leads to systematically different ratings from farmers. Judged from the overall score, male value chain actors receive lower scores than female actors, but the difference is negligible (3.59 vs. 3.61). When all actors are pooled, we see that male actors are scored higher on location and price competitiveness, while they are scored lower on the dimensions of quality and reputation.</w:t>
      </w:r>
    </w:p>
    <w:p w14:paraId="2FE2D576" w14:textId="77777777" w:rsidR="00E9344B" w:rsidRDefault="00E9344B" w:rsidP="00643A43">
      <w:pPr>
        <w:pStyle w:val="1PP"/>
        <w:jc w:val="both"/>
        <w:rPr>
          <w:ins w:id="14344" w:author="Steve Wiggins" w:date="2022-07-30T11:50:00Z"/>
          <w:spacing w:val="-2"/>
        </w:rPr>
        <w:sectPr w:rsidR="00E9344B" w:rsidSect="00E9344B">
          <w:type w:val="continuous"/>
          <w:pgSz w:w="12240" w:h="15840" w:code="1"/>
          <w:pgMar w:top="720" w:right="720" w:bottom="720" w:left="720" w:header="850" w:footer="850" w:gutter="0"/>
          <w:cols w:num="2" w:space="720"/>
          <w:docGrid w:linePitch="299"/>
          <w:sectPrChange w:id="14345" w:author="Steve Wiggins" w:date="2022-07-30T11:51:00Z">
            <w:sectPr w:rsidR="00E9344B" w:rsidSect="00E9344B">
              <w:pgSz w:w="11907" w:h="16840" w:code="9"/>
              <w:pgMar w:top="1418" w:right="1418" w:bottom="1418" w:left="1418" w:header="850" w:footer="850" w:gutter="0"/>
              <w:cols w:num="1"/>
            </w:sectPr>
          </w:sectPrChange>
        </w:sectPr>
      </w:pPr>
    </w:p>
    <w:p w14:paraId="073CFCA1" w14:textId="77777777" w:rsidR="00BE397E" w:rsidRPr="00643A43" w:rsidRDefault="00BE397E" w:rsidP="00643A43">
      <w:pPr>
        <w:pStyle w:val="1PP"/>
        <w:jc w:val="both"/>
        <w:rPr>
          <w:spacing w:val="-2"/>
        </w:rPr>
      </w:pPr>
    </w:p>
    <w:p w14:paraId="3ECF18C3" w14:textId="010DD761" w:rsidR="00883CE9" w:rsidRPr="00643A43" w:rsidRDefault="00883CE9" w:rsidP="00643A43">
      <w:pPr>
        <w:pStyle w:val="1PP"/>
        <w:jc w:val="both"/>
        <w:sectPr w:rsidR="00883CE9" w:rsidRPr="00643A43" w:rsidSect="00E9344B">
          <w:type w:val="continuous"/>
          <w:pgSz w:w="12240" w:h="15840" w:code="1"/>
          <w:pgMar w:top="720" w:right="720" w:bottom="720" w:left="720" w:header="850" w:footer="850" w:gutter="0"/>
          <w:cols w:space="720"/>
          <w:docGrid w:linePitch="299"/>
          <w:sectPrChange w:id="14346" w:author="Steve Wiggins" w:date="2022-07-30T11:51:00Z">
            <w:sectPr w:rsidR="00883CE9" w:rsidRPr="00643A43" w:rsidSect="00E9344B">
              <w:pgSz w:w="11907" w:h="16840" w:code="9"/>
              <w:pgMar w:top="1418" w:right="1418" w:bottom="1418" w:left="1418" w:header="850" w:footer="850" w:gutter="0"/>
            </w:sectPr>
          </w:sectPrChange>
        </w:sectPr>
      </w:pPr>
    </w:p>
    <w:p w14:paraId="3BAFF907" w14:textId="1BD7108F" w:rsidR="00CC23DE" w:rsidRPr="00992146" w:rsidRDefault="00CC23DE">
      <w:pPr>
        <w:pStyle w:val="Caption"/>
        <w:rPr>
          <w:lang w:val="en-US"/>
          <w:rPrChange w:id="14347" w:author="Anusha De" w:date="2022-08-01T14:48:00Z">
            <w:rPr/>
          </w:rPrChange>
        </w:rPr>
        <w:pPrChange w:id="14348" w:author="Steve Wiggins" w:date="2022-07-30T18:22:00Z">
          <w:pPr>
            <w:pStyle w:val="1PP"/>
            <w:jc w:val="both"/>
          </w:pPr>
        </w:pPrChange>
      </w:pPr>
      <w:r w:rsidRPr="00992146">
        <w:rPr>
          <w:lang w:val="en-US"/>
          <w:rPrChange w:id="14349" w:author="Anusha De" w:date="2022-08-01T14:48:00Z">
            <w:rPr/>
          </w:rPrChange>
        </w:rPr>
        <w:lastRenderedPageBreak/>
        <w:t>Table</w:t>
      </w:r>
      <w:r w:rsidR="00F73A4C" w:rsidRPr="00992146">
        <w:rPr>
          <w:lang w:val="en-US"/>
          <w:rPrChange w:id="14350" w:author="Anusha De" w:date="2022-08-01T14:48:00Z">
            <w:rPr/>
          </w:rPrChange>
        </w:rPr>
        <w:t xml:space="preserve"> </w:t>
      </w:r>
      <w:r w:rsidRPr="00992146">
        <w:rPr>
          <w:lang w:val="en-US"/>
          <w:rPrChange w:id="14351" w:author="Anusha De" w:date="2022-08-01T14:48:00Z">
            <w:rPr/>
          </w:rPrChange>
        </w:rPr>
        <w:t>5.</w:t>
      </w:r>
      <w:r w:rsidR="00F73A4C" w:rsidRPr="00992146">
        <w:rPr>
          <w:lang w:val="en-US"/>
          <w:rPrChange w:id="14352" w:author="Anusha De" w:date="2022-08-01T14:48:00Z">
            <w:rPr/>
          </w:rPrChange>
        </w:rPr>
        <w:t xml:space="preserve"> </w:t>
      </w:r>
      <w:r w:rsidRPr="00992146">
        <w:rPr>
          <w:lang w:val="en-US"/>
          <w:rPrChange w:id="14353" w:author="Anusha De" w:date="2022-08-01T14:48:00Z">
            <w:rPr/>
          </w:rPrChange>
        </w:rPr>
        <w:t>Average</w:t>
      </w:r>
      <w:r w:rsidR="00F73A4C" w:rsidRPr="00992146">
        <w:rPr>
          <w:lang w:val="en-US"/>
          <w:rPrChange w:id="14354" w:author="Anusha De" w:date="2022-08-01T14:48:00Z">
            <w:rPr/>
          </w:rPrChange>
        </w:rPr>
        <w:t xml:space="preserve"> </w:t>
      </w:r>
      <w:r w:rsidRPr="00992146">
        <w:rPr>
          <w:lang w:val="en-US"/>
          <w:rPrChange w:id="14355" w:author="Anusha De" w:date="2022-08-01T14:48:00Z">
            <w:rPr/>
          </w:rPrChange>
        </w:rPr>
        <w:t>ratings</w:t>
      </w:r>
      <w:r w:rsidR="00F73A4C" w:rsidRPr="00992146">
        <w:rPr>
          <w:lang w:val="en-US"/>
          <w:rPrChange w:id="14356" w:author="Anusha De" w:date="2022-08-01T14:48:00Z">
            <w:rPr/>
          </w:rPrChange>
        </w:rPr>
        <w:t xml:space="preserve"> </w:t>
      </w:r>
      <w:r w:rsidRPr="00992146">
        <w:rPr>
          <w:lang w:val="en-US"/>
          <w:rPrChange w:id="14357" w:author="Anusha De" w:date="2022-08-01T14:48:00Z">
            <w:rPr/>
          </w:rPrChange>
        </w:rPr>
        <w:t>(all</w:t>
      </w:r>
      <w:r w:rsidR="00F73A4C" w:rsidRPr="00992146">
        <w:rPr>
          <w:lang w:val="en-US"/>
          <w:rPrChange w:id="14358" w:author="Anusha De" w:date="2022-08-01T14:48:00Z">
            <w:rPr/>
          </w:rPrChange>
        </w:rPr>
        <w:t xml:space="preserve"> </w:t>
      </w:r>
      <w:r w:rsidRPr="00992146">
        <w:rPr>
          <w:lang w:val="en-US"/>
          <w:rPrChange w:id="14359" w:author="Anusha De" w:date="2022-08-01T14:48:00Z">
            <w:rPr/>
          </w:rPrChange>
        </w:rPr>
        <w:t>dimensions)</w:t>
      </w:r>
      <w:r w:rsidR="00F73A4C" w:rsidRPr="00992146">
        <w:rPr>
          <w:lang w:val="en-US"/>
          <w:rPrChange w:id="14360" w:author="Anusha De" w:date="2022-08-01T14:48:00Z">
            <w:rPr/>
          </w:rPrChange>
        </w:rPr>
        <w:t xml:space="preserve"> </w:t>
      </w:r>
      <w:r w:rsidRPr="00992146">
        <w:rPr>
          <w:lang w:val="en-US"/>
          <w:rPrChange w:id="14361" w:author="Anusha De" w:date="2022-08-01T14:48:00Z">
            <w:rPr/>
          </w:rPrChange>
        </w:rPr>
        <w:t>from</w:t>
      </w:r>
      <w:r w:rsidR="00F73A4C" w:rsidRPr="00992146">
        <w:rPr>
          <w:lang w:val="en-US"/>
          <w:rPrChange w:id="14362" w:author="Anusha De" w:date="2022-08-01T14:48:00Z">
            <w:rPr/>
          </w:rPrChange>
        </w:rPr>
        <w:t xml:space="preserve"> </w:t>
      </w:r>
      <w:r w:rsidRPr="00992146">
        <w:rPr>
          <w:lang w:val="en-US"/>
          <w:rPrChange w:id="14363" w:author="Anusha De" w:date="2022-08-01T14:48:00Z">
            <w:rPr/>
          </w:rPrChange>
        </w:rPr>
        <w:t>farmers</w:t>
      </w:r>
      <w:r w:rsidR="00F73A4C" w:rsidRPr="00992146">
        <w:rPr>
          <w:lang w:val="en-US"/>
          <w:rPrChange w:id="14364" w:author="Anusha De" w:date="2022-08-01T14:48:00Z">
            <w:rPr/>
          </w:rPrChange>
        </w:rPr>
        <w:t xml:space="preserve"> </w:t>
      </w:r>
      <w:r w:rsidRPr="00992146">
        <w:rPr>
          <w:lang w:val="en-US"/>
          <w:rPrChange w:id="14365" w:author="Anusha De" w:date="2022-08-01T14:48:00Z">
            <w:rPr/>
          </w:rPrChange>
        </w:rPr>
        <w:t>and</w:t>
      </w:r>
      <w:r w:rsidR="00F73A4C" w:rsidRPr="00992146">
        <w:rPr>
          <w:lang w:val="en-US"/>
          <w:rPrChange w:id="14366" w:author="Anusha De" w:date="2022-08-01T14:48:00Z">
            <w:rPr/>
          </w:rPrChange>
        </w:rPr>
        <w:t xml:space="preserve"> </w:t>
      </w:r>
      <w:r w:rsidRPr="00992146">
        <w:rPr>
          <w:lang w:val="en-US"/>
          <w:rPrChange w:id="14367" w:author="Anusha De" w:date="2022-08-01T14:48:00Z">
            <w:rPr/>
          </w:rPrChange>
        </w:rPr>
        <w:t>average</w:t>
      </w:r>
      <w:r w:rsidR="00F73A4C" w:rsidRPr="00992146">
        <w:rPr>
          <w:lang w:val="en-US"/>
          <w:rPrChange w:id="14368" w:author="Anusha De" w:date="2022-08-01T14:48:00Z">
            <w:rPr/>
          </w:rPrChange>
        </w:rPr>
        <w:t xml:space="preserve"> </w:t>
      </w:r>
      <w:r w:rsidRPr="00992146">
        <w:rPr>
          <w:lang w:val="en-US"/>
          <w:rPrChange w:id="14369" w:author="Anusha De" w:date="2022-08-01T14:48:00Z">
            <w:rPr/>
          </w:rPrChange>
        </w:rPr>
        <w:t>self-ratings</w:t>
      </w:r>
      <w:r w:rsidR="00F73A4C" w:rsidRPr="00992146">
        <w:rPr>
          <w:lang w:val="en-US"/>
          <w:rPrChange w:id="14370" w:author="Anusha De" w:date="2022-08-01T14:48:00Z">
            <w:rPr/>
          </w:rPrChange>
        </w:rPr>
        <w:t xml:space="preserve"> </w:t>
      </w:r>
      <w:r w:rsidRPr="00992146">
        <w:rPr>
          <w:lang w:val="en-US"/>
          <w:rPrChange w:id="14371" w:author="Anusha De" w:date="2022-08-01T14:48:00Z">
            <w:rPr/>
          </w:rPrChange>
        </w:rPr>
        <w:t>(all</w:t>
      </w:r>
      <w:r w:rsidR="00F73A4C" w:rsidRPr="00992146">
        <w:rPr>
          <w:lang w:val="en-US"/>
          <w:rPrChange w:id="14372" w:author="Anusha De" w:date="2022-08-01T14:48:00Z">
            <w:rPr/>
          </w:rPrChange>
        </w:rPr>
        <w:t xml:space="preserve"> </w:t>
      </w:r>
      <w:r w:rsidRPr="00992146">
        <w:rPr>
          <w:lang w:val="en-US"/>
          <w:rPrChange w:id="14373" w:author="Anusha De" w:date="2022-08-01T14:48:00Z">
            <w:rPr/>
          </w:rPrChange>
        </w:rPr>
        <w:t>dimensions)</w:t>
      </w:r>
      <w:r w:rsidR="00F73A4C" w:rsidRPr="00992146">
        <w:rPr>
          <w:lang w:val="en-US"/>
          <w:rPrChange w:id="14374" w:author="Anusha De" w:date="2022-08-01T14:48:00Z">
            <w:rPr/>
          </w:rPrChange>
        </w:rPr>
        <w:t xml:space="preserve"> </w:t>
      </w:r>
      <w:r w:rsidRPr="00992146">
        <w:rPr>
          <w:lang w:val="en-US"/>
          <w:rPrChange w:id="14375" w:author="Anusha De" w:date="2022-08-01T14:48:00Z">
            <w:rPr/>
          </w:rPrChange>
        </w:rPr>
        <w:t>from</w:t>
      </w:r>
      <w:r w:rsidR="00F73A4C" w:rsidRPr="00992146">
        <w:rPr>
          <w:lang w:val="en-US"/>
          <w:rPrChange w:id="14376" w:author="Anusha De" w:date="2022-08-01T14:48:00Z">
            <w:rPr/>
          </w:rPrChange>
        </w:rPr>
        <w:t xml:space="preserve"> </w:t>
      </w:r>
      <w:r w:rsidRPr="00992146">
        <w:rPr>
          <w:lang w:val="en-US"/>
          <w:rPrChange w:id="14377" w:author="Anusha De" w:date="2022-08-01T14:48:00Z">
            <w:rPr/>
          </w:rPrChange>
        </w:rPr>
        <w:t>dealers,</w:t>
      </w:r>
      <w:r w:rsidR="00F73A4C" w:rsidRPr="00992146">
        <w:rPr>
          <w:lang w:val="en-US"/>
          <w:rPrChange w:id="14378" w:author="Anusha De" w:date="2022-08-01T14:48:00Z">
            <w:rPr/>
          </w:rPrChange>
        </w:rPr>
        <w:t xml:space="preserve"> </w:t>
      </w:r>
      <w:r w:rsidRPr="00992146">
        <w:rPr>
          <w:lang w:val="en-US"/>
          <w:rPrChange w:id="14379" w:author="Anusha De" w:date="2022-08-01T14:48:00Z">
            <w:rPr/>
          </w:rPrChange>
        </w:rPr>
        <w:t>traders,</w:t>
      </w:r>
      <w:r w:rsidR="00F73A4C" w:rsidRPr="00992146">
        <w:rPr>
          <w:lang w:val="en-US"/>
          <w:rPrChange w:id="14380" w:author="Anusha De" w:date="2022-08-01T14:48:00Z">
            <w:rPr/>
          </w:rPrChange>
        </w:rPr>
        <w:t xml:space="preserve"> </w:t>
      </w:r>
      <w:r w:rsidRPr="00992146">
        <w:rPr>
          <w:lang w:val="en-US"/>
          <w:rPrChange w:id="14381" w:author="Anusha De" w:date="2022-08-01T14:48:00Z">
            <w:rPr/>
          </w:rPrChange>
        </w:rPr>
        <w:t>and</w:t>
      </w:r>
      <w:r w:rsidR="00F73A4C" w:rsidRPr="00992146">
        <w:rPr>
          <w:lang w:val="en-US"/>
          <w:rPrChange w:id="14382" w:author="Anusha De" w:date="2022-08-01T14:48:00Z">
            <w:rPr/>
          </w:rPrChange>
        </w:rPr>
        <w:t xml:space="preserve"> </w:t>
      </w:r>
      <w:r w:rsidRPr="00992146">
        <w:rPr>
          <w:lang w:val="en-US"/>
          <w:rPrChange w:id="14383" w:author="Anusha De" w:date="2022-08-01T14:48:00Z">
            <w:rPr/>
          </w:rPrChange>
        </w:rPr>
        <w:t>processors,</w:t>
      </w:r>
      <w:r w:rsidR="00F73A4C" w:rsidRPr="00992146">
        <w:rPr>
          <w:lang w:val="en-US"/>
          <w:rPrChange w:id="14384" w:author="Anusha De" w:date="2022-08-01T14:48:00Z">
            <w:rPr/>
          </w:rPrChange>
        </w:rPr>
        <w:t xml:space="preserve"> </w:t>
      </w:r>
      <w:r w:rsidRPr="00992146">
        <w:rPr>
          <w:lang w:val="en-US"/>
          <w:rPrChange w:id="14385" w:author="Anusha De" w:date="2022-08-01T14:48:00Z">
            <w:rPr/>
          </w:rPrChange>
        </w:rPr>
        <w:t>grouped</w:t>
      </w:r>
      <w:r w:rsidR="00F73A4C" w:rsidRPr="00992146">
        <w:rPr>
          <w:lang w:val="en-US"/>
          <w:rPrChange w:id="14386" w:author="Anusha De" w:date="2022-08-01T14:48:00Z">
            <w:rPr/>
          </w:rPrChange>
        </w:rPr>
        <w:t xml:space="preserve"> </w:t>
      </w:r>
      <w:r w:rsidRPr="00992146">
        <w:rPr>
          <w:lang w:val="en-US"/>
          <w:rPrChange w:id="14387" w:author="Anusha De" w:date="2022-08-01T14:48:00Z">
            <w:rPr/>
          </w:rPrChange>
        </w:rPr>
        <w:t>by</w:t>
      </w:r>
      <w:r w:rsidR="00F73A4C" w:rsidRPr="00992146">
        <w:rPr>
          <w:lang w:val="en-US"/>
          <w:rPrChange w:id="14388" w:author="Anusha De" w:date="2022-08-01T14:48:00Z">
            <w:rPr/>
          </w:rPrChange>
        </w:rPr>
        <w:t xml:space="preserve"> </w:t>
      </w:r>
      <w:r w:rsidRPr="00992146">
        <w:rPr>
          <w:lang w:val="en-US"/>
          <w:rPrChange w:id="14389" w:author="Anusha De" w:date="2022-08-01T14:48:00Z">
            <w:rPr/>
          </w:rPrChange>
        </w:rPr>
        <w:t>gender.</w:t>
      </w:r>
    </w:p>
    <w:tbl>
      <w:tblPr>
        <w:tblW w:w="5000" w:type="pct"/>
        <w:tblLook w:val="01E0" w:firstRow="1" w:lastRow="1" w:firstColumn="1" w:lastColumn="1" w:noHBand="0" w:noVBand="0"/>
      </w:tblPr>
      <w:tblGrid>
        <w:gridCol w:w="1535"/>
        <w:gridCol w:w="663"/>
        <w:gridCol w:w="990"/>
        <w:gridCol w:w="654"/>
        <w:gridCol w:w="681"/>
        <w:gridCol w:w="990"/>
        <w:gridCol w:w="654"/>
        <w:gridCol w:w="681"/>
        <w:gridCol w:w="990"/>
        <w:gridCol w:w="654"/>
        <w:gridCol w:w="681"/>
        <w:gridCol w:w="990"/>
        <w:gridCol w:w="637"/>
      </w:tblGrid>
      <w:tr w:rsidR="00643A43" w:rsidRPr="00643A43" w14:paraId="75450290" w14:textId="77777777" w:rsidTr="00EC40A2">
        <w:trPr>
          <w:trHeight w:val="144"/>
        </w:trPr>
        <w:tc>
          <w:tcPr>
            <w:tcW w:w="3186" w:type="dxa"/>
            <w:tcBorders>
              <w:top w:val="single" w:sz="4" w:space="0" w:color="auto"/>
            </w:tcBorders>
            <w:vAlign w:val="center"/>
          </w:tcPr>
          <w:p w14:paraId="24133AEB" w14:textId="77777777" w:rsidR="00CC23DE" w:rsidRPr="00992146" w:rsidRDefault="00CC23DE" w:rsidP="00643A43">
            <w:pPr>
              <w:pStyle w:val="TableParagraph"/>
              <w:jc w:val="both"/>
              <w:rPr>
                <w:rFonts w:ascii="Arial Nova" w:hAnsi="Arial Nova"/>
                <w:szCs w:val="20"/>
                <w:lang w:val="en-US"/>
                <w:rPrChange w:id="14390" w:author="Anusha De" w:date="2022-08-01T14:48:00Z">
                  <w:rPr>
                    <w:rFonts w:ascii="Arial Nova" w:hAnsi="Arial Nova"/>
                    <w:szCs w:val="20"/>
                  </w:rPr>
                </w:rPrChange>
              </w:rPr>
            </w:pPr>
          </w:p>
        </w:tc>
        <w:tc>
          <w:tcPr>
            <w:tcW w:w="10818" w:type="dxa"/>
            <w:gridSpan w:val="12"/>
            <w:tcBorders>
              <w:top w:val="single" w:sz="4" w:space="0" w:color="auto"/>
              <w:bottom w:val="single" w:sz="4" w:space="0" w:color="000000"/>
            </w:tcBorders>
            <w:vAlign w:val="center"/>
          </w:tcPr>
          <w:p w14:paraId="10CF2181" w14:textId="05F9C40B" w:rsidR="00CC23DE" w:rsidRPr="00643A43" w:rsidRDefault="00CC23DE">
            <w:pPr>
              <w:pStyle w:val="TableParagraph"/>
              <w:jc w:val="center"/>
              <w:rPr>
                <w:rFonts w:ascii="Arial Nova" w:hAnsi="Arial Nova"/>
                <w:b/>
                <w:bCs/>
                <w:szCs w:val="20"/>
              </w:rPr>
              <w:pPrChange w:id="14391" w:author="Steve Wiggins" w:date="2022-07-30T18:22:00Z">
                <w:pPr>
                  <w:pStyle w:val="TableParagraph"/>
                </w:pPr>
              </w:pPrChange>
            </w:pPr>
            <w:r w:rsidRPr="00643A43">
              <w:rPr>
                <w:rFonts w:ascii="Arial Nova" w:hAnsi="Arial Nova"/>
                <w:b/>
                <w:bCs/>
                <w:szCs w:val="20"/>
              </w:rPr>
              <w:t>Average</w:t>
            </w:r>
            <w:r w:rsidR="00F73A4C" w:rsidRPr="00643A43">
              <w:rPr>
                <w:rFonts w:ascii="Arial Nova" w:hAnsi="Arial Nova"/>
                <w:b/>
                <w:bCs/>
                <w:szCs w:val="20"/>
              </w:rPr>
              <w:t xml:space="preserve"> </w:t>
            </w:r>
            <w:r w:rsidRPr="00643A43">
              <w:rPr>
                <w:rFonts w:ascii="Arial Nova" w:hAnsi="Arial Nova"/>
                <w:b/>
                <w:bCs/>
                <w:szCs w:val="20"/>
              </w:rPr>
              <w:t>Ratings</w:t>
            </w:r>
            <w:r w:rsidR="00F73A4C" w:rsidRPr="00643A43">
              <w:rPr>
                <w:rFonts w:ascii="Arial Nova" w:hAnsi="Arial Nova"/>
                <w:b/>
                <w:bCs/>
                <w:szCs w:val="20"/>
              </w:rPr>
              <w:t xml:space="preserve"> </w:t>
            </w:r>
            <w:r w:rsidRPr="00643A43">
              <w:rPr>
                <w:rFonts w:ascii="Arial Nova" w:hAnsi="Arial Nova"/>
                <w:b/>
                <w:bCs/>
                <w:szCs w:val="20"/>
              </w:rPr>
              <w:t>(Mean)</w:t>
            </w:r>
          </w:p>
        </w:tc>
      </w:tr>
      <w:tr w:rsidR="00643A43" w:rsidRPr="00643A43" w14:paraId="10BB99B1" w14:textId="77777777" w:rsidTr="00EC40A2">
        <w:trPr>
          <w:trHeight w:val="144"/>
        </w:trPr>
        <w:tc>
          <w:tcPr>
            <w:tcW w:w="3186" w:type="dxa"/>
            <w:vAlign w:val="center"/>
          </w:tcPr>
          <w:p w14:paraId="2A36C269" w14:textId="77777777" w:rsidR="00CC23DE" w:rsidRPr="00643A43" w:rsidRDefault="00CC23DE" w:rsidP="00643A43">
            <w:pPr>
              <w:pStyle w:val="TableParagraph"/>
              <w:jc w:val="both"/>
              <w:rPr>
                <w:rFonts w:ascii="Arial Nova" w:hAnsi="Arial Nova"/>
                <w:szCs w:val="20"/>
              </w:rPr>
            </w:pPr>
          </w:p>
        </w:tc>
        <w:tc>
          <w:tcPr>
            <w:tcW w:w="10818" w:type="dxa"/>
            <w:gridSpan w:val="12"/>
            <w:tcBorders>
              <w:bottom w:val="single" w:sz="4" w:space="0" w:color="000000"/>
            </w:tcBorders>
            <w:vAlign w:val="center"/>
          </w:tcPr>
          <w:p w14:paraId="18EB2A1F" w14:textId="3086D61E" w:rsidR="00CC23DE" w:rsidRPr="00643A43" w:rsidRDefault="00CC23DE">
            <w:pPr>
              <w:pStyle w:val="TableParagraph"/>
              <w:jc w:val="center"/>
              <w:rPr>
                <w:rFonts w:ascii="Arial Nova" w:hAnsi="Arial Nova"/>
                <w:b/>
                <w:bCs/>
                <w:szCs w:val="20"/>
              </w:rPr>
              <w:pPrChange w:id="14392" w:author="Steve Wiggins" w:date="2022-07-30T18:22:00Z">
                <w:pPr>
                  <w:pStyle w:val="TableParagraph"/>
                </w:pPr>
              </w:pPrChange>
            </w:pPr>
            <w:r w:rsidRPr="00643A43">
              <w:rPr>
                <w:rFonts w:ascii="Arial Nova" w:hAnsi="Arial Nova"/>
                <w:b/>
                <w:bCs/>
                <w:szCs w:val="20"/>
              </w:rPr>
              <w:t>Overall</w:t>
            </w:r>
            <w:r w:rsidR="00F73A4C" w:rsidRPr="00643A43">
              <w:rPr>
                <w:rFonts w:ascii="Arial Nova" w:hAnsi="Arial Nova"/>
                <w:b/>
                <w:bCs/>
                <w:szCs w:val="20"/>
              </w:rPr>
              <w:t xml:space="preserve"> </w:t>
            </w:r>
            <w:r w:rsidRPr="00643A43">
              <w:rPr>
                <w:rFonts w:ascii="Arial Nova" w:hAnsi="Arial Nova"/>
                <w:b/>
                <w:bCs/>
                <w:szCs w:val="20"/>
              </w:rPr>
              <w:t>Average</w:t>
            </w:r>
            <w:r w:rsidR="00F73A4C" w:rsidRPr="00643A43">
              <w:rPr>
                <w:rFonts w:ascii="Arial Nova" w:hAnsi="Arial Nova"/>
                <w:b/>
                <w:bCs/>
                <w:szCs w:val="20"/>
              </w:rPr>
              <w:t xml:space="preserve"> </w:t>
            </w:r>
            <w:r w:rsidRPr="00643A43">
              <w:rPr>
                <w:rFonts w:ascii="Arial Nova" w:hAnsi="Arial Nova"/>
                <w:b/>
                <w:bCs/>
                <w:szCs w:val="20"/>
              </w:rPr>
              <w:t>(All</w:t>
            </w:r>
            <w:r w:rsidR="00F73A4C" w:rsidRPr="00643A43">
              <w:rPr>
                <w:rFonts w:ascii="Arial Nova" w:hAnsi="Arial Nova"/>
                <w:b/>
                <w:bCs/>
                <w:szCs w:val="20"/>
              </w:rPr>
              <w:t xml:space="preserve"> </w:t>
            </w:r>
            <w:r w:rsidRPr="00643A43">
              <w:rPr>
                <w:rFonts w:ascii="Arial Nova" w:hAnsi="Arial Nova"/>
                <w:b/>
                <w:bCs/>
                <w:szCs w:val="20"/>
              </w:rPr>
              <w:t>Dimensions)</w:t>
            </w:r>
          </w:p>
        </w:tc>
      </w:tr>
      <w:tr w:rsidR="00643A43" w:rsidRPr="00643A43" w14:paraId="6CAB540E" w14:textId="77777777" w:rsidTr="00EC40A2">
        <w:trPr>
          <w:trHeight w:val="144"/>
        </w:trPr>
        <w:tc>
          <w:tcPr>
            <w:tcW w:w="3186" w:type="dxa"/>
            <w:vAlign w:val="center"/>
          </w:tcPr>
          <w:p w14:paraId="5593CEBA" w14:textId="77777777" w:rsidR="00CC23DE" w:rsidRPr="00643A43" w:rsidRDefault="00CC23DE" w:rsidP="00643A43">
            <w:pPr>
              <w:pStyle w:val="TableParagraph"/>
              <w:jc w:val="both"/>
              <w:rPr>
                <w:rFonts w:ascii="Arial Nova" w:hAnsi="Arial Nova"/>
                <w:szCs w:val="20"/>
              </w:rPr>
            </w:pPr>
          </w:p>
        </w:tc>
        <w:tc>
          <w:tcPr>
            <w:tcW w:w="2673" w:type="dxa"/>
            <w:gridSpan w:val="3"/>
            <w:tcBorders>
              <w:bottom w:val="single" w:sz="4" w:space="0" w:color="000000"/>
            </w:tcBorders>
            <w:vAlign w:val="center"/>
          </w:tcPr>
          <w:p w14:paraId="379211A4" w14:textId="522BB04C" w:rsidR="00CC23DE" w:rsidRPr="00643A43" w:rsidRDefault="00CC23DE">
            <w:pPr>
              <w:pStyle w:val="TableParagraph"/>
              <w:jc w:val="center"/>
              <w:rPr>
                <w:rFonts w:ascii="Arial Nova" w:hAnsi="Arial Nova"/>
                <w:b/>
                <w:bCs/>
                <w:szCs w:val="20"/>
              </w:rPr>
              <w:pPrChange w:id="14393" w:author="Steve Wiggins" w:date="2022-07-30T18:22:00Z">
                <w:pPr>
                  <w:pStyle w:val="TableParagraph"/>
                </w:pPr>
              </w:pPrChange>
            </w:pPr>
            <w:r w:rsidRPr="00643A43">
              <w:rPr>
                <w:rFonts w:ascii="Arial Nova" w:hAnsi="Arial Nova"/>
                <w:b/>
                <w:bCs/>
                <w:szCs w:val="20"/>
              </w:rPr>
              <w:t>All</w:t>
            </w:r>
            <w:r w:rsidR="00F73A4C" w:rsidRPr="00643A43">
              <w:rPr>
                <w:rFonts w:ascii="Arial Nova" w:hAnsi="Arial Nova"/>
                <w:b/>
                <w:bCs/>
                <w:szCs w:val="20"/>
              </w:rPr>
              <w:t xml:space="preserve"> </w:t>
            </w:r>
            <w:r w:rsidRPr="00643A43">
              <w:rPr>
                <w:rFonts w:ascii="Arial Nova" w:hAnsi="Arial Nova"/>
                <w:b/>
                <w:bCs/>
                <w:szCs w:val="20"/>
              </w:rPr>
              <w:t>actors</w:t>
            </w:r>
          </w:p>
        </w:tc>
        <w:tc>
          <w:tcPr>
            <w:tcW w:w="2734" w:type="dxa"/>
            <w:gridSpan w:val="3"/>
            <w:tcBorders>
              <w:bottom w:val="single" w:sz="4" w:space="0" w:color="000000"/>
            </w:tcBorders>
            <w:vAlign w:val="center"/>
          </w:tcPr>
          <w:p w14:paraId="2C6E5479" w14:textId="249B7F65" w:rsidR="00CC23DE" w:rsidRPr="00643A43" w:rsidRDefault="00CC23DE">
            <w:pPr>
              <w:pStyle w:val="TableParagraph"/>
              <w:jc w:val="center"/>
              <w:rPr>
                <w:rFonts w:ascii="Arial Nova" w:hAnsi="Arial Nova"/>
                <w:b/>
                <w:bCs/>
                <w:szCs w:val="20"/>
              </w:rPr>
              <w:pPrChange w:id="14394" w:author="Steve Wiggins" w:date="2022-07-30T18:22:00Z">
                <w:pPr>
                  <w:pStyle w:val="TableParagraph"/>
                </w:pPr>
              </w:pPrChange>
            </w:pPr>
            <w:r w:rsidRPr="00643A43">
              <w:rPr>
                <w:rFonts w:ascii="Arial Nova" w:hAnsi="Arial Nova"/>
                <w:b/>
                <w:bCs/>
                <w:szCs w:val="20"/>
              </w:rPr>
              <w:t>Agro-Input</w:t>
            </w:r>
            <w:r w:rsidR="00F73A4C" w:rsidRPr="00643A43">
              <w:rPr>
                <w:rFonts w:ascii="Arial Nova" w:hAnsi="Arial Nova"/>
                <w:b/>
                <w:bCs/>
                <w:szCs w:val="20"/>
              </w:rPr>
              <w:t xml:space="preserve"> </w:t>
            </w:r>
            <w:r w:rsidRPr="00643A43">
              <w:rPr>
                <w:rFonts w:ascii="Arial Nova" w:hAnsi="Arial Nova"/>
                <w:b/>
                <w:bCs/>
                <w:szCs w:val="20"/>
              </w:rPr>
              <w:t>Dealers</w:t>
            </w:r>
          </w:p>
        </w:tc>
        <w:tc>
          <w:tcPr>
            <w:tcW w:w="2734" w:type="dxa"/>
            <w:gridSpan w:val="3"/>
            <w:tcBorders>
              <w:bottom w:val="single" w:sz="4" w:space="0" w:color="000000"/>
            </w:tcBorders>
            <w:vAlign w:val="center"/>
          </w:tcPr>
          <w:p w14:paraId="44255765" w14:textId="64F29414" w:rsidR="00CC23DE" w:rsidRPr="00643A43" w:rsidRDefault="00CC23DE">
            <w:pPr>
              <w:pStyle w:val="TableParagraph"/>
              <w:jc w:val="center"/>
              <w:rPr>
                <w:rFonts w:ascii="Arial Nova" w:hAnsi="Arial Nova"/>
                <w:b/>
                <w:bCs/>
                <w:szCs w:val="20"/>
              </w:rPr>
              <w:pPrChange w:id="14395" w:author="Steve Wiggins" w:date="2022-07-30T18:22:00Z">
                <w:pPr>
                  <w:pStyle w:val="TableParagraph"/>
                </w:pPr>
              </w:pPrChange>
            </w:pPr>
            <w:r w:rsidRPr="00643A43">
              <w:rPr>
                <w:rFonts w:ascii="Arial Nova" w:hAnsi="Arial Nova"/>
                <w:b/>
                <w:bCs/>
                <w:szCs w:val="20"/>
              </w:rPr>
              <w:t>Assembly</w:t>
            </w:r>
            <w:r w:rsidR="00F73A4C" w:rsidRPr="00643A43">
              <w:rPr>
                <w:rFonts w:ascii="Arial Nova" w:hAnsi="Arial Nova"/>
                <w:b/>
                <w:bCs/>
                <w:szCs w:val="20"/>
              </w:rPr>
              <w:t xml:space="preserve"> </w:t>
            </w:r>
            <w:r w:rsidRPr="00643A43">
              <w:rPr>
                <w:rFonts w:ascii="Arial Nova" w:hAnsi="Arial Nova"/>
                <w:b/>
                <w:bCs/>
                <w:szCs w:val="20"/>
              </w:rPr>
              <w:t>Traders</w:t>
            </w:r>
          </w:p>
        </w:tc>
        <w:tc>
          <w:tcPr>
            <w:tcW w:w="2677" w:type="dxa"/>
            <w:gridSpan w:val="3"/>
            <w:tcBorders>
              <w:bottom w:val="single" w:sz="4" w:space="0" w:color="000000"/>
            </w:tcBorders>
            <w:vAlign w:val="center"/>
          </w:tcPr>
          <w:p w14:paraId="07CD5E67" w14:textId="61BF298D" w:rsidR="00CC23DE" w:rsidRPr="00643A43" w:rsidRDefault="00CC23DE">
            <w:pPr>
              <w:pStyle w:val="TableParagraph"/>
              <w:jc w:val="center"/>
              <w:rPr>
                <w:rFonts w:ascii="Arial Nova" w:hAnsi="Arial Nova"/>
                <w:b/>
                <w:bCs/>
                <w:szCs w:val="20"/>
              </w:rPr>
              <w:pPrChange w:id="14396" w:author="Steve Wiggins" w:date="2022-07-30T18:22:00Z">
                <w:pPr>
                  <w:pStyle w:val="TableParagraph"/>
                </w:pPr>
              </w:pPrChange>
            </w:pPr>
            <w:r w:rsidRPr="00643A43">
              <w:rPr>
                <w:rFonts w:ascii="Arial Nova" w:hAnsi="Arial Nova"/>
                <w:b/>
                <w:bCs/>
                <w:szCs w:val="20"/>
              </w:rPr>
              <w:t>Millers</w:t>
            </w:r>
          </w:p>
        </w:tc>
      </w:tr>
      <w:tr w:rsidR="00643A43" w:rsidRPr="00643A43" w14:paraId="56D2116A" w14:textId="77777777" w:rsidTr="00EC40A2">
        <w:trPr>
          <w:trHeight w:val="144"/>
        </w:trPr>
        <w:tc>
          <w:tcPr>
            <w:tcW w:w="3186" w:type="dxa"/>
            <w:tcBorders>
              <w:bottom w:val="single" w:sz="4" w:space="0" w:color="000000"/>
            </w:tcBorders>
            <w:vAlign w:val="center"/>
          </w:tcPr>
          <w:p w14:paraId="2EF30B44" w14:textId="77777777" w:rsidR="00CC23DE" w:rsidRPr="00643A43" w:rsidRDefault="00CC23DE" w:rsidP="00643A43">
            <w:pPr>
              <w:pStyle w:val="TableParagraph"/>
              <w:jc w:val="both"/>
              <w:rPr>
                <w:rFonts w:ascii="Arial Nova" w:hAnsi="Arial Nova"/>
                <w:szCs w:val="20"/>
              </w:rPr>
            </w:pPr>
          </w:p>
        </w:tc>
        <w:tc>
          <w:tcPr>
            <w:tcW w:w="757" w:type="dxa"/>
            <w:tcBorders>
              <w:bottom w:val="single" w:sz="4" w:space="0" w:color="000000"/>
            </w:tcBorders>
            <w:vAlign w:val="center"/>
          </w:tcPr>
          <w:p w14:paraId="3D03EAAC" w14:textId="77777777" w:rsidR="00CC23DE" w:rsidRPr="00643A43" w:rsidRDefault="00CC23DE">
            <w:pPr>
              <w:pStyle w:val="TableParagraph"/>
              <w:jc w:val="center"/>
              <w:rPr>
                <w:rFonts w:ascii="Arial Nova" w:hAnsi="Arial Nova"/>
                <w:b/>
                <w:bCs/>
                <w:szCs w:val="20"/>
              </w:rPr>
              <w:pPrChange w:id="14397" w:author="Steve Wiggins" w:date="2022-07-30T18:22:00Z">
                <w:pPr>
                  <w:pStyle w:val="TableParagraph"/>
                </w:pPr>
              </w:pPrChange>
            </w:pPr>
            <w:r w:rsidRPr="00643A43">
              <w:rPr>
                <w:rFonts w:ascii="Arial Nova" w:hAnsi="Arial Nova"/>
                <w:b/>
                <w:bCs/>
                <w:szCs w:val="20"/>
              </w:rPr>
              <w:t>Men</w:t>
            </w:r>
          </w:p>
        </w:tc>
        <w:tc>
          <w:tcPr>
            <w:tcW w:w="1131" w:type="dxa"/>
            <w:tcBorders>
              <w:bottom w:val="single" w:sz="4" w:space="0" w:color="000000"/>
            </w:tcBorders>
            <w:vAlign w:val="center"/>
          </w:tcPr>
          <w:p w14:paraId="5A4EA073" w14:textId="77777777" w:rsidR="00CC23DE" w:rsidRPr="00643A43" w:rsidRDefault="00CC23DE">
            <w:pPr>
              <w:pStyle w:val="TableParagraph"/>
              <w:jc w:val="center"/>
              <w:rPr>
                <w:rFonts w:ascii="Arial Nova" w:hAnsi="Arial Nova"/>
                <w:b/>
                <w:bCs/>
                <w:szCs w:val="20"/>
              </w:rPr>
              <w:pPrChange w:id="14398" w:author="Steve Wiggins" w:date="2022-07-30T18:22:00Z">
                <w:pPr>
                  <w:pStyle w:val="TableParagraph"/>
                </w:pPr>
              </w:pPrChange>
            </w:pPr>
            <w:r w:rsidRPr="00643A43">
              <w:rPr>
                <w:rFonts w:ascii="Arial Nova" w:hAnsi="Arial Nova"/>
                <w:b/>
                <w:bCs/>
                <w:szCs w:val="20"/>
              </w:rPr>
              <w:t>Women</w:t>
            </w:r>
          </w:p>
        </w:tc>
        <w:tc>
          <w:tcPr>
            <w:tcW w:w="785" w:type="dxa"/>
            <w:tcBorders>
              <w:bottom w:val="single" w:sz="4" w:space="0" w:color="000000"/>
            </w:tcBorders>
            <w:vAlign w:val="center"/>
          </w:tcPr>
          <w:p w14:paraId="156E3F0F" w14:textId="77777777" w:rsidR="00CC23DE" w:rsidRPr="00643A43" w:rsidRDefault="00CC23DE">
            <w:pPr>
              <w:pStyle w:val="TableParagraph"/>
              <w:jc w:val="center"/>
              <w:rPr>
                <w:rFonts w:ascii="Arial Nova" w:hAnsi="Arial Nova"/>
                <w:b/>
                <w:bCs/>
                <w:szCs w:val="20"/>
              </w:rPr>
              <w:pPrChange w:id="14399" w:author="Steve Wiggins" w:date="2022-07-30T18:22:00Z">
                <w:pPr>
                  <w:pStyle w:val="TableParagraph"/>
                </w:pPr>
              </w:pPrChange>
            </w:pPr>
            <w:r w:rsidRPr="00643A43">
              <w:rPr>
                <w:rFonts w:ascii="Arial Nova" w:hAnsi="Arial Nova"/>
                <w:b/>
                <w:bCs/>
                <w:szCs w:val="20"/>
              </w:rPr>
              <w:t>All</w:t>
            </w:r>
          </w:p>
        </w:tc>
        <w:tc>
          <w:tcPr>
            <w:tcW w:w="818" w:type="dxa"/>
            <w:tcBorders>
              <w:bottom w:val="single" w:sz="4" w:space="0" w:color="000000"/>
            </w:tcBorders>
            <w:vAlign w:val="center"/>
          </w:tcPr>
          <w:p w14:paraId="4175EFC7" w14:textId="77777777" w:rsidR="00CC23DE" w:rsidRPr="00643A43" w:rsidRDefault="00CC23DE">
            <w:pPr>
              <w:pStyle w:val="TableParagraph"/>
              <w:jc w:val="center"/>
              <w:rPr>
                <w:rFonts w:ascii="Arial Nova" w:hAnsi="Arial Nova"/>
                <w:b/>
                <w:bCs/>
                <w:szCs w:val="20"/>
              </w:rPr>
              <w:pPrChange w:id="14400" w:author="Steve Wiggins" w:date="2022-07-30T18:22:00Z">
                <w:pPr>
                  <w:pStyle w:val="TableParagraph"/>
                </w:pPr>
              </w:pPrChange>
            </w:pPr>
            <w:r w:rsidRPr="00643A43">
              <w:rPr>
                <w:rFonts w:ascii="Arial Nova" w:hAnsi="Arial Nova"/>
                <w:b/>
                <w:bCs/>
                <w:szCs w:val="20"/>
              </w:rPr>
              <w:t>Men</w:t>
            </w:r>
          </w:p>
        </w:tc>
        <w:tc>
          <w:tcPr>
            <w:tcW w:w="1131" w:type="dxa"/>
            <w:tcBorders>
              <w:bottom w:val="single" w:sz="4" w:space="0" w:color="000000"/>
            </w:tcBorders>
            <w:vAlign w:val="center"/>
          </w:tcPr>
          <w:p w14:paraId="647C6A26" w14:textId="77777777" w:rsidR="00CC23DE" w:rsidRPr="00643A43" w:rsidRDefault="00CC23DE">
            <w:pPr>
              <w:pStyle w:val="TableParagraph"/>
              <w:jc w:val="center"/>
              <w:rPr>
                <w:rFonts w:ascii="Arial Nova" w:hAnsi="Arial Nova"/>
                <w:b/>
                <w:bCs/>
                <w:szCs w:val="20"/>
              </w:rPr>
              <w:pPrChange w:id="14401" w:author="Steve Wiggins" w:date="2022-07-30T18:22:00Z">
                <w:pPr>
                  <w:pStyle w:val="TableParagraph"/>
                </w:pPr>
              </w:pPrChange>
            </w:pPr>
            <w:r w:rsidRPr="00643A43">
              <w:rPr>
                <w:rFonts w:ascii="Arial Nova" w:hAnsi="Arial Nova"/>
                <w:b/>
                <w:bCs/>
                <w:szCs w:val="20"/>
              </w:rPr>
              <w:t>Women</w:t>
            </w:r>
          </w:p>
        </w:tc>
        <w:tc>
          <w:tcPr>
            <w:tcW w:w="785" w:type="dxa"/>
            <w:tcBorders>
              <w:bottom w:val="single" w:sz="4" w:space="0" w:color="000000"/>
            </w:tcBorders>
            <w:vAlign w:val="center"/>
          </w:tcPr>
          <w:p w14:paraId="1401313D" w14:textId="77777777" w:rsidR="00CC23DE" w:rsidRPr="00643A43" w:rsidRDefault="00CC23DE">
            <w:pPr>
              <w:pStyle w:val="TableParagraph"/>
              <w:jc w:val="center"/>
              <w:rPr>
                <w:rFonts w:ascii="Arial Nova" w:hAnsi="Arial Nova"/>
                <w:b/>
                <w:bCs/>
                <w:szCs w:val="20"/>
              </w:rPr>
              <w:pPrChange w:id="14402" w:author="Steve Wiggins" w:date="2022-07-30T18:22:00Z">
                <w:pPr>
                  <w:pStyle w:val="TableParagraph"/>
                </w:pPr>
              </w:pPrChange>
            </w:pPr>
            <w:r w:rsidRPr="00643A43">
              <w:rPr>
                <w:rFonts w:ascii="Arial Nova" w:hAnsi="Arial Nova"/>
                <w:b/>
                <w:bCs/>
                <w:szCs w:val="20"/>
              </w:rPr>
              <w:t>All</w:t>
            </w:r>
          </w:p>
        </w:tc>
        <w:tc>
          <w:tcPr>
            <w:tcW w:w="818" w:type="dxa"/>
            <w:tcBorders>
              <w:bottom w:val="single" w:sz="4" w:space="0" w:color="000000"/>
            </w:tcBorders>
            <w:vAlign w:val="center"/>
          </w:tcPr>
          <w:p w14:paraId="0CCAA730" w14:textId="77777777" w:rsidR="00CC23DE" w:rsidRPr="00643A43" w:rsidRDefault="00CC23DE">
            <w:pPr>
              <w:pStyle w:val="TableParagraph"/>
              <w:jc w:val="center"/>
              <w:rPr>
                <w:rFonts w:ascii="Arial Nova" w:hAnsi="Arial Nova"/>
                <w:b/>
                <w:bCs/>
                <w:szCs w:val="20"/>
              </w:rPr>
              <w:pPrChange w:id="14403" w:author="Steve Wiggins" w:date="2022-07-30T18:22:00Z">
                <w:pPr>
                  <w:pStyle w:val="TableParagraph"/>
                </w:pPr>
              </w:pPrChange>
            </w:pPr>
            <w:r w:rsidRPr="00643A43">
              <w:rPr>
                <w:rFonts w:ascii="Arial Nova" w:hAnsi="Arial Nova"/>
                <w:b/>
                <w:bCs/>
                <w:szCs w:val="20"/>
              </w:rPr>
              <w:t>Men</w:t>
            </w:r>
          </w:p>
        </w:tc>
        <w:tc>
          <w:tcPr>
            <w:tcW w:w="1131" w:type="dxa"/>
            <w:tcBorders>
              <w:bottom w:val="single" w:sz="4" w:space="0" w:color="000000"/>
            </w:tcBorders>
            <w:vAlign w:val="center"/>
          </w:tcPr>
          <w:p w14:paraId="557C8E7D" w14:textId="77777777" w:rsidR="00CC23DE" w:rsidRPr="00643A43" w:rsidRDefault="00CC23DE">
            <w:pPr>
              <w:pStyle w:val="TableParagraph"/>
              <w:jc w:val="center"/>
              <w:rPr>
                <w:rFonts w:ascii="Arial Nova" w:hAnsi="Arial Nova"/>
                <w:b/>
                <w:bCs/>
                <w:szCs w:val="20"/>
              </w:rPr>
              <w:pPrChange w:id="14404" w:author="Steve Wiggins" w:date="2022-07-30T18:22:00Z">
                <w:pPr>
                  <w:pStyle w:val="TableParagraph"/>
                </w:pPr>
              </w:pPrChange>
            </w:pPr>
            <w:r w:rsidRPr="00643A43">
              <w:rPr>
                <w:rFonts w:ascii="Arial Nova" w:hAnsi="Arial Nova"/>
                <w:b/>
                <w:bCs/>
                <w:szCs w:val="20"/>
              </w:rPr>
              <w:t>Women</w:t>
            </w:r>
          </w:p>
        </w:tc>
        <w:tc>
          <w:tcPr>
            <w:tcW w:w="785" w:type="dxa"/>
            <w:tcBorders>
              <w:bottom w:val="single" w:sz="4" w:space="0" w:color="000000"/>
            </w:tcBorders>
            <w:vAlign w:val="center"/>
          </w:tcPr>
          <w:p w14:paraId="26733824" w14:textId="77777777" w:rsidR="00CC23DE" w:rsidRPr="00643A43" w:rsidRDefault="00CC23DE">
            <w:pPr>
              <w:pStyle w:val="TableParagraph"/>
              <w:jc w:val="center"/>
              <w:rPr>
                <w:rFonts w:ascii="Arial Nova" w:hAnsi="Arial Nova"/>
                <w:b/>
                <w:bCs/>
                <w:szCs w:val="20"/>
              </w:rPr>
              <w:pPrChange w:id="14405" w:author="Steve Wiggins" w:date="2022-07-30T18:22:00Z">
                <w:pPr>
                  <w:pStyle w:val="TableParagraph"/>
                </w:pPr>
              </w:pPrChange>
            </w:pPr>
            <w:r w:rsidRPr="00643A43">
              <w:rPr>
                <w:rFonts w:ascii="Arial Nova" w:hAnsi="Arial Nova"/>
                <w:b/>
                <w:bCs/>
                <w:szCs w:val="20"/>
              </w:rPr>
              <w:t>All</w:t>
            </w:r>
          </w:p>
        </w:tc>
        <w:tc>
          <w:tcPr>
            <w:tcW w:w="818" w:type="dxa"/>
            <w:tcBorders>
              <w:bottom w:val="single" w:sz="4" w:space="0" w:color="000000"/>
            </w:tcBorders>
            <w:vAlign w:val="center"/>
          </w:tcPr>
          <w:p w14:paraId="2D3D71AE" w14:textId="77777777" w:rsidR="00CC23DE" w:rsidRPr="00643A43" w:rsidRDefault="00CC23DE">
            <w:pPr>
              <w:pStyle w:val="TableParagraph"/>
              <w:jc w:val="center"/>
              <w:rPr>
                <w:rFonts w:ascii="Arial Nova" w:hAnsi="Arial Nova"/>
                <w:b/>
                <w:bCs/>
                <w:szCs w:val="20"/>
              </w:rPr>
              <w:pPrChange w:id="14406" w:author="Steve Wiggins" w:date="2022-07-30T18:22:00Z">
                <w:pPr>
                  <w:pStyle w:val="TableParagraph"/>
                </w:pPr>
              </w:pPrChange>
            </w:pPr>
            <w:r w:rsidRPr="00643A43">
              <w:rPr>
                <w:rFonts w:ascii="Arial Nova" w:hAnsi="Arial Nova"/>
                <w:b/>
                <w:bCs/>
                <w:szCs w:val="20"/>
              </w:rPr>
              <w:t>Men</w:t>
            </w:r>
          </w:p>
        </w:tc>
        <w:tc>
          <w:tcPr>
            <w:tcW w:w="1131" w:type="dxa"/>
            <w:tcBorders>
              <w:bottom w:val="single" w:sz="4" w:space="0" w:color="000000"/>
            </w:tcBorders>
            <w:vAlign w:val="center"/>
          </w:tcPr>
          <w:p w14:paraId="293EE752" w14:textId="77777777" w:rsidR="00CC23DE" w:rsidRPr="00643A43" w:rsidRDefault="00CC23DE">
            <w:pPr>
              <w:pStyle w:val="TableParagraph"/>
              <w:jc w:val="center"/>
              <w:rPr>
                <w:rFonts w:ascii="Arial Nova" w:hAnsi="Arial Nova"/>
                <w:b/>
                <w:bCs/>
                <w:szCs w:val="20"/>
              </w:rPr>
              <w:pPrChange w:id="14407" w:author="Steve Wiggins" w:date="2022-07-30T18:22:00Z">
                <w:pPr>
                  <w:pStyle w:val="TableParagraph"/>
                </w:pPr>
              </w:pPrChange>
            </w:pPr>
            <w:r w:rsidRPr="00643A43">
              <w:rPr>
                <w:rFonts w:ascii="Arial Nova" w:hAnsi="Arial Nova"/>
                <w:b/>
                <w:bCs/>
                <w:szCs w:val="20"/>
              </w:rPr>
              <w:t>Women</w:t>
            </w:r>
          </w:p>
        </w:tc>
        <w:tc>
          <w:tcPr>
            <w:tcW w:w="728" w:type="dxa"/>
            <w:tcBorders>
              <w:bottom w:val="single" w:sz="4" w:space="0" w:color="000000"/>
            </w:tcBorders>
            <w:vAlign w:val="center"/>
          </w:tcPr>
          <w:p w14:paraId="6D3CF6B9" w14:textId="77777777" w:rsidR="00CC23DE" w:rsidRPr="00643A43" w:rsidRDefault="00CC23DE">
            <w:pPr>
              <w:pStyle w:val="TableParagraph"/>
              <w:jc w:val="center"/>
              <w:rPr>
                <w:rFonts w:ascii="Arial Nova" w:hAnsi="Arial Nova"/>
                <w:b/>
                <w:bCs/>
                <w:szCs w:val="20"/>
              </w:rPr>
              <w:pPrChange w:id="14408" w:author="Steve Wiggins" w:date="2022-07-30T18:22:00Z">
                <w:pPr>
                  <w:pStyle w:val="TableParagraph"/>
                </w:pPr>
              </w:pPrChange>
            </w:pPr>
            <w:r w:rsidRPr="00643A43">
              <w:rPr>
                <w:rFonts w:ascii="Arial Nova" w:hAnsi="Arial Nova"/>
                <w:b/>
                <w:bCs/>
                <w:szCs w:val="20"/>
              </w:rPr>
              <w:t>All</w:t>
            </w:r>
          </w:p>
        </w:tc>
      </w:tr>
      <w:tr w:rsidR="00643A43" w:rsidRPr="00643A43" w14:paraId="088D2A2A" w14:textId="77777777" w:rsidTr="00EC40A2">
        <w:trPr>
          <w:trHeight w:val="144"/>
        </w:trPr>
        <w:tc>
          <w:tcPr>
            <w:tcW w:w="3186" w:type="dxa"/>
            <w:tcBorders>
              <w:top w:val="single" w:sz="4" w:space="0" w:color="000000"/>
            </w:tcBorders>
            <w:vAlign w:val="center"/>
          </w:tcPr>
          <w:p w14:paraId="53F2F33D" w14:textId="7F740405" w:rsidR="00CC23DE" w:rsidRPr="00643A43" w:rsidRDefault="00CC23DE">
            <w:pPr>
              <w:pStyle w:val="TableParagraph"/>
              <w:rPr>
                <w:rFonts w:ascii="Arial Nova" w:hAnsi="Arial Nova"/>
                <w:szCs w:val="20"/>
              </w:rPr>
              <w:pPrChange w:id="14409" w:author="Steve Wiggins" w:date="2022-07-30T18:22:00Z">
                <w:pPr>
                  <w:pStyle w:val="TableParagraph"/>
                  <w:jc w:val="both"/>
                </w:pPr>
              </w:pPrChange>
            </w:pPr>
            <w:r w:rsidRPr="00643A43">
              <w:rPr>
                <w:rFonts w:ascii="Arial Nova" w:hAnsi="Arial Nova"/>
                <w:szCs w:val="20"/>
              </w:rPr>
              <w:t>Farmer</w:t>
            </w:r>
            <w:r w:rsidR="00F73A4C" w:rsidRPr="00643A43">
              <w:rPr>
                <w:rFonts w:ascii="Arial Nova" w:hAnsi="Arial Nova"/>
                <w:szCs w:val="20"/>
              </w:rPr>
              <w:t xml:space="preserve"> </w:t>
            </w:r>
            <w:r w:rsidRPr="00643A43">
              <w:rPr>
                <w:rFonts w:ascii="Arial Nova" w:hAnsi="Arial Nova"/>
                <w:szCs w:val="20"/>
              </w:rPr>
              <w:t>is</w:t>
            </w:r>
            <w:r w:rsidR="00F73A4C" w:rsidRPr="00643A43">
              <w:rPr>
                <w:rFonts w:ascii="Arial Nova" w:hAnsi="Arial Nova"/>
                <w:szCs w:val="20"/>
              </w:rPr>
              <w:t xml:space="preserve"> </w:t>
            </w:r>
            <w:r w:rsidRPr="00643A43">
              <w:rPr>
                <w:rFonts w:ascii="Arial Nova" w:hAnsi="Arial Nova"/>
                <w:szCs w:val="20"/>
              </w:rPr>
              <w:t>male</w:t>
            </w:r>
          </w:p>
        </w:tc>
        <w:tc>
          <w:tcPr>
            <w:tcW w:w="757" w:type="dxa"/>
            <w:tcBorders>
              <w:top w:val="single" w:sz="4" w:space="0" w:color="000000"/>
            </w:tcBorders>
            <w:vAlign w:val="center"/>
          </w:tcPr>
          <w:p w14:paraId="2A6A3BEF" w14:textId="77777777" w:rsidR="00CC23DE" w:rsidRPr="00643A43" w:rsidRDefault="00CC23DE">
            <w:pPr>
              <w:pStyle w:val="TableParagraph"/>
              <w:jc w:val="center"/>
              <w:rPr>
                <w:rFonts w:ascii="Arial Nova" w:hAnsi="Arial Nova"/>
                <w:szCs w:val="20"/>
              </w:rPr>
              <w:pPrChange w:id="14410" w:author="Steve Wiggins" w:date="2022-07-30T18:22:00Z">
                <w:pPr>
                  <w:pStyle w:val="TableParagraph"/>
                </w:pPr>
              </w:pPrChange>
            </w:pPr>
            <w:r w:rsidRPr="00643A43">
              <w:rPr>
                <w:rFonts w:ascii="Arial Nova" w:hAnsi="Arial Nova"/>
                <w:szCs w:val="20"/>
              </w:rPr>
              <w:t>3</w:t>
            </w:r>
            <w:r w:rsidRPr="00643A43">
              <w:rPr>
                <w:rFonts w:ascii="Arial Nova" w:hAnsi="Arial Nova"/>
                <w:i/>
                <w:szCs w:val="20"/>
              </w:rPr>
              <w:t>.</w:t>
            </w:r>
            <w:r w:rsidRPr="00643A43">
              <w:rPr>
                <w:rFonts w:ascii="Arial Nova" w:hAnsi="Arial Nova"/>
                <w:szCs w:val="20"/>
              </w:rPr>
              <w:t>58</w:t>
            </w:r>
          </w:p>
        </w:tc>
        <w:tc>
          <w:tcPr>
            <w:tcW w:w="1131" w:type="dxa"/>
            <w:tcBorders>
              <w:top w:val="single" w:sz="4" w:space="0" w:color="000000"/>
            </w:tcBorders>
            <w:vAlign w:val="center"/>
          </w:tcPr>
          <w:p w14:paraId="488A1252" w14:textId="77777777" w:rsidR="00CC23DE" w:rsidRPr="00643A43" w:rsidRDefault="00CC23DE">
            <w:pPr>
              <w:pStyle w:val="TableParagraph"/>
              <w:jc w:val="center"/>
              <w:rPr>
                <w:rFonts w:ascii="Arial Nova" w:hAnsi="Arial Nova"/>
                <w:szCs w:val="20"/>
              </w:rPr>
              <w:pPrChange w:id="14411" w:author="Steve Wiggins" w:date="2022-07-30T18:22:00Z">
                <w:pPr>
                  <w:pStyle w:val="TableParagraph"/>
                </w:pPr>
              </w:pPrChange>
            </w:pPr>
            <w:r w:rsidRPr="00643A43">
              <w:rPr>
                <w:rFonts w:ascii="Arial Nova" w:hAnsi="Arial Nova"/>
                <w:szCs w:val="20"/>
              </w:rPr>
              <w:t>3</w:t>
            </w:r>
            <w:r w:rsidRPr="00643A43">
              <w:rPr>
                <w:rFonts w:ascii="Arial Nova" w:hAnsi="Arial Nova"/>
                <w:i/>
                <w:szCs w:val="20"/>
              </w:rPr>
              <w:t>.</w:t>
            </w:r>
            <w:r w:rsidRPr="00643A43">
              <w:rPr>
                <w:rFonts w:ascii="Arial Nova" w:hAnsi="Arial Nova"/>
                <w:szCs w:val="20"/>
              </w:rPr>
              <w:t>61</w:t>
            </w:r>
          </w:p>
        </w:tc>
        <w:tc>
          <w:tcPr>
            <w:tcW w:w="785" w:type="dxa"/>
            <w:tcBorders>
              <w:top w:val="single" w:sz="4" w:space="0" w:color="000000"/>
            </w:tcBorders>
            <w:vAlign w:val="center"/>
          </w:tcPr>
          <w:p w14:paraId="73EDAD1A" w14:textId="77777777" w:rsidR="00CC23DE" w:rsidRPr="00643A43" w:rsidRDefault="00CC23DE">
            <w:pPr>
              <w:pStyle w:val="TableParagraph"/>
              <w:jc w:val="center"/>
              <w:rPr>
                <w:rFonts w:ascii="Arial Nova" w:hAnsi="Arial Nova"/>
                <w:szCs w:val="20"/>
              </w:rPr>
              <w:pPrChange w:id="14412" w:author="Steve Wiggins" w:date="2022-07-30T18:22:00Z">
                <w:pPr>
                  <w:pStyle w:val="TableParagraph"/>
                </w:pPr>
              </w:pPrChange>
            </w:pPr>
            <w:r w:rsidRPr="00643A43">
              <w:rPr>
                <w:rFonts w:ascii="Arial Nova" w:hAnsi="Arial Nova"/>
                <w:szCs w:val="20"/>
              </w:rPr>
              <w:t>3</w:t>
            </w:r>
            <w:r w:rsidRPr="00643A43">
              <w:rPr>
                <w:rFonts w:ascii="Arial Nova" w:hAnsi="Arial Nova"/>
                <w:i/>
                <w:szCs w:val="20"/>
              </w:rPr>
              <w:t>.</w:t>
            </w:r>
            <w:r w:rsidRPr="00643A43">
              <w:rPr>
                <w:rFonts w:ascii="Arial Nova" w:hAnsi="Arial Nova"/>
                <w:szCs w:val="20"/>
              </w:rPr>
              <w:t>58</w:t>
            </w:r>
          </w:p>
        </w:tc>
        <w:tc>
          <w:tcPr>
            <w:tcW w:w="818" w:type="dxa"/>
            <w:tcBorders>
              <w:top w:val="single" w:sz="4" w:space="0" w:color="000000"/>
            </w:tcBorders>
            <w:vAlign w:val="center"/>
          </w:tcPr>
          <w:p w14:paraId="0016AC12" w14:textId="77777777" w:rsidR="00CC23DE" w:rsidRPr="00643A43" w:rsidRDefault="00CC23DE">
            <w:pPr>
              <w:pStyle w:val="TableParagraph"/>
              <w:jc w:val="center"/>
              <w:rPr>
                <w:rFonts w:ascii="Arial Nova" w:hAnsi="Arial Nova"/>
                <w:szCs w:val="20"/>
              </w:rPr>
              <w:pPrChange w:id="14413" w:author="Steve Wiggins" w:date="2022-07-30T18:22:00Z">
                <w:pPr>
                  <w:pStyle w:val="TableParagraph"/>
                </w:pPr>
              </w:pPrChange>
            </w:pPr>
            <w:r w:rsidRPr="00643A43">
              <w:rPr>
                <w:rFonts w:ascii="Arial Nova" w:hAnsi="Arial Nova"/>
                <w:szCs w:val="20"/>
              </w:rPr>
              <w:t>3</w:t>
            </w:r>
            <w:r w:rsidRPr="00643A43">
              <w:rPr>
                <w:rFonts w:ascii="Arial Nova" w:hAnsi="Arial Nova"/>
                <w:i/>
                <w:szCs w:val="20"/>
              </w:rPr>
              <w:t>.</w:t>
            </w:r>
            <w:r w:rsidRPr="00643A43">
              <w:rPr>
                <w:rFonts w:ascii="Arial Nova" w:hAnsi="Arial Nova"/>
                <w:szCs w:val="20"/>
              </w:rPr>
              <w:t>59</w:t>
            </w:r>
          </w:p>
        </w:tc>
        <w:tc>
          <w:tcPr>
            <w:tcW w:w="1131" w:type="dxa"/>
            <w:tcBorders>
              <w:top w:val="single" w:sz="4" w:space="0" w:color="000000"/>
            </w:tcBorders>
            <w:vAlign w:val="center"/>
          </w:tcPr>
          <w:p w14:paraId="00D3D821" w14:textId="77777777" w:rsidR="00CC23DE" w:rsidRPr="00643A43" w:rsidRDefault="00CC23DE">
            <w:pPr>
              <w:pStyle w:val="TableParagraph"/>
              <w:jc w:val="center"/>
              <w:rPr>
                <w:rFonts w:ascii="Arial Nova" w:hAnsi="Arial Nova"/>
                <w:szCs w:val="20"/>
              </w:rPr>
              <w:pPrChange w:id="14414" w:author="Steve Wiggins" w:date="2022-07-30T18:22:00Z">
                <w:pPr>
                  <w:pStyle w:val="TableParagraph"/>
                </w:pPr>
              </w:pPrChange>
            </w:pPr>
            <w:r w:rsidRPr="00643A43">
              <w:rPr>
                <w:rFonts w:ascii="Arial Nova" w:hAnsi="Arial Nova"/>
                <w:szCs w:val="20"/>
              </w:rPr>
              <w:t>3</w:t>
            </w:r>
            <w:r w:rsidRPr="00643A43">
              <w:rPr>
                <w:rFonts w:ascii="Arial Nova" w:hAnsi="Arial Nova"/>
                <w:i/>
                <w:szCs w:val="20"/>
              </w:rPr>
              <w:t>.</w:t>
            </w:r>
            <w:r w:rsidRPr="00643A43">
              <w:rPr>
                <w:rFonts w:ascii="Arial Nova" w:hAnsi="Arial Nova"/>
                <w:szCs w:val="20"/>
              </w:rPr>
              <w:t>57</w:t>
            </w:r>
          </w:p>
        </w:tc>
        <w:tc>
          <w:tcPr>
            <w:tcW w:w="785" w:type="dxa"/>
            <w:tcBorders>
              <w:top w:val="single" w:sz="4" w:space="0" w:color="000000"/>
            </w:tcBorders>
            <w:vAlign w:val="center"/>
          </w:tcPr>
          <w:p w14:paraId="5A171632" w14:textId="77777777" w:rsidR="00CC23DE" w:rsidRPr="00643A43" w:rsidRDefault="00CC23DE">
            <w:pPr>
              <w:pStyle w:val="TableParagraph"/>
              <w:jc w:val="center"/>
              <w:rPr>
                <w:rFonts w:ascii="Arial Nova" w:hAnsi="Arial Nova"/>
                <w:szCs w:val="20"/>
              </w:rPr>
              <w:pPrChange w:id="14415" w:author="Steve Wiggins" w:date="2022-07-30T18:22:00Z">
                <w:pPr>
                  <w:pStyle w:val="TableParagraph"/>
                </w:pPr>
              </w:pPrChange>
            </w:pPr>
            <w:r w:rsidRPr="00643A43">
              <w:rPr>
                <w:rFonts w:ascii="Arial Nova" w:hAnsi="Arial Nova"/>
                <w:szCs w:val="20"/>
              </w:rPr>
              <w:t>3</w:t>
            </w:r>
            <w:r w:rsidRPr="00643A43">
              <w:rPr>
                <w:rFonts w:ascii="Arial Nova" w:hAnsi="Arial Nova"/>
                <w:i/>
                <w:szCs w:val="20"/>
              </w:rPr>
              <w:t>.</w:t>
            </w:r>
            <w:r w:rsidRPr="00643A43">
              <w:rPr>
                <w:rFonts w:ascii="Arial Nova" w:hAnsi="Arial Nova"/>
                <w:szCs w:val="20"/>
              </w:rPr>
              <w:t>58</w:t>
            </w:r>
          </w:p>
        </w:tc>
        <w:tc>
          <w:tcPr>
            <w:tcW w:w="818" w:type="dxa"/>
            <w:tcBorders>
              <w:top w:val="single" w:sz="4" w:space="0" w:color="000000"/>
            </w:tcBorders>
            <w:vAlign w:val="center"/>
          </w:tcPr>
          <w:p w14:paraId="42BB6A1A" w14:textId="77777777" w:rsidR="00CC23DE" w:rsidRPr="00643A43" w:rsidRDefault="00CC23DE">
            <w:pPr>
              <w:pStyle w:val="TableParagraph"/>
              <w:jc w:val="center"/>
              <w:rPr>
                <w:rFonts w:ascii="Arial Nova" w:hAnsi="Arial Nova"/>
                <w:szCs w:val="20"/>
              </w:rPr>
              <w:pPrChange w:id="14416" w:author="Steve Wiggins" w:date="2022-07-30T18:22:00Z">
                <w:pPr>
                  <w:pStyle w:val="TableParagraph"/>
                </w:pPr>
              </w:pPrChange>
            </w:pPr>
            <w:r w:rsidRPr="00643A43">
              <w:rPr>
                <w:rFonts w:ascii="Arial Nova" w:hAnsi="Arial Nova"/>
                <w:szCs w:val="20"/>
              </w:rPr>
              <w:t>3</w:t>
            </w:r>
            <w:r w:rsidRPr="00643A43">
              <w:rPr>
                <w:rFonts w:ascii="Arial Nova" w:hAnsi="Arial Nova"/>
                <w:i/>
                <w:szCs w:val="20"/>
              </w:rPr>
              <w:t>.</w:t>
            </w:r>
            <w:r w:rsidRPr="00643A43">
              <w:rPr>
                <w:rFonts w:ascii="Arial Nova" w:hAnsi="Arial Nova"/>
                <w:szCs w:val="20"/>
              </w:rPr>
              <w:t>64</w:t>
            </w:r>
          </w:p>
        </w:tc>
        <w:tc>
          <w:tcPr>
            <w:tcW w:w="1131" w:type="dxa"/>
            <w:tcBorders>
              <w:top w:val="single" w:sz="4" w:space="0" w:color="000000"/>
            </w:tcBorders>
            <w:vAlign w:val="center"/>
          </w:tcPr>
          <w:p w14:paraId="2AE245A2" w14:textId="77777777" w:rsidR="00CC23DE" w:rsidRPr="00643A43" w:rsidRDefault="00CC23DE">
            <w:pPr>
              <w:pStyle w:val="TableParagraph"/>
              <w:jc w:val="center"/>
              <w:rPr>
                <w:rFonts w:ascii="Arial Nova" w:hAnsi="Arial Nova"/>
                <w:szCs w:val="20"/>
              </w:rPr>
              <w:pPrChange w:id="14417" w:author="Steve Wiggins" w:date="2022-07-30T18:22:00Z">
                <w:pPr>
                  <w:pStyle w:val="TableParagraph"/>
                </w:pPr>
              </w:pPrChange>
            </w:pPr>
            <w:r w:rsidRPr="00643A43">
              <w:rPr>
                <w:rFonts w:ascii="Arial Nova" w:hAnsi="Arial Nova"/>
                <w:szCs w:val="20"/>
              </w:rPr>
              <w:t>3</w:t>
            </w:r>
            <w:r w:rsidRPr="00643A43">
              <w:rPr>
                <w:rFonts w:ascii="Arial Nova" w:hAnsi="Arial Nova"/>
                <w:i/>
                <w:szCs w:val="20"/>
              </w:rPr>
              <w:t>.</w:t>
            </w:r>
            <w:r w:rsidRPr="00643A43">
              <w:rPr>
                <w:rFonts w:ascii="Arial Nova" w:hAnsi="Arial Nova"/>
                <w:szCs w:val="20"/>
              </w:rPr>
              <w:t>92</w:t>
            </w:r>
          </w:p>
        </w:tc>
        <w:tc>
          <w:tcPr>
            <w:tcW w:w="785" w:type="dxa"/>
            <w:tcBorders>
              <w:top w:val="single" w:sz="4" w:space="0" w:color="000000"/>
            </w:tcBorders>
            <w:vAlign w:val="center"/>
          </w:tcPr>
          <w:p w14:paraId="459617B1" w14:textId="77777777" w:rsidR="00CC23DE" w:rsidRPr="00643A43" w:rsidRDefault="00CC23DE">
            <w:pPr>
              <w:pStyle w:val="TableParagraph"/>
              <w:jc w:val="center"/>
              <w:rPr>
                <w:rFonts w:ascii="Arial Nova" w:hAnsi="Arial Nova"/>
                <w:szCs w:val="20"/>
              </w:rPr>
              <w:pPrChange w:id="14418" w:author="Steve Wiggins" w:date="2022-07-30T18:22:00Z">
                <w:pPr>
                  <w:pStyle w:val="TableParagraph"/>
                </w:pPr>
              </w:pPrChange>
            </w:pPr>
            <w:r w:rsidRPr="00643A43">
              <w:rPr>
                <w:rFonts w:ascii="Arial Nova" w:hAnsi="Arial Nova"/>
                <w:szCs w:val="20"/>
              </w:rPr>
              <w:t>3</w:t>
            </w:r>
            <w:r w:rsidRPr="00643A43">
              <w:rPr>
                <w:rFonts w:ascii="Arial Nova" w:hAnsi="Arial Nova"/>
                <w:i/>
                <w:szCs w:val="20"/>
              </w:rPr>
              <w:t>.</w:t>
            </w:r>
            <w:r w:rsidRPr="00643A43">
              <w:rPr>
                <w:rFonts w:ascii="Arial Nova" w:hAnsi="Arial Nova"/>
                <w:szCs w:val="20"/>
              </w:rPr>
              <w:t>65</w:t>
            </w:r>
          </w:p>
        </w:tc>
        <w:tc>
          <w:tcPr>
            <w:tcW w:w="818" w:type="dxa"/>
            <w:tcBorders>
              <w:top w:val="single" w:sz="4" w:space="0" w:color="000000"/>
            </w:tcBorders>
            <w:vAlign w:val="center"/>
          </w:tcPr>
          <w:p w14:paraId="2A17B1DA" w14:textId="77777777" w:rsidR="00CC23DE" w:rsidRPr="00643A43" w:rsidRDefault="00CC23DE">
            <w:pPr>
              <w:pStyle w:val="TableParagraph"/>
              <w:jc w:val="center"/>
              <w:rPr>
                <w:rFonts w:ascii="Arial Nova" w:hAnsi="Arial Nova"/>
                <w:szCs w:val="20"/>
              </w:rPr>
              <w:pPrChange w:id="14419" w:author="Steve Wiggins" w:date="2022-07-30T18:22:00Z">
                <w:pPr>
                  <w:pStyle w:val="TableParagraph"/>
                </w:pPr>
              </w:pPrChange>
            </w:pPr>
            <w:r w:rsidRPr="00643A43">
              <w:rPr>
                <w:rFonts w:ascii="Arial Nova" w:hAnsi="Arial Nova"/>
                <w:szCs w:val="20"/>
              </w:rPr>
              <w:t>3</w:t>
            </w:r>
            <w:r w:rsidRPr="00643A43">
              <w:rPr>
                <w:rFonts w:ascii="Arial Nova" w:hAnsi="Arial Nova"/>
                <w:i/>
                <w:szCs w:val="20"/>
              </w:rPr>
              <w:t>.</w:t>
            </w:r>
            <w:r w:rsidRPr="00643A43">
              <w:rPr>
                <w:rFonts w:ascii="Arial Nova" w:hAnsi="Arial Nova"/>
                <w:szCs w:val="20"/>
              </w:rPr>
              <w:t>51</w:t>
            </w:r>
          </w:p>
        </w:tc>
        <w:tc>
          <w:tcPr>
            <w:tcW w:w="1131" w:type="dxa"/>
            <w:tcBorders>
              <w:top w:val="single" w:sz="4" w:space="0" w:color="000000"/>
            </w:tcBorders>
            <w:vAlign w:val="center"/>
          </w:tcPr>
          <w:p w14:paraId="6A0EB5C9" w14:textId="77777777" w:rsidR="00CC23DE" w:rsidRPr="00643A43" w:rsidRDefault="00CC23DE">
            <w:pPr>
              <w:pStyle w:val="TableParagraph"/>
              <w:jc w:val="center"/>
              <w:rPr>
                <w:rFonts w:ascii="Arial Nova" w:hAnsi="Arial Nova"/>
                <w:szCs w:val="20"/>
              </w:rPr>
              <w:pPrChange w:id="14420" w:author="Steve Wiggins" w:date="2022-07-30T18:22:00Z">
                <w:pPr>
                  <w:pStyle w:val="TableParagraph"/>
                </w:pPr>
              </w:pPrChange>
            </w:pPr>
            <w:r w:rsidRPr="00643A43">
              <w:rPr>
                <w:rFonts w:ascii="Arial Nova" w:hAnsi="Arial Nova"/>
                <w:szCs w:val="20"/>
              </w:rPr>
              <w:t>3</w:t>
            </w:r>
            <w:r w:rsidRPr="00643A43">
              <w:rPr>
                <w:rFonts w:ascii="Arial Nova" w:hAnsi="Arial Nova"/>
                <w:i/>
                <w:szCs w:val="20"/>
              </w:rPr>
              <w:t>.</w:t>
            </w:r>
            <w:r w:rsidRPr="00643A43">
              <w:rPr>
                <w:rFonts w:ascii="Arial Nova" w:hAnsi="Arial Nova"/>
                <w:szCs w:val="20"/>
              </w:rPr>
              <w:t>59</w:t>
            </w:r>
          </w:p>
        </w:tc>
        <w:tc>
          <w:tcPr>
            <w:tcW w:w="728" w:type="dxa"/>
            <w:tcBorders>
              <w:top w:val="single" w:sz="4" w:space="0" w:color="000000"/>
            </w:tcBorders>
            <w:vAlign w:val="center"/>
          </w:tcPr>
          <w:p w14:paraId="5160C5B2" w14:textId="77777777" w:rsidR="00CC23DE" w:rsidRPr="00643A43" w:rsidRDefault="00CC23DE">
            <w:pPr>
              <w:pStyle w:val="TableParagraph"/>
              <w:jc w:val="center"/>
              <w:rPr>
                <w:rFonts w:ascii="Arial Nova" w:hAnsi="Arial Nova"/>
                <w:szCs w:val="20"/>
              </w:rPr>
              <w:pPrChange w:id="14421" w:author="Steve Wiggins" w:date="2022-07-30T18:22:00Z">
                <w:pPr>
                  <w:pStyle w:val="TableParagraph"/>
                </w:pPr>
              </w:pPrChange>
            </w:pPr>
            <w:r w:rsidRPr="00643A43">
              <w:rPr>
                <w:rFonts w:ascii="Arial Nova" w:hAnsi="Arial Nova"/>
                <w:szCs w:val="20"/>
              </w:rPr>
              <w:t>3</w:t>
            </w:r>
            <w:r w:rsidRPr="00643A43">
              <w:rPr>
                <w:rFonts w:ascii="Arial Nova" w:hAnsi="Arial Nova"/>
                <w:i/>
                <w:szCs w:val="20"/>
              </w:rPr>
              <w:t>.</w:t>
            </w:r>
            <w:r w:rsidRPr="00643A43">
              <w:rPr>
                <w:rFonts w:ascii="Arial Nova" w:hAnsi="Arial Nova"/>
                <w:szCs w:val="20"/>
              </w:rPr>
              <w:t>52</w:t>
            </w:r>
          </w:p>
        </w:tc>
      </w:tr>
      <w:tr w:rsidR="00643A43" w:rsidRPr="00643A43" w14:paraId="7E7B6EDB" w14:textId="77777777" w:rsidTr="00EC40A2">
        <w:trPr>
          <w:trHeight w:val="144"/>
        </w:trPr>
        <w:tc>
          <w:tcPr>
            <w:tcW w:w="3186" w:type="dxa"/>
            <w:vAlign w:val="center"/>
          </w:tcPr>
          <w:p w14:paraId="2A974156" w14:textId="1B19EF87" w:rsidR="00CC23DE" w:rsidRPr="00643A43" w:rsidRDefault="00CC23DE">
            <w:pPr>
              <w:pStyle w:val="TableParagraph"/>
              <w:rPr>
                <w:rFonts w:ascii="Arial Nova" w:hAnsi="Arial Nova"/>
                <w:szCs w:val="20"/>
              </w:rPr>
              <w:pPrChange w:id="14422" w:author="Steve Wiggins" w:date="2022-07-30T18:22:00Z">
                <w:pPr>
                  <w:pStyle w:val="TableParagraph"/>
                  <w:jc w:val="both"/>
                </w:pPr>
              </w:pPrChange>
            </w:pPr>
            <w:r w:rsidRPr="00643A43">
              <w:rPr>
                <w:rFonts w:ascii="Arial Nova" w:hAnsi="Arial Nova"/>
                <w:szCs w:val="20"/>
              </w:rPr>
              <w:t>Farmer</w:t>
            </w:r>
            <w:r w:rsidR="00F73A4C" w:rsidRPr="00643A43">
              <w:rPr>
                <w:rFonts w:ascii="Arial Nova" w:hAnsi="Arial Nova"/>
                <w:szCs w:val="20"/>
              </w:rPr>
              <w:t xml:space="preserve"> </w:t>
            </w:r>
            <w:r w:rsidRPr="00643A43">
              <w:rPr>
                <w:rFonts w:ascii="Arial Nova" w:hAnsi="Arial Nova"/>
                <w:szCs w:val="20"/>
              </w:rPr>
              <w:t>is</w:t>
            </w:r>
            <w:r w:rsidR="00F73A4C" w:rsidRPr="00643A43">
              <w:rPr>
                <w:rFonts w:ascii="Arial Nova" w:hAnsi="Arial Nova"/>
                <w:szCs w:val="20"/>
              </w:rPr>
              <w:t xml:space="preserve"> </w:t>
            </w:r>
            <w:r w:rsidRPr="00643A43">
              <w:rPr>
                <w:rFonts w:ascii="Arial Nova" w:hAnsi="Arial Nova"/>
                <w:szCs w:val="20"/>
              </w:rPr>
              <w:t>female</w:t>
            </w:r>
          </w:p>
        </w:tc>
        <w:tc>
          <w:tcPr>
            <w:tcW w:w="757" w:type="dxa"/>
            <w:vAlign w:val="center"/>
          </w:tcPr>
          <w:p w14:paraId="07B23CF0" w14:textId="77777777" w:rsidR="00CC23DE" w:rsidRPr="00643A43" w:rsidRDefault="00CC23DE">
            <w:pPr>
              <w:pStyle w:val="TableParagraph"/>
              <w:jc w:val="center"/>
              <w:rPr>
                <w:rFonts w:ascii="Arial Nova" w:hAnsi="Arial Nova"/>
                <w:szCs w:val="20"/>
              </w:rPr>
              <w:pPrChange w:id="14423" w:author="Steve Wiggins" w:date="2022-07-30T18:22:00Z">
                <w:pPr>
                  <w:pStyle w:val="TableParagraph"/>
                </w:pPr>
              </w:pPrChange>
            </w:pPr>
            <w:r w:rsidRPr="00643A43">
              <w:rPr>
                <w:rFonts w:ascii="Arial Nova" w:hAnsi="Arial Nova"/>
                <w:szCs w:val="20"/>
              </w:rPr>
              <w:t>3</w:t>
            </w:r>
            <w:r w:rsidRPr="00643A43">
              <w:rPr>
                <w:rFonts w:ascii="Arial Nova" w:hAnsi="Arial Nova"/>
                <w:i/>
                <w:szCs w:val="20"/>
              </w:rPr>
              <w:t>.</w:t>
            </w:r>
            <w:r w:rsidRPr="00643A43">
              <w:rPr>
                <w:rFonts w:ascii="Arial Nova" w:hAnsi="Arial Nova"/>
                <w:szCs w:val="20"/>
              </w:rPr>
              <w:t>62</w:t>
            </w:r>
          </w:p>
        </w:tc>
        <w:tc>
          <w:tcPr>
            <w:tcW w:w="1131" w:type="dxa"/>
            <w:vAlign w:val="center"/>
          </w:tcPr>
          <w:p w14:paraId="5BD87B9B" w14:textId="77777777" w:rsidR="00CC23DE" w:rsidRPr="00643A43" w:rsidRDefault="00CC23DE">
            <w:pPr>
              <w:pStyle w:val="TableParagraph"/>
              <w:jc w:val="center"/>
              <w:rPr>
                <w:rFonts w:ascii="Arial Nova" w:hAnsi="Arial Nova"/>
                <w:szCs w:val="20"/>
              </w:rPr>
              <w:pPrChange w:id="14424" w:author="Steve Wiggins" w:date="2022-07-30T18:22:00Z">
                <w:pPr>
                  <w:pStyle w:val="TableParagraph"/>
                </w:pPr>
              </w:pPrChange>
            </w:pPr>
            <w:r w:rsidRPr="00643A43">
              <w:rPr>
                <w:rFonts w:ascii="Arial Nova" w:hAnsi="Arial Nova"/>
                <w:szCs w:val="20"/>
              </w:rPr>
              <w:t>3</w:t>
            </w:r>
            <w:r w:rsidRPr="00643A43">
              <w:rPr>
                <w:rFonts w:ascii="Arial Nova" w:hAnsi="Arial Nova"/>
                <w:i/>
                <w:szCs w:val="20"/>
              </w:rPr>
              <w:t>.</w:t>
            </w:r>
            <w:r w:rsidRPr="00643A43">
              <w:rPr>
                <w:rFonts w:ascii="Arial Nova" w:hAnsi="Arial Nova"/>
                <w:szCs w:val="20"/>
              </w:rPr>
              <w:t>63</w:t>
            </w:r>
          </w:p>
        </w:tc>
        <w:tc>
          <w:tcPr>
            <w:tcW w:w="785" w:type="dxa"/>
            <w:vAlign w:val="center"/>
          </w:tcPr>
          <w:p w14:paraId="1B0AE0E6" w14:textId="77777777" w:rsidR="00CC23DE" w:rsidRPr="00643A43" w:rsidRDefault="00CC23DE">
            <w:pPr>
              <w:pStyle w:val="TableParagraph"/>
              <w:jc w:val="center"/>
              <w:rPr>
                <w:rFonts w:ascii="Arial Nova" w:hAnsi="Arial Nova"/>
                <w:szCs w:val="20"/>
              </w:rPr>
              <w:pPrChange w:id="14425" w:author="Steve Wiggins" w:date="2022-07-30T18:22:00Z">
                <w:pPr>
                  <w:pStyle w:val="TableParagraph"/>
                </w:pPr>
              </w:pPrChange>
            </w:pPr>
            <w:r w:rsidRPr="00643A43">
              <w:rPr>
                <w:rFonts w:ascii="Arial Nova" w:hAnsi="Arial Nova"/>
                <w:szCs w:val="20"/>
              </w:rPr>
              <w:t>3</w:t>
            </w:r>
            <w:r w:rsidRPr="00643A43">
              <w:rPr>
                <w:rFonts w:ascii="Arial Nova" w:hAnsi="Arial Nova"/>
                <w:i/>
                <w:szCs w:val="20"/>
              </w:rPr>
              <w:t>.</w:t>
            </w:r>
            <w:r w:rsidRPr="00643A43">
              <w:rPr>
                <w:rFonts w:ascii="Arial Nova" w:hAnsi="Arial Nova"/>
                <w:szCs w:val="20"/>
              </w:rPr>
              <w:t>62</w:t>
            </w:r>
          </w:p>
        </w:tc>
        <w:tc>
          <w:tcPr>
            <w:tcW w:w="818" w:type="dxa"/>
            <w:vAlign w:val="center"/>
          </w:tcPr>
          <w:p w14:paraId="0B628723" w14:textId="77777777" w:rsidR="00CC23DE" w:rsidRPr="00643A43" w:rsidRDefault="00CC23DE">
            <w:pPr>
              <w:pStyle w:val="TableParagraph"/>
              <w:jc w:val="center"/>
              <w:rPr>
                <w:rFonts w:ascii="Arial Nova" w:hAnsi="Arial Nova"/>
                <w:szCs w:val="20"/>
              </w:rPr>
              <w:pPrChange w:id="14426" w:author="Steve Wiggins" w:date="2022-07-30T18:22:00Z">
                <w:pPr>
                  <w:pStyle w:val="TableParagraph"/>
                </w:pPr>
              </w:pPrChange>
            </w:pPr>
            <w:r w:rsidRPr="00643A43">
              <w:rPr>
                <w:rFonts w:ascii="Arial Nova" w:hAnsi="Arial Nova"/>
                <w:szCs w:val="20"/>
              </w:rPr>
              <w:t>3</w:t>
            </w:r>
            <w:r w:rsidRPr="00643A43">
              <w:rPr>
                <w:rFonts w:ascii="Arial Nova" w:hAnsi="Arial Nova"/>
                <w:i/>
                <w:szCs w:val="20"/>
              </w:rPr>
              <w:t>.</w:t>
            </w:r>
            <w:r w:rsidRPr="00643A43">
              <w:rPr>
                <w:rFonts w:ascii="Arial Nova" w:hAnsi="Arial Nova"/>
                <w:szCs w:val="20"/>
              </w:rPr>
              <w:t>6</w:t>
            </w:r>
          </w:p>
        </w:tc>
        <w:tc>
          <w:tcPr>
            <w:tcW w:w="1131" w:type="dxa"/>
            <w:vAlign w:val="center"/>
          </w:tcPr>
          <w:p w14:paraId="5DE70A4D" w14:textId="77777777" w:rsidR="00CC23DE" w:rsidRPr="00643A43" w:rsidRDefault="00CC23DE">
            <w:pPr>
              <w:pStyle w:val="TableParagraph"/>
              <w:jc w:val="center"/>
              <w:rPr>
                <w:rFonts w:ascii="Arial Nova" w:hAnsi="Arial Nova"/>
                <w:szCs w:val="20"/>
              </w:rPr>
              <w:pPrChange w:id="14427" w:author="Steve Wiggins" w:date="2022-07-30T18:22:00Z">
                <w:pPr>
                  <w:pStyle w:val="TableParagraph"/>
                </w:pPr>
              </w:pPrChange>
            </w:pPr>
            <w:r w:rsidRPr="00643A43">
              <w:rPr>
                <w:rFonts w:ascii="Arial Nova" w:hAnsi="Arial Nova"/>
                <w:szCs w:val="20"/>
              </w:rPr>
              <w:t>3</w:t>
            </w:r>
            <w:r w:rsidRPr="00643A43">
              <w:rPr>
                <w:rFonts w:ascii="Arial Nova" w:hAnsi="Arial Nova"/>
                <w:i/>
                <w:szCs w:val="20"/>
              </w:rPr>
              <w:t>.</w:t>
            </w:r>
            <w:r w:rsidRPr="00643A43">
              <w:rPr>
                <w:rFonts w:ascii="Arial Nova" w:hAnsi="Arial Nova"/>
                <w:szCs w:val="20"/>
              </w:rPr>
              <w:t>64</w:t>
            </w:r>
          </w:p>
        </w:tc>
        <w:tc>
          <w:tcPr>
            <w:tcW w:w="785" w:type="dxa"/>
            <w:vAlign w:val="center"/>
          </w:tcPr>
          <w:p w14:paraId="03831BD8" w14:textId="77777777" w:rsidR="00CC23DE" w:rsidRPr="00643A43" w:rsidRDefault="00CC23DE">
            <w:pPr>
              <w:pStyle w:val="TableParagraph"/>
              <w:jc w:val="center"/>
              <w:rPr>
                <w:rFonts w:ascii="Arial Nova" w:hAnsi="Arial Nova"/>
                <w:szCs w:val="20"/>
              </w:rPr>
              <w:pPrChange w:id="14428" w:author="Steve Wiggins" w:date="2022-07-30T18:22:00Z">
                <w:pPr>
                  <w:pStyle w:val="TableParagraph"/>
                </w:pPr>
              </w:pPrChange>
            </w:pPr>
            <w:r w:rsidRPr="00643A43">
              <w:rPr>
                <w:rFonts w:ascii="Arial Nova" w:hAnsi="Arial Nova"/>
                <w:szCs w:val="20"/>
              </w:rPr>
              <w:t>3</w:t>
            </w:r>
            <w:r w:rsidRPr="00643A43">
              <w:rPr>
                <w:rFonts w:ascii="Arial Nova" w:hAnsi="Arial Nova"/>
                <w:i/>
                <w:szCs w:val="20"/>
              </w:rPr>
              <w:t>.</w:t>
            </w:r>
            <w:r w:rsidRPr="00643A43">
              <w:rPr>
                <w:rFonts w:ascii="Arial Nova" w:hAnsi="Arial Nova"/>
                <w:szCs w:val="20"/>
              </w:rPr>
              <w:t>61</w:t>
            </w:r>
          </w:p>
        </w:tc>
        <w:tc>
          <w:tcPr>
            <w:tcW w:w="818" w:type="dxa"/>
            <w:vAlign w:val="center"/>
          </w:tcPr>
          <w:p w14:paraId="57CFE836" w14:textId="77777777" w:rsidR="00CC23DE" w:rsidRPr="00643A43" w:rsidRDefault="00CC23DE">
            <w:pPr>
              <w:pStyle w:val="TableParagraph"/>
              <w:jc w:val="center"/>
              <w:rPr>
                <w:rFonts w:ascii="Arial Nova" w:hAnsi="Arial Nova"/>
                <w:szCs w:val="20"/>
              </w:rPr>
              <w:pPrChange w:id="14429" w:author="Steve Wiggins" w:date="2022-07-30T18:22:00Z">
                <w:pPr>
                  <w:pStyle w:val="TableParagraph"/>
                </w:pPr>
              </w:pPrChange>
            </w:pPr>
            <w:r w:rsidRPr="00643A43">
              <w:rPr>
                <w:rFonts w:ascii="Arial Nova" w:hAnsi="Arial Nova"/>
                <w:szCs w:val="20"/>
              </w:rPr>
              <w:t>3</w:t>
            </w:r>
            <w:r w:rsidRPr="00643A43">
              <w:rPr>
                <w:rFonts w:ascii="Arial Nova" w:hAnsi="Arial Nova"/>
                <w:i/>
                <w:szCs w:val="20"/>
              </w:rPr>
              <w:t>.</w:t>
            </w:r>
            <w:r w:rsidRPr="00643A43">
              <w:rPr>
                <w:rFonts w:ascii="Arial Nova" w:hAnsi="Arial Nova"/>
                <w:szCs w:val="20"/>
              </w:rPr>
              <w:t>68</w:t>
            </w:r>
          </w:p>
        </w:tc>
        <w:tc>
          <w:tcPr>
            <w:tcW w:w="1131" w:type="dxa"/>
            <w:vAlign w:val="center"/>
          </w:tcPr>
          <w:p w14:paraId="5E0C490A" w14:textId="77777777" w:rsidR="00CC23DE" w:rsidRPr="00643A43" w:rsidRDefault="00CC23DE">
            <w:pPr>
              <w:pStyle w:val="TableParagraph"/>
              <w:jc w:val="center"/>
              <w:rPr>
                <w:rFonts w:ascii="Arial Nova" w:hAnsi="Arial Nova"/>
                <w:szCs w:val="20"/>
              </w:rPr>
              <w:pPrChange w:id="14430" w:author="Steve Wiggins" w:date="2022-07-30T18:22:00Z">
                <w:pPr>
                  <w:pStyle w:val="TableParagraph"/>
                </w:pPr>
              </w:pPrChange>
            </w:pPr>
            <w:r w:rsidRPr="00643A43">
              <w:rPr>
                <w:rFonts w:ascii="Arial Nova" w:hAnsi="Arial Nova"/>
                <w:szCs w:val="20"/>
              </w:rPr>
              <w:t>4</w:t>
            </w:r>
            <w:r w:rsidRPr="00643A43">
              <w:rPr>
                <w:rFonts w:ascii="Arial Nova" w:hAnsi="Arial Nova"/>
                <w:i/>
                <w:szCs w:val="20"/>
              </w:rPr>
              <w:t>.</w:t>
            </w:r>
            <w:r w:rsidRPr="00643A43">
              <w:rPr>
                <w:rFonts w:ascii="Arial Nova" w:hAnsi="Arial Nova"/>
                <w:szCs w:val="20"/>
              </w:rPr>
              <w:t>09</w:t>
            </w:r>
          </w:p>
        </w:tc>
        <w:tc>
          <w:tcPr>
            <w:tcW w:w="785" w:type="dxa"/>
            <w:vAlign w:val="center"/>
          </w:tcPr>
          <w:p w14:paraId="185AF447" w14:textId="77777777" w:rsidR="00CC23DE" w:rsidRPr="00643A43" w:rsidRDefault="00CC23DE">
            <w:pPr>
              <w:pStyle w:val="TableParagraph"/>
              <w:jc w:val="center"/>
              <w:rPr>
                <w:rFonts w:ascii="Arial Nova" w:hAnsi="Arial Nova"/>
                <w:szCs w:val="20"/>
              </w:rPr>
              <w:pPrChange w:id="14431" w:author="Steve Wiggins" w:date="2022-07-30T18:22:00Z">
                <w:pPr>
                  <w:pStyle w:val="TableParagraph"/>
                </w:pPr>
              </w:pPrChange>
            </w:pPr>
            <w:r w:rsidRPr="00643A43">
              <w:rPr>
                <w:rFonts w:ascii="Arial Nova" w:hAnsi="Arial Nova"/>
                <w:szCs w:val="20"/>
              </w:rPr>
              <w:t>3</w:t>
            </w:r>
            <w:r w:rsidRPr="00643A43">
              <w:rPr>
                <w:rFonts w:ascii="Arial Nova" w:hAnsi="Arial Nova"/>
                <w:i/>
                <w:szCs w:val="20"/>
              </w:rPr>
              <w:t>.</w:t>
            </w:r>
            <w:r w:rsidRPr="00643A43">
              <w:rPr>
                <w:rFonts w:ascii="Arial Nova" w:hAnsi="Arial Nova"/>
                <w:szCs w:val="20"/>
              </w:rPr>
              <w:t>69</w:t>
            </w:r>
          </w:p>
        </w:tc>
        <w:tc>
          <w:tcPr>
            <w:tcW w:w="818" w:type="dxa"/>
            <w:vAlign w:val="center"/>
          </w:tcPr>
          <w:p w14:paraId="745A13FE" w14:textId="77777777" w:rsidR="00CC23DE" w:rsidRPr="00643A43" w:rsidRDefault="00CC23DE">
            <w:pPr>
              <w:pStyle w:val="TableParagraph"/>
              <w:jc w:val="center"/>
              <w:rPr>
                <w:rFonts w:ascii="Arial Nova" w:hAnsi="Arial Nova"/>
                <w:szCs w:val="20"/>
              </w:rPr>
              <w:pPrChange w:id="14432" w:author="Steve Wiggins" w:date="2022-07-30T18:22:00Z">
                <w:pPr>
                  <w:pStyle w:val="TableParagraph"/>
                </w:pPr>
              </w:pPrChange>
            </w:pPr>
            <w:r w:rsidRPr="00643A43">
              <w:rPr>
                <w:rFonts w:ascii="Arial Nova" w:hAnsi="Arial Nova"/>
                <w:szCs w:val="20"/>
              </w:rPr>
              <w:t>3</w:t>
            </w:r>
            <w:r w:rsidRPr="00643A43">
              <w:rPr>
                <w:rFonts w:ascii="Arial Nova" w:hAnsi="Arial Nova"/>
                <w:i/>
                <w:szCs w:val="20"/>
              </w:rPr>
              <w:t>.</w:t>
            </w:r>
            <w:r w:rsidRPr="00643A43">
              <w:rPr>
                <w:rFonts w:ascii="Arial Nova" w:hAnsi="Arial Nova"/>
                <w:szCs w:val="20"/>
              </w:rPr>
              <w:t>58</w:t>
            </w:r>
          </w:p>
        </w:tc>
        <w:tc>
          <w:tcPr>
            <w:tcW w:w="1131" w:type="dxa"/>
            <w:vAlign w:val="center"/>
          </w:tcPr>
          <w:p w14:paraId="3EBDED10" w14:textId="77777777" w:rsidR="00CC23DE" w:rsidRPr="00643A43" w:rsidRDefault="00CC23DE">
            <w:pPr>
              <w:pStyle w:val="TableParagraph"/>
              <w:jc w:val="center"/>
              <w:rPr>
                <w:rFonts w:ascii="Arial Nova" w:hAnsi="Arial Nova"/>
                <w:szCs w:val="20"/>
              </w:rPr>
              <w:pPrChange w:id="14433" w:author="Steve Wiggins" w:date="2022-07-30T18:22:00Z">
                <w:pPr>
                  <w:pStyle w:val="TableParagraph"/>
                </w:pPr>
              </w:pPrChange>
            </w:pPr>
            <w:r w:rsidRPr="00643A43">
              <w:rPr>
                <w:rFonts w:ascii="Arial Nova" w:hAnsi="Arial Nova"/>
                <w:szCs w:val="20"/>
              </w:rPr>
              <w:t>3</w:t>
            </w:r>
            <w:r w:rsidRPr="00643A43">
              <w:rPr>
                <w:rFonts w:ascii="Arial Nova" w:hAnsi="Arial Nova"/>
                <w:i/>
                <w:szCs w:val="20"/>
              </w:rPr>
              <w:t>.</w:t>
            </w:r>
            <w:r w:rsidRPr="00643A43">
              <w:rPr>
                <w:rFonts w:ascii="Arial Nova" w:hAnsi="Arial Nova"/>
                <w:szCs w:val="20"/>
              </w:rPr>
              <w:t>44</w:t>
            </w:r>
          </w:p>
        </w:tc>
        <w:tc>
          <w:tcPr>
            <w:tcW w:w="728" w:type="dxa"/>
            <w:vAlign w:val="center"/>
          </w:tcPr>
          <w:p w14:paraId="173C46F9" w14:textId="77777777" w:rsidR="00CC23DE" w:rsidRPr="00643A43" w:rsidRDefault="00CC23DE">
            <w:pPr>
              <w:pStyle w:val="TableParagraph"/>
              <w:jc w:val="center"/>
              <w:rPr>
                <w:rFonts w:ascii="Arial Nova" w:hAnsi="Arial Nova"/>
                <w:szCs w:val="20"/>
              </w:rPr>
              <w:pPrChange w:id="14434" w:author="Steve Wiggins" w:date="2022-07-30T18:22:00Z">
                <w:pPr>
                  <w:pStyle w:val="TableParagraph"/>
                </w:pPr>
              </w:pPrChange>
            </w:pPr>
            <w:r w:rsidRPr="00643A43">
              <w:rPr>
                <w:rFonts w:ascii="Arial Nova" w:hAnsi="Arial Nova"/>
                <w:szCs w:val="20"/>
              </w:rPr>
              <w:t>3</w:t>
            </w:r>
            <w:r w:rsidRPr="00643A43">
              <w:rPr>
                <w:rFonts w:ascii="Arial Nova" w:hAnsi="Arial Nova"/>
                <w:i/>
                <w:szCs w:val="20"/>
              </w:rPr>
              <w:t>.</w:t>
            </w:r>
            <w:r w:rsidRPr="00643A43">
              <w:rPr>
                <w:rFonts w:ascii="Arial Nova" w:hAnsi="Arial Nova"/>
                <w:szCs w:val="20"/>
              </w:rPr>
              <w:t>57</w:t>
            </w:r>
          </w:p>
        </w:tc>
      </w:tr>
      <w:tr w:rsidR="00643A43" w:rsidRPr="00643A43" w14:paraId="7946294B" w14:textId="77777777" w:rsidTr="00EC40A2">
        <w:trPr>
          <w:trHeight w:val="144"/>
        </w:trPr>
        <w:tc>
          <w:tcPr>
            <w:tcW w:w="3186" w:type="dxa"/>
            <w:vAlign w:val="center"/>
          </w:tcPr>
          <w:p w14:paraId="6058D4CC" w14:textId="2E99BDFC" w:rsidR="00CC23DE" w:rsidRPr="00992146" w:rsidRDefault="00CC23DE">
            <w:pPr>
              <w:pStyle w:val="TableParagraph"/>
              <w:rPr>
                <w:rFonts w:ascii="Arial Nova" w:hAnsi="Arial Nova"/>
                <w:szCs w:val="20"/>
                <w:lang w:val="en-US"/>
                <w:rPrChange w:id="14435" w:author="Anusha De" w:date="2022-08-01T14:48:00Z">
                  <w:rPr>
                    <w:rFonts w:ascii="Arial Nova" w:hAnsi="Arial Nova"/>
                    <w:szCs w:val="20"/>
                  </w:rPr>
                </w:rPrChange>
              </w:rPr>
              <w:pPrChange w:id="14436" w:author="Steve Wiggins" w:date="2022-07-30T18:22:00Z">
                <w:pPr>
                  <w:pStyle w:val="TableParagraph"/>
                  <w:jc w:val="both"/>
                </w:pPr>
              </w:pPrChange>
            </w:pPr>
            <w:r w:rsidRPr="00992146">
              <w:rPr>
                <w:rFonts w:ascii="Arial Nova" w:hAnsi="Arial Nova"/>
                <w:szCs w:val="20"/>
                <w:lang w:val="en-US"/>
                <w:rPrChange w:id="14437" w:author="Anusha De" w:date="2022-08-01T14:48:00Z">
                  <w:rPr>
                    <w:rFonts w:ascii="Arial Nova" w:hAnsi="Arial Nova"/>
                    <w:szCs w:val="20"/>
                  </w:rPr>
                </w:rPrChange>
              </w:rPr>
              <w:t>Farmer</w:t>
            </w:r>
            <w:r w:rsidR="00F73A4C" w:rsidRPr="00992146">
              <w:rPr>
                <w:rFonts w:ascii="Arial Nova" w:hAnsi="Arial Nova"/>
                <w:szCs w:val="20"/>
                <w:lang w:val="en-US"/>
                <w:rPrChange w:id="14438" w:author="Anusha De" w:date="2022-08-01T14:48:00Z">
                  <w:rPr>
                    <w:rFonts w:ascii="Arial Nova" w:hAnsi="Arial Nova"/>
                    <w:szCs w:val="20"/>
                  </w:rPr>
                </w:rPrChange>
              </w:rPr>
              <w:t xml:space="preserve"> </w:t>
            </w:r>
            <w:r w:rsidRPr="00992146">
              <w:rPr>
                <w:rFonts w:ascii="Arial Nova" w:hAnsi="Arial Nova"/>
                <w:szCs w:val="20"/>
                <w:lang w:val="en-US"/>
                <w:rPrChange w:id="14439" w:author="Anusha De" w:date="2022-08-01T14:48:00Z">
                  <w:rPr>
                    <w:rFonts w:ascii="Arial Nova" w:hAnsi="Arial Nova"/>
                    <w:szCs w:val="20"/>
                  </w:rPr>
                </w:rPrChange>
              </w:rPr>
              <w:t>is</w:t>
            </w:r>
            <w:r w:rsidR="00F73A4C" w:rsidRPr="00992146">
              <w:rPr>
                <w:rFonts w:ascii="Arial Nova" w:hAnsi="Arial Nova"/>
                <w:szCs w:val="20"/>
                <w:lang w:val="en-US"/>
                <w:rPrChange w:id="14440" w:author="Anusha De" w:date="2022-08-01T14:48:00Z">
                  <w:rPr>
                    <w:rFonts w:ascii="Arial Nova" w:hAnsi="Arial Nova"/>
                    <w:szCs w:val="20"/>
                  </w:rPr>
                </w:rPrChange>
              </w:rPr>
              <w:t xml:space="preserve"> </w:t>
            </w:r>
            <w:r w:rsidRPr="00992146">
              <w:rPr>
                <w:rFonts w:ascii="Arial Nova" w:hAnsi="Arial Nova"/>
                <w:szCs w:val="20"/>
                <w:lang w:val="en-US"/>
                <w:rPrChange w:id="14441" w:author="Anusha De" w:date="2022-08-01T14:48:00Z">
                  <w:rPr>
                    <w:rFonts w:ascii="Arial Nova" w:hAnsi="Arial Nova"/>
                    <w:szCs w:val="20"/>
                  </w:rPr>
                </w:rPrChange>
              </w:rPr>
              <w:t>either</w:t>
            </w:r>
            <w:r w:rsidR="00F73A4C" w:rsidRPr="00992146">
              <w:rPr>
                <w:rFonts w:ascii="Arial Nova" w:hAnsi="Arial Nova"/>
                <w:szCs w:val="20"/>
                <w:lang w:val="en-US"/>
                <w:rPrChange w:id="14442" w:author="Anusha De" w:date="2022-08-01T14:48:00Z">
                  <w:rPr>
                    <w:rFonts w:ascii="Arial Nova" w:hAnsi="Arial Nova"/>
                    <w:szCs w:val="20"/>
                  </w:rPr>
                </w:rPrChange>
              </w:rPr>
              <w:t xml:space="preserve"> </w:t>
            </w:r>
            <w:r w:rsidRPr="00992146">
              <w:rPr>
                <w:rFonts w:ascii="Arial Nova" w:hAnsi="Arial Nova"/>
                <w:szCs w:val="20"/>
                <w:lang w:val="en-US"/>
                <w:rPrChange w:id="14443" w:author="Anusha De" w:date="2022-08-01T14:48:00Z">
                  <w:rPr>
                    <w:rFonts w:ascii="Arial Nova" w:hAnsi="Arial Nova"/>
                    <w:szCs w:val="20"/>
                  </w:rPr>
                </w:rPrChange>
              </w:rPr>
              <w:t>male</w:t>
            </w:r>
            <w:r w:rsidR="00F73A4C" w:rsidRPr="00992146">
              <w:rPr>
                <w:rFonts w:ascii="Arial Nova" w:hAnsi="Arial Nova"/>
                <w:szCs w:val="20"/>
                <w:lang w:val="en-US"/>
                <w:rPrChange w:id="14444" w:author="Anusha De" w:date="2022-08-01T14:48:00Z">
                  <w:rPr>
                    <w:rFonts w:ascii="Arial Nova" w:hAnsi="Arial Nova"/>
                    <w:szCs w:val="20"/>
                  </w:rPr>
                </w:rPrChange>
              </w:rPr>
              <w:t xml:space="preserve"> </w:t>
            </w:r>
            <w:r w:rsidRPr="00992146">
              <w:rPr>
                <w:rFonts w:ascii="Arial Nova" w:hAnsi="Arial Nova"/>
                <w:szCs w:val="20"/>
                <w:lang w:val="en-US"/>
                <w:rPrChange w:id="14445" w:author="Anusha De" w:date="2022-08-01T14:48:00Z">
                  <w:rPr>
                    <w:rFonts w:ascii="Arial Nova" w:hAnsi="Arial Nova"/>
                    <w:szCs w:val="20"/>
                  </w:rPr>
                </w:rPrChange>
              </w:rPr>
              <w:t>or</w:t>
            </w:r>
            <w:r w:rsidR="00F73A4C" w:rsidRPr="00992146">
              <w:rPr>
                <w:rFonts w:ascii="Arial Nova" w:hAnsi="Arial Nova"/>
                <w:szCs w:val="20"/>
                <w:lang w:val="en-US"/>
                <w:rPrChange w:id="14446" w:author="Anusha De" w:date="2022-08-01T14:48:00Z">
                  <w:rPr>
                    <w:rFonts w:ascii="Arial Nova" w:hAnsi="Arial Nova"/>
                    <w:szCs w:val="20"/>
                  </w:rPr>
                </w:rPrChange>
              </w:rPr>
              <w:t xml:space="preserve"> </w:t>
            </w:r>
            <w:r w:rsidRPr="00992146">
              <w:rPr>
                <w:rFonts w:ascii="Arial Nova" w:hAnsi="Arial Nova"/>
                <w:szCs w:val="20"/>
                <w:lang w:val="en-US"/>
                <w:rPrChange w:id="14447" w:author="Anusha De" w:date="2022-08-01T14:48:00Z">
                  <w:rPr>
                    <w:rFonts w:ascii="Arial Nova" w:hAnsi="Arial Nova"/>
                    <w:szCs w:val="20"/>
                  </w:rPr>
                </w:rPrChange>
              </w:rPr>
              <w:t>female</w:t>
            </w:r>
          </w:p>
        </w:tc>
        <w:tc>
          <w:tcPr>
            <w:tcW w:w="757" w:type="dxa"/>
            <w:vAlign w:val="center"/>
          </w:tcPr>
          <w:p w14:paraId="4AE87F15" w14:textId="77777777" w:rsidR="00CC23DE" w:rsidRPr="00643A43" w:rsidRDefault="00CC23DE">
            <w:pPr>
              <w:pStyle w:val="TableParagraph"/>
              <w:jc w:val="center"/>
              <w:rPr>
                <w:rFonts w:ascii="Arial Nova" w:hAnsi="Arial Nova"/>
                <w:szCs w:val="20"/>
              </w:rPr>
              <w:pPrChange w:id="14448" w:author="Steve Wiggins" w:date="2022-07-30T18:22:00Z">
                <w:pPr>
                  <w:pStyle w:val="TableParagraph"/>
                </w:pPr>
              </w:pPrChange>
            </w:pPr>
            <w:r w:rsidRPr="00643A43">
              <w:rPr>
                <w:rFonts w:ascii="Arial Nova" w:hAnsi="Arial Nova"/>
                <w:szCs w:val="20"/>
              </w:rPr>
              <w:t>3</w:t>
            </w:r>
            <w:r w:rsidRPr="00643A43">
              <w:rPr>
                <w:rFonts w:ascii="Arial Nova" w:hAnsi="Arial Nova"/>
                <w:i/>
                <w:szCs w:val="20"/>
              </w:rPr>
              <w:t>.</w:t>
            </w:r>
            <w:r w:rsidRPr="00643A43">
              <w:rPr>
                <w:rFonts w:ascii="Arial Nova" w:hAnsi="Arial Nova"/>
                <w:szCs w:val="20"/>
              </w:rPr>
              <w:t>59</w:t>
            </w:r>
          </w:p>
        </w:tc>
        <w:tc>
          <w:tcPr>
            <w:tcW w:w="1131" w:type="dxa"/>
            <w:vAlign w:val="center"/>
          </w:tcPr>
          <w:p w14:paraId="546034D3" w14:textId="77777777" w:rsidR="00CC23DE" w:rsidRPr="00643A43" w:rsidRDefault="00CC23DE">
            <w:pPr>
              <w:pStyle w:val="TableParagraph"/>
              <w:jc w:val="center"/>
              <w:rPr>
                <w:rFonts w:ascii="Arial Nova" w:hAnsi="Arial Nova"/>
                <w:szCs w:val="20"/>
              </w:rPr>
              <w:pPrChange w:id="14449" w:author="Steve Wiggins" w:date="2022-07-30T18:22:00Z">
                <w:pPr>
                  <w:pStyle w:val="TableParagraph"/>
                </w:pPr>
              </w:pPrChange>
            </w:pPr>
            <w:r w:rsidRPr="00643A43">
              <w:rPr>
                <w:rFonts w:ascii="Arial Nova" w:hAnsi="Arial Nova"/>
                <w:szCs w:val="20"/>
              </w:rPr>
              <w:t>3</w:t>
            </w:r>
            <w:r w:rsidRPr="00643A43">
              <w:rPr>
                <w:rFonts w:ascii="Arial Nova" w:hAnsi="Arial Nova"/>
                <w:i/>
                <w:szCs w:val="20"/>
              </w:rPr>
              <w:t>.</w:t>
            </w:r>
            <w:r w:rsidRPr="00643A43">
              <w:rPr>
                <w:rFonts w:ascii="Arial Nova" w:hAnsi="Arial Nova"/>
                <w:szCs w:val="20"/>
              </w:rPr>
              <w:t>61</w:t>
            </w:r>
          </w:p>
        </w:tc>
        <w:tc>
          <w:tcPr>
            <w:tcW w:w="785" w:type="dxa"/>
            <w:vAlign w:val="center"/>
          </w:tcPr>
          <w:p w14:paraId="09D76796" w14:textId="77777777" w:rsidR="00CC23DE" w:rsidRPr="00643A43" w:rsidRDefault="00CC23DE">
            <w:pPr>
              <w:pStyle w:val="TableParagraph"/>
              <w:jc w:val="center"/>
              <w:rPr>
                <w:rFonts w:ascii="Arial Nova" w:hAnsi="Arial Nova"/>
                <w:szCs w:val="20"/>
              </w:rPr>
              <w:pPrChange w:id="14450" w:author="Steve Wiggins" w:date="2022-07-30T18:22:00Z">
                <w:pPr>
                  <w:pStyle w:val="TableParagraph"/>
                </w:pPr>
              </w:pPrChange>
            </w:pPr>
            <w:r w:rsidRPr="00643A43">
              <w:rPr>
                <w:rFonts w:ascii="Arial Nova" w:hAnsi="Arial Nova"/>
                <w:szCs w:val="20"/>
              </w:rPr>
              <w:t>3</w:t>
            </w:r>
            <w:r w:rsidRPr="00643A43">
              <w:rPr>
                <w:rFonts w:ascii="Arial Nova" w:hAnsi="Arial Nova"/>
                <w:i/>
                <w:szCs w:val="20"/>
              </w:rPr>
              <w:t>.</w:t>
            </w:r>
            <w:r w:rsidRPr="00643A43">
              <w:rPr>
                <w:rFonts w:ascii="Arial Nova" w:hAnsi="Arial Nova"/>
                <w:szCs w:val="20"/>
              </w:rPr>
              <w:t>6</w:t>
            </w:r>
          </w:p>
        </w:tc>
        <w:tc>
          <w:tcPr>
            <w:tcW w:w="818" w:type="dxa"/>
            <w:vAlign w:val="center"/>
          </w:tcPr>
          <w:p w14:paraId="27AD8C4F" w14:textId="77777777" w:rsidR="00CC23DE" w:rsidRPr="00643A43" w:rsidRDefault="00CC23DE">
            <w:pPr>
              <w:pStyle w:val="TableParagraph"/>
              <w:jc w:val="center"/>
              <w:rPr>
                <w:rFonts w:ascii="Arial Nova" w:hAnsi="Arial Nova"/>
                <w:szCs w:val="20"/>
              </w:rPr>
              <w:pPrChange w:id="14451" w:author="Steve Wiggins" w:date="2022-07-30T18:22:00Z">
                <w:pPr>
                  <w:pStyle w:val="TableParagraph"/>
                </w:pPr>
              </w:pPrChange>
            </w:pPr>
            <w:r w:rsidRPr="00643A43">
              <w:rPr>
                <w:rFonts w:ascii="Arial Nova" w:hAnsi="Arial Nova"/>
                <w:szCs w:val="20"/>
              </w:rPr>
              <w:t>3</w:t>
            </w:r>
            <w:r w:rsidRPr="00643A43">
              <w:rPr>
                <w:rFonts w:ascii="Arial Nova" w:hAnsi="Arial Nova"/>
                <w:i/>
                <w:szCs w:val="20"/>
              </w:rPr>
              <w:t>.</w:t>
            </w:r>
            <w:r w:rsidRPr="00643A43">
              <w:rPr>
                <w:rFonts w:ascii="Arial Nova" w:hAnsi="Arial Nova"/>
                <w:szCs w:val="20"/>
              </w:rPr>
              <w:t>59</w:t>
            </w:r>
          </w:p>
        </w:tc>
        <w:tc>
          <w:tcPr>
            <w:tcW w:w="1131" w:type="dxa"/>
            <w:vAlign w:val="center"/>
          </w:tcPr>
          <w:p w14:paraId="47EC699F" w14:textId="77777777" w:rsidR="00CC23DE" w:rsidRPr="00643A43" w:rsidRDefault="00CC23DE">
            <w:pPr>
              <w:pStyle w:val="TableParagraph"/>
              <w:jc w:val="center"/>
              <w:rPr>
                <w:rFonts w:ascii="Arial Nova" w:hAnsi="Arial Nova"/>
                <w:szCs w:val="20"/>
              </w:rPr>
              <w:pPrChange w:id="14452" w:author="Steve Wiggins" w:date="2022-07-30T18:22:00Z">
                <w:pPr>
                  <w:pStyle w:val="TableParagraph"/>
                </w:pPr>
              </w:pPrChange>
            </w:pPr>
            <w:r w:rsidRPr="00643A43">
              <w:rPr>
                <w:rFonts w:ascii="Arial Nova" w:hAnsi="Arial Nova"/>
                <w:szCs w:val="20"/>
              </w:rPr>
              <w:t>3</w:t>
            </w:r>
            <w:r w:rsidRPr="00643A43">
              <w:rPr>
                <w:rFonts w:ascii="Arial Nova" w:hAnsi="Arial Nova"/>
                <w:i/>
                <w:szCs w:val="20"/>
              </w:rPr>
              <w:t>.</w:t>
            </w:r>
            <w:r w:rsidRPr="00643A43">
              <w:rPr>
                <w:rFonts w:ascii="Arial Nova" w:hAnsi="Arial Nova"/>
                <w:szCs w:val="20"/>
              </w:rPr>
              <w:t>59</w:t>
            </w:r>
          </w:p>
        </w:tc>
        <w:tc>
          <w:tcPr>
            <w:tcW w:w="785" w:type="dxa"/>
            <w:vAlign w:val="center"/>
          </w:tcPr>
          <w:p w14:paraId="539CD812" w14:textId="77777777" w:rsidR="00CC23DE" w:rsidRPr="00643A43" w:rsidRDefault="00CC23DE">
            <w:pPr>
              <w:pStyle w:val="TableParagraph"/>
              <w:jc w:val="center"/>
              <w:rPr>
                <w:rFonts w:ascii="Arial Nova" w:hAnsi="Arial Nova"/>
                <w:szCs w:val="20"/>
              </w:rPr>
              <w:pPrChange w:id="14453" w:author="Steve Wiggins" w:date="2022-07-30T18:22:00Z">
                <w:pPr>
                  <w:pStyle w:val="TableParagraph"/>
                </w:pPr>
              </w:pPrChange>
            </w:pPr>
            <w:r w:rsidRPr="00643A43">
              <w:rPr>
                <w:rFonts w:ascii="Arial Nova" w:hAnsi="Arial Nova"/>
                <w:szCs w:val="20"/>
              </w:rPr>
              <w:t>3</w:t>
            </w:r>
            <w:r w:rsidRPr="00643A43">
              <w:rPr>
                <w:rFonts w:ascii="Arial Nova" w:hAnsi="Arial Nova"/>
                <w:i/>
                <w:szCs w:val="20"/>
              </w:rPr>
              <w:t>.</w:t>
            </w:r>
            <w:r w:rsidRPr="00643A43">
              <w:rPr>
                <w:rFonts w:ascii="Arial Nova" w:hAnsi="Arial Nova"/>
                <w:szCs w:val="20"/>
              </w:rPr>
              <w:t>59</w:t>
            </w:r>
          </w:p>
        </w:tc>
        <w:tc>
          <w:tcPr>
            <w:tcW w:w="818" w:type="dxa"/>
            <w:vAlign w:val="center"/>
          </w:tcPr>
          <w:p w14:paraId="431A062D" w14:textId="77777777" w:rsidR="00CC23DE" w:rsidRPr="00643A43" w:rsidRDefault="00CC23DE">
            <w:pPr>
              <w:pStyle w:val="TableParagraph"/>
              <w:jc w:val="center"/>
              <w:rPr>
                <w:rFonts w:ascii="Arial Nova" w:hAnsi="Arial Nova"/>
                <w:szCs w:val="20"/>
              </w:rPr>
              <w:pPrChange w:id="14454" w:author="Steve Wiggins" w:date="2022-07-30T18:22:00Z">
                <w:pPr>
                  <w:pStyle w:val="TableParagraph"/>
                </w:pPr>
              </w:pPrChange>
            </w:pPr>
            <w:r w:rsidRPr="00643A43">
              <w:rPr>
                <w:rFonts w:ascii="Arial Nova" w:hAnsi="Arial Nova"/>
                <w:szCs w:val="20"/>
              </w:rPr>
              <w:t>3</w:t>
            </w:r>
            <w:r w:rsidRPr="00643A43">
              <w:rPr>
                <w:rFonts w:ascii="Arial Nova" w:hAnsi="Arial Nova"/>
                <w:i/>
                <w:szCs w:val="20"/>
              </w:rPr>
              <w:t>.</w:t>
            </w:r>
            <w:r w:rsidRPr="00643A43">
              <w:rPr>
                <w:rFonts w:ascii="Arial Nova" w:hAnsi="Arial Nova"/>
                <w:szCs w:val="20"/>
              </w:rPr>
              <w:t>66</w:t>
            </w:r>
          </w:p>
        </w:tc>
        <w:tc>
          <w:tcPr>
            <w:tcW w:w="1131" w:type="dxa"/>
            <w:vAlign w:val="center"/>
          </w:tcPr>
          <w:p w14:paraId="586BCBCE" w14:textId="77777777" w:rsidR="00CC23DE" w:rsidRPr="00643A43" w:rsidRDefault="00CC23DE">
            <w:pPr>
              <w:pStyle w:val="TableParagraph"/>
              <w:jc w:val="center"/>
              <w:rPr>
                <w:rFonts w:ascii="Arial Nova" w:hAnsi="Arial Nova"/>
                <w:szCs w:val="20"/>
              </w:rPr>
              <w:pPrChange w:id="14455" w:author="Steve Wiggins" w:date="2022-07-30T18:22:00Z">
                <w:pPr>
                  <w:pStyle w:val="TableParagraph"/>
                </w:pPr>
              </w:pPrChange>
            </w:pPr>
            <w:r w:rsidRPr="00643A43">
              <w:rPr>
                <w:rFonts w:ascii="Arial Nova" w:hAnsi="Arial Nova"/>
                <w:szCs w:val="20"/>
              </w:rPr>
              <w:t>4</w:t>
            </w:r>
          </w:p>
        </w:tc>
        <w:tc>
          <w:tcPr>
            <w:tcW w:w="785" w:type="dxa"/>
            <w:vAlign w:val="center"/>
          </w:tcPr>
          <w:p w14:paraId="3A768769" w14:textId="77777777" w:rsidR="00CC23DE" w:rsidRPr="00643A43" w:rsidRDefault="00CC23DE">
            <w:pPr>
              <w:pStyle w:val="TableParagraph"/>
              <w:jc w:val="center"/>
              <w:rPr>
                <w:rFonts w:ascii="Arial Nova" w:hAnsi="Arial Nova"/>
                <w:szCs w:val="20"/>
              </w:rPr>
              <w:pPrChange w:id="14456" w:author="Steve Wiggins" w:date="2022-07-30T18:22:00Z">
                <w:pPr>
                  <w:pStyle w:val="TableParagraph"/>
                </w:pPr>
              </w:pPrChange>
            </w:pPr>
            <w:r w:rsidRPr="00643A43">
              <w:rPr>
                <w:rFonts w:ascii="Arial Nova" w:hAnsi="Arial Nova"/>
                <w:szCs w:val="20"/>
              </w:rPr>
              <w:t>3</w:t>
            </w:r>
            <w:r w:rsidRPr="00643A43">
              <w:rPr>
                <w:rFonts w:ascii="Arial Nova" w:hAnsi="Arial Nova"/>
                <w:i/>
                <w:szCs w:val="20"/>
              </w:rPr>
              <w:t>.</w:t>
            </w:r>
            <w:r w:rsidRPr="00643A43">
              <w:rPr>
                <w:rFonts w:ascii="Arial Nova" w:hAnsi="Arial Nova"/>
                <w:szCs w:val="20"/>
              </w:rPr>
              <w:t>66</w:t>
            </w:r>
          </w:p>
        </w:tc>
        <w:tc>
          <w:tcPr>
            <w:tcW w:w="818" w:type="dxa"/>
            <w:vAlign w:val="center"/>
          </w:tcPr>
          <w:p w14:paraId="70359E5C" w14:textId="77777777" w:rsidR="00CC23DE" w:rsidRPr="00643A43" w:rsidRDefault="00CC23DE">
            <w:pPr>
              <w:pStyle w:val="TableParagraph"/>
              <w:jc w:val="center"/>
              <w:rPr>
                <w:rFonts w:ascii="Arial Nova" w:hAnsi="Arial Nova"/>
                <w:szCs w:val="20"/>
              </w:rPr>
              <w:pPrChange w:id="14457" w:author="Steve Wiggins" w:date="2022-07-30T18:22:00Z">
                <w:pPr>
                  <w:pStyle w:val="TableParagraph"/>
                </w:pPr>
              </w:pPrChange>
            </w:pPr>
            <w:r w:rsidRPr="00643A43">
              <w:rPr>
                <w:rFonts w:ascii="Arial Nova" w:hAnsi="Arial Nova"/>
                <w:szCs w:val="20"/>
              </w:rPr>
              <w:t>3</w:t>
            </w:r>
            <w:r w:rsidRPr="00643A43">
              <w:rPr>
                <w:rFonts w:ascii="Arial Nova" w:hAnsi="Arial Nova"/>
                <w:i/>
                <w:szCs w:val="20"/>
              </w:rPr>
              <w:t>.</w:t>
            </w:r>
            <w:r w:rsidRPr="00643A43">
              <w:rPr>
                <w:rFonts w:ascii="Arial Nova" w:hAnsi="Arial Nova"/>
                <w:szCs w:val="20"/>
              </w:rPr>
              <w:t>54</w:t>
            </w:r>
          </w:p>
        </w:tc>
        <w:tc>
          <w:tcPr>
            <w:tcW w:w="1131" w:type="dxa"/>
            <w:vAlign w:val="center"/>
          </w:tcPr>
          <w:p w14:paraId="540919BF" w14:textId="77777777" w:rsidR="00CC23DE" w:rsidRPr="00643A43" w:rsidRDefault="00CC23DE">
            <w:pPr>
              <w:pStyle w:val="TableParagraph"/>
              <w:jc w:val="center"/>
              <w:rPr>
                <w:rFonts w:ascii="Arial Nova" w:hAnsi="Arial Nova"/>
                <w:szCs w:val="20"/>
              </w:rPr>
              <w:pPrChange w:id="14458" w:author="Steve Wiggins" w:date="2022-07-30T18:22:00Z">
                <w:pPr>
                  <w:pStyle w:val="TableParagraph"/>
                </w:pPr>
              </w:pPrChange>
            </w:pPr>
            <w:r w:rsidRPr="00643A43">
              <w:rPr>
                <w:rFonts w:ascii="Arial Nova" w:hAnsi="Arial Nova"/>
                <w:szCs w:val="20"/>
              </w:rPr>
              <w:t>3</w:t>
            </w:r>
            <w:r w:rsidRPr="00643A43">
              <w:rPr>
                <w:rFonts w:ascii="Arial Nova" w:hAnsi="Arial Nova"/>
                <w:i/>
                <w:szCs w:val="20"/>
              </w:rPr>
              <w:t>.</w:t>
            </w:r>
            <w:r w:rsidRPr="00643A43">
              <w:rPr>
                <w:rFonts w:ascii="Arial Nova" w:hAnsi="Arial Nova"/>
                <w:szCs w:val="20"/>
              </w:rPr>
              <w:t>53</w:t>
            </w:r>
          </w:p>
        </w:tc>
        <w:tc>
          <w:tcPr>
            <w:tcW w:w="728" w:type="dxa"/>
            <w:vAlign w:val="center"/>
          </w:tcPr>
          <w:p w14:paraId="7C2D84A2" w14:textId="77777777" w:rsidR="00CC23DE" w:rsidRPr="00643A43" w:rsidRDefault="00CC23DE">
            <w:pPr>
              <w:pStyle w:val="TableParagraph"/>
              <w:jc w:val="center"/>
              <w:rPr>
                <w:rFonts w:ascii="Arial Nova" w:hAnsi="Arial Nova"/>
                <w:szCs w:val="20"/>
              </w:rPr>
              <w:pPrChange w:id="14459" w:author="Steve Wiggins" w:date="2022-07-30T18:22:00Z">
                <w:pPr>
                  <w:pStyle w:val="TableParagraph"/>
                </w:pPr>
              </w:pPrChange>
            </w:pPr>
            <w:r w:rsidRPr="00643A43">
              <w:rPr>
                <w:rFonts w:ascii="Arial Nova" w:hAnsi="Arial Nova"/>
                <w:szCs w:val="20"/>
              </w:rPr>
              <w:t>3</w:t>
            </w:r>
            <w:r w:rsidRPr="00643A43">
              <w:rPr>
                <w:rFonts w:ascii="Arial Nova" w:hAnsi="Arial Nova"/>
                <w:i/>
                <w:szCs w:val="20"/>
              </w:rPr>
              <w:t>.</w:t>
            </w:r>
            <w:r w:rsidRPr="00643A43">
              <w:rPr>
                <w:rFonts w:ascii="Arial Nova" w:hAnsi="Arial Nova"/>
                <w:szCs w:val="20"/>
              </w:rPr>
              <w:t>54</w:t>
            </w:r>
          </w:p>
        </w:tc>
      </w:tr>
      <w:tr w:rsidR="00643A43" w:rsidRPr="00643A43" w14:paraId="1A27F7F0" w14:textId="77777777" w:rsidTr="00EC40A2">
        <w:trPr>
          <w:trHeight w:val="144"/>
        </w:trPr>
        <w:tc>
          <w:tcPr>
            <w:tcW w:w="3186" w:type="dxa"/>
            <w:vAlign w:val="center"/>
          </w:tcPr>
          <w:p w14:paraId="13AB1890" w14:textId="77777777" w:rsidR="00CC23DE" w:rsidRPr="00643A43" w:rsidRDefault="00CC23DE">
            <w:pPr>
              <w:pStyle w:val="TableParagraph"/>
              <w:rPr>
                <w:rFonts w:ascii="Arial Nova" w:hAnsi="Arial Nova"/>
                <w:szCs w:val="20"/>
              </w:rPr>
              <w:pPrChange w:id="14460" w:author="Steve Wiggins" w:date="2022-07-30T18:22:00Z">
                <w:pPr>
                  <w:pStyle w:val="TableParagraph"/>
                  <w:jc w:val="both"/>
                </w:pPr>
              </w:pPrChange>
            </w:pPr>
            <w:r w:rsidRPr="00643A43">
              <w:rPr>
                <w:rFonts w:ascii="Arial Nova" w:hAnsi="Arial Nova"/>
                <w:szCs w:val="20"/>
              </w:rPr>
              <w:t>Self-ratings</w:t>
            </w:r>
          </w:p>
        </w:tc>
        <w:tc>
          <w:tcPr>
            <w:tcW w:w="757" w:type="dxa"/>
            <w:tcBorders>
              <w:bottom w:val="single" w:sz="4" w:space="0" w:color="000000"/>
            </w:tcBorders>
            <w:vAlign w:val="center"/>
          </w:tcPr>
          <w:p w14:paraId="25D9F899" w14:textId="77777777" w:rsidR="00CC23DE" w:rsidRPr="00643A43" w:rsidRDefault="00CC23DE">
            <w:pPr>
              <w:pStyle w:val="TableParagraph"/>
              <w:jc w:val="center"/>
              <w:rPr>
                <w:rFonts w:ascii="Arial Nova" w:hAnsi="Arial Nova"/>
                <w:szCs w:val="20"/>
              </w:rPr>
              <w:pPrChange w:id="14461" w:author="Steve Wiggins" w:date="2022-07-30T18:22:00Z">
                <w:pPr>
                  <w:pStyle w:val="TableParagraph"/>
                </w:pPr>
              </w:pPrChange>
            </w:pPr>
            <w:r w:rsidRPr="00643A43">
              <w:rPr>
                <w:rFonts w:ascii="Arial Nova" w:hAnsi="Arial Nova"/>
                <w:szCs w:val="20"/>
              </w:rPr>
              <w:t>4</w:t>
            </w:r>
            <w:r w:rsidRPr="00643A43">
              <w:rPr>
                <w:rFonts w:ascii="Arial Nova" w:hAnsi="Arial Nova"/>
                <w:i/>
                <w:szCs w:val="20"/>
              </w:rPr>
              <w:t>.</w:t>
            </w:r>
            <w:r w:rsidRPr="00643A43">
              <w:rPr>
                <w:rFonts w:ascii="Arial Nova" w:hAnsi="Arial Nova"/>
                <w:szCs w:val="20"/>
              </w:rPr>
              <w:t>23</w:t>
            </w:r>
          </w:p>
        </w:tc>
        <w:tc>
          <w:tcPr>
            <w:tcW w:w="1131" w:type="dxa"/>
            <w:tcBorders>
              <w:bottom w:val="single" w:sz="4" w:space="0" w:color="000000"/>
            </w:tcBorders>
            <w:vAlign w:val="center"/>
          </w:tcPr>
          <w:p w14:paraId="3622C679" w14:textId="77777777" w:rsidR="00CC23DE" w:rsidRPr="00643A43" w:rsidRDefault="00CC23DE">
            <w:pPr>
              <w:pStyle w:val="TableParagraph"/>
              <w:jc w:val="center"/>
              <w:rPr>
                <w:rFonts w:ascii="Arial Nova" w:hAnsi="Arial Nova"/>
                <w:szCs w:val="20"/>
              </w:rPr>
              <w:pPrChange w:id="14462" w:author="Steve Wiggins" w:date="2022-07-30T18:22:00Z">
                <w:pPr>
                  <w:pStyle w:val="TableParagraph"/>
                </w:pPr>
              </w:pPrChange>
            </w:pPr>
            <w:r w:rsidRPr="00643A43">
              <w:rPr>
                <w:rFonts w:ascii="Arial Nova" w:hAnsi="Arial Nova"/>
                <w:szCs w:val="20"/>
              </w:rPr>
              <w:t>4</w:t>
            </w:r>
            <w:r w:rsidRPr="00643A43">
              <w:rPr>
                <w:rFonts w:ascii="Arial Nova" w:hAnsi="Arial Nova"/>
                <w:i/>
                <w:szCs w:val="20"/>
              </w:rPr>
              <w:t>.</w:t>
            </w:r>
            <w:r w:rsidRPr="00643A43">
              <w:rPr>
                <w:rFonts w:ascii="Arial Nova" w:hAnsi="Arial Nova"/>
                <w:szCs w:val="20"/>
              </w:rPr>
              <w:t>16</w:t>
            </w:r>
          </w:p>
        </w:tc>
        <w:tc>
          <w:tcPr>
            <w:tcW w:w="785" w:type="dxa"/>
            <w:tcBorders>
              <w:bottom w:val="single" w:sz="4" w:space="0" w:color="000000"/>
            </w:tcBorders>
            <w:vAlign w:val="center"/>
          </w:tcPr>
          <w:p w14:paraId="6F24CEF8" w14:textId="77777777" w:rsidR="00CC23DE" w:rsidRPr="00643A43" w:rsidRDefault="00CC23DE">
            <w:pPr>
              <w:pStyle w:val="TableParagraph"/>
              <w:jc w:val="center"/>
              <w:rPr>
                <w:rFonts w:ascii="Arial Nova" w:hAnsi="Arial Nova"/>
                <w:szCs w:val="20"/>
              </w:rPr>
              <w:pPrChange w:id="14463" w:author="Steve Wiggins" w:date="2022-07-30T18:22:00Z">
                <w:pPr>
                  <w:pStyle w:val="TableParagraph"/>
                </w:pPr>
              </w:pPrChange>
            </w:pPr>
            <w:r w:rsidRPr="00643A43">
              <w:rPr>
                <w:rFonts w:ascii="Arial Nova" w:hAnsi="Arial Nova"/>
                <w:szCs w:val="20"/>
              </w:rPr>
              <w:t>4</w:t>
            </w:r>
            <w:r w:rsidRPr="00643A43">
              <w:rPr>
                <w:rFonts w:ascii="Arial Nova" w:hAnsi="Arial Nova"/>
                <w:i/>
                <w:szCs w:val="20"/>
              </w:rPr>
              <w:t>.</w:t>
            </w:r>
            <w:r w:rsidRPr="00643A43">
              <w:rPr>
                <w:rFonts w:ascii="Arial Nova" w:hAnsi="Arial Nova"/>
                <w:szCs w:val="20"/>
              </w:rPr>
              <w:t>22</w:t>
            </w:r>
          </w:p>
        </w:tc>
        <w:tc>
          <w:tcPr>
            <w:tcW w:w="818" w:type="dxa"/>
            <w:tcBorders>
              <w:bottom w:val="single" w:sz="4" w:space="0" w:color="000000"/>
            </w:tcBorders>
            <w:vAlign w:val="center"/>
          </w:tcPr>
          <w:p w14:paraId="7224F714" w14:textId="77777777" w:rsidR="00CC23DE" w:rsidRPr="00643A43" w:rsidRDefault="00CC23DE">
            <w:pPr>
              <w:pStyle w:val="TableParagraph"/>
              <w:jc w:val="center"/>
              <w:rPr>
                <w:rFonts w:ascii="Arial Nova" w:hAnsi="Arial Nova"/>
                <w:szCs w:val="20"/>
              </w:rPr>
              <w:pPrChange w:id="14464" w:author="Steve Wiggins" w:date="2022-07-30T18:22:00Z">
                <w:pPr>
                  <w:pStyle w:val="TableParagraph"/>
                </w:pPr>
              </w:pPrChange>
            </w:pPr>
            <w:r w:rsidRPr="00643A43">
              <w:rPr>
                <w:rFonts w:ascii="Arial Nova" w:hAnsi="Arial Nova"/>
                <w:szCs w:val="20"/>
              </w:rPr>
              <w:t>4</w:t>
            </w:r>
            <w:r w:rsidRPr="00643A43">
              <w:rPr>
                <w:rFonts w:ascii="Arial Nova" w:hAnsi="Arial Nova"/>
                <w:i/>
                <w:szCs w:val="20"/>
              </w:rPr>
              <w:t>.</w:t>
            </w:r>
            <w:r w:rsidRPr="00643A43">
              <w:rPr>
                <w:rFonts w:ascii="Arial Nova" w:hAnsi="Arial Nova"/>
                <w:szCs w:val="20"/>
              </w:rPr>
              <w:t>06</w:t>
            </w:r>
          </w:p>
        </w:tc>
        <w:tc>
          <w:tcPr>
            <w:tcW w:w="1131" w:type="dxa"/>
            <w:tcBorders>
              <w:bottom w:val="single" w:sz="4" w:space="0" w:color="000000"/>
            </w:tcBorders>
            <w:vAlign w:val="center"/>
          </w:tcPr>
          <w:p w14:paraId="0F27A531" w14:textId="77777777" w:rsidR="00CC23DE" w:rsidRPr="00643A43" w:rsidRDefault="00CC23DE">
            <w:pPr>
              <w:pStyle w:val="TableParagraph"/>
              <w:jc w:val="center"/>
              <w:rPr>
                <w:rFonts w:ascii="Arial Nova" w:hAnsi="Arial Nova"/>
                <w:szCs w:val="20"/>
              </w:rPr>
              <w:pPrChange w:id="14465" w:author="Steve Wiggins" w:date="2022-07-30T18:22:00Z">
                <w:pPr>
                  <w:pStyle w:val="TableParagraph"/>
                </w:pPr>
              </w:pPrChange>
            </w:pPr>
            <w:r w:rsidRPr="00643A43">
              <w:rPr>
                <w:rFonts w:ascii="Arial Nova" w:hAnsi="Arial Nova"/>
                <w:szCs w:val="20"/>
              </w:rPr>
              <w:t>4</w:t>
            </w:r>
            <w:r w:rsidRPr="00643A43">
              <w:rPr>
                <w:rFonts w:ascii="Arial Nova" w:hAnsi="Arial Nova"/>
                <w:i/>
                <w:szCs w:val="20"/>
              </w:rPr>
              <w:t>.</w:t>
            </w:r>
            <w:r w:rsidRPr="00643A43">
              <w:rPr>
                <w:rFonts w:ascii="Arial Nova" w:hAnsi="Arial Nova"/>
                <w:szCs w:val="20"/>
              </w:rPr>
              <w:t>02</w:t>
            </w:r>
          </w:p>
        </w:tc>
        <w:tc>
          <w:tcPr>
            <w:tcW w:w="785" w:type="dxa"/>
            <w:tcBorders>
              <w:bottom w:val="single" w:sz="4" w:space="0" w:color="000000"/>
            </w:tcBorders>
            <w:vAlign w:val="center"/>
          </w:tcPr>
          <w:p w14:paraId="7EF90411" w14:textId="77777777" w:rsidR="00CC23DE" w:rsidRPr="00643A43" w:rsidRDefault="00CC23DE">
            <w:pPr>
              <w:pStyle w:val="TableParagraph"/>
              <w:jc w:val="center"/>
              <w:rPr>
                <w:rFonts w:ascii="Arial Nova" w:hAnsi="Arial Nova"/>
                <w:szCs w:val="20"/>
              </w:rPr>
              <w:pPrChange w:id="14466" w:author="Steve Wiggins" w:date="2022-07-30T18:22:00Z">
                <w:pPr>
                  <w:pStyle w:val="TableParagraph"/>
                </w:pPr>
              </w:pPrChange>
            </w:pPr>
            <w:r w:rsidRPr="00643A43">
              <w:rPr>
                <w:rFonts w:ascii="Arial Nova" w:hAnsi="Arial Nova"/>
                <w:szCs w:val="20"/>
              </w:rPr>
              <w:t>4</w:t>
            </w:r>
            <w:r w:rsidRPr="00643A43">
              <w:rPr>
                <w:rFonts w:ascii="Arial Nova" w:hAnsi="Arial Nova"/>
                <w:i/>
                <w:szCs w:val="20"/>
              </w:rPr>
              <w:t>.</w:t>
            </w:r>
            <w:r w:rsidRPr="00643A43">
              <w:rPr>
                <w:rFonts w:ascii="Arial Nova" w:hAnsi="Arial Nova"/>
                <w:szCs w:val="20"/>
              </w:rPr>
              <w:t>05</w:t>
            </w:r>
          </w:p>
        </w:tc>
        <w:tc>
          <w:tcPr>
            <w:tcW w:w="818" w:type="dxa"/>
            <w:tcBorders>
              <w:bottom w:val="single" w:sz="4" w:space="0" w:color="000000"/>
            </w:tcBorders>
            <w:vAlign w:val="center"/>
          </w:tcPr>
          <w:p w14:paraId="321DF404" w14:textId="77777777" w:rsidR="00CC23DE" w:rsidRPr="00643A43" w:rsidRDefault="00CC23DE">
            <w:pPr>
              <w:pStyle w:val="TableParagraph"/>
              <w:jc w:val="center"/>
              <w:rPr>
                <w:rFonts w:ascii="Arial Nova" w:hAnsi="Arial Nova"/>
                <w:szCs w:val="20"/>
              </w:rPr>
              <w:pPrChange w:id="14467" w:author="Steve Wiggins" w:date="2022-07-30T18:22:00Z">
                <w:pPr>
                  <w:pStyle w:val="TableParagraph"/>
                </w:pPr>
              </w:pPrChange>
            </w:pPr>
            <w:r w:rsidRPr="00643A43">
              <w:rPr>
                <w:rFonts w:ascii="Arial Nova" w:hAnsi="Arial Nova"/>
                <w:szCs w:val="20"/>
              </w:rPr>
              <w:t>4</w:t>
            </w:r>
            <w:r w:rsidRPr="00643A43">
              <w:rPr>
                <w:rFonts w:ascii="Arial Nova" w:hAnsi="Arial Nova"/>
                <w:i/>
                <w:szCs w:val="20"/>
              </w:rPr>
              <w:t>.</w:t>
            </w:r>
            <w:r w:rsidRPr="00643A43">
              <w:rPr>
                <w:rFonts w:ascii="Arial Nova" w:hAnsi="Arial Nova"/>
                <w:szCs w:val="20"/>
              </w:rPr>
              <w:t>28</w:t>
            </w:r>
          </w:p>
        </w:tc>
        <w:tc>
          <w:tcPr>
            <w:tcW w:w="1131" w:type="dxa"/>
            <w:tcBorders>
              <w:bottom w:val="single" w:sz="4" w:space="0" w:color="000000"/>
            </w:tcBorders>
            <w:vAlign w:val="center"/>
          </w:tcPr>
          <w:p w14:paraId="42271066" w14:textId="77777777" w:rsidR="00CC23DE" w:rsidRPr="00643A43" w:rsidRDefault="00CC23DE">
            <w:pPr>
              <w:pStyle w:val="TableParagraph"/>
              <w:jc w:val="center"/>
              <w:rPr>
                <w:rFonts w:ascii="Arial Nova" w:hAnsi="Arial Nova"/>
                <w:szCs w:val="20"/>
              </w:rPr>
              <w:pPrChange w:id="14468" w:author="Steve Wiggins" w:date="2022-07-30T18:22:00Z">
                <w:pPr>
                  <w:pStyle w:val="TableParagraph"/>
                </w:pPr>
              </w:pPrChange>
            </w:pPr>
            <w:r w:rsidRPr="00643A43">
              <w:rPr>
                <w:rFonts w:ascii="Arial Nova" w:hAnsi="Arial Nova"/>
                <w:szCs w:val="20"/>
              </w:rPr>
              <w:t>4</w:t>
            </w:r>
            <w:r w:rsidRPr="00643A43">
              <w:rPr>
                <w:rFonts w:ascii="Arial Nova" w:hAnsi="Arial Nova"/>
                <w:i/>
                <w:szCs w:val="20"/>
              </w:rPr>
              <w:t>.</w:t>
            </w:r>
            <w:r w:rsidRPr="00643A43">
              <w:rPr>
                <w:rFonts w:ascii="Arial Nova" w:hAnsi="Arial Nova"/>
                <w:szCs w:val="20"/>
              </w:rPr>
              <w:t>53</w:t>
            </w:r>
          </w:p>
        </w:tc>
        <w:tc>
          <w:tcPr>
            <w:tcW w:w="785" w:type="dxa"/>
            <w:tcBorders>
              <w:bottom w:val="single" w:sz="4" w:space="0" w:color="000000"/>
            </w:tcBorders>
            <w:vAlign w:val="center"/>
          </w:tcPr>
          <w:p w14:paraId="6FACF5D0" w14:textId="77777777" w:rsidR="00CC23DE" w:rsidRPr="00643A43" w:rsidRDefault="00CC23DE">
            <w:pPr>
              <w:pStyle w:val="TableParagraph"/>
              <w:jc w:val="center"/>
              <w:rPr>
                <w:rFonts w:ascii="Arial Nova" w:hAnsi="Arial Nova"/>
                <w:szCs w:val="20"/>
              </w:rPr>
              <w:pPrChange w:id="14469" w:author="Steve Wiggins" w:date="2022-07-30T18:22:00Z">
                <w:pPr>
                  <w:pStyle w:val="TableParagraph"/>
                </w:pPr>
              </w:pPrChange>
            </w:pPr>
            <w:r w:rsidRPr="00643A43">
              <w:rPr>
                <w:rFonts w:ascii="Arial Nova" w:hAnsi="Arial Nova"/>
                <w:szCs w:val="20"/>
              </w:rPr>
              <w:t>4</w:t>
            </w:r>
            <w:r w:rsidRPr="00643A43">
              <w:rPr>
                <w:rFonts w:ascii="Arial Nova" w:hAnsi="Arial Nova"/>
                <w:i/>
                <w:szCs w:val="20"/>
              </w:rPr>
              <w:t>.</w:t>
            </w:r>
            <w:r w:rsidRPr="00643A43">
              <w:rPr>
                <w:rFonts w:ascii="Arial Nova" w:hAnsi="Arial Nova"/>
                <w:szCs w:val="20"/>
              </w:rPr>
              <w:t>28</w:t>
            </w:r>
          </w:p>
        </w:tc>
        <w:tc>
          <w:tcPr>
            <w:tcW w:w="818" w:type="dxa"/>
            <w:tcBorders>
              <w:bottom w:val="single" w:sz="4" w:space="0" w:color="000000"/>
            </w:tcBorders>
            <w:vAlign w:val="center"/>
          </w:tcPr>
          <w:p w14:paraId="595F27D1" w14:textId="77777777" w:rsidR="00CC23DE" w:rsidRPr="00643A43" w:rsidRDefault="00CC23DE">
            <w:pPr>
              <w:pStyle w:val="TableParagraph"/>
              <w:jc w:val="center"/>
              <w:rPr>
                <w:rFonts w:ascii="Arial Nova" w:hAnsi="Arial Nova"/>
                <w:szCs w:val="20"/>
              </w:rPr>
              <w:pPrChange w:id="14470" w:author="Steve Wiggins" w:date="2022-07-30T18:22:00Z">
                <w:pPr>
                  <w:pStyle w:val="TableParagraph"/>
                </w:pPr>
              </w:pPrChange>
            </w:pPr>
            <w:r w:rsidRPr="00643A43">
              <w:rPr>
                <w:rFonts w:ascii="Arial Nova" w:hAnsi="Arial Nova"/>
                <w:szCs w:val="20"/>
              </w:rPr>
              <w:t>4</w:t>
            </w:r>
            <w:r w:rsidRPr="00643A43">
              <w:rPr>
                <w:rFonts w:ascii="Arial Nova" w:hAnsi="Arial Nova"/>
                <w:i/>
                <w:szCs w:val="20"/>
              </w:rPr>
              <w:t>.</w:t>
            </w:r>
            <w:r w:rsidRPr="00643A43">
              <w:rPr>
                <w:rFonts w:ascii="Arial Nova" w:hAnsi="Arial Nova"/>
                <w:szCs w:val="20"/>
              </w:rPr>
              <w:t>23</w:t>
            </w:r>
          </w:p>
        </w:tc>
        <w:tc>
          <w:tcPr>
            <w:tcW w:w="1131" w:type="dxa"/>
            <w:tcBorders>
              <w:bottom w:val="single" w:sz="4" w:space="0" w:color="000000"/>
            </w:tcBorders>
            <w:vAlign w:val="center"/>
          </w:tcPr>
          <w:p w14:paraId="3287757D" w14:textId="77777777" w:rsidR="00CC23DE" w:rsidRPr="00643A43" w:rsidRDefault="00CC23DE">
            <w:pPr>
              <w:pStyle w:val="TableParagraph"/>
              <w:jc w:val="center"/>
              <w:rPr>
                <w:rFonts w:ascii="Arial Nova" w:hAnsi="Arial Nova"/>
                <w:szCs w:val="20"/>
              </w:rPr>
              <w:pPrChange w:id="14471" w:author="Steve Wiggins" w:date="2022-07-30T18:22:00Z">
                <w:pPr>
                  <w:pStyle w:val="TableParagraph"/>
                </w:pPr>
              </w:pPrChange>
            </w:pPr>
            <w:r w:rsidRPr="00643A43">
              <w:rPr>
                <w:rFonts w:ascii="Arial Nova" w:hAnsi="Arial Nova"/>
                <w:szCs w:val="20"/>
              </w:rPr>
              <w:t>4</w:t>
            </w:r>
            <w:r w:rsidRPr="00643A43">
              <w:rPr>
                <w:rFonts w:ascii="Arial Nova" w:hAnsi="Arial Nova"/>
                <w:i/>
                <w:szCs w:val="20"/>
              </w:rPr>
              <w:t>.</w:t>
            </w:r>
            <w:r w:rsidRPr="00643A43">
              <w:rPr>
                <w:rFonts w:ascii="Arial Nova" w:hAnsi="Arial Nova"/>
                <w:szCs w:val="20"/>
              </w:rPr>
              <w:t>29</w:t>
            </w:r>
          </w:p>
        </w:tc>
        <w:tc>
          <w:tcPr>
            <w:tcW w:w="728" w:type="dxa"/>
            <w:tcBorders>
              <w:bottom w:val="single" w:sz="4" w:space="0" w:color="000000"/>
            </w:tcBorders>
            <w:vAlign w:val="center"/>
          </w:tcPr>
          <w:p w14:paraId="11B2F9DB" w14:textId="77777777" w:rsidR="00CC23DE" w:rsidRPr="00643A43" w:rsidRDefault="00CC23DE">
            <w:pPr>
              <w:pStyle w:val="TableParagraph"/>
              <w:jc w:val="center"/>
              <w:rPr>
                <w:rFonts w:ascii="Arial Nova" w:hAnsi="Arial Nova"/>
                <w:szCs w:val="20"/>
              </w:rPr>
              <w:pPrChange w:id="14472" w:author="Steve Wiggins" w:date="2022-07-30T18:22:00Z">
                <w:pPr>
                  <w:pStyle w:val="TableParagraph"/>
                </w:pPr>
              </w:pPrChange>
            </w:pPr>
            <w:r w:rsidRPr="00643A43">
              <w:rPr>
                <w:rFonts w:ascii="Arial Nova" w:hAnsi="Arial Nova"/>
                <w:szCs w:val="20"/>
              </w:rPr>
              <w:t>4</w:t>
            </w:r>
            <w:r w:rsidRPr="00643A43">
              <w:rPr>
                <w:rFonts w:ascii="Arial Nova" w:hAnsi="Arial Nova"/>
                <w:i/>
                <w:szCs w:val="20"/>
              </w:rPr>
              <w:t>.</w:t>
            </w:r>
            <w:r w:rsidRPr="00643A43">
              <w:rPr>
                <w:rFonts w:ascii="Arial Nova" w:hAnsi="Arial Nova"/>
                <w:szCs w:val="20"/>
              </w:rPr>
              <w:t>24</w:t>
            </w:r>
          </w:p>
        </w:tc>
      </w:tr>
      <w:tr w:rsidR="00643A43" w:rsidRPr="00643A43" w14:paraId="0CD3EE01" w14:textId="77777777" w:rsidTr="00EC40A2">
        <w:trPr>
          <w:trHeight w:val="144"/>
        </w:trPr>
        <w:tc>
          <w:tcPr>
            <w:tcW w:w="3186" w:type="dxa"/>
            <w:vAlign w:val="center"/>
          </w:tcPr>
          <w:p w14:paraId="2A749E2C" w14:textId="569CA2E6" w:rsidR="00CC23DE" w:rsidRPr="00643A43" w:rsidRDefault="00CC23DE">
            <w:pPr>
              <w:pStyle w:val="TableParagraph"/>
              <w:rPr>
                <w:rFonts w:ascii="Arial Nova" w:hAnsi="Arial Nova"/>
                <w:szCs w:val="20"/>
              </w:rPr>
              <w:pPrChange w:id="14473" w:author="Steve Wiggins" w:date="2022-07-30T18:22:00Z">
                <w:pPr>
                  <w:pStyle w:val="TableParagraph"/>
                  <w:jc w:val="both"/>
                </w:pPr>
              </w:pPrChange>
            </w:pPr>
          </w:p>
        </w:tc>
        <w:tc>
          <w:tcPr>
            <w:tcW w:w="10818" w:type="dxa"/>
            <w:gridSpan w:val="12"/>
            <w:vAlign w:val="center"/>
          </w:tcPr>
          <w:p w14:paraId="0A5F8091" w14:textId="522229AB" w:rsidR="00CC23DE" w:rsidRPr="00BE4F53" w:rsidRDefault="00CC23DE">
            <w:pPr>
              <w:pStyle w:val="TableParagraph"/>
              <w:jc w:val="center"/>
              <w:rPr>
                <w:rFonts w:ascii="Arial Nova" w:hAnsi="Arial Nova"/>
                <w:b/>
                <w:bCs/>
                <w:szCs w:val="20"/>
              </w:rPr>
              <w:pPrChange w:id="14474" w:author="Steve Wiggins" w:date="2022-07-30T18:22:00Z">
                <w:pPr>
                  <w:pStyle w:val="TableParagraph"/>
                </w:pPr>
              </w:pPrChange>
            </w:pPr>
            <w:r w:rsidRPr="00BE4F53">
              <w:rPr>
                <w:rFonts w:ascii="Arial Nova" w:hAnsi="Arial Nova"/>
                <w:b/>
                <w:bCs/>
                <w:szCs w:val="20"/>
              </w:rPr>
              <w:t>Location</w:t>
            </w:r>
          </w:p>
        </w:tc>
      </w:tr>
      <w:tr w:rsidR="00643A43" w:rsidRPr="00643A43" w14:paraId="047D7C05" w14:textId="77777777" w:rsidTr="00EC40A2">
        <w:trPr>
          <w:trHeight w:val="144"/>
        </w:trPr>
        <w:tc>
          <w:tcPr>
            <w:tcW w:w="3186" w:type="dxa"/>
            <w:vAlign w:val="center"/>
          </w:tcPr>
          <w:p w14:paraId="395E6019" w14:textId="6336D1BA" w:rsidR="00CC23DE" w:rsidRPr="00643A43" w:rsidRDefault="00CC23DE">
            <w:pPr>
              <w:pStyle w:val="TableParagraph"/>
              <w:rPr>
                <w:rFonts w:ascii="Arial Nova" w:hAnsi="Arial Nova"/>
                <w:szCs w:val="20"/>
              </w:rPr>
              <w:pPrChange w:id="14475" w:author="Steve Wiggins" w:date="2022-07-30T18:22:00Z">
                <w:pPr>
                  <w:pStyle w:val="TableParagraph"/>
                  <w:jc w:val="both"/>
                </w:pPr>
              </w:pPrChange>
            </w:pPr>
            <w:r w:rsidRPr="00643A43">
              <w:rPr>
                <w:rFonts w:ascii="Arial Nova" w:hAnsi="Arial Nova"/>
                <w:szCs w:val="20"/>
              </w:rPr>
              <w:t>Farmer</w:t>
            </w:r>
            <w:r w:rsidR="00F73A4C" w:rsidRPr="00643A43">
              <w:rPr>
                <w:rFonts w:ascii="Arial Nova" w:hAnsi="Arial Nova"/>
                <w:szCs w:val="20"/>
              </w:rPr>
              <w:t xml:space="preserve"> </w:t>
            </w:r>
            <w:r w:rsidRPr="00643A43">
              <w:rPr>
                <w:rFonts w:ascii="Arial Nova" w:hAnsi="Arial Nova"/>
                <w:szCs w:val="20"/>
              </w:rPr>
              <w:t>is</w:t>
            </w:r>
            <w:r w:rsidR="00F73A4C" w:rsidRPr="00643A43">
              <w:rPr>
                <w:rFonts w:ascii="Arial Nova" w:hAnsi="Arial Nova"/>
                <w:szCs w:val="20"/>
              </w:rPr>
              <w:t xml:space="preserve"> </w:t>
            </w:r>
            <w:r w:rsidRPr="00643A43">
              <w:rPr>
                <w:rFonts w:ascii="Arial Nova" w:hAnsi="Arial Nova"/>
                <w:szCs w:val="20"/>
              </w:rPr>
              <w:t>male</w:t>
            </w:r>
          </w:p>
        </w:tc>
        <w:tc>
          <w:tcPr>
            <w:tcW w:w="757" w:type="dxa"/>
            <w:tcBorders>
              <w:top w:val="single" w:sz="4" w:space="0" w:color="000000"/>
            </w:tcBorders>
            <w:vAlign w:val="center"/>
          </w:tcPr>
          <w:p w14:paraId="749980B6" w14:textId="77777777" w:rsidR="00CC23DE" w:rsidRPr="00643A43" w:rsidRDefault="00CC23DE">
            <w:pPr>
              <w:pStyle w:val="TableParagraph"/>
              <w:jc w:val="center"/>
              <w:rPr>
                <w:rFonts w:ascii="Arial Nova" w:hAnsi="Arial Nova"/>
                <w:szCs w:val="20"/>
              </w:rPr>
              <w:pPrChange w:id="14476" w:author="Steve Wiggins" w:date="2022-07-30T18:22:00Z">
                <w:pPr>
                  <w:pStyle w:val="TableParagraph"/>
                </w:pPr>
              </w:pPrChange>
            </w:pPr>
            <w:r w:rsidRPr="00643A43">
              <w:rPr>
                <w:rFonts w:ascii="Arial Nova" w:hAnsi="Arial Nova"/>
                <w:szCs w:val="20"/>
              </w:rPr>
              <w:t>3</w:t>
            </w:r>
            <w:r w:rsidRPr="00643A43">
              <w:rPr>
                <w:rFonts w:ascii="Arial Nova" w:hAnsi="Arial Nova"/>
                <w:i/>
                <w:szCs w:val="20"/>
              </w:rPr>
              <w:t>.</w:t>
            </w:r>
            <w:r w:rsidRPr="00643A43">
              <w:rPr>
                <w:rFonts w:ascii="Arial Nova" w:hAnsi="Arial Nova"/>
                <w:szCs w:val="20"/>
              </w:rPr>
              <w:t>85</w:t>
            </w:r>
          </w:p>
        </w:tc>
        <w:tc>
          <w:tcPr>
            <w:tcW w:w="1131" w:type="dxa"/>
            <w:tcBorders>
              <w:top w:val="single" w:sz="4" w:space="0" w:color="000000"/>
            </w:tcBorders>
            <w:vAlign w:val="center"/>
          </w:tcPr>
          <w:p w14:paraId="3FEBB9F5" w14:textId="77777777" w:rsidR="00CC23DE" w:rsidRPr="00643A43" w:rsidRDefault="00CC23DE">
            <w:pPr>
              <w:pStyle w:val="TableParagraph"/>
              <w:jc w:val="center"/>
              <w:rPr>
                <w:rFonts w:ascii="Arial Nova" w:hAnsi="Arial Nova"/>
                <w:szCs w:val="20"/>
              </w:rPr>
              <w:pPrChange w:id="14477" w:author="Steve Wiggins" w:date="2022-07-30T18:22:00Z">
                <w:pPr>
                  <w:pStyle w:val="TableParagraph"/>
                </w:pPr>
              </w:pPrChange>
            </w:pPr>
            <w:r w:rsidRPr="00643A43">
              <w:rPr>
                <w:rFonts w:ascii="Arial Nova" w:hAnsi="Arial Nova"/>
                <w:szCs w:val="20"/>
              </w:rPr>
              <w:t>3</w:t>
            </w:r>
            <w:r w:rsidRPr="00643A43">
              <w:rPr>
                <w:rFonts w:ascii="Arial Nova" w:hAnsi="Arial Nova"/>
                <w:i/>
                <w:szCs w:val="20"/>
              </w:rPr>
              <w:t>.</w:t>
            </w:r>
            <w:r w:rsidRPr="00643A43">
              <w:rPr>
                <w:rFonts w:ascii="Arial Nova" w:hAnsi="Arial Nova"/>
                <w:szCs w:val="20"/>
              </w:rPr>
              <w:t>54</w:t>
            </w:r>
          </w:p>
        </w:tc>
        <w:tc>
          <w:tcPr>
            <w:tcW w:w="785" w:type="dxa"/>
            <w:tcBorders>
              <w:top w:val="single" w:sz="4" w:space="0" w:color="000000"/>
            </w:tcBorders>
            <w:vAlign w:val="center"/>
          </w:tcPr>
          <w:p w14:paraId="5149BEF3" w14:textId="77777777" w:rsidR="00CC23DE" w:rsidRPr="00643A43" w:rsidRDefault="00CC23DE">
            <w:pPr>
              <w:pStyle w:val="TableParagraph"/>
              <w:jc w:val="center"/>
              <w:rPr>
                <w:rFonts w:ascii="Arial Nova" w:hAnsi="Arial Nova"/>
                <w:szCs w:val="20"/>
              </w:rPr>
              <w:pPrChange w:id="14478" w:author="Steve Wiggins" w:date="2022-07-30T18:22:00Z">
                <w:pPr>
                  <w:pStyle w:val="TableParagraph"/>
                </w:pPr>
              </w:pPrChange>
            </w:pPr>
            <w:r w:rsidRPr="00643A43">
              <w:rPr>
                <w:rFonts w:ascii="Arial Nova" w:hAnsi="Arial Nova"/>
                <w:szCs w:val="20"/>
              </w:rPr>
              <w:t>3</w:t>
            </w:r>
            <w:r w:rsidRPr="00643A43">
              <w:rPr>
                <w:rFonts w:ascii="Arial Nova" w:hAnsi="Arial Nova"/>
                <w:i/>
                <w:szCs w:val="20"/>
              </w:rPr>
              <w:t>.</w:t>
            </w:r>
            <w:r w:rsidRPr="00643A43">
              <w:rPr>
                <w:rFonts w:ascii="Arial Nova" w:hAnsi="Arial Nova"/>
                <w:szCs w:val="20"/>
              </w:rPr>
              <w:t>83</w:t>
            </w:r>
          </w:p>
        </w:tc>
        <w:tc>
          <w:tcPr>
            <w:tcW w:w="818" w:type="dxa"/>
            <w:tcBorders>
              <w:top w:val="single" w:sz="4" w:space="0" w:color="000000"/>
            </w:tcBorders>
            <w:vAlign w:val="center"/>
          </w:tcPr>
          <w:p w14:paraId="152F4D0B" w14:textId="77777777" w:rsidR="00CC23DE" w:rsidRPr="00643A43" w:rsidRDefault="00CC23DE">
            <w:pPr>
              <w:pStyle w:val="TableParagraph"/>
              <w:jc w:val="center"/>
              <w:rPr>
                <w:rFonts w:ascii="Arial Nova" w:hAnsi="Arial Nova"/>
                <w:szCs w:val="20"/>
              </w:rPr>
              <w:pPrChange w:id="14479" w:author="Steve Wiggins" w:date="2022-07-30T18:22:00Z">
                <w:pPr>
                  <w:pStyle w:val="TableParagraph"/>
                </w:pPr>
              </w:pPrChange>
            </w:pPr>
            <w:r w:rsidRPr="00643A43">
              <w:rPr>
                <w:rFonts w:ascii="Arial Nova" w:hAnsi="Arial Nova"/>
                <w:szCs w:val="20"/>
              </w:rPr>
              <w:t>3</w:t>
            </w:r>
            <w:r w:rsidRPr="00643A43">
              <w:rPr>
                <w:rFonts w:ascii="Arial Nova" w:hAnsi="Arial Nova"/>
                <w:i/>
                <w:szCs w:val="20"/>
              </w:rPr>
              <w:t>.</w:t>
            </w:r>
            <w:r w:rsidRPr="00643A43">
              <w:rPr>
                <w:rFonts w:ascii="Arial Nova" w:hAnsi="Arial Nova"/>
                <w:szCs w:val="20"/>
              </w:rPr>
              <w:t>61</w:t>
            </w:r>
          </w:p>
        </w:tc>
        <w:tc>
          <w:tcPr>
            <w:tcW w:w="1131" w:type="dxa"/>
            <w:tcBorders>
              <w:top w:val="single" w:sz="4" w:space="0" w:color="000000"/>
            </w:tcBorders>
            <w:vAlign w:val="center"/>
          </w:tcPr>
          <w:p w14:paraId="52AB4D87" w14:textId="77777777" w:rsidR="00CC23DE" w:rsidRPr="00643A43" w:rsidRDefault="00CC23DE">
            <w:pPr>
              <w:pStyle w:val="TableParagraph"/>
              <w:jc w:val="center"/>
              <w:rPr>
                <w:rFonts w:ascii="Arial Nova" w:hAnsi="Arial Nova"/>
                <w:szCs w:val="20"/>
              </w:rPr>
              <w:pPrChange w:id="14480" w:author="Steve Wiggins" w:date="2022-07-30T18:22:00Z">
                <w:pPr>
                  <w:pStyle w:val="TableParagraph"/>
                </w:pPr>
              </w:pPrChange>
            </w:pPr>
            <w:r w:rsidRPr="00643A43">
              <w:rPr>
                <w:rFonts w:ascii="Arial Nova" w:hAnsi="Arial Nova"/>
                <w:szCs w:val="20"/>
              </w:rPr>
              <w:t>3</w:t>
            </w:r>
            <w:r w:rsidRPr="00643A43">
              <w:rPr>
                <w:rFonts w:ascii="Arial Nova" w:hAnsi="Arial Nova"/>
                <w:i/>
                <w:szCs w:val="20"/>
              </w:rPr>
              <w:t>.</w:t>
            </w:r>
            <w:r w:rsidRPr="00643A43">
              <w:rPr>
                <w:rFonts w:ascii="Arial Nova" w:hAnsi="Arial Nova"/>
                <w:szCs w:val="20"/>
              </w:rPr>
              <w:t>33</w:t>
            </w:r>
          </w:p>
        </w:tc>
        <w:tc>
          <w:tcPr>
            <w:tcW w:w="785" w:type="dxa"/>
            <w:tcBorders>
              <w:top w:val="single" w:sz="4" w:space="0" w:color="000000"/>
            </w:tcBorders>
            <w:vAlign w:val="center"/>
          </w:tcPr>
          <w:p w14:paraId="10CA062B" w14:textId="77777777" w:rsidR="00CC23DE" w:rsidRPr="00643A43" w:rsidRDefault="00CC23DE">
            <w:pPr>
              <w:pStyle w:val="TableParagraph"/>
              <w:jc w:val="center"/>
              <w:rPr>
                <w:rFonts w:ascii="Arial Nova" w:hAnsi="Arial Nova"/>
                <w:szCs w:val="20"/>
              </w:rPr>
              <w:pPrChange w:id="14481" w:author="Steve Wiggins" w:date="2022-07-30T18:22:00Z">
                <w:pPr>
                  <w:pStyle w:val="TableParagraph"/>
                </w:pPr>
              </w:pPrChange>
            </w:pPr>
            <w:r w:rsidRPr="00643A43">
              <w:rPr>
                <w:rFonts w:ascii="Arial Nova" w:hAnsi="Arial Nova"/>
                <w:szCs w:val="20"/>
              </w:rPr>
              <w:t>3</w:t>
            </w:r>
            <w:r w:rsidRPr="00643A43">
              <w:rPr>
                <w:rFonts w:ascii="Arial Nova" w:hAnsi="Arial Nova"/>
                <w:i/>
                <w:szCs w:val="20"/>
              </w:rPr>
              <w:t>.</w:t>
            </w:r>
            <w:r w:rsidRPr="00643A43">
              <w:rPr>
                <w:rFonts w:ascii="Arial Nova" w:hAnsi="Arial Nova"/>
                <w:szCs w:val="20"/>
              </w:rPr>
              <w:t>53</w:t>
            </w:r>
          </w:p>
        </w:tc>
        <w:tc>
          <w:tcPr>
            <w:tcW w:w="818" w:type="dxa"/>
            <w:tcBorders>
              <w:top w:val="single" w:sz="4" w:space="0" w:color="000000"/>
            </w:tcBorders>
            <w:vAlign w:val="center"/>
          </w:tcPr>
          <w:p w14:paraId="315B5618" w14:textId="77777777" w:rsidR="00CC23DE" w:rsidRPr="00643A43" w:rsidRDefault="00CC23DE">
            <w:pPr>
              <w:pStyle w:val="TableParagraph"/>
              <w:jc w:val="center"/>
              <w:rPr>
                <w:rFonts w:ascii="Arial Nova" w:hAnsi="Arial Nova"/>
                <w:szCs w:val="20"/>
              </w:rPr>
              <w:pPrChange w:id="14482" w:author="Steve Wiggins" w:date="2022-07-30T18:22:00Z">
                <w:pPr>
                  <w:pStyle w:val="TableParagraph"/>
                </w:pPr>
              </w:pPrChange>
            </w:pPr>
            <w:r w:rsidRPr="00643A43">
              <w:rPr>
                <w:rFonts w:ascii="Arial Nova" w:hAnsi="Arial Nova"/>
                <w:szCs w:val="20"/>
              </w:rPr>
              <w:t>4</w:t>
            </w:r>
            <w:r w:rsidRPr="00643A43">
              <w:rPr>
                <w:rFonts w:ascii="Arial Nova" w:hAnsi="Arial Nova"/>
                <w:i/>
                <w:szCs w:val="20"/>
              </w:rPr>
              <w:t>.</w:t>
            </w:r>
            <w:r w:rsidRPr="00643A43">
              <w:rPr>
                <w:rFonts w:ascii="Arial Nova" w:hAnsi="Arial Nova"/>
                <w:szCs w:val="20"/>
              </w:rPr>
              <w:t>05</w:t>
            </w:r>
          </w:p>
        </w:tc>
        <w:tc>
          <w:tcPr>
            <w:tcW w:w="1131" w:type="dxa"/>
            <w:tcBorders>
              <w:top w:val="single" w:sz="4" w:space="0" w:color="000000"/>
            </w:tcBorders>
            <w:vAlign w:val="center"/>
          </w:tcPr>
          <w:p w14:paraId="1802B295" w14:textId="77777777" w:rsidR="00CC23DE" w:rsidRPr="00643A43" w:rsidRDefault="00CC23DE">
            <w:pPr>
              <w:pStyle w:val="TableParagraph"/>
              <w:jc w:val="center"/>
              <w:rPr>
                <w:rFonts w:ascii="Arial Nova" w:hAnsi="Arial Nova"/>
                <w:szCs w:val="20"/>
              </w:rPr>
              <w:pPrChange w:id="14483" w:author="Steve Wiggins" w:date="2022-07-30T18:22:00Z">
                <w:pPr>
                  <w:pStyle w:val="TableParagraph"/>
                </w:pPr>
              </w:pPrChange>
            </w:pPr>
            <w:r w:rsidRPr="00643A43">
              <w:rPr>
                <w:rFonts w:ascii="Arial Nova" w:hAnsi="Arial Nova"/>
                <w:szCs w:val="20"/>
              </w:rPr>
              <w:t>4</w:t>
            </w:r>
            <w:r w:rsidRPr="00643A43">
              <w:rPr>
                <w:rFonts w:ascii="Arial Nova" w:hAnsi="Arial Nova"/>
                <w:i/>
                <w:szCs w:val="20"/>
              </w:rPr>
              <w:t>.</w:t>
            </w:r>
            <w:r w:rsidRPr="00643A43">
              <w:rPr>
                <w:rFonts w:ascii="Arial Nova" w:hAnsi="Arial Nova"/>
                <w:szCs w:val="20"/>
              </w:rPr>
              <w:t>41</w:t>
            </w:r>
          </w:p>
        </w:tc>
        <w:tc>
          <w:tcPr>
            <w:tcW w:w="785" w:type="dxa"/>
            <w:tcBorders>
              <w:top w:val="single" w:sz="4" w:space="0" w:color="000000"/>
            </w:tcBorders>
            <w:vAlign w:val="center"/>
          </w:tcPr>
          <w:p w14:paraId="3A89CC21" w14:textId="77777777" w:rsidR="00CC23DE" w:rsidRPr="00643A43" w:rsidRDefault="00CC23DE">
            <w:pPr>
              <w:pStyle w:val="TableParagraph"/>
              <w:jc w:val="center"/>
              <w:rPr>
                <w:rFonts w:ascii="Arial Nova" w:hAnsi="Arial Nova"/>
                <w:szCs w:val="20"/>
              </w:rPr>
              <w:pPrChange w:id="14484" w:author="Steve Wiggins" w:date="2022-07-30T18:22:00Z">
                <w:pPr>
                  <w:pStyle w:val="TableParagraph"/>
                </w:pPr>
              </w:pPrChange>
            </w:pPr>
            <w:r w:rsidRPr="00643A43">
              <w:rPr>
                <w:rFonts w:ascii="Arial Nova" w:hAnsi="Arial Nova"/>
                <w:szCs w:val="20"/>
              </w:rPr>
              <w:t>4</w:t>
            </w:r>
            <w:r w:rsidRPr="00643A43">
              <w:rPr>
                <w:rFonts w:ascii="Arial Nova" w:hAnsi="Arial Nova"/>
                <w:i/>
                <w:szCs w:val="20"/>
              </w:rPr>
              <w:t>.</w:t>
            </w:r>
            <w:r w:rsidRPr="00643A43">
              <w:rPr>
                <w:rFonts w:ascii="Arial Nova" w:hAnsi="Arial Nova"/>
                <w:szCs w:val="20"/>
              </w:rPr>
              <w:t>06</w:t>
            </w:r>
          </w:p>
        </w:tc>
        <w:tc>
          <w:tcPr>
            <w:tcW w:w="818" w:type="dxa"/>
            <w:tcBorders>
              <w:top w:val="single" w:sz="4" w:space="0" w:color="000000"/>
            </w:tcBorders>
            <w:vAlign w:val="center"/>
          </w:tcPr>
          <w:p w14:paraId="5368EB33" w14:textId="77777777" w:rsidR="00CC23DE" w:rsidRPr="00643A43" w:rsidRDefault="00CC23DE">
            <w:pPr>
              <w:pStyle w:val="TableParagraph"/>
              <w:jc w:val="center"/>
              <w:rPr>
                <w:rFonts w:ascii="Arial Nova" w:hAnsi="Arial Nova"/>
                <w:szCs w:val="20"/>
              </w:rPr>
              <w:pPrChange w:id="14485" w:author="Steve Wiggins" w:date="2022-07-30T18:22:00Z">
                <w:pPr>
                  <w:pStyle w:val="TableParagraph"/>
                </w:pPr>
              </w:pPrChange>
            </w:pPr>
            <w:r w:rsidRPr="00643A43">
              <w:rPr>
                <w:rFonts w:ascii="Arial Nova" w:hAnsi="Arial Nova"/>
                <w:szCs w:val="20"/>
              </w:rPr>
              <w:t>3</w:t>
            </w:r>
            <w:r w:rsidRPr="00643A43">
              <w:rPr>
                <w:rFonts w:ascii="Arial Nova" w:hAnsi="Arial Nova"/>
                <w:i/>
                <w:szCs w:val="20"/>
              </w:rPr>
              <w:t>.</w:t>
            </w:r>
            <w:r w:rsidRPr="00643A43">
              <w:rPr>
                <w:rFonts w:ascii="Arial Nova" w:hAnsi="Arial Nova"/>
                <w:szCs w:val="20"/>
              </w:rPr>
              <w:t>76</w:t>
            </w:r>
          </w:p>
        </w:tc>
        <w:tc>
          <w:tcPr>
            <w:tcW w:w="1131" w:type="dxa"/>
            <w:tcBorders>
              <w:top w:val="single" w:sz="4" w:space="0" w:color="000000"/>
            </w:tcBorders>
            <w:vAlign w:val="center"/>
          </w:tcPr>
          <w:p w14:paraId="7B13DBDD" w14:textId="77777777" w:rsidR="00CC23DE" w:rsidRPr="00643A43" w:rsidRDefault="00CC23DE">
            <w:pPr>
              <w:pStyle w:val="TableParagraph"/>
              <w:jc w:val="center"/>
              <w:rPr>
                <w:rFonts w:ascii="Arial Nova" w:hAnsi="Arial Nova"/>
                <w:szCs w:val="20"/>
              </w:rPr>
              <w:pPrChange w:id="14486" w:author="Steve Wiggins" w:date="2022-07-30T18:22:00Z">
                <w:pPr>
                  <w:pStyle w:val="TableParagraph"/>
                </w:pPr>
              </w:pPrChange>
            </w:pPr>
            <w:r w:rsidRPr="00643A43">
              <w:rPr>
                <w:rFonts w:ascii="Arial Nova" w:hAnsi="Arial Nova"/>
                <w:szCs w:val="20"/>
              </w:rPr>
              <w:t>3</w:t>
            </w:r>
            <w:r w:rsidRPr="00643A43">
              <w:rPr>
                <w:rFonts w:ascii="Arial Nova" w:hAnsi="Arial Nova"/>
                <w:i/>
                <w:szCs w:val="20"/>
              </w:rPr>
              <w:t>.</w:t>
            </w:r>
            <w:r w:rsidRPr="00643A43">
              <w:rPr>
                <w:rFonts w:ascii="Arial Nova" w:hAnsi="Arial Nova"/>
                <w:szCs w:val="20"/>
              </w:rPr>
              <w:t>74</w:t>
            </w:r>
          </w:p>
        </w:tc>
        <w:tc>
          <w:tcPr>
            <w:tcW w:w="728" w:type="dxa"/>
            <w:tcBorders>
              <w:top w:val="single" w:sz="4" w:space="0" w:color="000000"/>
            </w:tcBorders>
            <w:vAlign w:val="center"/>
          </w:tcPr>
          <w:p w14:paraId="43E6B368" w14:textId="77777777" w:rsidR="00CC23DE" w:rsidRPr="00643A43" w:rsidRDefault="00CC23DE">
            <w:pPr>
              <w:pStyle w:val="TableParagraph"/>
              <w:jc w:val="center"/>
              <w:rPr>
                <w:rFonts w:ascii="Arial Nova" w:hAnsi="Arial Nova"/>
                <w:szCs w:val="20"/>
              </w:rPr>
              <w:pPrChange w:id="14487" w:author="Steve Wiggins" w:date="2022-07-30T18:22:00Z">
                <w:pPr>
                  <w:pStyle w:val="TableParagraph"/>
                </w:pPr>
              </w:pPrChange>
            </w:pPr>
            <w:r w:rsidRPr="00643A43">
              <w:rPr>
                <w:rFonts w:ascii="Arial Nova" w:hAnsi="Arial Nova"/>
                <w:szCs w:val="20"/>
              </w:rPr>
              <w:t>3</w:t>
            </w:r>
            <w:r w:rsidRPr="00643A43">
              <w:rPr>
                <w:rFonts w:ascii="Arial Nova" w:hAnsi="Arial Nova"/>
                <w:i/>
                <w:szCs w:val="20"/>
              </w:rPr>
              <w:t>.</w:t>
            </w:r>
            <w:r w:rsidRPr="00643A43">
              <w:rPr>
                <w:rFonts w:ascii="Arial Nova" w:hAnsi="Arial Nova"/>
                <w:szCs w:val="20"/>
              </w:rPr>
              <w:t>76</w:t>
            </w:r>
          </w:p>
        </w:tc>
      </w:tr>
      <w:tr w:rsidR="00643A43" w:rsidRPr="00643A43" w14:paraId="7653881A" w14:textId="77777777" w:rsidTr="00EC40A2">
        <w:trPr>
          <w:trHeight w:val="144"/>
        </w:trPr>
        <w:tc>
          <w:tcPr>
            <w:tcW w:w="3186" w:type="dxa"/>
            <w:vAlign w:val="center"/>
          </w:tcPr>
          <w:p w14:paraId="5D0B7A1F" w14:textId="0AF86275" w:rsidR="00CC23DE" w:rsidRPr="00643A43" w:rsidRDefault="00CC23DE">
            <w:pPr>
              <w:pStyle w:val="TableParagraph"/>
              <w:rPr>
                <w:rFonts w:ascii="Arial Nova" w:hAnsi="Arial Nova"/>
                <w:szCs w:val="20"/>
              </w:rPr>
              <w:pPrChange w:id="14488" w:author="Steve Wiggins" w:date="2022-07-30T18:22:00Z">
                <w:pPr>
                  <w:pStyle w:val="TableParagraph"/>
                  <w:jc w:val="both"/>
                </w:pPr>
              </w:pPrChange>
            </w:pPr>
            <w:r w:rsidRPr="00643A43">
              <w:rPr>
                <w:rFonts w:ascii="Arial Nova" w:hAnsi="Arial Nova"/>
                <w:szCs w:val="20"/>
              </w:rPr>
              <w:t>Farmer</w:t>
            </w:r>
            <w:r w:rsidR="00F73A4C" w:rsidRPr="00643A43">
              <w:rPr>
                <w:rFonts w:ascii="Arial Nova" w:hAnsi="Arial Nova"/>
                <w:szCs w:val="20"/>
              </w:rPr>
              <w:t xml:space="preserve"> </w:t>
            </w:r>
            <w:r w:rsidRPr="00643A43">
              <w:rPr>
                <w:rFonts w:ascii="Arial Nova" w:hAnsi="Arial Nova"/>
                <w:szCs w:val="20"/>
              </w:rPr>
              <w:t>is</w:t>
            </w:r>
            <w:r w:rsidR="00F73A4C" w:rsidRPr="00643A43">
              <w:rPr>
                <w:rFonts w:ascii="Arial Nova" w:hAnsi="Arial Nova"/>
                <w:szCs w:val="20"/>
              </w:rPr>
              <w:t xml:space="preserve"> </w:t>
            </w:r>
            <w:r w:rsidRPr="00643A43">
              <w:rPr>
                <w:rFonts w:ascii="Arial Nova" w:hAnsi="Arial Nova"/>
                <w:szCs w:val="20"/>
              </w:rPr>
              <w:t>female</w:t>
            </w:r>
          </w:p>
        </w:tc>
        <w:tc>
          <w:tcPr>
            <w:tcW w:w="757" w:type="dxa"/>
            <w:vAlign w:val="center"/>
          </w:tcPr>
          <w:p w14:paraId="1C58DAD8" w14:textId="77777777" w:rsidR="00CC23DE" w:rsidRPr="00643A43" w:rsidRDefault="00CC23DE">
            <w:pPr>
              <w:pStyle w:val="TableParagraph"/>
              <w:jc w:val="center"/>
              <w:rPr>
                <w:rFonts w:ascii="Arial Nova" w:hAnsi="Arial Nova"/>
                <w:szCs w:val="20"/>
              </w:rPr>
              <w:pPrChange w:id="14489" w:author="Steve Wiggins" w:date="2022-07-30T18:22:00Z">
                <w:pPr>
                  <w:pStyle w:val="TableParagraph"/>
                </w:pPr>
              </w:pPrChange>
            </w:pPr>
            <w:r w:rsidRPr="00643A43">
              <w:rPr>
                <w:rFonts w:ascii="Arial Nova" w:hAnsi="Arial Nova"/>
                <w:szCs w:val="20"/>
              </w:rPr>
              <w:t>3</w:t>
            </w:r>
            <w:r w:rsidRPr="00643A43">
              <w:rPr>
                <w:rFonts w:ascii="Arial Nova" w:hAnsi="Arial Nova"/>
                <w:i/>
                <w:szCs w:val="20"/>
              </w:rPr>
              <w:t>.</w:t>
            </w:r>
            <w:r w:rsidRPr="00643A43">
              <w:rPr>
                <w:rFonts w:ascii="Arial Nova" w:hAnsi="Arial Nova"/>
                <w:szCs w:val="20"/>
              </w:rPr>
              <w:t>98</w:t>
            </w:r>
          </w:p>
        </w:tc>
        <w:tc>
          <w:tcPr>
            <w:tcW w:w="1131" w:type="dxa"/>
            <w:vAlign w:val="center"/>
          </w:tcPr>
          <w:p w14:paraId="17D0534F" w14:textId="77777777" w:rsidR="00CC23DE" w:rsidRPr="00643A43" w:rsidRDefault="00CC23DE">
            <w:pPr>
              <w:pStyle w:val="TableParagraph"/>
              <w:jc w:val="center"/>
              <w:rPr>
                <w:rFonts w:ascii="Arial Nova" w:hAnsi="Arial Nova"/>
                <w:szCs w:val="20"/>
              </w:rPr>
              <w:pPrChange w:id="14490" w:author="Steve Wiggins" w:date="2022-07-30T18:22:00Z">
                <w:pPr>
                  <w:pStyle w:val="TableParagraph"/>
                </w:pPr>
              </w:pPrChange>
            </w:pPr>
            <w:r w:rsidRPr="00643A43">
              <w:rPr>
                <w:rFonts w:ascii="Arial Nova" w:hAnsi="Arial Nova"/>
                <w:szCs w:val="20"/>
              </w:rPr>
              <w:t>3</w:t>
            </w:r>
            <w:r w:rsidRPr="00643A43">
              <w:rPr>
                <w:rFonts w:ascii="Arial Nova" w:hAnsi="Arial Nova"/>
                <w:i/>
                <w:szCs w:val="20"/>
              </w:rPr>
              <w:t>.</w:t>
            </w:r>
            <w:r w:rsidRPr="00643A43">
              <w:rPr>
                <w:rFonts w:ascii="Arial Nova" w:hAnsi="Arial Nova"/>
                <w:szCs w:val="20"/>
              </w:rPr>
              <w:t>82</w:t>
            </w:r>
          </w:p>
        </w:tc>
        <w:tc>
          <w:tcPr>
            <w:tcW w:w="785" w:type="dxa"/>
            <w:vAlign w:val="center"/>
          </w:tcPr>
          <w:p w14:paraId="2E18B213" w14:textId="77777777" w:rsidR="00CC23DE" w:rsidRPr="00643A43" w:rsidRDefault="00CC23DE">
            <w:pPr>
              <w:pStyle w:val="TableParagraph"/>
              <w:jc w:val="center"/>
              <w:rPr>
                <w:rFonts w:ascii="Arial Nova" w:hAnsi="Arial Nova"/>
                <w:szCs w:val="20"/>
              </w:rPr>
              <w:pPrChange w:id="14491" w:author="Steve Wiggins" w:date="2022-07-30T18:22:00Z">
                <w:pPr>
                  <w:pStyle w:val="TableParagraph"/>
                </w:pPr>
              </w:pPrChange>
            </w:pPr>
            <w:r w:rsidRPr="00643A43">
              <w:rPr>
                <w:rFonts w:ascii="Arial Nova" w:hAnsi="Arial Nova"/>
                <w:szCs w:val="20"/>
              </w:rPr>
              <w:t>3</w:t>
            </w:r>
            <w:r w:rsidRPr="00643A43">
              <w:rPr>
                <w:rFonts w:ascii="Arial Nova" w:hAnsi="Arial Nova"/>
                <w:i/>
                <w:szCs w:val="20"/>
              </w:rPr>
              <w:t>.</w:t>
            </w:r>
            <w:r w:rsidRPr="00643A43">
              <w:rPr>
                <w:rFonts w:ascii="Arial Nova" w:hAnsi="Arial Nova"/>
                <w:szCs w:val="20"/>
              </w:rPr>
              <w:t>97</w:t>
            </w:r>
          </w:p>
        </w:tc>
        <w:tc>
          <w:tcPr>
            <w:tcW w:w="818" w:type="dxa"/>
            <w:vAlign w:val="center"/>
          </w:tcPr>
          <w:p w14:paraId="04745B79" w14:textId="77777777" w:rsidR="00CC23DE" w:rsidRPr="00643A43" w:rsidRDefault="00CC23DE">
            <w:pPr>
              <w:pStyle w:val="TableParagraph"/>
              <w:jc w:val="center"/>
              <w:rPr>
                <w:rFonts w:ascii="Arial Nova" w:hAnsi="Arial Nova"/>
                <w:szCs w:val="20"/>
              </w:rPr>
              <w:pPrChange w:id="14492" w:author="Steve Wiggins" w:date="2022-07-30T18:22:00Z">
                <w:pPr>
                  <w:pStyle w:val="TableParagraph"/>
                </w:pPr>
              </w:pPrChange>
            </w:pPr>
            <w:r w:rsidRPr="00643A43">
              <w:rPr>
                <w:rFonts w:ascii="Arial Nova" w:hAnsi="Arial Nova"/>
                <w:szCs w:val="20"/>
              </w:rPr>
              <w:t>3</w:t>
            </w:r>
            <w:r w:rsidRPr="00643A43">
              <w:rPr>
                <w:rFonts w:ascii="Arial Nova" w:hAnsi="Arial Nova"/>
                <w:i/>
                <w:szCs w:val="20"/>
              </w:rPr>
              <w:t>.</w:t>
            </w:r>
            <w:r w:rsidRPr="00643A43">
              <w:rPr>
                <w:rFonts w:ascii="Arial Nova" w:hAnsi="Arial Nova"/>
                <w:szCs w:val="20"/>
              </w:rPr>
              <w:t>93</w:t>
            </w:r>
          </w:p>
        </w:tc>
        <w:tc>
          <w:tcPr>
            <w:tcW w:w="1131" w:type="dxa"/>
            <w:vAlign w:val="center"/>
          </w:tcPr>
          <w:p w14:paraId="7EE5D8E4" w14:textId="77777777" w:rsidR="00CC23DE" w:rsidRPr="00643A43" w:rsidRDefault="00CC23DE">
            <w:pPr>
              <w:pStyle w:val="TableParagraph"/>
              <w:jc w:val="center"/>
              <w:rPr>
                <w:rFonts w:ascii="Arial Nova" w:hAnsi="Arial Nova"/>
                <w:szCs w:val="20"/>
              </w:rPr>
              <w:pPrChange w:id="14493" w:author="Steve Wiggins" w:date="2022-07-30T18:22:00Z">
                <w:pPr>
                  <w:pStyle w:val="TableParagraph"/>
                </w:pPr>
              </w:pPrChange>
            </w:pPr>
            <w:r w:rsidRPr="00643A43">
              <w:rPr>
                <w:rFonts w:ascii="Arial Nova" w:hAnsi="Arial Nova"/>
                <w:szCs w:val="20"/>
              </w:rPr>
              <w:t>3</w:t>
            </w:r>
            <w:r w:rsidRPr="00643A43">
              <w:rPr>
                <w:rFonts w:ascii="Arial Nova" w:hAnsi="Arial Nova"/>
                <w:i/>
                <w:szCs w:val="20"/>
              </w:rPr>
              <w:t>.</w:t>
            </w:r>
            <w:r w:rsidRPr="00643A43">
              <w:rPr>
                <w:rFonts w:ascii="Arial Nova" w:hAnsi="Arial Nova"/>
                <w:szCs w:val="20"/>
              </w:rPr>
              <w:t>77</w:t>
            </w:r>
          </w:p>
        </w:tc>
        <w:tc>
          <w:tcPr>
            <w:tcW w:w="785" w:type="dxa"/>
            <w:vAlign w:val="center"/>
          </w:tcPr>
          <w:p w14:paraId="52BE9BE9" w14:textId="77777777" w:rsidR="00CC23DE" w:rsidRPr="00643A43" w:rsidRDefault="00CC23DE">
            <w:pPr>
              <w:pStyle w:val="TableParagraph"/>
              <w:jc w:val="center"/>
              <w:rPr>
                <w:rFonts w:ascii="Arial Nova" w:hAnsi="Arial Nova"/>
                <w:szCs w:val="20"/>
              </w:rPr>
              <w:pPrChange w:id="14494" w:author="Steve Wiggins" w:date="2022-07-30T18:22:00Z">
                <w:pPr>
                  <w:pStyle w:val="TableParagraph"/>
                </w:pPr>
              </w:pPrChange>
            </w:pPr>
            <w:r w:rsidRPr="00643A43">
              <w:rPr>
                <w:rFonts w:ascii="Arial Nova" w:hAnsi="Arial Nova"/>
                <w:szCs w:val="20"/>
              </w:rPr>
              <w:t>3</w:t>
            </w:r>
            <w:r w:rsidRPr="00643A43">
              <w:rPr>
                <w:rFonts w:ascii="Arial Nova" w:hAnsi="Arial Nova"/>
                <w:i/>
                <w:szCs w:val="20"/>
              </w:rPr>
              <w:t>.</w:t>
            </w:r>
            <w:r w:rsidRPr="00643A43">
              <w:rPr>
                <w:rFonts w:ascii="Arial Nova" w:hAnsi="Arial Nova"/>
                <w:szCs w:val="20"/>
              </w:rPr>
              <w:t>89</w:t>
            </w:r>
          </w:p>
        </w:tc>
        <w:tc>
          <w:tcPr>
            <w:tcW w:w="818" w:type="dxa"/>
            <w:vAlign w:val="center"/>
          </w:tcPr>
          <w:p w14:paraId="757027DC" w14:textId="77777777" w:rsidR="00CC23DE" w:rsidRPr="00643A43" w:rsidRDefault="00CC23DE">
            <w:pPr>
              <w:pStyle w:val="TableParagraph"/>
              <w:jc w:val="center"/>
              <w:rPr>
                <w:rFonts w:ascii="Arial Nova" w:hAnsi="Arial Nova"/>
                <w:szCs w:val="20"/>
              </w:rPr>
              <w:pPrChange w:id="14495" w:author="Steve Wiggins" w:date="2022-07-30T18:22:00Z">
                <w:pPr>
                  <w:pStyle w:val="TableParagraph"/>
                </w:pPr>
              </w:pPrChange>
            </w:pPr>
            <w:r w:rsidRPr="00643A43">
              <w:rPr>
                <w:rFonts w:ascii="Arial Nova" w:hAnsi="Arial Nova"/>
                <w:szCs w:val="20"/>
              </w:rPr>
              <w:t>4</w:t>
            </w:r>
            <w:r w:rsidRPr="00643A43">
              <w:rPr>
                <w:rFonts w:ascii="Arial Nova" w:hAnsi="Arial Nova"/>
                <w:i/>
                <w:szCs w:val="20"/>
              </w:rPr>
              <w:t>.</w:t>
            </w:r>
            <w:r w:rsidRPr="00643A43">
              <w:rPr>
                <w:rFonts w:ascii="Arial Nova" w:hAnsi="Arial Nova"/>
                <w:szCs w:val="20"/>
              </w:rPr>
              <w:t>13</w:t>
            </w:r>
          </w:p>
        </w:tc>
        <w:tc>
          <w:tcPr>
            <w:tcW w:w="1131" w:type="dxa"/>
            <w:vAlign w:val="center"/>
          </w:tcPr>
          <w:p w14:paraId="6AB62A8A" w14:textId="77777777" w:rsidR="00CC23DE" w:rsidRPr="00643A43" w:rsidRDefault="00CC23DE">
            <w:pPr>
              <w:pStyle w:val="TableParagraph"/>
              <w:jc w:val="center"/>
              <w:rPr>
                <w:rFonts w:ascii="Arial Nova" w:hAnsi="Arial Nova"/>
                <w:szCs w:val="20"/>
              </w:rPr>
              <w:pPrChange w:id="14496" w:author="Steve Wiggins" w:date="2022-07-30T18:22:00Z">
                <w:pPr>
                  <w:pStyle w:val="TableParagraph"/>
                </w:pPr>
              </w:pPrChange>
            </w:pPr>
            <w:r w:rsidRPr="00643A43">
              <w:rPr>
                <w:rFonts w:ascii="Arial Nova" w:hAnsi="Arial Nova"/>
                <w:szCs w:val="20"/>
              </w:rPr>
              <w:t>4</w:t>
            </w:r>
            <w:r w:rsidRPr="00643A43">
              <w:rPr>
                <w:rFonts w:ascii="Arial Nova" w:hAnsi="Arial Nova"/>
                <w:i/>
                <w:szCs w:val="20"/>
              </w:rPr>
              <w:t>.</w:t>
            </w:r>
            <w:r w:rsidRPr="00643A43">
              <w:rPr>
                <w:rFonts w:ascii="Arial Nova" w:hAnsi="Arial Nova"/>
                <w:szCs w:val="20"/>
              </w:rPr>
              <w:t>4</w:t>
            </w:r>
          </w:p>
        </w:tc>
        <w:tc>
          <w:tcPr>
            <w:tcW w:w="785" w:type="dxa"/>
            <w:vAlign w:val="center"/>
          </w:tcPr>
          <w:p w14:paraId="698AE7A4" w14:textId="77777777" w:rsidR="00CC23DE" w:rsidRPr="00643A43" w:rsidRDefault="00CC23DE">
            <w:pPr>
              <w:pStyle w:val="TableParagraph"/>
              <w:jc w:val="center"/>
              <w:rPr>
                <w:rFonts w:ascii="Arial Nova" w:hAnsi="Arial Nova"/>
                <w:szCs w:val="20"/>
              </w:rPr>
              <w:pPrChange w:id="14497" w:author="Steve Wiggins" w:date="2022-07-30T18:22:00Z">
                <w:pPr>
                  <w:pStyle w:val="TableParagraph"/>
                </w:pPr>
              </w:pPrChange>
            </w:pPr>
            <w:r w:rsidRPr="00643A43">
              <w:rPr>
                <w:rFonts w:ascii="Arial Nova" w:hAnsi="Arial Nova"/>
                <w:szCs w:val="20"/>
              </w:rPr>
              <w:t>4</w:t>
            </w:r>
            <w:r w:rsidRPr="00643A43">
              <w:rPr>
                <w:rFonts w:ascii="Arial Nova" w:hAnsi="Arial Nova"/>
                <w:i/>
                <w:szCs w:val="20"/>
              </w:rPr>
              <w:t>.</w:t>
            </w:r>
            <w:r w:rsidRPr="00643A43">
              <w:rPr>
                <w:rFonts w:ascii="Arial Nova" w:hAnsi="Arial Nova"/>
                <w:szCs w:val="20"/>
              </w:rPr>
              <w:t>13</w:t>
            </w:r>
          </w:p>
        </w:tc>
        <w:tc>
          <w:tcPr>
            <w:tcW w:w="818" w:type="dxa"/>
            <w:vAlign w:val="center"/>
          </w:tcPr>
          <w:p w14:paraId="10E573EB" w14:textId="77777777" w:rsidR="00CC23DE" w:rsidRPr="00643A43" w:rsidRDefault="00CC23DE">
            <w:pPr>
              <w:pStyle w:val="TableParagraph"/>
              <w:jc w:val="center"/>
              <w:rPr>
                <w:rFonts w:ascii="Arial Nova" w:hAnsi="Arial Nova"/>
                <w:szCs w:val="20"/>
              </w:rPr>
              <w:pPrChange w:id="14498" w:author="Steve Wiggins" w:date="2022-07-30T18:22:00Z">
                <w:pPr>
                  <w:pStyle w:val="TableParagraph"/>
                </w:pPr>
              </w:pPrChange>
            </w:pPr>
            <w:r w:rsidRPr="00643A43">
              <w:rPr>
                <w:rFonts w:ascii="Arial Nova" w:hAnsi="Arial Nova"/>
                <w:szCs w:val="20"/>
              </w:rPr>
              <w:t>3</w:t>
            </w:r>
            <w:r w:rsidRPr="00643A43">
              <w:rPr>
                <w:rFonts w:ascii="Arial Nova" w:hAnsi="Arial Nova"/>
                <w:i/>
                <w:szCs w:val="20"/>
              </w:rPr>
              <w:t>.</w:t>
            </w:r>
            <w:r w:rsidRPr="00643A43">
              <w:rPr>
                <w:rFonts w:ascii="Arial Nova" w:hAnsi="Arial Nova"/>
                <w:szCs w:val="20"/>
              </w:rPr>
              <w:t>87</w:t>
            </w:r>
          </w:p>
        </w:tc>
        <w:tc>
          <w:tcPr>
            <w:tcW w:w="1131" w:type="dxa"/>
            <w:vAlign w:val="center"/>
          </w:tcPr>
          <w:p w14:paraId="4D9CC314" w14:textId="77777777" w:rsidR="00CC23DE" w:rsidRPr="00643A43" w:rsidRDefault="00CC23DE">
            <w:pPr>
              <w:pStyle w:val="TableParagraph"/>
              <w:jc w:val="center"/>
              <w:rPr>
                <w:rFonts w:ascii="Arial Nova" w:hAnsi="Arial Nova"/>
                <w:szCs w:val="20"/>
              </w:rPr>
              <w:pPrChange w:id="14499" w:author="Steve Wiggins" w:date="2022-07-30T18:22:00Z">
                <w:pPr>
                  <w:pStyle w:val="TableParagraph"/>
                </w:pPr>
              </w:pPrChange>
            </w:pPr>
            <w:r w:rsidRPr="00643A43">
              <w:rPr>
                <w:rFonts w:ascii="Arial Nova" w:hAnsi="Arial Nova"/>
                <w:szCs w:val="20"/>
              </w:rPr>
              <w:t>3</w:t>
            </w:r>
            <w:r w:rsidRPr="00643A43">
              <w:rPr>
                <w:rFonts w:ascii="Arial Nova" w:hAnsi="Arial Nova"/>
                <w:i/>
                <w:szCs w:val="20"/>
              </w:rPr>
              <w:t>.</w:t>
            </w:r>
            <w:r w:rsidRPr="00643A43">
              <w:rPr>
                <w:rFonts w:ascii="Arial Nova" w:hAnsi="Arial Nova"/>
                <w:szCs w:val="20"/>
              </w:rPr>
              <w:t>67</w:t>
            </w:r>
          </w:p>
        </w:tc>
        <w:tc>
          <w:tcPr>
            <w:tcW w:w="728" w:type="dxa"/>
            <w:vAlign w:val="center"/>
          </w:tcPr>
          <w:p w14:paraId="11F4C5C3" w14:textId="77777777" w:rsidR="00CC23DE" w:rsidRPr="00643A43" w:rsidRDefault="00CC23DE">
            <w:pPr>
              <w:pStyle w:val="TableParagraph"/>
              <w:jc w:val="center"/>
              <w:rPr>
                <w:rFonts w:ascii="Arial Nova" w:hAnsi="Arial Nova"/>
                <w:szCs w:val="20"/>
              </w:rPr>
              <w:pPrChange w:id="14500" w:author="Steve Wiggins" w:date="2022-07-30T18:22:00Z">
                <w:pPr>
                  <w:pStyle w:val="TableParagraph"/>
                </w:pPr>
              </w:pPrChange>
            </w:pPr>
            <w:r w:rsidRPr="00643A43">
              <w:rPr>
                <w:rFonts w:ascii="Arial Nova" w:hAnsi="Arial Nova"/>
                <w:szCs w:val="20"/>
              </w:rPr>
              <w:t>3</w:t>
            </w:r>
            <w:r w:rsidRPr="00643A43">
              <w:rPr>
                <w:rFonts w:ascii="Arial Nova" w:hAnsi="Arial Nova"/>
                <w:i/>
                <w:szCs w:val="20"/>
              </w:rPr>
              <w:t>.</w:t>
            </w:r>
            <w:r w:rsidRPr="00643A43">
              <w:rPr>
                <w:rFonts w:ascii="Arial Nova" w:hAnsi="Arial Nova"/>
                <w:szCs w:val="20"/>
              </w:rPr>
              <w:t>86</w:t>
            </w:r>
          </w:p>
        </w:tc>
      </w:tr>
      <w:tr w:rsidR="00643A43" w:rsidRPr="00643A43" w14:paraId="4D0DB48B" w14:textId="77777777" w:rsidTr="00EC40A2">
        <w:trPr>
          <w:trHeight w:val="144"/>
        </w:trPr>
        <w:tc>
          <w:tcPr>
            <w:tcW w:w="3186" w:type="dxa"/>
            <w:vAlign w:val="center"/>
          </w:tcPr>
          <w:p w14:paraId="7D994B79" w14:textId="2B709085" w:rsidR="00CC23DE" w:rsidRPr="00992146" w:rsidRDefault="00CC23DE">
            <w:pPr>
              <w:pStyle w:val="TableParagraph"/>
              <w:rPr>
                <w:rFonts w:ascii="Arial Nova" w:hAnsi="Arial Nova"/>
                <w:szCs w:val="20"/>
                <w:lang w:val="en-US"/>
                <w:rPrChange w:id="14501" w:author="Anusha De" w:date="2022-08-01T14:48:00Z">
                  <w:rPr>
                    <w:rFonts w:ascii="Arial Nova" w:hAnsi="Arial Nova"/>
                    <w:szCs w:val="20"/>
                  </w:rPr>
                </w:rPrChange>
              </w:rPr>
              <w:pPrChange w:id="14502" w:author="Steve Wiggins" w:date="2022-07-30T18:22:00Z">
                <w:pPr>
                  <w:pStyle w:val="TableParagraph"/>
                  <w:jc w:val="both"/>
                </w:pPr>
              </w:pPrChange>
            </w:pPr>
            <w:r w:rsidRPr="00992146">
              <w:rPr>
                <w:rFonts w:ascii="Arial Nova" w:hAnsi="Arial Nova"/>
                <w:szCs w:val="20"/>
                <w:lang w:val="en-US"/>
                <w:rPrChange w:id="14503" w:author="Anusha De" w:date="2022-08-01T14:48:00Z">
                  <w:rPr>
                    <w:rFonts w:ascii="Arial Nova" w:hAnsi="Arial Nova"/>
                    <w:szCs w:val="20"/>
                  </w:rPr>
                </w:rPrChange>
              </w:rPr>
              <w:t>Farmer</w:t>
            </w:r>
            <w:r w:rsidR="00F73A4C" w:rsidRPr="00992146">
              <w:rPr>
                <w:rFonts w:ascii="Arial Nova" w:hAnsi="Arial Nova"/>
                <w:szCs w:val="20"/>
                <w:lang w:val="en-US"/>
                <w:rPrChange w:id="14504" w:author="Anusha De" w:date="2022-08-01T14:48:00Z">
                  <w:rPr>
                    <w:rFonts w:ascii="Arial Nova" w:hAnsi="Arial Nova"/>
                    <w:szCs w:val="20"/>
                  </w:rPr>
                </w:rPrChange>
              </w:rPr>
              <w:t xml:space="preserve"> </w:t>
            </w:r>
            <w:r w:rsidRPr="00992146">
              <w:rPr>
                <w:rFonts w:ascii="Arial Nova" w:hAnsi="Arial Nova"/>
                <w:szCs w:val="20"/>
                <w:lang w:val="en-US"/>
                <w:rPrChange w:id="14505" w:author="Anusha De" w:date="2022-08-01T14:48:00Z">
                  <w:rPr>
                    <w:rFonts w:ascii="Arial Nova" w:hAnsi="Arial Nova"/>
                    <w:szCs w:val="20"/>
                  </w:rPr>
                </w:rPrChange>
              </w:rPr>
              <w:t>is</w:t>
            </w:r>
            <w:r w:rsidR="00F73A4C" w:rsidRPr="00992146">
              <w:rPr>
                <w:rFonts w:ascii="Arial Nova" w:hAnsi="Arial Nova"/>
                <w:szCs w:val="20"/>
                <w:lang w:val="en-US"/>
                <w:rPrChange w:id="14506" w:author="Anusha De" w:date="2022-08-01T14:48:00Z">
                  <w:rPr>
                    <w:rFonts w:ascii="Arial Nova" w:hAnsi="Arial Nova"/>
                    <w:szCs w:val="20"/>
                  </w:rPr>
                </w:rPrChange>
              </w:rPr>
              <w:t xml:space="preserve"> </w:t>
            </w:r>
            <w:r w:rsidRPr="00992146">
              <w:rPr>
                <w:rFonts w:ascii="Arial Nova" w:hAnsi="Arial Nova"/>
                <w:szCs w:val="20"/>
                <w:lang w:val="en-US"/>
                <w:rPrChange w:id="14507" w:author="Anusha De" w:date="2022-08-01T14:48:00Z">
                  <w:rPr>
                    <w:rFonts w:ascii="Arial Nova" w:hAnsi="Arial Nova"/>
                    <w:szCs w:val="20"/>
                  </w:rPr>
                </w:rPrChange>
              </w:rPr>
              <w:t>either</w:t>
            </w:r>
            <w:r w:rsidR="00F73A4C" w:rsidRPr="00992146">
              <w:rPr>
                <w:rFonts w:ascii="Arial Nova" w:hAnsi="Arial Nova"/>
                <w:szCs w:val="20"/>
                <w:lang w:val="en-US"/>
                <w:rPrChange w:id="14508" w:author="Anusha De" w:date="2022-08-01T14:48:00Z">
                  <w:rPr>
                    <w:rFonts w:ascii="Arial Nova" w:hAnsi="Arial Nova"/>
                    <w:szCs w:val="20"/>
                  </w:rPr>
                </w:rPrChange>
              </w:rPr>
              <w:t xml:space="preserve"> </w:t>
            </w:r>
            <w:r w:rsidRPr="00992146">
              <w:rPr>
                <w:rFonts w:ascii="Arial Nova" w:hAnsi="Arial Nova"/>
                <w:szCs w:val="20"/>
                <w:lang w:val="en-US"/>
                <w:rPrChange w:id="14509" w:author="Anusha De" w:date="2022-08-01T14:48:00Z">
                  <w:rPr>
                    <w:rFonts w:ascii="Arial Nova" w:hAnsi="Arial Nova"/>
                    <w:szCs w:val="20"/>
                  </w:rPr>
                </w:rPrChange>
              </w:rPr>
              <w:t>male</w:t>
            </w:r>
            <w:r w:rsidR="00F73A4C" w:rsidRPr="00992146">
              <w:rPr>
                <w:rFonts w:ascii="Arial Nova" w:hAnsi="Arial Nova"/>
                <w:szCs w:val="20"/>
                <w:lang w:val="en-US"/>
                <w:rPrChange w:id="14510" w:author="Anusha De" w:date="2022-08-01T14:48:00Z">
                  <w:rPr>
                    <w:rFonts w:ascii="Arial Nova" w:hAnsi="Arial Nova"/>
                    <w:szCs w:val="20"/>
                  </w:rPr>
                </w:rPrChange>
              </w:rPr>
              <w:t xml:space="preserve"> </w:t>
            </w:r>
            <w:r w:rsidRPr="00992146">
              <w:rPr>
                <w:rFonts w:ascii="Arial Nova" w:hAnsi="Arial Nova"/>
                <w:szCs w:val="20"/>
                <w:lang w:val="en-US"/>
                <w:rPrChange w:id="14511" w:author="Anusha De" w:date="2022-08-01T14:48:00Z">
                  <w:rPr>
                    <w:rFonts w:ascii="Arial Nova" w:hAnsi="Arial Nova"/>
                    <w:szCs w:val="20"/>
                  </w:rPr>
                </w:rPrChange>
              </w:rPr>
              <w:t>or</w:t>
            </w:r>
            <w:r w:rsidR="00F73A4C" w:rsidRPr="00992146">
              <w:rPr>
                <w:rFonts w:ascii="Arial Nova" w:hAnsi="Arial Nova"/>
                <w:szCs w:val="20"/>
                <w:lang w:val="en-US"/>
                <w:rPrChange w:id="14512" w:author="Anusha De" w:date="2022-08-01T14:48:00Z">
                  <w:rPr>
                    <w:rFonts w:ascii="Arial Nova" w:hAnsi="Arial Nova"/>
                    <w:szCs w:val="20"/>
                  </w:rPr>
                </w:rPrChange>
              </w:rPr>
              <w:t xml:space="preserve"> </w:t>
            </w:r>
            <w:r w:rsidRPr="00992146">
              <w:rPr>
                <w:rFonts w:ascii="Arial Nova" w:hAnsi="Arial Nova"/>
                <w:szCs w:val="20"/>
                <w:lang w:val="en-US"/>
                <w:rPrChange w:id="14513" w:author="Anusha De" w:date="2022-08-01T14:48:00Z">
                  <w:rPr>
                    <w:rFonts w:ascii="Arial Nova" w:hAnsi="Arial Nova"/>
                    <w:szCs w:val="20"/>
                  </w:rPr>
                </w:rPrChange>
              </w:rPr>
              <w:t>female</w:t>
            </w:r>
          </w:p>
        </w:tc>
        <w:tc>
          <w:tcPr>
            <w:tcW w:w="757" w:type="dxa"/>
            <w:vAlign w:val="center"/>
          </w:tcPr>
          <w:p w14:paraId="7CF14EE0" w14:textId="77777777" w:rsidR="00CC23DE" w:rsidRPr="00643A43" w:rsidRDefault="00CC23DE">
            <w:pPr>
              <w:pStyle w:val="TableParagraph"/>
              <w:jc w:val="center"/>
              <w:rPr>
                <w:rFonts w:ascii="Arial Nova" w:hAnsi="Arial Nova"/>
                <w:szCs w:val="20"/>
              </w:rPr>
              <w:pPrChange w:id="14514" w:author="Steve Wiggins" w:date="2022-07-30T18:22:00Z">
                <w:pPr>
                  <w:pStyle w:val="TableParagraph"/>
                </w:pPr>
              </w:pPrChange>
            </w:pPr>
            <w:r w:rsidRPr="00643A43">
              <w:rPr>
                <w:rFonts w:ascii="Arial Nova" w:hAnsi="Arial Nova"/>
                <w:szCs w:val="20"/>
              </w:rPr>
              <w:t>3</w:t>
            </w:r>
            <w:r w:rsidRPr="00643A43">
              <w:rPr>
                <w:rFonts w:ascii="Arial Nova" w:hAnsi="Arial Nova"/>
                <w:i/>
                <w:szCs w:val="20"/>
              </w:rPr>
              <w:t>.</w:t>
            </w:r>
            <w:r w:rsidRPr="00643A43">
              <w:rPr>
                <w:rFonts w:ascii="Arial Nova" w:hAnsi="Arial Nova"/>
                <w:szCs w:val="20"/>
              </w:rPr>
              <w:t>91</w:t>
            </w:r>
          </w:p>
        </w:tc>
        <w:tc>
          <w:tcPr>
            <w:tcW w:w="1131" w:type="dxa"/>
            <w:vAlign w:val="center"/>
          </w:tcPr>
          <w:p w14:paraId="506BD332" w14:textId="77777777" w:rsidR="00CC23DE" w:rsidRPr="00643A43" w:rsidRDefault="00CC23DE">
            <w:pPr>
              <w:pStyle w:val="TableParagraph"/>
              <w:jc w:val="center"/>
              <w:rPr>
                <w:rFonts w:ascii="Arial Nova" w:hAnsi="Arial Nova"/>
                <w:szCs w:val="20"/>
              </w:rPr>
              <w:pPrChange w:id="14515" w:author="Steve Wiggins" w:date="2022-07-30T18:22:00Z">
                <w:pPr>
                  <w:pStyle w:val="TableParagraph"/>
                </w:pPr>
              </w:pPrChange>
            </w:pPr>
            <w:r w:rsidRPr="00643A43">
              <w:rPr>
                <w:rFonts w:ascii="Arial Nova" w:hAnsi="Arial Nova"/>
                <w:szCs w:val="20"/>
              </w:rPr>
              <w:t>3</w:t>
            </w:r>
            <w:r w:rsidRPr="00643A43">
              <w:rPr>
                <w:rFonts w:ascii="Arial Nova" w:hAnsi="Arial Nova"/>
                <w:i/>
                <w:szCs w:val="20"/>
              </w:rPr>
              <w:t>.</w:t>
            </w:r>
            <w:r w:rsidRPr="00643A43">
              <w:rPr>
                <w:rFonts w:ascii="Arial Nova" w:hAnsi="Arial Nova"/>
                <w:szCs w:val="20"/>
              </w:rPr>
              <w:t>64</w:t>
            </w:r>
          </w:p>
        </w:tc>
        <w:tc>
          <w:tcPr>
            <w:tcW w:w="785" w:type="dxa"/>
            <w:vAlign w:val="center"/>
          </w:tcPr>
          <w:p w14:paraId="53920DB0" w14:textId="77777777" w:rsidR="00CC23DE" w:rsidRPr="00643A43" w:rsidRDefault="00CC23DE">
            <w:pPr>
              <w:pStyle w:val="TableParagraph"/>
              <w:jc w:val="center"/>
              <w:rPr>
                <w:rFonts w:ascii="Arial Nova" w:hAnsi="Arial Nova"/>
                <w:szCs w:val="20"/>
              </w:rPr>
              <w:pPrChange w:id="14516" w:author="Steve Wiggins" w:date="2022-07-30T18:22:00Z">
                <w:pPr>
                  <w:pStyle w:val="TableParagraph"/>
                </w:pPr>
              </w:pPrChange>
            </w:pPr>
            <w:r w:rsidRPr="00643A43">
              <w:rPr>
                <w:rFonts w:ascii="Arial Nova" w:hAnsi="Arial Nova"/>
                <w:szCs w:val="20"/>
              </w:rPr>
              <w:t>3</w:t>
            </w:r>
            <w:r w:rsidRPr="00643A43">
              <w:rPr>
                <w:rFonts w:ascii="Arial Nova" w:hAnsi="Arial Nova"/>
                <w:i/>
                <w:szCs w:val="20"/>
              </w:rPr>
              <w:t>.</w:t>
            </w:r>
            <w:r w:rsidRPr="00643A43">
              <w:rPr>
                <w:rFonts w:ascii="Arial Nova" w:hAnsi="Arial Nova"/>
                <w:szCs w:val="20"/>
              </w:rPr>
              <w:t>88</w:t>
            </w:r>
          </w:p>
        </w:tc>
        <w:tc>
          <w:tcPr>
            <w:tcW w:w="818" w:type="dxa"/>
            <w:vAlign w:val="center"/>
          </w:tcPr>
          <w:p w14:paraId="252401B0" w14:textId="77777777" w:rsidR="00CC23DE" w:rsidRPr="00643A43" w:rsidRDefault="00CC23DE">
            <w:pPr>
              <w:pStyle w:val="TableParagraph"/>
              <w:jc w:val="center"/>
              <w:rPr>
                <w:rFonts w:ascii="Arial Nova" w:hAnsi="Arial Nova"/>
                <w:szCs w:val="20"/>
              </w:rPr>
              <w:pPrChange w:id="14517" w:author="Steve Wiggins" w:date="2022-07-30T18:22:00Z">
                <w:pPr>
                  <w:pStyle w:val="TableParagraph"/>
                </w:pPr>
              </w:pPrChange>
            </w:pPr>
            <w:r w:rsidRPr="00643A43">
              <w:rPr>
                <w:rFonts w:ascii="Arial Nova" w:hAnsi="Arial Nova"/>
                <w:szCs w:val="20"/>
              </w:rPr>
              <w:t>3</w:t>
            </w:r>
            <w:r w:rsidRPr="00643A43">
              <w:rPr>
                <w:rFonts w:ascii="Arial Nova" w:hAnsi="Arial Nova"/>
                <w:i/>
                <w:szCs w:val="20"/>
              </w:rPr>
              <w:t>.</w:t>
            </w:r>
            <w:r w:rsidRPr="00643A43">
              <w:rPr>
                <w:rFonts w:ascii="Arial Nova" w:hAnsi="Arial Nova"/>
                <w:szCs w:val="20"/>
              </w:rPr>
              <w:t>72</w:t>
            </w:r>
          </w:p>
        </w:tc>
        <w:tc>
          <w:tcPr>
            <w:tcW w:w="1131" w:type="dxa"/>
            <w:vAlign w:val="center"/>
          </w:tcPr>
          <w:p w14:paraId="7161943A" w14:textId="77777777" w:rsidR="00CC23DE" w:rsidRPr="00643A43" w:rsidRDefault="00CC23DE">
            <w:pPr>
              <w:pStyle w:val="TableParagraph"/>
              <w:jc w:val="center"/>
              <w:rPr>
                <w:rFonts w:ascii="Arial Nova" w:hAnsi="Arial Nova"/>
                <w:szCs w:val="20"/>
              </w:rPr>
              <w:pPrChange w:id="14518" w:author="Steve Wiggins" w:date="2022-07-30T18:22:00Z">
                <w:pPr>
                  <w:pStyle w:val="TableParagraph"/>
                </w:pPr>
              </w:pPrChange>
            </w:pPr>
            <w:r w:rsidRPr="00643A43">
              <w:rPr>
                <w:rFonts w:ascii="Arial Nova" w:hAnsi="Arial Nova"/>
                <w:szCs w:val="20"/>
              </w:rPr>
              <w:t>3</w:t>
            </w:r>
            <w:r w:rsidRPr="00643A43">
              <w:rPr>
                <w:rFonts w:ascii="Arial Nova" w:hAnsi="Arial Nova"/>
                <w:i/>
                <w:szCs w:val="20"/>
              </w:rPr>
              <w:t>.</w:t>
            </w:r>
            <w:r w:rsidRPr="00643A43">
              <w:rPr>
                <w:rFonts w:ascii="Arial Nova" w:hAnsi="Arial Nova"/>
                <w:szCs w:val="20"/>
              </w:rPr>
              <w:t>46</w:t>
            </w:r>
          </w:p>
        </w:tc>
        <w:tc>
          <w:tcPr>
            <w:tcW w:w="785" w:type="dxa"/>
            <w:vAlign w:val="center"/>
          </w:tcPr>
          <w:p w14:paraId="4780665D" w14:textId="77777777" w:rsidR="00CC23DE" w:rsidRPr="00643A43" w:rsidRDefault="00CC23DE">
            <w:pPr>
              <w:pStyle w:val="TableParagraph"/>
              <w:jc w:val="center"/>
              <w:rPr>
                <w:rFonts w:ascii="Arial Nova" w:hAnsi="Arial Nova"/>
                <w:szCs w:val="20"/>
              </w:rPr>
              <w:pPrChange w:id="14519" w:author="Steve Wiggins" w:date="2022-07-30T18:22:00Z">
                <w:pPr>
                  <w:pStyle w:val="TableParagraph"/>
                </w:pPr>
              </w:pPrChange>
            </w:pPr>
            <w:r w:rsidRPr="00643A43">
              <w:rPr>
                <w:rFonts w:ascii="Arial Nova" w:hAnsi="Arial Nova"/>
                <w:szCs w:val="20"/>
              </w:rPr>
              <w:t>3</w:t>
            </w:r>
            <w:r w:rsidRPr="00643A43">
              <w:rPr>
                <w:rFonts w:ascii="Arial Nova" w:hAnsi="Arial Nova"/>
                <w:i/>
                <w:szCs w:val="20"/>
              </w:rPr>
              <w:t>.</w:t>
            </w:r>
            <w:r w:rsidRPr="00643A43">
              <w:rPr>
                <w:rFonts w:ascii="Arial Nova" w:hAnsi="Arial Nova"/>
                <w:szCs w:val="20"/>
              </w:rPr>
              <w:t>65</w:t>
            </w:r>
          </w:p>
        </w:tc>
        <w:tc>
          <w:tcPr>
            <w:tcW w:w="818" w:type="dxa"/>
            <w:vAlign w:val="center"/>
          </w:tcPr>
          <w:p w14:paraId="23E3C9D7" w14:textId="77777777" w:rsidR="00CC23DE" w:rsidRPr="00643A43" w:rsidRDefault="00CC23DE">
            <w:pPr>
              <w:pStyle w:val="TableParagraph"/>
              <w:jc w:val="center"/>
              <w:rPr>
                <w:rFonts w:ascii="Arial Nova" w:hAnsi="Arial Nova"/>
                <w:szCs w:val="20"/>
              </w:rPr>
              <w:pPrChange w:id="14520" w:author="Steve Wiggins" w:date="2022-07-30T18:22:00Z">
                <w:pPr>
                  <w:pStyle w:val="TableParagraph"/>
                </w:pPr>
              </w:pPrChange>
            </w:pPr>
            <w:r w:rsidRPr="00643A43">
              <w:rPr>
                <w:rFonts w:ascii="Arial Nova" w:hAnsi="Arial Nova"/>
                <w:szCs w:val="20"/>
              </w:rPr>
              <w:t>4</w:t>
            </w:r>
            <w:r w:rsidRPr="00643A43">
              <w:rPr>
                <w:rFonts w:ascii="Arial Nova" w:hAnsi="Arial Nova"/>
                <w:i/>
                <w:szCs w:val="20"/>
              </w:rPr>
              <w:t>.</w:t>
            </w:r>
            <w:r w:rsidRPr="00643A43">
              <w:rPr>
                <w:rFonts w:ascii="Arial Nova" w:hAnsi="Arial Nova"/>
                <w:szCs w:val="20"/>
              </w:rPr>
              <w:t>08</w:t>
            </w:r>
          </w:p>
        </w:tc>
        <w:tc>
          <w:tcPr>
            <w:tcW w:w="1131" w:type="dxa"/>
            <w:vAlign w:val="center"/>
          </w:tcPr>
          <w:p w14:paraId="74C2FE97" w14:textId="77777777" w:rsidR="00CC23DE" w:rsidRPr="00643A43" w:rsidRDefault="00CC23DE">
            <w:pPr>
              <w:pStyle w:val="TableParagraph"/>
              <w:jc w:val="center"/>
              <w:rPr>
                <w:rFonts w:ascii="Arial Nova" w:hAnsi="Arial Nova"/>
                <w:szCs w:val="20"/>
              </w:rPr>
              <w:pPrChange w:id="14521" w:author="Steve Wiggins" w:date="2022-07-30T18:22:00Z">
                <w:pPr>
                  <w:pStyle w:val="TableParagraph"/>
                </w:pPr>
              </w:pPrChange>
            </w:pPr>
            <w:r w:rsidRPr="00643A43">
              <w:rPr>
                <w:rFonts w:ascii="Arial Nova" w:hAnsi="Arial Nova"/>
                <w:szCs w:val="20"/>
              </w:rPr>
              <w:t>4</w:t>
            </w:r>
            <w:r w:rsidRPr="00643A43">
              <w:rPr>
                <w:rFonts w:ascii="Arial Nova" w:hAnsi="Arial Nova"/>
                <w:i/>
                <w:szCs w:val="20"/>
              </w:rPr>
              <w:t>.</w:t>
            </w:r>
            <w:r w:rsidRPr="00643A43">
              <w:rPr>
                <w:rFonts w:ascii="Arial Nova" w:hAnsi="Arial Nova"/>
                <w:szCs w:val="20"/>
              </w:rPr>
              <w:t>41</w:t>
            </w:r>
          </w:p>
        </w:tc>
        <w:tc>
          <w:tcPr>
            <w:tcW w:w="785" w:type="dxa"/>
            <w:vAlign w:val="center"/>
          </w:tcPr>
          <w:p w14:paraId="77ADDD9D" w14:textId="77777777" w:rsidR="00CC23DE" w:rsidRPr="00643A43" w:rsidRDefault="00CC23DE">
            <w:pPr>
              <w:pStyle w:val="TableParagraph"/>
              <w:jc w:val="center"/>
              <w:rPr>
                <w:rFonts w:ascii="Arial Nova" w:hAnsi="Arial Nova"/>
                <w:szCs w:val="20"/>
              </w:rPr>
              <w:pPrChange w:id="14522" w:author="Steve Wiggins" w:date="2022-07-30T18:22:00Z">
                <w:pPr>
                  <w:pStyle w:val="TableParagraph"/>
                </w:pPr>
              </w:pPrChange>
            </w:pPr>
            <w:r w:rsidRPr="00643A43">
              <w:rPr>
                <w:rFonts w:ascii="Arial Nova" w:hAnsi="Arial Nova"/>
                <w:szCs w:val="20"/>
              </w:rPr>
              <w:t>4</w:t>
            </w:r>
            <w:r w:rsidRPr="00643A43">
              <w:rPr>
                <w:rFonts w:ascii="Arial Nova" w:hAnsi="Arial Nova"/>
                <w:i/>
                <w:szCs w:val="20"/>
              </w:rPr>
              <w:t>.</w:t>
            </w:r>
            <w:r w:rsidRPr="00643A43">
              <w:rPr>
                <w:rFonts w:ascii="Arial Nova" w:hAnsi="Arial Nova"/>
                <w:szCs w:val="20"/>
              </w:rPr>
              <w:t>09</w:t>
            </w:r>
          </w:p>
        </w:tc>
        <w:tc>
          <w:tcPr>
            <w:tcW w:w="818" w:type="dxa"/>
            <w:vAlign w:val="center"/>
          </w:tcPr>
          <w:p w14:paraId="641BCC7D" w14:textId="77777777" w:rsidR="00CC23DE" w:rsidRPr="00643A43" w:rsidRDefault="00CC23DE">
            <w:pPr>
              <w:pStyle w:val="TableParagraph"/>
              <w:jc w:val="center"/>
              <w:rPr>
                <w:rFonts w:ascii="Arial Nova" w:hAnsi="Arial Nova"/>
                <w:szCs w:val="20"/>
              </w:rPr>
              <w:pPrChange w:id="14523" w:author="Steve Wiggins" w:date="2022-07-30T18:22:00Z">
                <w:pPr>
                  <w:pStyle w:val="TableParagraph"/>
                </w:pPr>
              </w:pPrChange>
            </w:pPr>
            <w:r w:rsidRPr="00643A43">
              <w:rPr>
                <w:rFonts w:ascii="Arial Nova" w:hAnsi="Arial Nova"/>
                <w:szCs w:val="20"/>
              </w:rPr>
              <w:t>3</w:t>
            </w:r>
            <w:r w:rsidRPr="00643A43">
              <w:rPr>
                <w:rFonts w:ascii="Arial Nova" w:hAnsi="Arial Nova"/>
                <w:i/>
                <w:szCs w:val="20"/>
              </w:rPr>
              <w:t>.</w:t>
            </w:r>
            <w:r w:rsidRPr="00643A43">
              <w:rPr>
                <w:rFonts w:ascii="Arial Nova" w:hAnsi="Arial Nova"/>
                <w:szCs w:val="20"/>
              </w:rPr>
              <w:t>81</w:t>
            </w:r>
          </w:p>
        </w:tc>
        <w:tc>
          <w:tcPr>
            <w:tcW w:w="1131" w:type="dxa"/>
            <w:vAlign w:val="center"/>
          </w:tcPr>
          <w:p w14:paraId="1980CC60" w14:textId="77777777" w:rsidR="00CC23DE" w:rsidRPr="00643A43" w:rsidRDefault="00CC23DE">
            <w:pPr>
              <w:pStyle w:val="TableParagraph"/>
              <w:jc w:val="center"/>
              <w:rPr>
                <w:rFonts w:ascii="Arial Nova" w:hAnsi="Arial Nova"/>
                <w:szCs w:val="20"/>
              </w:rPr>
              <w:pPrChange w:id="14524" w:author="Steve Wiggins" w:date="2022-07-30T18:22:00Z">
                <w:pPr>
                  <w:pStyle w:val="TableParagraph"/>
                </w:pPr>
              </w:pPrChange>
            </w:pPr>
            <w:r w:rsidRPr="00643A43">
              <w:rPr>
                <w:rFonts w:ascii="Arial Nova" w:hAnsi="Arial Nova"/>
                <w:szCs w:val="20"/>
              </w:rPr>
              <w:t>3</w:t>
            </w:r>
            <w:r w:rsidRPr="00643A43">
              <w:rPr>
                <w:rFonts w:ascii="Arial Nova" w:hAnsi="Arial Nova"/>
                <w:i/>
                <w:szCs w:val="20"/>
              </w:rPr>
              <w:t>.</w:t>
            </w:r>
            <w:r w:rsidRPr="00643A43">
              <w:rPr>
                <w:rFonts w:ascii="Arial Nova" w:hAnsi="Arial Nova"/>
                <w:szCs w:val="20"/>
              </w:rPr>
              <w:t>71</w:t>
            </w:r>
          </w:p>
        </w:tc>
        <w:tc>
          <w:tcPr>
            <w:tcW w:w="728" w:type="dxa"/>
            <w:vAlign w:val="center"/>
          </w:tcPr>
          <w:p w14:paraId="7D2D471A" w14:textId="77777777" w:rsidR="00CC23DE" w:rsidRPr="00643A43" w:rsidRDefault="00CC23DE">
            <w:pPr>
              <w:pStyle w:val="TableParagraph"/>
              <w:jc w:val="center"/>
              <w:rPr>
                <w:rFonts w:ascii="Arial Nova" w:hAnsi="Arial Nova"/>
                <w:szCs w:val="20"/>
              </w:rPr>
              <w:pPrChange w:id="14525" w:author="Steve Wiggins" w:date="2022-07-30T18:22:00Z">
                <w:pPr>
                  <w:pStyle w:val="TableParagraph"/>
                </w:pPr>
              </w:pPrChange>
            </w:pPr>
            <w:r w:rsidRPr="00643A43">
              <w:rPr>
                <w:rFonts w:ascii="Arial Nova" w:hAnsi="Arial Nova"/>
                <w:szCs w:val="20"/>
              </w:rPr>
              <w:t>3</w:t>
            </w:r>
            <w:r w:rsidRPr="00643A43">
              <w:rPr>
                <w:rFonts w:ascii="Arial Nova" w:hAnsi="Arial Nova"/>
                <w:i/>
                <w:szCs w:val="20"/>
              </w:rPr>
              <w:t>.</w:t>
            </w:r>
            <w:r w:rsidRPr="00643A43">
              <w:rPr>
                <w:rFonts w:ascii="Arial Nova" w:hAnsi="Arial Nova"/>
                <w:szCs w:val="20"/>
              </w:rPr>
              <w:t>8</w:t>
            </w:r>
          </w:p>
        </w:tc>
      </w:tr>
      <w:tr w:rsidR="00643A43" w:rsidRPr="00643A43" w14:paraId="593E0BF2" w14:textId="77777777" w:rsidTr="00EC40A2">
        <w:trPr>
          <w:trHeight w:val="144"/>
        </w:trPr>
        <w:tc>
          <w:tcPr>
            <w:tcW w:w="3186" w:type="dxa"/>
            <w:vAlign w:val="center"/>
          </w:tcPr>
          <w:p w14:paraId="21D41B54" w14:textId="77777777" w:rsidR="00CC23DE" w:rsidRPr="00643A43" w:rsidRDefault="00CC23DE">
            <w:pPr>
              <w:pStyle w:val="TableParagraph"/>
              <w:rPr>
                <w:rFonts w:ascii="Arial Nova" w:hAnsi="Arial Nova"/>
                <w:szCs w:val="20"/>
              </w:rPr>
              <w:pPrChange w:id="14526" w:author="Steve Wiggins" w:date="2022-07-30T18:22:00Z">
                <w:pPr>
                  <w:pStyle w:val="TableParagraph"/>
                  <w:jc w:val="both"/>
                </w:pPr>
              </w:pPrChange>
            </w:pPr>
            <w:r w:rsidRPr="00643A43">
              <w:rPr>
                <w:rFonts w:ascii="Arial Nova" w:hAnsi="Arial Nova"/>
                <w:szCs w:val="20"/>
              </w:rPr>
              <w:t>Self-ratings</w:t>
            </w:r>
          </w:p>
        </w:tc>
        <w:tc>
          <w:tcPr>
            <w:tcW w:w="757" w:type="dxa"/>
            <w:tcBorders>
              <w:bottom w:val="single" w:sz="4" w:space="0" w:color="000000"/>
            </w:tcBorders>
            <w:vAlign w:val="center"/>
          </w:tcPr>
          <w:p w14:paraId="61292F65" w14:textId="77777777" w:rsidR="00CC23DE" w:rsidRPr="00643A43" w:rsidRDefault="00CC23DE">
            <w:pPr>
              <w:pStyle w:val="TableParagraph"/>
              <w:jc w:val="center"/>
              <w:rPr>
                <w:rFonts w:ascii="Arial Nova" w:hAnsi="Arial Nova"/>
                <w:szCs w:val="20"/>
              </w:rPr>
              <w:pPrChange w:id="14527" w:author="Steve Wiggins" w:date="2022-07-30T18:22:00Z">
                <w:pPr>
                  <w:pStyle w:val="TableParagraph"/>
                </w:pPr>
              </w:pPrChange>
            </w:pPr>
            <w:r w:rsidRPr="00643A43">
              <w:rPr>
                <w:rFonts w:ascii="Arial Nova" w:hAnsi="Arial Nova"/>
                <w:szCs w:val="20"/>
              </w:rPr>
              <w:t>4</w:t>
            </w:r>
            <w:r w:rsidRPr="00643A43">
              <w:rPr>
                <w:rFonts w:ascii="Arial Nova" w:hAnsi="Arial Nova"/>
                <w:i/>
                <w:szCs w:val="20"/>
              </w:rPr>
              <w:t>.</w:t>
            </w:r>
            <w:r w:rsidRPr="00643A43">
              <w:rPr>
                <w:rFonts w:ascii="Arial Nova" w:hAnsi="Arial Nova"/>
                <w:szCs w:val="20"/>
              </w:rPr>
              <w:t>11</w:t>
            </w:r>
          </w:p>
        </w:tc>
        <w:tc>
          <w:tcPr>
            <w:tcW w:w="1131" w:type="dxa"/>
            <w:tcBorders>
              <w:bottom w:val="single" w:sz="4" w:space="0" w:color="000000"/>
            </w:tcBorders>
            <w:vAlign w:val="center"/>
          </w:tcPr>
          <w:p w14:paraId="040C1348" w14:textId="77777777" w:rsidR="00CC23DE" w:rsidRPr="00643A43" w:rsidRDefault="00CC23DE">
            <w:pPr>
              <w:pStyle w:val="TableParagraph"/>
              <w:jc w:val="center"/>
              <w:rPr>
                <w:rFonts w:ascii="Arial Nova" w:hAnsi="Arial Nova"/>
                <w:szCs w:val="20"/>
              </w:rPr>
              <w:pPrChange w:id="14528" w:author="Steve Wiggins" w:date="2022-07-30T18:22:00Z">
                <w:pPr>
                  <w:pStyle w:val="TableParagraph"/>
                </w:pPr>
              </w:pPrChange>
            </w:pPr>
            <w:r w:rsidRPr="00643A43">
              <w:rPr>
                <w:rFonts w:ascii="Arial Nova" w:hAnsi="Arial Nova"/>
                <w:szCs w:val="20"/>
              </w:rPr>
              <w:t>4</w:t>
            </w:r>
            <w:r w:rsidRPr="00643A43">
              <w:rPr>
                <w:rFonts w:ascii="Arial Nova" w:hAnsi="Arial Nova"/>
                <w:i/>
                <w:szCs w:val="20"/>
              </w:rPr>
              <w:t>.</w:t>
            </w:r>
            <w:r w:rsidRPr="00643A43">
              <w:rPr>
                <w:rFonts w:ascii="Arial Nova" w:hAnsi="Arial Nova"/>
                <w:szCs w:val="20"/>
              </w:rPr>
              <w:t>07</w:t>
            </w:r>
          </w:p>
        </w:tc>
        <w:tc>
          <w:tcPr>
            <w:tcW w:w="785" w:type="dxa"/>
            <w:tcBorders>
              <w:bottom w:val="single" w:sz="4" w:space="0" w:color="000000"/>
            </w:tcBorders>
            <w:vAlign w:val="center"/>
          </w:tcPr>
          <w:p w14:paraId="5E4C5F9C" w14:textId="77777777" w:rsidR="00CC23DE" w:rsidRPr="00643A43" w:rsidRDefault="00CC23DE">
            <w:pPr>
              <w:pStyle w:val="TableParagraph"/>
              <w:jc w:val="center"/>
              <w:rPr>
                <w:rFonts w:ascii="Arial Nova" w:hAnsi="Arial Nova"/>
                <w:szCs w:val="20"/>
              </w:rPr>
              <w:pPrChange w:id="14529" w:author="Steve Wiggins" w:date="2022-07-30T18:22:00Z">
                <w:pPr>
                  <w:pStyle w:val="TableParagraph"/>
                </w:pPr>
              </w:pPrChange>
            </w:pPr>
            <w:r w:rsidRPr="00643A43">
              <w:rPr>
                <w:rFonts w:ascii="Arial Nova" w:hAnsi="Arial Nova"/>
                <w:szCs w:val="20"/>
              </w:rPr>
              <w:t>4</w:t>
            </w:r>
            <w:r w:rsidRPr="00643A43">
              <w:rPr>
                <w:rFonts w:ascii="Arial Nova" w:hAnsi="Arial Nova"/>
                <w:i/>
                <w:szCs w:val="20"/>
              </w:rPr>
              <w:t>.</w:t>
            </w:r>
            <w:r w:rsidRPr="00643A43">
              <w:rPr>
                <w:rFonts w:ascii="Arial Nova" w:hAnsi="Arial Nova"/>
                <w:szCs w:val="20"/>
              </w:rPr>
              <w:t>11</w:t>
            </w:r>
          </w:p>
        </w:tc>
        <w:tc>
          <w:tcPr>
            <w:tcW w:w="818" w:type="dxa"/>
            <w:tcBorders>
              <w:bottom w:val="single" w:sz="4" w:space="0" w:color="000000"/>
            </w:tcBorders>
            <w:vAlign w:val="center"/>
          </w:tcPr>
          <w:p w14:paraId="32FCD530" w14:textId="77777777" w:rsidR="00CC23DE" w:rsidRPr="00643A43" w:rsidRDefault="00CC23DE">
            <w:pPr>
              <w:pStyle w:val="TableParagraph"/>
              <w:jc w:val="center"/>
              <w:rPr>
                <w:rFonts w:ascii="Arial Nova" w:hAnsi="Arial Nova"/>
                <w:szCs w:val="20"/>
              </w:rPr>
              <w:pPrChange w:id="14530" w:author="Steve Wiggins" w:date="2022-07-30T18:22:00Z">
                <w:pPr>
                  <w:pStyle w:val="TableParagraph"/>
                </w:pPr>
              </w:pPrChange>
            </w:pPr>
            <w:r w:rsidRPr="00643A43">
              <w:rPr>
                <w:rFonts w:ascii="Arial Nova" w:hAnsi="Arial Nova"/>
                <w:szCs w:val="20"/>
              </w:rPr>
              <w:t>4</w:t>
            </w:r>
            <w:r w:rsidRPr="00643A43">
              <w:rPr>
                <w:rFonts w:ascii="Arial Nova" w:hAnsi="Arial Nova"/>
                <w:i/>
                <w:szCs w:val="20"/>
              </w:rPr>
              <w:t>.</w:t>
            </w:r>
            <w:r w:rsidRPr="00643A43">
              <w:rPr>
                <w:rFonts w:ascii="Arial Nova" w:hAnsi="Arial Nova"/>
                <w:szCs w:val="20"/>
              </w:rPr>
              <w:t>08</w:t>
            </w:r>
          </w:p>
        </w:tc>
        <w:tc>
          <w:tcPr>
            <w:tcW w:w="1131" w:type="dxa"/>
            <w:tcBorders>
              <w:bottom w:val="single" w:sz="4" w:space="0" w:color="000000"/>
            </w:tcBorders>
            <w:vAlign w:val="center"/>
          </w:tcPr>
          <w:p w14:paraId="288B7365" w14:textId="77777777" w:rsidR="00CC23DE" w:rsidRPr="00643A43" w:rsidRDefault="00CC23DE">
            <w:pPr>
              <w:pStyle w:val="TableParagraph"/>
              <w:jc w:val="center"/>
              <w:rPr>
                <w:rFonts w:ascii="Arial Nova" w:hAnsi="Arial Nova"/>
                <w:szCs w:val="20"/>
              </w:rPr>
              <w:pPrChange w:id="14531" w:author="Steve Wiggins" w:date="2022-07-30T18:22:00Z">
                <w:pPr>
                  <w:pStyle w:val="TableParagraph"/>
                </w:pPr>
              </w:pPrChange>
            </w:pPr>
            <w:r w:rsidRPr="00643A43">
              <w:rPr>
                <w:rFonts w:ascii="Arial Nova" w:hAnsi="Arial Nova"/>
                <w:szCs w:val="20"/>
              </w:rPr>
              <w:t>4</w:t>
            </w:r>
            <w:r w:rsidRPr="00643A43">
              <w:rPr>
                <w:rFonts w:ascii="Arial Nova" w:hAnsi="Arial Nova"/>
                <w:i/>
                <w:szCs w:val="20"/>
              </w:rPr>
              <w:t>.</w:t>
            </w:r>
            <w:r w:rsidRPr="00643A43">
              <w:rPr>
                <w:rFonts w:ascii="Arial Nova" w:hAnsi="Arial Nova"/>
                <w:szCs w:val="20"/>
              </w:rPr>
              <w:t>01</w:t>
            </w:r>
          </w:p>
        </w:tc>
        <w:tc>
          <w:tcPr>
            <w:tcW w:w="785" w:type="dxa"/>
            <w:tcBorders>
              <w:bottom w:val="single" w:sz="4" w:space="0" w:color="000000"/>
            </w:tcBorders>
            <w:vAlign w:val="center"/>
          </w:tcPr>
          <w:p w14:paraId="08D6C52F" w14:textId="77777777" w:rsidR="00CC23DE" w:rsidRPr="00643A43" w:rsidRDefault="00CC23DE">
            <w:pPr>
              <w:pStyle w:val="TableParagraph"/>
              <w:jc w:val="center"/>
              <w:rPr>
                <w:rFonts w:ascii="Arial Nova" w:hAnsi="Arial Nova"/>
                <w:szCs w:val="20"/>
              </w:rPr>
              <w:pPrChange w:id="14532" w:author="Steve Wiggins" w:date="2022-07-30T18:22:00Z">
                <w:pPr>
                  <w:pStyle w:val="TableParagraph"/>
                </w:pPr>
              </w:pPrChange>
            </w:pPr>
            <w:r w:rsidRPr="00643A43">
              <w:rPr>
                <w:rFonts w:ascii="Arial Nova" w:hAnsi="Arial Nova"/>
                <w:szCs w:val="20"/>
              </w:rPr>
              <w:t>4</w:t>
            </w:r>
            <w:r w:rsidRPr="00643A43">
              <w:rPr>
                <w:rFonts w:ascii="Arial Nova" w:hAnsi="Arial Nova"/>
                <w:i/>
                <w:szCs w:val="20"/>
              </w:rPr>
              <w:t>.</w:t>
            </w:r>
            <w:r w:rsidRPr="00643A43">
              <w:rPr>
                <w:rFonts w:ascii="Arial Nova" w:hAnsi="Arial Nova"/>
                <w:szCs w:val="20"/>
              </w:rPr>
              <w:t>06</w:t>
            </w:r>
          </w:p>
        </w:tc>
        <w:tc>
          <w:tcPr>
            <w:tcW w:w="818" w:type="dxa"/>
            <w:tcBorders>
              <w:bottom w:val="single" w:sz="4" w:space="0" w:color="000000"/>
            </w:tcBorders>
            <w:vAlign w:val="center"/>
          </w:tcPr>
          <w:p w14:paraId="3257473C" w14:textId="77777777" w:rsidR="00CC23DE" w:rsidRPr="00643A43" w:rsidRDefault="00CC23DE">
            <w:pPr>
              <w:pStyle w:val="TableParagraph"/>
              <w:jc w:val="center"/>
              <w:rPr>
                <w:rFonts w:ascii="Arial Nova" w:hAnsi="Arial Nova"/>
                <w:szCs w:val="20"/>
              </w:rPr>
              <w:pPrChange w:id="14533" w:author="Steve Wiggins" w:date="2022-07-30T18:22:00Z">
                <w:pPr>
                  <w:pStyle w:val="TableParagraph"/>
                </w:pPr>
              </w:pPrChange>
            </w:pPr>
            <w:r w:rsidRPr="00643A43">
              <w:rPr>
                <w:rFonts w:ascii="Arial Nova" w:hAnsi="Arial Nova"/>
                <w:szCs w:val="20"/>
              </w:rPr>
              <w:t>4</w:t>
            </w:r>
            <w:r w:rsidRPr="00643A43">
              <w:rPr>
                <w:rFonts w:ascii="Arial Nova" w:hAnsi="Arial Nova"/>
                <w:i/>
                <w:szCs w:val="20"/>
              </w:rPr>
              <w:t>.</w:t>
            </w:r>
            <w:r w:rsidRPr="00643A43">
              <w:rPr>
                <w:rFonts w:ascii="Arial Nova" w:hAnsi="Arial Nova"/>
                <w:szCs w:val="20"/>
              </w:rPr>
              <w:t>1</w:t>
            </w:r>
          </w:p>
        </w:tc>
        <w:tc>
          <w:tcPr>
            <w:tcW w:w="1131" w:type="dxa"/>
            <w:tcBorders>
              <w:bottom w:val="single" w:sz="4" w:space="0" w:color="000000"/>
            </w:tcBorders>
            <w:vAlign w:val="center"/>
          </w:tcPr>
          <w:p w14:paraId="59549440" w14:textId="77777777" w:rsidR="00CC23DE" w:rsidRPr="00643A43" w:rsidRDefault="00CC23DE">
            <w:pPr>
              <w:pStyle w:val="TableParagraph"/>
              <w:jc w:val="center"/>
              <w:rPr>
                <w:rFonts w:ascii="Arial Nova" w:hAnsi="Arial Nova"/>
                <w:szCs w:val="20"/>
              </w:rPr>
              <w:pPrChange w:id="14534" w:author="Steve Wiggins" w:date="2022-07-30T18:22:00Z">
                <w:pPr>
                  <w:pStyle w:val="TableParagraph"/>
                </w:pPr>
              </w:pPrChange>
            </w:pPr>
            <w:r w:rsidRPr="00643A43">
              <w:rPr>
                <w:rFonts w:ascii="Arial Nova" w:hAnsi="Arial Nova"/>
                <w:szCs w:val="20"/>
              </w:rPr>
              <w:t>4</w:t>
            </w:r>
            <w:r w:rsidRPr="00643A43">
              <w:rPr>
                <w:rFonts w:ascii="Arial Nova" w:hAnsi="Arial Nova"/>
                <w:i/>
                <w:szCs w:val="20"/>
              </w:rPr>
              <w:t>.</w:t>
            </w:r>
            <w:r w:rsidRPr="00643A43">
              <w:rPr>
                <w:rFonts w:ascii="Arial Nova" w:hAnsi="Arial Nova"/>
                <w:szCs w:val="20"/>
              </w:rPr>
              <w:t>97</w:t>
            </w:r>
          </w:p>
        </w:tc>
        <w:tc>
          <w:tcPr>
            <w:tcW w:w="785" w:type="dxa"/>
            <w:tcBorders>
              <w:bottom w:val="single" w:sz="4" w:space="0" w:color="000000"/>
            </w:tcBorders>
            <w:vAlign w:val="center"/>
          </w:tcPr>
          <w:p w14:paraId="1CC831B8" w14:textId="77777777" w:rsidR="00CC23DE" w:rsidRPr="00643A43" w:rsidRDefault="00CC23DE">
            <w:pPr>
              <w:pStyle w:val="TableParagraph"/>
              <w:jc w:val="center"/>
              <w:rPr>
                <w:rFonts w:ascii="Arial Nova" w:hAnsi="Arial Nova"/>
                <w:szCs w:val="20"/>
              </w:rPr>
              <w:pPrChange w:id="14535" w:author="Steve Wiggins" w:date="2022-07-30T18:22:00Z">
                <w:pPr>
                  <w:pStyle w:val="TableParagraph"/>
                </w:pPr>
              </w:pPrChange>
            </w:pPr>
            <w:r w:rsidRPr="00643A43">
              <w:rPr>
                <w:rFonts w:ascii="Arial Nova" w:hAnsi="Arial Nova"/>
                <w:szCs w:val="20"/>
              </w:rPr>
              <w:t>4</w:t>
            </w:r>
            <w:r w:rsidRPr="00643A43">
              <w:rPr>
                <w:rFonts w:ascii="Arial Nova" w:hAnsi="Arial Nova"/>
                <w:i/>
                <w:szCs w:val="20"/>
              </w:rPr>
              <w:t>.</w:t>
            </w:r>
            <w:r w:rsidRPr="00643A43">
              <w:rPr>
                <w:rFonts w:ascii="Arial Nova" w:hAnsi="Arial Nova"/>
                <w:szCs w:val="20"/>
              </w:rPr>
              <w:t>12</w:t>
            </w:r>
          </w:p>
        </w:tc>
        <w:tc>
          <w:tcPr>
            <w:tcW w:w="818" w:type="dxa"/>
            <w:tcBorders>
              <w:bottom w:val="single" w:sz="4" w:space="0" w:color="000000"/>
            </w:tcBorders>
            <w:vAlign w:val="center"/>
          </w:tcPr>
          <w:p w14:paraId="47282AD9" w14:textId="77777777" w:rsidR="00CC23DE" w:rsidRPr="00643A43" w:rsidRDefault="00CC23DE">
            <w:pPr>
              <w:pStyle w:val="TableParagraph"/>
              <w:jc w:val="center"/>
              <w:rPr>
                <w:rFonts w:ascii="Arial Nova" w:hAnsi="Arial Nova"/>
                <w:szCs w:val="20"/>
              </w:rPr>
              <w:pPrChange w:id="14536" w:author="Steve Wiggins" w:date="2022-07-30T18:22:00Z">
                <w:pPr>
                  <w:pStyle w:val="TableParagraph"/>
                </w:pPr>
              </w:pPrChange>
            </w:pPr>
            <w:r w:rsidRPr="00643A43">
              <w:rPr>
                <w:rFonts w:ascii="Arial Nova" w:hAnsi="Arial Nova"/>
                <w:szCs w:val="20"/>
              </w:rPr>
              <w:t>4</w:t>
            </w:r>
            <w:r w:rsidRPr="00643A43">
              <w:rPr>
                <w:rFonts w:ascii="Arial Nova" w:hAnsi="Arial Nova"/>
                <w:i/>
                <w:szCs w:val="20"/>
              </w:rPr>
              <w:t>.</w:t>
            </w:r>
            <w:r w:rsidRPr="00643A43">
              <w:rPr>
                <w:rFonts w:ascii="Arial Nova" w:hAnsi="Arial Nova"/>
                <w:szCs w:val="20"/>
              </w:rPr>
              <w:t>12</w:t>
            </w:r>
          </w:p>
        </w:tc>
        <w:tc>
          <w:tcPr>
            <w:tcW w:w="1131" w:type="dxa"/>
            <w:tcBorders>
              <w:bottom w:val="single" w:sz="4" w:space="0" w:color="000000"/>
            </w:tcBorders>
            <w:vAlign w:val="center"/>
          </w:tcPr>
          <w:p w14:paraId="6B0099DA" w14:textId="77777777" w:rsidR="00CC23DE" w:rsidRPr="00643A43" w:rsidRDefault="00CC23DE">
            <w:pPr>
              <w:pStyle w:val="TableParagraph"/>
              <w:jc w:val="center"/>
              <w:rPr>
                <w:rFonts w:ascii="Arial Nova" w:hAnsi="Arial Nova"/>
                <w:szCs w:val="20"/>
              </w:rPr>
              <w:pPrChange w:id="14537" w:author="Steve Wiggins" w:date="2022-07-30T18:22:00Z">
                <w:pPr>
                  <w:pStyle w:val="TableParagraph"/>
                </w:pPr>
              </w:pPrChange>
            </w:pPr>
            <w:r w:rsidRPr="00643A43">
              <w:rPr>
                <w:rFonts w:ascii="Arial Nova" w:hAnsi="Arial Nova"/>
                <w:szCs w:val="20"/>
              </w:rPr>
              <w:t>3</w:t>
            </w:r>
            <w:r w:rsidRPr="00643A43">
              <w:rPr>
                <w:rFonts w:ascii="Arial Nova" w:hAnsi="Arial Nova"/>
                <w:i/>
                <w:szCs w:val="20"/>
              </w:rPr>
              <w:t>.</w:t>
            </w:r>
            <w:r w:rsidRPr="00643A43">
              <w:rPr>
                <w:rFonts w:ascii="Arial Nova" w:hAnsi="Arial Nova"/>
                <w:szCs w:val="20"/>
              </w:rPr>
              <w:t>91</w:t>
            </w:r>
          </w:p>
        </w:tc>
        <w:tc>
          <w:tcPr>
            <w:tcW w:w="728" w:type="dxa"/>
            <w:tcBorders>
              <w:bottom w:val="single" w:sz="4" w:space="0" w:color="000000"/>
            </w:tcBorders>
            <w:vAlign w:val="center"/>
          </w:tcPr>
          <w:p w14:paraId="111B23EE" w14:textId="77777777" w:rsidR="00CC23DE" w:rsidRPr="00643A43" w:rsidRDefault="00CC23DE">
            <w:pPr>
              <w:pStyle w:val="TableParagraph"/>
              <w:jc w:val="center"/>
              <w:rPr>
                <w:rFonts w:ascii="Arial Nova" w:hAnsi="Arial Nova"/>
                <w:szCs w:val="20"/>
              </w:rPr>
              <w:pPrChange w:id="14538" w:author="Steve Wiggins" w:date="2022-07-30T18:22:00Z">
                <w:pPr>
                  <w:pStyle w:val="TableParagraph"/>
                </w:pPr>
              </w:pPrChange>
            </w:pPr>
            <w:r w:rsidRPr="00643A43">
              <w:rPr>
                <w:rFonts w:ascii="Arial Nova" w:hAnsi="Arial Nova"/>
                <w:szCs w:val="20"/>
              </w:rPr>
              <w:t>4</w:t>
            </w:r>
            <w:r w:rsidRPr="00643A43">
              <w:rPr>
                <w:rFonts w:ascii="Arial Nova" w:hAnsi="Arial Nova"/>
                <w:i/>
                <w:szCs w:val="20"/>
              </w:rPr>
              <w:t>.</w:t>
            </w:r>
            <w:r w:rsidRPr="00643A43">
              <w:rPr>
                <w:rFonts w:ascii="Arial Nova" w:hAnsi="Arial Nova"/>
                <w:szCs w:val="20"/>
              </w:rPr>
              <w:t>11</w:t>
            </w:r>
          </w:p>
        </w:tc>
      </w:tr>
      <w:tr w:rsidR="00643A43" w:rsidRPr="00643A43" w14:paraId="5B168A6E" w14:textId="77777777" w:rsidTr="00EC40A2">
        <w:trPr>
          <w:trHeight w:val="144"/>
        </w:trPr>
        <w:tc>
          <w:tcPr>
            <w:tcW w:w="3186" w:type="dxa"/>
            <w:vAlign w:val="center"/>
          </w:tcPr>
          <w:p w14:paraId="329DD42E" w14:textId="4B319D51" w:rsidR="00EC40A2" w:rsidRPr="00643A43" w:rsidRDefault="00EC40A2">
            <w:pPr>
              <w:pStyle w:val="TableParagraph"/>
              <w:rPr>
                <w:rFonts w:ascii="Arial Nova" w:hAnsi="Arial Nova"/>
                <w:szCs w:val="20"/>
              </w:rPr>
              <w:pPrChange w:id="14539" w:author="Steve Wiggins" w:date="2022-07-30T18:22:00Z">
                <w:pPr>
                  <w:pStyle w:val="TableParagraph"/>
                  <w:jc w:val="both"/>
                </w:pPr>
              </w:pPrChange>
            </w:pPr>
          </w:p>
        </w:tc>
        <w:tc>
          <w:tcPr>
            <w:tcW w:w="10818" w:type="dxa"/>
            <w:gridSpan w:val="12"/>
            <w:vAlign w:val="center"/>
          </w:tcPr>
          <w:p w14:paraId="3C5D1C61" w14:textId="496CFC13" w:rsidR="00EC40A2" w:rsidRPr="00BE4F53" w:rsidRDefault="00EC40A2">
            <w:pPr>
              <w:pStyle w:val="TableParagraph"/>
              <w:jc w:val="center"/>
              <w:rPr>
                <w:rFonts w:ascii="Arial Nova" w:hAnsi="Arial Nova"/>
                <w:b/>
                <w:bCs/>
                <w:szCs w:val="20"/>
              </w:rPr>
              <w:pPrChange w:id="14540" w:author="Steve Wiggins" w:date="2022-07-30T18:22:00Z">
                <w:pPr>
                  <w:pStyle w:val="TableParagraph"/>
                </w:pPr>
              </w:pPrChange>
            </w:pPr>
            <w:r w:rsidRPr="00BE4F53">
              <w:rPr>
                <w:rFonts w:ascii="Arial Nova" w:hAnsi="Arial Nova"/>
                <w:b/>
                <w:bCs/>
                <w:szCs w:val="20"/>
              </w:rPr>
              <w:t>Quality</w:t>
            </w:r>
          </w:p>
        </w:tc>
      </w:tr>
      <w:tr w:rsidR="00643A43" w:rsidRPr="00643A43" w14:paraId="31E8B463" w14:textId="77777777" w:rsidTr="00EC40A2">
        <w:trPr>
          <w:trHeight w:val="144"/>
        </w:trPr>
        <w:tc>
          <w:tcPr>
            <w:tcW w:w="3186" w:type="dxa"/>
            <w:vAlign w:val="center"/>
          </w:tcPr>
          <w:p w14:paraId="0AC98BF6" w14:textId="35244F26" w:rsidR="00CC23DE" w:rsidRPr="00643A43" w:rsidRDefault="00CC23DE">
            <w:pPr>
              <w:pStyle w:val="TableParagraph"/>
              <w:rPr>
                <w:rFonts w:ascii="Arial Nova" w:hAnsi="Arial Nova"/>
                <w:szCs w:val="20"/>
              </w:rPr>
              <w:pPrChange w:id="14541" w:author="Steve Wiggins" w:date="2022-07-30T18:22:00Z">
                <w:pPr>
                  <w:pStyle w:val="TableParagraph"/>
                  <w:jc w:val="both"/>
                </w:pPr>
              </w:pPrChange>
            </w:pPr>
            <w:r w:rsidRPr="00643A43">
              <w:rPr>
                <w:rFonts w:ascii="Arial Nova" w:hAnsi="Arial Nova"/>
                <w:szCs w:val="20"/>
              </w:rPr>
              <w:t>Farmer</w:t>
            </w:r>
            <w:r w:rsidR="00F73A4C" w:rsidRPr="00643A43">
              <w:rPr>
                <w:rFonts w:ascii="Arial Nova" w:hAnsi="Arial Nova"/>
                <w:szCs w:val="20"/>
              </w:rPr>
              <w:t xml:space="preserve"> </w:t>
            </w:r>
            <w:r w:rsidRPr="00643A43">
              <w:rPr>
                <w:rFonts w:ascii="Arial Nova" w:hAnsi="Arial Nova"/>
                <w:szCs w:val="20"/>
              </w:rPr>
              <w:t>is</w:t>
            </w:r>
            <w:r w:rsidR="00F73A4C" w:rsidRPr="00643A43">
              <w:rPr>
                <w:rFonts w:ascii="Arial Nova" w:hAnsi="Arial Nova"/>
                <w:szCs w:val="20"/>
              </w:rPr>
              <w:t xml:space="preserve"> </w:t>
            </w:r>
            <w:r w:rsidRPr="00643A43">
              <w:rPr>
                <w:rFonts w:ascii="Arial Nova" w:hAnsi="Arial Nova"/>
                <w:szCs w:val="20"/>
              </w:rPr>
              <w:t>male</w:t>
            </w:r>
          </w:p>
        </w:tc>
        <w:tc>
          <w:tcPr>
            <w:tcW w:w="757" w:type="dxa"/>
            <w:tcBorders>
              <w:top w:val="single" w:sz="4" w:space="0" w:color="000000"/>
            </w:tcBorders>
            <w:vAlign w:val="center"/>
          </w:tcPr>
          <w:p w14:paraId="710B025A" w14:textId="77777777" w:rsidR="00CC23DE" w:rsidRPr="00643A43" w:rsidRDefault="00CC23DE">
            <w:pPr>
              <w:pStyle w:val="TableParagraph"/>
              <w:jc w:val="center"/>
              <w:rPr>
                <w:rFonts w:ascii="Arial Nova" w:hAnsi="Arial Nova"/>
                <w:szCs w:val="20"/>
              </w:rPr>
              <w:pPrChange w:id="14542" w:author="Steve Wiggins" w:date="2022-07-30T18:22:00Z">
                <w:pPr>
                  <w:pStyle w:val="TableParagraph"/>
                </w:pPr>
              </w:pPrChange>
            </w:pPr>
            <w:r w:rsidRPr="00643A43">
              <w:rPr>
                <w:rFonts w:ascii="Arial Nova" w:hAnsi="Arial Nova"/>
                <w:szCs w:val="20"/>
              </w:rPr>
              <w:t>3</w:t>
            </w:r>
            <w:r w:rsidRPr="00643A43">
              <w:rPr>
                <w:rFonts w:ascii="Arial Nova" w:hAnsi="Arial Nova"/>
                <w:i/>
                <w:szCs w:val="20"/>
              </w:rPr>
              <w:t>.</w:t>
            </w:r>
            <w:r w:rsidRPr="00643A43">
              <w:rPr>
                <w:rFonts w:ascii="Arial Nova" w:hAnsi="Arial Nova"/>
                <w:szCs w:val="20"/>
              </w:rPr>
              <w:t>49</w:t>
            </w:r>
          </w:p>
        </w:tc>
        <w:tc>
          <w:tcPr>
            <w:tcW w:w="1131" w:type="dxa"/>
            <w:tcBorders>
              <w:top w:val="single" w:sz="4" w:space="0" w:color="000000"/>
            </w:tcBorders>
            <w:vAlign w:val="center"/>
          </w:tcPr>
          <w:p w14:paraId="4E663A6B" w14:textId="77777777" w:rsidR="00CC23DE" w:rsidRPr="00643A43" w:rsidRDefault="00CC23DE">
            <w:pPr>
              <w:pStyle w:val="TableParagraph"/>
              <w:jc w:val="center"/>
              <w:rPr>
                <w:rFonts w:ascii="Arial Nova" w:hAnsi="Arial Nova"/>
                <w:szCs w:val="20"/>
              </w:rPr>
              <w:pPrChange w:id="14543" w:author="Steve Wiggins" w:date="2022-07-30T18:22:00Z">
                <w:pPr>
                  <w:pStyle w:val="TableParagraph"/>
                </w:pPr>
              </w:pPrChange>
            </w:pPr>
            <w:r w:rsidRPr="00643A43">
              <w:rPr>
                <w:rFonts w:ascii="Arial Nova" w:hAnsi="Arial Nova"/>
                <w:szCs w:val="20"/>
              </w:rPr>
              <w:t>3</w:t>
            </w:r>
            <w:r w:rsidRPr="00643A43">
              <w:rPr>
                <w:rFonts w:ascii="Arial Nova" w:hAnsi="Arial Nova"/>
                <w:i/>
                <w:szCs w:val="20"/>
              </w:rPr>
              <w:t>.</w:t>
            </w:r>
            <w:r w:rsidRPr="00643A43">
              <w:rPr>
                <w:rFonts w:ascii="Arial Nova" w:hAnsi="Arial Nova"/>
                <w:szCs w:val="20"/>
              </w:rPr>
              <w:t>7</w:t>
            </w:r>
          </w:p>
        </w:tc>
        <w:tc>
          <w:tcPr>
            <w:tcW w:w="785" w:type="dxa"/>
            <w:tcBorders>
              <w:top w:val="single" w:sz="4" w:space="0" w:color="000000"/>
            </w:tcBorders>
            <w:vAlign w:val="center"/>
          </w:tcPr>
          <w:p w14:paraId="42DC014C" w14:textId="77777777" w:rsidR="00CC23DE" w:rsidRPr="00643A43" w:rsidRDefault="00CC23DE">
            <w:pPr>
              <w:pStyle w:val="TableParagraph"/>
              <w:jc w:val="center"/>
              <w:rPr>
                <w:rFonts w:ascii="Arial Nova" w:hAnsi="Arial Nova"/>
                <w:szCs w:val="20"/>
              </w:rPr>
              <w:pPrChange w:id="14544" w:author="Steve Wiggins" w:date="2022-07-30T18:22:00Z">
                <w:pPr>
                  <w:pStyle w:val="TableParagraph"/>
                </w:pPr>
              </w:pPrChange>
            </w:pPr>
            <w:r w:rsidRPr="00643A43">
              <w:rPr>
                <w:rFonts w:ascii="Arial Nova" w:hAnsi="Arial Nova"/>
                <w:szCs w:val="20"/>
              </w:rPr>
              <w:t>3</w:t>
            </w:r>
            <w:r w:rsidRPr="00643A43">
              <w:rPr>
                <w:rFonts w:ascii="Arial Nova" w:hAnsi="Arial Nova"/>
                <w:i/>
                <w:szCs w:val="20"/>
              </w:rPr>
              <w:t>.</w:t>
            </w:r>
            <w:r w:rsidRPr="00643A43">
              <w:rPr>
                <w:rFonts w:ascii="Arial Nova" w:hAnsi="Arial Nova"/>
                <w:szCs w:val="20"/>
              </w:rPr>
              <w:t>51</w:t>
            </w:r>
          </w:p>
        </w:tc>
        <w:tc>
          <w:tcPr>
            <w:tcW w:w="818" w:type="dxa"/>
            <w:tcBorders>
              <w:top w:val="single" w:sz="4" w:space="0" w:color="000000"/>
            </w:tcBorders>
            <w:vAlign w:val="center"/>
          </w:tcPr>
          <w:p w14:paraId="0D2AA611" w14:textId="77777777" w:rsidR="00CC23DE" w:rsidRPr="00643A43" w:rsidRDefault="00CC23DE">
            <w:pPr>
              <w:pStyle w:val="TableParagraph"/>
              <w:jc w:val="center"/>
              <w:rPr>
                <w:rFonts w:ascii="Arial Nova" w:hAnsi="Arial Nova"/>
                <w:szCs w:val="20"/>
              </w:rPr>
              <w:pPrChange w:id="14545" w:author="Steve Wiggins" w:date="2022-07-30T18:22:00Z">
                <w:pPr>
                  <w:pStyle w:val="TableParagraph"/>
                </w:pPr>
              </w:pPrChange>
            </w:pPr>
            <w:r w:rsidRPr="00643A43">
              <w:rPr>
                <w:rFonts w:ascii="Arial Nova" w:hAnsi="Arial Nova"/>
                <w:szCs w:val="20"/>
              </w:rPr>
              <w:t>3</w:t>
            </w:r>
            <w:r w:rsidRPr="00643A43">
              <w:rPr>
                <w:rFonts w:ascii="Arial Nova" w:hAnsi="Arial Nova"/>
                <w:i/>
                <w:szCs w:val="20"/>
              </w:rPr>
              <w:t>.</w:t>
            </w:r>
            <w:r w:rsidRPr="00643A43">
              <w:rPr>
                <w:rFonts w:ascii="Arial Nova" w:hAnsi="Arial Nova"/>
                <w:szCs w:val="20"/>
              </w:rPr>
              <w:t>71</w:t>
            </w:r>
          </w:p>
        </w:tc>
        <w:tc>
          <w:tcPr>
            <w:tcW w:w="1131" w:type="dxa"/>
            <w:tcBorders>
              <w:top w:val="single" w:sz="4" w:space="0" w:color="000000"/>
            </w:tcBorders>
            <w:vAlign w:val="center"/>
          </w:tcPr>
          <w:p w14:paraId="38318B68" w14:textId="77777777" w:rsidR="00CC23DE" w:rsidRPr="00643A43" w:rsidRDefault="00CC23DE">
            <w:pPr>
              <w:pStyle w:val="TableParagraph"/>
              <w:jc w:val="center"/>
              <w:rPr>
                <w:rFonts w:ascii="Arial Nova" w:hAnsi="Arial Nova"/>
                <w:szCs w:val="20"/>
              </w:rPr>
              <w:pPrChange w:id="14546" w:author="Steve Wiggins" w:date="2022-07-30T18:22:00Z">
                <w:pPr>
                  <w:pStyle w:val="TableParagraph"/>
                </w:pPr>
              </w:pPrChange>
            </w:pPr>
            <w:r w:rsidRPr="00643A43">
              <w:rPr>
                <w:rFonts w:ascii="Arial Nova" w:hAnsi="Arial Nova"/>
                <w:szCs w:val="20"/>
              </w:rPr>
              <w:t>3</w:t>
            </w:r>
            <w:r w:rsidRPr="00643A43">
              <w:rPr>
                <w:rFonts w:ascii="Arial Nova" w:hAnsi="Arial Nova"/>
                <w:i/>
                <w:szCs w:val="20"/>
              </w:rPr>
              <w:t>.</w:t>
            </w:r>
            <w:r w:rsidRPr="00643A43">
              <w:rPr>
                <w:rFonts w:ascii="Arial Nova" w:hAnsi="Arial Nova"/>
                <w:szCs w:val="20"/>
              </w:rPr>
              <w:t>65</w:t>
            </w:r>
          </w:p>
        </w:tc>
        <w:tc>
          <w:tcPr>
            <w:tcW w:w="785" w:type="dxa"/>
            <w:tcBorders>
              <w:top w:val="single" w:sz="4" w:space="0" w:color="000000"/>
            </w:tcBorders>
            <w:vAlign w:val="center"/>
          </w:tcPr>
          <w:p w14:paraId="5FBDD538" w14:textId="77777777" w:rsidR="00CC23DE" w:rsidRPr="00643A43" w:rsidRDefault="00CC23DE">
            <w:pPr>
              <w:pStyle w:val="TableParagraph"/>
              <w:jc w:val="center"/>
              <w:rPr>
                <w:rFonts w:ascii="Arial Nova" w:hAnsi="Arial Nova"/>
                <w:szCs w:val="20"/>
              </w:rPr>
              <w:pPrChange w:id="14547" w:author="Steve Wiggins" w:date="2022-07-30T18:22:00Z">
                <w:pPr>
                  <w:pStyle w:val="TableParagraph"/>
                </w:pPr>
              </w:pPrChange>
            </w:pPr>
            <w:r w:rsidRPr="00643A43">
              <w:rPr>
                <w:rFonts w:ascii="Arial Nova" w:hAnsi="Arial Nova"/>
                <w:szCs w:val="20"/>
              </w:rPr>
              <w:t>3</w:t>
            </w:r>
            <w:r w:rsidRPr="00643A43">
              <w:rPr>
                <w:rFonts w:ascii="Arial Nova" w:hAnsi="Arial Nova"/>
                <w:i/>
                <w:szCs w:val="20"/>
              </w:rPr>
              <w:t>.</w:t>
            </w:r>
            <w:r w:rsidRPr="00643A43">
              <w:rPr>
                <w:rFonts w:ascii="Arial Nova" w:hAnsi="Arial Nova"/>
                <w:szCs w:val="20"/>
              </w:rPr>
              <w:t>69</w:t>
            </w:r>
          </w:p>
        </w:tc>
        <w:tc>
          <w:tcPr>
            <w:tcW w:w="818" w:type="dxa"/>
            <w:tcBorders>
              <w:top w:val="single" w:sz="4" w:space="0" w:color="000000"/>
            </w:tcBorders>
            <w:vAlign w:val="center"/>
          </w:tcPr>
          <w:p w14:paraId="10A9A747" w14:textId="77777777" w:rsidR="00CC23DE" w:rsidRPr="00643A43" w:rsidRDefault="00CC23DE">
            <w:pPr>
              <w:pStyle w:val="TableParagraph"/>
              <w:jc w:val="center"/>
              <w:rPr>
                <w:rFonts w:ascii="Arial Nova" w:hAnsi="Arial Nova"/>
                <w:szCs w:val="20"/>
              </w:rPr>
              <w:pPrChange w:id="14548" w:author="Steve Wiggins" w:date="2022-07-30T18:22:00Z">
                <w:pPr>
                  <w:pStyle w:val="TableParagraph"/>
                </w:pPr>
              </w:pPrChange>
            </w:pPr>
            <w:r w:rsidRPr="00643A43">
              <w:rPr>
                <w:rFonts w:ascii="Arial Nova" w:hAnsi="Arial Nova"/>
                <w:szCs w:val="20"/>
              </w:rPr>
              <w:t>3</w:t>
            </w:r>
            <w:r w:rsidRPr="00643A43">
              <w:rPr>
                <w:rFonts w:ascii="Arial Nova" w:hAnsi="Arial Nova"/>
                <w:i/>
                <w:szCs w:val="20"/>
              </w:rPr>
              <w:t>.</w:t>
            </w:r>
            <w:r w:rsidRPr="00643A43">
              <w:rPr>
                <w:rFonts w:ascii="Arial Nova" w:hAnsi="Arial Nova"/>
                <w:szCs w:val="20"/>
              </w:rPr>
              <w:t>53</w:t>
            </w:r>
          </w:p>
        </w:tc>
        <w:tc>
          <w:tcPr>
            <w:tcW w:w="1131" w:type="dxa"/>
            <w:tcBorders>
              <w:top w:val="single" w:sz="4" w:space="0" w:color="000000"/>
            </w:tcBorders>
            <w:vAlign w:val="center"/>
          </w:tcPr>
          <w:p w14:paraId="578311C7" w14:textId="77777777" w:rsidR="00CC23DE" w:rsidRPr="00643A43" w:rsidRDefault="00CC23DE">
            <w:pPr>
              <w:pStyle w:val="TableParagraph"/>
              <w:jc w:val="center"/>
              <w:rPr>
                <w:rFonts w:ascii="Arial Nova" w:hAnsi="Arial Nova"/>
                <w:szCs w:val="20"/>
              </w:rPr>
              <w:pPrChange w:id="14549" w:author="Steve Wiggins" w:date="2022-07-30T18:22:00Z">
                <w:pPr>
                  <w:pStyle w:val="TableParagraph"/>
                </w:pPr>
              </w:pPrChange>
            </w:pPr>
            <w:r w:rsidRPr="00643A43">
              <w:rPr>
                <w:rFonts w:ascii="Arial Nova" w:hAnsi="Arial Nova"/>
                <w:szCs w:val="20"/>
              </w:rPr>
              <w:t>3</w:t>
            </w:r>
            <w:r w:rsidRPr="00643A43">
              <w:rPr>
                <w:rFonts w:ascii="Arial Nova" w:hAnsi="Arial Nova"/>
                <w:i/>
                <w:szCs w:val="20"/>
              </w:rPr>
              <w:t>.</w:t>
            </w:r>
            <w:r w:rsidRPr="00643A43">
              <w:rPr>
                <w:rFonts w:ascii="Arial Nova" w:hAnsi="Arial Nova"/>
                <w:szCs w:val="20"/>
              </w:rPr>
              <w:t>82</w:t>
            </w:r>
          </w:p>
        </w:tc>
        <w:tc>
          <w:tcPr>
            <w:tcW w:w="785" w:type="dxa"/>
            <w:tcBorders>
              <w:top w:val="single" w:sz="4" w:space="0" w:color="000000"/>
            </w:tcBorders>
            <w:vAlign w:val="center"/>
          </w:tcPr>
          <w:p w14:paraId="5A4DE7F7" w14:textId="77777777" w:rsidR="00CC23DE" w:rsidRPr="00643A43" w:rsidRDefault="00CC23DE">
            <w:pPr>
              <w:pStyle w:val="TableParagraph"/>
              <w:jc w:val="center"/>
              <w:rPr>
                <w:rFonts w:ascii="Arial Nova" w:hAnsi="Arial Nova"/>
                <w:szCs w:val="20"/>
              </w:rPr>
              <w:pPrChange w:id="14550" w:author="Steve Wiggins" w:date="2022-07-30T18:22:00Z">
                <w:pPr>
                  <w:pStyle w:val="TableParagraph"/>
                </w:pPr>
              </w:pPrChange>
            </w:pPr>
            <w:r w:rsidRPr="00643A43">
              <w:rPr>
                <w:rFonts w:ascii="Arial Nova" w:hAnsi="Arial Nova"/>
                <w:szCs w:val="20"/>
              </w:rPr>
              <w:t>3</w:t>
            </w:r>
            <w:r w:rsidRPr="00643A43">
              <w:rPr>
                <w:rFonts w:ascii="Arial Nova" w:hAnsi="Arial Nova"/>
                <w:i/>
                <w:szCs w:val="20"/>
              </w:rPr>
              <w:t>.</w:t>
            </w:r>
            <w:r w:rsidRPr="00643A43">
              <w:rPr>
                <w:rFonts w:ascii="Arial Nova" w:hAnsi="Arial Nova"/>
                <w:szCs w:val="20"/>
              </w:rPr>
              <w:t>54</w:t>
            </w:r>
          </w:p>
        </w:tc>
        <w:tc>
          <w:tcPr>
            <w:tcW w:w="818" w:type="dxa"/>
            <w:tcBorders>
              <w:top w:val="single" w:sz="4" w:space="0" w:color="000000"/>
            </w:tcBorders>
            <w:vAlign w:val="center"/>
          </w:tcPr>
          <w:p w14:paraId="79C8E56A" w14:textId="77777777" w:rsidR="00CC23DE" w:rsidRPr="00643A43" w:rsidRDefault="00CC23DE">
            <w:pPr>
              <w:pStyle w:val="TableParagraph"/>
              <w:jc w:val="center"/>
              <w:rPr>
                <w:rFonts w:ascii="Arial Nova" w:hAnsi="Arial Nova"/>
                <w:szCs w:val="20"/>
              </w:rPr>
              <w:pPrChange w:id="14551" w:author="Steve Wiggins" w:date="2022-07-30T18:22:00Z">
                <w:pPr>
                  <w:pStyle w:val="TableParagraph"/>
                </w:pPr>
              </w:pPrChange>
            </w:pPr>
            <w:r w:rsidRPr="00643A43">
              <w:rPr>
                <w:rFonts w:ascii="Arial Nova" w:hAnsi="Arial Nova"/>
                <w:szCs w:val="20"/>
              </w:rPr>
              <w:t>3</w:t>
            </w:r>
            <w:r w:rsidRPr="00643A43">
              <w:rPr>
                <w:rFonts w:ascii="Arial Nova" w:hAnsi="Arial Nova"/>
                <w:i/>
                <w:szCs w:val="20"/>
              </w:rPr>
              <w:t>.</w:t>
            </w:r>
            <w:r w:rsidRPr="00643A43">
              <w:rPr>
                <w:rFonts w:ascii="Arial Nova" w:hAnsi="Arial Nova"/>
                <w:szCs w:val="20"/>
              </w:rPr>
              <w:t>37</w:t>
            </w:r>
          </w:p>
        </w:tc>
        <w:tc>
          <w:tcPr>
            <w:tcW w:w="1131" w:type="dxa"/>
            <w:tcBorders>
              <w:top w:val="single" w:sz="4" w:space="0" w:color="000000"/>
            </w:tcBorders>
            <w:vAlign w:val="center"/>
          </w:tcPr>
          <w:p w14:paraId="2B1608EC" w14:textId="77777777" w:rsidR="00CC23DE" w:rsidRPr="00643A43" w:rsidRDefault="00CC23DE">
            <w:pPr>
              <w:pStyle w:val="TableParagraph"/>
              <w:jc w:val="center"/>
              <w:rPr>
                <w:rFonts w:ascii="Arial Nova" w:hAnsi="Arial Nova"/>
                <w:szCs w:val="20"/>
              </w:rPr>
              <w:pPrChange w:id="14552" w:author="Steve Wiggins" w:date="2022-07-30T18:22:00Z">
                <w:pPr>
                  <w:pStyle w:val="TableParagraph"/>
                </w:pPr>
              </w:pPrChange>
            </w:pPr>
            <w:r w:rsidRPr="00643A43">
              <w:rPr>
                <w:rFonts w:ascii="Arial Nova" w:hAnsi="Arial Nova"/>
                <w:szCs w:val="20"/>
              </w:rPr>
              <w:t>3</w:t>
            </w:r>
            <w:r w:rsidRPr="00643A43">
              <w:rPr>
                <w:rFonts w:ascii="Arial Nova" w:hAnsi="Arial Nova"/>
                <w:i/>
                <w:szCs w:val="20"/>
              </w:rPr>
              <w:t>.</w:t>
            </w:r>
            <w:r w:rsidRPr="00643A43">
              <w:rPr>
                <w:rFonts w:ascii="Arial Nova" w:hAnsi="Arial Nova"/>
                <w:szCs w:val="20"/>
              </w:rPr>
              <w:t>77</w:t>
            </w:r>
          </w:p>
        </w:tc>
        <w:tc>
          <w:tcPr>
            <w:tcW w:w="728" w:type="dxa"/>
            <w:tcBorders>
              <w:top w:val="single" w:sz="4" w:space="0" w:color="000000"/>
            </w:tcBorders>
            <w:vAlign w:val="center"/>
          </w:tcPr>
          <w:p w14:paraId="0761117E" w14:textId="77777777" w:rsidR="00CC23DE" w:rsidRPr="00643A43" w:rsidRDefault="00CC23DE">
            <w:pPr>
              <w:pStyle w:val="TableParagraph"/>
              <w:jc w:val="center"/>
              <w:rPr>
                <w:rFonts w:ascii="Arial Nova" w:hAnsi="Arial Nova"/>
                <w:szCs w:val="20"/>
              </w:rPr>
              <w:pPrChange w:id="14553" w:author="Steve Wiggins" w:date="2022-07-30T18:22:00Z">
                <w:pPr>
                  <w:pStyle w:val="TableParagraph"/>
                </w:pPr>
              </w:pPrChange>
            </w:pPr>
            <w:r w:rsidRPr="00643A43">
              <w:rPr>
                <w:rFonts w:ascii="Arial Nova" w:hAnsi="Arial Nova"/>
                <w:szCs w:val="20"/>
              </w:rPr>
              <w:t>3</w:t>
            </w:r>
            <w:r w:rsidRPr="00643A43">
              <w:rPr>
                <w:rFonts w:ascii="Arial Nova" w:hAnsi="Arial Nova"/>
                <w:i/>
                <w:szCs w:val="20"/>
              </w:rPr>
              <w:t>.</w:t>
            </w:r>
            <w:r w:rsidRPr="00643A43">
              <w:rPr>
                <w:rFonts w:ascii="Arial Nova" w:hAnsi="Arial Nova"/>
                <w:szCs w:val="20"/>
              </w:rPr>
              <w:t>39</w:t>
            </w:r>
          </w:p>
        </w:tc>
      </w:tr>
      <w:tr w:rsidR="00643A43" w:rsidRPr="00643A43" w14:paraId="6091C162" w14:textId="77777777" w:rsidTr="00EC40A2">
        <w:trPr>
          <w:trHeight w:val="144"/>
        </w:trPr>
        <w:tc>
          <w:tcPr>
            <w:tcW w:w="3186" w:type="dxa"/>
            <w:vAlign w:val="center"/>
          </w:tcPr>
          <w:p w14:paraId="475D1AD9" w14:textId="1C0C0E35" w:rsidR="00CC23DE" w:rsidRPr="00643A43" w:rsidRDefault="00CC23DE">
            <w:pPr>
              <w:pStyle w:val="TableParagraph"/>
              <w:rPr>
                <w:rFonts w:ascii="Arial Nova" w:hAnsi="Arial Nova"/>
                <w:szCs w:val="20"/>
              </w:rPr>
              <w:pPrChange w:id="14554" w:author="Steve Wiggins" w:date="2022-07-30T18:22:00Z">
                <w:pPr>
                  <w:pStyle w:val="TableParagraph"/>
                  <w:jc w:val="both"/>
                </w:pPr>
              </w:pPrChange>
            </w:pPr>
            <w:r w:rsidRPr="00643A43">
              <w:rPr>
                <w:rFonts w:ascii="Arial Nova" w:hAnsi="Arial Nova"/>
                <w:szCs w:val="20"/>
              </w:rPr>
              <w:t>Farmer</w:t>
            </w:r>
            <w:r w:rsidR="00F73A4C" w:rsidRPr="00643A43">
              <w:rPr>
                <w:rFonts w:ascii="Arial Nova" w:hAnsi="Arial Nova"/>
                <w:szCs w:val="20"/>
              </w:rPr>
              <w:t xml:space="preserve"> </w:t>
            </w:r>
            <w:r w:rsidRPr="00643A43">
              <w:rPr>
                <w:rFonts w:ascii="Arial Nova" w:hAnsi="Arial Nova"/>
                <w:szCs w:val="20"/>
              </w:rPr>
              <w:t>is</w:t>
            </w:r>
            <w:r w:rsidR="00F73A4C" w:rsidRPr="00643A43">
              <w:rPr>
                <w:rFonts w:ascii="Arial Nova" w:hAnsi="Arial Nova"/>
                <w:szCs w:val="20"/>
              </w:rPr>
              <w:t xml:space="preserve"> </w:t>
            </w:r>
            <w:r w:rsidRPr="00643A43">
              <w:rPr>
                <w:rFonts w:ascii="Arial Nova" w:hAnsi="Arial Nova"/>
                <w:szCs w:val="20"/>
              </w:rPr>
              <w:t>female</w:t>
            </w:r>
          </w:p>
        </w:tc>
        <w:tc>
          <w:tcPr>
            <w:tcW w:w="757" w:type="dxa"/>
            <w:vAlign w:val="center"/>
          </w:tcPr>
          <w:p w14:paraId="59DBCB5A" w14:textId="77777777" w:rsidR="00CC23DE" w:rsidRPr="00643A43" w:rsidRDefault="00CC23DE">
            <w:pPr>
              <w:pStyle w:val="TableParagraph"/>
              <w:jc w:val="center"/>
              <w:rPr>
                <w:rFonts w:ascii="Arial Nova" w:hAnsi="Arial Nova"/>
                <w:szCs w:val="20"/>
              </w:rPr>
              <w:pPrChange w:id="14555" w:author="Steve Wiggins" w:date="2022-07-30T18:22:00Z">
                <w:pPr>
                  <w:pStyle w:val="TableParagraph"/>
                </w:pPr>
              </w:pPrChange>
            </w:pPr>
            <w:r w:rsidRPr="00643A43">
              <w:rPr>
                <w:rFonts w:ascii="Arial Nova" w:hAnsi="Arial Nova"/>
                <w:szCs w:val="20"/>
              </w:rPr>
              <w:t>3</w:t>
            </w:r>
            <w:r w:rsidRPr="00643A43">
              <w:rPr>
                <w:rFonts w:ascii="Arial Nova" w:hAnsi="Arial Nova"/>
                <w:i/>
                <w:szCs w:val="20"/>
              </w:rPr>
              <w:t>.</w:t>
            </w:r>
            <w:r w:rsidRPr="00643A43">
              <w:rPr>
                <w:rFonts w:ascii="Arial Nova" w:hAnsi="Arial Nova"/>
                <w:szCs w:val="20"/>
              </w:rPr>
              <w:t>47</w:t>
            </w:r>
          </w:p>
        </w:tc>
        <w:tc>
          <w:tcPr>
            <w:tcW w:w="1131" w:type="dxa"/>
            <w:vAlign w:val="center"/>
          </w:tcPr>
          <w:p w14:paraId="60151156" w14:textId="77777777" w:rsidR="00CC23DE" w:rsidRPr="00643A43" w:rsidRDefault="00CC23DE">
            <w:pPr>
              <w:pStyle w:val="TableParagraph"/>
              <w:jc w:val="center"/>
              <w:rPr>
                <w:rFonts w:ascii="Arial Nova" w:hAnsi="Arial Nova"/>
                <w:szCs w:val="20"/>
              </w:rPr>
              <w:pPrChange w:id="14556" w:author="Steve Wiggins" w:date="2022-07-30T18:22:00Z">
                <w:pPr>
                  <w:pStyle w:val="TableParagraph"/>
                </w:pPr>
              </w:pPrChange>
            </w:pPr>
            <w:r w:rsidRPr="00643A43">
              <w:rPr>
                <w:rFonts w:ascii="Arial Nova" w:hAnsi="Arial Nova"/>
                <w:szCs w:val="20"/>
              </w:rPr>
              <w:t>3</w:t>
            </w:r>
            <w:r w:rsidRPr="00643A43">
              <w:rPr>
                <w:rFonts w:ascii="Arial Nova" w:hAnsi="Arial Nova"/>
                <w:i/>
                <w:szCs w:val="20"/>
              </w:rPr>
              <w:t>.</w:t>
            </w:r>
            <w:r w:rsidRPr="00643A43">
              <w:rPr>
                <w:rFonts w:ascii="Arial Nova" w:hAnsi="Arial Nova"/>
                <w:szCs w:val="20"/>
              </w:rPr>
              <w:t>65</w:t>
            </w:r>
          </w:p>
        </w:tc>
        <w:tc>
          <w:tcPr>
            <w:tcW w:w="785" w:type="dxa"/>
            <w:vAlign w:val="center"/>
          </w:tcPr>
          <w:p w14:paraId="234701B0" w14:textId="77777777" w:rsidR="00CC23DE" w:rsidRPr="00643A43" w:rsidRDefault="00CC23DE">
            <w:pPr>
              <w:pStyle w:val="TableParagraph"/>
              <w:jc w:val="center"/>
              <w:rPr>
                <w:rFonts w:ascii="Arial Nova" w:hAnsi="Arial Nova"/>
                <w:szCs w:val="20"/>
              </w:rPr>
              <w:pPrChange w:id="14557" w:author="Steve Wiggins" w:date="2022-07-30T18:22:00Z">
                <w:pPr>
                  <w:pStyle w:val="TableParagraph"/>
                </w:pPr>
              </w:pPrChange>
            </w:pPr>
            <w:r w:rsidRPr="00643A43">
              <w:rPr>
                <w:rFonts w:ascii="Arial Nova" w:hAnsi="Arial Nova"/>
                <w:szCs w:val="20"/>
              </w:rPr>
              <w:t>3</w:t>
            </w:r>
            <w:r w:rsidRPr="00643A43">
              <w:rPr>
                <w:rFonts w:ascii="Arial Nova" w:hAnsi="Arial Nova"/>
                <w:i/>
                <w:szCs w:val="20"/>
              </w:rPr>
              <w:t>.</w:t>
            </w:r>
            <w:r w:rsidRPr="00643A43">
              <w:rPr>
                <w:rFonts w:ascii="Arial Nova" w:hAnsi="Arial Nova"/>
                <w:szCs w:val="20"/>
              </w:rPr>
              <w:t>49</w:t>
            </w:r>
          </w:p>
        </w:tc>
        <w:tc>
          <w:tcPr>
            <w:tcW w:w="818" w:type="dxa"/>
            <w:vAlign w:val="center"/>
          </w:tcPr>
          <w:p w14:paraId="7618708F" w14:textId="77777777" w:rsidR="00CC23DE" w:rsidRPr="00643A43" w:rsidRDefault="00CC23DE">
            <w:pPr>
              <w:pStyle w:val="TableParagraph"/>
              <w:jc w:val="center"/>
              <w:rPr>
                <w:rFonts w:ascii="Arial Nova" w:hAnsi="Arial Nova"/>
                <w:szCs w:val="20"/>
              </w:rPr>
              <w:pPrChange w:id="14558" w:author="Steve Wiggins" w:date="2022-07-30T18:22:00Z">
                <w:pPr>
                  <w:pStyle w:val="TableParagraph"/>
                </w:pPr>
              </w:pPrChange>
            </w:pPr>
            <w:r w:rsidRPr="00643A43">
              <w:rPr>
                <w:rFonts w:ascii="Arial Nova" w:hAnsi="Arial Nova"/>
                <w:szCs w:val="20"/>
              </w:rPr>
              <w:t>3</w:t>
            </w:r>
            <w:r w:rsidRPr="00643A43">
              <w:rPr>
                <w:rFonts w:ascii="Arial Nova" w:hAnsi="Arial Nova"/>
                <w:i/>
                <w:szCs w:val="20"/>
              </w:rPr>
              <w:t>.</w:t>
            </w:r>
            <w:r w:rsidRPr="00643A43">
              <w:rPr>
                <w:rFonts w:ascii="Arial Nova" w:hAnsi="Arial Nova"/>
                <w:szCs w:val="20"/>
              </w:rPr>
              <w:t>48</w:t>
            </w:r>
          </w:p>
        </w:tc>
        <w:tc>
          <w:tcPr>
            <w:tcW w:w="1131" w:type="dxa"/>
            <w:vAlign w:val="center"/>
          </w:tcPr>
          <w:p w14:paraId="22A323EC" w14:textId="77777777" w:rsidR="00CC23DE" w:rsidRPr="00643A43" w:rsidRDefault="00CC23DE">
            <w:pPr>
              <w:pStyle w:val="TableParagraph"/>
              <w:jc w:val="center"/>
              <w:rPr>
                <w:rFonts w:ascii="Arial Nova" w:hAnsi="Arial Nova"/>
                <w:szCs w:val="20"/>
              </w:rPr>
              <w:pPrChange w:id="14559" w:author="Steve Wiggins" w:date="2022-07-30T18:22:00Z">
                <w:pPr>
                  <w:pStyle w:val="TableParagraph"/>
                </w:pPr>
              </w:pPrChange>
            </w:pPr>
            <w:r w:rsidRPr="00643A43">
              <w:rPr>
                <w:rFonts w:ascii="Arial Nova" w:hAnsi="Arial Nova"/>
                <w:szCs w:val="20"/>
              </w:rPr>
              <w:t>3</w:t>
            </w:r>
            <w:r w:rsidRPr="00643A43">
              <w:rPr>
                <w:rFonts w:ascii="Arial Nova" w:hAnsi="Arial Nova"/>
                <w:i/>
                <w:szCs w:val="20"/>
              </w:rPr>
              <w:t>.</w:t>
            </w:r>
            <w:r w:rsidRPr="00643A43">
              <w:rPr>
                <w:rFonts w:ascii="Arial Nova" w:hAnsi="Arial Nova"/>
                <w:szCs w:val="20"/>
              </w:rPr>
              <w:t>64</w:t>
            </w:r>
          </w:p>
        </w:tc>
        <w:tc>
          <w:tcPr>
            <w:tcW w:w="785" w:type="dxa"/>
            <w:vAlign w:val="center"/>
          </w:tcPr>
          <w:p w14:paraId="67A5E5E1" w14:textId="77777777" w:rsidR="00CC23DE" w:rsidRPr="00643A43" w:rsidRDefault="00CC23DE">
            <w:pPr>
              <w:pStyle w:val="TableParagraph"/>
              <w:jc w:val="center"/>
              <w:rPr>
                <w:rFonts w:ascii="Arial Nova" w:hAnsi="Arial Nova"/>
                <w:szCs w:val="20"/>
              </w:rPr>
              <w:pPrChange w:id="14560" w:author="Steve Wiggins" w:date="2022-07-30T18:22:00Z">
                <w:pPr>
                  <w:pStyle w:val="TableParagraph"/>
                </w:pPr>
              </w:pPrChange>
            </w:pPr>
            <w:r w:rsidRPr="00643A43">
              <w:rPr>
                <w:rFonts w:ascii="Arial Nova" w:hAnsi="Arial Nova"/>
                <w:szCs w:val="20"/>
              </w:rPr>
              <w:t>3</w:t>
            </w:r>
            <w:r w:rsidRPr="00643A43">
              <w:rPr>
                <w:rFonts w:ascii="Arial Nova" w:hAnsi="Arial Nova"/>
                <w:i/>
                <w:szCs w:val="20"/>
              </w:rPr>
              <w:t>.</w:t>
            </w:r>
            <w:r w:rsidRPr="00643A43">
              <w:rPr>
                <w:rFonts w:ascii="Arial Nova" w:hAnsi="Arial Nova"/>
                <w:szCs w:val="20"/>
              </w:rPr>
              <w:t>52</w:t>
            </w:r>
          </w:p>
        </w:tc>
        <w:tc>
          <w:tcPr>
            <w:tcW w:w="818" w:type="dxa"/>
            <w:vAlign w:val="center"/>
          </w:tcPr>
          <w:p w14:paraId="6270DE13" w14:textId="77777777" w:rsidR="00CC23DE" w:rsidRPr="00643A43" w:rsidRDefault="00CC23DE">
            <w:pPr>
              <w:pStyle w:val="TableParagraph"/>
              <w:jc w:val="center"/>
              <w:rPr>
                <w:rFonts w:ascii="Arial Nova" w:hAnsi="Arial Nova"/>
                <w:szCs w:val="20"/>
              </w:rPr>
              <w:pPrChange w:id="14561" w:author="Steve Wiggins" w:date="2022-07-30T18:22:00Z">
                <w:pPr>
                  <w:pStyle w:val="TableParagraph"/>
                </w:pPr>
              </w:pPrChange>
            </w:pPr>
            <w:r w:rsidRPr="00643A43">
              <w:rPr>
                <w:rFonts w:ascii="Arial Nova" w:hAnsi="Arial Nova"/>
                <w:szCs w:val="20"/>
              </w:rPr>
              <w:t>3</w:t>
            </w:r>
            <w:r w:rsidRPr="00643A43">
              <w:rPr>
                <w:rFonts w:ascii="Arial Nova" w:hAnsi="Arial Nova"/>
                <w:i/>
                <w:szCs w:val="20"/>
              </w:rPr>
              <w:t>.</w:t>
            </w:r>
            <w:r w:rsidRPr="00643A43">
              <w:rPr>
                <w:rFonts w:ascii="Arial Nova" w:hAnsi="Arial Nova"/>
                <w:szCs w:val="20"/>
              </w:rPr>
              <w:t>54</w:t>
            </w:r>
          </w:p>
        </w:tc>
        <w:tc>
          <w:tcPr>
            <w:tcW w:w="1131" w:type="dxa"/>
            <w:vAlign w:val="center"/>
          </w:tcPr>
          <w:p w14:paraId="1F0469FA" w14:textId="77777777" w:rsidR="00CC23DE" w:rsidRPr="00643A43" w:rsidRDefault="00CC23DE">
            <w:pPr>
              <w:pStyle w:val="TableParagraph"/>
              <w:jc w:val="center"/>
              <w:rPr>
                <w:rFonts w:ascii="Arial Nova" w:hAnsi="Arial Nova"/>
                <w:szCs w:val="20"/>
              </w:rPr>
              <w:pPrChange w:id="14562" w:author="Steve Wiggins" w:date="2022-07-30T18:22:00Z">
                <w:pPr>
                  <w:pStyle w:val="TableParagraph"/>
                </w:pPr>
              </w:pPrChange>
            </w:pPr>
            <w:r w:rsidRPr="00643A43">
              <w:rPr>
                <w:rFonts w:ascii="Arial Nova" w:hAnsi="Arial Nova"/>
                <w:szCs w:val="20"/>
              </w:rPr>
              <w:t>3</w:t>
            </w:r>
            <w:r w:rsidRPr="00643A43">
              <w:rPr>
                <w:rFonts w:ascii="Arial Nova" w:hAnsi="Arial Nova"/>
                <w:i/>
                <w:szCs w:val="20"/>
              </w:rPr>
              <w:t>.</w:t>
            </w:r>
            <w:r w:rsidRPr="00643A43">
              <w:rPr>
                <w:rFonts w:ascii="Arial Nova" w:hAnsi="Arial Nova"/>
                <w:szCs w:val="20"/>
              </w:rPr>
              <w:t>93</w:t>
            </w:r>
          </w:p>
        </w:tc>
        <w:tc>
          <w:tcPr>
            <w:tcW w:w="785" w:type="dxa"/>
            <w:vAlign w:val="center"/>
          </w:tcPr>
          <w:p w14:paraId="076264F4" w14:textId="77777777" w:rsidR="00CC23DE" w:rsidRPr="00643A43" w:rsidRDefault="00CC23DE">
            <w:pPr>
              <w:pStyle w:val="TableParagraph"/>
              <w:jc w:val="center"/>
              <w:rPr>
                <w:rFonts w:ascii="Arial Nova" w:hAnsi="Arial Nova"/>
                <w:szCs w:val="20"/>
              </w:rPr>
              <w:pPrChange w:id="14563" w:author="Steve Wiggins" w:date="2022-07-30T18:22:00Z">
                <w:pPr>
                  <w:pStyle w:val="TableParagraph"/>
                </w:pPr>
              </w:pPrChange>
            </w:pPr>
            <w:r w:rsidRPr="00643A43">
              <w:rPr>
                <w:rFonts w:ascii="Arial Nova" w:hAnsi="Arial Nova"/>
                <w:szCs w:val="20"/>
              </w:rPr>
              <w:t>3</w:t>
            </w:r>
            <w:r w:rsidRPr="00643A43">
              <w:rPr>
                <w:rFonts w:ascii="Arial Nova" w:hAnsi="Arial Nova"/>
                <w:i/>
                <w:szCs w:val="20"/>
              </w:rPr>
              <w:t>.</w:t>
            </w:r>
            <w:r w:rsidRPr="00643A43">
              <w:rPr>
                <w:rFonts w:ascii="Arial Nova" w:hAnsi="Arial Nova"/>
                <w:szCs w:val="20"/>
              </w:rPr>
              <w:t>55</w:t>
            </w:r>
          </w:p>
        </w:tc>
        <w:tc>
          <w:tcPr>
            <w:tcW w:w="818" w:type="dxa"/>
            <w:vAlign w:val="center"/>
          </w:tcPr>
          <w:p w14:paraId="64C7A2E7" w14:textId="77777777" w:rsidR="00CC23DE" w:rsidRPr="00643A43" w:rsidRDefault="00CC23DE">
            <w:pPr>
              <w:pStyle w:val="TableParagraph"/>
              <w:jc w:val="center"/>
              <w:rPr>
                <w:rFonts w:ascii="Arial Nova" w:hAnsi="Arial Nova"/>
                <w:szCs w:val="20"/>
              </w:rPr>
              <w:pPrChange w:id="14564" w:author="Steve Wiggins" w:date="2022-07-30T18:22:00Z">
                <w:pPr>
                  <w:pStyle w:val="TableParagraph"/>
                </w:pPr>
              </w:pPrChange>
            </w:pPr>
            <w:r w:rsidRPr="00643A43">
              <w:rPr>
                <w:rFonts w:ascii="Arial Nova" w:hAnsi="Arial Nova"/>
                <w:szCs w:val="20"/>
              </w:rPr>
              <w:t>3</w:t>
            </w:r>
            <w:r w:rsidRPr="00643A43">
              <w:rPr>
                <w:rFonts w:ascii="Arial Nova" w:hAnsi="Arial Nova"/>
                <w:i/>
                <w:szCs w:val="20"/>
              </w:rPr>
              <w:t>.</w:t>
            </w:r>
            <w:r w:rsidRPr="00643A43">
              <w:rPr>
                <w:rFonts w:ascii="Arial Nova" w:hAnsi="Arial Nova"/>
                <w:szCs w:val="20"/>
              </w:rPr>
              <w:t>41</w:t>
            </w:r>
          </w:p>
        </w:tc>
        <w:tc>
          <w:tcPr>
            <w:tcW w:w="1131" w:type="dxa"/>
            <w:vAlign w:val="center"/>
          </w:tcPr>
          <w:p w14:paraId="59C175F2" w14:textId="77777777" w:rsidR="00CC23DE" w:rsidRPr="00643A43" w:rsidRDefault="00CC23DE">
            <w:pPr>
              <w:pStyle w:val="TableParagraph"/>
              <w:jc w:val="center"/>
              <w:rPr>
                <w:rFonts w:ascii="Arial Nova" w:hAnsi="Arial Nova"/>
                <w:szCs w:val="20"/>
              </w:rPr>
              <w:pPrChange w:id="14565" w:author="Steve Wiggins" w:date="2022-07-30T18:22:00Z">
                <w:pPr>
                  <w:pStyle w:val="TableParagraph"/>
                </w:pPr>
              </w:pPrChange>
            </w:pPr>
            <w:r w:rsidRPr="00643A43">
              <w:rPr>
                <w:rFonts w:ascii="Arial Nova" w:hAnsi="Arial Nova"/>
                <w:szCs w:val="20"/>
              </w:rPr>
              <w:t>3</w:t>
            </w:r>
            <w:r w:rsidRPr="00643A43">
              <w:rPr>
                <w:rFonts w:ascii="Arial Nova" w:hAnsi="Arial Nova"/>
                <w:i/>
                <w:szCs w:val="20"/>
              </w:rPr>
              <w:t>.</w:t>
            </w:r>
            <w:r w:rsidRPr="00643A43">
              <w:rPr>
                <w:rFonts w:ascii="Arial Nova" w:hAnsi="Arial Nova"/>
                <w:szCs w:val="20"/>
              </w:rPr>
              <w:t>56</w:t>
            </w:r>
          </w:p>
        </w:tc>
        <w:tc>
          <w:tcPr>
            <w:tcW w:w="728" w:type="dxa"/>
            <w:vAlign w:val="center"/>
          </w:tcPr>
          <w:p w14:paraId="6DD6B2AE" w14:textId="77777777" w:rsidR="00CC23DE" w:rsidRPr="00643A43" w:rsidRDefault="00CC23DE">
            <w:pPr>
              <w:pStyle w:val="TableParagraph"/>
              <w:jc w:val="center"/>
              <w:rPr>
                <w:rFonts w:ascii="Arial Nova" w:hAnsi="Arial Nova"/>
                <w:szCs w:val="20"/>
              </w:rPr>
              <w:pPrChange w:id="14566" w:author="Steve Wiggins" w:date="2022-07-30T18:22:00Z">
                <w:pPr>
                  <w:pStyle w:val="TableParagraph"/>
                </w:pPr>
              </w:pPrChange>
            </w:pPr>
            <w:r w:rsidRPr="00643A43">
              <w:rPr>
                <w:rFonts w:ascii="Arial Nova" w:hAnsi="Arial Nova"/>
                <w:szCs w:val="20"/>
              </w:rPr>
              <w:t>3</w:t>
            </w:r>
            <w:r w:rsidRPr="00643A43">
              <w:rPr>
                <w:rFonts w:ascii="Arial Nova" w:hAnsi="Arial Nova"/>
                <w:i/>
                <w:szCs w:val="20"/>
              </w:rPr>
              <w:t>.</w:t>
            </w:r>
            <w:r w:rsidRPr="00643A43">
              <w:rPr>
                <w:rFonts w:ascii="Arial Nova" w:hAnsi="Arial Nova"/>
                <w:szCs w:val="20"/>
              </w:rPr>
              <w:t>42</w:t>
            </w:r>
          </w:p>
        </w:tc>
      </w:tr>
      <w:tr w:rsidR="00643A43" w:rsidRPr="00643A43" w14:paraId="533F1DFF" w14:textId="77777777" w:rsidTr="00EC40A2">
        <w:trPr>
          <w:trHeight w:val="144"/>
        </w:trPr>
        <w:tc>
          <w:tcPr>
            <w:tcW w:w="3186" w:type="dxa"/>
            <w:vAlign w:val="center"/>
          </w:tcPr>
          <w:p w14:paraId="52B4B653" w14:textId="1EBF9E44" w:rsidR="00CC23DE" w:rsidRPr="00992146" w:rsidRDefault="00CC23DE">
            <w:pPr>
              <w:pStyle w:val="TableParagraph"/>
              <w:rPr>
                <w:rFonts w:ascii="Arial Nova" w:hAnsi="Arial Nova"/>
                <w:szCs w:val="20"/>
                <w:lang w:val="en-US"/>
                <w:rPrChange w:id="14567" w:author="Anusha De" w:date="2022-08-01T14:48:00Z">
                  <w:rPr>
                    <w:rFonts w:ascii="Arial Nova" w:hAnsi="Arial Nova"/>
                    <w:szCs w:val="20"/>
                  </w:rPr>
                </w:rPrChange>
              </w:rPr>
              <w:pPrChange w:id="14568" w:author="Steve Wiggins" w:date="2022-07-30T18:22:00Z">
                <w:pPr>
                  <w:pStyle w:val="TableParagraph"/>
                  <w:jc w:val="both"/>
                </w:pPr>
              </w:pPrChange>
            </w:pPr>
            <w:r w:rsidRPr="00992146">
              <w:rPr>
                <w:rFonts w:ascii="Arial Nova" w:hAnsi="Arial Nova"/>
                <w:szCs w:val="20"/>
                <w:lang w:val="en-US"/>
                <w:rPrChange w:id="14569" w:author="Anusha De" w:date="2022-08-01T14:48:00Z">
                  <w:rPr>
                    <w:rFonts w:ascii="Arial Nova" w:hAnsi="Arial Nova"/>
                    <w:szCs w:val="20"/>
                  </w:rPr>
                </w:rPrChange>
              </w:rPr>
              <w:t>Farmer</w:t>
            </w:r>
            <w:r w:rsidR="00F73A4C" w:rsidRPr="00992146">
              <w:rPr>
                <w:rFonts w:ascii="Arial Nova" w:hAnsi="Arial Nova"/>
                <w:szCs w:val="20"/>
                <w:lang w:val="en-US"/>
                <w:rPrChange w:id="14570" w:author="Anusha De" w:date="2022-08-01T14:48:00Z">
                  <w:rPr>
                    <w:rFonts w:ascii="Arial Nova" w:hAnsi="Arial Nova"/>
                    <w:szCs w:val="20"/>
                  </w:rPr>
                </w:rPrChange>
              </w:rPr>
              <w:t xml:space="preserve"> </w:t>
            </w:r>
            <w:r w:rsidRPr="00992146">
              <w:rPr>
                <w:rFonts w:ascii="Arial Nova" w:hAnsi="Arial Nova"/>
                <w:szCs w:val="20"/>
                <w:lang w:val="en-US"/>
                <w:rPrChange w:id="14571" w:author="Anusha De" w:date="2022-08-01T14:48:00Z">
                  <w:rPr>
                    <w:rFonts w:ascii="Arial Nova" w:hAnsi="Arial Nova"/>
                    <w:szCs w:val="20"/>
                  </w:rPr>
                </w:rPrChange>
              </w:rPr>
              <w:t>is</w:t>
            </w:r>
            <w:r w:rsidR="00F73A4C" w:rsidRPr="00992146">
              <w:rPr>
                <w:rFonts w:ascii="Arial Nova" w:hAnsi="Arial Nova"/>
                <w:szCs w:val="20"/>
                <w:lang w:val="en-US"/>
                <w:rPrChange w:id="14572" w:author="Anusha De" w:date="2022-08-01T14:48:00Z">
                  <w:rPr>
                    <w:rFonts w:ascii="Arial Nova" w:hAnsi="Arial Nova"/>
                    <w:szCs w:val="20"/>
                  </w:rPr>
                </w:rPrChange>
              </w:rPr>
              <w:t xml:space="preserve"> </w:t>
            </w:r>
            <w:r w:rsidRPr="00992146">
              <w:rPr>
                <w:rFonts w:ascii="Arial Nova" w:hAnsi="Arial Nova"/>
                <w:szCs w:val="20"/>
                <w:lang w:val="en-US"/>
                <w:rPrChange w:id="14573" w:author="Anusha De" w:date="2022-08-01T14:48:00Z">
                  <w:rPr>
                    <w:rFonts w:ascii="Arial Nova" w:hAnsi="Arial Nova"/>
                    <w:szCs w:val="20"/>
                  </w:rPr>
                </w:rPrChange>
              </w:rPr>
              <w:t>either</w:t>
            </w:r>
            <w:r w:rsidR="00F73A4C" w:rsidRPr="00992146">
              <w:rPr>
                <w:rFonts w:ascii="Arial Nova" w:hAnsi="Arial Nova"/>
                <w:szCs w:val="20"/>
                <w:lang w:val="en-US"/>
                <w:rPrChange w:id="14574" w:author="Anusha De" w:date="2022-08-01T14:48:00Z">
                  <w:rPr>
                    <w:rFonts w:ascii="Arial Nova" w:hAnsi="Arial Nova"/>
                    <w:szCs w:val="20"/>
                  </w:rPr>
                </w:rPrChange>
              </w:rPr>
              <w:t xml:space="preserve"> </w:t>
            </w:r>
            <w:r w:rsidRPr="00992146">
              <w:rPr>
                <w:rFonts w:ascii="Arial Nova" w:hAnsi="Arial Nova"/>
                <w:szCs w:val="20"/>
                <w:lang w:val="en-US"/>
                <w:rPrChange w:id="14575" w:author="Anusha De" w:date="2022-08-01T14:48:00Z">
                  <w:rPr>
                    <w:rFonts w:ascii="Arial Nova" w:hAnsi="Arial Nova"/>
                    <w:szCs w:val="20"/>
                  </w:rPr>
                </w:rPrChange>
              </w:rPr>
              <w:t>male</w:t>
            </w:r>
            <w:r w:rsidR="00F73A4C" w:rsidRPr="00992146">
              <w:rPr>
                <w:rFonts w:ascii="Arial Nova" w:hAnsi="Arial Nova"/>
                <w:szCs w:val="20"/>
                <w:lang w:val="en-US"/>
                <w:rPrChange w:id="14576" w:author="Anusha De" w:date="2022-08-01T14:48:00Z">
                  <w:rPr>
                    <w:rFonts w:ascii="Arial Nova" w:hAnsi="Arial Nova"/>
                    <w:szCs w:val="20"/>
                  </w:rPr>
                </w:rPrChange>
              </w:rPr>
              <w:t xml:space="preserve"> </w:t>
            </w:r>
            <w:r w:rsidRPr="00992146">
              <w:rPr>
                <w:rFonts w:ascii="Arial Nova" w:hAnsi="Arial Nova"/>
                <w:szCs w:val="20"/>
                <w:lang w:val="en-US"/>
                <w:rPrChange w:id="14577" w:author="Anusha De" w:date="2022-08-01T14:48:00Z">
                  <w:rPr>
                    <w:rFonts w:ascii="Arial Nova" w:hAnsi="Arial Nova"/>
                    <w:szCs w:val="20"/>
                  </w:rPr>
                </w:rPrChange>
              </w:rPr>
              <w:t>or</w:t>
            </w:r>
            <w:r w:rsidR="00F73A4C" w:rsidRPr="00992146">
              <w:rPr>
                <w:rFonts w:ascii="Arial Nova" w:hAnsi="Arial Nova"/>
                <w:szCs w:val="20"/>
                <w:lang w:val="en-US"/>
                <w:rPrChange w:id="14578" w:author="Anusha De" w:date="2022-08-01T14:48:00Z">
                  <w:rPr>
                    <w:rFonts w:ascii="Arial Nova" w:hAnsi="Arial Nova"/>
                    <w:szCs w:val="20"/>
                  </w:rPr>
                </w:rPrChange>
              </w:rPr>
              <w:t xml:space="preserve"> </w:t>
            </w:r>
            <w:r w:rsidRPr="00992146">
              <w:rPr>
                <w:rFonts w:ascii="Arial Nova" w:hAnsi="Arial Nova"/>
                <w:szCs w:val="20"/>
                <w:lang w:val="en-US"/>
                <w:rPrChange w:id="14579" w:author="Anusha De" w:date="2022-08-01T14:48:00Z">
                  <w:rPr>
                    <w:rFonts w:ascii="Arial Nova" w:hAnsi="Arial Nova"/>
                    <w:szCs w:val="20"/>
                  </w:rPr>
                </w:rPrChange>
              </w:rPr>
              <w:t>female</w:t>
            </w:r>
          </w:p>
        </w:tc>
        <w:tc>
          <w:tcPr>
            <w:tcW w:w="757" w:type="dxa"/>
            <w:vAlign w:val="center"/>
          </w:tcPr>
          <w:p w14:paraId="79C3734D" w14:textId="77777777" w:rsidR="00CC23DE" w:rsidRPr="00643A43" w:rsidRDefault="00CC23DE">
            <w:pPr>
              <w:pStyle w:val="TableParagraph"/>
              <w:jc w:val="center"/>
              <w:rPr>
                <w:rFonts w:ascii="Arial Nova" w:hAnsi="Arial Nova"/>
                <w:szCs w:val="20"/>
              </w:rPr>
              <w:pPrChange w:id="14580" w:author="Steve Wiggins" w:date="2022-07-30T18:22:00Z">
                <w:pPr>
                  <w:pStyle w:val="TableParagraph"/>
                </w:pPr>
              </w:pPrChange>
            </w:pPr>
            <w:r w:rsidRPr="00643A43">
              <w:rPr>
                <w:rFonts w:ascii="Arial Nova" w:hAnsi="Arial Nova"/>
                <w:szCs w:val="20"/>
              </w:rPr>
              <w:t>3</w:t>
            </w:r>
            <w:r w:rsidRPr="00643A43">
              <w:rPr>
                <w:rFonts w:ascii="Arial Nova" w:hAnsi="Arial Nova"/>
                <w:i/>
                <w:szCs w:val="20"/>
              </w:rPr>
              <w:t>.</w:t>
            </w:r>
            <w:r w:rsidRPr="00643A43">
              <w:rPr>
                <w:rFonts w:ascii="Arial Nova" w:hAnsi="Arial Nova"/>
                <w:szCs w:val="20"/>
              </w:rPr>
              <w:t>48</w:t>
            </w:r>
          </w:p>
        </w:tc>
        <w:tc>
          <w:tcPr>
            <w:tcW w:w="1131" w:type="dxa"/>
            <w:vAlign w:val="center"/>
          </w:tcPr>
          <w:p w14:paraId="5A2B596A" w14:textId="77777777" w:rsidR="00CC23DE" w:rsidRPr="00643A43" w:rsidRDefault="00CC23DE">
            <w:pPr>
              <w:pStyle w:val="TableParagraph"/>
              <w:jc w:val="center"/>
              <w:rPr>
                <w:rFonts w:ascii="Arial Nova" w:hAnsi="Arial Nova"/>
                <w:szCs w:val="20"/>
              </w:rPr>
              <w:pPrChange w:id="14581" w:author="Steve Wiggins" w:date="2022-07-30T18:22:00Z">
                <w:pPr>
                  <w:pStyle w:val="TableParagraph"/>
                </w:pPr>
              </w:pPrChange>
            </w:pPr>
            <w:r w:rsidRPr="00643A43">
              <w:rPr>
                <w:rFonts w:ascii="Arial Nova" w:hAnsi="Arial Nova"/>
                <w:szCs w:val="20"/>
              </w:rPr>
              <w:t>3</w:t>
            </w:r>
            <w:r w:rsidRPr="00643A43">
              <w:rPr>
                <w:rFonts w:ascii="Arial Nova" w:hAnsi="Arial Nova"/>
                <w:i/>
                <w:szCs w:val="20"/>
              </w:rPr>
              <w:t>.</w:t>
            </w:r>
            <w:r w:rsidRPr="00643A43">
              <w:rPr>
                <w:rFonts w:ascii="Arial Nova" w:hAnsi="Arial Nova"/>
                <w:szCs w:val="20"/>
              </w:rPr>
              <w:t>68</w:t>
            </w:r>
          </w:p>
        </w:tc>
        <w:tc>
          <w:tcPr>
            <w:tcW w:w="785" w:type="dxa"/>
            <w:vAlign w:val="center"/>
          </w:tcPr>
          <w:p w14:paraId="4C122EDE" w14:textId="77777777" w:rsidR="00CC23DE" w:rsidRPr="00643A43" w:rsidRDefault="00CC23DE">
            <w:pPr>
              <w:pStyle w:val="TableParagraph"/>
              <w:jc w:val="center"/>
              <w:rPr>
                <w:rFonts w:ascii="Arial Nova" w:hAnsi="Arial Nova"/>
                <w:szCs w:val="20"/>
              </w:rPr>
              <w:pPrChange w:id="14582" w:author="Steve Wiggins" w:date="2022-07-30T18:22:00Z">
                <w:pPr>
                  <w:pStyle w:val="TableParagraph"/>
                </w:pPr>
              </w:pPrChange>
            </w:pPr>
            <w:r w:rsidRPr="00643A43">
              <w:rPr>
                <w:rFonts w:ascii="Arial Nova" w:hAnsi="Arial Nova"/>
                <w:szCs w:val="20"/>
              </w:rPr>
              <w:t>3</w:t>
            </w:r>
            <w:r w:rsidRPr="00643A43">
              <w:rPr>
                <w:rFonts w:ascii="Arial Nova" w:hAnsi="Arial Nova"/>
                <w:i/>
                <w:szCs w:val="20"/>
              </w:rPr>
              <w:t>.</w:t>
            </w:r>
            <w:r w:rsidRPr="00643A43">
              <w:rPr>
                <w:rFonts w:ascii="Arial Nova" w:hAnsi="Arial Nova"/>
                <w:szCs w:val="20"/>
              </w:rPr>
              <w:t>5</w:t>
            </w:r>
          </w:p>
        </w:tc>
        <w:tc>
          <w:tcPr>
            <w:tcW w:w="818" w:type="dxa"/>
            <w:vAlign w:val="center"/>
          </w:tcPr>
          <w:p w14:paraId="709CE20C" w14:textId="77777777" w:rsidR="00CC23DE" w:rsidRPr="00643A43" w:rsidRDefault="00CC23DE">
            <w:pPr>
              <w:pStyle w:val="TableParagraph"/>
              <w:jc w:val="center"/>
              <w:rPr>
                <w:rFonts w:ascii="Arial Nova" w:hAnsi="Arial Nova"/>
                <w:szCs w:val="20"/>
              </w:rPr>
              <w:pPrChange w:id="14583" w:author="Steve Wiggins" w:date="2022-07-30T18:22:00Z">
                <w:pPr>
                  <w:pStyle w:val="TableParagraph"/>
                </w:pPr>
              </w:pPrChange>
            </w:pPr>
            <w:r w:rsidRPr="00643A43">
              <w:rPr>
                <w:rFonts w:ascii="Arial Nova" w:hAnsi="Arial Nova"/>
                <w:szCs w:val="20"/>
              </w:rPr>
              <w:t>3</w:t>
            </w:r>
            <w:r w:rsidRPr="00643A43">
              <w:rPr>
                <w:rFonts w:ascii="Arial Nova" w:hAnsi="Arial Nova"/>
                <w:i/>
                <w:szCs w:val="20"/>
              </w:rPr>
              <w:t>.</w:t>
            </w:r>
            <w:r w:rsidRPr="00643A43">
              <w:rPr>
                <w:rFonts w:ascii="Arial Nova" w:hAnsi="Arial Nova"/>
                <w:szCs w:val="20"/>
              </w:rPr>
              <w:t>63</w:t>
            </w:r>
          </w:p>
        </w:tc>
        <w:tc>
          <w:tcPr>
            <w:tcW w:w="1131" w:type="dxa"/>
            <w:vAlign w:val="center"/>
          </w:tcPr>
          <w:p w14:paraId="4D98D9AC" w14:textId="77777777" w:rsidR="00CC23DE" w:rsidRPr="00643A43" w:rsidRDefault="00CC23DE">
            <w:pPr>
              <w:pStyle w:val="TableParagraph"/>
              <w:jc w:val="center"/>
              <w:rPr>
                <w:rFonts w:ascii="Arial Nova" w:hAnsi="Arial Nova"/>
                <w:szCs w:val="20"/>
              </w:rPr>
              <w:pPrChange w:id="14584" w:author="Steve Wiggins" w:date="2022-07-30T18:22:00Z">
                <w:pPr>
                  <w:pStyle w:val="TableParagraph"/>
                </w:pPr>
              </w:pPrChange>
            </w:pPr>
            <w:r w:rsidRPr="00643A43">
              <w:rPr>
                <w:rFonts w:ascii="Arial Nova" w:hAnsi="Arial Nova"/>
                <w:szCs w:val="20"/>
              </w:rPr>
              <w:t>3</w:t>
            </w:r>
            <w:r w:rsidRPr="00643A43">
              <w:rPr>
                <w:rFonts w:ascii="Arial Nova" w:hAnsi="Arial Nova"/>
                <w:i/>
                <w:szCs w:val="20"/>
              </w:rPr>
              <w:t>.</w:t>
            </w:r>
            <w:r w:rsidRPr="00643A43">
              <w:rPr>
                <w:rFonts w:ascii="Arial Nova" w:hAnsi="Arial Nova"/>
                <w:szCs w:val="20"/>
              </w:rPr>
              <w:t>65</w:t>
            </w:r>
          </w:p>
        </w:tc>
        <w:tc>
          <w:tcPr>
            <w:tcW w:w="785" w:type="dxa"/>
            <w:vAlign w:val="center"/>
          </w:tcPr>
          <w:p w14:paraId="7BE38A4D" w14:textId="77777777" w:rsidR="00CC23DE" w:rsidRPr="00643A43" w:rsidRDefault="00CC23DE">
            <w:pPr>
              <w:pStyle w:val="TableParagraph"/>
              <w:jc w:val="center"/>
              <w:rPr>
                <w:rFonts w:ascii="Arial Nova" w:hAnsi="Arial Nova"/>
                <w:szCs w:val="20"/>
              </w:rPr>
              <w:pPrChange w:id="14585" w:author="Steve Wiggins" w:date="2022-07-30T18:22:00Z">
                <w:pPr>
                  <w:pStyle w:val="TableParagraph"/>
                </w:pPr>
              </w:pPrChange>
            </w:pPr>
            <w:r w:rsidRPr="00643A43">
              <w:rPr>
                <w:rFonts w:ascii="Arial Nova" w:hAnsi="Arial Nova"/>
                <w:szCs w:val="20"/>
              </w:rPr>
              <w:t>3</w:t>
            </w:r>
            <w:r w:rsidRPr="00643A43">
              <w:rPr>
                <w:rFonts w:ascii="Arial Nova" w:hAnsi="Arial Nova"/>
                <w:i/>
                <w:szCs w:val="20"/>
              </w:rPr>
              <w:t>.</w:t>
            </w:r>
            <w:r w:rsidRPr="00643A43">
              <w:rPr>
                <w:rFonts w:ascii="Arial Nova" w:hAnsi="Arial Nova"/>
                <w:szCs w:val="20"/>
              </w:rPr>
              <w:t>64</w:t>
            </w:r>
          </w:p>
        </w:tc>
        <w:tc>
          <w:tcPr>
            <w:tcW w:w="818" w:type="dxa"/>
            <w:vAlign w:val="center"/>
          </w:tcPr>
          <w:p w14:paraId="633D9E9C" w14:textId="77777777" w:rsidR="00CC23DE" w:rsidRPr="00643A43" w:rsidRDefault="00CC23DE">
            <w:pPr>
              <w:pStyle w:val="TableParagraph"/>
              <w:jc w:val="center"/>
              <w:rPr>
                <w:rFonts w:ascii="Arial Nova" w:hAnsi="Arial Nova"/>
                <w:szCs w:val="20"/>
              </w:rPr>
              <w:pPrChange w:id="14586" w:author="Steve Wiggins" w:date="2022-07-30T18:22:00Z">
                <w:pPr>
                  <w:pStyle w:val="TableParagraph"/>
                </w:pPr>
              </w:pPrChange>
            </w:pPr>
            <w:r w:rsidRPr="00643A43">
              <w:rPr>
                <w:rFonts w:ascii="Arial Nova" w:hAnsi="Arial Nova"/>
                <w:szCs w:val="20"/>
              </w:rPr>
              <w:t>3</w:t>
            </w:r>
            <w:r w:rsidRPr="00643A43">
              <w:rPr>
                <w:rFonts w:ascii="Arial Nova" w:hAnsi="Arial Nova"/>
                <w:i/>
                <w:szCs w:val="20"/>
              </w:rPr>
              <w:t>.</w:t>
            </w:r>
            <w:r w:rsidRPr="00643A43">
              <w:rPr>
                <w:rFonts w:ascii="Arial Nova" w:hAnsi="Arial Nova"/>
                <w:szCs w:val="20"/>
              </w:rPr>
              <w:t>53</w:t>
            </w:r>
          </w:p>
        </w:tc>
        <w:tc>
          <w:tcPr>
            <w:tcW w:w="1131" w:type="dxa"/>
            <w:vAlign w:val="center"/>
          </w:tcPr>
          <w:p w14:paraId="4DFAC394" w14:textId="77777777" w:rsidR="00CC23DE" w:rsidRPr="00643A43" w:rsidRDefault="00CC23DE">
            <w:pPr>
              <w:pStyle w:val="TableParagraph"/>
              <w:jc w:val="center"/>
              <w:rPr>
                <w:rFonts w:ascii="Arial Nova" w:hAnsi="Arial Nova"/>
                <w:szCs w:val="20"/>
              </w:rPr>
              <w:pPrChange w:id="14587" w:author="Steve Wiggins" w:date="2022-07-30T18:22:00Z">
                <w:pPr>
                  <w:pStyle w:val="TableParagraph"/>
                </w:pPr>
              </w:pPrChange>
            </w:pPr>
            <w:r w:rsidRPr="00643A43">
              <w:rPr>
                <w:rFonts w:ascii="Arial Nova" w:hAnsi="Arial Nova"/>
                <w:szCs w:val="20"/>
              </w:rPr>
              <w:t>3</w:t>
            </w:r>
            <w:r w:rsidRPr="00643A43">
              <w:rPr>
                <w:rFonts w:ascii="Arial Nova" w:hAnsi="Arial Nova"/>
                <w:i/>
                <w:szCs w:val="20"/>
              </w:rPr>
              <w:t>.</w:t>
            </w:r>
            <w:r w:rsidRPr="00643A43">
              <w:rPr>
                <w:rFonts w:ascii="Arial Nova" w:hAnsi="Arial Nova"/>
                <w:szCs w:val="20"/>
              </w:rPr>
              <w:t>88</w:t>
            </w:r>
          </w:p>
        </w:tc>
        <w:tc>
          <w:tcPr>
            <w:tcW w:w="785" w:type="dxa"/>
            <w:vAlign w:val="center"/>
          </w:tcPr>
          <w:p w14:paraId="282DD6BD" w14:textId="77777777" w:rsidR="00CC23DE" w:rsidRPr="00643A43" w:rsidRDefault="00CC23DE">
            <w:pPr>
              <w:pStyle w:val="TableParagraph"/>
              <w:jc w:val="center"/>
              <w:rPr>
                <w:rFonts w:ascii="Arial Nova" w:hAnsi="Arial Nova"/>
                <w:szCs w:val="20"/>
              </w:rPr>
              <w:pPrChange w:id="14588" w:author="Steve Wiggins" w:date="2022-07-30T18:22:00Z">
                <w:pPr>
                  <w:pStyle w:val="TableParagraph"/>
                </w:pPr>
              </w:pPrChange>
            </w:pPr>
            <w:r w:rsidRPr="00643A43">
              <w:rPr>
                <w:rFonts w:ascii="Arial Nova" w:hAnsi="Arial Nova"/>
                <w:szCs w:val="20"/>
              </w:rPr>
              <w:t>3</w:t>
            </w:r>
            <w:r w:rsidRPr="00643A43">
              <w:rPr>
                <w:rFonts w:ascii="Arial Nova" w:hAnsi="Arial Nova"/>
                <w:i/>
                <w:szCs w:val="20"/>
              </w:rPr>
              <w:t>.</w:t>
            </w:r>
            <w:r w:rsidRPr="00643A43">
              <w:rPr>
                <w:rFonts w:ascii="Arial Nova" w:hAnsi="Arial Nova"/>
                <w:szCs w:val="20"/>
              </w:rPr>
              <w:t>54</w:t>
            </w:r>
          </w:p>
        </w:tc>
        <w:tc>
          <w:tcPr>
            <w:tcW w:w="818" w:type="dxa"/>
            <w:vAlign w:val="center"/>
          </w:tcPr>
          <w:p w14:paraId="0193DF90" w14:textId="77777777" w:rsidR="00CC23DE" w:rsidRPr="00643A43" w:rsidRDefault="00CC23DE">
            <w:pPr>
              <w:pStyle w:val="TableParagraph"/>
              <w:jc w:val="center"/>
              <w:rPr>
                <w:rFonts w:ascii="Arial Nova" w:hAnsi="Arial Nova"/>
                <w:szCs w:val="20"/>
              </w:rPr>
              <w:pPrChange w:id="14589" w:author="Steve Wiggins" w:date="2022-07-30T18:22:00Z">
                <w:pPr>
                  <w:pStyle w:val="TableParagraph"/>
                </w:pPr>
              </w:pPrChange>
            </w:pPr>
            <w:r w:rsidRPr="00643A43">
              <w:rPr>
                <w:rFonts w:ascii="Arial Nova" w:hAnsi="Arial Nova"/>
                <w:szCs w:val="20"/>
              </w:rPr>
              <w:t>3</w:t>
            </w:r>
            <w:r w:rsidRPr="00643A43">
              <w:rPr>
                <w:rFonts w:ascii="Arial Nova" w:hAnsi="Arial Nova"/>
                <w:i/>
                <w:szCs w:val="20"/>
              </w:rPr>
              <w:t>.</w:t>
            </w:r>
            <w:r w:rsidRPr="00643A43">
              <w:rPr>
                <w:rFonts w:ascii="Arial Nova" w:hAnsi="Arial Nova"/>
                <w:szCs w:val="20"/>
              </w:rPr>
              <w:t>39</w:t>
            </w:r>
          </w:p>
        </w:tc>
        <w:tc>
          <w:tcPr>
            <w:tcW w:w="1131" w:type="dxa"/>
            <w:vAlign w:val="center"/>
          </w:tcPr>
          <w:p w14:paraId="20F4550E" w14:textId="77777777" w:rsidR="00CC23DE" w:rsidRPr="00643A43" w:rsidRDefault="00CC23DE">
            <w:pPr>
              <w:pStyle w:val="TableParagraph"/>
              <w:jc w:val="center"/>
              <w:rPr>
                <w:rFonts w:ascii="Arial Nova" w:hAnsi="Arial Nova"/>
                <w:szCs w:val="20"/>
              </w:rPr>
              <w:pPrChange w:id="14590" w:author="Steve Wiggins" w:date="2022-07-30T18:22:00Z">
                <w:pPr>
                  <w:pStyle w:val="TableParagraph"/>
                </w:pPr>
              </w:pPrChange>
            </w:pPr>
            <w:r w:rsidRPr="00643A43">
              <w:rPr>
                <w:rFonts w:ascii="Arial Nova" w:hAnsi="Arial Nova"/>
                <w:szCs w:val="20"/>
              </w:rPr>
              <w:t>3</w:t>
            </w:r>
            <w:r w:rsidRPr="00643A43">
              <w:rPr>
                <w:rFonts w:ascii="Arial Nova" w:hAnsi="Arial Nova"/>
                <w:i/>
                <w:szCs w:val="20"/>
              </w:rPr>
              <w:t>.</w:t>
            </w:r>
            <w:r w:rsidRPr="00643A43">
              <w:rPr>
                <w:rFonts w:ascii="Arial Nova" w:hAnsi="Arial Nova"/>
                <w:szCs w:val="20"/>
              </w:rPr>
              <w:t>69</w:t>
            </w:r>
          </w:p>
        </w:tc>
        <w:tc>
          <w:tcPr>
            <w:tcW w:w="728" w:type="dxa"/>
            <w:vAlign w:val="center"/>
          </w:tcPr>
          <w:p w14:paraId="586FC756" w14:textId="77777777" w:rsidR="00CC23DE" w:rsidRPr="00643A43" w:rsidRDefault="00CC23DE">
            <w:pPr>
              <w:pStyle w:val="TableParagraph"/>
              <w:jc w:val="center"/>
              <w:rPr>
                <w:rFonts w:ascii="Arial Nova" w:hAnsi="Arial Nova"/>
                <w:szCs w:val="20"/>
              </w:rPr>
              <w:pPrChange w:id="14591" w:author="Steve Wiggins" w:date="2022-07-30T18:22:00Z">
                <w:pPr>
                  <w:pStyle w:val="TableParagraph"/>
                </w:pPr>
              </w:pPrChange>
            </w:pPr>
            <w:r w:rsidRPr="00643A43">
              <w:rPr>
                <w:rFonts w:ascii="Arial Nova" w:hAnsi="Arial Nova"/>
                <w:szCs w:val="20"/>
              </w:rPr>
              <w:t>3</w:t>
            </w:r>
            <w:r w:rsidRPr="00643A43">
              <w:rPr>
                <w:rFonts w:ascii="Arial Nova" w:hAnsi="Arial Nova"/>
                <w:i/>
                <w:szCs w:val="20"/>
              </w:rPr>
              <w:t>.</w:t>
            </w:r>
            <w:r w:rsidRPr="00643A43">
              <w:rPr>
                <w:rFonts w:ascii="Arial Nova" w:hAnsi="Arial Nova"/>
                <w:szCs w:val="20"/>
              </w:rPr>
              <w:t>41</w:t>
            </w:r>
          </w:p>
        </w:tc>
      </w:tr>
      <w:tr w:rsidR="00643A43" w:rsidRPr="00643A43" w14:paraId="30808CFB" w14:textId="77777777" w:rsidTr="00EC40A2">
        <w:trPr>
          <w:trHeight w:val="144"/>
        </w:trPr>
        <w:tc>
          <w:tcPr>
            <w:tcW w:w="3186" w:type="dxa"/>
            <w:vAlign w:val="center"/>
          </w:tcPr>
          <w:p w14:paraId="376EA970" w14:textId="77777777" w:rsidR="00CC23DE" w:rsidRPr="00643A43" w:rsidRDefault="00CC23DE">
            <w:pPr>
              <w:pStyle w:val="TableParagraph"/>
              <w:rPr>
                <w:rFonts w:ascii="Arial Nova" w:hAnsi="Arial Nova"/>
                <w:szCs w:val="20"/>
              </w:rPr>
              <w:pPrChange w:id="14592" w:author="Steve Wiggins" w:date="2022-07-30T18:22:00Z">
                <w:pPr>
                  <w:pStyle w:val="TableParagraph"/>
                  <w:jc w:val="both"/>
                </w:pPr>
              </w:pPrChange>
            </w:pPr>
            <w:r w:rsidRPr="00643A43">
              <w:rPr>
                <w:rFonts w:ascii="Arial Nova" w:hAnsi="Arial Nova"/>
                <w:szCs w:val="20"/>
              </w:rPr>
              <w:t>Self-ratings</w:t>
            </w:r>
          </w:p>
        </w:tc>
        <w:tc>
          <w:tcPr>
            <w:tcW w:w="757" w:type="dxa"/>
            <w:tcBorders>
              <w:bottom w:val="single" w:sz="4" w:space="0" w:color="000000"/>
            </w:tcBorders>
            <w:vAlign w:val="center"/>
          </w:tcPr>
          <w:p w14:paraId="2B66F373" w14:textId="77777777" w:rsidR="00CC23DE" w:rsidRPr="00643A43" w:rsidRDefault="00CC23DE">
            <w:pPr>
              <w:pStyle w:val="TableParagraph"/>
              <w:jc w:val="center"/>
              <w:rPr>
                <w:rFonts w:ascii="Arial Nova" w:hAnsi="Arial Nova"/>
                <w:szCs w:val="20"/>
              </w:rPr>
              <w:pPrChange w:id="14593" w:author="Steve Wiggins" w:date="2022-07-30T18:22:00Z">
                <w:pPr>
                  <w:pStyle w:val="TableParagraph"/>
                </w:pPr>
              </w:pPrChange>
            </w:pPr>
            <w:r w:rsidRPr="00643A43">
              <w:rPr>
                <w:rFonts w:ascii="Arial Nova" w:hAnsi="Arial Nova"/>
                <w:szCs w:val="20"/>
              </w:rPr>
              <w:t>4</w:t>
            </w:r>
            <w:r w:rsidRPr="00643A43">
              <w:rPr>
                <w:rFonts w:ascii="Arial Nova" w:hAnsi="Arial Nova"/>
                <w:i/>
                <w:szCs w:val="20"/>
              </w:rPr>
              <w:t>.</w:t>
            </w:r>
            <w:r w:rsidRPr="00643A43">
              <w:rPr>
                <w:rFonts w:ascii="Arial Nova" w:hAnsi="Arial Nova"/>
                <w:szCs w:val="20"/>
              </w:rPr>
              <w:t>24</w:t>
            </w:r>
          </w:p>
        </w:tc>
        <w:tc>
          <w:tcPr>
            <w:tcW w:w="1131" w:type="dxa"/>
            <w:tcBorders>
              <w:bottom w:val="single" w:sz="4" w:space="0" w:color="000000"/>
            </w:tcBorders>
            <w:vAlign w:val="center"/>
          </w:tcPr>
          <w:p w14:paraId="27963A60" w14:textId="77777777" w:rsidR="00CC23DE" w:rsidRPr="00643A43" w:rsidRDefault="00CC23DE">
            <w:pPr>
              <w:pStyle w:val="TableParagraph"/>
              <w:jc w:val="center"/>
              <w:rPr>
                <w:rFonts w:ascii="Arial Nova" w:hAnsi="Arial Nova"/>
                <w:szCs w:val="20"/>
              </w:rPr>
              <w:pPrChange w:id="14594" w:author="Steve Wiggins" w:date="2022-07-30T18:22:00Z">
                <w:pPr>
                  <w:pStyle w:val="TableParagraph"/>
                </w:pPr>
              </w:pPrChange>
            </w:pPr>
            <w:r w:rsidRPr="00643A43">
              <w:rPr>
                <w:rFonts w:ascii="Arial Nova" w:hAnsi="Arial Nova"/>
                <w:szCs w:val="20"/>
              </w:rPr>
              <w:t>4</w:t>
            </w:r>
            <w:r w:rsidRPr="00643A43">
              <w:rPr>
                <w:rFonts w:ascii="Arial Nova" w:hAnsi="Arial Nova"/>
                <w:i/>
                <w:szCs w:val="20"/>
              </w:rPr>
              <w:t>.</w:t>
            </w:r>
            <w:r w:rsidRPr="00643A43">
              <w:rPr>
                <w:rFonts w:ascii="Arial Nova" w:hAnsi="Arial Nova"/>
                <w:szCs w:val="20"/>
              </w:rPr>
              <w:t>68</w:t>
            </w:r>
          </w:p>
        </w:tc>
        <w:tc>
          <w:tcPr>
            <w:tcW w:w="785" w:type="dxa"/>
            <w:tcBorders>
              <w:bottom w:val="single" w:sz="4" w:space="0" w:color="000000"/>
            </w:tcBorders>
            <w:vAlign w:val="center"/>
          </w:tcPr>
          <w:p w14:paraId="494A462C" w14:textId="77777777" w:rsidR="00CC23DE" w:rsidRPr="00643A43" w:rsidRDefault="00CC23DE">
            <w:pPr>
              <w:pStyle w:val="TableParagraph"/>
              <w:jc w:val="center"/>
              <w:rPr>
                <w:rFonts w:ascii="Arial Nova" w:hAnsi="Arial Nova"/>
                <w:szCs w:val="20"/>
              </w:rPr>
              <w:pPrChange w:id="14595" w:author="Steve Wiggins" w:date="2022-07-30T18:22:00Z">
                <w:pPr>
                  <w:pStyle w:val="TableParagraph"/>
                </w:pPr>
              </w:pPrChange>
            </w:pPr>
            <w:r w:rsidRPr="00643A43">
              <w:rPr>
                <w:rFonts w:ascii="Arial Nova" w:hAnsi="Arial Nova"/>
                <w:szCs w:val="20"/>
              </w:rPr>
              <w:t>4</w:t>
            </w:r>
            <w:r w:rsidRPr="00643A43">
              <w:rPr>
                <w:rFonts w:ascii="Arial Nova" w:hAnsi="Arial Nova"/>
                <w:i/>
                <w:szCs w:val="20"/>
              </w:rPr>
              <w:t>.</w:t>
            </w:r>
            <w:r w:rsidRPr="00643A43">
              <w:rPr>
                <w:rFonts w:ascii="Arial Nova" w:hAnsi="Arial Nova"/>
                <w:szCs w:val="20"/>
              </w:rPr>
              <w:t>28</w:t>
            </w:r>
          </w:p>
        </w:tc>
        <w:tc>
          <w:tcPr>
            <w:tcW w:w="818" w:type="dxa"/>
            <w:tcBorders>
              <w:bottom w:val="single" w:sz="4" w:space="0" w:color="000000"/>
            </w:tcBorders>
            <w:vAlign w:val="center"/>
          </w:tcPr>
          <w:p w14:paraId="4172E2E5" w14:textId="77777777" w:rsidR="00CC23DE" w:rsidRPr="00643A43" w:rsidRDefault="00CC23DE">
            <w:pPr>
              <w:pStyle w:val="TableParagraph"/>
              <w:jc w:val="center"/>
              <w:rPr>
                <w:rFonts w:ascii="Arial Nova" w:hAnsi="Arial Nova"/>
                <w:szCs w:val="20"/>
              </w:rPr>
              <w:pPrChange w:id="14596" w:author="Steve Wiggins" w:date="2022-07-30T18:22:00Z">
                <w:pPr>
                  <w:pStyle w:val="TableParagraph"/>
                </w:pPr>
              </w:pPrChange>
            </w:pPr>
            <w:r w:rsidRPr="00643A43">
              <w:rPr>
                <w:rFonts w:ascii="Arial Nova" w:hAnsi="Arial Nova"/>
                <w:szCs w:val="20"/>
              </w:rPr>
              <w:t>4</w:t>
            </w:r>
            <w:r w:rsidRPr="00643A43">
              <w:rPr>
                <w:rFonts w:ascii="Arial Nova" w:hAnsi="Arial Nova"/>
                <w:i/>
                <w:szCs w:val="20"/>
              </w:rPr>
              <w:t>.</w:t>
            </w:r>
            <w:r w:rsidRPr="00643A43">
              <w:rPr>
                <w:rFonts w:ascii="Arial Nova" w:hAnsi="Arial Nova"/>
                <w:szCs w:val="20"/>
              </w:rPr>
              <w:t>48</w:t>
            </w:r>
          </w:p>
        </w:tc>
        <w:tc>
          <w:tcPr>
            <w:tcW w:w="1131" w:type="dxa"/>
            <w:tcBorders>
              <w:bottom w:val="single" w:sz="4" w:space="0" w:color="000000"/>
            </w:tcBorders>
            <w:vAlign w:val="center"/>
          </w:tcPr>
          <w:p w14:paraId="6F774E05" w14:textId="77777777" w:rsidR="00CC23DE" w:rsidRPr="00643A43" w:rsidRDefault="00CC23DE">
            <w:pPr>
              <w:pStyle w:val="TableParagraph"/>
              <w:jc w:val="center"/>
              <w:rPr>
                <w:rFonts w:ascii="Arial Nova" w:hAnsi="Arial Nova"/>
                <w:szCs w:val="20"/>
              </w:rPr>
              <w:pPrChange w:id="14597" w:author="Steve Wiggins" w:date="2022-07-30T18:22:00Z">
                <w:pPr>
                  <w:pStyle w:val="TableParagraph"/>
                </w:pPr>
              </w:pPrChange>
            </w:pPr>
            <w:r w:rsidRPr="00643A43">
              <w:rPr>
                <w:rFonts w:ascii="Arial Nova" w:hAnsi="Arial Nova"/>
                <w:szCs w:val="20"/>
              </w:rPr>
              <w:t>4</w:t>
            </w:r>
            <w:r w:rsidRPr="00643A43">
              <w:rPr>
                <w:rFonts w:ascii="Arial Nova" w:hAnsi="Arial Nova"/>
                <w:i/>
                <w:szCs w:val="20"/>
              </w:rPr>
              <w:t>.</w:t>
            </w:r>
            <w:r w:rsidRPr="00643A43">
              <w:rPr>
                <w:rFonts w:ascii="Arial Nova" w:hAnsi="Arial Nova"/>
                <w:szCs w:val="20"/>
              </w:rPr>
              <w:t>62</w:t>
            </w:r>
          </w:p>
        </w:tc>
        <w:tc>
          <w:tcPr>
            <w:tcW w:w="785" w:type="dxa"/>
            <w:tcBorders>
              <w:bottom w:val="single" w:sz="4" w:space="0" w:color="000000"/>
            </w:tcBorders>
            <w:vAlign w:val="center"/>
          </w:tcPr>
          <w:p w14:paraId="4EF9060F" w14:textId="77777777" w:rsidR="00CC23DE" w:rsidRPr="00643A43" w:rsidRDefault="00CC23DE">
            <w:pPr>
              <w:pStyle w:val="TableParagraph"/>
              <w:jc w:val="center"/>
              <w:rPr>
                <w:rFonts w:ascii="Arial Nova" w:hAnsi="Arial Nova"/>
                <w:szCs w:val="20"/>
              </w:rPr>
              <w:pPrChange w:id="14598" w:author="Steve Wiggins" w:date="2022-07-30T18:22:00Z">
                <w:pPr>
                  <w:pStyle w:val="TableParagraph"/>
                </w:pPr>
              </w:pPrChange>
            </w:pPr>
            <w:r w:rsidRPr="00643A43">
              <w:rPr>
                <w:rFonts w:ascii="Arial Nova" w:hAnsi="Arial Nova"/>
                <w:szCs w:val="20"/>
              </w:rPr>
              <w:t>4</w:t>
            </w:r>
            <w:r w:rsidRPr="00643A43">
              <w:rPr>
                <w:rFonts w:ascii="Arial Nova" w:hAnsi="Arial Nova"/>
                <w:i/>
                <w:szCs w:val="20"/>
              </w:rPr>
              <w:t>.</w:t>
            </w:r>
            <w:r w:rsidRPr="00643A43">
              <w:rPr>
                <w:rFonts w:ascii="Arial Nova" w:hAnsi="Arial Nova"/>
                <w:szCs w:val="20"/>
              </w:rPr>
              <w:t>52</w:t>
            </w:r>
          </w:p>
        </w:tc>
        <w:tc>
          <w:tcPr>
            <w:tcW w:w="818" w:type="dxa"/>
            <w:tcBorders>
              <w:bottom w:val="single" w:sz="4" w:space="0" w:color="000000"/>
            </w:tcBorders>
            <w:vAlign w:val="center"/>
          </w:tcPr>
          <w:p w14:paraId="426A4B2F" w14:textId="77777777" w:rsidR="00CC23DE" w:rsidRPr="00643A43" w:rsidRDefault="00CC23DE">
            <w:pPr>
              <w:pStyle w:val="TableParagraph"/>
              <w:jc w:val="center"/>
              <w:rPr>
                <w:rFonts w:ascii="Arial Nova" w:hAnsi="Arial Nova"/>
                <w:szCs w:val="20"/>
              </w:rPr>
              <w:pPrChange w:id="14599" w:author="Steve Wiggins" w:date="2022-07-30T18:22:00Z">
                <w:pPr>
                  <w:pStyle w:val="TableParagraph"/>
                </w:pPr>
              </w:pPrChange>
            </w:pPr>
            <w:r w:rsidRPr="00643A43">
              <w:rPr>
                <w:rFonts w:ascii="Arial Nova" w:hAnsi="Arial Nova"/>
                <w:szCs w:val="20"/>
              </w:rPr>
              <w:t>4</w:t>
            </w:r>
            <w:r w:rsidRPr="00643A43">
              <w:rPr>
                <w:rFonts w:ascii="Arial Nova" w:hAnsi="Arial Nova"/>
                <w:i/>
                <w:szCs w:val="20"/>
              </w:rPr>
              <w:t>.</w:t>
            </w:r>
            <w:r w:rsidRPr="00643A43">
              <w:rPr>
                <w:rFonts w:ascii="Arial Nova" w:hAnsi="Arial Nova"/>
                <w:szCs w:val="20"/>
              </w:rPr>
              <w:t>3</w:t>
            </w:r>
          </w:p>
        </w:tc>
        <w:tc>
          <w:tcPr>
            <w:tcW w:w="1131" w:type="dxa"/>
            <w:tcBorders>
              <w:bottom w:val="single" w:sz="4" w:space="0" w:color="000000"/>
            </w:tcBorders>
            <w:vAlign w:val="center"/>
          </w:tcPr>
          <w:p w14:paraId="02D32CD5" w14:textId="77777777" w:rsidR="00CC23DE" w:rsidRPr="00643A43" w:rsidRDefault="00CC23DE">
            <w:pPr>
              <w:pStyle w:val="TableParagraph"/>
              <w:jc w:val="center"/>
              <w:rPr>
                <w:rFonts w:ascii="Arial Nova" w:hAnsi="Arial Nova"/>
                <w:szCs w:val="20"/>
              </w:rPr>
              <w:pPrChange w:id="14600" w:author="Steve Wiggins" w:date="2022-07-30T18:22:00Z">
                <w:pPr>
                  <w:pStyle w:val="TableParagraph"/>
                </w:pPr>
              </w:pPrChange>
            </w:pPr>
            <w:r w:rsidRPr="00643A43">
              <w:rPr>
                <w:rFonts w:ascii="Arial Nova" w:hAnsi="Arial Nova"/>
                <w:szCs w:val="20"/>
              </w:rPr>
              <w:t>4</w:t>
            </w:r>
            <w:r w:rsidRPr="00643A43">
              <w:rPr>
                <w:rFonts w:ascii="Arial Nova" w:hAnsi="Arial Nova"/>
                <w:i/>
                <w:szCs w:val="20"/>
              </w:rPr>
              <w:t>.</w:t>
            </w:r>
            <w:r w:rsidRPr="00643A43">
              <w:rPr>
                <w:rFonts w:ascii="Arial Nova" w:hAnsi="Arial Nova"/>
                <w:szCs w:val="20"/>
              </w:rPr>
              <w:t>88</w:t>
            </w:r>
          </w:p>
        </w:tc>
        <w:tc>
          <w:tcPr>
            <w:tcW w:w="785" w:type="dxa"/>
            <w:tcBorders>
              <w:bottom w:val="single" w:sz="4" w:space="0" w:color="000000"/>
            </w:tcBorders>
            <w:vAlign w:val="center"/>
          </w:tcPr>
          <w:p w14:paraId="7A6BAA49" w14:textId="77777777" w:rsidR="00CC23DE" w:rsidRPr="00643A43" w:rsidRDefault="00CC23DE">
            <w:pPr>
              <w:pStyle w:val="TableParagraph"/>
              <w:jc w:val="center"/>
              <w:rPr>
                <w:rFonts w:ascii="Arial Nova" w:hAnsi="Arial Nova"/>
                <w:szCs w:val="20"/>
              </w:rPr>
              <w:pPrChange w:id="14601" w:author="Steve Wiggins" w:date="2022-07-30T18:22:00Z">
                <w:pPr>
                  <w:pStyle w:val="TableParagraph"/>
                </w:pPr>
              </w:pPrChange>
            </w:pPr>
            <w:r w:rsidRPr="00643A43">
              <w:rPr>
                <w:rFonts w:ascii="Arial Nova" w:hAnsi="Arial Nova"/>
                <w:szCs w:val="20"/>
              </w:rPr>
              <w:t>4</w:t>
            </w:r>
            <w:r w:rsidRPr="00643A43">
              <w:rPr>
                <w:rFonts w:ascii="Arial Nova" w:hAnsi="Arial Nova"/>
                <w:i/>
                <w:szCs w:val="20"/>
              </w:rPr>
              <w:t>.</w:t>
            </w:r>
            <w:r w:rsidRPr="00643A43">
              <w:rPr>
                <w:rFonts w:ascii="Arial Nova" w:hAnsi="Arial Nova"/>
                <w:szCs w:val="20"/>
              </w:rPr>
              <w:t>31</w:t>
            </w:r>
          </w:p>
        </w:tc>
        <w:tc>
          <w:tcPr>
            <w:tcW w:w="818" w:type="dxa"/>
            <w:tcBorders>
              <w:bottom w:val="single" w:sz="4" w:space="0" w:color="000000"/>
            </w:tcBorders>
            <w:vAlign w:val="center"/>
          </w:tcPr>
          <w:p w14:paraId="0F70BA98" w14:textId="77777777" w:rsidR="00CC23DE" w:rsidRPr="00643A43" w:rsidRDefault="00CC23DE">
            <w:pPr>
              <w:pStyle w:val="TableParagraph"/>
              <w:jc w:val="center"/>
              <w:rPr>
                <w:rFonts w:ascii="Arial Nova" w:hAnsi="Arial Nova"/>
                <w:szCs w:val="20"/>
              </w:rPr>
              <w:pPrChange w:id="14602" w:author="Steve Wiggins" w:date="2022-07-30T18:22:00Z">
                <w:pPr>
                  <w:pStyle w:val="TableParagraph"/>
                </w:pPr>
              </w:pPrChange>
            </w:pPr>
            <w:r w:rsidRPr="00643A43">
              <w:rPr>
                <w:rFonts w:ascii="Arial Nova" w:hAnsi="Arial Nova"/>
                <w:szCs w:val="20"/>
              </w:rPr>
              <w:t>4</w:t>
            </w:r>
            <w:r w:rsidRPr="00643A43">
              <w:rPr>
                <w:rFonts w:ascii="Arial Nova" w:hAnsi="Arial Nova"/>
                <w:i/>
                <w:szCs w:val="20"/>
              </w:rPr>
              <w:t>.</w:t>
            </w:r>
            <w:r w:rsidRPr="00643A43">
              <w:rPr>
                <w:rFonts w:ascii="Arial Nova" w:hAnsi="Arial Nova"/>
                <w:szCs w:val="20"/>
              </w:rPr>
              <w:t>12</w:t>
            </w:r>
          </w:p>
        </w:tc>
        <w:tc>
          <w:tcPr>
            <w:tcW w:w="1131" w:type="dxa"/>
            <w:tcBorders>
              <w:bottom w:val="single" w:sz="4" w:space="0" w:color="000000"/>
            </w:tcBorders>
            <w:vAlign w:val="center"/>
          </w:tcPr>
          <w:p w14:paraId="72B31E60" w14:textId="77777777" w:rsidR="00CC23DE" w:rsidRPr="00643A43" w:rsidRDefault="00CC23DE">
            <w:pPr>
              <w:pStyle w:val="TableParagraph"/>
              <w:jc w:val="center"/>
              <w:rPr>
                <w:rFonts w:ascii="Arial Nova" w:hAnsi="Arial Nova"/>
                <w:szCs w:val="20"/>
              </w:rPr>
              <w:pPrChange w:id="14603" w:author="Steve Wiggins" w:date="2022-07-30T18:22:00Z">
                <w:pPr>
                  <w:pStyle w:val="TableParagraph"/>
                </w:pPr>
              </w:pPrChange>
            </w:pPr>
            <w:r w:rsidRPr="00643A43">
              <w:rPr>
                <w:rFonts w:ascii="Arial Nova" w:hAnsi="Arial Nova"/>
                <w:szCs w:val="20"/>
              </w:rPr>
              <w:t>4</w:t>
            </w:r>
            <w:r w:rsidRPr="00643A43">
              <w:rPr>
                <w:rFonts w:ascii="Arial Nova" w:hAnsi="Arial Nova"/>
                <w:i/>
                <w:szCs w:val="20"/>
              </w:rPr>
              <w:t>.</w:t>
            </w:r>
            <w:r w:rsidRPr="00643A43">
              <w:rPr>
                <w:rFonts w:ascii="Arial Nova" w:hAnsi="Arial Nova"/>
                <w:szCs w:val="20"/>
              </w:rPr>
              <w:t>71</w:t>
            </w:r>
          </w:p>
        </w:tc>
        <w:tc>
          <w:tcPr>
            <w:tcW w:w="728" w:type="dxa"/>
            <w:tcBorders>
              <w:bottom w:val="single" w:sz="4" w:space="0" w:color="000000"/>
            </w:tcBorders>
            <w:vAlign w:val="center"/>
          </w:tcPr>
          <w:p w14:paraId="5CA13BD0" w14:textId="77777777" w:rsidR="00CC23DE" w:rsidRPr="00643A43" w:rsidRDefault="00CC23DE">
            <w:pPr>
              <w:pStyle w:val="TableParagraph"/>
              <w:jc w:val="center"/>
              <w:rPr>
                <w:rFonts w:ascii="Arial Nova" w:hAnsi="Arial Nova"/>
                <w:szCs w:val="20"/>
              </w:rPr>
              <w:pPrChange w:id="14604" w:author="Steve Wiggins" w:date="2022-07-30T18:22:00Z">
                <w:pPr>
                  <w:pStyle w:val="TableParagraph"/>
                </w:pPr>
              </w:pPrChange>
            </w:pPr>
            <w:r w:rsidRPr="00643A43">
              <w:rPr>
                <w:rFonts w:ascii="Arial Nova" w:hAnsi="Arial Nova"/>
                <w:szCs w:val="20"/>
              </w:rPr>
              <w:t>4</w:t>
            </w:r>
            <w:r w:rsidRPr="00643A43">
              <w:rPr>
                <w:rFonts w:ascii="Arial Nova" w:hAnsi="Arial Nova"/>
                <w:i/>
                <w:szCs w:val="20"/>
              </w:rPr>
              <w:t>.</w:t>
            </w:r>
            <w:r w:rsidRPr="00643A43">
              <w:rPr>
                <w:rFonts w:ascii="Arial Nova" w:hAnsi="Arial Nova"/>
                <w:szCs w:val="20"/>
              </w:rPr>
              <w:t>16</w:t>
            </w:r>
          </w:p>
        </w:tc>
      </w:tr>
      <w:tr w:rsidR="00643A43" w:rsidRPr="00643A43" w14:paraId="66B0A8E1" w14:textId="77777777" w:rsidTr="00EC40A2">
        <w:trPr>
          <w:trHeight w:val="144"/>
        </w:trPr>
        <w:tc>
          <w:tcPr>
            <w:tcW w:w="3186" w:type="dxa"/>
            <w:vAlign w:val="center"/>
          </w:tcPr>
          <w:p w14:paraId="576E1C54" w14:textId="26EF7E85" w:rsidR="00EC40A2" w:rsidRPr="00643A43" w:rsidRDefault="00EC40A2">
            <w:pPr>
              <w:pStyle w:val="TableParagraph"/>
              <w:rPr>
                <w:rFonts w:ascii="Arial Nova" w:hAnsi="Arial Nova"/>
                <w:szCs w:val="20"/>
              </w:rPr>
              <w:pPrChange w:id="14605" w:author="Steve Wiggins" w:date="2022-07-30T18:22:00Z">
                <w:pPr>
                  <w:pStyle w:val="TableParagraph"/>
                  <w:jc w:val="both"/>
                </w:pPr>
              </w:pPrChange>
            </w:pPr>
          </w:p>
        </w:tc>
        <w:tc>
          <w:tcPr>
            <w:tcW w:w="10818" w:type="dxa"/>
            <w:gridSpan w:val="12"/>
            <w:vAlign w:val="center"/>
          </w:tcPr>
          <w:p w14:paraId="4EAD3AAC" w14:textId="4CD58A1C" w:rsidR="00EC40A2" w:rsidRPr="00BE4F53" w:rsidRDefault="00EC40A2">
            <w:pPr>
              <w:pStyle w:val="TableParagraph"/>
              <w:jc w:val="center"/>
              <w:rPr>
                <w:rFonts w:ascii="Arial Nova" w:hAnsi="Arial Nova"/>
                <w:b/>
                <w:bCs/>
                <w:szCs w:val="20"/>
              </w:rPr>
              <w:pPrChange w:id="14606" w:author="Steve Wiggins" w:date="2022-07-30T18:22:00Z">
                <w:pPr>
                  <w:pStyle w:val="TableParagraph"/>
                </w:pPr>
              </w:pPrChange>
            </w:pPr>
            <w:r w:rsidRPr="00BE4F53">
              <w:rPr>
                <w:rFonts w:ascii="Arial Nova" w:hAnsi="Arial Nova"/>
                <w:b/>
                <w:bCs/>
                <w:szCs w:val="20"/>
              </w:rPr>
              <w:t>Price</w:t>
            </w:r>
          </w:p>
        </w:tc>
      </w:tr>
      <w:tr w:rsidR="00643A43" w:rsidRPr="00643A43" w14:paraId="13BC8FE9" w14:textId="77777777" w:rsidTr="00EC40A2">
        <w:trPr>
          <w:trHeight w:val="144"/>
        </w:trPr>
        <w:tc>
          <w:tcPr>
            <w:tcW w:w="3186" w:type="dxa"/>
            <w:vAlign w:val="center"/>
          </w:tcPr>
          <w:p w14:paraId="224BBC1F" w14:textId="7D21F6D8" w:rsidR="00CC23DE" w:rsidRPr="00643A43" w:rsidRDefault="00CC23DE">
            <w:pPr>
              <w:pStyle w:val="TableParagraph"/>
              <w:rPr>
                <w:rFonts w:ascii="Arial Nova" w:hAnsi="Arial Nova"/>
                <w:szCs w:val="20"/>
              </w:rPr>
              <w:pPrChange w:id="14607" w:author="Steve Wiggins" w:date="2022-07-30T18:22:00Z">
                <w:pPr>
                  <w:pStyle w:val="TableParagraph"/>
                  <w:jc w:val="both"/>
                </w:pPr>
              </w:pPrChange>
            </w:pPr>
            <w:r w:rsidRPr="00643A43">
              <w:rPr>
                <w:rFonts w:ascii="Arial Nova" w:hAnsi="Arial Nova"/>
                <w:szCs w:val="20"/>
              </w:rPr>
              <w:t>Farmer</w:t>
            </w:r>
            <w:r w:rsidR="00F73A4C" w:rsidRPr="00643A43">
              <w:rPr>
                <w:rFonts w:ascii="Arial Nova" w:hAnsi="Arial Nova"/>
                <w:szCs w:val="20"/>
              </w:rPr>
              <w:t xml:space="preserve"> </w:t>
            </w:r>
            <w:r w:rsidRPr="00643A43">
              <w:rPr>
                <w:rFonts w:ascii="Arial Nova" w:hAnsi="Arial Nova"/>
                <w:szCs w:val="20"/>
              </w:rPr>
              <w:t>is</w:t>
            </w:r>
            <w:r w:rsidR="00F73A4C" w:rsidRPr="00643A43">
              <w:rPr>
                <w:rFonts w:ascii="Arial Nova" w:hAnsi="Arial Nova"/>
                <w:szCs w:val="20"/>
              </w:rPr>
              <w:t xml:space="preserve"> </w:t>
            </w:r>
            <w:r w:rsidRPr="00643A43">
              <w:rPr>
                <w:rFonts w:ascii="Arial Nova" w:hAnsi="Arial Nova"/>
                <w:szCs w:val="20"/>
              </w:rPr>
              <w:t>male</w:t>
            </w:r>
          </w:p>
        </w:tc>
        <w:tc>
          <w:tcPr>
            <w:tcW w:w="757" w:type="dxa"/>
            <w:tcBorders>
              <w:top w:val="single" w:sz="4" w:space="0" w:color="000000"/>
            </w:tcBorders>
            <w:vAlign w:val="center"/>
          </w:tcPr>
          <w:p w14:paraId="4E7CB8D1" w14:textId="77777777" w:rsidR="00CC23DE" w:rsidRPr="00643A43" w:rsidRDefault="00CC23DE">
            <w:pPr>
              <w:pStyle w:val="TableParagraph"/>
              <w:jc w:val="center"/>
              <w:rPr>
                <w:rFonts w:ascii="Arial Nova" w:hAnsi="Arial Nova"/>
                <w:szCs w:val="20"/>
              </w:rPr>
              <w:pPrChange w:id="14608" w:author="Steve Wiggins" w:date="2022-07-30T18:22:00Z">
                <w:pPr>
                  <w:pStyle w:val="TableParagraph"/>
                </w:pPr>
              </w:pPrChange>
            </w:pPr>
            <w:r w:rsidRPr="00643A43">
              <w:rPr>
                <w:rFonts w:ascii="Arial Nova" w:hAnsi="Arial Nova"/>
                <w:szCs w:val="20"/>
              </w:rPr>
              <w:t>3</w:t>
            </w:r>
            <w:r w:rsidRPr="00643A43">
              <w:rPr>
                <w:rFonts w:ascii="Arial Nova" w:hAnsi="Arial Nova"/>
                <w:i/>
                <w:szCs w:val="20"/>
              </w:rPr>
              <w:t>.</w:t>
            </w:r>
            <w:r w:rsidRPr="00643A43">
              <w:rPr>
                <w:rFonts w:ascii="Arial Nova" w:hAnsi="Arial Nova"/>
                <w:szCs w:val="20"/>
              </w:rPr>
              <w:t>01</w:t>
            </w:r>
          </w:p>
        </w:tc>
        <w:tc>
          <w:tcPr>
            <w:tcW w:w="1131" w:type="dxa"/>
            <w:tcBorders>
              <w:top w:val="single" w:sz="4" w:space="0" w:color="000000"/>
            </w:tcBorders>
            <w:vAlign w:val="center"/>
          </w:tcPr>
          <w:p w14:paraId="21CB15AD" w14:textId="77777777" w:rsidR="00CC23DE" w:rsidRPr="00643A43" w:rsidRDefault="00CC23DE">
            <w:pPr>
              <w:pStyle w:val="TableParagraph"/>
              <w:jc w:val="center"/>
              <w:rPr>
                <w:rFonts w:ascii="Arial Nova" w:hAnsi="Arial Nova"/>
                <w:szCs w:val="20"/>
              </w:rPr>
              <w:pPrChange w:id="14609" w:author="Steve Wiggins" w:date="2022-07-30T18:22:00Z">
                <w:pPr>
                  <w:pStyle w:val="TableParagraph"/>
                </w:pPr>
              </w:pPrChange>
            </w:pPr>
            <w:r w:rsidRPr="00643A43">
              <w:rPr>
                <w:rFonts w:ascii="Arial Nova" w:hAnsi="Arial Nova"/>
                <w:szCs w:val="20"/>
              </w:rPr>
              <w:t>2</w:t>
            </w:r>
            <w:r w:rsidRPr="00643A43">
              <w:rPr>
                <w:rFonts w:ascii="Arial Nova" w:hAnsi="Arial Nova"/>
                <w:i/>
                <w:szCs w:val="20"/>
              </w:rPr>
              <w:t>.</w:t>
            </w:r>
            <w:r w:rsidRPr="00643A43">
              <w:rPr>
                <w:rFonts w:ascii="Arial Nova" w:hAnsi="Arial Nova"/>
                <w:szCs w:val="20"/>
              </w:rPr>
              <w:t>95</w:t>
            </w:r>
          </w:p>
        </w:tc>
        <w:tc>
          <w:tcPr>
            <w:tcW w:w="785" w:type="dxa"/>
            <w:tcBorders>
              <w:top w:val="single" w:sz="4" w:space="0" w:color="000000"/>
            </w:tcBorders>
            <w:vAlign w:val="center"/>
          </w:tcPr>
          <w:p w14:paraId="070B48F8" w14:textId="77777777" w:rsidR="00CC23DE" w:rsidRPr="00643A43" w:rsidRDefault="00CC23DE">
            <w:pPr>
              <w:pStyle w:val="TableParagraph"/>
              <w:jc w:val="center"/>
              <w:rPr>
                <w:rFonts w:ascii="Arial Nova" w:hAnsi="Arial Nova"/>
                <w:szCs w:val="20"/>
              </w:rPr>
              <w:pPrChange w:id="14610" w:author="Steve Wiggins" w:date="2022-07-30T18:22:00Z">
                <w:pPr>
                  <w:pStyle w:val="TableParagraph"/>
                </w:pPr>
              </w:pPrChange>
            </w:pPr>
            <w:r w:rsidRPr="00643A43">
              <w:rPr>
                <w:rFonts w:ascii="Arial Nova" w:hAnsi="Arial Nova"/>
                <w:szCs w:val="20"/>
              </w:rPr>
              <w:t>3</w:t>
            </w:r>
          </w:p>
        </w:tc>
        <w:tc>
          <w:tcPr>
            <w:tcW w:w="818" w:type="dxa"/>
            <w:tcBorders>
              <w:top w:val="single" w:sz="4" w:space="0" w:color="000000"/>
            </w:tcBorders>
            <w:vAlign w:val="center"/>
          </w:tcPr>
          <w:p w14:paraId="56FB11A2" w14:textId="77777777" w:rsidR="00CC23DE" w:rsidRPr="00643A43" w:rsidRDefault="00CC23DE">
            <w:pPr>
              <w:pStyle w:val="TableParagraph"/>
              <w:jc w:val="center"/>
              <w:rPr>
                <w:rFonts w:ascii="Arial Nova" w:hAnsi="Arial Nova"/>
                <w:szCs w:val="20"/>
              </w:rPr>
              <w:pPrChange w:id="14611" w:author="Steve Wiggins" w:date="2022-07-30T18:22:00Z">
                <w:pPr>
                  <w:pStyle w:val="TableParagraph"/>
                </w:pPr>
              </w:pPrChange>
            </w:pPr>
            <w:r w:rsidRPr="00643A43">
              <w:rPr>
                <w:rFonts w:ascii="Arial Nova" w:hAnsi="Arial Nova"/>
                <w:szCs w:val="20"/>
              </w:rPr>
              <w:t>2</w:t>
            </w:r>
            <w:r w:rsidRPr="00643A43">
              <w:rPr>
                <w:rFonts w:ascii="Arial Nova" w:hAnsi="Arial Nova"/>
                <w:i/>
                <w:szCs w:val="20"/>
              </w:rPr>
              <w:t>.</w:t>
            </w:r>
            <w:r w:rsidRPr="00643A43">
              <w:rPr>
                <w:rFonts w:ascii="Arial Nova" w:hAnsi="Arial Nova"/>
                <w:szCs w:val="20"/>
              </w:rPr>
              <w:t>96</w:t>
            </w:r>
          </w:p>
        </w:tc>
        <w:tc>
          <w:tcPr>
            <w:tcW w:w="1131" w:type="dxa"/>
            <w:tcBorders>
              <w:top w:val="single" w:sz="4" w:space="0" w:color="000000"/>
            </w:tcBorders>
            <w:vAlign w:val="center"/>
          </w:tcPr>
          <w:p w14:paraId="78E04EE3" w14:textId="77777777" w:rsidR="00CC23DE" w:rsidRPr="00643A43" w:rsidRDefault="00CC23DE">
            <w:pPr>
              <w:pStyle w:val="TableParagraph"/>
              <w:jc w:val="center"/>
              <w:rPr>
                <w:rFonts w:ascii="Arial Nova" w:hAnsi="Arial Nova"/>
                <w:szCs w:val="20"/>
              </w:rPr>
              <w:pPrChange w:id="14612" w:author="Steve Wiggins" w:date="2022-07-30T18:22:00Z">
                <w:pPr>
                  <w:pStyle w:val="TableParagraph"/>
                </w:pPr>
              </w:pPrChange>
            </w:pPr>
            <w:r w:rsidRPr="00643A43">
              <w:rPr>
                <w:rFonts w:ascii="Arial Nova" w:hAnsi="Arial Nova"/>
                <w:szCs w:val="20"/>
              </w:rPr>
              <w:t>2</w:t>
            </w:r>
            <w:r w:rsidRPr="00643A43">
              <w:rPr>
                <w:rFonts w:ascii="Arial Nova" w:hAnsi="Arial Nova"/>
                <w:i/>
                <w:szCs w:val="20"/>
              </w:rPr>
              <w:t>.</w:t>
            </w:r>
            <w:r w:rsidRPr="00643A43">
              <w:rPr>
                <w:rFonts w:ascii="Arial Nova" w:hAnsi="Arial Nova"/>
                <w:szCs w:val="20"/>
              </w:rPr>
              <w:t>92</w:t>
            </w:r>
          </w:p>
        </w:tc>
        <w:tc>
          <w:tcPr>
            <w:tcW w:w="785" w:type="dxa"/>
            <w:tcBorders>
              <w:top w:val="single" w:sz="4" w:space="0" w:color="000000"/>
            </w:tcBorders>
            <w:vAlign w:val="center"/>
          </w:tcPr>
          <w:p w14:paraId="503F4EE7" w14:textId="77777777" w:rsidR="00CC23DE" w:rsidRPr="00643A43" w:rsidRDefault="00CC23DE">
            <w:pPr>
              <w:pStyle w:val="TableParagraph"/>
              <w:jc w:val="center"/>
              <w:rPr>
                <w:rFonts w:ascii="Arial Nova" w:hAnsi="Arial Nova"/>
                <w:szCs w:val="20"/>
              </w:rPr>
              <w:pPrChange w:id="14613" w:author="Steve Wiggins" w:date="2022-07-30T18:22:00Z">
                <w:pPr>
                  <w:pStyle w:val="TableParagraph"/>
                </w:pPr>
              </w:pPrChange>
            </w:pPr>
            <w:r w:rsidRPr="00643A43">
              <w:rPr>
                <w:rFonts w:ascii="Arial Nova" w:hAnsi="Arial Nova"/>
                <w:szCs w:val="20"/>
              </w:rPr>
              <w:t>2</w:t>
            </w:r>
            <w:r w:rsidRPr="00643A43">
              <w:rPr>
                <w:rFonts w:ascii="Arial Nova" w:hAnsi="Arial Nova"/>
                <w:i/>
                <w:szCs w:val="20"/>
              </w:rPr>
              <w:t>.</w:t>
            </w:r>
            <w:r w:rsidRPr="00643A43">
              <w:rPr>
                <w:rFonts w:ascii="Arial Nova" w:hAnsi="Arial Nova"/>
                <w:szCs w:val="20"/>
              </w:rPr>
              <w:t>95</w:t>
            </w:r>
          </w:p>
        </w:tc>
        <w:tc>
          <w:tcPr>
            <w:tcW w:w="818" w:type="dxa"/>
            <w:tcBorders>
              <w:top w:val="single" w:sz="4" w:space="0" w:color="000000"/>
            </w:tcBorders>
            <w:vAlign w:val="center"/>
          </w:tcPr>
          <w:p w14:paraId="27C2D840" w14:textId="77777777" w:rsidR="00CC23DE" w:rsidRPr="00643A43" w:rsidRDefault="00CC23DE">
            <w:pPr>
              <w:pStyle w:val="TableParagraph"/>
              <w:jc w:val="center"/>
              <w:rPr>
                <w:rFonts w:ascii="Arial Nova" w:hAnsi="Arial Nova"/>
                <w:szCs w:val="20"/>
              </w:rPr>
              <w:pPrChange w:id="14614" w:author="Steve Wiggins" w:date="2022-07-30T18:22:00Z">
                <w:pPr>
                  <w:pStyle w:val="TableParagraph"/>
                </w:pPr>
              </w:pPrChange>
            </w:pPr>
            <w:r w:rsidRPr="00643A43">
              <w:rPr>
                <w:rFonts w:ascii="Arial Nova" w:hAnsi="Arial Nova"/>
                <w:szCs w:val="20"/>
              </w:rPr>
              <w:t>3</w:t>
            </w:r>
            <w:r w:rsidRPr="00643A43">
              <w:rPr>
                <w:rFonts w:ascii="Arial Nova" w:hAnsi="Arial Nova"/>
                <w:i/>
                <w:szCs w:val="20"/>
              </w:rPr>
              <w:t>.</w:t>
            </w:r>
            <w:r w:rsidRPr="00643A43">
              <w:rPr>
                <w:rFonts w:ascii="Arial Nova" w:hAnsi="Arial Nova"/>
                <w:szCs w:val="20"/>
              </w:rPr>
              <w:t>05</w:t>
            </w:r>
          </w:p>
        </w:tc>
        <w:tc>
          <w:tcPr>
            <w:tcW w:w="1131" w:type="dxa"/>
            <w:tcBorders>
              <w:top w:val="single" w:sz="4" w:space="0" w:color="000000"/>
            </w:tcBorders>
            <w:vAlign w:val="center"/>
          </w:tcPr>
          <w:p w14:paraId="78EECB0A" w14:textId="77777777" w:rsidR="00CC23DE" w:rsidRPr="00643A43" w:rsidRDefault="00CC23DE">
            <w:pPr>
              <w:pStyle w:val="TableParagraph"/>
              <w:jc w:val="center"/>
              <w:rPr>
                <w:rFonts w:ascii="Arial Nova" w:hAnsi="Arial Nova"/>
                <w:szCs w:val="20"/>
              </w:rPr>
              <w:pPrChange w:id="14615" w:author="Steve Wiggins" w:date="2022-07-30T18:22:00Z">
                <w:pPr>
                  <w:pStyle w:val="TableParagraph"/>
                </w:pPr>
              </w:pPrChange>
            </w:pPr>
            <w:r w:rsidRPr="00643A43">
              <w:rPr>
                <w:rFonts w:ascii="Arial Nova" w:hAnsi="Arial Nova"/>
                <w:szCs w:val="20"/>
              </w:rPr>
              <w:t>3</w:t>
            </w:r>
            <w:r w:rsidRPr="00643A43">
              <w:rPr>
                <w:rFonts w:ascii="Arial Nova" w:hAnsi="Arial Nova"/>
                <w:i/>
                <w:szCs w:val="20"/>
              </w:rPr>
              <w:t>.</w:t>
            </w:r>
            <w:r w:rsidRPr="00643A43">
              <w:rPr>
                <w:rFonts w:ascii="Arial Nova" w:hAnsi="Arial Nova"/>
                <w:szCs w:val="20"/>
              </w:rPr>
              <w:t>24</w:t>
            </w:r>
          </w:p>
        </w:tc>
        <w:tc>
          <w:tcPr>
            <w:tcW w:w="785" w:type="dxa"/>
            <w:tcBorders>
              <w:top w:val="single" w:sz="4" w:space="0" w:color="000000"/>
            </w:tcBorders>
            <w:vAlign w:val="center"/>
          </w:tcPr>
          <w:p w14:paraId="7BF03CE2" w14:textId="77777777" w:rsidR="00CC23DE" w:rsidRPr="00643A43" w:rsidRDefault="00CC23DE">
            <w:pPr>
              <w:pStyle w:val="TableParagraph"/>
              <w:jc w:val="center"/>
              <w:rPr>
                <w:rFonts w:ascii="Arial Nova" w:hAnsi="Arial Nova"/>
                <w:szCs w:val="20"/>
              </w:rPr>
              <w:pPrChange w:id="14616" w:author="Steve Wiggins" w:date="2022-07-30T18:22:00Z">
                <w:pPr>
                  <w:pStyle w:val="TableParagraph"/>
                </w:pPr>
              </w:pPrChange>
            </w:pPr>
            <w:r w:rsidRPr="00643A43">
              <w:rPr>
                <w:rFonts w:ascii="Arial Nova" w:hAnsi="Arial Nova"/>
                <w:szCs w:val="20"/>
              </w:rPr>
              <w:t>3</w:t>
            </w:r>
            <w:r w:rsidRPr="00643A43">
              <w:rPr>
                <w:rFonts w:ascii="Arial Nova" w:hAnsi="Arial Nova"/>
                <w:i/>
                <w:szCs w:val="20"/>
              </w:rPr>
              <w:t>.</w:t>
            </w:r>
            <w:r w:rsidRPr="00643A43">
              <w:rPr>
                <w:rFonts w:ascii="Arial Nova" w:hAnsi="Arial Nova"/>
                <w:szCs w:val="20"/>
              </w:rPr>
              <w:t>05</w:t>
            </w:r>
          </w:p>
        </w:tc>
        <w:tc>
          <w:tcPr>
            <w:tcW w:w="818" w:type="dxa"/>
            <w:tcBorders>
              <w:top w:val="single" w:sz="4" w:space="0" w:color="000000"/>
            </w:tcBorders>
            <w:vAlign w:val="center"/>
          </w:tcPr>
          <w:p w14:paraId="4A5CACDA" w14:textId="77777777" w:rsidR="00CC23DE" w:rsidRPr="00643A43" w:rsidRDefault="00CC23DE">
            <w:pPr>
              <w:pStyle w:val="TableParagraph"/>
              <w:jc w:val="center"/>
              <w:rPr>
                <w:rFonts w:ascii="Arial Nova" w:hAnsi="Arial Nova"/>
                <w:szCs w:val="20"/>
              </w:rPr>
              <w:pPrChange w:id="14617" w:author="Steve Wiggins" w:date="2022-07-30T18:22:00Z">
                <w:pPr>
                  <w:pStyle w:val="TableParagraph"/>
                </w:pPr>
              </w:pPrChange>
            </w:pPr>
            <w:r w:rsidRPr="00643A43">
              <w:rPr>
                <w:rFonts w:ascii="Arial Nova" w:hAnsi="Arial Nova"/>
                <w:szCs w:val="20"/>
              </w:rPr>
              <w:t>2</w:t>
            </w:r>
            <w:r w:rsidRPr="00643A43">
              <w:rPr>
                <w:rFonts w:ascii="Arial Nova" w:hAnsi="Arial Nova"/>
                <w:i/>
                <w:szCs w:val="20"/>
              </w:rPr>
              <w:t>.</w:t>
            </w:r>
            <w:r w:rsidRPr="00643A43">
              <w:rPr>
                <w:rFonts w:ascii="Arial Nova" w:hAnsi="Arial Nova"/>
                <w:szCs w:val="20"/>
              </w:rPr>
              <w:t>99</w:t>
            </w:r>
          </w:p>
        </w:tc>
        <w:tc>
          <w:tcPr>
            <w:tcW w:w="1131" w:type="dxa"/>
            <w:tcBorders>
              <w:top w:val="single" w:sz="4" w:space="0" w:color="000000"/>
            </w:tcBorders>
            <w:vAlign w:val="center"/>
          </w:tcPr>
          <w:p w14:paraId="605FFFAF" w14:textId="77777777" w:rsidR="00CC23DE" w:rsidRPr="00643A43" w:rsidRDefault="00CC23DE">
            <w:pPr>
              <w:pStyle w:val="TableParagraph"/>
              <w:jc w:val="center"/>
              <w:rPr>
                <w:rFonts w:ascii="Arial Nova" w:hAnsi="Arial Nova"/>
                <w:szCs w:val="20"/>
              </w:rPr>
              <w:pPrChange w:id="14618" w:author="Steve Wiggins" w:date="2022-07-30T18:22:00Z">
                <w:pPr>
                  <w:pStyle w:val="TableParagraph"/>
                </w:pPr>
              </w:pPrChange>
            </w:pPr>
            <w:r w:rsidRPr="00643A43">
              <w:rPr>
                <w:rFonts w:ascii="Arial Nova" w:hAnsi="Arial Nova"/>
                <w:szCs w:val="20"/>
              </w:rPr>
              <w:t>2</w:t>
            </w:r>
            <w:r w:rsidRPr="00643A43">
              <w:rPr>
                <w:rFonts w:ascii="Arial Nova" w:hAnsi="Arial Nova"/>
                <w:i/>
                <w:szCs w:val="20"/>
              </w:rPr>
              <w:t>.</w:t>
            </w:r>
            <w:r w:rsidRPr="00643A43">
              <w:rPr>
                <w:rFonts w:ascii="Arial Nova" w:hAnsi="Arial Nova"/>
                <w:szCs w:val="20"/>
              </w:rPr>
              <w:t>93</w:t>
            </w:r>
          </w:p>
        </w:tc>
        <w:tc>
          <w:tcPr>
            <w:tcW w:w="728" w:type="dxa"/>
            <w:tcBorders>
              <w:top w:val="single" w:sz="4" w:space="0" w:color="000000"/>
            </w:tcBorders>
            <w:vAlign w:val="center"/>
          </w:tcPr>
          <w:p w14:paraId="5DE0CA45" w14:textId="77777777" w:rsidR="00CC23DE" w:rsidRPr="00643A43" w:rsidRDefault="00CC23DE">
            <w:pPr>
              <w:pStyle w:val="TableParagraph"/>
              <w:jc w:val="center"/>
              <w:rPr>
                <w:rFonts w:ascii="Arial Nova" w:hAnsi="Arial Nova"/>
                <w:szCs w:val="20"/>
              </w:rPr>
              <w:pPrChange w:id="14619" w:author="Steve Wiggins" w:date="2022-07-30T18:22:00Z">
                <w:pPr>
                  <w:pStyle w:val="TableParagraph"/>
                </w:pPr>
              </w:pPrChange>
            </w:pPr>
            <w:r w:rsidRPr="00643A43">
              <w:rPr>
                <w:rFonts w:ascii="Arial Nova" w:hAnsi="Arial Nova"/>
                <w:szCs w:val="20"/>
              </w:rPr>
              <w:t>2</w:t>
            </w:r>
            <w:r w:rsidRPr="00643A43">
              <w:rPr>
                <w:rFonts w:ascii="Arial Nova" w:hAnsi="Arial Nova"/>
                <w:i/>
                <w:szCs w:val="20"/>
              </w:rPr>
              <w:t>.</w:t>
            </w:r>
            <w:r w:rsidRPr="00643A43">
              <w:rPr>
                <w:rFonts w:ascii="Arial Nova" w:hAnsi="Arial Nova"/>
                <w:szCs w:val="20"/>
              </w:rPr>
              <w:t>98</w:t>
            </w:r>
          </w:p>
        </w:tc>
      </w:tr>
      <w:tr w:rsidR="00643A43" w:rsidRPr="00643A43" w14:paraId="11A82C41" w14:textId="77777777" w:rsidTr="00EC40A2">
        <w:trPr>
          <w:trHeight w:val="144"/>
        </w:trPr>
        <w:tc>
          <w:tcPr>
            <w:tcW w:w="3186" w:type="dxa"/>
            <w:vAlign w:val="center"/>
          </w:tcPr>
          <w:p w14:paraId="43E9A520" w14:textId="3FC9B4A9" w:rsidR="00CC23DE" w:rsidRPr="00643A43" w:rsidRDefault="00CC23DE">
            <w:pPr>
              <w:pStyle w:val="TableParagraph"/>
              <w:rPr>
                <w:rFonts w:ascii="Arial Nova" w:hAnsi="Arial Nova"/>
                <w:szCs w:val="20"/>
              </w:rPr>
              <w:pPrChange w:id="14620" w:author="Steve Wiggins" w:date="2022-07-30T18:22:00Z">
                <w:pPr>
                  <w:pStyle w:val="TableParagraph"/>
                  <w:jc w:val="both"/>
                </w:pPr>
              </w:pPrChange>
            </w:pPr>
            <w:r w:rsidRPr="00643A43">
              <w:rPr>
                <w:rFonts w:ascii="Arial Nova" w:hAnsi="Arial Nova"/>
                <w:szCs w:val="20"/>
              </w:rPr>
              <w:t>Farmer</w:t>
            </w:r>
            <w:r w:rsidR="00F73A4C" w:rsidRPr="00643A43">
              <w:rPr>
                <w:rFonts w:ascii="Arial Nova" w:hAnsi="Arial Nova"/>
                <w:szCs w:val="20"/>
              </w:rPr>
              <w:t xml:space="preserve"> </w:t>
            </w:r>
            <w:r w:rsidRPr="00643A43">
              <w:rPr>
                <w:rFonts w:ascii="Arial Nova" w:hAnsi="Arial Nova"/>
                <w:szCs w:val="20"/>
              </w:rPr>
              <w:t>is</w:t>
            </w:r>
            <w:r w:rsidR="00F73A4C" w:rsidRPr="00643A43">
              <w:rPr>
                <w:rFonts w:ascii="Arial Nova" w:hAnsi="Arial Nova"/>
                <w:szCs w:val="20"/>
              </w:rPr>
              <w:t xml:space="preserve"> </w:t>
            </w:r>
            <w:r w:rsidRPr="00643A43">
              <w:rPr>
                <w:rFonts w:ascii="Arial Nova" w:hAnsi="Arial Nova"/>
                <w:szCs w:val="20"/>
              </w:rPr>
              <w:t>female</w:t>
            </w:r>
          </w:p>
        </w:tc>
        <w:tc>
          <w:tcPr>
            <w:tcW w:w="757" w:type="dxa"/>
            <w:vAlign w:val="center"/>
          </w:tcPr>
          <w:p w14:paraId="7570A167" w14:textId="77777777" w:rsidR="00CC23DE" w:rsidRPr="00643A43" w:rsidRDefault="00CC23DE">
            <w:pPr>
              <w:pStyle w:val="TableParagraph"/>
              <w:jc w:val="center"/>
              <w:rPr>
                <w:rFonts w:ascii="Arial Nova" w:hAnsi="Arial Nova"/>
                <w:szCs w:val="20"/>
              </w:rPr>
              <w:pPrChange w:id="14621" w:author="Steve Wiggins" w:date="2022-07-30T18:22:00Z">
                <w:pPr>
                  <w:pStyle w:val="TableParagraph"/>
                </w:pPr>
              </w:pPrChange>
            </w:pPr>
            <w:r w:rsidRPr="00643A43">
              <w:rPr>
                <w:rFonts w:ascii="Arial Nova" w:hAnsi="Arial Nova"/>
                <w:szCs w:val="20"/>
              </w:rPr>
              <w:t>3</w:t>
            </w:r>
            <w:r w:rsidRPr="00643A43">
              <w:rPr>
                <w:rFonts w:ascii="Arial Nova" w:hAnsi="Arial Nova"/>
                <w:i/>
                <w:szCs w:val="20"/>
              </w:rPr>
              <w:t>.</w:t>
            </w:r>
            <w:r w:rsidRPr="00643A43">
              <w:rPr>
                <w:rFonts w:ascii="Arial Nova" w:hAnsi="Arial Nova"/>
                <w:szCs w:val="20"/>
              </w:rPr>
              <w:t>1</w:t>
            </w:r>
          </w:p>
        </w:tc>
        <w:tc>
          <w:tcPr>
            <w:tcW w:w="1131" w:type="dxa"/>
            <w:vAlign w:val="center"/>
          </w:tcPr>
          <w:p w14:paraId="7CECD204" w14:textId="77777777" w:rsidR="00CC23DE" w:rsidRPr="00643A43" w:rsidRDefault="00CC23DE">
            <w:pPr>
              <w:pStyle w:val="TableParagraph"/>
              <w:jc w:val="center"/>
              <w:rPr>
                <w:rFonts w:ascii="Arial Nova" w:hAnsi="Arial Nova"/>
                <w:szCs w:val="20"/>
              </w:rPr>
              <w:pPrChange w:id="14622" w:author="Steve Wiggins" w:date="2022-07-30T18:22:00Z">
                <w:pPr>
                  <w:pStyle w:val="TableParagraph"/>
                </w:pPr>
              </w:pPrChange>
            </w:pPr>
            <w:r w:rsidRPr="00643A43">
              <w:rPr>
                <w:rFonts w:ascii="Arial Nova" w:hAnsi="Arial Nova"/>
                <w:szCs w:val="20"/>
              </w:rPr>
              <w:t>3</w:t>
            </w:r>
          </w:p>
        </w:tc>
        <w:tc>
          <w:tcPr>
            <w:tcW w:w="785" w:type="dxa"/>
            <w:vAlign w:val="center"/>
          </w:tcPr>
          <w:p w14:paraId="2441EF59" w14:textId="77777777" w:rsidR="00CC23DE" w:rsidRPr="00643A43" w:rsidRDefault="00CC23DE">
            <w:pPr>
              <w:pStyle w:val="TableParagraph"/>
              <w:jc w:val="center"/>
              <w:rPr>
                <w:rFonts w:ascii="Arial Nova" w:hAnsi="Arial Nova"/>
                <w:szCs w:val="20"/>
              </w:rPr>
              <w:pPrChange w:id="14623" w:author="Steve Wiggins" w:date="2022-07-30T18:22:00Z">
                <w:pPr>
                  <w:pStyle w:val="TableParagraph"/>
                </w:pPr>
              </w:pPrChange>
            </w:pPr>
            <w:r w:rsidRPr="00643A43">
              <w:rPr>
                <w:rFonts w:ascii="Arial Nova" w:hAnsi="Arial Nova"/>
                <w:szCs w:val="20"/>
              </w:rPr>
              <w:t>3</w:t>
            </w:r>
            <w:r w:rsidRPr="00643A43">
              <w:rPr>
                <w:rFonts w:ascii="Arial Nova" w:hAnsi="Arial Nova"/>
                <w:i/>
                <w:szCs w:val="20"/>
              </w:rPr>
              <w:t>.</w:t>
            </w:r>
            <w:r w:rsidRPr="00643A43">
              <w:rPr>
                <w:rFonts w:ascii="Arial Nova" w:hAnsi="Arial Nova"/>
                <w:szCs w:val="20"/>
              </w:rPr>
              <w:t>09</w:t>
            </w:r>
          </w:p>
        </w:tc>
        <w:tc>
          <w:tcPr>
            <w:tcW w:w="818" w:type="dxa"/>
            <w:vAlign w:val="center"/>
          </w:tcPr>
          <w:p w14:paraId="1087E19B" w14:textId="77777777" w:rsidR="00CC23DE" w:rsidRPr="00643A43" w:rsidRDefault="00CC23DE">
            <w:pPr>
              <w:pStyle w:val="TableParagraph"/>
              <w:jc w:val="center"/>
              <w:rPr>
                <w:rFonts w:ascii="Arial Nova" w:hAnsi="Arial Nova"/>
                <w:szCs w:val="20"/>
              </w:rPr>
              <w:pPrChange w:id="14624" w:author="Steve Wiggins" w:date="2022-07-30T18:22:00Z">
                <w:pPr>
                  <w:pStyle w:val="TableParagraph"/>
                </w:pPr>
              </w:pPrChange>
            </w:pPr>
            <w:r w:rsidRPr="00643A43">
              <w:rPr>
                <w:rFonts w:ascii="Arial Nova" w:hAnsi="Arial Nova"/>
                <w:szCs w:val="20"/>
              </w:rPr>
              <w:t>3</w:t>
            </w:r>
            <w:r w:rsidRPr="00643A43">
              <w:rPr>
                <w:rFonts w:ascii="Arial Nova" w:hAnsi="Arial Nova"/>
                <w:i/>
                <w:szCs w:val="20"/>
              </w:rPr>
              <w:t>.</w:t>
            </w:r>
            <w:r w:rsidRPr="00643A43">
              <w:rPr>
                <w:rFonts w:ascii="Arial Nova" w:hAnsi="Arial Nova"/>
                <w:szCs w:val="20"/>
              </w:rPr>
              <w:t>08</w:t>
            </w:r>
          </w:p>
        </w:tc>
        <w:tc>
          <w:tcPr>
            <w:tcW w:w="1131" w:type="dxa"/>
            <w:vAlign w:val="center"/>
          </w:tcPr>
          <w:p w14:paraId="47E6BA98" w14:textId="77777777" w:rsidR="00CC23DE" w:rsidRPr="00643A43" w:rsidRDefault="00CC23DE">
            <w:pPr>
              <w:pStyle w:val="TableParagraph"/>
              <w:jc w:val="center"/>
              <w:rPr>
                <w:rFonts w:ascii="Arial Nova" w:hAnsi="Arial Nova"/>
                <w:szCs w:val="20"/>
              </w:rPr>
              <w:pPrChange w:id="14625" w:author="Steve Wiggins" w:date="2022-07-30T18:22:00Z">
                <w:pPr>
                  <w:pStyle w:val="TableParagraph"/>
                </w:pPr>
              </w:pPrChange>
            </w:pPr>
            <w:r w:rsidRPr="00643A43">
              <w:rPr>
                <w:rFonts w:ascii="Arial Nova" w:hAnsi="Arial Nova"/>
                <w:szCs w:val="20"/>
              </w:rPr>
              <w:t>3</w:t>
            </w:r>
            <w:r w:rsidRPr="00643A43">
              <w:rPr>
                <w:rFonts w:ascii="Arial Nova" w:hAnsi="Arial Nova"/>
                <w:i/>
                <w:szCs w:val="20"/>
              </w:rPr>
              <w:t>.</w:t>
            </w:r>
            <w:r w:rsidRPr="00643A43">
              <w:rPr>
                <w:rFonts w:ascii="Arial Nova" w:hAnsi="Arial Nova"/>
                <w:szCs w:val="20"/>
              </w:rPr>
              <w:t>09</w:t>
            </w:r>
          </w:p>
        </w:tc>
        <w:tc>
          <w:tcPr>
            <w:tcW w:w="785" w:type="dxa"/>
            <w:vAlign w:val="center"/>
          </w:tcPr>
          <w:p w14:paraId="79913767" w14:textId="77777777" w:rsidR="00CC23DE" w:rsidRPr="00643A43" w:rsidRDefault="00CC23DE">
            <w:pPr>
              <w:pStyle w:val="TableParagraph"/>
              <w:jc w:val="center"/>
              <w:rPr>
                <w:rFonts w:ascii="Arial Nova" w:hAnsi="Arial Nova"/>
                <w:szCs w:val="20"/>
              </w:rPr>
              <w:pPrChange w:id="14626" w:author="Steve Wiggins" w:date="2022-07-30T18:22:00Z">
                <w:pPr>
                  <w:pStyle w:val="TableParagraph"/>
                </w:pPr>
              </w:pPrChange>
            </w:pPr>
            <w:r w:rsidRPr="00643A43">
              <w:rPr>
                <w:rFonts w:ascii="Arial Nova" w:hAnsi="Arial Nova"/>
                <w:szCs w:val="20"/>
              </w:rPr>
              <w:t>3</w:t>
            </w:r>
            <w:r w:rsidRPr="00643A43">
              <w:rPr>
                <w:rFonts w:ascii="Arial Nova" w:hAnsi="Arial Nova"/>
                <w:i/>
                <w:szCs w:val="20"/>
              </w:rPr>
              <w:t>.</w:t>
            </w:r>
            <w:r w:rsidRPr="00643A43">
              <w:rPr>
                <w:rFonts w:ascii="Arial Nova" w:hAnsi="Arial Nova"/>
                <w:szCs w:val="20"/>
              </w:rPr>
              <w:t>08</w:t>
            </w:r>
          </w:p>
        </w:tc>
        <w:tc>
          <w:tcPr>
            <w:tcW w:w="818" w:type="dxa"/>
            <w:vAlign w:val="center"/>
          </w:tcPr>
          <w:p w14:paraId="5307509F" w14:textId="77777777" w:rsidR="00CC23DE" w:rsidRPr="00643A43" w:rsidRDefault="00CC23DE">
            <w:pPr>
              <w:pStyle w:val="TableParagraph"/>
              <w:jc w:val="center"/>
              <w:rPr>
                <w:rFonts w:ascii="Arial Nova" w:hAnsi="Arial Nova"/>
                <w:szCs w:val="20"/>
              </w:rPr>
              <w:pPrChange w:id="14627" w:author="Steve Wiggins" w:date="2022-07-30T18:22:00Z">
                <w:pPr>
                  <w:pStyle w:val="TableParagraph"/>
                </w:pPr>
              </w:pPrChange>
            </w:pPr>
            <w:r w:rsidRPr="00643A43">
              <w:rPr>
                <w:rFonts w:ascii="Arial Nova" w:hAnsi="Arial Nova"/>
                <w:szCs w:val="20"/>
              </w:rPr>
              <w:t>3</w:t>
            </w:r>
            <w:r w:rsidRPr="00643A43">
              <w:rPr>
                <w:rFonts w:ascii="Arial Nova" w:hAnsi="Arial Nova"/>
                <w:i/>
                <w:szCs w:val="20"/>
              </w:rPr>
              <w:t>.</w:t>
            </w:r>
            <w:r w:rsidRPr="00643A43">
              <w:rPr>
                <w:rFonts w:ascii="Arial Nova" w:hAnsi="Arial Nova"/>
                <w:szCs w:val="20"/>
              </w:rPr>
              <w:t>09</w:t>
            </w:r>
          </w:p>
        </w:tc>
        <w:tc>
          <w:tcPr>
            <w:tcW w:w="1131" w:type="dxa"/>
            <w:vAlign w:val="center"/>
          </w:tcPr>
          <w:p w14:paraId="5AACB44F" w14:textId="77777777" w:rsidR="00CC23DE" w:rsidRPr="00643A43" w:rsidRDefault="00CC23DE">
            <w:pPr>
              <w:pStyle w:val="TableParagraph"/>
              <w:jc w:val="center"/>
              <w:rPr>
                <w:rFonts w:ascii="Arial Nova" w:hAnsi="Arial Nova"/>
                <w:szCs w:val="20"/>
              </w:rPr>
              <w:pPrChange w:id="14628" w:author="Steve Wiggins" w:date="2022-07-30T18:22:00Z">
                <w:pPr>
                  <w:pStyle w:val="TableParagraph"/>
                </w:pPr>
              </w:pPrChange>
            </w:pPr>
            <w:r w:rsidRPr="00643A43">
              <w:rPr>
                <w:rFonts w:ascii="Arial Nova" w:hAnsi="Arial Nova"/>
                <w:szCs w:val="20"/>
              </w:rPr>
              <w:t>3</w:t>
            </w:r>
            <w:r w:rsidRPr="00643A43">
              <w:rPr>
                <w:rFonts w:ascii="Arial Nova" w:hAnsi="Arial Nova"/>
                <w:i/>
                <w:szCs w:val="20"/>
              </w:rPr>
              <w:t>.</w:t>
            </w:r>
            <w:r w:rsidRPr="00643A43">
              <w:rPr>
                <w:rFonts w:ascii="Arial Nova" w:hAnsi="Arial Nova"/>
                <w:szCs w:val="20"/>
              </w:rPr>
              <w:t>47</w:t>
            </w:r>
          </w:p>
        </w:tc>
        <w:tc>
          <w:tcPr>
            <w:tcW w:w="785" w:type="dxa"/>
            <w:vAlign w:val="center"/>
          </w:tcPr>
          <w:p w14:paraId="2E8E1EA8" w14:textId="77777777" w:rsidR="00CC23DE" w:rsidRPr="00643A43" w:rsidRDefault="00CC23DE">
            <w:pPr>
              <w:pStyle w:val="TableParagraph"/>
              <w:jc w:val="center"/>
              <w:rPr>
                <w:rFonts w:ascii="Arial Nova" w:hAnsi="Arial Nova"/>
                <w:szCs w:val="20"/>
              </w:rPr>
              <w:pPrChange w:id="14629" w:author="Steve Wiggins" w:date="2022-07-30T18:22:00Z">
                <w:pPr>
                  <w:pStyle w:val="TableParagraph"/>
                </w:pPr>
              </w:pPrChange>
            </w:pPr>
            <w:r w:rsidRPr="00643A43">
              <w:rPr>
                <w:rFonts w:ascii="Arial Nova" w:hAnsi="Arial Nova"/>
                <w:szCs w:val="20"/>
              </w:rPr>
              <w:t>3</w:t>
            </w:r>
            <w:r w:rsidRPr="00643A43">
              <w:rPr>
                <w:rFonts w:ascii="Arial Nova" w:hAnsi="Arial Nova"/>
                <w:i/>
                <w:szCs w:val="20"/>
              </w:rPr>
              <w:t>.</w:t>
            </w:r>
            <w:r w:rsidRPr="00643A43">
              <w:rPr>
                <w:rFonts w:ascii="Arial Nova" w:hAnsi="Arial Nova"/>
                <w:szCs w:val="20"/>
              </w:rPr>
              <w:t>1</w:t>
            </w:r>
          </w:p>
        </w:tc>
        <w:tc>
          <w:tcPr>
            <w:tcW w:w="818" w:type="dxa"/>
            <w:vAlign w:val="center"/>
          </w:tcPr>
          <w:p w14:paraId="1D3AD259" w14:textId="77777777" w:rsidR="00CC23DE" w:rsidRPr="00643A43" w:rsidRDefault="00CC23DE">
            <w:pPr>
              <w:pStyle w:val="TableParagraph"/>
              <w:jc w:val="center"/>
              <w:rPr>
                <w:rFonts w:ascii="Arial Nova" w:hAnsi="Arial Nova"/>
                <w:szCs w:val="20"/>
              </w:rPr>
              <w:pPrChange w:id="14630" w:author="Steve Wiggins" w:date="2022-07-30T18:22:00Z">
                <w:pPr>
                  <w:pStyle w:val="TableParagraph"/>
                </w:pPr>
              </w:pPrChange>
            </w:pPr>
            <w:r w:rsidRPr="00643A43">
              <w:rPr>
                <w:rFonts w:ascii="Arial Nova" w:hAnsi="Arial Nova"/>
                <w:szCs w:val="20"/>
              </w:rPr>
              <w:t>3</w:t>
            </w:r>
            <w:r w:rsidRPr="00643A43">
              <w:rPr>
                <w:rFonts w:ascii="Arial Nova" w:hAnsi="Arial Nova"/>
                <w:i/>
                <w:szCs w:val="20"/>
              </w:rPr>
              <w:t>.</w:t>
            </w:r>
            <w:r w:rsidRPr="00643A43">
              <w:rPr>
                <w:rFonts w:ascii="Arial Nova" w:hAnsi="Arial Nova"/>
                <w:szCs w:val="20"/>
              </w:rPr>
              <w:t>1</w:t>
            </w:r>
          </w:p>
        </w:tc>
        <w:tc>
          <w:tcPr>
            <w:tcW w:w="1131" w:type="dxa"/>
            <w:vAlign w:val="center"/>
          </w:tcPr>
          <w:p w14:paraId="74A46676" w14:textId="77777777" w:rsidR="00CC23DE" w:rsidRPr="00643A43" w:rsidRDefault="00CC23DE">
            <w:pPr>
              <w:pStyle w:val="TableParagraph"/>
              <w:jc w:val="center"/>
              <w:rPr>
                <w:rFonts w:ascii="Arial Nova" w:hAnsi="Arial Nova"/>
                <w:szCs w:val="20"/>
              </w:rPr>
              <w:pPrChange w:id="14631" w:author="Steve Wiggins" w:date="2022-07-30T18:22:00Z">
                <w:pPr>
                  <w:pStyle w:val="TableParagraph"/>
                </w:pPr>
              </w:pPrChange>
            </w:pPr>
            <w:r w:rsidRPr="00643A43">
              <w:rPr>
                <w:rFonts w:ascii="Arial Nova" w:hAnsi="Arial Nova"/>
                <w:szCs w:val="20"/>
              </w:rPr>
              <w:t>2</w:t>
            </w:r>
            <w:r w:rsidRPr="00643A43">
              <w:rPr>
                <w:rFonts w:ascii="Arial Nova" w:hAnsi="Arial Nova"/>
                <w:i/>
                <w:szCs w:val="20"/>
              </w:rPr>
              <w:t>.</w:t>
            </w:r>
            <w:r w:rsidRPr="00643A43">
              <w:rPr>
                <w:rFonts w:ascii="Arial Nova" w:hAnsi="Arial Nova"/>
                <w:szCs w:val="20"/>
              </w:rPr>
              <w:t>69</w:t>
            </w:r>
          </w:p>
        </w:tc>
        <w:tc>
          <w:tcPr>
            <w:tcW w:w="728" w:type="dxa"/>
            <w:vAlign w:val="center"/>
          </w:tcPr>
          <w:p w14:paraId="61FBBDAB" w14:textId="77777777" w:rsidR="00CC23DE" w:rsidRPr="00643A43" w:rsidRDefault="00CC23DE">
            <w:pPr>
              <w:pStyle w:val="TableParagraph"/>
              <w:jc w:val="center"/>
              <w:rPr>
                <w:rFonts w:ascii="Arial Nova" w:hAnsi="Arial Nova"/>
                <w:szCs w:val="20"/>
              </w:rPr>
              <w:pPrChange w:id="14632" w:author="Steve Wiggins" w:date="2022-07-30T18:22:00Z">
                <w:pPr>
                  <w:pStyle w:val="TableParagraph"/>
                </w:pPr>
              </w:pPrChange>
            </w:pPr>
            <w:r w:rsidRPr="00643A43">
              <w:rPr>
                <w:rFonts w:ascii="Arial Nova" w:hAnsi="Arial Nova"/>
                <w:szCs w:val="20"/>
              </w:rPr>
              <w:t>3</w:t>
            </w:r>
            <w:r w:rsidRPr="00643A43">
              <w:rPr>
                <w:rFonts w:ascii="Arial Nova" w:hAnsi="Arial Nova"/>
                <w:i/>
                <w:szCs w:val="20"/>
              </w:rPr>
              <w:t>.</w:t>
            </w:r>
            <w:r w:rsidRPr="00643A43">
              <w:rPr>
                <w:rFonts w:ascii="Arial Nova" w:hAnsi="Arial Nova"/>
                <w:szCs w:val="20"/>
              </w:rPr>
              <w:t>08</w:t>
            </w:r>
          </w:p>
        </w:tc>
      </w:tr>
      <w:tr w:rsidR="00643A43" w:rsidRPr="00643A43" w14:paraId="266089AC" w14:textId="77777777" w:rsidTr="00EC40A2">
        <w:trPr>
          <w:trHeight w:val="144"/>
        </w:trPr>
        <w:tc>
          <w:tcPr>
            <w:tcW w:w="3186" w:type="dxa"/>
            <w:vAlign w:val="center"/>
          </w:tcPr>
          <w:p w14:paraId="7BB67900" w14:textId="1CEA5A92" w:rsidR="00CC23DE" w:rsidRPr="00992146" w:rsidRDefault="00CC23DE">
            <w:pPr>
              <w:pStyle w:val="TableParagraph"/>
              <w:rPr>
                <w:rFonts w:ascii="Arial Nova" w:hAnsi="Arial Nova"/>
                <w:szCs w:val="20"/>
                <w:lang w:val="en-US"/>
                <w:rPrChange w:id="14633" w:author="Anusha De" w:date="2022-08-01T14:48:00Z">
                  <w:rPr>
                    <w:rFonts w:ascii="Arial Nova" w:hAnsi="Arial Nova"/>
                    <w:szCs w:val="20"/>
                  </w:rPr>
                </w:rPrChange>
              </w:rPr>
              <w:pPrChange w:id="14634" w:author="Steve Wiggins" w:date="2022-07-30T18:22:00Z">
                <w:pPr>
                  <w:pStyle w:val="TableParagraph"/>
                  <w:jc w:val="both"/>
                </w:pPr>
              </w:pPrChange>
            </w:pPr>
            <w:r w:rsidRPr="00992146">
              <w:rPr>
                <w:rFonts w:ascii="Arial Nova" w:hAnsi="Arial Nova"/>
                <w:szCs w:val="20"/>
                <w:lang w:val="en-US"/>
                <w:rPrChange w:id="14635" w:author="Anusha De" w:date="2022-08-01T14:48:00Z">
                  <w:rPr>
                    <w:rFonts w:ascii="Arial Nova" w:hAnsi="Arial Nova"/>
                    <w:szCs w:val="20"/>
                  </w:rPr>
                </w:rPrChange>
              </w:rPr>
              <w:t>Farmer</w:t>
            </w:r>
            <w:r w:rsidR="00F73A4C" w:rsidRPr="00992146">
              <w:rPr>
                <w:rFonts w:ascii="Arial Nova" w:hAnsi="Arial Nova"/>
                <w:szCs w:val="20"/>
                <w:lang w:val="en-US"/>
                <w:rPrChange w:id="14636" w:author="Anusha De" w:date="2022-08-01T14:48:00Z">
                  <w:rPr>
                    <w:rFonts w:ascii="Arial Nova" w:hAnsi="Arial Nova"/>
                    <w:szCs w:val="20"/>
                  </w:rPr>
                </w:rPrChange>
              </w:rPr>
              <w:t xml:space="preserve"> </w:t>
            </w:r>
            <w:r w:rsidRPr="00992146">
              <w:rPr>
                <w:rFonts w:ascii="Arial Nova" w:hAnsi="Arial Nova"/>
                <w:szCs w:val="20"/>
                <w:lang w:val="en-US"/>
                <w:rPrChange w:id="14637" w:author="Anusha De" w:date="2022-08-01T14:48:00Z">
                  <w:rPr>
                    <w:rFonts w:ascii="Arial Nova" w:hAnsi="Arial Nova"/>
                    <w:szCs w:val="20"/>
                  </w:rPr>
                </w:rPrChange>
              </w:rPr>
              <w:t>is</w:t>
            </w:r>
            <w:r w:rsidR="00F73A4C" w:rsidRPr="00992146">
              <w:rPr>
                <w:rFonts w:ascii="Arial Nova" w:hAnsi="Arial Nova"/>
                <w:szCs w:val="20"/>
                <w:lang w:val="en-US"/>
                <w:rPrChange w:id="14638" w:author="Anusha De" w:date="2022-08-01T14:48:00Z">
                  <w:rPr>
                    <w:rFonts w:ascii="Arial Nova" w:hAnsi="Arial Nova"/>
                    <w:szCs w:val="20"/>
                  </w:rPr>
                </w:rPrChange>
              </w:rPr>
              <w:t xml:space="preserve"> </w:t>
            </w:r>
            <w:r w:rsidRPr="00992146">
              <w:rPr>
                <w:rFonts w:ascii="Arial Nova" w:hAnsi="Arial Nova"/>
                <w:szCs w:val="20"/>
                <w:lang w:val="en-US"/>
                <w:rPrChange w:id="14639" w:author="Anusha De" w:date="2022-08-01T14:48:00Z">
                  <w:rPr>
                    <w:rFonts w:ascii="Arial Nova" w:hAnsi="Arial Nova"/>
                    <w:szCs w:val="20"/>
                  </w:rPr>
                </w:rPrChange>
              </w:rPr>
              <w:t>either</w:t>
            </w:r>
            <w:r w:rsidR="00F73A4C" w:rsidRPr="00992146">
              <w:rPr>
                <w:rFonts w:ascii="Arial Nova" w:hAnsi="Arial Nova"/>
                <w:szCs w:val="20"/>
                <w:lang w:val="en-US"/>
                <w:rPrChange w:id="14640" w:author="Anusha De" w:date="2022-08-01T14:48:00Z">
                  <w:rPr>
                    <w:rFonts w:ascii="Arial Nova" w:hAnsi="Arial Nova"/>
                    <w:szCs w:val="20"/>
                  </w:rPr>
                </w:rPrChange>
              </w:rPr>
              <w:t xml:space="preserve"> </w:t>
            </w:r>
            <w:r w:rsidRPr="00992146">
              <w:rPr>
                <w:rFonts w:ascii="Arial Nova" w:hAnsi="Arial Nova"/>
                <w:szCs w:val="20"/>
                <w:lang w:val="en-US"/>
                <w:rPrChange w:id="14641" w:author="Anusha De" w:date="2022-08-01T14:48:00Z">
                  <w:rPr>
                    <w:rFonts w:ascii="Arial Nova" w:hAnsi="Arial Nova"/>
                    <w:szCs w:val="20"/>
                  </w:rPr>
                </w:rPrChange>
              </w:rPr>
              <w:t>male</w:t>
            </w:r>
            <w:r w:rsidR="00F73A4C" w:rsidRPr="00992146">
              <w:rPr>
                <w:rFonts w:ascii="Arial Nova" w:hAnsi="Arial Nova"/>
                <w:szCs w:val="20"/>
                <w:lang w:val="en-US"/>
                <w:rPrChange w:id="14642" w:author="Anusha De" w:date="2022-08-01T14:48:00Z">
                  <w:rPr>
                    <w:rFonts w:ascii="Arial Nova" w:hAnsi="Arial Nova"/>
                    <w:szCs w:val="20"/>
                  </w:rPr>
                </w:rPrChange>
              </w:rPr>
              <w:t xml:space="preserve"> </w:t>
            </w:r>
            <w:r w:rsidRPr="00992146">
              <w:rPr>
                <w:rFonts w:ascii="Arial Nova" w:hAnsi="Arial Nova"/>
                <w:szCs w:val="20"/>
                <w:lang w:val="en-US"/>
                <w:rPrChange w:id="14643" w:author="Anusha De" w:date="2022-08-01T14:48:00Z">
                  <w:rPr>
                    <w:rFonts w:ascii="Arial Nova" w:hAnsi="Arial Nova"/>
                    <w:szCs w:val="20"/>
                  </w:rPr>
                </w:rPrChange>
              </w:rPr>
              <w:t>or</w:t>
            </w:r>
            <w:r w:rsidR="00F73A4C" w:rsidRPr="00992146">
              <w:rPr>
                <w:rFonts w:ascii="Arial Nova" w:hAnsi="Arial Nova"/>
                <w:szCs w:val="20"/>
                <w:lang w:val="en-US"/>
                <w:rPrChange w:id="14644" w:author="Anusha De" w:date="2022-08-01T14:48:00Z">
                  <w:rPr>
                    <w:rFonts w:ascii="Arial Nova" w:hAnsi="Arial Nova"/>
                    <w:szCs w:val="20"/>
                  </w:rPr>
                </w:rPrChange>
              </w:rPr>
              <w:t xml:space="preserve"> </w:t>
            </w:r>
            <w:r w:rsidRPr="00992146">
              <w:rPr>
                <w:rFonts w:ascii="Arial Nova" w:hAnsi="Arial Nova"/>
                <w:szCs w:val="20"/>
                <w:lang w:val="en-US"/>
                <w:rPrChange w:id="14645" w:author="Anusha De" w:date="2022-08-01T14:48:00Z">
                  <w:rPr>
                    <w:rFonts w:ascii="Arial Nova" w:hAnsi="Arial Nova"/>
                    <w:szCs w:val="20"/>
                  </w:rPr>
                </w:rPrChange>
              </w:rPr>
              <w:t>female</w:t>
            </w:r>
          </w:p>
        </w:tc>
        <w:tc>
          <w:tcPr>
            <w:tcW w:w="757" w:type="dxa"/>
            <w:vAlign w:val="center"/>
          </w:tcPr>
          <w:p w14:paraId="224CE877" w14:textId="77777777" w:rsidR="00CC23DE" w:rsidRPr="00643A43" w:rsidRDefault="00CC23DE">
            <w:pPr>
              <w:pStyle w:val="TableParagraph"/>
              <w:jc w:val="center"/>
              <w:rPr>
                <w:rFonts w:ascii="Arial Nova" w:hAnsi="Arial Nova"/>
                <w:szCs w:val="20"/>
              </w:rPr>
              <w:pPrChange w:id="14646" w:author="Steve Wiggins" w:date="2022-07-30T18:22:00Z">
                <w:pPr>
                  <w:pStyle w:val="TableParagraph"/>
                </w:pPr>
              </w:pPrChange>
            </w:pPr>
            <w:r w:rsidRPr="00643A43">
              <w:rPr>
                <w:rFonts w:ascii="Arial Nova" w:hAnsi="Arial Nova"/>
                <w:szCs w:val="20"/>
              </w:rPr>
              <w:t>3</w:t>
            </w:r>
            <w:r w:rsidRPr="00643A43">
              <w:rPr>
                <w:rFonts w:ascii="Arial Nova" w:hAnsi="Arial Nova"/>
                <w:i/>
                <w:szCs w:val="20"/>
              </w:rPr>
              <w:t>.</w:t>
            </w:r>
            <w:r w:rsidRPr="00643A43">
              <w:rPr>
                <w:rFonts w:ascii="Arial Nova" w:hAnsi="Arial Nova"/>
                <w:szCs w:val="20"/>
              </w:rPr>
              <w:t>04</w:t>
            </w:r>
          </w:p>
        </w:tc>
        <w:tc>
          <w:tcPr>
            <w:tcW w:w="1131" w:type="dxa"/>
            <w:vAlign w:val="center"/>
          </w:tcPr>
          <w:p w14:paraId="7B7EF39F" w14:textId="77777777" w:rsidR="00CC23DE" w:rsidRPr="00643A43" w:rsidRDefault="00CC23DE">
            <w:pPr>
              <w:pStyle w:val="TableParagraph"/>
              <w:jc w:val="center"/>
              <w:rPr>
                <w:rFonts w:ascii="Arial Nova" w:hAnsi="Arial Nova"/>
                <w:szCs w:val="20"/>
              </w:rPr>
              <w:pPrChange w:id="14647" w:author="Steve Wiggins" w:date="2022-07-30T18:22:00Z">
                <w:pPr>
                  <w:pStyle w:val="TableParagraph"/>
                </w:pPr>
              </w:pPrChange>
            </w:pPr>
            <w:r w:rsidRPr="00643A43">
              <w:rPr>
                <w:rFonts w:ascii="Arial Nova" w:hAnsi="Arial Nova"/>
                <w:szCs w:val="20"/>
              </w:rPr>
              <w:t>2</w:t>
            </w:r>
            <w:r w:rsidRPr="00643A43">
              <w:rPr>
                <w:rFonts w:ascii="Arial Nova" w:hAnsi="Arial Nova"/>
                <w:i/>
                <w:szCs w:val="20"/>
              </w:rPr>
              <w:t>.</w:t>
            </w:r>
            <w:r w:rsidRPr="00643A43">
              <w:rPr>
                <w:rFonts w:ascii="Arial Nova" w:hAnsi="Arial Nova"/>
                <w:szCs w:val="20"/>
              </w:rPr>
              <w:t>97</w:t>
            </w:r>
          </w:p>
        </w:tc>
        <w:tc>
          <w:tcPr>
            <w:tcW w:w="785" w:type="dxa"/>
            <w:vAlign w:val="center"/>
          </w:tcPr>
          <w:p w14:paraId="50550529" w14:textId="77777777" w:rsidR="00CC23DE" w:rsidRPr="00643A43" w:rsidRDefault="00CC23DE">
            <w:pPr>
              <w:pStyle w:val="TableParagraph"/>
              <w:jc w:val="center"/>
              <w:rPr>
                <w:rFonts w:ascii="Arial Nova" w:hAnsi="Arial Nova"/>
                <w:szCs w:val="20"/>
              </w:rPr>
              <w:pPrChange w:id="14648" w:author="Steve Wiggins" w:date="2022-07-30T18:22:00Z">
                <w:pPr>
                  <w:pStyle w:val="TableParagraph"/>
                </w:pPr>
              </w:pPrChange>
            </w:pPr>
            <w:r w:rsidRPr="00643A43">
              <w:rPr>
                <w:rFonts w:ascii="Arial Nova" w:hAnsi="Arial Nova"/>
                <w:szCs w:val="20"/>
              </w:rPr>
              <w:t>3</w:t>
            </w:r>
            <w:r w:rsidRPr="00643A43">
              <w:rPr>
                <w:rFonts w:ascii="Arial Nova" w:hAnsi="Arial Nova"/>
                <w:i/>
                <w:szCs w:val="20"/>
              </w:rPr>
              <w:t>.</w:t>
            </w:r>
            <w:r w:rsidRPr="00643A43">
              <w:rPr>
                <w:rFonts w:ascii="Arial Nova" w:hAnsi="Arial Nova"/>
                <w:szCs w:val="20"/>
              </w:rPr>
              <w:t>04</w:t>
            </w:r>
          </w:p>
        </w:tc>
        <w:tc>
          <w:tcPr>
            <w:tcW w:w="818" w:type="dxa"/>
            <w:vAlign w:val="center"/>
          </w:tcPr>
          <w:p w14:paraId="68B3CD09" w14:textId="77777777" w:rsidR="00CC23DE" w:rsidRPr="00643A43" w:rsidRDefault="00CC23DE">
            <w:pPr>
              <w:pStyle w:val="TableParagraph"/>
              <w:jc w:val="center"/>
              <w:rPr>
                <w:rFonts w:ascii="Arial Nova" w:hAnsi="Arial Nova"/>
                <w:szCs w:val="20"/>
              </w:rPr>
              <w:pPrChange w:id="14649" w:author="Steve Wiggins" w:date="2022-07-30T18:22:00Z">
                <w:pPr>
                  <w:pStyle w:val="TableParagraph"/>
                </w:pPr>
              </w:pPrChange>
            </w:pPr>
            <w:r w:rsidRPr="00643A43">
              <w:rPr>
                <w:rFonts w:ascii="Arial Nova" w:hAnsi="Arial Nova"/>
                <w:szCs w:val="20"/>
              </w:rPr>
              <w:t>3</w:t>
            </w:r>
          </w:p>
        </w:tc>
        <w:tc>
          <w:tcPr>
            <w:tcW w:w="1131" w:type="dxa"/>
            <w:vAlign w:val="center"/>
          </w:tcPr>
          <w:p w14:paraId="54CDB5A0" w14:textId="77777777" w:rsidR="00CC23DE" w:rsidRPr="00643A43" w:rsidRDefault="00CC23DE">
            <w:pPr>
              <w:pStyle w:val="TableParagraph"/>
              <w:jc w:val="center"/>
              <w:rPr>
                <w:rFonts w:ascii="Arial Nova" w:hAnsi="Arial Nova"/>
                <w:szCs w:val="20"/>
              </w:rPr>
              <w:pPrChange w:id="14650" w:author="Steve Wiggins" w:date="2022-07-30T18:22:00Z">
                <w:pPr>
                  <w:pStyle w:val="TableParagraph"/>
                </w:pPr>
              </w:pPrChange>
            </w:pPr>
            <w:r w:rsidRPr="00643A43">
              <w:rPr>
                <w:rFonts w:ascii="Arial Nova" w:hAnsi="Arial Nova"/>
                <w:szCs w:val="20"/>
              </w:rPr>
              <w:t>2</w:t>
            </w:r>
            <w:r w:rsidRPr="00643A43">
              <w:rPr>
                <w:rFonts w:ascii="Arial Nova" w:hAnsi="Arial Nova"/>
                <w:i/>
                <w:szCs w:val="20"/>
              </w:rPr>
              <w:t>.</w:t>
            </w:r>
            <w:r w:rsidRPr="00643A43">
              <w:rPr>
                <w:rFonts w:ascii="Arial Nova" w:hAnsi="Arial Nova"/>
                <w:szCs w:val="20"/>
              </w:rPr>
              <w:t>97</w:t>
            </w:r>
          </w:p>
        </w:tc>
        <w:tc>
          <w:tcPr>
            <w:tcW w:w="785" w:type="dxa"/>
            <w:vAlign w:val="center"/>
          </w:tcPr>
          <w:p w14:paraId="72BD8F6B" w14:textId="77777777" w:rsidR="00CC23DE" w:rsidRPr="00643A43" w:rsidRDefault="00CC23DE">
            <w:pPr>
              <w:pStyle w:val="TableParagraph"/>
              <w:jc w:val="center"/>
              <w:rPr>
                <w:rFonts w:ascii="Arial Nova" w:hAnsi="Arial Nova"/>
                <w:szCs w:val="20"/>
              </w:rPr>
              <w:pPrChange w:id="14651" w:author="Steve Wiggins" w:date="2022-07-30T18:22:00Z">
                <w:pPr>
                  <w:pStyle w:val="TableParagraph"/>
                </w:pPr>
              </w:pPrChange>
            </w:pPr>
            <w:r w:rsidRPr="00643A43">
              <w:rPr>
                <w:rFonts w:ascii="Arial Nova" w:hAnsi="Arial Nova"/>
                <w:szCs w:val="20"/>
              </w:rPr>
              <w:t>2</w:t>
            </w:r>
            <w:r w:rsidRPr="00643A43">
              <w:rPr>
                <w:rFonts w:ascii="Arial Nova" w:hAnsi="Arial Nova"/>
                <w:i/>
                <w:szCs w:val="20"/>
              </w:rPr>
              <w:t>.</w:t>
            </w:r>
            <w:r w:rsidRPr="00643A43">
              <w:rPr>
                <w:rFonts w:ascii="Arial Nova" w:hAnsi="Arial Nova"/>
                <w:szCs w:val="20"/>
              </w:rPr>
              <w:t>99</w:t>
            </w:r>
          </w:p>
        </w:tc>
        <w:tc>
          <w:tcPr>
            <w:tcW w:w="818" w:type="dxa"/>
            <w:vAlign w:val="center"/>
          </w:tcPr>
          <w:p w14:paraId="6D33E2F8" w14:textId="77777777" w:rsidR="00CC23DE" w:rsidRPr="00643A43" w:rsidRDefault="00CC23DE">
            <w:pPr>
              <w:pStyle w:val="TableParagraph"/>
              <w:jc w:val="center"/>
              <w:rPr>
                <w:rFonts w:ascii="Arial Nova" w:hAnsi="Arial Nova"/>
                <w:szCs w:val="20"/>
              </w:rPr>
              <w:pPrChange w:id="14652" w:author="Steve Wiggins" w:date="2022-07-30T18:22:00Z">
                <w:pPr>
                  <w:pStyle w:val="TableParagraph"/>
                </w:pPr>
              </w:pPrChange>
            </w:pPr>
            <w:r w:rsidRPr="00643A43">
              <w:rPr>
                <w:rFonts w:ascii="Arial Nova" w:hAnsi="Arial Nova"/>
                <w:szCs w:val="20"/>
              </w:rPr>
              <w:t>3</w:t>
            </w:r>
            <w:r w:rsidRPr="00643A43">
              <w:rPr>
                <w:rFonts w:ascii="Arial Nova" w:hAnsi="Arial Nova"/>
                <w:i/>
                <w:szCs w:val="20"/>
              </w:rPr>
              <w:t>.</w:t>
            </w:r>
            <w:r w:rsidRPr="00643A43">
              <w:rPr>
                <w:rFonts w:ascii="Arial Nova" w:hAnsi="Arial Nova"/>
                <w:szCs w:val="20"/>
              </w:rPr>
              <w:t>07</w:t>
            </w:r>
          </w:p>
        </w:tc>
        <w:tc>
          <w:tcPr>
            <w:tcW w:w="1131" w:type="dxa"/>
            <w:vAlign w:val="center"/>
          </w:tcPr>
          <w:p w14:paraId="7A9741E5" w14:textId="77777777" w:rsidR="00CC23DE" w:rsidRPr="00643A43" w:rsidRDefault="00CC23DE">
            <w:pPr>
              <w:pStyle w:val="TableParagraph"/>
              <w:jc w:val="center"/>
              <w:rPr>
                <w:rFonts w:ascii="Arial Nova" w:hAnsi="Arial Nova"/>
                <w:szCs w:val="20"/>
              </w:rPr>
              <w:pPrChange w:id="14653" w:author="Steve Wiggins" w:date="2022-07-30T18:22:00Z">
                <w:pPr>
                  <w:pStyle w:val="TableParagraph"/>
                </w:pPr>
              </w:pPrChange>
            </w:pPr>
            <w:r w:rsidRPr="00643A43">
              <w:rPr>
                <w:rFonts w:ascii="Arial Nova" w:hAnsi="Arial Nova"/>
                <w:szCs w:val="20"/>
              </w:rPr>
              <w:t>3</w:t>
            </w:r>
            <w:r w:rsidRPr="00643A43">
              <w:rPr>
                <w:rFonts w:ascii="Arial Nova" w:hAnsi="Arial Nova"/>
                <w:i/>
                <w:szCs w:val="20"/>
              </w:rPr>
              <w:t>.</w:t>
            </w:r>
            <w:r w:rsidRPr="00643A43">
              <w:rPr>
                <w:rFonts w:ascii="Arial Nova" w:hAnsi="Arial Nova"/>
                <w:szCs w:val="20"/>
              </w:rPr>
              <w:t>34</w:t>
            </w:r>
          </w:p>
        </w:tc>
        <w:tc>
          <w:tcPr>
            <w:tcW w:w="785" w:type="dxa"/>
            <w:vAlign w:val="center"/>
          </w:tcPr>
          <w:p w14:paraId="17C7ED7F" w14:textId="77777777" w:rsidR="00CC23DE" w:rsidRPr="00643A43" w:rsidRDefault="00CC23DE">
            <w:pPr>
              <w:pStyle w:val="TableParagraph"/>
              <w:jc w:val="center"/>
              <w:rPr>
                <w:rFonts w:ascii="Arial Nova" w:hAnsi="Arial Nova"/>
                <w:szCs w:val="20"/>
              </w:rPr>
              <w:pPrChange w:id="14654" w:author="Steve Wiggins" w:date="2022-07-30T18:22:00Z">
                <w:pPr>
                  <w:pStyle w:val="TableParagraph"/>
                </w:pPr>
              </w:pPrChange>
            </w:pPr>
            <w:r w:rsidRPr="00643A43">
              <w:rPr>
                <w:rFonts w:ascii="Arial Nova" w:hAnsi="Arial Nova"/>
                <w:szCs w:val="20"/>
              </w:rPr>
              <w:t>3</w:t>
            </w:r>
            <w:r w:rsidRPr="00643A43">
              <w:rPr>
                <w:rFonts w:ascii="Arial Nova" w:hAnsi="Arial Nova"/>
                <w:i/>
                <w:szCs w:val="20"/>
              </w:rPr>
              <w:t>.</w:t>
            </w:r>
            <w:r w:rsidRPr="00643A43">
              <w:rPr>
                <w:rFonts w:ascii="Arial Nova" w:hAnsi="Arial Nova"/>
                <w:szCs w:val="20"/>
              </w:rPr>
              <w:t>07</w:t>
            </w:r>
          </w:p>
        </w:tc>
        <w:tc>
          <w:tcPr>
            <w:tcW w:w="818" w:type="dxa"/>
            <w:vAlign w:val="center"/>
          </w:tcPr>
          <w:p w14:paraId="6BEEEBFD" w14:textId="77777777" w:rsidR="00CC23DE" w:rsidRPr="00643A43" w:rsidRDefault="00CC23DE">
            <w:pPr>
              <w:pStyle w:val="TableParagraph"/>
              <w:jc w:val="center"/>
              <w:rPr>
                <w:rFonts w:ascii="Arial Nova" w:hAnsi="Arial Nova"/>
                <w:szCs w:val="20"/>
              </w:rPr>
              <w:pPrChange w:id="14655" w:author="Steve Wiggins" w:date="2022-07-30T18:22:00Z">
                <w:pPr>
                  <w:pStyle w:val="TableParagraph"/>
                </w:pPr>
              </w:pPrChange>
            </w:pPr>
            <w:r w:rsidRPr="00643A43">
              <w:rPr>
                <w:rFonts w:ascii="Arial Nova" w:hAnsi="Arial Nova"/>
                <w:szCs w:val="20"/>
              </w:rPr>
              <w:t>3</w:t>
            </w:r>
            <w:r w:rsidRPr="00643A43">
              <w:rPr>
                <w:rFonts w:ascii="Arial Nova" w:hAnsi="Arial Nova"/>
                <w:i/>
                <w:szCs w:val="20"/>
              </w:rPr>
              <w:t>.</w:t>
            </w:r>
            <w:r w:rsidRPr="00643A43">
              <w:rPr>
                <w:rFonts w:ascii="Arial Nova" w:hAnsi="Arial Nova"/>
                <w:szCs w:val="20"/>
              </w:rPr>
              <w:t>04</w:t>
            </w:r>
          </w:p>
        </w:tc>
        <w:tc>
          <w:tcPr>
            <w:tcW w:w="1131" w:type="dxa"/>
            <w:vAlign w:val="center"/>
          </w:tcPr>
          <w:p w14:paraId="47E0345B" w14:textId="77777777" w:rsidR="00CC23DE" w:rsidRPr="00643A43" w:rsidRDefault="00CC23DE">
            <w:pPr>
              <w:pStyle w:val="TableParagraph"/>
              <w:jc w:val="center"/>
              <w:rPr>
                <w:rFonts w:ascii="Arial Nova" w:hAnsi="Arial Nova"/>
                <w:szCs w:val="20"/>
              </w:rPr>
              <w:pPrChange w:id="14656" w:author="Steve Wiggins" w:date="2022-07-30T18:22:00Z">
                <w:pPr>
                  <w:pStyle w:val="TableParagraph"/>
                </w:pPr>
              </w:pPrChange>
            </w:pPr>
            <w:r w:rsidRPr="00643A43">
              <w:rPr>
                <w:rFonts w:ascii="Arial Nova" w:hAnsi="Arial Nova"/>
                <w:szCs w:val="20"/>
              </w:rPr>
              <w:t>2</w:t>
            </w:r>
            <w:r w:rsidRPr="00643A43">
              <w:rPr>
                <w:rFonts w:ascii="Arial Nova" w:hAnsi="Arial Nova"/>
                <w:i/>
                <w:szCs w:val="20"/>
              </w:rPr>
              <w:t>.</w:t>
            </w:r>
            <w:r w:rsidRPr="00643A43">
              <w:rPr>
                <w:rFonts w:ascii="Arial Nova" w:hAnsi="Arial Nova"/>
                <w:szCs w:val="20"/>
              </w:rPr>
              <w:t>83</w:t>
            </w:r>
          </w:p>
        </w:tc>
        <w:tc>
          <w:tcPr>
            <w:tcW w:w="728" w:type="dxa"/>
            <w:vAlign w:val="center"/>
          </w:tcPr>
          <w:p w14:paraId="7F45732D" w14:textId="77777777" w:rsidR="00CC23DE" w:rsidRPr="00643A43" w:rsidRDefault="00CC23DE">
            <w:pPr>
              <w:pStyle w:val="TableParagraph"/>
              <w:jc w:val="center"/>
              <w:rPr>
                <w:rFonts w:ascii="Arial Nova" w:hAnsi="Arial Nova"/>
                <w:szCs w:val="20"/>
              </w:rPr>
              <w:pPrChange w:id="14657" w:author="Steve Wiggins" w:date="2022-07-30T18:22:00Z">
                <w:pPr>
                  <w:pStyle w:val="TableParagraph"/>
                </w:pPr>
              </w:pPrChange>
            </w:pPr>
            <w:r w:rsidRPr="00643A43">
              <w:rPr>
                <w:rFonts w:ascii="Arial Nova" w:hAnsi="Arial Nova"/>
                <w:szCs w:val="20"/>
              </w:rPr>
              <w:t>3</w:t>
            </w:r>
            <w:r w:rsidRPr="00643A43">
              <w:rPr>
                <w:rFonts w:ascii="Arial Nova" w:hAnsi="Arial Nova"/>
                <w:i/>
                <w:szCs w:val="20"/>
              </w:rPr>
              <w:t>.</w:t>
            </w:r>
            <w:r w:rsidRPr="00643A43">
              <w:rPr>
                <w:rFonts w:ascii="Arial Nova" w:hAnsi="Arial Nova"/>
                <w:szCs w:val="20"/>
              </w:rPr>
              <w:t>02</w:t>
            </w:r>
          </w:p>
        </w:tc>
      </w:tr>
      <w:tr w:rsidR="00643A43" w:rsidRPr="00643A43" w14:paraId="4658A631" w14:textId="77777777" w:rsidTr="00EC40A2">
        <w:trPr>
          <w:trHeight w:val="144"/>
        </w:trPr>
        <w:tc>
          <w:tcPr>
            <w:tcW w:w="3186" w:type="dxa"/>
            <w:vAlign w:val="center"/>
          </w:tcPr>
          <w:p w14:paraId="608E5CEE" w14:textId="77777777" w:rsidR="00CC23DE" w:rsidRPr="00643A43" w:rsidRDefault="00CC23DE">
            <w:pPr>
              <w:pStyle w:val="TableParagraph"/>
              <w:rPr>
                <w:rFonts w:ascii="Arial Nova" w:hAnsi="Arial Nova"/>
                <w:szCs w:val="20"/>
              </w:rPr>
              <w:pPrChange w:id="14658" w:author="Steve Wiggins" w:date="2022-07-30T18:22:00Z">
                <w:pPr>
                  <w:pStyle w:val="TableParagraph"/>
                  <w:jc w:val="both"/>
                </w:pPr>
              </w:pPrChange>
            </w:pPr>
            <w:r w:rsidRPr="00643A43">
              <w:rPr>
                <w:rFonts w:ascii="Arial Nova" w:hAnsi="Arial Nova"/>
                <w:szCs w:val="20"/>
              </w:rPr>
              <w:t>Self-ratings</w:t>
            </w:r>
          </w:p>
        </w:tc>
        <w:tc>
          <w:tcPr>
            <w:tcW w:w="757" w:type="dxa"/>
            <w:tcBorders>
              <w:bottom w:val="single" w:sz="4" w:space="0" w:color="000000"/>
            </w:tcBorders>
            <w:vAlign w:val="center"/>
          </w:tcPr>
          <w:p w14:paraId="5090014F" w14:textId="77777777" w:rsidR="00CC23DE" w:rsidRPr="00643A43" w:rsidRDefault="00CC23DE">
            <w:pPr>
              <w:pStyle w:val="TableParagraph"/>
              <w:jc w:val="center"/>
              <w:rPr>
                <w:rFonts w:ascii="Arial Nova" w:hAnsi="Arial Nova"/>
                <w:szCs w:val="20"/>
              </w:rPr>
              <w:pPrChange w:id="14659" w:author="Steve Wiggins" w:date="2022-07-30T18:22:00Z">
                <w:pPr>
                  <w:pStyle w:val="TableParagraph"/>
                </w:pPr>
              </w:pPrChange>
            </w:pPr>
            <w:r w:rsidRPr="00643A43">
              <w:rPr>
                <w:rFonts w:ascii="Arial Nova" w:hAnsi="Arial Nova"/>
                <w:szCs w:val="20"/>
              </w:rPr>
              <w:t>3</w:t>
            </w:r>
            <w:r w:rsidRPr="00643A43">
              <w:rPr>
                <w:rFonts w:ascii="Arial Nova" w:hAnsi="Arial Nova"/>
                <w:i/>
                <w:szCs w:val="20"/>
              </w:rPr>
              <w:t>.</w:t>
            </w:r>
            <w:r w:rsidRPr="00643A43">
              <w:rPr>
                <w:rFonts w:ascii="Arial Nova" w:hAnsi="Arial Nova"/>
                <w:szCs w:val="20"/>
              </w:rPr>
              <w:t>9</w:t>
            </w:r>
          </w:p>
        </w:tc>
        <w:tc>
          <w:tcPr>
            <w:tcW w:w="1131" w:type="dxa"/>
            <w:tcBorders>
              <w:bottom w:val="single" w:sz="4" w:space="0" w:color="000000"/>
            </w:tcBorders>
            <w:vAlign w:val="center"/>
          </w:tcPr>
          <w:p w14:paraId="3F8F0E4A" w14:textId="77777777" w:rsidR="00CC23DE" w:rsidRPr="00643A43" w:rsidRDefault="00CC23DE">
            <w:pPr>
              <w:pStyle w:val="TableParagraph"/>
              <w:jc w:val="center"/>
              <w:rPr>
                <w:rFonts w:ascii="Arial Nova" w:hAnsi="Arial Nova"/>
                <w:szCs w:val="20"/>
              </w:rPr>
              <w:pPrChange w:id="14660" w:author="Steve Wiggins" w:date="2022-07-30T18:22:00Z">
                <w:pPr>
                  <w:pStyle w:val="TableParagraph"/>
                </w:pPr>
              </w:pPrChange>
            </w:pPr>
            <w:r w:rsidRPr="00643A43">
              <w:rPr>
                <w:rFonts w:ascii="Arial Nova" w:hAnsi="Arial Nova"/>
                <w:szCs w:val="20"/>
              </w:rPr>
              <w:t>4</w:t>
            </w:r>
            <w:r w:rsidRPr="00643A43">
              <w:rPr>
                <w:rFonts w:ascii="Arial Nova" w:hAnsi="Arial Nova"/>
                <w:i/>
                <w:szCs w:val="20"/>
              </w:rPr>
              <w:t>.</w:t>
            </w:r>
            <w:r w:rsidRPr="00643A43">
              <w:rPr>
                <w:rFonts w:ascii="Arial Nova" w:hAnsi="Arial Nova"/>
                <w:szCs w:val="20"/>
              </w:rPr>
              <w:t>06</w:t>
            </w:r>
          </w:p>
        </w:tc>
        <w:tc>
          <w:tcPr>
            <w:tcW w:w="785" w:type="dxa"/>
            <w:tcBorders>
              <w:bottom w:val="single" w:sz="4" w:space="0" w:color="000000"/>
            </w:tcBorders>
            <w:vAlign w:val="center"/>
          </w:tcPr>
          <w:p w14:paraId="6E23F782" w14:textId="77777777" w:rsidR="00CC23DE" w:rsidRPr="00643A43" w:rsidRDefault="00CC23DE">
            <w:pPr>
              <w:pStyle w:val="TableParagraph"/>
              <w:jc w:val="center"/>
              <w:rPr>
                <w:rFonts w:ascii="Arial Nova" w:hAnsi="Arial Nova"/>
                <w:szCs w:val="20"/>
              </w:rPr>
              <w:pPrChange w:id="14661" w:author="Steve Wiggins" w:date="2022-07-30T18:22:00Z">
                <w:pPr>
                  <w:pStyle w:val="TableParagraph"/>
                </w:pPr>
              </w:pPrChange>
            </w:pPr>
            <w:r w:rsidRPr="00643A43">
              <w:rPr>
                <w:rFonts w:ascii="Arial Nova" w:hAnsi="Arial Nova"/>
                <w:szCs w:val="20"/>
              </w:rPr>
              <w:t>3</w:t>
            </w:r>
            <w:r w:rsidRPr="00643A43">
              <w:rPr>
                <w:rFonts w:ascii="Arial Nova" w:hAnsi="Arial Nova"/>
                <w:i/>
                <w:szCs w:val="20"/>
              </w:rPr>
              <w:t>.</w:t>
            </w:r>
            <w:r w:rsidRPr="00643A43">
              <w:rPr>
                <w:rFonts w:ascii="Arial Nova" w:hAnsi="Arial Nova"/>
                <w:szCs w:val="20"/>
              </w:rPr>
              <w:t>92</w:t>
            </w:r>
          </w:p>
        </w:tc>
        <w:tc>
          <w:tcPr>
            <w:tcW w:w="818" w:type="dxa"/>
            <w:tcBorders>
              <w:bottom w:val="single" w:sz="4" w:space="0" w:color="000000"/>
            </w:tcBorders>
            <w:vAlign w:val="center"/>
          </w:tcPr>
          <w:p w14:paraId="74DB3321" w14:textId="77777777" w:rsidR="00CC23DE" w:rsidRPr="00643A43" w:rsidRDefault="00CC23DE">
            <w:pPr>
              <w:pStyle w:val="TableParagraph"/>
              <w:jc w:val="center"/>
              <w:rPr>
                <w:rFonts w:ascii="Arial Nova" w:hAnsi="Arial Nova"/>
                <w:szCs w:val="20"/>
              </w:rPr>
              <w:pPrChange w:id="14662" w:author="Steve Wiggins" w:date="2022-07-30T18:22:00Z">
                <w:pPr>
                  <w:pStyle w:val="TableParagraph"/>
                </w:pPr>
              </w:pPrChange>
            </w:pPr>
            <w:r w:rsidRPr="00643A43">
              <w:rPr>
                <w:rFonts w:ascii="Arial Nova" w:hAnsi="Arial Nova"/>
                <w:szCs w:val="20"/>
              </w:rPr>
              <w:t>3</w:t>
            </w:r>
            <w:r w:rsidRPr="00643A43">
              <w:rPr>
                <w:rFonts w:ascii="Arial Nova" w:hAnsi="Arial Nova"/>
                <w:i/>
                <w:szCs w:val="20"/>
              </w:rPr>
              <w:t>.</w:t>
            </w:r>
            <w:r w:rsidRPr="00643A43">
              <w:rPr>
                <w:rFonts w:ascii="Arial Nova" w:hAnsi="Arial Nova"/>
                <w:szCs w:val="20"/>
              </w:rPr>
              <w:t>82</w:t>
            </w:r>
          </w:p>
        </w:tc>
        <w:tc>
          <w:tcPr>
            <w:tcW w:w="1131" w:type="dxa"/>
            <w:tcBorders>
              <w:bottom w:val="single" w:sz="4" w:space="0" w:color="000000"/>
            </w:tcBorders>
            <w:vAlign w:val="center"/>
          </w:tcPr>
          <w:p w14:paraId="18457167" w14:textId="77777777" w:rsidR="00CC23DE" w:rsidRPr="00643A43" w:rsidRDefault="00CC23DE">
            <w:pPr>
              <w:pStyle w:val="TableParagraph"/>
              <w:jc w:val="center"/>
              <w:rPr>
                <w:rFonts w:ascii="Arial Nova" w:hAnsi="Arial Nova"/>
                <w:szCs w:val="20"/>
              </w:rPr>
              <w:pPrChange w:id="14663" w:author="Steve Wiggins" w:date="2022-07-30T18:22:00Z">
                <w:pPr>
                  <w:pStyle w:val="TableParagraph"/>
                </w:pPr>
              </w:pPrChange>
            </w:pPr>
            <w:r w:rsidRPr="00643A43">
              <w:rPr>
                <w:rFonts w:ascii="Arial Nova" w:hAnsi="Arial Nova"/>
                <w:szCs w:val="20"/>
              </w:rPr>
              <w:t>4</w:t>
            </w:r>
            <w:r w:rsidRPr="00643A43">
              <w:rPr>
                <w:rFonts w:ascii="Arial Nova" w:hAnsi="Arial Nova"/>
                <w:i/>
                <w:szCs w:val="20"/>
              </w:rPr>
              <w:t>.</w:t>
            </w:r>
            <w:r w:rsidRPr="00643A43">
              <w:rPr>
                <w:rFonts w:ascii="Arial Nova" w:hAnsi="Arial Nova"/>
                <w:szCs w:val="20"/>
              </w:rPr>
              <w:t>05</w:t>
            </w:r>
          </w:p>
        </w:tc>
        <w:tc>
          <w:tcPr>
            <w:tcW w:w="785" w:type="dxa"/>
            <w:tcBorders>
              <w:bottom w:val="single" w:sz="4" w:space="0" w:color="000000"/>
            </w:tcBorders>
            <w:vAlign w:val="center"/>
          </w:tcPr>
          <w:p w14:paraId="3B1C2C00" w14:textId="77777777" w:rsidR="00CC23DE" w:rsidRPr="00643A43" w:rsidRDefault="00CC23DE">
            <w:pPr>
              <w:pStyle w:val="TableParagraph"/>
              <w:jc w:val="center"/>
              <w:rPr>
                <w:rFonts w:ascii="Arial Nova" w:hAnsi="Arial Nova"/>
                <w:szCs w:val="20"/>
              </w:rPr>
              <w:pPrChange w:id="14664" w:author="Steve Wiggins" w:date="2022-07-30T18:22:00Z">
                <w:pPr>
                  <w:pStyle w:val="TableParagraph"/>
                </w:pPr>
              </w:pPrChange>
            </w:pPr>
            <w:r w:rsidRPr="00643A43">
              <w:rPr>
                <w:rFonts w:ascii="Arial Nova" w:hAnsi="Arial Nova"/>
                <w:szCs w:val="20"/>
              </w:rPr>
              <w:t>3</w:t>
            </w:r>
            <w:r w:rsidRPr="00643A43">
              <w:rPr>
                <w:rFonts w:ascii="Arial Nova" w:hAnsi="Arial Nova"/>
                <w:i/>
                <w:szCs w:val="20"/>
              </w:rPr>
              <w:t>.</w:t>
            </w:r>
            <w:r w:rsidRPr="00643A43">
              <w:rPr>
                <w:rFonts w:ascii="Arial Nova" w:hAnsi="Arial Nova"/>
                <w:szCs w:val="20"/>
              </w:rPr>
              <w:t>88</w:t>
            </w:r>
          </w:p>
        </w:tc>
        <w:tc>
          <w:tcPr>
            <w:tcW w:w="818" w:type="dxa"/>
            <w:tcBorders>
              <w:bottom w:val="single" w:sz="4" w:space="0" w:color="000000"/>
            </w:tcBorders>
            <w:vAlign w:val="center"/>
          </w:tcPr>
          <w:p w14:paraId="42D0BC97" w14:textId="77777777" w:rsidR="00CC23DE" w:rsidRPr="00643A43" w:rsidRDefault="00CC23DE">
            <w:pPr>
              <w:pStyle w:val="TableParagraph"/>
              <w:jc w:val="center"/>
              <w:rPr>
                <w:rFonts w:ascii="Arial Nova" w:hAnsi="Arial Nova"/>
                <w:szCs w:val="20"/>
              </w:rPr>
              <w:pPrChange w:id="14665" w:author="Steve Wiggins" w:date="2022-07-30T18:22:00Z">
                <w:pPr>
                  <w:pStyle w:val="TableParagraph"/>
                </w:pPr>
              </w:pPrChange>
            </w:pPr>
            <w:r w:rsidRPr="00643A43">
              <w:rPr>
                <w:rFonts w:ascii="Arial Nova" w:hAnsi="Arial Nova"/>
                <w:szCs w:val="20"/>
              </w:rPr>
              <w:t>3</w:t>
            </w:r>
            <w:r w:rsidRPr="00643A43">
              <w:rPr>
                <w:rFonts w:ascii="Arial Nova" w:hAnsi="Arial Nova"/>
                <w:i/>
                <w:szCs w:val="20"/>
              </w:rPr>
              <w:t>.</w:t>
            </w:r>
            <w:r w:rsidRPr="00643A43">
              <w:rPr>
                <w:rFonts w:ascii="Arial Nova" w:hAnsi="Arial Nova"/>
                <w:szCs w:val="20"/>
              </w:rPr>
              <w:t>93</w:t>
            </w:r>
          </w:p>
        </w:tc>
        <w:tc>
          <w:tcPr>
            <w:tcW w:w="1131" w:type="dxa"/>
            <w:tcBorders>
              <w:bottom w:val="single" w:sz="4" w:space="0" w:color="000000"/>
            </w:tcBorders>
            <w:vAlign w:val="center"/>
          </w:tcPr>
          <w:p w14:paraId="5CDFB65C" w14:textId="77777777" w:rsidR="00CC23DE" w:rsidRPr="00643A43" w:rsidRDefault="00CC23DE">
            <w:pPr>
              <w:pStyle w:val="TableParagraph"/>
              <w:jc w:val="center"/>
              <w:rPr>
                <w:rFonts w:ascii="Arial Nova" w:hAnsi="Arial Nova"/>
                <w:szCs w:val="20"/>
              </w:rPr>
              <w:pPrChange w:id="14666" w:author="Steve Wiggins" w:date="2022-07-30T18:22:00Z">
                <w:pPr>
                  <w:pStyle w:val="TableParagraph"/>
                </w:pPr>
              </w:pPrChange>
            </w:pPr>
            <w:r w:rsidRPr="00643A43">
              <w:rPr>
                <w:rFonts w:ascii="Arial Nova" w:hAnsi="Arial Nova"/>
                <w:szCs w:val="20"/>
              </w:rPr>
              <w:t>3</w:t>
            </w:r>
            <w:r w:rsidRPr="00643A43">
              <w:rPr>
                <w:rFonts w:ascii="Arial Nova" w:hAnsi="Arial Nova"/>
                <w:i/>
                <w:szCs w:val="20"/>
              </w:rPr>
              <w:t>.</w:t>
            </w:r>
            <w:r w:rsidRPr="00643A43">
              <w:rPr>
                <w:rFonts w:ascii="Arial Nova" w:hAnsi="Arial Nova"/>
                <w:szCs w:val="20"/>
              </w:rPr>
              <w:t>94</w:t>
            </w:r>
          </w:p>
        </w:tc>
        <w:tc>
          <w:tcPr>
            <w:tcW w:w="785" w:type="dxa"/>
            <w:tcBorders>
              <w:bottom w:val="single" w:sz="4" w:space="0" w:color="000000"/>
            </w:tcBorders>
            <w:vAlign w:val="center"/>
          </w:tcPr>
          <w:p w14:paraId="0D63C888" w14:textId="77777777" w:rsidR="00CC23DE" w:rsidRPr="00643A43" w:rsidRDefault="00CC23DE">
            <w:pPr>
              <w:pStyle w:val="TableParagraph"/>
              <w:jc w:val="center"/>
              <w:rPr>
                <w:rFonts w:ascii="Arial Nova" w:hAnsi="Arial Nova"/>
                <w:szCs w:val="20"/>
              </w:rPr>
              <w:pPrChange w:id="14667" w:author="Steve Wiggins" w:date="2022-07-30T18:22:00Z">
                <w:pPr>
                  <w:pStyle w:val="TableParagraph"/>
                </w:pPr>
              </w:pPrChange>
            </w:pPr>
            <w:r w:rsidRPr="00643A43">
              <w:rPr>
                <w:rFonts w:ascii="Arial Nova" w:hAnsi="Arial Nova"/>
                <w:szCs w:val="20"/>
              </w:rPr>
              <w:t>3</w:t>
            </w:r>
            <w:r w:rsidRPr="00643A43">
              <w:rPr>
                <w:rFonts w:ascii="Arial Nova" w:hAnsi="Arial Nova"/>
                <w:i/>
                <w:szCs w:val="20"/>
              </w:rPr>
              <w:t>.</w:t>
            </w:r>
            <w:r w:rsidRPr="00643A43">
              <w:rPr>
                <w:rFonts w:ascii="Arial Nova" w:hAnsi="Arial Nova"/>
                <w:szCs w:val="20"/>
              </w:rPr>
              <w:t>93</w:t>
            </w:r>
          </w:p>
        </w:tc>
        <w:tc>
          <w:tcPr>
            <w:tcW w:w="818" w:type="dxa"/>
            <w:tcBorders>
              <w:bottom w:val="single" w:sz="4" w:space="0" w:color="000000"/>
            </w:tcBorders>
            <w:vAlign w:val="center"/>
          </w:tcPr>
          <w:p w14:paraId="4810CC78" w14:textId="77777777" w:rsidR="00CC23DE" w:rsidRPr="00643A43" w:rsidRDefault="00CC23DE">
            <w:pPr>
              <w:pStyle w:val="TableParagraph"/>
              <w:jc w:val="center"/>
              <w:rPr>
                <w:rFonts w:ascii="Arial Nova" w:hAnsi="Arial Nova"/>
                <w:szCs w:val="20"/>
              </w:rPr>
              <w:pPrChange w:id="14668" w:author="Steve Wiggins" w:date="2022-07-30T18:22:00Z">
                <w:pPr>
                  <w:pStyle w:val="TableParagraph"/>
                </w:pPr>
              </w:pPrChange>
            </w:pPr>
            <w:r w:rsidRPr="00643A43">
              <w:rPr>
                <w:rFonts w:ascii="Arial Nova" w:hAnsi="Arial Nova"/>
                <w:szCs w:val="20"/>
              </w:rPr>
              <w:t>3</w:t>
            </w:r>
            <w:r w:rsidRPr="00643A43">
              <w:rPr>
                <w:rFonts w:ascii="Arial Nova" w:hAnsi="Arial Nova"/>
                <w:i/>
                <w:szCs w:val="20"/>
              </w:rPr>
              <w:t>.</w:t>
            </w:r>
            <w:r w:rsidRPr="00643A43">
              <w:rPr>
                <w:rFonts w:ascii="Arial Nova" w:hAnsi="Arial Nova"/>
                <w:szCs w:val="20"/>
              </w:rPr>
              <w:t>91</w:t>
            </w:r>
          </w:p>
        </w:tc>
        <w:tc>
          <w:tcPr>
            <w:tcW w:w="1131" w:type="dxa"/>
            <w:tcBorders>
              <w:bottom w:val="single" w:sz="4" w:space="0" w:color="000000"/>
            </w:tcBorders>
            <w:vAlign w:val="center"/>
          </w:tcPr>
          <w:p w14:paraId="4780E0E0" w14:textId="77777777" w:rsidR="00CC23DE" w:rsidRPr="00643A43" w:rsidRDefault="00CC23DE">
            <w:pPr>
              <w:pStyle w:val="TableParagraph"/>
              <w:jc w:val="center"/>
              <w:rPr>
                <w:rFonts w:ascii="Arial Nova" w:hAnsi="Arial Nova"/>
                <w:szCs w:val="20"/>
              </w:rPr>
              <w:pPrChange w:id="14669" w:author="Steve Wiggins" w:date="2022-07-30T18:22:00Z">
                <w:pPr>
                  <w:pStyle w:val="TableParagraph"/>
                </w:pPr>
              </w:pPrChange>
            </w:pPr>
            <w:r w:rsidRPr="00643A43">
              <w:rPr>
                <w:rFonts w:ascii="Arial Nova" w:hAnsi="Arial Nova"/>
                <w:szCs w:val="20"/>
              </w:rPr>
              <w:t>4</w:t>
            </w:r>
            <w:r w:rsidRPr="00643A43">
              <w:rPr>
                <w:rFonts w:ascii="Arial Nova" w:hAnsi="Arial Nova"/>
                <w:i/>
                <w:szCs w:val="20"/>
              </w:rPr>
              <w:t>.</w:t>
            </w:r>
            <w:r w:rsidRPr="00643A43">
              <w:rPr>
                <w:rFonts w:ascii="Arial Nova" w:hAnsi="Arial Nova"/>
                <w:szCs w:val="20"/>
              </w:rPr>
              <w:t>14</w:t>
            </w:r>
          </w:p>
        </w:tc>
        <w:tc>
          <w:tcPr>
            <w:tcW w:w="728" w:type="dxa"/>
            <w:tcBorders>
              <w:bottom w:val="single" w:sz="4" w:space="0" w:color="000000"/>
            </w:tcBorders>
            <w:vAlign w:val="center"/>
          </w:tcPr>
          <w:p w14:paraId="363FBD94" w14:textId="77777777" w:rsidR="00CC23DE" w:rsidRPr="00643A43" w:rsidRDefault="00CC23DE">
            <w:pPr>
              <w:pStyle w:val="TableParagraph"/>
              <w:jc w:val="center"/>
              <w:rPr>
                <w:rFonts w:ascii="Arial Nova" w:hAnsi="Arial Nova"/>
                <w:szCs w:val="20"/>
              </w:rPr>
              <w:pPrChange w:id="14670" w:author="Steve Wiggins" w:date="2022-07-30T18:22:00Z">
                <w:pPr>
                  <w:pStyle w:val="TableParagraph"/>
                </w:pPr>
              </w:pPrChange>
            </w:pPr>
            <w:r w:rsidRPr="00643A43">
              <w:rPr>
                <w:rFonts w:ascii="Arial Nova" w:hAnsi="Arial Nova"/>
                <w:szCs w:val="20"/>
              </w:rPr>
              <w:t>3</w:t>
            </w:r>
            <w:r w:rsidRPr="00643A43">
              <w:rPr>
                <w:rFonts w:ascii="Arial Nova" w:hAnsi="Arial Nova"/>
                <w:i/>
                <w:szCs w:val="20"/>
              </w:rPr>
              <w:t>.</w:t>
            </w:r>
            <w:r w:rsidRPr="00643A43">
              <w:rPr>
                <w:rFonts w:ascii="Arial Nova" w:hAnsi="Arial Nova"/>
                <w:szCs w:val="20"/>
              </w:rPr>
              <w:t>92</w:t>
            </w:r>
          </w:p>
        </w:tc>
      </w:tr>
      <w:tr w:rsidR="00643A43" w:rsidRPr="00643A43" w14:paraId="764326C5" w14:textId="77777777" w:rsidTr="00EC40A2">
        <w:trPr>
          <w:trHeight w:val="144"/>
        </w:trPr>
        <w:tc>
          <w:tcPr>
            <w:tcW w:w="3186" w:type="dxa"/>
            <w:vAlign w:val="center"/>
          </w:tcPr>
          <w:p w14:paraId="066F3769" w14:textId="204BFF20" w:rsidR="00EC40A2" w:rsidRPr="00643A43" w:rsidRDefault="00EC40A2">
            <w:pPr>
              <w:pStyle w:val="TableParagraph"/>
              <w:rPr>
                <w:rFonts w:ascii="Arial Nova" w:hAnsi="Arial Nova"/>
                <w:szCs w:val="20"/>
              </w:rPr>
              <w:pPrChange w:id="14671" w:author="Steve Wiggins" w:date="2022-07-30T18:22:00Z">
                <w:pPr>
                  <w:pStyle w:val="TableParagraph"/>
                  <w:jc w:val="both"/>
                </w:pPr>
              </w:pPrChange>
            </w:pPr>
          </w:p>
        </w:tc>
        <w:tc>
          <w:tcPr>
            <w:tcW w:w="10818" w:type="dxa"/>
            <w:gridSpan w:val="12"/>
            <w:vAlign w:val="center"/>
          </w:tcPr>
          <w:p w14:paraId="51EC6DF5" w14:textId="1E873FED" w:rsidR="00EC40A2" w:rsidRPr="00BE4F53" w:rsidRDefault="00EC40A2">
            <w:pPr>
              <w:pStyle w:val="TableParagraph"/>
              <w:jc w:val="center"/>
              <w:rPr>
                <w:rFonts w:ascii="Arial Nova" w:hAnsi="Arial Nova"/>
                <w:b/>
                <w:bCs/>
                <w:szCs w:val="20"/>
              </w:rPr>
              <w:pPrChange w:id="14672" w:author="Steve Wiggins" w:date="2022-07-30T18:22:00Z">
                <w:pPr>
                  <w:pStyle w:val="TableParagraph"/>
                </w:pPr>
              </w:pPrChange>
            </w:pPr>
            <w:r w:rsidRPr="00BE4F53">
              <w:rPr>
                <w:rFonts w:ascii="Arial Nova" w:hAnsi="Arial Nova"/>
                <w:b/>
                <w:bCs/>
                <w:szCs w:val="20"/>
              </w:rPr>
              <w:t>Reputation</w:t>
            </w:r>
          </w:p>
        </w:tc>
      </w:tr>
      <w:tr w:rsidR="00643A43" w:rsidRPr="00643A43" w14:paraId="6F214BB5" w14:textId="77777777" w:rsidTr="00EC40A2">
        <w:trPr>
          <w:trHeight w:val="144"/>
        </w:trPr>
        <w:tc>
          <w:tcPr>
            <w:tcW w:w="3186" w:type="dxa"/>
            <w:vAlign w:val="center"/>
          </w:tcPr>
          <w:p w14:paraId="09333A72" w14:textId="7F8560E1" w:rsidR="00CC23DE" w:rsidRPr="00643A43" w:rsidRDefault="00CC23DE">
            <w:pPr>
              <w:pStyle w:val="TableParagraph"/>
              <w:rPr>
                <w:rFonts w:ascii="Arial Nova" w:hAnsi="Arial Nova"/>
                <w:szCs w:val="20"/>
              </w:rPr>
              <w:pPrChange w:id="14673" w:author="Steve Wiggins" w:date="2022-07-30T18:22:00Z">
                <w:pPr>
                  <w:pStyle w:val="TableParagraph"/>
                  <w:jc w:val="both"/>
                </w:pPr>
              </w:pPrChange>
            </w:pPr>
            <w:r w:rsidRPr="00643A43">
              <w:rPr>
                <w:rFonts w:ascii="Arial Nova" w:hAnsi="Arial Nova"/>
                <w:szCs w:val="20"/>
              </w:rPr>
              <w:t>Farmer</w:t>
            </w:r>
            <w:r w:rsidR="00F73A4C" w:rsidRPr="00643A43">
              <w:rPr>
                <w:rFonts w:ascii="Arial Nova" w:hAnsi="Arial Nova"/>
                <w:szCs w:val="20"/>
              </w:rPr>
              <w:t xml:space="preserve"> </w:t>
            </w:r>
            <w:r w:rsidRPr="00643A43">
              <w:rPr>
                <w:rFonts w:ascii="Arial Nova" w:hAnsi="Arial Nova"/>
                <w:szCs w:val="20"/>
              </w:rPr>
              <w:t>is</w:t>
            </w:r>
            <w:r w:rsidR="00F73A4C" w:rsidRPr="00643A43">
              <w:rPr>
                <w:rFonts w:ascii="Arial Nova" w:hAnsi="Arial Nova"/>
                <w:szCs w:val="20"/>
              </w:rPr>
              <w:t xml:space="preserve"> </w:t>
            </w:r>
            <w:r w:rsidRPr="00643A43">
              <w:rPr>
                <w:rFonts w:ascii="Arial Nova" w:hAnsi="Arial Nova"/>
                <w:szCs w:val="20"/>
              </w:rPr>
              <w:t>male</w:t>
            </w:r>
          </w:p>
        </w:tc>
        <w:tc>
          <w:tcPr>
            <w:tcW w:w="757" w:type="dxa"/>
            <w:tcBorders>
              <w:top w:val="single" w:sz="4" w:space="0" w:color="000000"/>
            </w:tcBorders>
            <w:vAlign w:val="center"/>
          </w:tcPr>
          <w:p w14:paraId="0D55EA07" w14:textId="77777777" w:rsidR="00CC23DE" w:rsidRPr="00643A43" w:rsidRDefault="00CC23DE">
            <w:pPr>
              <w:pStyle w:val="TableParagraph"/>
              <w:jc w:val="center"/>
              <w:rPr>
                <w:rFonts w:ascii="Arial Nova" w:hAnsi="Arial Nova"/>
                <w:szCs w:val="20"/>
              </w:rPr>
              <w:pPrChange w:id="14674" w:author="Steve Wiggins" w:date="2022-07-30T18:22:00Z">
                <w:pPr>
                  <w:pStyle w:val="TableParagraph"/>
                </w:pPr>
              </w:pPrChange>
            </w:pPr>
            <w:r w:rsidRPr="00643A43">
              <w:rPr>
                <w:rFonts w:ascii="Arial Nova" w:hAnsi="Arial Nova"/>
                <w:szCs w:val="20"/>
              </w:rPr>
              <w:t>3</w:t>
            </w:r>
            <w:r w:rsidRPr="00643A43">
              <w:rPr>
                <w:rFonts w:ascii="Arial Nova" w:hAnsi="Arial Nova"/>
                <w:i/>
                <w:szCs w:val="20"/>
              </w:rPr>
              <w:t>.</w:t>
            </w:r>
            <w:r w:rsidRPr="00643A43">
              <w:rPr>
                <w:rFonts w:ascii="Arial Nova" w:hAnsi="Arial Nova"/>
                <w:szCs w:val="20"/>
              </w:rPr>
              <w:t>82</w:t>
            </w:r>
          </w:p>
        </w:tc>
        <w:tc>
          <w:tcPr>
            <w:tcW w:w="1131" w:type="dxa"/>
            <w:tcBorders>
              <w:top w:val="single" w:sz="4" w:space="0" w:color="000000"/>
            </w:tcBorders>
            <w:vAlign w:val="center"/>
          </w:tcPr>
          <w:p w14:paraId="33FFD461" w14:textId="77777777" w:rsidR="00CC23DE" w:rsidRPr="00643A43" w:rsidRDefault="00CC23DE">
            <w:pPr>
              <w:pStyle w:val="TableParagraph"/>
              <w:jc w:val="center"/>
              <w:rPr>
                <w:rFonts w:ascii="Arial Nova" w:hAnsi="Arial Nova"/>
                <w:szCs w:val="20"/>
              </w:rPr>
              <w:pPrChange w:id="14675" w:author="Steve Wiggins" w:date="2022-07-30T18:22:00Z">
                <w:pPr>
                  <w:pStyle w:val="TableParagraph"/>
                </w:pPr>
              </w:pPrChange>
            </w:pPr>
            <w:r w:rsidRPr="00643A43">
              <w:rPr>
                <w:rFonts w:ascii="Arial Nova" w:hAnsi="Arial Nova"/>
                <w:szCs w:val="20"/>
              </w:rPr>
              <w:t>3</w:t>
            </w:r>
            <w:r w:rsidRPr="00643A43">
              <w:rPr>
                <w:rFonts w:ascii="Arial Nova" w:hAnsi="Arial Nova"/>
                <w:i/>
                <w:szCs w:val="20"/>
              </w:rPr>
              <w:t>.</w:t>
            </w:r>
            <w:r w:rsidRPr="00643A43">
              <w:rPr>
                <w:rFonts w:ascii="Arial Nova" w:hAnsi="Arial Nova"/>
                <w:szCs w:val="20"/>
              </w:rPr>
              <w:t>93</w:t>
            </w:r>
          </w:p>
        </w:tc>
        <w:tc>
          <w:tcPr>
            <w:tcW w:w="785" w:type="dxa"/>
            <w:tcBorders>
              <w:top w:val="single" w:sz="4" w:space="0" w:color="000000"/>
            </w:tcBorders>
            <w:vAlign w:val="center"/>
          </w:tcPr>
          <w:p w14:paraId="78834BCD" w14:textId="77777777" w:rsidR="00CC23DE" w:rsidRPr="00643A43" w:rsidRDefault="00CC23DE">
            <w:pPr>
              <w:pStyle w:val="TableParagraph"/>
              <w:jc w:val="center"/>
              <w:rPr>
                <w:rFonts w:ascii="Arial Nova" w:hAnsi="Arial Nova"/>
                <w:szCs w:val="20"/>
              </w:rPr>
              <w:pPrChange w:id="14676" w:author="Steve Wiggins" w:date="2022-07-30T18:22:00Z">
                <w:pPr>
                  <w:pStyle w:val="TableParagraph"/>
                </w:pPr>
              </w:pPrChange>
            </w:pPr>
            <w:r w:rsidRPr="00643A43">
              <w:rPr>
                <w:rFonts w:ascii="Arial Nova" w:hAnsi="Arial Nova"/>
                <w:szCs w:val="20"/>
              </w:rPr>
              <w:t>3</w:t>
            </w:r>
            <w:r w:rsidRPr="00643A43">
              <w:rPr>
                <w:rFonts w:ascii="Arial Nova" w:hAnsi="Arial Nova"/>
                <w:i/>
                <w:szCs w:val="20"/>
              </w:rPr>
              <w:t>.</w:t>
            </w:r>
            <w:r w:rsidRPr="00643A43">
              <w:rPr>
                <w:rFonts w:ascii="Arial Nova" w:hAnsi="Arial Nova"/>
                <w:szCs w:val="20"/>
              </w:rPr>
              <w:t>83</w:t>
            </w:r>
          </w:p>
        </w:tc>
        <w:tc>
          <w:tcPr>
            <w:tcW w:w="818" w:type="dxa"/>
            <w:tcBorders>
              <w:top w:val="single" w:sz="4" w:space="0" w:color="000000"/>
            </w:tcBorders>
            <w:vAlign w:val="center"/>
          </w:tcPr>
          <w:p w14:paraId="5FFFEB03" w14:textId="77777777" w:rsidR="00CC23DE" w:rsidRPr="00643A43" w:rsidRDefault="00CC23DE">
            <w:pPr>
              <w:pStyle w:val="TableParagraph"/>
              <w:jc w:val="center"/>
              <w:rPr>
                <w:rFonts w:ascii="Arial Nova" w:hAnsi="Arial Nova"/>
                <w:szCs w:val="20"/>
              </w:rPr>
              <w:pPrChange w:id="14677" w:author="Steve Wiggins" w:date="2022-07-30T18:22:00Z">
                <w:pPr>
                  <w:pStyle w:val="TableParagraph"/>
                </w:pPr>
              </w:pPrChange>
            </w:pPr>
            <w:r w:rsidRPr="00643A43">
              <w:rPr>
                <w:rFonts w:ascii="Arial Nova" w:hAnsi="Arial Nova"/>
                <w:szCs w:val="20"/>
              </w:rPr>
              <w:t>3</w:t>
            </w:r>
            <w:r w:rsidRPr="00643A43">
              <w:rPr>
                <w:rFonts w:ascii="Arial Nova" w:hAnsi="Arial Nova"/>
                <w:i/>
                <w:szCs w:val="20"/>
              </w:rPr>
              <w:t>.</w:t>
            </w:r>
            <w:r w:rsidRPr="00643A43">
              <w:rPr>
                <w:rFonts w:ascii="Arial Nova" w:hAnsi="Arial Nova"/>
                <w:szCs w:val="20"/>
              </w:rPr>
              <w:t>82</w:t>
            </w:r>
          </w:p>
        </w:tc>
        <w:tc>
          <w:tcPr>
            <w:tcW w:w="1131" w:type="dxa"/>
            <w:tcBorders>
              <w:top w:val="single" w:sz="4" w:space="0" w:color="000000"/>
            </w:tcBorders>
            <w:vAlign w:val="center"/>
          </w:tcPr>
          <w:p w14:paraId="77E7AF86" w14:textId="77777777" w:rsidR="00CC23DE" w:rsidRPr="00643A43" w:rsidRDefault="00CC23DE">
            <w:pPr>
              <w:pStyle w:val="TableParagraph"/>
              <w:jc w:val="center"/>
              <w:rPr>
                <w:rFonts w:ascii="Arial Nova" w:hAnsi="Arial Nova"/>
                <w:szCs w:val="20"/>
              </w:rPr>
              <w:pPrChange w:id="14678" w:author="Steve Wiggins" w:date="2022-07-30T18:22:00Z">
                <w:pPr>
                  <w:pStyle w:val="TableParagraph"/>
                </w:pPr>
              </w:pPrChange>
            </w:pPr>
            <w:r w:rsidRPr="00643A43">
              <w:rPr>
                <w:rFonts w:ascii="Arial Nova" w:hAnsi="Arial Nova"/>
                <w:szCs w:val="20"/>
              </w:rPr>
              <w:t>3</w:t>
            </w:r>
            <w:r w:rsidRPr="00643A43">
              <w:rPr>
                <w:rFonts w:ascii="Arial Nova" w:hAnsi="Arial Nova"/>
                <w:i/>
                <w:szCs w:val="20"/>
              </w:rPr>
              <w:t>.</w:t>
            </w:r>
            <w:r w:rsidRPr="00643A43">
              <w:rPr>
                <w:rFonts w:ascii="Arial Nova" w:hAnsi="Arial Nova"/>
                <w:szCs w:val="20"/>
              </w:rPr>
              <w:t>96</w:t>
            </w:r>
          </w:p>
        </w:tc>
        <w:tc>
          <w:tcPr>
            <w:tcW w:w="785" w:type="dxa"/>
            <w:tcBorders>
              <w:top w:val="single" w:sz="4" w:space="0" w:color="000000"/>
            </w:tcBorders>
            <w:vAlign w:val="center"/>
          </w:tcPr>
          <w:p w14:paraId="0E4594EE" w14:textId="77777777" w:rsidR="00CC23DE" w:rsidRPr="00643A43" w:rsidRDefault="00CC23DE">
            <w:pPr>
              <w:pStyle w:val="TableParagraph"/>
              <w:jc w:val="center"/>
              <w:rPr>
                <w:rFonts w:ascii="Arial Nova" w:hAnsi="Arial Nova"/>
                <w:szCs w:val="20"/>
              </w:rPr>
              <w:pPrChange w:id="14679" w:author="Steve Wiggins" w:date="2022-07-30T18:22:00Z">
                <w:pPr>
                  <w:pStyle w:val="TableParagraph"/>
                </w:pPr>
              </w:pPrChange>
            </w:pPr>
            <w:r w:rsidRPr="00643A43">
              <w:rPr>
                <w:rFonts w:ascii="Arial Nova" w:hAnsi="Arial Nova"/>
                <w:szCs w:val="20"/>
              </w:rPr>
              <w:t>3</w:t>
            </w:r>
            <w:r w:rsidRPr="00643A43">
              <w:rPr>
                <w:rFonts w:ascii="Arial Nova" w:hAnsi="Arial Nova"/>
                <w:i/>
                <w:szCs w:val="20"/>
              </w:rPr>
              <w:t>.</w:t>
            </w:r>
            <w:r w:rsidRPr="00643A43">
              <w:rPr>
                <w:rFonts w:ascii="Arial Nova" w:hAnsi="Arial Nova"/>
                <w:szCs w:val="20"/>
              </w:rPr>
              <w:t>86</w:t>
            </w:r>
          </w:p>
        </w:tc>
        <w:tc>
          <w:tcPr>
            <w:tcW w:w="818" w:type="dxa"/>
            <w:tcBorders>
              <w:top w:val="single" w:sz="4" w:space="0" w:color="000000"/>
            </w:tcBorders>
            <w:vAlign w:val="center"/>
          </w:tcPr>
          <w:p w14:paraId="1E6F1BA5" w14:textId="77777777" w:rsidR="00CC23DE" w:rsidRPr="00643A43" w:rsidRDefault="00CC23DE">
            <w:pPr>
              <w:pStyle w:val="TableParagraph"/>
              <w:jc w:val="center"/>
              <w:rPr>
                <w:rFonts w:ascii="Arial Nova" w:hAnsi="Arial Nova"/>
                <w:szCs w:val="20"/>
              </w:rPr>
              <w:pPrChange w:id="14680" w:author="Steve Wiggins" w:date="2022-07-30T18:22:00Z">
                <w:pPr>
                  <w:pStyle w:val="TableParagraph"/>
                </w:pPr>
              </w:pPrChange>
            </w:pPr>
            <w:r w:rsidRPr="00643A43">
              <w:rPr>
                <w:rFonts w:ascii="Arial Nova" w:hAnsi="Arial Nova"/>
                <w:szCs w:val="20"/>
              </w:rPr>
              <w:t>3</w:t>
            </w:r>
            <w:r w:rsidRPr="00643A43">
              <w:rPr>
                <w:rFonts w:ascii="Arial Nova" w:hAnsi="Arial Nova"/>
                <w:i/>
                <w:szCs w:val="20"/>
              </w:rPr>
              <w:t>.</w:t>
            </w:r>
            <w:r w:rsidRPr="00643A43">
              <w:rPr>
                <w:rFonts w:ascii="Arial Nova" w:hAnsi="Arial Nova"/>
                <w:szCs w:val="20"/>
              </w:rPr>
              <w:t>81</w:t>
            </w:r>
          </w:p>
        </w:tc>
        <w:tc>
          <w:tcPr>
            <w:tcW w:w="1131" w:type="dxa"/>
            <w:tcBorders>
              <w:top w:val="single" w:sz="4" w:space="0" w:color="000000"/>
            </w:tcBorders>
            <w:vAlign w:val="center"/>
          </w:tcPr>
          <w:p w14:paraId="278450B9" w14:textId="77777777" w:rsidR="00CC23DE" w:rsidRPr="00643A43" w:rsidRDefault="00CC23DE">
            <w:pPr>
              <w:pStyle w:val="TableParagraph"/>
              <w:jc w:val="center"/>
              <w:rPr>
                <w:rFonts w:ascii="Arial Nova" w:hAnsi="Arial Nova"/>
                <w:szCs w:val="20"/>
              </w:rPr>
              <w:pPrChange w:id="14681" w:author="Steve Wiggins" w:date="2022-07-30T18:22:00Z">
                <w:pPr>
                  <w:pStyle w:val="TableParagraph"/>
                </w:pPr>
              </w:pPrChange>
            </w:pPr>
            <w:r w:rsidRPr="00643A43">
              <w:rPr>
                <w:rFonts w:ascii="Arial Nova" w:hAnsi="Arial Nova"/>
                <w:szCs w:val="20"/>
              </w:rPr>
              <w:t>4</w:t>
            </w:r>
            <w:r w:rsidRPr="00643A43">
              <w:rPr>
                <w:rFonts w:ascii="Arial Nova" w:hAnsi="Arial Nova"/>
                <w:i/>
                <w:szCs w:val="20"/>
              </w:rPr>
              <w:t>.</w:t>
            </w:r>
            <w:r w:rsidRPr="00643A43">
              <w:rPr>
                <w:rFonts w:ascii="Arial Nova" w:hAnsi="Arial Nova"/>
                <w:szCs w:val="20"/>
              </w:rPr>
              <w:t>06</w:t>
            </w:r>
          </w:p>
        </w:tc>
        <w:tc>
          <w:tcPr>
            <w:tcW w:w="785" w:type="dxa"/>
            <w:tcBorders>
              <w:top w:val="single" w:sz="4" w:space="0" w:color="000000"/>
            </w:tcBorders>
            <w:vAlign w:val="center"/>
          </w:tcPr>
          <w:p w14:paraId="1A19A380" w14:textId="77777777" w:rsidR="00CC23DE" w:rsidRPr="00643A43" w:rsidRDefault="00CC23DE">
            <w:pPr>
              <w:pStyle w:val="TableParagraph"/>
              <w:jc w:val="center"/>
              <w:rPr>
                <w:rFonts w:ascii="Arial Nova" w:hAnsi="Arial Nova"/>
                <w:szCs w:val="20"/>
              </w:rPr>
              <w:pPrChange w:id="14682" w:author="Steve Wiggins" w:date="2022-07-30T18:22:00Z">
                <w:pPr>
                  <w:pStyle w:val="TableParagraph"/>
                </w:pPr>
              </w:pPrChange>
            </w:pPr>
            <w:r w:rsidRPr="00643A43">
              <w:rPr>
                <w:rFonts w:ascii="Arial Nova" w:hAnsi="Arial Nova"/>
                <w:szCs w:val="20"/>
              </w:rPr>
              <w:t>3</w:t>
            </w:r>
            <w:r w:rsidRPr="00643A43">
              <w:rPr>
                <w:rFonts w:ascii="Arial Nova" w:hAnsi="Arial Nova"/>
                <w:i/>
                <w:szCs w:val="20"/>
              </w:rPr>
              <w:t>.</w:t>
            </w:r>
            <w:r w:rsidRPr="00643A43">
              <w:rPr>
                <w:rFonts w:ascii="Arial Nova" w:hAnsi="Arial Nova"/>
                <w:szCs w:val="20"/>
              </w:rPr>
              <w:t>82</w:t>
            </w:r>
          </w:p>
        </w:tc>
        <w:tc>
          <w:tcPr>
            <w:tcW w:w="818" w:type="dxa"/>
            <w:tcBorders>
              <w:top w:val="single" w:sz="4" w:space="0" w:color="000000"/>
            </w:tcBorders>
            <w:vAlign w:val="center"/>
          </w:tcPr>
          <w:p w14:paraId="64A21441" w14:textId="77777777" w:rsidR="00CC23DE" w:rsidRPr="00643A43" w:rsidRDefault="00CC23DE">
            <w:pPr>
              <w:pStyle w:val="TableParagraph"/>
              <w:jc w:val="center"/>
              <w:rPr>
                <w:rFonts w:ascii="Arial Nova" w:hAnsi="Arial Nova"/>
                <w:szCs w:val="20"/>
              </w:rPr>
              <w:pPrChange w:id="14683" w:author="Steve Wiggins" w:date="2022-07-30T18:22:00Z">
                <w:pPr>
                  <w:pStyle w:val="TableParagraph"/>
                </w:pPr>
              </w:pPrChange>
            </w:pPr>
            <w:r w:rsidRPr="00643A43">
              <w:rPr>
                <w:rFonts w:ascii="Arial Nova" w:hAnsi="Arial Nova"/>
                <w:szCs w:val="20"/>
              </w:rPr>
              <w:t>3</w:t>
            </w:r>
            <w:r w:rsidRPr="00643A43">
              <w:rPr>
                <w:rFonts w:ascii="Arial Nova" w:hAnsi="Arial Nova"/>
                <w:i/>
                <w:szCs w:val="20"/>
              </w:rPr>
              <w:t>.</w:t>
            </w:r>
            <w:r w:rsidRPr="00643A43">
              <w:rPr>
                <w:rFonts w:ascii="Arial Nova" w:hAnsi="Arial Nova"/>
                <w:szCs w:val="20"/>
              </w:rPr>
              <w:t>83</w:t>
            </w:r>
          </w:p>
        </w:tc>
        <w:tc>
          <w:tcPr>
            <w:tcW w:w="1131" w:type="dxa"/>
            <w:tcBorders>
              <w:top w:val="single" w:sz="4" w:space="0" w:color="000000"/>
            </w:tcBorders>
            <w:vAlign w:val="center"/>
          </w:tcPr>
          <w:p w14:paraId="38EFE8A4" w14:textId="77777777" w:rsidR="00CC23DE" w:rsidRPr="00643A43" w:rsidRDefault="00CC23DE">
            <w:pPr>
              <w:pStyle w:val="TableParagraph"/>
              <w:jc w:val="center"/>
              <w:rPr>
                <w:rFonts w:ascii="Arial Nova" w:hAnsi="Arial Nova"/>
                <w:szCs w:val="20"/>
              </w:rPr>
              <w:pPrChange w:id="14684" w:author="Steve Wiggins" w:date="2022-07-30T18:22:00Z">
                <w:pPr>
                  <w:pStyle w:val="TableParagraph"/>
                </w:pPr>
              </w:pPrChange>
            </w:pPr>
            <w:r w:rsidRPr="00643A43">
              <w:rPr>
                <w:rFonts w:ascii="Arial Nova" w:hAnsi="Arial Nova"/>
                <w:szCs w:val="20"/>
              </w:rPr>
              <w:t>3</w:t>
            </w:r>
            <w:r w:rsidRPr="00643A43">
              <w:rPr>
                <w:rFonts w:ascii="Arial Nova" w:hAnsi="Arial Nova"/>
                <w:i/>
                <w:szCs w:val="20"/>
              </w:rPr>
              <w:t>.</w:t>
            </w:r>
            <w:r w:rsidRPr="00643A43">
              <w:rPr>
                <w:rFonts w:ascii="Arial Nova" w:hAnsi="Arial Nova"/>
                <w:szCs w:val="20"/>
              </w:rPr>
              <w:t>84</w:t>
            </w:r>
          </w:p>
        </w:tc>
        <w:tc>
          <w:tcPr>
            <w:tcW w:w="728" w:type="dxa"/>
            <w:tcBorders>
              <w:top w:val="single" w:sz="4" w:space="0" w:color="000000"/>
            </w:tcBorders>
            <w:vAlign w:val="center"/>
          </w:tcPr>
          <w:p w14:paraId="66BCAC0D" w14:textId="77777777" w:rsidR="00CC23DE" w:rsidRPr="00643A43" w:rsidRDefault="00CC23DE">
            <w:pPr>
              <w:pStyle w:val="TableParagraph"/>
              <w:jc w:val="center"/>
              <w:rPr>
                <w:rFonts w:ascii="Arial Nova" w:hAnsi="Arial Nova"/>
                <w:szCs w:val="20"/>
              </w:rPr>
              <w:pPrChange w:id="14685" w:author="Steve Wiggins" w:date="2022-07-30T18:22:00Z">
                <w:pPr>
                  <w:pStyle w:val="TableParagraph"/>
                </w:pPr>
              </w:pPrChange>
            </w:pPr>
            <w:r w:rsidRPr="00643A43">
              <w:rPr>
                <w:rFonts w:ascii="Arial Nova" w:hAnsi="Arial Nova"/>
                <w:szCs w:val="20"/>
              </w:rPr>
              <w:t>3</w:t>
            </w:r>
            <w:r w:rsidRPr="00643A43">
              <w:rPr>
                <w:rFonts w:ascii="Arial Nova" w:hAnsi="Arial Nova"/>
                <w:i/>
                <w:szCs w:val="20"/>
              </w:rPr>
              <w:t>.</w:t>
            </w:r>
            <w:r w:rsidRPr="00643A43">
              <w:rPr>
                <w:rFonts w:ascii="Arial Nova" w:hAnsi="Arial Nova"/>
                <w:szCs w:val="20"/>
              </w:rPr>
              <w:t>83</w:t>
            </w:r>
          </w:p>
        </w:tc>
      </w:tr>
      <w:tr w:rsidR="00643A43" w:rsidRPr="00643A43" w14:paraId="0C555FDA" w14:textId="77777777" w:rsidTr="00EC40A2">
        <w:trPr>
          <w:trHeight w:val="144"/>
        </w:trPr>
        <w:tc>
          <w:tcPr>
            <w:tcW w:w="3186" w:type="dxa"/>
            <w:vAlign w:val="center"/>
          </w:tcPr>
          <w:p w14:paraId="6B62488D" w14:textId="0944E1B1" w:rsidR="00CC23DE" w:rsidRPr="00643A43" w:rsidRDefault="00CC23DE">
            <w:pPr>
              <w:pStyle w:val="TableParagraph"/>
              <w:rPr>
                <w:rFonts w:ascii="Arial Nova" w:hAnsi="Arial Nova"/>
                <w:szCs w:val="20"/>
              </w:rPr>
              <w:pPrChange w:id="14686" w:author="Steve Wiggins" w:date="2022-07-30T18:22:00Z">
                <w:pPr>
                  <w:pStyle w:val="TableParagraph"/>
                  <w:jc w:val="both"/>
                </w:pPr>
              </w:pPrChange>
            </w:pPr>
            <w:r w:rsidRPr="00643A43">
              <w:rPr>
                <w:rFonts w:ascii="Arial Nova" w:hAnsi="Arial Nova"/>
                <w:szCs w:val="20"/>
              </w:rPr>
              <w:t>Farmer</w:t>
            </w:r>
            <w:r w:rsidR="00F73A4C" w:rsidRPr="00643A43">
              <w:rPr>
                <w:rFonts w:ascii="Arial Nova" w:hAnsi="Arial Nova"/>
                <w:szCs w:val="20"/>
              </w:rPr>
              <w:t xml:space="preserve"> </w:t>
            </w:r>
            <w:r w:rsidRPr="00643A43">
              <w:rPr>
                <w:rFonts w:ascii="Arial Nova" w:hAnsi="Arial Nova"/>
                <w:szCs w:val="20"/>
              </w:rPr>
              <w:t>is</w:t>
            </w:r>
            <w:r w:rsidR="00F73A4C" w:rsidRPr="00643A43">
              <w:rPr>
                <w:rFonts w:ascii="Arial Nova" w:hAnsi="Arial Nova"/>
                <w:szCs w:val="20"/>
              </w:rPr>
              <w:t xml:space="preserve"> </w:t>
            </w:r>
            <w:r w:rsidRPr="00643A43">
              <w:rPr>
                <w:rFonts w:ascii="Arial Nova" w:hAnsi="Arial Nova"/>
                <w:szCs w:val="20"/>
              </w:rPr>
              <w:t>female</w:t>
            </w:r>
          </w:p>
        </w:tc>
        <w:tc>
          <w:tcPr>
            <w:tcW w:w="757" w:type="dxa"/>
            <w:vAlign w:val="center"/>
          </w:tcPr>
          <w:p w14:paraId="34863558" w14:textId="77777777" w:rsidR="00CC23DE" w:rsidRPr="00643A43" w:rsidRDefault="00CC23DE">
            <w:pPr>
              <w:pStyle w:val="TableParagraph"/>
              <w:jc w:val="center"/>
              <w:rPr>
                <w:rFonts w:ascii="Arial Nova" w:hAnsi="Arial Nova"/>
                <w:szCs w:val="20"/>
              </w:rPr>
              <w:pPrChange w:id="14687" w:author="Steve Wiggins" w:date="2022-07-30T18:22:00Z">
                <w:pPr>
                  <w:pStyle w:val="TableParagraph"/>
                </w:pPr>
              </w:pPrChange>
            </w:pPr>
            <w:r w:rsidRPr="00643A43">
              <w:rPr>
                <w:rFonts w:ascii="Arial Nova" w:hAnsi="Arial Nova"/>
                <w:szCs w:val="20"/>
              </w:rPr>
              <w:t>3</w:t>
            </w:r>
            <w:r w:rsidRPr="00643A43">
              <w:rPr>
                <w:rFonts w:ascii="Arial Nova" w:hAnsi="Arial Nova"/>
                <w:i/>
                <w:szCs w:val="20"/>
              </w:rPr>
              <w:t>.</w:t>
            </w:r>
            <w:r w:rsidRPr="00643A43">
              <w:rPr>
                <w:rFonts w:ascii="Arial Nova" w:hAnsi="Arial Nova"/>
                <w:szCs w:val="20"/>
              </w:rPr>
              <w:t>83</w:t>
            </w:r>
          </w:p>
        </w:tc>
        <w:tc>
          <w:tcPr>
            <w:tcW w:w="1131" w:type="dxa"/>
            <w:vAlign w:val="center"/>
          </w:tcPr>
          <w:p w14:paraId="1BB94F02" w14:textId="77777777" w:rsidR="00CC23DE" w:rsidRPr="00643A43" w:rsidRDefault="00CC23DE">
            <w:pPr>
              <w:pStyle w:val="TableParagraph"/>
              <w:jc w:val="center"/>
              <w:rPr>
                <w:rFonts w:ascii="Arial Nova" w:hAnsi="Arial Nova"/>
                <w:szCs w:val="20"/>
              </w:rPr>
              <w:pPrChange w:id="14688" w:author="Steve Wiggins" w:date="2022-07-30T18:22:00Z">
                <w:pPr>
                  <w:pStyle w:val="TableParagraph"/>
                </w:pPr>
              </w:pPrChange>
            </w:pPr>
            <w:r w:rsidRPr="00643A43">
              <w:rPr>
                <w:rFonts w:ascii="Arial Nova" w:hAnsi="Arial Nova"/>
                <w:szCs w:val="20"/>
              </w:rPr>
              <w:t>3</w:t>
            </w:r>
            <w:r w:rsidRPr="00643A43">
              <w:rPr>
                <w:rFonts w:ascii="Arial Nova" w:hAnsi="Arial Nova"/>
                <w:i/>
                <w:szCs w:val="20"/>
              </w:rPr>
              <w:t>.</w:t>
            </w:r>
            <w:r w:rsidRPr="00643A43">
              <w:rPr>
                <w:rFonts w:ascii="Arial Nova" w:hAnsi="Arial Nova"/>
                <w:szCs w:val="20"/>
              </w:rPr>
              <w:t>93</w:t>
            </w:r>
          </w:p>
        </w:tc>
        <w:tc>
          <w:tcPr>
            <w:tcW w:w="785" w:type="dxa"/>
            <w:vAlign w:val="center"/>
          </w:tcPr>
          <w:p w14:paraId="2F18B1A1" w14:textId="77777777" w:rsidR="00CC23DE" w:rsidRPr="00643A43" w:rsidRDefault="00CC23DE">
            <w:pPr>
              <w:pStyle w:val="TableParagraph"/>
              <w:jc w:val="center"/>
              <w:rPr>
                <w:rFonts w:ascii="Arial Nova" w:hAnsi="Arial Nova"/>
                <w:szCs w:val="20"/>
              </w:rPr>
              <w:pPrChange w:id="14689" w:author="Steve Wiggins" w:date="2022-07-30T18:22:00Z">
                <w:pPr>
                  <w:pStyle w:val="TableParagraph"/>
                </w:pPr>
              </w:pPrChange>
            </w:pPr>
            <w:r w:rsidRPr="00643A43">
              <w:rPr>
                <w:rFonts w:ascii="Arial Nova" w:hAnsi="Arial Nova"/>
                <w:szCs w:val="20"/>
              </w:rPr>
              <w:t>3</w:t>
            </w:r>
            <w:r w:rsidRPr="00643A43">
              <w:rPr>
                <w:rFonts w:ascii="Arial Nova" w:hAnsi="Arial Nova"/>
                <w:i/>
                <w:szCs w:val="20"/>
              </w:rPr>
              <w:t>.</w:t>
            </w:r>
            <w:r w:rsidRPr="00643A43">
              <w:rPr>
                <w:rFonts w:ascii="Arial Nova" w:hAnsi="Arial Nova"/>
                <w:szCs w:val="20"/>
              </w:rPr>
              <w:t>84</w:t>
            </w:r>
          </w:p>
        </w:tc>
        <w:tc>
          <w:tcPr>
            <w:tcW w:w="818" w:type="dxa"/>
            <w:vAlign w:val="center"/>
          </w:tcPr>
          <w:p w14:paraId="61634647" w14:textId="77777777" w:rsidR="00CC23DE" w:rsidRPr="00643A43" w:rsidRDefault="00CC23DE">
            <w:pPr>
              <w:pStyle w:val="TableParagraph"/>
              <w:jc w:val="center"/>
              <w:rPr>
                <w:rFonts w:ascii="Arial Nova" w:hAnsi="Arial Nova"/>
                <w:szCs w:val="20"/>
              </w:rPr>
              <w:pPrChange w:id="14690" w:author="Steve Wiggins" w:date="2022-07-30T18:22:00Z">
                <w:pPr>
                  <w:pStyle w:val="TableParagraph"/>
                </w:pPr>
              </w:pPrChange>
            </w:pPr>
            <w:r w:rsidRPr="00643A43">
              <w:rPr>
                <w:rFonts w:ascii="Arial Nova" w:hAnsi="Arial Nova"/>
                <w:szCs w:val="20"/>
              </w:rPr>
              <w:t>3</w:t>
            </w:r>
            <w:r w:rsidRPr="00643A43">
              <w:rPr>
                <w:rFonts w:ascii="Arial Nova" w:hAnsi="Arial Nova"/>
                <w:i/>
                <w:szCs w:val="20"/>
              </w:rPr>
              <w:t>.</w:t>
            </w:r>
            <w:r w:rsidRPr="00643A43">
              <w:rPr>
                <w:rFonts w:ascii="Arial Nova" w:hAnsi="Arial Nova"/>
                <w:szCs w:val="20"/>
              </w:rPr>
              <w:t>78</w:t>
            </w:r>
          </w:p>
        </w:tc>
        <w:tc>
          <w:tcPr>
            <w:tcW w:w="1131" w:type="dxa"/>
            <w:vAlign w:val="center"/>
          </w:tcPr>
          <w:p w14:paraId="388BF500" w14:textId="77777777" w:rsidR="00CC23DE" w:rsidRPr="00643A43" w:rsidRDefault="00CC23DE">
            <w:pPr>
              <w:pStyle w:val="TableParagraph"/>
              <w:jc w:val="center"/>
              <w:rPr>
                <w:rFonts w:ascii="Arial Nova" w:hAnsi="Arial Nova"/>
                <w:szCs w:val="20"/>
              </w:rPr>
              <w:pPrChange w:id="14691" w:author="Steve Wiggins" w:date="2022-07-30T18:22:00Z">
                <w:pPr>
                  <w:pStyle w:val="TableParagraph"/>
                </w:pPr>
              </w:pPrChange>
            </w:pPr>
            <w:r w:rsidRPr="00643A43">
              <w:rPr>
                <w:rFonts w:ascii="Arial Nova" w:hAnsi="Arial Nova"/>
                <w:szCs w:val="20"/>
              </w:rPr>
              <w:t>3</w:t>
            </w:r>
            <w:r w:rsidRPr="00643A43">
              <w:rPr>
                <w:rFonts w:ascii="Arial Nova" w:hAnsi="Arial Nova"/>
                <w:i/>
                <w:szCs w:val="20"/>
              </w:rPr>
              <w:t>.</w:t>
            </w:r>
            <w:r w:rsidRPr="00643A43">
              <w:rPr>
                <w:rFonts w:ascii="Arial Nova" w:hAnsi="Arial Nova"/>
                <w:szCs w:val="20"/>
              </w:rPr>
              <w:t>89</w:t>
            </w:r>
          </w:p>
        </w:tc>
        <w:tc>
          <w:tcPr>
            <w:tcW w:w="785" w:type="dxa"/>
            <w:vAlign w:val="center"/>
          </w:tcPr>
          <w:p w14:paraId="6C42C75B" w14:textId="77777777" w:rsidR="00CC23DE" w:rsidRPr="00643A43" w:rsidRDefault="00CC23DE">
            <w:pPr>
              <w:pStyle w:val="TableParagraph"/>
              <w:jc w:val="center"/>
              <w:rPr>
                <w:rFonts w:ascii="Arial Nova" w:hAnsi="Arial Nova"/>
                <w:szCs w:val="20"/>
              </w:rPr>
              <w:pPrChange w:id="14692" w:author="Steve Wiggins" w:date="2022-07-30T18:22:00Z">
                <w:pPr>
                  <w:pStyle w:val="TableParagraph"/>
                </w:pPr>
              </w:pPrChange>
            </w:pPr>
            <w:r w:rsidRPr="00643A43">
              <w:rPr>
                <w:rFonts w:ascii="Arial Nova" w:hAnsi="Arial Nova"/>
                <w:szCs w:val="20"/>
              </w:rPr>
              <w:t>3</w:t>
            </w:r>
            <w:r w:rsidRPr="00643A43">
              <w:rPr>
                <w:rFonts w:ascii="Arial Nova" w:hAnsi="Arial Nova"/>
                <w:i/>
                <w:szCs w:val="20"/>
              </w:rPr>
              <w:t>.</w:t>
            </w:r>
            <w:r w:rsidRPr="00643A43">
              <w:rPr>
                <w:rFonts w:ascii="Arial Nova" w:hAnsi="Arial Nova"/>
                <w:szCs w:val="20"/>
              </w:rPr>
              <w:t>81</w:t>
            </w:r>
          </w:p>
        </w:tc>
        <w:tc>
          <w:tcPr>
            <w:tcW w:w="818" w:type="dxa"/>
            <w:vAlign w:val="center"/>
          </w:tcPr>
          <w:p w14:paraId="58E6DD67" w14:textId="77777777" w:rsidR="00CC23DE" w:rsidRPr="00643A43" w:rsidRDefault="00CC23DE">
            <w:pPr>
              <w:pStyle w:val="TableParagraph"/>
              <w:jc w:val="center"/>
              <w:rPr>
                <w:rFonts w:ascii="Arial Nova" w:hAnsi="Arial Nova"/>
                <w:szCs w:val="20"/>
              </w:rPr>
              <w:pPrChange w:id="14693" w:author="Steve Wiggins" w:date="2022-07-30T18:22:00Z">
                <w:pPr>
                  <w:pStyle w:val="TableParagraph"/>
                </w:pPr>
              </w:pPrChange>
            </w:pPr>
            <w:r w:rsidRPr="00643A43">
              <w:rPr>
                <w:rFonts w:ascii="Arial Nova" w:hAnsi="Arial Nova"/>
                <w:szCs w:val="20"/>
              </w:rPr>
              <w:t>3</w:t>
            </w:r>
            <w:r w:rsidRPr="00643A43">
              <w:rPr>
                <w:rFonts w:ascii="Arial Nova" w:hAnsi="Arial Nova"/>
                <w:i/>
                <w:szCs w:val="20"/>
              </w:rPr>
              <w:t>.</w:t>
            </w:r>
            <w:r w:rsidRPr="00643A43">
              <w:rPr>
                <w:rFonts w:ascii="Arial Nova" w:hAnsi="Arial Nova"/>
                <w:szCs w:val="20"/>
              </w:rPr>
              <w:t>85</w:t>
            </w:r>
          </w:p>
        </w:tc>
        <w:tc>
          <w:tcPr>
            <w:tcW w:w="1131" w:type="dxa"/>
            <w:vAlign w:val="center"/>
          </w:tcPr>
          <w:p w14:paraId="2BC88F43" w14:textId="77777777" w:rsidR="00CC23DE" w:rsidRPr="00643A43" w:rsidRDefault="00CC23DE">
            <w:pPr>
              <w:pStyle w:val="TableParagraph"/>
              <w:jc w:val="center"/>
              <w:rPr>
                <w:rFonts w:ascii="Arial Nova" w:hAnsi="Arial Nova"/>
                <w:szCs w:val="20"/>
              </w:rPr>
              <w:pPrChange w:id="14694" w:author="Steve Wiggins" w:date="2022-07-30T18:22:00Z">
                <w:pPr>
                  <w:pStyle w:val="TableParagraph"/>
                </w:pPr>
              </w:pPrChange>
            </w:pPr>
            <w:r w:rsidRPr="00643A43">
              <w:rPr>
                <w:rFonts w:ascii="Arial Nova" w:hAnsi="Arial Nova"/>
                <w:szCs w:val="20"/>
              </w:rPr>
              <w:t>4</w:t>
            </w:r>
            <w:r w:rsidRPr="00643A43">
              <w:rPr>
                <w:rFonts w:ascii="Arial Nova" w:hAnsi="Arial Nova"/>
                <w:i/>
                <w:szCs w:val="20"/>
              </w:rPr>
              <w:t>.</w:t>
            </w:r>
            <w:r w:rsidRPr="00643A43">
              <w:rPr>
                <w:rFonts w:ascii="Arial Nova" w:hAnsi="Arial Nova"/>
                <w:szCs w:val="20"/>
              </w:rPr>
              <w:t>4</w:t>
            </w:r>
          </w:p>
        </w:tc>
        <w:tc>
          <w:tcPr>
            <w:tcW w:w="785" w:type="dxa"/>
            <w:vAlign w:val="center"/>
          </w:tcPr>
          <w:p w14:paraId="482CC4D2" w14:textId="77777777" w:rsidR="00CC23DE" w:rsidRPr="00643A43" w:rsidRDefault="00CC23DE">
            <w:pPr>
              <w:pStyle w:val="TableParagraph"/>
              <w:jc w:val="center"/>
              <w:rPr>
                <w:rFonts w:ascii="Arial Nova" w:hAnsi="Arial Nova"/>
                <w:szCs w:val="20"/>
              </w:rPr>
              <w:pPrChange w:id="14695" w:author="Steve Wiggins" w:date="2022-07-30T18:22:00Z">
                <w:pPr>
                  <w:pStyle w:val="TableParagraph"/>
                </w:pPr>
              </w:pPrChange>
            </w:pPr>
            <w:r w:rsidRPr="00643A43">
              <w:rPr>
                <w:rFonts w:ascii="Arial Nova" w:hAnsi="Arial Nova"/>
                <w:szCs w:val="20"/>
              </w:rPr>
              <w:t>3</w:t>
            </w:r>
            <w:r w:rsidRPr="00643A43">
              <w:rPr>
                <w:rFonts w:ascii="Arial Nova" w:hAnsi="Arial Nova"/>
                <w:i/>
                <w:szCs w:val="20"/>
              </w:rPr>
              <w:t>.</w:t>
            </w:r>
            <w:r w:rsidRPr="00643A43">
              <w:rPr>
                <w:rFonts w:ascii="Arial Nova" w:hAnsi="Arial Nova"/>
                <w:szCs w:val="20"/>
              </w:rPr>
              <w:t>87</w:t>
            </w:r>
          </w:p>
        </w:tc>
        <w:tc>
          <w:tcPr>
            <w:tcW w:w="818" w:type="dxa"/>
            <w:vAlign w:val="center"/>
          </w:tcPr>
          <w:p w14:paraId="78879111" w14:textId="77777777" w:rsidR="00CC23DE" w:rsidRPr="00643A43" w:rsidRDefault="00CC23DE">
            <w:pPr>
              <w:pStyle w:val="TableParagraph"/>
              <w:jc w:val="center"/>
              <w:rPr>
                <w:rFonts w:ascii="Arial Nova" w:hAnsi="Arial Nova"/>
                <w:szCs w:val="20"/>
              </w:rPr>
              <w:pPrChange w:id="14696" w:author="Steve Wiggins" w:date="2022-07-30T18:22:00Z">
                <w:pPr>
                  <w:pStyle w:val="TableParagraph"/>
                </w:pPr>
              </w:pPrChange>
            </w:pPr>
            <w:r w:rsidRPr="00643A43">
              <w:rPr>
                <w:rFonts w:ascii="Arial Nova" w:hAnsi="Arial Nova"/>
                <w:szCs w:val="20"/>
              </w:rPr>
              <w:t>3</w:t>
            </w:r>
            <w:r w:rsidRPr="00643A43">
              <w:rPr>
                <w:rFonts w:ascii="Arial Nova" w:hAnsi="Arial Nova"/>
                <w:i/>
                <w:szCs w:val="20"/>
              </w:rPr>
              <w:t>.</w:t>
            </w:r>
            <w:r w:rsidRPr="00643A43">
              <w:rPr>
                <w:rFonts w:ascii="Arial Nova" w:hAnsi="Arial Nova"/>
                <w:szCs w:val="20"/>
              </w:rPr>
              <w:t>82</w:t>
            </w:r>
          </w:p>
        </w:tc>
        <w:tc>
          <w:tcPr>
            <w:tcW w:w="1131" w:type="dxa"/>
            <w:vAlign w:val="center"/>
          </w:tcPr>
          <w:p w14:paraId="03D51EC8" w14:textId="77777777" w:rsidR="00CC23DE" w:rsidRPr="00643A43" w:rsidRDefault="00CC23DE">
            <w:pPr>
              <w:pStyle w:val="TableParagraph"/>
              <w:jc w:val="center"/>
              <w:rPr>
                <w:rFonts w:ascii="Arial Nova" w:hAnsi="Arial Nova"/>
                <w:szCs w:val="20"/>
              </w:rPr>
              <w:pPrChange w:id="14697" w:author="Steve Wiggins" w:date="2022-07-30T18:22:00Z">
                <w:pPr>
                  <w:pStyle w:val="TableParagraph"/>
                </w:pPr>
              </w:pPrChange>
            </w:pPr>
            <w:r w:rsidRPr="00643A43">
              <w:rPr>
                <w:rFonts w:ascii="Arial Nova" w:hAnsi="Arial Nova"/>
                <w:szCs w:val="20"/>
              </w:rPr>
              <w:t>3</w:t>
            </w:r>
            <w:r w:rsidRPr="00643A43">
              <w:rPr>
                <w:rFonts w:ascii="Arial Nova" w:hAnsi="Arial Nova"/>
                <w:i/>
                <w:szCs w:val="20"/>
              </w:rPr>
              <w:t>.</w:t>
            </w:r>
            <w:r w:rsidRPr="00643A43">
              <w:rPr>
                <w:rFonts w:ascii="Arial Nova" w:hAnsi="Arial Nova"/>
                <w:szCs w:val="20"/>
              </w:rPr>
              <w:t>79</w:t>
            </w:r>
          </w:p>
        </w:tc>
        <w:tc>
          <w:tcPr>
            <w:tcW w:w="728" w:type="dxa"/>
            <w:vAlign w:val="center"/>
          </w:tcPr>
          <w:p w14:paraId="220A9DD3" w14:textId="77777777" w:rsidR="00CC23DE" w:rsidRPr="00643A43" w:rsidRDefault="00CC23DE">
            <w:pPr>
              <w:pStyle w:val="TableParagraph"/>
              <w:jc w:val="center"/>
              <w:rPr>
                <w:rFonts w:ascii="Arial Nova" w:hAnsi="Arial Nova"/>
                <w:szCs w:val="20"/>
              </w:rPr>
              <w:pPrChange w:id="14698" w:author="Steve Wiggins" w:date="2022-07-30T18:22:00Z">
                <w:pPr>
                  <w:pStyle w:val="TableParagraph"/>
                </w:pPr>
              </w:pPrChange>
            </w:pPr>
            <w:r w:rsidRPr="00643A43">
              <w:rPr>
                <w:rFonts w:ascii="Arial Nova" w:hAnsi="Arial Nova"/>
                <w:szCs w:val="20"/>
              </w:rPr>
              <w:t>3</w:t>
            </w:r>
            <w:r w:rsidRPr="00643A43">
              <w:rPr>
                <w:rFonts w:ascii="Arial Nova" w:hAnsi="Arial Nova"/>
                <w:i/>
                <w:szCs w:val="20"/>
              </w:rPr>
              <w:t>.</w:t>
            </w:r>
            <w:r w:rsidRPr="00643A43">
              <w:rPr>
                <w:rFonts w:ascii="Arial Nova" w:hAnsi="Arial Nova"/>
                <w:szCs w:val="20"/>
              </w:rPr>
              <w:t>82</w:t>
            </w:r>
          </w:p>
        </w:tc>
      </w:tr>
      <w:tr w:rsidR="00643A43" w:rsidRPr="00643A43" w14:paraId="0C9FAB46" w14:textId="77777777" w:rsidTr="00EC40A2">
        <w:trPr>
          <w:trHeight w:val="144"/>
        </w:trPr>
        <w:tc>
          <w:tcPr>
            <w:tcW w:w="3186" w:type="dxa"/>
            <w:vAlign w:val="center"/>
          </w:tcPr>
          <w:p w14:paraId="424AEA83" w14:textId="1BBF9B4A" w:rsidR="00CC23DE" w:rsidRPr="00992146" w:rsidRDefault="00CC23DE">
            <w:pPr>
              <w:pStyle w:val="TableParagraph"/>
              <w:rPr>
                <w:rFonts w:ascii="Arial Nova" w:hAnsi="Arial Nova"/>
                <w:szCs w:val="20"/>
                <w:lang w:val="en-US"/>
                <w:rPrChange w:id="14699" w:author="Anusha De" w:date="2022-08-01T14:48:00Z">
                  <w:rPr>
                    <w:rFonts w:ascii="Arial Nova" w:hAnsi="Arial Nova"/>
                    <w:szCs w:val="20"/>
                  </w:rPr>
                </w:rPrChange>
              </w:rPr>
              <w:pPrChange w:id="14700" w:author="Steve Wiggins" w:date="2022-07-30T18:22:00Z">
                <w:pPr>
                  <w:pStyle w:val="TableParagraph"/>
                  <w:jc w:val="both"/>
                </w:pPr>
              </w:pPrChange>
            </w:pPr>
            <w:r w:rsidRPr="00992146">
              <w:rPr>
                <w:rFonts w:ascii="Arial Nova" w:hAnsi="Arial Nova"/>
                <w:szCs w:val="20"/>
                <w:lang w:val="en-US"/>
                <w:rPrChange w:id="14701" w:author="Anusha De" w:date="2022-08-01T14:48:00Z">
                  <w:rPr>
                    <w:rFonts w:ascii="Arial Nova" w:hAnsi="Arial Nova"/>
                    <w:szCs w:val="20"/>
                  </w:rPr>
                </w:rPrChange>
              </w:rPr>
              <w:lastRenderedPageBreak/>
              <w:t>Farmer</w:t>
            </w:r>
            <w:r w:rsidR="00F73A4C" w:rsidRPr="00992146">
              <w:rPr>
                <w:rFonts w:ascii="Arial Nova" w:hAnsi="Arial Nova"/>
                <w:szCs w:val="20"/>
                <w:lang w:val="en-US"/>
                <w:rPrChange w:id="14702" w:author="Anusha De" w:date="2022-08-01T14:48:00Z">
                  <w:rPr>
                    <w:rFonts w:ascii="Arial Nova" w:hAnsi="Arial Nova"/>
                    <w:szCs w:val="20"/>
                  </w:rPr>
                </w:rPrChange>
              </w:rPr>
              <w:t xml:space="preserve"> </w:t>
            </w:r>
            <w:r w:rsidRPr="00992146">
              <w:rPr>
                <w:rFonts w:ascii="Arial Nova" w:hAnsi="Arial Nova"/>
                <w:szCs w:val="20"/>
                <w:lang w:val="en-US"/>
                <w:rPrChange w:id="14703" w:author="Anusha De" w:date="2022-08-01T14:48:00Z">
                  <w:rPr>
                    <w:rFonts w:ascii="Arial Nova" w:hAnsi="Arial Nova"/>
                    <w:szCs w:val="20"/>
                  </w:rPr>
                </w:rPrChange>
              </w:rPr>
              <w:t>is</w:t>
            </w:r>
            <w:r w:rsidR="00F73A4C" w:rsidRPr="00992146">
              <w:rPr>
                <w:rFonts w:ascii="Arial Nova" w:hAnsi="Arial Nova"/>
                <w:szCs w:val="20"/>
                <w:lang w:val="en-US"/>
                <w:rPrChange w:id="14704" w:author="Anusha De" w:date="2022-08-01T14:48:00Z">
                  <w:rPr>
                    <w:rFonts w:ascii="Arial Nova" w:hAnsi="Arial Nova"/>
                    <w:szCs w:val="20"/>
                  </w:rPr>
                </w:rPrChange>
              </w:rPr>
              <w:t xml:space="preserve"> </w:t>
            </w:r>
            <w:r w:rsidRPr="00992146">
              <w:rPr>
                <w:rFonts w:ascii="Arial Nova" w:hAnsi="Arial Nova"/>
                <w:szCs w:val="20"/>
                <w:lang w:val="en-US"/>
                <w:rPrChange w:id="14705" w:author="Anusha De" w:date="2022-08-01T14:48:00Z">
                  <w:rPr>
                    <w:rFonts w:ascii="Arial Nova" w:hAnsi="Arial Nova"/>
                    <w:szCs w:val="20"/>
                  </w:rPr>
                </w:rPrChange>
              </w:rPr>
              <w:t>either</w:t>
            </w:r>
            <w:r w:rsidR="00F73A4C" w:rsidRPr="00992146">
              <w:rPr>
                <w:rFonts w:ascii="Arial Nova" w:hAnsi="Arial Nova"/>
                <w:szCs w:val="20"/>
                <w:lang w:val="en-US"/>
                <w:rPrChange w:id="14706" w:author="Anusha De" w:date="2022-08-01T14:48:00Z">
                  <w:rPr>
                    <w:rFonts w:ascii="Arial Nova" w:hAnsi="Arial Nova"/>
                    <w:szCs w:val="20"/>
                  </w:rPr>
                </w:rPrChange>
              </w:rPr>
              <w:t xml:space="preserve"> </w:t>
            </w:r>
            <w:r w:rsidRPr="00992146">
              <w:rPr>
                <w:rFonts w:ascii="Arial Nova" w:hAnsi="Arial Nova"/>
                <w:szCs w:val="20"/>
                <w:lang w:val="en-US"/>
                <w:rPrChange w:id="14707" w:author="Anusha De" w:date="2022-08-01T14:48:00Z">
                  <w:rPr>
                    <w:rFonts w:ascii="Arial Nova" w:hAnsi="Arial Nova"/>
                    <w:szCs w:val="20"/>
                  </w:rPr>
                </w:rPrChange>
              </w:rPr>
              <w:t>male</w:t>
            </w:r>
            <w:r w:rsidR="00F73A4C" w:rsidRPr="00992146">
              <w:rPr>
                <w:rFonts w:ascii="Arial Nova" w:hAnsi="Arial Nova"/>
                <w:szCs w:val="20"/>
                <w:lang w:val="en-US"/>
                <w:rPrChange w:id="14708" w:author="Anusha De" w:date="2022-08-01T14:48:00Z">
                  <w:rPr>
                    <w:rFonts w:ascii="Arial Nova" w:hAnsi="Arial Nova"/>
                    <w:szCs w:val="20"/>
                  </w:rPr>
                </w:rPrChange>
              </w:rPr>
              <w:t xml:space="preserve"> </w:t>
            </w:r>
            <w:r w:rsidRPr="00992146">
              <w:rPr>
                <w:rFonts w:ascii="Arial Nova" w:hAnsi="Arial Nova"/>
                <w:szCs w:val="20"/>
                <w:lang w:val="en-US"/>
                <w:rPrChange w:id="14709" w:author="Anusha De" w:date="2022-08-01T14:48:00Z">
                  <w:rPr>
                    <w:rFonts w:ascii="Arial Nova" w:hAnsi="Arial Nova"/>
                    <w:szCs w:val="20"/>
                  </w:rPr>
                </w:rPrChange>
              </w:rPr>
              <w:t>or</w:t>
            </w:r>
            <w:r w:rsidR="00F73A4C" w:rsidRPr="00992146">
              <w:rPr>
                <w:rFonts w:ascii="Arial Nova" w:hAnsi="Arial Nova"/>
                <w:szCs w:val="20"/>
                <w:lang w:val="en-US"/>
                <w:rPrChange w:id="14710" w:author="Anusha De" w:date="2022-08-01T14:48:00Z">
                  <w:rPr>
                    <w:rFonts w:ascii="Arial Nova" w:hAnsi="Arial Nova"/>
                    <w:szCs w:val="20"/>
                  </w:rPr>
                </w:rPrChange>
              </w:rPr>
              <w:t xml:space="preserve"> </w:t>
            </w:r>
            <w:r w:rsidRPr="00992146">
              <w:rPr>
                <w:rFonts w:ascii="Arial Nova" w:hAnsi="Arial Nova"/>
                <w:szCs w:val="20"/>
                <w:lang w:val="en-US"/>
                <w:rPrChange w:id="14711" w:author="Anusha De" w:date="2022-08-01T14:48:00Z">
                  <w:rPr>
                    <w:rFonts w:ascii="Arial Nova" w:hAnsi="Arial Nova"/>
                    <w:szCs w:val="20"/>
                  </w:rPr>
                </w:rPrChange>
              </w:rPr>
              <w:t>female</w:t>
            </w:r>
          </w:p>
        </w:tc>
        <w:tc>
          <w:tcPr>
            <w:tcW w:w="757" w:type="dxa"/>
            <w:vAlign w:val="center"/>
          </w:tcPr>
          <w:p w14:paraId="4F1385E5" w14:textId="77777777" w:rsidR="00CC23DE" w:rsidRPr="00643A43" w:rsidRDefault="00CC23DE">
            <w:pPr>
              <w:pStyle w:val="TableParagraph"/>
              <w:jc w:val="center"/>
              <w:rPr>
                <w:rFonts w:ascii="Arial Nova" w:hAnsi="Arial Nova"/>
                <w:szCs w:val="20"/>
              </w:rPr>
              <w:pPrChange w:id="14712" w:author="Steve Wiggins" w:date="2022-07-30T18:22:00Z">
                <w:pPr>
                  <w:pStyle w:val="TableParagraph"/>
                </w:pPr>
              </w:pPrChange>
            </w:pPr>
            <w:r w:rsidRPr="00643A43">
              <w:rPr>
                <w:rFonts w:ascii="Arial Nova" w:hAnsi="Arial Nova"/>
                <w:szCs w:val="20"/>
              </w:rPr>
              <w:t>3</w:t>
            </w:r>
            <w:r w:rsidRPr="00643A43">
              <w:rPr>
                <w:rFonts w:ascii="Arial Nova" w:hAnsi="Arial Nova"/>
                <w:i/>
                <w:szCs w:val="20"/>
              </w:rPr>
              <w:t>.</w:t>
            </w:r>
            <w:r w:rsidRPr="00643A43">
              <w:rPr>
                <w:rFonts w:ascii="Arial Nova" w:hAnsi="Arial Nova"/>
                <w:szCs w:val="20"/>
              </w:rPr>
              <w:t>82</w:t>
            </w:r>
          </w:p>
        </w:tc>
        <w:tc>
          <w:tcPr>
            <w:tcW w:w="1131" w:type="dxa"/>
            <w:vAlign w:val="center"/>
          </w:tcPr>
          <w:p w14:paraId="3B048805" w14:textId="77777777" w:rsidR="00CC23DE" w:rsidRPr="00643A43" w:rsidRDefault="00CC23DE">
            <w:pPr>
              <w:pStyle w:val="TableParagraph"/>
              <w:jc w:val="center"/>
              <w:rPr>
                <w:rFonts w:ascii="Arial Nova" w:hAnsi="Arial Nova"/>
                <w:szCs w:val="20"/>
              </w:rPr>
              <w:pPrChange w:id="14713" w:author="Steve Wiggins" w:date="2022-07-30T18:22:00Z">
                <w:pPr>
                  <w:pStyle w:val="TableParagraph"/>
                </w:pPr>
              </w:pPrChange>
            </w:pPr>
            <w:r w:rsidRPr="00643A43">
              <w:rPr>
                <w:rFonts w:ascii="Arial Nova" w:hAnsi="Arial Nova"/>
                <w:szCs w:val="20"/>
              </w:rPr>
              <w:t>3</w:t>
            </w:r>
            <w:r w:rsidRPr="00643A43">
              <w:rPr>
                <w:rFonts w:ascii="Arial Nova" w:hAnsi="Arial Nova"/>
                <w:i/>
                <w:szCs w:val="20"/>
              </w:rPr>
              <w:t>.</w:t>
            </w:r>
            <w:r w:rsidRPr="00643A43">
              <w:rPr>
                <w:rFonts w:ascii="Arial Nova" w:hAnsi="Arial Nova"/>
                <w:szCs w:val="20"/>
              </w:rPr>
              <w:t>93</w:t>
            </w:r>
          </w:p>
        </w:tc>
        <w:tc>
          <w:tcPr>
            <w:tcW w:w="785" w:type="dxa"/>
            <w:vAlign w:val="center"/>
          </w:tcPr>
          <w:p w14:paraId="37E2FBE3" w14:textId="77777777" w:rsidR="00CC23DE" w:rsidRPr="00643A43" w:rsidRDefault="00CC23DE">
            <w:pPr>
              <w:pStyle w:val="TableParagraph"/>
              <w:jc w:val="center"/>
              <w:rPr>
                <w:rFonts w:ascii="Arial Nova" w:hAnsi="Arial Nova"/>
                <w:szCs w:val="20"/>
              </w:rPr>
              <w:pPrChange w:id="14714" w:author="Steve Wiggins" w:date="2022-07-30T18:22:00Z">
                <w:pPr>
                  <w:pStyle w:val="TableParagraph"/>
                </w:pPr>
              </w:pPrChange>
            </w:pPr>
            <w:r w:rsidRPr="00643A43">
              <w:rPr>
                <w:rFonts w:ascii="Arial Nova" w:hAnsi="Arial Nova"/>
                <w:szCs w:val="20"/>
              </w:rPr>
              <w:t>3</w:t>
            </w:r>
            <w:r w:rsidRPr="00643A43">
              <w:rPr>
                <w:rFonts w:ascii="Arial Nova" w:hAnsi="Arial Nova"/>
                <w:i/>
                <w:szCs w:val="20"/>
              </w:rPr>
              <w:t>.</w:t>
            </w:r>
            <w:r w:rsidRPr="00643A43">
              <w:rPr>
                <w:rFonts w:ascii="Arial Nova" w:hAnsi="Arial Nova"/>
                <w:szCs w:val="20"/>
              </w:rPr>
              <w:t>83</w:t>
            </w:r>
          </w:p>
        </w:tc>
        <w:tc>
          <w:tcPr>
            <w:tcW w:w="818" w:type="dxa"/>
            <w:vAlign w:val="center"/>
          </w:tcPr>
          <w:p w14:paraId="19E605AA" w14:textId="77777777" w:rsidR="00CC23DE" w:rsidRPr="00643A43" w:rsidRDefault="00CC23DE">
            <w:pPr>
              <w:pStyle w:val="TableParagraph"/>
              <w:jc w:val="center"/>
              <w:rPr>
                <w:rFonts w:ascii="Arial Nova" w:hAnsi="Arial Nova"/>
                <w:szCs w:val="20"/>
              </w:rPr>
              <w:pPrChange w:id="14715" w:author="Steve Wiggins" w:date="2022-07-30T18:22:00Z">
                <w:pPr>
                  <w:pStyle w:val="TableParagraph"/>
                </w:pPr>
              </w:pPrChange>
            </w:pPr>
            <w:r w:rsidRPr="00643A43">
              <w:rPr>
                <w:rFonts w:ascii="Arial Nova" w:hAnsi="Arial Nova"/>
                <w:szCs w:val="20"/>
              </w:rPr>
              <w:t>3</w:t>
            </w:r>
            <w:r w:rsidRPr="00643A43">
              <w:rPr>
                <w:rFonts w:ascii="Arial Nova" w:hAnsi="Arial Nova"/>
                <w:i/>
                <w:szCs w:val="20"/>
              </w:rPr>
              <w:t>.</w:t>
            </w:r>
            <w:r w:rsidRPr="00643A43">
              <w:rPr>
                <w:rFonts w:ascii="Arial Nova" w:hAnsi="Arial Nova"/>
                <w:szCs w:val="20"/>
              </w:rPr>
              <w:t>81</w:t>
            </w:r>
          </w:p>
        </w:tc>
        <w:tc>
          <w:tcPr>
            <w:tcW w:w="1131" w:type="dxa"/>
            <w:vAlign w:val="center"/>
          </w:tcPr>
          <w:p w14:paraId="28740833" w14:textId="77777777" w:rsidR="00CC23DE" w:rsidRPr="00643A43" w:rsidRDefault="00CC23DE">
            <w:pPr>
              <w:pStyle w:val="TableParagraph"/>
              <w:jc w:val="center"/>
              <w:rPr>
                <w:rFonts w:ascii="Arial Nova" w:hAnsi="Arial Nova"/>
                <w:szCs w:val="20"/>
              </w:rPr>
              <w:pPrChange w:id="14716" w:author="Steve Wiggins" w:date="2022-07-30T18:22:00Z">
                <w:pPr>
                  <w:pStyle w:val="TableParagraph"/>
                </w:pPr>
              </w:pPrChange>
            </w:pPr>
            <w:r w:rsidRPr="00643A43">
              <w:rPr>
                <w:rFonts w:ascii="Arial Nova" w:hAnsi="Arial Nova"/>
                <w:szCs w:val="20"/>
              </w:rPr>
              <w:t>3</w:t>
            </w:r>
            <w:r w:rsidRPr="00643A43">
              <w:rPr>
                <w:rFonts w:ascii="Arial Nova" w:hAnsi="Arial Nova"/>
                <w:i/>
                <w:szCs w:val="20"/>
              </w:rPr>
              <w:t>.</w:t>
            </w:r>
            <w:r w:rsidRPr="00643A43">
              <w:rPr>
                <w:rFonts w:ascii="Arial Nova" w:hAnsi="Arial Nova"/>
                <w:szCs w:val="20"/>
              </w:rPr>
              <w:t>94</w:t>
            </w:r>
          </w:p>
        </w:tc>
        <w:tc>
          <w:tcPr>
            <w:tcW w:w="785" w:type="dxa"/>
            <w:vAlign w:val="center"/>
          </w:tcPr>
          <w:p w14:paraId="066B6446" w14:textId="77777777" w:rsidR="00CC23DE" w:rsidRPr="00643A43" w:rsidRDefault="00CC23DE">
            <w:pPr>
              <w:pStyle w:val="TableParagraph"/>
              <w:jc w:val="center"/>
              <w:rPr>
                <w:rFonts w:ascii="Arial Nova" w:hAnsi="Arial Nova"/>
                <w:szCs w:val="20"/>
              </w:rPr>
              <w:pPrChange w:id="14717" w:author="Steve Wiggins" w:date="2022-07-30T18:22:00Z">
                <w:pPr>
                  <w:pStyle w:val="TableParagraph"/>
                </w:pPr>
              </w:pPrChange>
            </w:pPr>
            <w:r w:rsidRPr="00643A43">
              <w:rPr>
                <w:rFonts w:ascii="Arial Nova" w:hAnsi="Arial Nova"/>
                <w:szCs w:val="20"/>
              </w:rPr>
              <w:t>3</w:t>
            </w:r>
            <w:r w:rsidRPr="00643A43">
              <w:rPr>
                <w:rFonts w:ascii="Arial Nova" w:hAnsi="Arial Nova"/>
                <w:i/>
                <w:szCs w:val="20"/>
              </w:rPr>
              <w:t>.</w:t>
            </w:r>
            <w:r w:rsidRPr="00643A43">
              <w:rPr>
                <w:rFonts w:ascii="Arial Nova" w:hAnsi="Arial Nova"/>
                <w:szCs w:val="20"/>
              </w:rPr>
              <w:t>84</w:t>
            </w:r>
          </w:p>
        </w:tc>
        <w:tc>
          <w:tcPr>
            <w:tcW w:w="818" w:type="dxa"/>
            <w:vAlign w:val="center"/>
          </w:tcPr>
          <w:p w14:paraId="60F27971" w14:textId="77777777" w:rsidR="00CC23DE" w:rsidRPr="00643A43" w:rsidRDefault="00CC23DE">
            <w:pPr>
              <w:pStyle w:val="TableParagraph"/>
              <w:jc w:val="center"/>
              <w:rPr>
                <w:rFonts w:ascii="Arial Nova" w:hAnsi="Arial Nova"/>
                <w:szCs w:val="20"/>
              </w:rPr>
              <w:pPrChange w:id="14718" w:author="Steve Wiggins" w:date="2022-07-30T18:22:00Z">
                <w:pPr>
                  <w:pStyle w:val="TableParagraph"/>
                </w:pPr>
              </w:pPrChange>
            </w:pPr>
            <w:r w:rsidRPr="00643A43">
              <w:rPr>
                <w:rFonts w:ascii="Arial Nova" w:hAnsi="Arial Nova"/>
                <w:szCs w:val="20"/>
              </w:rPr>
              <w:t>3</w:t>
            </w:r>
            <w:r w:rsidRPr="00643A43">
              <w:rPr>
                <w:rFonts w:ascii="Arial Nova" w:hAnsi="Arial Nova"/>
                <w:i/>
                <w:szCs w:val="20"/>
              </w:rPr>
              <w:t>.</w:t>
            </w:r>
            <w:r w:rsidRPr="00643A43">
              <w:rPr>
                <w:rFonts w:ascii="Arial Nova" w:hAnsi="Arial Nova"/>
                <w:szCs w:val="20"/>
              </w:rPr>
              <w:t>83</w:t>
            </w:r>
          </w:p>
        </w:tc>
        <w:tc>
          <w:tcPr>
            <w:tcW w:w="1131" w:type="dxa"/>
            <w:vAlign w:val="center"/>
          </w:tcPr>
          <w:p w14:paraId="5129BDBD" w14:textId="77777777" w:rsidR="00CC23DE" w:rsidRPr="00643A43" w:rsidRDefault="00CC23DE">
            <w:pPr>
              <w:pStyle w:val="TableParagraph"/>
              <w:jc w:val="center"/>
              <w:rPr>
                <w:rFonts w:ascii="Arial Nova" w:hAnsi="Arial Nova"/>
                <w:szCs w:val="20"/>
              </w:rPr>
              <w:pPrChange w:id="14719" w:author="Steve Wiggins" w:date="2022-07-30T18:22:00Z">
                <w:pPr>
                  <w:pStyle w:val="TableParagraph"/>
                </w:pPr>
              </w:pPrChange>
            </w:pPr>
            <w:r w:rsidRPr="00643A43">
              <w:rPr>
                <w:rFonts w:ascii="Arial Nova" w:hAnsi="Arial Nova"/>
                <w:szCs w:val="20"/>
              </w:rPr>
              <w:t>4</w:t>
            </w:r>
            <w:r w:rsidRPr="00643A43">
              <w:rPr>
                <w:rFonts w:ascii="Arial Nova" w:hAnsi="Arial Nova"/>
                <w:i/>
                <w:szCs w:val="20"/>
              </w:rPr>
              <w:t>.</w:t>
            </w:r>
            <w:r w:rsidRPr="00643A43">
              <w:rPr>
                <w:rFonts w:ascii="Arial Nova" w:hAnsi="Arial Nova"/>
                <w:szCs w:val="20"/>
              </w:rPr>
              <w:t>22</w:t>
            </w:r>
          </w:p>
        </w:tc>
        <w:tc>
          <w:tcPr>
            <w:tcW w:w="785" w:type="dxa"/>
            <w:vAlign w:val="center"/>
          </w:tcPr>
          <w:p w14:paraId="4960E5C2" w14:textId="77777777" w:rsidR="00CC23DE" w:rsidRPr="00643A43" w:rsidRDefault="00CC23DE">
            <w:pPr>
              <w:pStyle w:val="TableParagraph"/>
              <w:jc w:val="center"/>
              <w:rPr>
                <w:rFonts w:ascii="Arial Nova" w:hAnsi="Arial Nova"/>
                <w:szCs w:val="20"/>
              </w:rPr>
              <w:pPrChange w:id="14720" w:author="Steve Wiggins" w:date="2022-07-30T18:22:00Z">
                <w:pPr>
                  <w:pStyle w:val="TableParagraph"/>
                </w:pPr>
              </w:pPrChange>
            </w:pPr>
            <w:r w:rsidRPr="00643A43">
              <w:rPr>
                <w:rFonts w:ascii="Arial Nova" w:hAnsi="Arial Nova"/>
                <w:szCs w:val="20"/>
              </w:rPr>
              <w:t>3</w:t>
            </w:r>
            <w:r w:rsidRPr="00643A43">
              <w:rPr>
                <w:rFonts w:ascii="Arial Nova" w:hAnsi="Arial Nova"/>
                <w:i/>
                <w:szCs w:val="20"/>
              </w:rPr>
              <w:t>.</w:t>
            </w:r>
            <w:r w:rsidRPr="00643A43">
              <w:rPr>
                <w:rFonts w:ascii="Arial Nova" w:hAnsi="Arial Nova"/>
                <w:szCs w:val="20"/>
              </w:rPr>
              <w:t>84</w:t>
            </w:r>
          </w:p>
        </w:tc>
        <w:tc>
          <w:tcPr>
            <w:tcW w:w="818" w:type="dxa"/>
            <w:vAlign w:val="center"/>
          </w:tcPr>
          <w:p w14:paraId="255B251C" w14:textId="77777777" w:rsidR="00CC23DE" w:rsidRPr="00643A43" w:rsidRDefault="00CC23DE">
            <w:pPr>
              <w:pStyle w:val="TableParagraph"/>
              <w:jc w:val="center"/>
              <w:rPr>
                <w:rFonts w:ascii="Arial Nova" w:hAnsi="Arial Nova"/>
                <w:szCs w:val="20"/>
              </w:rPr>
              <w:pPrChange w:id="14721" w:author="Steve Wiggins" w:date="2022-07-30T18:22:00Z">
                <w:pPr>
                  <w:pStyle w:val="TableParagraph"/>
                </w:pPr>
              </w:pPrChange>
            </w:pPr>
            <w:r w:rsidRPr="00643A43">
              <w:rPr>
                <w:rFonts w:ascii="Arial Nova" w:hAnsi="Arial Nova"/>
                <w:szCs w:val="20"/>
              </w:rPr>
              <w:t>3</w:t>
            </w:r>
            <w:r w:rsidRPr="00643A43">
              <w:rPr>
                <w:rFonts w:ascii="Arial Nova" w:hAnsi="Arial Nova"/>
                <w:i/>
                <w:szCs w:val="20"/>
              </w:rPr>
              <w:t>.</w:t>
            </w:r>
            <w:r w:rsidRPr="00643A43">
              <w:rPr>
                <w:rFonts w:ascii="Arial Nova" w:hAnsi="Arial Nova"/>
                <w:szCs w:val="20"/>
              </w:rPr>
              <w:t>83</w:t>
            </w:r>
          </w:p>
        </w:tc>
        <w:tc>
          <w:tcPr>
            <w:tcW w:w="1131" w:type="dxa"/>
            <w:vAlign w:val="center"/>
          </w:tcPr>
          <w:p w14:paraId="34AB70A6" w14:textId="77777777" w:rsidR="00CC23DE" w:rsidRPr="00643A43" w:rsidRDefault="00CC23DE">
            <w:pPr>
              <w:pStyle w:val="TableParagraph"/>
              <w:jc w:val="center"/>
              <w:rPr>
                <w:rFonts w:ascii="Arial Nova" w:hAnsi="Arial Nova"/>
                <w:szCs w:val="20"/>
              </w:rPr>
              <w:pPrChange w:id="14722" w:author="Steve Wiggins" w:date="2022-07-30T18:22:00Z">
                <w:pPr>
                  <w:pStyle w:val="TableParagraph"/>
                </w:pPr>
              </w:pPrChange>
            </w:pPr>
            <w:r w:rsidRPr="00643A43">
              <w:rPr>
                <w:rFonts w:ascii="Arial Nova" w:hAnsi="Arial Nova"/>
                <w:szCs w:val="20"/>
              </w:rPr>
              <w:t>3</w:t>
            </w:r>
            <w:r w:rsidRPr="00643A43">
              <w:rPr>
                <w:rFonts w:ascii="Arial Nova" w:hAnsi="Arial Nova"/>
                <w:i/>
                <w:szCs w:val="20"/>
              </w:rPr>
              <w:t>.</w:t>
            </w:r>
            <w:r w:rsidRPr="00643A43">
              <w:rPr>
                <w:rFonts w:ascii="Arial Nova" w:hAnsi="Arial Nova"/>
                <w:szCs w:val="20"/>
              </w:rPr>
              <w:t>82</w:t>
            </w:r>
          </w:p>
        </w:tc>
        <w:tc>
          <w:tcPr>
            <w:tcW w:w="728" w:type="dxa"/>
            <w:vAlign w:val="center"/>
          </w:tcPr>
          <w:p w14:paraId="300D631A" w14:textId="77777777" w:rsidR="00CC23DE" w:rsidRPr="00643A43" w:rsidRDefault="00CC23DE">
            <w:pPr>
              <w:pStyle w:val="TableParagraph"/>
              <w:jc w:val="center"/>
              <w:rPr>
                <w:rFonts w:ascii="Arial Nova" w:hAnsi="Arial Nova"/>
                <w:szCs w:val="20"/>
              </w:rPr>
              <w:pPrChange w:id="14723" w:author="Steve Wiggins" w:date="2022-07-30T18:22:00Z">
                <w:pPr>
                  <w:pStyle w:val="TableParagraph"/>
                </w:pPr>
              </w:pPrChange>
            </w:pPr>
            <w:r w:rsidRPr="00643A43">
              <w:rPr>
                <w:rFonts w:ascii="Arial Nova" w:hAnsi="Arial Nova"/>
                <w:szCs w:val="20"/>
              </w:rPr>
              <w:t>3</w:t>
            </w:r>
            <w:r w:rsidRPr="00643A43">
              <w:rPr>
                <w:rFonts w:ascii="Arial Nova" w:hAnsi="Arial Nova"/>
                <w:i/>
                <w:szCs w:val="20"/>
              </w:rPr>
              <w:t>.</w:t>
            </w:r>
            <w:r w:rsidRPr="00643A43">
              <w:rPr>
                <w:rFonts w:ascii="Arial Nova" w:hAnsi="Arial Nova"/>
                <w:szCs w:val="20"/>
              </w:rPr>
              <w:t>82</w:t>
            </w:r>
          </w:p>
        </w:tc>
      </w:tr>
      <w:tr w:rsidR="00CC23DE" w:rsidRPr="00643A43" w14:paraId="059E7B84" w14:textId="77777777" w:rsidTr="00EC40A2">
        <w:trPr>
          <w:trHeight w:val="144"/>
        </w:trPr>
        <w:tc>
          <w:tcPr>
            <w:tcW w:w="3186" w:type="dxa"/>
            <w:tcBorders>
              <w:bottom w:val="single" w:sz="4" w:space="0" w:color="000000"/>
            </w:tcBorders>
            <w:vAlign w:val="center"/>
          </w:tcPr>
          <w:p w14:paraId="647A5333" w14:textId="77777777" w:rsidR="00CC23DE" w:rsidRPr="00643A43" w:rsidRDefault="00CC23DE">
            <w:pPr>
              <w:pStyle w:val="TableParagraph"/>
              <w:rPr>
                <w:rFonts w:ascii="Arial Nova" w:hAnsi="Arial Nova"/>
                <w:szCs w:val="20"/>
              </w:rPr>
              <w:pPrChange w:id="14724" w:author="Steve Wiggins" w:date="2022-07-30T18:22:00Z">
                <w:pPr>
                  <w:pStyle w:val="TableParagraph"/>
                  <w:jc w:val="both"/>
                </w:pPr>
              </w:pPrChange>
            </w:pPr>
            <w:r w:rsidRPr="00643A43">
              <w:rPr>
                <w:rFonts w:ascii="Arial Nova" w:hAnsi="Arial Nova"/>
                <w:szCs w:val="20"/>
              </w:rPr>
              <w:t>Self-ratings</w:t>
            </w:r>
          </w:p>
        </w:tc>
        <w:tc>
          <w:tcPr>
            <w:tcW w:w="757" w:type="dxa"/>
            <w:tcBorders>
              <w:bottom w:val="single" w:sz="4" w:space="0" w:color="000000"/>
            </w:tcBorders>
            <w:vAlign w:val="center"/>
          </w:tcPr>
          <w:p w14:paraId="43D6C343" w14:textId="77777777" w:rsidR="00CC23DE" w:rsidRPr="00643A43" w:rsidRDefault="00CC23DE">
            <w:pPr>
              <w:pStyle w:val="TableParagraph"/>
              <w:jc w:val="center"/>
              <w:rPr>
                <w:rFonts w:ascii="Arial Nova" w:hAnsi="Arial Nova"/>
                <w:szCs w:val="20"/>
              </w:rPr>
              <w:pPrChange w:id="14725" w:author="Steve Wiggins" w:date="2022-07-30T18:22:00Z">
                <w:pPr>
                  <w:pStyle w:val="TableParagraph"/>
                </w:pPr>
              </w:pPrChange>
            </w:pPr>
            <w:r w:rsidRPr="00643A43">
              <w:rPr>
                <w:rFonts w:ascii="Arial Nova" w:hAnsi="Arial Nova"/>
                <w:szCs w:val="20"/>
              </w:rPr>
              <w:t>4</w:t>
            </w:r>
            <w:r w:rsidRPr="00643A43">
              <w:rPr>
                <w:rFonts w:ascii="Arial Nova" w:hAnsi="Arial Nova"/>
                <w:i/>
                <w:szCs w:val="20"/>
              </w:rPr>
              <w:t>.</w:t>
            </w:r>
            <w:r w:rsidRPr="00643A43">
              <w:rPr>
                <w:rFonts w:ascii="Arial Nova" w:hAnsi="Arial Nova"/>
                <w:szCs w:val="20"/>
              </w:rPr>
              <w:t>48</w:t>
            </w:r>
          </w:p>
        </w:tc>
        <w:tc>
          <w:tcPr>
            <w:tcW w:w="1131" w:type="dxa"/>
            <w:tcBorders>
              <w:bottom w:val="single" w:sz="4" w:space="0" w:color="000000"/>
            </w:tcBorders>
            <w:vAlign w:val="center"/>
          </w:tcPr>
          <w:p w14:paraId="210DC539" w14:textId="77777777" w:rsidR="00CC23DE" w:rsidRPr="00643A43" w:rsidRDefault="00CC23DE">
            <w:pPr>
              <w:pStyle w:val="TableParagraph"/>
              <w:jc w:val="center"/>
              <w:rPr>
                <w:rFonts w:ascii="Arial Nova" w:hAnsi="Arial Nova"/>
                <w:szCs w:val="20"/>
              </w:rPr>
              <w:pPrChange w:id="14726" w:author="Steve Wiggins" w:date="2022-07-30T18:22:00Z">
                <w:pPr>
                  <w:pStyle w:val="TableParagraph"/>
                </w:pPr>
              </w:pPrChange>
            </w:pPr>
            <w:r w:rsidRPr="00643A43">
              <w:rPr>
                <w:rFonts w:ascii="Arial Nova" w:hAnsi="Arial Nova"/>
                <w:szCs w:val="20"/>
              </w:rPr>
              <w:t>4</w:t>
            </w:r>
            <w:r w:rsidRPr="00643A43">
              <w:rPr>
                <w:rFonts w:ascii="Arial Nova" w:hAnsi="Arial Nova"/>
                <w:i/>
                <w:szCs w:val="20"/>
              </w:rPr>
              <w:t>.</w:t>
            </w:r>
            <w:r w:rsidRPr="00643A43">
              <w:rPr>
                <w:rFonts w:ascii="Arial Nova" w:hAnsi="Arial Nova"/>
                <w:szCs w:val="20"/>
              </w:rPr>
              <w:t>34</w:t>
            </w:r>
          </w:p>
        </w:tc>
        <w:tc>
          <w:tcPr>
            <w:tcW w:w="785" w:type="dxa"/>
            <w:tcBorders>
              <w:bottom w:val="single" w:sz="4" w:space="0" w:color="000000"/>
            </w:tcBorders>
            <w:vAlign w:val="center"/>
          </w:tcPr>
          <w:p w14:paraId="2853D40E" w14:textId="77777777" w:rsidR="00CC23DE" w:rsidRPr="00643A43" w:rsidRDefault="00CC23DE">
            <w:pPr>
              <w:pStyle w:val="TableParagraph"/>
              <w:jc w:val="center"/>
              <w:rPr>
                <w:rFonts w:ascii="Arial Nova" w:hAnsi="Arial Nova"/>
                <w:szCs w:val="20"/>
              </w:rPr>
              <w:pPrChange w:id="14727" w:author="Steve Wiggins" w:date="2022-07-30T18:22:00Z">
                <w:pPr>
                  <w:pStyle w:val="TableParagraph"/>
                </w:pPr>
              </w:pPrChange>
            </w:pPr>
            <w:r w:rsidRPr="00643A43">
              <w:rPr>
                <w:rFonts w:ascii="Arial Nova" w:hAnsi="Arial Nova"/>
                <w:szCs w:val="20"/>
              </w:rPr>
              <w:t>4</w:t>
            </w:r>
            <w:r w:rsidRPr="00643A43">
              <w:rPr>
                <w:rFonts w:ascii="Arial Nova" w:hAnsi="Arial Nova"/>
                <w:i/>
                <w:szCs w:val="20"/>
              </w:rPr>
              <w:t>.</w:t>
            </w:r>
            <w:r w:rsidRPr="00643A43">
              <w:rPr>
                <w:rFonts w:ascii="Arial Nova" w:hAnsi="Arial Nova"/>
                <w:szCs w:val="20"/>
              </w:rPr>
              <w:t>47</w:t>
            </w:r>
          </w:p>
        </w:tc>
        <w:tc>
          <w:tcPr>
            <w:tcW w:w="818" w:type="dxa"/>
            <w:tcBorders>
              <w:bottom w:val="single" w:sz="4" w:space="0" w:color="000000"/>
            </w:tcBorders>
            <w:vAlign w:val="center"/>
          </w:tcPr>
          <w:p w14:paraId="32FAE757" w14:textId="77777777" w:rsidR="00CC23DE" w:rsidRPr="00643A43" w:rsidRDefault="00CC23DE">
            <w:pPr>
              <w:pStyle w:val="TableParagraph"/>
              <w:jc w:val="center"/>
              <w:rPr>
                <w:rFonts w:ascii="Arial Nova" w:hAnsi="Arial Nova"/>
                <w:szCs w:val="20"/>
              </w:rPr>
              <w:pPrChange w:id="14728" w:author="Steve Wiggins" w:date="2022-07-30T18:22:00Z">
                <w:pPr>
                  <w:pStyle w:val="TableParagraph"/>
                </w:pPr>
              </w:pPrChange>
            </w:pPr>
            <w:r w:rsidRPr="00643A43">
              <w:rPr>
                <w:rFonts w:ascii="Arial Nova" w:hAnsi="Arial Nova"/>
                <w:szCs w:val="20"/>
              </w:rPr>
              <w:t>4</w:t>
            </w:r>
            <w:r w:rsidRPr="00643A43">
              <w:rPr>
                <w:rFonts w:ascii="Arial Nova" w:hAnsi="Arial Nova"/>
                <w:i/>
                <w:szCs w:val="20"/>
              </w:rPr>
              <w:t>.</w:t>
            </w:r>
            <w:r w:rsidRPr="00643A43">
              <w:rPr>
                <w:rFonts w:ascii="Arial Nova" w:hAnsi="Arial Nova"/>
                <w:szCs w:val="20"/>
              </w:rPr>
              <w:t>53</w:t>
            </w:r>
          </w:p>
        </w:tc>
        <w:tc>
          <w:tcPr>
            <w:tcW w:w="1131" w:type="dxa"/>
            <w:tcBorders>
              <w:bottom w:val="single" w:sz="4" w:space="0" w:color="000000"/>
            </w:tcBorders>
            <w:vAlign w:val="center"/>
          </w:tcPr>
          <w:p w14:paraId="5E89CEAB" w14:textId="77777777" w:rsidR="00CC23DE" w:rsidRPr="00643A43" w:rsidRDefault="00CC23DE">
            <w:pPr>
              <w:pStyle w:val="TableParagraph"/>
              <w:jc w:val="center"/>
              <w:rPr>
                <w:rFonts w:ascii="Arial Nova" w:hAnsi="Arial Nova"/>
                <w:szCs w:val="20"/>
              </w:rPr>
              <w:pPrChange w:id="14729" w:author="Steve Wiggins" w:date="2022-07-30T18:22:00Z">
                <w:pPr>
                  <w:pStyle w:val="TableParagraph"/>
                </w:pPr>
              </w:pPrChange>
            </w:pPr>
            <w:r w:rsidRPr="00643A43">
              <w:rPr>
                <w:rFonts w:ascii="Arial Nova" w:hAnsi="Arial Nova"/>
                <w:szCs w:val="20"/>
              </w:rPr>
              <w:t>4</w:t>
            </w:r>
            <w:r w:rsidRPr="00643A43">
              <w:rPr>
                <w:rFonts w:ascii="Arial Nova" w:hAnsi="Arial Nova"/>
                <w:i/>
                <w:szCs w:val="20"/>
              </w:rPr>
              <w:t>.</w:t>
            </w:r>
            <w:r w:rsidRPr="00643A43">
              <w:rPr>
                <w:rFonts w:ascii="Arial Nova" w:hAnsi="Arial Nova"/>
                <w:szCs w:val="20"/>
              </w:rPr>
              <w:t>4</w:t>
            </w:r>
          </w:p>
        </w:tc>
        <w:tc>
          <w:tcPr>
            <w:tcW w:w="785" w:type="dxa"/>
            <w:tcBorders>
              <w:bottom w:val="single" w:sz="4" w:space="0" w:color="000000"/>
            </w:tcBorders>
            <w:vAlign w:val="center"/>
          </w:tcPr>
          <w:p w14:paraId="67CA5CB2" w14:textId="77777777" w:rsidR="00CC23DE" w:rsidRPr="00643A43" w:rsidRDefault="00CC23DE">
            <w:pPr>
              <w:pStyle w:val="TableParagraph"/>
              <w:jc w:val="center"/>
              <w:rPr>
                <w:rFonts w:ascii="Arial Nova" w:hAnsi="Arial Nova"/>
                <w:szCs w:val="20"/>
              </w:rPr>
              <w:pPrChange w:id="14730" w:author="Steve Wiggins" w:date="2022-07-30T18:22:00Z">
                <w:pPr>
                  <w:pStyle w:val="TableParagraph"/>
                </w:pPr>
              </w:pPrChange>
            </w:pPr>
            <w:r w:rsidRPr="00643A43">
              <w:rPr>
                <w:rFonts w:ascii="Arial Nova" w:hAnsi="Arial Nova"/>
                <w:szCs w:val="20"/>
              </w:rPr>
              <w:t>4</w:t>
            </w:r>
            <w:r w:rsidRPr="00643A43">
              <w:rPr>
                <w:rFonts w:ascii="Arial Nova" w:hAnsi="Arial Nova"/>
                <w:i/>
                <w:szCs w:val="20"/>
              </w:rPr>
              <w:t>.</w:t>
            </w:r>
            <w:r w:rsidRPr="00643A43">
              <w:rPr>
                <w:rFonts w:ascii="Arial Nova" w:hAnsi="Arial Nova"/>
                <w:szCs w:val="20"/>
              </w:rPr>
              <w:t>49</w:t>
            </w:r>
          </w:p>
        </w:tc>
        <w:tc>
          <w:tcPr>
            <w:tcW w:w="818" w:type="dxa"/>
            <w:tcBorders>
              <w:bottom w:val="single" w:sz="4" w:space="0" w:color="000000"/>
            </w:tcBorders>
            <w:vAlign w:val="center"/>
          </w:tcPr>
          <w:p w14:paraId="59530C0D" w14:textId="77777777" w:rsidR="00CC23DE" w:rsidRPr="00643A43" w:rsidRDefault="00CC23DE">
            <w:pPr>
              <w:pStyle w:val="TableParagraph"/>
              <w:jc w:val="center"/>
              <w:rPr>
                <w:rFonts w:ascii="Arial Nova" w:hAnsi="Arial Nova"/>
                <w:szCs w:val="20"/>
              </w:rPr>
              <w:pPrChange w:id="14731" w:author="Steve Wiggins" w:date="2022-07-30T18:22:00Z">
                <w:pPr>
                  <w:pStyle w:val="TableParagraph"/>
                </w:pPr>
              </w:pPrChange>
            </w:pPr>
            <w:r w:rsidRPr="00643A43">
              <w:rPr>
                <w:rFonts w:ascii="Arial Nova" w:hAnsi="Arial Nova"/>
                <w:szCs w:val="20"/>
              </w:rPr>
              <w:t>4</w:t>
            </w:r>
            <w:r w:rsidRPr="00643A43">
              <w:rPr>
                <w:rFonts w:ascii="Arial Nova" w:hAnsi="Arial Nova"/>
                <w:i/>
                <w:szCs w:val="20"/>
              </w:rPr>
              <w:t>.</w:t>
            </w:r>
            <w:r w:rsidRPr="00643A43">
              <w:rPr>
                <w:rFonts w:ascii="Arial Nova" w:hAnsi="Arial Nova"/>
                <w:szCs w:val="20"/>
              </w:rPr>
              <w:t>38</w:t>
            </w:r>
          </w:p>
        </w:tc>
        <w:tc>
          <w:tcPr>
            <w:tcW w:w="1131" w:type="dxa"/>
            <w:tcBorders>
              <w:bottom w:val="single" w:sz="4" w:space="0" w:color="000000"/>
            </w:tcBorders>
            <w:vAlign w:val="center"/>
          </w:tcPr>
          <w:p w14:paraId="6202446F" w14:textId="77777777" w:rsidR="00CC23DE" w:rsidRPr="00643A43" w:rsidRDefault="00CC23DE">
            <w:pPr>
              <w:pStyle w:val="TableParagraph"/>
              <w:jc w:val="center"/>
              <w:rPr>
                <w:rFonts w:ascii="Arial Nova" w:hAnsi="Arial Nova"/>
                <w:szCs w:val="20"/>
              </w:rPr>
              <w:pPrChange w:id="14732" w:author="Steve Wiggins" w:date="2022-07-30T18:22:00Z">
                <w:pPr>
                  <w:pStyle w:val="TableParagraph"/>
                </w:pPr>
              </w:pPrChange>
            </w:pPr>
            <w:r w:rsidRPr="00643A43">
              <w:rPr>
                <w:rFonts w:ascii="Arial Nova" w:hAnsi="Arial Nova"/>
                <w:szCs w:val="20"/>
              </w:rPr>
              <w:t>4</w:t>
            </w:r>
          </w:p>
        </w:tc>
        <w:tc>
          <w:tcPr>
            <w:tcW w:w="785" w:type="dxa"/>
            <w:tcBorders>
              <w:bottom w:val="single" w:sz="4" w:space="0" w:color="000000"/>
            </w:tcBorders>
            <w:vAlign w:val="center"/>
          </w:tcPr>
          <w:p w14:paraId="0C083DE1" w14:textId="77777777" w:rsidR="00CC23DE" w:rsidRPr="00643A43" w:rsidRDefault="00CC23DE">
            <w:pPr>
              <w:pStyle w:val="TableParagraph"/>
              <w:jc w:val="center"/>
              <w:rPr>
                <w:rFonts w:ascii="Arial Nova" w:hAnsi="Arial Nova"/>
                <w:szCs w:val="20"/>
              </w:rPr>
              <w:pPrChange w:id="14733" w:author="Steve Wiggins" w:date="2022-07-30T18:22:00Z">
                <w:pPr>
                  <w:pStyle w:val="TableParagraph"/>
                </w:pPr>
              </w:pPrChange>
            </w:pPr>
            <w:r w:rsidRPr="00643A43">
              <w:rPr>
                <w:rFonts w:ascii="Arial Nova" w:hAnsi="Arial Nova"/>
                <w:szCs w:val="20"/>
              </w:rPr>
              <w:t>4</w:t>
            </w:r>
            <w:r w:rsidRPr="00643A43">
              <w:rPr>
                <w:rFonts w:ascii="Arial Nova" w:hAnsi="Arial Nova"/>
                <w:i/>
                <w:szCs w:val="20"/>
              </w:rPr>
              <w:t>.</w:t>
            </w:r>
            <w:r w:rsidRPr="00643A43">
              <w:rPr>
                <w:rFonts w:ascii="Arial Nova" w:hAnsi="Arial Nova"/>
                <w:szCs w:val="20"/>
              </w:rPr>
              <w:t>37</w:t>
            </w:r>
          </w:p>
        </w:tc>
        <w:tc>
          <w:tcPr>
            <w:tcW w:w="818" w:type="dxa"/>
            <w:tcBorders>
              <w:bottom w:val="single" w:sz="4" w:space="0" w:color="000000"/>
            </w:tcBorders>
            <w:vAlign w:val="center"/>
          </w:tcPr>
          <w:p w14:paraId="333A9544" w14:textId="77777777" w:rsidR="00CC23DE" w:rsidRPr="00643A43" w:rsidRDefault="00CC23DE">
            <w:pPr>
              <w:pStyle w:val="TableParagraph"/>
              <w:jc w:val="center"/>
              <w:rPr>
                <w:rFonts w:ascii="Arial Nova" w:hAnsi="Arial Nova"/>
                <w:szCs w:val="20"/>
              </w:rPr>
              <w:pPrChange w:id="14734" w:author="Steve Wiggins" w:date="2022-07-30T18:22:00Z">
                <w:pPr>
                  <w:pStyle w:val="TableParagraph"/>
                </w:pPr>
              </w:pPrChange>
            </w:pPr>
            <w:r w:rsidRPr="00643A43">
              <w:rPr>
                <w:rFonts w:ascii="Arial Nova" w:hAnsi="Arial Nova"/>
                <w:szCs w:val="20"/>
              </w:rPr>
              <w:t>4</w:t>
            </w:r>
            <w:r w:rsidRPr="00643A43">
              <w:rPr>
                <w:rFonts w:ascii="Arial Nova" w:hAnsi="Arial Nova"/>
                <w:i/>
                <w:szCs w:val="20"/>
              </w:rPr>
              <w:t>.</w:t>
            </w:r>
            <w:r w:rsidRPr="00643A43">
              <w:rPr>
                <w:rFonts w:ascii="Arial Nova" w:hAnsi="Arial Nova"/>
                <w:szCs w:val="20"/>
              </w:rPr>
              <w:t>55</w:t>
            </w:r>
          </w:p>
        </w:tc>
        <w:tc>
          <w:tcPr>
            <w:tcW w:w="1131" w:type="dxa"/>
            <w:tcBorders>
              <w:bottom w:val="single" w:sz="4" w:space="0" w:color="000000"/>
            </w:tcBorders>
            <w:vAlign w:val="center"/>
          </w:tcPr>
          <w:p w14:paraId="697D11D7" w14:textId="77777777" w:rsidR="00CC23DE" w:rsidRPr="00643A43" w:rsidRDefault="00CC23DE">
            <w:pPr>
              <w:pStyle w:val="TableParagraph"/>
              <w:jc w:val="center"/>
              <w:rPr>
                <w:rFonts w:ascii="Arial Nova" w:hAnsi="Arial Nova"/>
                <w:szCs w:val="20"/>
              </w:rPr>
              <w:pPrChange w:id="14735" w:author="Steve Wiggins" w:date="2022-07-30T18:22:00Z">
                <w:pPr>
                  <w:pStyle w:val="TableParagraph"/>
                </w:pPr>
              </w:pPrChange>
            </w:pPr>
            <w:r w:rsidRPr="00643A43">
              <w:rPr>
                <w:rFonts w:ascii="Arial Nova" w:hAnsi="Arial Nova"/>
                <w:szCs w:val="20"/>
              </w:rPr>
              <w:t>4</w:t>
            </w:r>
            <w:r w:rsidRPr="00643A43">
              <w:rPr>
                <w:rFonts w:ascii="Arial Nova" w:hAnsi="Arial Nova"/>
                <w:i/>
                <w:szCs w:val="20"/>
              </w:rPr>
              <w:t>.</w:t>
            </w:r>
            <w:r w:rsidRPr="00643A43">
              <w:rPr>
                <w:rFonts w:ascii="Arial Nova" w:hAnsi="Arial Nova"/>
                <w:szCs w:val="20"/>
              </w:rPr>
              <w:t>33</w:t>
            </w:r>
          </w:p>
        </w:tc>
        <w:tc>
          <w:tcPr>
            <w:tcW w:w="728" w:type="dxa"/>
            <w:tcBorders>
              <w:bottom w:val="single" w:sz="4" w:space="0" w:color="000000"/>
            </w:tcBorders>
            <w:vAlign w:val="center"/>
          </w:tcPr>
          <w:p w14:paraId="7E225186" w14:textId="77777777" w:rsidR="00CC23DE" w:rsidRPr="00643A43" w:rsidRDefault="00CC23DE">
            <w:pPr>
              <w:pStyle w:val="TableParagraph"/>
              <w:jc w:val="center"/>
              <w:rPr>
                <w:rFonts w:ascii="Arial Nova" w:hAnsi="Arial Nova"/>
                <w:szCs w:val="20"/>
              </w:rPr>
              <w:pPrChange w:id="14736" w:author="Steve Wiggins" w:date="2022-07-30T18:22:00Z">
                <w:pPr>
                  <w:pStyle w:val="TableParagraph"/>
                </w:pPr>
              </w:pPrChange>
            </w:pPr>
            <w:r w:rsidRPr="00643A43">
              <w:rPr>
                <w:rFonts w:ascii="Arial Nova" w:hAnsi="Arial Nova"/>
                <w:szCs w:val="20"/>
              </w:rPr>
              <w:t>4</w:t>
            </w:r>
            <w:r w:rsidRPr="00643A43">
              <w:rPr>
                <w:rFonts w:ascii="Arial Nova" w:hAnsi="Arial Nova"/>
                <w:i/>
                <w:szCs w:val="20"/>
              </w:rPr>
              <w:t>.</w:t>
            </w:r>
            <w:r w:rsidRPr="00643A43">
              <w:rPr>
                <w:rFonts w:ascii="Arial Nova" w:hAnsi="Arial Nova"/>
                <w:szCs w:val="20"/>
              </w:rPr>
              <w:t>54</w:t>
            </w:r>
          </w:p>
        </w:tc>
      </w:tr>
    </w:tbl>
    <w:p w14:paraId="2500C1B8" w14:textId="2D29A042" w:rsidR="00883CE9" w:rsidRPr="00643A43" w:rsidDel="00325A96" w:rsidRDefault="00883CE9" w:rsidP="00643A43">
      <w:pPr>
        <w:pStyle w:val="1PP"/>
        <w:jc w:val="both"/>
        <w:rPr>
          <w:del w:id="14737" w:author="Steve Wiggins" w:date="2022-07-30T18:22:00Z"/>
        </w:rPr>
      </w:pPr>
    </w:p>
    <w:p w14:paraId="1DA41B17" w14:textId="77777777" w:rsidR="00CC23DE" w:rsidRPr="00643A43" w:rsidRDefault="00CC23DE" w:rsidP="00643A43">
      <w:pPr>
        <w:pStyle w:val="1PP"/>
        <w:jc w:val="both"/>
      </w:pPr>
    </w:p>
    <w:p w14:paraId="29F5BA59" w14:textId="7D7C1E52" w:rsidR="00CC23DE" w:rsidRPr="00643A43" w:rsidRDefault="00CC23DE" w:rsidP="00643A43">
      <w:pPr>
        <w:pStyle w:val="1PP"/>
        <w:jc w:val="both"/>
        <w:sectPr w:rsidR="00CC23DE" w:rsidRPr="00643A43" w:rsidSect="00E9344B">
          <w:pgSz w:w="12240" w:h="15840" w:orient="portrait" w:code="1"/>
          <w:pgMar w:top="720" w:right="720" w:bottom="720" w:left="720" w:header="850" w:footer="850" w:gutter="0"/>
          <w:cols w:space="720"/>
          <w:docGrid w:linePitch="299"/>
          <w:sectPrChange w:id="14738" w:author="Steve Wiggins" w:date="2022-07-30T11:51:00Z">
            <w:sectPr w:rsidR="00CC23DE" w:rsidRPr="00643A43" w:rsidSect="00E9344B">
              <w:pgSz w:w="16840" w:h="11907" w:orient="landscape" w:code="9"/>
              <w:pgMar w:top="1418" w:right="1418" w:bottom="1418" w:left="1418" w:header="850" w:footer="850" w:gutter="0"/>
            </w:sectPr>
          </w:sectPrChange>
        </w:sectPr>
      </w:pPr>
    </w:p>
    <w:p w14:paraId="7372FE60" w14:textId="4F7F5422" w:rsidR="005139B5" w:rsidRPr="00992146" w:rsidRDefault="0081249E">
      <w:pPr>
        <w:rPr>
          <w:lang w:val="en-US"/>
          <w:rPrChange w:id="14739" w:author="Anusha De" w:date="2022-08-01T14:48:00Z">
            <w:rPr/>
          </w:rPrChange>
        </w:rPr>
        <w:pPrChange w:id="14740" w:author="Steve Wiggins" w:date="2022-07-30T18:23:00Z">
          <w:pPr>
            <w:pStyle w:val="1PP"/>
            <w:jc w:val="both"/>
          </w:pPr>
        </w:pPrChange>
      </w:pPr>
      <w:r w:rsidRPr="00992146">
        <w:rPr>
          <w:lang w:val="en-US"/>
          <w:rPrChange w:id="14741" w:author="Anusha De" w:date="2022-08-01T14:48:00Z">
            <w:rPr/>
          </w:rPrChange>
        </w:rPr>
        <w:lastRenderedPageBreak/>
        <w:t>When</w:t>
      </w:r>
      <w:r w:rsidR="00F73A4C" w:rsidRPr="00992146">
        <w:rPr>
          <w:lang w:val="en-US"/>
          <w:rPrChange w:id="14742" w:author="Anusha De" w:date="2022-08-01T14:48:00Z">
            <w:rPr/>
          </w:rPrChange>
        </w:rPr>
        <w:t xml:space="preserve"> </w:t>
      </w:r>
      <w:r w:rsidRPr="00992146">
        <w:rPr>
          <w:lang w:val="en-US"/>
          <w:rPrChange w:id="14743" w:author="Anusha De" w:date="2022-08-01T14:48:00Z">
            <w:rPr/>
          </w:rPrChange>
        </w:rPr>
        <w:t>we</w:t>
      </w:r>
      <w:r w:rsidR="00F73A4C" w:rsidRPr="00992146">
        <w:rPr>
          <w:lang w:val="en-US"/>
          <w:rPrChange w:id="14744" w:author="Anusha De" w:date="2022-08-01T14:48:00Z">
            <w:rPr/>
          </w:rPrChange>
        </w:rPr>
        <w:t xml:space="preserve"> </w:t>
      </w:r>
      <w:r w:rsidRPr="00992146">
        <w:rPr>
          <w:lang w:val="en-US"/>
          <w:rPrChange w:id="14745" w:author="Anusha De" w:date="2022-08-01T14:48:00Z">
            <w:rPr/>
          </w:rPrChange>
        </w:rPr>
        <w:t>look</w:t>
      </w:r>
      <w:r w:rsidR="00F73A4C" w:rsidRPr="00992146">
        <w:rPr>
          <w:lang w:val="en-US"/>
          <w:rPrChange w:id="14746" w:author="Anusha De" w:date="2022-08-01T14:48:00Z">
            <w:rPr/>
          </w:rPrChange>
        </w:rPr>
        <w:t xml:space="preserve"> </w:t>
      </w:r>
      <w:r w:rsidRPr="00992146">
        <w:rPr>
          <w:lang w:val="en-US"/>
          <w:rPrChange w:id="14747" w:author="Anusha De" w:date="2022-08-01T14:48:00Z">
            <w:rPr/>
          </w:rPrChange>
        </w:rPr>
        <w:t>at</w:t>
      </w:r>
      <w:r w:rsidR="00F73A4C" w:rsidRPr="00992146">
        <w:rPr>
          <w:lang w:val="en-US"/>
          <w:rPrChange w:id="14748" w:author="Anusha De" w:date="2022-08-01T14:48:00Z">
            <w:rPr/>
          </w:rPrChange>
        </w:rPr>
        <w:t xml:space="preserve"> </w:t>
      </w:r>
      <w:r w:rsidRPr="00992146">
        <w:rPr>
          <w:lang w:val="en-US"/>
          <w:rPrChange w:id="14749" w:author="Anusha De" w:date="2022-08-01T14:48:00Z">
            <w:rPr/>
          </w:rPrChange>
        </w:rPr>
        <w:t>the</w:t>
      </w:r>
      <w:r w:rsidR="00F73A4C" w:rsidRPr="00992146">
        <w:rPr>
          <w:lang w:val="en-US"/>
          <w:rPrChange w:id="14750" w:author="Anusha De" w:date="2022-08-01T14:48:00Z">
            <w:rPr/>
          </w:rPrChange>
        </w:rPr>
        <w:t xml:space="preserve"> </w:t>
      </w:r>
      <w:r w:rsidRPr="00992146">
        <w:rPr>
          <w:lang w:val="en-US"/>
          <w:rPrChange w:id="14751" w:author="Anusha De" w:date="2022-08-01T14:48:00Z">
            <w:rPr/>
          </w:rPrChange>
        </w:rPr>
        <w:t>different</w:t>
      </w:r>
      <w:r w:rsidR="00F73A4C" w:rsidRPr="00992146">
        <w:rPr>
          <w:lang w:val="en-US"/>
          <w:rPrChange w:id="14752" w:author="Anusha De" w:date="2022-08-01T14:48:00Z">
            <w:rPr/>
          </w:rPrChange>
        </w:rPr>
        <w:t xml:space="preserve"> </w:t>
      </w:r>
      <w:r w:rsidRPr="00992146">
        <w:rPr>
          <w:lang w:val="en-US"/>
          <w:rPrChange w:id="14753" w:author="Anusha De" w:date="2022-08-01T14:48:00Z">
            <w:rPr/>
          </w:rPrChange>
        </w:rPr>
        <w:t>actors</w:t>
      </w:r>
      <w:r w:rsidR="00F73A4C" w:rsidRPr="00992146">
        <w:rPr>
          <w:lang w:val="en-US"/>
          <w:rPrChange w:id="14754" w:author="Anusha De" w:date="2022-08-01T14:48:00Z">
            <w:rPr/>
          </w:rPrChange>
        </w:rPr>
        <w:t xml:space="preserve"> </w:t>
      </w:r>
      <w:r w:rsidRPr="00992146">
        <w:rPr>
          <w:lang w:val="en-US"/>
          <w:rPrChange w:id="14755" w:author="Anusha De" w:date="2022-08-01T14:48:00Z">
            <w:rPr/>
          </w:rPrChange>
        </w:rPr>
        <w:t>more</w:t>
      </w:r>
      <w:r w:rsidR="00F73A4C" w:rsidRPr="00992146">
        <w:rPr>
          <w:lang w:val="en-US"/>
          <w:rPrChange w:id="14756" w:author="Anusha De" w:date="2022-08-01T14:48:00Z">
            <w:rPr/>
          </w:rPrChange>
        </w:rPr>
        <w:t xml:space="preserve"> </w:t>
      </w:r>
      <w:r w:rsidRPr="00992146">
        <w:rPr>
          <w:lang w:val="en-US"/>
          <w:rPrChange w:id="14757" w:author="Anusha De" w:date="2022-08-01T14:48:00Z">
            <w:rPr/>
          </w:rPrChange>
        </w:rPr>
        <w:t>in</w:t>
      </w:r>
      <w:r w:rsidR="00F73A4C" w:rsidRPr="00992146">
        <w:rPr>
          <w:lang w:val="en-US"/>
          <w:rPrChange w:id="14758" w:author="Anusha De" w:date="2022-08-01T14:48:00Z">
            <w:rPr/>
          </w:rPrChange>
        </w:rPr>
        <w:t xml:space="preserve"> </w:t>
      </w:r>
      <w:r w:rsidRPr="00992146">
        <w:rPr>
          <w:lang w:val="en-US"/>
          <w:rPrChange w:id="14759" w:author="Anusha De" w:date="2022-08-01T14:48:00Z">
            <w:rPr/>
          </w:rPrChange>
        </w:rPr>
        <w:t>detail,</w:t>
      </w:r>
      <w:r w:rsidR="00F73A4C" w:rsidRPr="00992146">
        <w:rPr>
          <w:lang w:val="en-US"/>
          <w:rPrChange w:id="14760" w:author="Anusha De" w:date="2022-08-01T14:48:00Z">
            <w:rPr/>
          </w:rPrChange>
        </w:rPr>
        <w:t xml:space="preserve"> </w:t>
      </w:r>
      <w:r w:rsidRPr="00992146">
        <w:rPr>
          <w:lang w:val="en-US"/>
          <w:rPrChange w:id="14761" w:author="Anusha De" w:date="2022-08-01T14:48:00Z">
            <w:rPr/>
          </w:rPrChange>
        </w:rPr>
        <w:t>we</w:t>
      </w:r>
      <w:r w:rsidR="00F73A4C" w:rsidRPr="00992146">
        <w:rPr>
          <w:lang w:val="en-US"/>
          <w:rPrChange w:id="14762" w:author="Anusha De" w:date="2022-08-01T14:48:00Z">
            <w:rPr/>
          </w:rPrChange>
        </w:rPr>
        <w:t xml:space="preserve"> </w:t>
      </w:r>
      <w:r w:rsidRPr="00992146">
        <w:rPr>
          <w:lang w:val="en-US"/>
          <w:rPrChange w:id="14763" w:author="Anusha De" w:date="2022-08-01T14:48:00Z">
            <w:rPr/>
          </w:rPrChange>
        </w:rPr>
        <w:t>find</w:t>
      </w:r>
      <w:r w:rsidR="00F73A4C" w:rsidRPr="00992146">
        <w:rPr>
          <w:lang w:val="en-US"/>
          <w:rPrChange w:id="14764" w:author="Anusha De" w:date="2022-08-01T14:48:00Z">
            <w:rPr/>
          </w:rPrChange>
        </w:rPr>
        <w:t xml:space="preserve"> </w:t>
      </w:r>
      <w:r w:rsidRPr="00992146">
        <w:rPr>
          <w:lang w:val="en-US"/>
          <w:rPrChange w:id="14765" w:author="Anusha De" w:date="2022-08-01T14:48:00Z">
            <w:rPr/>
          </w:rPrChange>
        </w:rPr>
        <w:t>no</w:t>
      </w:r>
      <w:r w:rsidR="00F73A4C" w:rsidRPr="00992146">
        <w:rPr>
          <w:lang w:val="en-US"/>
          <w:rPrChange w:id="14766" w:author="Anusha De" w:date="2022-08-01T14:48:00Z">
            <w:rPr/>
          </w:rPrChange>
        </w:rPr>
        <w:t xml:space="preserve"> </w:t>
      </w:r>
      <w:r w:rsidRPr="00992146">
        <w:rPr>
          <w:lang w:val="en-US"/>
          <w:rPrChange w:id="14767" w:author="Anusha De" w:date="2022-08-01T14:48:00Z">
            <w:rPr/>
          </w:rPrChange>
        </w:rPr>
        <w:t>systematic</w:t>
      </w:r>
      <w:r w:rsidR="00F73A4C" w:rsidRPr="00992146">
        <w:rPr>
          <w:lang w:val="en-US"/>
          <w:rPrChange w:id="14768" w:author="Anusha De" w:date="2022-08-01T14:48:00Z">
            <w:rPr/>
          </w:rPrChange>
        </w:rPr>
        <w:t xml:space="preserve"> </w:t>
      </w:r>
      <w:r w:rsidRPr="00992146">
        <w:rPr>
          <w:lang w:val="en-US"/>
          <w:rPrChange w:id="14769" w:author="Anusha De" w:date="2022-08-01T14:48:00Z">
            <w:rPr/>
          </w:rPrChange>
        </w:rPr>
        <w:t>difference</w:t>
      </w:r>
      <w:r w:rsidR="00F73A4C" w:rsidRPr="00992146">
        <w:rPr>
          <w:lang w:val="en-US"/>
          <w:rPrChange w:id="14770" w:author="Anusha De" w:date="2022-08-01T14:48:00Z">
            <w:rPr/>
          </w:rPrChange>
        </w:rPr>
        <w:t xml:space="preserve"> </w:t>
      </w:r>
      <w:r w:rsidRPr="00992146">
        <w:rPr>
          <w:lang w:val="en-US"/>
          <w:rPrChange w:id="14771" w:author="Anusha De" w:date="2022-08-01T14:48:00Z">
            <w:rPr/>
          </w:rPrChange>
        </w:rPr>
        <w:t>in</w:t>
      </w:r>
      <w:r w:rsidR="00F73A4C" w:rsidRPr="00992146">
        <w:rPr>
          <w:lang w:val="en-US"/>
          <w:rPrChange w:id="14772" w:author="Anusha De" w:date="2022-08-01T14:48:00Z">
            <w:rPr/>
          </w:rPrChange>
        </w:rPr>
        <w:t xml:space="preserve"> </w:t>
      </w:r>
      <w:r w:rsidRPr="00992146">
        <w:rPr>
          <w:lang w:val="en-US"/>
          <w:rPrChange w:id="14773" w:author="Anusha De" w:date="2022-08-01T14:48:00Z">
            <w:rPr/>
          </w:rPrChange>
        </w:rPr>
        <w:t>the</w:t>
      </w:r>
      <w:r w:rsidR="00F73A4C" w:rsidRPr="00992146">
        <w:rPr>
          <w:lang w:val="en-US"/>
          <w:rPrChange w:id="14774" w:author="Anusha De" w:date="2022-08-01T14:48:00Z">
            <w:rPr/>
          </w:rPrChange>
        </w:rPr>
        <w:t xml:space="preserve"> </w:t>
      </w:r>
      <w:r w:rsidRPr="00992146">
        <w:rPr>
          <w:lang w:val="en-US"/>
          <w:rPrChange w:id="14775" w:author="Anusha De" w:date="2022-08-01T14:48:00Z">
            <w:rPr/>
          </w:rPrChange>
        </w:rPr>
        <w:t>overall</w:t>
      </w:r>
      <w:r w:rsidR="00F73A4C" w:rsidRPr="00992146">
        <w:rPr>
          <w:lang w:val="en-US"/>
          <w:rPrChange w:id="14776" w:author="Anusha De" w:date="2022-08-01T14:48:00Z">
            <w:rPr/>
          </w:rPrChange>
        </w:rPr>
        <w:t xml:space="preserve"> </w:t>
      </w:r>
      <w:r w:rsidRPr="00992146">
        <w:rPr>
          <w:lang w:val="en-US"/>
          <w:rPrChange w:id="14777" w:author="Anusha De" w:date="2022-08-01T14:48:00Z">
            <w:rPr/>
          </w:rPrChange>
        </w:rPr>
        <w:t>ratings</w:t>
      </w:r>
      <w:r w:rsidR="00F73A4C" w:rsidRPr="00992146">
        <w:rPr>
          <w:lang w:val="en-US"/>
          <w:rPrChange w:id="14778" w:author="Anusha De" w:date="2022-08-01T14:48:00Z">
            <w:rPr/>
          </w:rPrChange>
        </w:rPr>
        <w:t xml:space="preserve"> </w:t>
      </w:r>
      <w:r w:rsidRPr="00992146">
        <w:rPr>
          <w:lang w:val="en-US"/>
          <w:rPrChange w:id="14779" w:author="Anusha De" w:date="2022-08-01T14:48:00Z">
            <w:rPr/>
          </w:rPrChange>
        </w:rPr>
        <w:t>between</w:t>
      </w:r>
      <w:r w:rsidR="00F73A4C" w:rsidRPr="00992146">
        <w:rPr>
          <w:lang w:val="en-US"/>
          <w:rPrChange w:id="14780" w:author="Anusha De" w:date="2022-08-01T14:48:00Z">
            <w:rPr/>
          </w:rPrChange>
        </w:rPr>
        <w:t xml:space="preserve"> </w:t>
      </w:r>
      <w:r w:rsidRPr="00992146">
        <w:rPr>
          <w:lang w:val="en-US"/>
          <w:rPrChange w:id="14781" w:author="Anusha De" w:date="2022-08-01T14:48:00Z">
            <w:rPr/>
          </w:rPrChange>
        </w:rPr>
        <w:t>men</w:t>
      </w:r>
      <w:r w:rsidR="00F73A4C" w:rsidRPr="00992146">
        <w:rPr>
          <w:lang w:val="en-US"/>
          <w:rPrChange w:id="14782" w:author="Anusha De" w:date="2022-08-01T14:48:00Z">
            <w:rPr/>
          </w:rPrChange>
        </w:rPr>
        <w:t xml:space="preserve"> </w:t>
      </w:r>
      <w:r w:rsidRPr="00992146">
        <w:rPr>
          <w:lang w:val="en-US"/>
          <w:rPrChange w:id="14783" w:author="Anusha De" w:date="2022-08-01T14:48:00Z">
            <w:rPr/>
          </w:rPrChange>
        </w:rPr>
        <w:t>and</w:t>
      </w:r>
      <w:r w:rsidR="00F73A4C" w:rsidRPr="00992146">
        <w:rPr>
          <w:lang w:val="en-US"/>
          <w:rPrChange w:id="14784" w:author="Anusha De" w:date="2022-08-01T14:48:00Z">
            <w:rPr/>
          </w:rPrChange>
        </w:rPr>
        <w:t xml:space="preserve"> </w:t>
      </w:r>
      <w:r w:rsidRPr="00992146">
        <w:rPr>
          <w:lang w:val="en-US"/>
          <w:rPrChange w:id="14785" w:author="Anusha De" w:date="2022-08-01T14:48:00Z">
            <w:rPr/>
          </w:rPrChange>
        </w:rPr>
        <w:t>women.</w:t>
      </w:r>
      <w:r w:rsidR="00F73A4C" w:rsidRPr="00992146">
        <w:rPr>
          <w:lang w:val="en-US"/>
          <w:rPrChange w:id="14786" w:author="Anusha De" w:date="2022-08-01T14:48:00Z">
            <w:rPr/>
          </w:rPrChange>
        </w:rPr>
        <w:t xml:space="preserve"> </w:t>
      </w:r>
      <w:r w:rsidRPr="00992146">
        <w:rPr>
          <w:lang w:val="en-US"/>
          <w:rPrChange w:id="14787" w:author="Anusha De" w:date="2022-08-01T14:48:00Z">
            <w:rPr/>
          </w:rPrChange>
        </w:rPr>
        <w:t>As</w:t>
      </w:r>
      <w:r w:rsidR="00F73A4C" w:rsidRPr="00992146">
        <w:rPr>
          <w:lang w:val="en-US"/>
          <w:rPrChange w:id="14788" w:author="Anusha De" w:date="2022-08-01T14:48:00Z">
            <w:rPr/>
          </w:rPrChange>
        </w:rPr>
        <w:t xml:space="preserve"> </w:t>
      </w:r>
      <w:r w:rsidRPr="00992146">
        <w:rPr>
          <w:lang w:val="en-US"/>
          <w:rPrChange w:id="14789" w:author="Anusha De" w:date="2022-08-01T14:48:00Z">
            <w:rPr/>
          </w:rPrChange>
        </w:rPr>
        <w:t>is</w:t>
      </w:r>
      <w:r w:rsidR="00F73A4C" w:rsidRPr="00992146">
        <w:rPr>
          <w:lang w:val="en-US"/>
          <w:rPrChange w:id="14790" w:author="Anusha De" w:date="2022-08-01T14:48:00Z">
            <w:rPr/>
          </w:rPrChange>
        </w:rPr>
        <w:t xml:space="preserve"> </w:t>
      </w:r>
      <w:r w:rsidRPr="00992146">
        <w:rPr>
          <w:lang w:val="en-US"/>
          <w:rPrChange w:id="14791" w:author="Anusha De" w:date="2022-08-01T14:48:00Z">
            <w:rPr/>
          </w:rPrChange>
        </w:rPr>
        <w:t>the</w:t>
      </w:r>
      <w:r w:rsidR="00F73A4C" w:rsidRPr="00992146">
        <w:rPr>
          <w:lang w:val="en-US"/>
          <w:rPrChange w:id="14792" w:author="Anusha De" w:date="2022-08-01T14:48:00Z">
            <w:rPr/>
          </w:rPrChange>
        </w:rPr>
        <w:t xml:space="preserve"> </w:t>
      </w:r>
      <w:r w:rsidRPr="00992146">
        <w:rPr>
          <w:lang w:val="en-US"/>
          <w:rPrChange w:id="14793" w:author="Anusha De" w:date="2022-08-01T14:48:00Z">
            <w:rPr/>
          </w:rPrChange>
        </w:rPr>
        <w:t>case</w:t>
      </w:r>
      <w:r w:rsidR="00F73A4C" w:rsidRPr="00992146">
        <w:rPr>
          <w:lang w:val="en-US"/>
          <w:rPrChange w:id="14794" w:author="Anusha De" w:date="2022-08-01T14:48:00Z">
            <w:rPr/>
          </w:rPrChange>
        </w:rPr>
        <w:t xml:space="preserve"> </w:t>
      </w:r>
      <w:r w:rsidRPr="00992146">
        <w:rPr>
          <w:lang w:val="en-US"/>
          <w:rPrChange w:id="14795" w:author="Anusha De" w:date="2022-08-01T14:48:00Z">
            <w:rPr/>
          </w:rPrChange>
        </w:rPr>
        <w:t>when</w:t>
      </w:r>
      <w:r w:rsidR="00F73A4C" w:rsidRPr="00992146">
        <w:rPr>
          <w:lang w:val="en-US"/>
          <w:rPrChange w:id="14796" w:author="Anusha De" w:date="2022-08-01T14:48:00Z">
            <w:rPr/>
          </w:rPrChange>
        </w:rPr>
        <w:t xml:space="preserve"> </w:t>
      </w:r>
      <w:r w:rsidRPr="00992146">
        <w:rPr>
          <w:lang w:val="en-US"/>
          <w:rPrChange w:id="14797" w:author="Anusha De" w:date="2022-08-01T14:48:00Z">
            <w:rPr/>
          </w:rPrChange>
        </w:rPr>
        <w:t>all</w:t>
      </w:r>
      <w:r w:rsidR="00F73A4C" w:rsidRPr="00992146">
        <w:rPr>
          <w:lang w:val="en-US"/>
          <w:rPrChange w:id="14798" w:author="Anusha De" w:date="2022-08-01T14:48:00Z">
            <w:rPr/>
          </w:rPrChange>
        </w:rPr>
        <w:t xml:space="preserve"> </w:t>
      </w:r>
      <w:r w:rsidRPr="00992146">
        <w:rPr>
          <w:lang w:val="en-US"/>
          <w:rPrChange w:id="14799" w:author="Anusha De" w:date="2022-08-01T14:48:00Z">
            <w:rPr/>
          </w:rPrChange>
        </w:rPr>
        <w:t>actors</w:t>
      </w:r>
      <w:r w:rsidR="00F73A4C" w:rsidRPr="00992146">
        <w:rPr>
          <w:lang w:val="en-US"/>
          <w:rPrChange w:id="14800" w:author="Anusha De" w:date="2022-08-01T14:48:00Z">
            <w:rPr/>
          </w:rPrChange>
        </w:rPr>
        <w:t xml:space="preserve"> </w:t>
      </w:r>
      <w:r w:rsidRPr="00992146">
        <w:rPr>
          <w:lang w:val="en-US"/>
          <w:rPrChange w:id="14801" w:author="Anusha De" w:date="2022-08-01T14:48:00Z">
            <w:rPr/>
          </w:rPrChange>
        </w:rPr>
        <w:t>are</w:t>
      </w:r>
      <w:r w:rsidR="00F73A4C" w:rsidRPr="00992146">
        <w:rPr>
          <w:lang w:val="en-US"/>
          <w:rPrChange w:id="14802" w:author="Anusha De" w:date="2022-08-01T14:48:00Z">
            <w:rPr/>
          </w:rPrChange>
        </w:rPr>
        <w:t xml:space="preserve"> </w:t>
      </w:r>
      <w:r w:rsidRPr="00992146">
        <w:rPr>
          <w:lang w:val="en-US"/>
          <w:rPrChange w:id="14803" w:author="Anusha De" w:date="2022-08-01T14:48:00Z">
            <w:rPr/>
          </w:rPrChange>
        </w:rPr>
        <w:t>pooled,</w:t>
      </w:r>
      <w:r w:rsidR="00F73A4C" w:rsidRPr="00992146">
        <w:rPr>
          <w:lang w:val="en-US"/>
          <w:rPrChange w:id="14804" w:author="Anusha De" w:date="2022-08-01T14:48:00Z">
            <w:rPr/>
          </w:rPrChange>
        </w:rPr>
        <w:t xml:space="preserve"> </w:t>
      </w:r>
      <w:r w:rsidRPr="00992146">
        <w:rPr>
          <w:lang w:val="en-US"/>
          <w:rPrChange w:id="14805" w:author="Anusha De" w:date="2022-08-01T14:48:00Z">
            <w:rPr/>
          </w:rPrChange>
        </w:rPr>
        <w:t>women</w:t>
      </w:r>
      <w:r w:rsidR="00F73A4C" w:rsidRPr="00992146">
        <w:rPr>
          <w:lang w:val="en-US"/>
          <w:rPrChange w:id="14806" w:author="Anusha De" w:date="2022-08-01T14:48:00Z">
            <w:rPr/>
          </w:rPrChange>
        </w:rPr>
        <w:t xml:space="preserve"> </w:t>
      </w:r>
      <w:r w:rsidRPr="00992146">
        <w:rPr>
          <w:lang w:val="en-US"/>
          <w:rPrChange w:id="14807" w:author="Anusha De" w:date="2022-08-01T14:48:00Z">
            <w:rPr/>
          </w:rPrChange>
        </w:rPr>
        <w:t>dealers</w:t>
      </w:r>
      <w:r w:rsidR="00F73A4C" w:rsidRPr="00992146">
        <w:rPr>
          <w:lang w:val="en-US"/>
          <w:rPrChange w:id="14808" w:author="Anusha De" w:date="2022-08-01T14:48:00Z">
            <w:rPr/>
          </w:rPrChange>
        </w:rPr>
        <w:t xml:space="preserve"> </w:t>
      </w:r>
      <w:r w:rsidRPr="00992146">
        <w:rPr>
          <w:lang w:val="en-US"/>
          <w:rPrChange w:id="14809" w:author="Anusha De" w:date="2022-08-01T14:48:00Z">
            <w:rPr/>
          </w:rPrChange>
        </w:rPr>
        <w:t>are</w:t>
      </w:r>
      <w:r w:rsidR="00F73A4C" w:rsidRPr="00992146">
        <w:rPr>
          <w:lang w:val="en-US"/>
          <w:rPrChange w:id="14810" w:author="Anusha De" w:date="2022-08-01T14:48:00Z">
            <w:rPr/>
          </w:rPrChange>
        </w:rPr>
        <w:t xml:space="preserve"> </w:t>
      </w:r>
      <w:r w:rsidRPr="00992146">
        <w:rPr>
          <w:lang w:val="en-US"/>
          <w:rPrChange w:id="14811" w:author="Anusha De" w:date="2022-08-01T14:48:00Z">
            <w:rPr/>
          </w:rPrChange>
        </w:rPr>
        <w:t>viewed</w:t>
      </w:r>
      <w:r w:rsidR="00F73A4C" w:rsidRPr="00992146">
        <w:rPr>
          <w:lang w:val="en-US"/>
          <w:rPrChange w:id="14812" w:author="Anusha De" w:date="2022-08-01T14:48:00Z">
            <w:rPr/>
          </w:rPrChange>
        </w:rPr>
        <w:t xml:space="preserve"> </w:t>
      </w:r>
      <w:r w:rsidRPr="00992146">
        <w:rPr>
          <w:lang w:val="en-US"/>
          <w:rPrChange w:id="14813" w:author="Anusha De" w:date="2022-08-01T14:48:00Z">
            <w:rPr/>
          </w:rPrChange>
        </w:rPr>
        <w:t>more</w:t>
      </w:r>
      <w:r w:rsidR="00F73A4C" w:rsidRPr="00992146">
        <w:rPr>
          <w:lang w:val="en-US"/>
          <w:rPrChange w:id="14814" w:author="Anusha De" w:date="2022-08-01T14:48:00Z">
            <w:rPr/>
          </w:rPrChange>
        </w:rPr>
        <w:t xml:space="preserve"> </w:t>
      </w:r>
      <w:r w:rsidRPr="00992146">
        <w:rPr>
          <w:lang w:val="en-US"/>
          <w:rPrChange w:id="14815" w:author="Anusha De" w:date="2022-08-01T14:48:00Z">
            <w:rPr/>
          </w:rPrChange>
        </w:rPr>
        <w:t>favo</w:t>
      </w:r>
      <w:r w:rsidR="00550EEC" w:rsidRPr="00992146">
        <w:rPr>
          <w:lang w:val="en-US"/>
          <w:rPrChange w:id="14816" w:author="Anusha De" w:date="2022-08-01T14:48:00Z">
            <w:rPr/>
          </w:rPrChange>
        </w:rPr>
        <w:t>urably</w:t>
      </w:r>
      <w:r w:rsidR="00F73A4C" w:rsidRPr="00992146">
        <w:rPr>
          <w:lang w:val="en-US"/>
          <w:rPrChange w:id="14817" w:author="Anusha De" w:date="2022-08-01T14:48:00Z">
            <w:rPr/>
          </w:rPrChange>
        </w:rPr>
        <w:t xml:space="preserve"> </w:t>
      </w:r>
      <w:r w:rsidRPr="00992146">
        <w:rPr>
          <w:lang w:val="en-US"/>
          <w:rPrChange w:id="14818" w:author="Anusha De" w:date="2022-08-01T14:48:00Z">
            <w:rPr/>
          </w:rPrChange>
        </w:rPr>
        <w:t>for</w:t>
      </w:r>
      <w:r w:rsidR="00F73A4C" w:rsidRPr="00992146">
        <w:rPr>
          <w:lang w:val="en-US"/>
          <w:rPrChange w:id="14819" w:author="Anusha De" w:date="2022-08-01T14:48:00Z">
            <w:rPr/>
          </w:rPrChange>
        </w:rPr>
        <w:t xml:space="preserve"> </w:t>
      </w:r>
      <w:r w:rsidRPr="00992146">
        <w:rPr>
          <w:lang w:val="en-US"/>
          <w:rPrChange w:id="14820" w:author="Anusha De" w:date="2022-08-01T14:48:00Z">
            <w:rPr/>
          </w:rPrChange>
        </w:rPr>
        <w:t>quality</w:t>
      </w:r>
      <w:r w:rsidR="00F73A4C" w:rsidRPr="00992146">
        <w:rPr>
          <w:lang w:val="en-US"/>
          <w:rPrChange w:id="14821" w:author="Anusha De" w:date="2022-08-01T14:48:00Z">
            <w:rPr/>
          </w:rPrChange>
        </w:rPr>
        <w:t xml:space="preserve"> </w:t>
      </w:r>
      <w:r w:rsidRPr="00992146">
        <w:rPr>
          <w:lang w:val="en-US"/>
          <w:rPrChange w:id="14822" w:author="Anusha De" w:date="2022-08-01T14:48:00Z">
            <w:rPr/>
          </w:rPrChange>
        </w:rPr>
        <w:t>and</w:t>
      </w:r>
      <w:r w:rsidR="00F73A4C" w:rsidRPr="00992146">
        <w:rPr>
          <w:lang w:val="en-US"/>
          <w:rPrChange w:id="14823" w:author="Anusha De" w:date="2022-08-01T14:48:00Z">
            <w:rPr/>
          </w:rPrChange>
        </w:rPr>
        <w:t xml:space="preserve"> </w:t>
      </w:r>
      <w:r w:rsidRPr="00992146">
        <w:rPr>
          <w:lang w:val="en-US"/>
          <w:rPrChange w:id="14824" w:author="Anusha De" w:date="2022-08-01T14:48:00Z">
            <w:rPr/>
          </w:rPrChange>
        </w:rPr>
        <w:t>reputation,</w:t>
      </w:r>
      <w:r w:rsidR="00F73A4C" w:rsidRPr="00992146">
        <w:rPr>
          <w:lang w:val="en-US"/>
          <w:rPrChange w:id="14825" w:author="Anusha De" w:date="2022-08-01T14:48:00Z">
            <w:rPr/>
          </w:rPrChange>
        </w:rPr>
        <w:t xml:space="preserve"> </w:t>
      </w:r>
      <w:r w:rsidRPr="00992146">
        <w:rPr>
          <w:lang w:val="en-US"/>
          <w:rPrChange w:id="14826" w:author="Anusha De" w:date="2022-08-01T14:48:00Z">
            <w:rPr/>
          </w:rPrChange>
        </w:rPr>
        <w:t>while</w:t>
      </w:r>
      <w:r w:rsidR="00F73A4C" w:rsidRPr="00992146">
        <w:rPr>
          <w:lang w:val="en-US"/>
          <w:rPrChange w:id="14827" w:author="Anusha De" w:date="2022-08-01T14:48:00Z">
            <w:rPr/>
          </w:rPrChange>
        </w:rPr>
        <w:t xml:space="preserve"> </w:t>
      </w:r>
      <w:r w:rsidRPr="00992146">
        <w:rPr>
          <w:lang w:val="en-US"/>
          <w:rPrChange w:id="14828" w:author="Anusha De" w:date="2022-08-01T14:48:00Z">
            <w:rPr/>
          </w:rPrChange>
        </w:rPr>
        <w:t>male</w:t>
      </w:r>
      <w:r w:rsidR="00F73A4C" w:rsidRPr="00992146">
        <w:rPr>
          <w:lang w:val="en-US"/>
          <w:rPrChange w:id="14829" w:author="Anusha De" w:date="2022-08-01T14:48:00Z">
            <w:rPr/>
          </w:rPrChange>
        </w:rPr>
        <w:t xml:space="preserve"> </w:t>
      </w:r>
      <w:r w:rsidRPr="00992146">
        <w:rPr>
          <w:lang w:val="en-US"/>
          <w:rPrChange w:id="14830" w:author="Anusha De" w:date="2022-08-01T14:48:00Z">
            <w:rPr/>
          </w:rPrChange>
        </w:rPr>
        <w:t>dealers</w:t>
      </w:r>
      <w:r w:rsidR="00F73A4C" w:rsidRPr="00992146">
        <w:rPr>
          <w:lang w:val="en-US"/>
          <w:rPrChange w:id="14831" w:author="Anusha De" w:date="2022-08-01T14:48:00Z">
            <w:rPr/>
          </w:rPrChange>
        </w:rPr>
        <w:t xml:space="preserve"> </w:t>
      </w:r>
      <w:r w:rsidRPr="00992146">
        <w:rPr>
          <w:lang w:val="en-US"/>
          <w:rPrChange w:id="14832" w:author="Anusha De" w:date="2022-08-01T14:48:00Z">
            <w:rPr/>
          </w:rPrChange>
        </w:rPr>
        <w:t>get</w:t>
      </w:r>
      <w:r w:rsidR="00F73A4C" w:rsidRPr="00992146">
        <w:rPr>
          <w:lang w:val="en-US"/>
          <w:rPrChange w:id="14833" w:author="Anusha De" w:date="2022-08-01T14:48:00Z">
            <w:rPr/>
          </w:rPrChange>
        </w:rPr>
        <w:t xml:space="preserve"> </w:t>
      </w:r>
      <w:r w:rsidRPr="00992146">
        <w:rPr>
          <w:lang w:val="en-US"/>
          <w:rPrChange w:id="14834" w:author="Anusha De" w:date="2022-08-01T14:48:00Z">
            <w:rPr/>
          </w:rPrChange>
        </w:rPr>
        <w:t>higher</w:t>
      </w:r>
      <w:r w:rsidR="00F73A4C" w:rsidRPr="00992146">
        <w:rPr>
          <w:lang w:val="en-US"/>
          <w:rPrChange w:id="14835" w:author="Anusha De" w:date="2022-08-01T14:48:00Z">
            <w:rPr/>
          </w:rPrChange>
        </w:rPr>
        <w:t xml:space="preserve"> </w:t>
      </w:r>
      <w:r w:rsidRPr="00992146">
        <w:rPr>
          <w:lang w:val="en-US"/>
          <w:rPrChange w:id="14836" w:author="Anusha De" w:date="2022-08-01T14:48:00Z">
            <w:rPr/>
          </w:rPrChange>
        </w:rPr>
        <w:t>scores</w:t>
      </w:r>
      <w:r w:rsidR="00F73A4C" w:rsidRPr="00992146">
        <w:rPr>
          <w:lang w:val="en-US"/>
          <w:rPrChange w:id="14837" w:author="Anusha De" w:date="2022-08-01T14:48:00Z">
            <w:rPr/>
          </w:rPrChange>
        </w:rPr>
        <w:t xml:space="preserve"> </w:t>
      </w:r>
      <w:r w:rsidRPr="00992146">
        <w:rPr>
          <w:lang w:val="en-US"/>
          <w:rPrChange w:id="14838" w:author="Anusha De" w:date="2022-08-01T14:48:00Z">
            <w:rPr/>
          </w:rPrChange>
        </w:rPr>
        <w:t>for</w:t>
      </w:r>
      <w:r w:rsidR="00F73A4C" w:rsidRPr="00992146">
        <w:rPr>
          <w:lang w:val="en-US"/>
          <w:rPrChange w:id="14839" w:author="Anusha De" w:date="2022-08-01T14:48:00Z">
            <w:rPr/>
          </w:rPrChange>
        </w:rPr>
        <w:t xml:space="preserve"> </w:t>
      </w:r>
      <w:r w:rsidRPr="00992146">
        <w:rPr>
          <w:lang w:val="en-US"/>
          <w:rPrChange w:id="14840" w:author="Anusha De" w:date="2022-08-01T14:48:00Z">
            <w:rPr/>
          </w:rPrChange>
        </w:rPr>
        <w:t>location</w:t>
      </w:r>
      <w:r w:rsidR="00F73A4C" w:rsidRPr="00992146">
        <w:rPr>
          <w:lang w:val="en-US"/>
          <w:rPrChange w:id="14841" w:author="Anusha De" w:date="2022-08-01T14:48:00Z">
            <w:rPr/>
          </w:rPrChange>
        </w:rPr>
        <w:t xml:space="preserve"> </w:t>
      </w:r>
      <w:r w:rsidRPr="00992146">
        <w:rPr>
          <w:lang w:val="en-US"/>
          <w:rPrChange w:id="14842" w:author="Anusha De" w:date="2022-08-01T14:48:00Z">
            <w:rPr/>
          </w:rPrChange>
        </w:rPr>
        <w:t>and</w:t>
      </w:r>
      <w:r w:rsidR="00F73A4C" w:rsidRPr="00992146">
        <w:rPr>
          <w:lang w:val="en-US"/>
          <w:rPrChange w:id="14843" w:author="Anusha De" w:date="2022-08-01T14:48:00Z">
            <w:rPr/>
          </w:rPrChange>
        </w:rPr>
        <w:t xml:space="preserve"> </w:t>
      </w:r>
      <w:r w:rsidRPr="00992146">
        <w:rPr>
          <w:lang w:val="en-US"/>
          <w:rPrChange w:id="14844" w:author="Anusha De" w:date="2022-08-01T14:48:00Z">
            <w:rPr/>
          </w:rPrChange>
        </w:rPr>
        <w:t>price.</w:t>
      </w:r>
      <w:r w:rsidR="00F73A4C" w:rsidRPr="00992146">
        <w:rPr>
          <w:lang w:val="en-US"/>
          <w:rPrChange w:id="14845" w:author="Anusha De" w:date="2022-08-01T14:48:00Z">
            <w:rPr/>
          </w:rPrChange>
        </w:rPr>
        <w:t xml:space="preserve"> </w:t>
      </w:r>
      <w:r w:rsidRPr="00992146">
        <w:rPr>
          <w:lang w:val="en-US"/>
          <w:rPrChange w:id="14846" w:author="Anusha De" w:date="2022-08-01T14:48:00Z">
            <w:rPr/>
          </w:rPrChange>
        </w:rPr>
        <w:t>For</w:t>
      </w:r>
      <w:r w:rsidR="00F73A4C" w:rsidRPr="00992146">
        <w:rPr>
          <w:lang w:val="en-US"/>
          <w:rPrChange w:id="14847" w:author="Anusha De" w:date="2022-08-01T14:48:00Z">
            <w:rPr/>
          </w:rPrChange>
        </w:rPr>
        <w:t xml:space="preserve"> </w:t>
      </w:r>
      <w:r w:rsidRPr="00992146">
        <w:rPr>
          <w:lang w:val="en-US"/>
          <w:rPrChange w:id="14848" w:author="Anusha De" w:date="2022-08-01T14:48:00Z">
            <w:rPr/>
          </w:rPrChange>
        </w:rPr>
        <w:t>traders,</w:t>
      </w:r>
      <w:r w:rsidR="00F73A4C" w:rsidRPr="00992146">
        <w:rPr>
          <w:lang w:val="en-US"/>
          <w:rPrChange w:id="14849" w:author="Anusha De" w:date="2022-08-01T14:48:00Z">
            <w:rPr/>
          </w:rPrChange>
        </w:rPr>
        <w:t xml:space="preserve"> </w:t>
      </w:r>
      <w:r w:rsidRPr="00992146">
        <w:rPr>
          <w:lang w:val="en-US"/>
          <w:rPrChange w:id="14850" w:author="Anusha De" w:date="2022-08-01T14:48:00Z">
            <w:rPr/>
          </w:rPrChange>
        </w:rPr>
        <w:t>women</w:t>
      </w:r>
      <w:r w:rsidR="00F73A4C" w:rsidRPr="00992146">
        <w:rPr>
          <w:lang w:val="en-US"/>
          <w:rPrChange w:id="14851" w:author="Anusha De" w:date="2022-08-01T14:48:00Z">
            <w:rPr/>
          </w:rPrChange>
        </w:rPr>
        <w:t xml:space="preserve"> </w:t>
      </w:r>
      <w:r w:rsidRPr="00992146">
        <w:rPr>
          <w:lang w:val="en-US"/>
          <w:rPrChange w:id="14852" w:author="Anusha De" w:date="2022-08-01T14:48:00Z">
            <w:rPr/>
          </w:rPrChange>
        </w:rPr>
        <w:t>consistently</w:t>
      </w:r>
      <w:r w:rsidR="00F73A4C" w:rsidRPr="00992146">
        <w:rPr>
          <w:lang w:val="en-US"/>
          <w:rPrChange w:id="14853" w:author="Anusha De" w:date="2022-08-01T14:48:00Z">
            <w:rPr/>
          </w:rPrChange>
        </w:rPr>
        <w:t xml:space="preserve"> </w:t>
      </w:r>
      <w:r w:rsidRPr="00992146">
        <w:rPr>
          <w:lang w:val="en-US"/>
          <w:rPrChange w:id="14854" w:author="Anusha De" w:date="2022-08-01T14:48:00Z">
            <w:rPr/>
          </w:rPrChange>
        </w:rPr>
        <w:t>receive</w:t>
      </w:r>
      <w:r w:rsidR="00F73A4C" w:rsidRPr="00992146">
        <w:rPr>
          <w:lang w:val="en-US"/>
          <w:rPrChange w:id="14855" w:author="Anusha De" w:date="2022-08-01T14:48:00Z">
            <w:rPr/>
          </w:rPrChange>
        </w:rPr>
        <w:t xml:space="preserve"> </w:t>
      </w:r>
      <w:r w:rsidRPr="00992146">
        <w:rPr>
          <w:lang w:val="en-US"/>
          <w:rPrChange w:id="14856" w:author="Anusha De" w:date="2022-08-01T14:48:00Z">
            <w:rPr/>
          </w:rPrChange>
        </w:rPr>
        <w:t>higher</w:t>
      </w:r>
      <w:r w:rsidR="00F73A4C" w:rsidRPr="00992146">
        <w:rPr>
          <w:lang w:val="en-US"/>
          <w:rPrChange w:id="14857" w:author="Anusha De" w:date="2022-08-01T14:48:00Z">
            <w:rPr/>
          </w:rPrChange>
        </w:rPr>
        <w:t xml:space="preserve"> </w:t>
      </w:r>
      <w:r w:rsidRPr="00992146">
        <w:rPr>
          <w:lang w:val="en-US"/>
          <w:rPrChange w:id="14858" w:author="Anusha De" w:date="2022-08-01T14:48:00Z">
            <w:rPr/>
          </w:rPrChange>
        </w:rPr>
        <w:t>scores</w:t>
      </w:r>
      <w:r w:rsidR="00F73A4C" w:rsidRPr="00992146">
        <w:rPr>
          <w:lang w:val="en-US"/>
          <w:rPrChange w:id="14859" w:author="Anusha De" w:date="2022-08-01T14:48:00Z">
            <w:rPr/>
          </w:rPrChange>
        </w:rPr>
        <w:t xml:space="preserve"> </w:t>
      </w:r>
      <w:r w:rsidRPr="00992146">
        <w:rPr>
          <w:lang w:val="en-US"/>
          <w:rPrChange w:id="14860" w:author="Anusha De" w:date="2022-08-01T14:48:00Z">
            <w:rPr/>
          </w:rPrChange>
        </w:rPr>
        <w:t>than</w:t>
      </w:r>
      <w:r w:rsidR="00F73A4C" w:rsidRPr="00992146">
        <w:rPr>
          <w:lang w:val="en-US"/>
          <w:rPrChange w:id="14861" w:author="Anusha De" w:date="2022-08-01T14:48:00Z">
            <w:rPr/>
          </w:rPrChange>
        </w:rPr>
        <w:t xml:space="preserve"> </w:t>
      </w:r>
      <w:r w:rsidRPr="00992146">
        <w:rPr>
          <w:lang w:val="en-US"/>
          <w:rPrChange w:id="14862" w:author="Anusha De" w:date="2022-08-01T14:48:00Z">
            <w:rPr/>
          </w:rPrChange>
        </w:rPr>
        <w:t>men,</w:t>
      </w:r>
      <w:r w:rsidR="00F73A4C" w:rsidRPr="00992146">
        <w:rPr>
          <w:lang w:val="en-US"/>
          <w:rPrChange w:id="14863" w:author="Anusha De" w:date="2022-08-01T14:48:00Z">
            <w:rPr/>
          </w:rPrChange>
        </w:rPr>
        <w:t xml:space="preserve"> </w:t>
      </w:r>
      <w:r w:rsidRPr="00992146">
        <w:rPr>
          <w:lang w:val="en-US"/>
          <w:rPrChange w:id="14864" w:author="Anusha De" w:date="2022-08-01T14:48:00Z">
            <w:rPr/>
          </w:rPrChange>
        </w:rPr>
        <w:t>but</w:t>
      </w:r>
      <w:r w:rsidR="00F73A4C" w:rsidRPr="00992146">
        <w:rPr>
          <w:lang w:val="en-US"/>
          <w:rPrChange w:id="14865" w:author="Anusha De" w:date="2022-08-01T14:48:00Z">
            <w:rPr/>
          </w:rPrChange>
        </w:rPr>
        <w:t xml:space="preserve"> </w:t>
      </w:r>
      <w:r w:rsidRPr="00992146">
        <w:rPr>
          <w:lang w:val="en-US"/>
          <w:rPrChange w:id="14866" w:author="Anusha De" w:date="2022-08-01T14:48:00Z">
            <w:rPr/>
          </w:rPrChange>
        </w:rPr>
        <w:t>again,</w:t>
      </w:r>
      <w:r w:rsidR="00F73A4C" w:rsidRPr="00992146">
        <w:rPr>
          <w:lang w:val="en-US"/>
          <w:rPrChange w:id="14867" w:author="Anusha De" w:date="2022-08-01T14:48:00Z">
            <w:rPr/>
          </w:rPrChange>
        </w:rPr>
        <w:t xml:space="preserve"> </w:t>
      </w:r>
      <w:r w:rsidRPr="00992146">
        <w:rPr>
          <w:lang w:val="en-US"/>
          <w:rPrChange w:id="14868" w:author="Anusha De" w:date="2022-08-01T14:48:00Z">
            <w:rPr/>
          </w:rPrChange>
        </w:rPr>
        <w:t>these</w:t>
      </w:r>
      <w:r w:rsidR="00F73A4C" w:rsidRPr="00992146">
        <w:rPr>
          <w:lang w:val="en-US"/>
          <w:rPrChange w:id="14869" w:author="Anusha De" w:date="2022-08-01T14:48:00Z">
            <w:rPr/>
          </w:rPrChange>
        </w:rPr>
        <w:t xml:space="preserve"> </w:t>
      </w:r>
      <w:r w:rsidRPr="00992146">
        <w:rPr>
          <w:lang w:val="en-US"/>
          <w:rPrChange w:id="14870" w:author="Anusha De" w:date="2022-08-01T14:48:00Z">
            <w:rPr/>
          </w:rPrChange>
        </w:rPr>
        <w:t>results</w:t>
      </w:r>
      <w:r w:rsidR="00F73A4C" w:rsidRPr="00992146">
        <w:rPr>
          <w:lang w:val="en-US"/>
          <w:rPrChange w:id="14871" w:author="Anusha De" w:date="2022-08-01T14:48:00Z">
            <w:rPr/>
          </w:rPrChange>
        </w:rPr>
        <w:t xml:space="preserve"> </w:t>
      </w:r>
      <w:r w:rsidRPr="00992146">
        <w:rPr>
          <w:lang w:val="en-US"/>
          <w:rPrChange w:id="14872" w:author="Anusha De" w:date="2022-08-01T14:48:00Z">
            <w:rPr/>
          </w:rPrChange>
        </w:rPr>
        <w:t>need</w:t>
      </w:r>
      <w:r w:rsidR="00F73A4C" w:rsidRPr="00992146">
        <w:rPr>
          <w:lang w:val="en-US"/>
          <w:rPrChange w:id="14873" w:author="Anusha De" w:date="2022-08-01T14:48:00Z">
            <w:rPr/>
          </w:rPrChange>
        </w:rPr>
        <w:t xml:space="preserve"> </w:t>
      </w:r>
      <w:r w:rsidRPr="00992146">
        <w:rPr>
          <w:lang w:val="en-US"/>
          <w:rPrChange w:id="14874" w:author="Anusha De" w:date="2022-08-01T14:48:00Z">
            <w:rPr/>
          </w:rPrChange>
        </w:rPr>
        <w:t>to</w:t>
      </w:r>
      <w:r w:rsidR="00F73A4C" w:rsidRPr="00992146">
        <w:rPr>
          <w:lang w:val="en-US"/>
          <w:rPrChange w:id="14875" w:author="Anusha De" w:date="2022-08-01T14:48:00Z">
            <w:rPr/>
          </w:rPrChange>
        </w:rPr>
        <w:t xml:space="preserve"> </w:t>
      </w:r>
      <w:r w:rsidRPr="00992146">
        <w:rPr>
          <w:lang w:val="en-US"/>
          <w:rPrChange w:id="14876" w:author="Anusha De" w:date="2022-08-01T14:48:00Z">
            <w:rPr/>
          </w:rPrChange>
        </w:rPr>
        <w:t>be</w:t>
      </w:r>
      <w:r w:rsidR="00F73A4C" w:rsidRPr="00992146">
        <w:rPr>
          <w:lang w:val="en-US"/>
          <w:rPrChange w:id="14877" w:author="Anusha De" w:date="2022-08-01T14:48:00Z">
            <w:rPr/>
          </w:rPrChange>
        </w:rPr>
        <w:t xml:space="preserve"> </w:t>
      </w:r>
      <w:r w:rsidRPr="00992146">
        <w:rPr>
          <w:lang w:val="en-US"/>
          <w:rPrChange w:id="14878" w:author="Anusha De" w:date="2022-08-01T14:48:00Z">
            <w:rPr/>
          </w:rPrChange>
        </w:rPr>
        <w:t>interpreted</w:t>
      </w:r>
      <w:r w:rsidR="00F73A4C" w:rsidRPr="00992146">
        <w:rPr>
          <w:lang w:val="en-US"/>
          <w:rPrChange w:id="14879" w:author="Anusha De" w:date="2022-08-01T14:48:00Z">
            <w:rPr/>
          </w:rPrChange>
        </w:rPr>
        <w:t xml:space="preserve"> </w:t>
      </w:r>
      <w:r w:rsidRPr="00992146">
        <w:rPr>
          <w:lang w:val="en-US"/>
          <w:rPrChange w:id="14880" w:author="Anusha De" w:date="2022-08-01T14:48:00Z">
            <w:rPr/>
          </w:rPrChange>
        </w:rPr>
        <w:t>with</w:t>
      </w:r>
      <w:r w:rsidR="00F73A4C" w:rsidRPr="00992146">
        <w:rPr>
          <w:lang w:val="en-US"/>
          <w:rPrChange w:id="14881" w:author="Anusha De" w:date="2022-08-01T14:48:00Z">
            <w:rPr/>
          </w:rPrChange>
        </w:rPr>
        <w:t xml:space="preserve"> </w:t>
      </w:r>
      <w:r w:rsidRPr="00992146">
        <w:rPr>
          <w:lang w:val="en-US"/>
          <w:rPrChange w:id="14882" w:author="Anusha De" w:date="2022-08-01T14:48:00Z">
            <w:rPr/>
          </w:rPrChange>
        </w:rPr>
        <w:t>care</w:t>
      </w:r>
      <w:r w:rsidR="00F73A4C" w:rsidRPr="00992146">
        <w:rPr>
          <w:lang w:val="en-US"/>
          <w:rPrChange w:id="14883" w:author="Anusha De" w:date="2022-08-01T14:48:00Z">
            <w:rPr/>
          </w:rPrChange>
        </w:rPr>
        <w:t xml:space="preserve"> </w:t>
      </w:r>
      <w:r w:rsidRPr="00992146">
        <w:rPr>
          <w:lang w:val="en-US"/>
          <w:rPrChange w:id="14884" w:author="Anusha De" w:date="2022-08-01T14:48:00Z">
            <w:rPr/>
          </w:rPrChange>
        </w:rPr>
        <w:t>given</w:t>
      </w:r>
      <w:r w:rsidR="00F73A4C" w:rsidRPr="00992146">
        <w:rPr>
          <w:lang w:val="en-US"/>
          <w:rPrChange w:id="14885" w:author="Anusha De" w:date="2022-08-01T14:48:00Z">
            <w:rPr/>
          </w:rPrChange>
        </w:rPr>
        <w:t xml:space="preserve"> </w:t>
      </w:r>
      <w:r w:rsidRPr="00992146">
        <w:rPr>
          <w:lang w:val="en-US"/>
          <w:rPrChange w:id="14886" w:author="Anusha De" w:date="2022-08-01T14:48:00Z">
            <w:rPr/>
          </w:rPrChange>
        </w:rPr>
        <w:t>the</w:t>
      </w:r>
      <w:r w:rsidR="00F73A4C" w:rsidRPr="00992146">
        <w:rPr>
          <w:lang w:val="en-US"/>
          <w:rPrChange w:id="14887" w:author="Anusha De" w:date="2022-08-01T14:48:00Z">
            <w:rPr/>
          </w:rPrChange>
        </w:rPr>
        <w:t xml:space="preserve"> </w:t>
      </w:r>
      <w:r w:rsidRPr="00992146">
        <w:rPr>
          <w:lang w:val="en-US"/>
          <w:rPrChange w:id="14888" w:author="Anusha De" w:date="2022-08-01T14:48:00Z">
            <w:rPr/>
          </w:rPrChange>
        </w:rPr>
        <w:t>very</w:t>
      </w:r>
      <w:r w:rsidR="00F73A4C" w:rsidRPr="00992146">
        <w:rPr>
          <w:lang w:val="en-US"/>
          <w:rPrChange w:id="14889" w:author="Anusha De" w:date="2022-08-01T14:48:00Z">
            <w:rPr/>
          </w:rPrChange>
        </w:rPr>
        <w:t xml:space="preserve"> </w:t>
      </w:r>
      <w:r w:rsidRPr="00992146">
        <w:rPr>
          <w:lang w:val="en-US"/>
          <w:rPrChange w:id="14890" w:author="Anusha De" w:date="2022-08-01T14:48:00Z">
            <w:rPr/>
          </w:rPrChange>
        </w:rPr>
        <w:t>few</w:t>
      </w:r>
      <w:r w:rsidR="00F73A4C" w:rsidRPr="00992146">
        <w:rPr>
          <w:lang w:val="en-US"/>
          <w:rPrChange w:id="14891" w:author="Anusha De" w:date="2022-08-01T14:48:00Z">
            <w:rPr/>
          </w:rPrChange>
        </w:rPr>
        <w:t xml:space="preserve"> </w:t>
      </w:r>
      <w:r w:rsidRPr="00992146">
        <w:rPr>
          <w:lang w:val="en-US"/>
          <w:rPrChange w:id="14892" w:author="Anusha De" w:date="2022-08-01T14:48:00Z">
            <w:rPr/>
          </w:rPrChange>
        </w:rPr>
        <w:t>female</w:t>
      </w:r>
      <w:r w:rsidR="00F73A4C" w:rsidRPr="00992146">
        <w:rPr>
          <w:lang w:val="en-US"/>
          <w:rPrChange w:id="14893" w:author="Anusha De" w:date="2022-08-01T14:48:00Z">
            <w:rPr/>
          </w:rPrChange>
        </w:rPr>
        <w:t xml:space="preserve"> </w:t>
      </w:r>
      <w:r w:rsidRPr="00992146">
        <w:rPr>
          <w:lang w:val="en-US"/>
          <w:rPrChange w:id="14894" w:author="Anusha De" w:date="2022-08-01T14:48:00Z">
            <w:rPr/>
          </w:rPrChange>
        </w:rPr>
        <w:t>traders</w:t>
      </w:r>
      <w:r w:rsidR="00F73A4C" w:rsidRPr="00992146">
        <w:rPr>
          <w:lang w:val="en-US"/>
          <w:rPrChange w:id="14895" w:author="Anusha De" w:date="2022-08-01T14:48:00Z">
            <w:rPr/>
          </w:rPrChange>
        </w:rPr>
        <w:t xml:space="preserve"> </w:t>
      </w:r>
      <w:r w:rsidRPr="00992146">
        <w:rPr>
          <w:lang w:val="en-US"/>
          <w:rPrChange w:id="14896" w:author="Anusha De" w:date="2022-08-01T14:48:00Z">
            <w:rPr/>
          </w:rPrChange>
        </w:rPr>
        <w:t>we</w:t>
      </w:r>
      <w:r w:rsidR="00F73A4C" w:rsidRPr="00992146">
        <w:rPr>
          <w:lang w:val="en-US"/>
          <w:rPrChange w:id="14897" w:author="Anusha De" w:date="2022-08-01T14:48:00Z">
            <w:rPr/>
          </w:rPrChange>
        </w:rPr>
        <w:t xml:space="preserve"> </w:t>
      </w:r>
      <w:r w:rsidRPr="00992146">
        <w:rPr>
          <w:lang w:val="en-US"/>
          <w:rPrChange w:id="14898" w:author="Anusha De" w:date="2022-08-01T14:48:00Z">
            <w:rPr/>
          </w:rPrChange>
        </w:rPr>
        <w:t>have</w:t>
      </w:r>
      <w:r w:rsidR="00F73A4C" w:rsidRPr="00992146">
        <w:rPr>
          <w:lang w:val="en-US"/>
          <w:rPrChange w:id="14899" w:author="Anusha De" w:date="2022-08-01T14:48:00Z">
            <w:rPr/>
          </w:rPrChange>
        </w:rPr>
        <w:t xml:space="preserve"> </w:t>
      </w:r>
      <w:r w:rsidRPr="00992146">
        <w:rPr>
          <w:lang w:val="en-US"/>
          <w:rPrChange w:id="14900" w:author="Anusha De" w:date="2022-08-01T14:48:00Z">
            <w:rPr/>
          </w:rPrChange>
        </w:rPr>
        <w:t>in</w:t>
      </w:r>
      <w:r w:rsidR="00F73A4C" w:rsidRPr="00992146">
        <w:rPr>
          <w:lang w:val="en-US"/>
          <w:rPrChange w:id="14901" w:author="Anusha De" w:date="2022-08-01T14:48:00Z">
            <w:rPr/>
          </w:rPrChange>
        </w:rPr>
        <w:t xml:space="preserve"> </w:t>
      </w:r>
      <w:r w:rsidRPr="00992146">
        <w:rPr>
          <w:lang w:val="en-US"/>
          <w:rPrChange w:id="14902" w:author="Anusha De" w:date="2022-08-01T14:48:00Z">
            <w:rPr/>
          </w:rPrChange>
        </w:rPr>
        <w:t>the</w:t>
      </w:r>
      <w:r w:rsidR="00F73A4C" w:rsidRPr="00992146">
        <w:rPr>
          <w:lang w:val="en-US"/>
          <w:rPrChange w:id="14903" w:author="Anusha De" w:date="2022-08-01T14:48:00Z">
            <w:rPr/>
          </w:rPrChange>
        </w:rPr>
        <w:t xml:space="preserve"> </w:t>
      </w:r>
      <w:r w:rsidRPr="00992146">
        <w:rPr>
          <w:lang w:val="en-US"/>
          <w:rPrChange w:id="14904" w:author="Anusha De" w:date="2022-08-01T14:48:00Z">
            <w:rPr/>
          </w:rPrChange>
        </w:rPr>
        <w:t>sample.</w:t>
      </w:r>
      <w:r w:rsidR="00F73A4C" w:rsidRPr="00992146">
        <w:rPr>
          <w:lang w:val="en-US"/>
          <w:rPrChange w:id="14905" w:author="Anusha De" w:date="2022-08-01T14:48:00Z">
            <w:rPr/>
          </w:rPrChange>
        </w:rPr>
        <w:t xml:space="preserve"> </w:t>
      </w:r>
      <w:r w:rsidRPr="00992146">
        <w:rPr>
          <w:lang w:val="en-US"/>
          <w:rPrChange w:id="14906" w:author="Anusha De" w:date="2022-08-01T14:48:00Z">
            <w:rPr/>
          </w:rPrChange>
        </w:rPr>
        <w:t>For</w:t>
      </w:r>
      <w:r w:rsidR="00F73A4C" w:rsidRPr="00992146">
        <w:rPr>
          <w:lang w:val="en-US"/>
          <w:rPrChange w:id="14907" w:author="Anusha De" w:date="2022-08-01T14:48:00Z">
            <w:rPr/>
          </w:rPrChange>
        </w:rPr>
        <w:t xml:space="preserve"> </w:t>
      </w:r>
      <w:r w:rsidRPr="00992146">
        <w:rPr>
          <w:lang w:val="en-US"/>
          <w:rPrChange w:id="14908" w:author="Anusha De" w:date="2022-08-01T14:48:00Z">
            <w:rPr/>
          </w:rPrChange>
        </w:rPr>
        <w:t>processors,</w:t>
      </w:r>
      <w:r w:rsidR="00F73A4C" w:rsidRPr="00992146">
        <w:rPr>
          <w:lang w:val="en-US"/>
          <w:rPrChange w:id="14909" w:author="Anusha De" w:date="2022-08-01T14:48:00Z">
            <w:rPr/>
          </w:rPrChange>
        </w:rPr>
        <w:t xml:space="preserve"> </w:t>
      </w:r>
      <w:r w:rsidRPr="00992146">
        <w:rPr>
          <w:lang w:val="en-US"/>
          <w:rPrChange w:id="14910" w:author="Anusha De" w:date="2022-08-01T14:48:00Z">
            <w:rPr/>
          </w:rPrChange>
        </w:rPr>
        <w:t>men</w:t>
      </w:r>
      <w:r w:rsidR="00F73A4C" w:rsidRPr="00992146">
        <w:rPr>
          <w:lang w:val="en-US"/>
          <w:rPrChange w:id="14911" w:author="Anusha De" w:date="2022-08-01T14:48:00Z">
            <w:rPr/>
          </w:rPrChange>
        </w:rPr>
        <w:t xml:space="preserve"> </w:t>
      </w:r>
      <w:r w:rsidRPr="00992146">
        <w:rPr>
          <w:lang w:val="en-US"/>
          <w:rPrChange w:id="14912" w:author="Anusha De" w:date="2022-08-01T14:48:00Z">
            <w:rPr/>
          </w:rPrChange>
        </w:rPr>
        <w:t>seem</w:t>
      </w:r>
      <w:r w:rsidR="00F73A4C" w:rsidRPr="00992146">
        <w:rPr>
          <w:lang w:val="en-US"/>
          <w:rPrChange w:id="14913" w:author="Anusha De" w:date="2022-08-01T14:48:00Z">
            <w:rPr/>
          </w:rPrChange>
        </w:rPr>
        <w:t xml:space="preserve"> </w:t>
      </w:r>
      <w:r w:rsidRPr="00992146">
        <w:rPr>
          <w:lang w:val="en-US"/>
          <w:rPrChange w:id="14914" w:author="Anusha De" w:date="2022-08-01T14:48:00Z">
            <w:rPr/>
          </w:rPrChange>
        </w:rPr>
        <w:t>to</w:t>
      </w:r>
      <w:r w:rsidR="00F73A4C" w:rsidRPr="00992146">
        <w:rPr>
          <w:lang w:val="en-US"/>
          <w:rPrChange w:id="14915" w:author="Anusha De" w:date="2022-08-01T14:48:00Z">
            <w:rPr/>
          </w:rPrChange>
        </w:rPr>
        <w:t xml:space="preserve"> </w:t>
      </w:r>
      <w:r w:rsidRPr="00992146">
        <w:rPr>
          <w:lang w:val="en-US"/>
          <w:rPrChange w:id="14916" w:author="Anusha De" w:date="2022-08-01T14:48:00Z">
            <w:rPr/>
          </w:rPrChange>
        </w:rPr>
        <w:t>get</w:t>
      </w:r>
      <w:r w:rsidR="00F73A4C" w:rsidRPr="00992146">
        <w:rPr>
          <w:lang w:val="en-US"/>
          <w:rPrChange w:id="14917" w:author="Anusha De" w:date="2022-08-01T14:48:00Z">
            <w:rPr/>
          </w:rPrChange>
        </w:rPr>
        <w:t xml:space="preserve"> </w:t>
      </w:r>
      <w:r w:rsidRPr="00992146">
        <w:rPr>
          <w:lang w:val="en-US"/>
          <w:rPrChange w:id="14918" w:author="Anusha De" w:date="2022-08-01T14:48:00Z">
            <w:rPr/>
          </w:rPrChange>
        </w:rPr>
        <w:t>somewhat</w:t>
      </w:r>
      <w:r w:rsidR="00F73A4C" w:rsidRPr="00992146">
        <w:rPr>
          <w:lang w:val="en-US"/>
          <w:rPrChange w:id="14919" w:author="Anusha De" w:date="2022-08-01T14:48:00Z">
            <w:rPr/>
          </w:rPrChange>
        </w:rPr>
        <w:t xml:space="preserve"> </w:t>
      </w:r>
      <w:r w:rsidRPr="00992146">
        <w:rPr>
          <w:lang w:val="en-US"/>
          <w:rPrChange w:id="14920" w:author="Anusha De" w:date="2022-08-01T14:48:00Z">
            <w:rPr/>
          </w:rPrChange>
        </w:rPr>
        <w:t>higher</w:t>
      </w:r>
      <w:r w:rsidR="00F73A4C" w:rsidRPr="00992146">
        <w:rPr>
          <w:lang w:val="en-US"/>
          <w:rPrChange w:id="14921" w:author="Anusha De" w:date="2022-08-01T14:48:00Z">
            <w:rPr/>
          </w:rPrChange>
        </w:rPr>
        <w:t xml:space="preserve"> </w:t>
      </w:r>
      <w:r w:rsidRPr="00992146">
        <w:rPr>
          <w:lang w:val="en-US"/>
          <w:rPrChange w:id="14922" w:author="Anusha De" w:date="2022-08-01T14:48:00Z">
            <w:rPr/>
          </w:rPrChange>
        </w:rPr>
        <w:t>ratings,</w:t>
      </w:r>
      <w:r w:rsidR="00F73A4C" w:rsidRPr="00992146">
        <w:rPr>
          <w:lang w:val="en-US"/>
          <w:rPrChange w:id="14923" w:author="Anusha De" w:date="2022-08-01T14:48:00Z">
            <w:rPr/>
          </w:rPrChange>
        </w:rPr>
        <w:t xml:space="preserve"> </w:t>
      </w:r>
      <w:r w:rsidRPr="00992146">
        <w:rPr>
          <w:lang w:val="en-US"/>
          <w:rPrChange w:id="14924" w:author="Anusha De" w:date="2022-08-01T14:48:00Z">
            <w:rPr/>
          </w:rPrChange>
        </w:rPr>
        <w:t>except</w:t>
      </w:r>
      <w:r w:rsidR="00F73A4C" w:rsidRPr="00992146">
        <w:rPr>
          <w:lang w:val="en-US"/>
          <w:rPrChange w:id="14925" w:author="Anusha De" w:date="2022-08-01T14:48:00Z">
            <w:rPr/>
          </w:rPrChange>
        </w:rPr>
        <w:t xml:space="preserve"> </w:t>
      </w:r>
      <w:r w:rsidRPr="00992146">
        <w:rPr>
          <w:lang w:val="en-US"/>
          <w:rPrChange w:id="14926" w:author="Anusha De" w:date="2022-08-01T14:48:00Z">
            <w:rPr/>
          </w:rPrChange>
        </w:rPr>
        <w:t>perhaps</w:t>
      </w:r>
      <w:r w:rsidR="00F73A4C" w:rsidRPr="00992146">
        <w:rPr>
          <w:lang w:val="en-US"/>
          <w:rPrChange w:id="14927" w:author="Anusha De" w:date="2022-08-01T14:48:00Z">
            <w:rPr/>
          </w:rPrChange>
        </w:rPr>
        <w:t xml:space="preserve"> </w:t>
      </w:r>
      <w:r w:rsidRPr="00992146">
        <w:rPr>
          <w:lang w:val="en-US"/>
          <w:rPrChange w:id="14928" w:author="Anusha De" w:date="2022-08-01T14:48:00Z">
            <w:rPr/>
          </w:rPrChange>
        </w:rPr>
        <w:t>on</w:t>
      </w:r>
      <w:r w:rsidR="00F73A4C" w:rsidRPr="00992146">
        <w:rPr>
          <w:lang w:val="en-US"/>
          <w:rPrChange w:id="14929" w:author="Anusha De" w:date="2022-08-01T14:48:00Z">
            <w:rPr/>
          </w:rPrChange>
        </w:rPr>
        <w:t xml:space="preserve"> </w:t>
      </w:r>
      <w:r w:rsidRPr="00992146">
        <w:rPr>
          <w:lang w:val="en-US"/>
          <w:rPrChange w:id="14930" w:author="Anusha De" w:date="2022-08-01T14:48:00Z">
            <w:rPr/>
          </w:rPrChange>
        </w:rPr>
        <w:t>the</w:t>
      </w:r>
      <w:r w:rsidR="00F73A4C" w:rsidRPr="00992146">
        <w:rPr>
          <w:lang w:val="en-US"/>
          <w:rPrChange w:id="14931" w:author="Anusha De" w:date="2022-08-01T14:48:00Z">
            <w:rPr/>
          </w:rPrChange>
        </w:rPr>
        <w:t xml:space="preserve"> </w:t>
      </w:r>
      <w:r w:rsidRPr="00992146">
        <w:rPr>
          <w:lang w:val="en-US"/>
          <w:rPrChange w:id="14932" w:author="Anusha De" w:date="2022-08-01T14:48:00Z">
            <w:rPr/>
          </w:rPrChange>
        </w:rPr>
        <w:t>quality</w:t>
      </w:r>
      <w:r w:rsidR="00F73A4C" w:rsidRPr="00992146">
        <w:rPr>
          <w:lang w:val="en-US"/>
          <w:rPrChange w:id="14933" w:author="Anusha De" w:date="2022-08-01T14:48:00Z">
            <w:rPr/>
          </w:rPrChange>
        </w:rPr>
        <w:t xml:space="preserve"> </w:t>
      </w:r>
      <w:r w:rsidRPr="00992146">
        <w:rPr>
          <w:lang w:val="en-US"/>
          <w:rPrChange w:id="14934" w:author="Anusha De" w:date="2022-08-01T14:48:00Z">
            <w:rPr/>
          </w:rPrChange>
        </w:rPr>
        <w:t>dimension.</w:t>
      </w:r>
      <w:r w:rsidR="00F73A4C" w:rsidRPr="00992146">
        <w:rPr>
          <w:lang w:val="en-US"/>
          <w:rPrChange w:id="14935" w:author="Anusha De" w:date="2022-08-01T14:48:00Z">
            <w:rPr/>
          </w:rPrChange>
        </w:rPr>
        <w:t xml:space="preserve"> </w:t>
      </w:r>
      <w:r w:rsidRPr="00992146">
        <w:rPr>
          <w:lang w:val="en-US"/>
          <w:rPrChange w:id="14936" w:author="Anusha De" w:date="2022-08-01T14:48:00Z">
            <w:rPr/>
          </w:rPrChange>
        </w:rPr>
        <w:t>In</w:t>
      </w:r>
      <w:r w:rsidR="00F73A4C" w:rsidRPr="00992146">
        <w:rPr>
          <w:lang w:val="en-US"/>
          <w:rPrChange w:id="14937" w:author="Anusha De" w:date="2022-08-01T14:48:00Z">
            <w:rPr/>
          </w:rPrChange>
        </w:rPr>
        <w:t xml:space="preserve"> </w:t>
      </w:r>
      <w:r w:rsidRPr="00992146">
        <w:rPr>
          <w:lang w:val="en-US"/>
          <w:rPrChange w:id="14938" w:author="Anusha De" w:date="2022-08-01T14:48:00Z">
            <w:rPr/>
          </w:rPrChange>
        </w:rPr>
        <w:t>all,</w:t>
      </w:r>
      <w:r w:rsidR="00F73A4C" w:rsidRPr="00992146">
        <w:rPr>
          <w:lang w:val="en-US"/>
          <w:rPrChange w:id="14939" w:author="Anusha De" w:date="2022-08-01T14:48:00Z">
            <w:rPr/>
          </w:rPrChange>
        </w:rPr>
        <w:t xml:space="preserve"> </w:t>
      </w:r>
      <w:r w:rsidRPr="00992146">
        <w:rPr>
          <w:lang w:val="en-US"/>
          <w:rPrChange w:id="14940" w:author="Anusha De" w:date="2022-08-01T14:48:00Z">
            <w:rPr/>
          </w:rPrChange>
        </w:rPr>
        <w:t>the</w:t>
      </w:r>
      <w:r w:rsidR="00F73A4C" w:rsidRPr="00992146">
        <w:rPr>
          <w:lang w:val="en-US"/>
          <w:rPrChange w:id="14941" w:author="Anusha De" w:date="2022-08-01T14:48:00Z">
            <w:rPr/>
          </w:rPrChange>
        </w:rPr>
        <w:t xml:space="preserve"> </w:t>
      </w:r>
      <w:r w:rsidRPr="00992146">
        <w:rPr>
          <w:lang w:val="en-US"/>
          <w:rPrChange w:id="14942" w:author="Anusha De" w:date="2022-08-01T14:48:00Z">
            <w:rPr/>
          </w:rPrChange>
        </w:rPr>
        <w:t>descriptive</w:t>
      </w:r>
      <w:r w:rsidR="00F73A4C" w:rsidRPr="00992146">
        <w:rPr>
          <w:lang w:val="en-US"/>
          <w:rPrChange w:id="14943" w:author="Anusha De" w:date="2022-08-01T14:48:00Z">
            <w:rPr/>
          </w:rPrChange>
        </w:rPr>
        <w:t xml:space="preserve"> </w:t>
      </w:r>
      <w:r w:rsidRPr="00992146">
        <w:rPr>
          <w:lang w:val="en-US"/>
          <w:rPrChange w:id="14944" w:author="Anusha De" w:date="2022-08-01T14:48:00Z">
            <w:rPr/>
          </w:rPrChange>
        </w:rPr>
        <w:t>analysis</w:t>
      </w:r>
      <w:r w:rsidR="00F73A4C" w:rsidRPr="00992146">
        <w:rPr>
          <w:lang w:val="en-US"/>
          <w:rPrChange w:id="14945" w:author="Anusha De" w:date="2022-08-01T14:48:00Z">
            <w:rPr/>
          </w:rPrChange>
        </w:rPr>
        <w:t xml:space="preserve"> </w:t>
      </w:r>
      <w:r w:rsidRPr="00992146">
        <w:rPr>
          <w:lang w:val="en-US"/>
          <w:rPrChange w:id="14946" w:author="Anusha De" w:date="2022-08-01T14:48:00Z">
            <w:rPr/>
          </w:rPrChange>
        </w:rPr>
        <w:t>provides</w:t>
      </w:r>
      <w:r w:rsidR="00F73A4C" w:rsidRPr="00992146">
        <w:rPr>
          <w:lang w:val="en-US"/>
          <w:rPrChange w:id="14947" w:author="Anusha De" w:date="2022-08-01T14:48:00Z">
            <w:rPr/>
          </w:rPrChange>
        </w:rPr>
        <w:t xml:space="preserve"> </w:t>
      </w:r>
      <w:r w:rsidRPr="00992146">
        <w:rPr>
          <w:lang w:val="en-US"/>
          <w:rPrChange w:id="14948" w:author="Anusha De" w:date="2022-08-01T14:48:00Z">
            <w:rPr/>
          </w:rPrChange>
        </w:rPr>
        <w:t>little</w:t>
      </w:r>
      <w:r w:rsidR="00F73A4C" w:rsidRPr="00992146">
        <w:rPr>
          <w:lang w:val="en-US"/>
          <w:rPrChange w:id="14949" w:author="Anusha De" w:date="2022-08-01T14:48:00Z">
            <w:rPr/>
          </w:rPrChange>
        </w:rPr>
        <w:t xml:space="preserve"> </w:t>
      </w:r>
      <w:r w:rsidRPr="00992146">
        <w:rPr>
          <w:lang w:val="en-US"/>
          <w:rPrChange w:id="14950" w:author="Anusha De" w:date="2022-08-01T14:48:00Z">
            <w:rPr/>
          </w:rPrChange>
        </w:rPr>
        <w:t>support</w:t>
      </w:r>
      <w:r w:rsidR="00F73A4C" w:rsidRPr="00992146">
        <w:rPr>
          <w:lang w:val="en-US"/>
          <w:rPrChange w:id="14951" w:author="Anusha De" w:date="2022-08-01T14:48:00Z">
            <w:rPr/>
          </w:rPrChange>
        </w:rPr>
        <w:t xml:space="preserve"> </w:t>
      </w:r>
      <w:r w:rsidRPr="00992146">
        <w:rPr>
          <w:lang w:val="en-US"/>
          <w:rPrChange w:id="14952" w:author="Anusha De" w:date="2022-08-01T14:48:00Z">
            <w:rPr/>
          </w:rPrChange>
        </w:rPr>
        <w:t>for</w:t>
      </w:r>
      <w:r w:rsidR="00F73A4C" w:rsidRPr="00992146">
        <w:rPr>
          <w:lang w:val="en-US"/>
          <w:rPrChange w:id="14953" w:author="Anusha De" w:date="2022-08-01T14:48:00Z">
            <w:rPr/>
          </w:rPrChange>
        </w:rPr>
        <w:t xml:space="preserve"> </w:t>
      </w:r>
      <w:r w:rsidRPr="00992146">
        <w:rPr>
          <w:lang w:val="en-US"/>
          <w:rPrChange w:id="14954" w:author="Anusha De" w:date="2022-08-01T14:48:00Z">
            <w:rPr/>
          </w:rPrChange>
        </w:rPr>
        <w:t>hypothesis</w:t>
      </w:r>
      <w:r w:rsidR="00F73A4C" w:rsidRPr="00992146">
        <w:rPr>
          <w:lang w:val="en-US"/>
          <w:rPrChange w:id="14955" w:author="Anusha De" w:date="2022-08-01T14:48:00Z">
            <w:rPr/>
          </w:rPrChange>
        </w:rPr>
        <w:t xml:space="preserve"> </w:t>
      </w:r>
      <w:r w:rsidRPr="00992146">
        <w:rPr>
          <w:lang w:val="en-US"/>
          <w:rPrChange w:id="14956" w:author="Anusha De" w:date="2022-08-01T14:48:00Z">
            <w:rPr/>
          </w:rPrChange>
        </w:rPr>
        <w:t>4.</w:t>
      </w:r>
    </w:p>
    <w:p w14:paraId="3988FC5E" w14:textId="348833DF" w:rsidR="005139B5" w:rsidRPr="00992146" w:rsidRDefault="0081249E">
      <w:pPr>
        <w:rPr>
          <w:lang w:val="en-US"/>
          <w:rPrChange w:id="14957" w:author="Anusha De" w:date="2022-08-01T14:48:00Z">
            <w:rPr/>
          </w:rPrChange>
        </w:rPr>
        <w:pPrChange w:id="14958" w:author="Steve Wiggins" w:date="2022-07-30T18:23:00Z">
          <w:pPr>
            <w:pStyle w:val="1PP"/>
            <w:jc w:val="both"/>
          </w:pPr>
        </w:pPrChange>
      </w:pPr>
      <w:r w:rsidRPr="00992146">
        <w:rPr>
          <w:lang w:val="en-US"/>
          <w:rPrChange w:id="14959" w:author="Anusha De" w:date="2022-08-01T14:48:00Z">
            <w:rPr/>
          </w:rPrChange>
        </w:rPr>
        <w:t>Finally,</w:t>
      </w:r>
      <w:r w:rsidR="00F73A4C" w:rsidRPr="00992146">
        <w:rPr>
          <w:lang w:val="en-US"/>
          <w:rPrChange w:id="14960" w:author="Anusha De" w:date="2022-08-01T14:48:00Z">
            <w:rPr/>
          </w:rPrChange>
        </w:rPr>
        <w:t xml:space="preserve"> </w:t>
      </w:r>
      <w:r w:rsidRPr="00992146">
        <w:rPr>
          <w:lang w:val="en-US"/>
          <w:rPrChange w:id="14961" w:author="Anusha De" w:date="2022-08-01T14:48:00Z">
            <w:rPr/>
          </w:rPrChange>
        </w:rPr>
        <w:t>we</w:t>
      </w:r>
      <w:r w:rsidR="00F73A4C" w:rsidRPr="00992146">
        <w:rPr>
          <w:lang w:val="en-US"/>
          <w:rPrChange w:id="14962" w:author="Anusha De" w:date="2022-08-01T14:48:00Z">
            <w:rPr/>
          </w:rPrChange>
        </w:rPr>
        <w:t xml:space="preserve"> </w:t>
      </w:r>
      <w:r w:rsidRPr="00992146">
        <w:rPr>
          <w:lang w:val="en-US"/>
          <w:rPrChange w:id="14963" w:author="Anusha De" w:date="2022-08-01T14:48:00Z">
            <w:rPr/>
          </w:rPrChange>
        </w:rPr>
        <w:t>look</w:t>
      </w:r>
      <w:r w:rsidR="00F73A4C" w:rsidRPr="00992146">
        <w:rPr>
          <w:lang w:val="en-US"/>
          <w:rPrChange w:id="14964" w:author="Anusha De" w:date="2022-08-01T14:48:00Z">
            <w:rPr/>
          </w:rPrChange>
        </w:rPr>
        <w:t xml:space="preserve"> </w:t>
      </w:r>
      <w:r w:rsidRPr="00992146">
        <w:rPr>
          <w:lang w:val="en-US"/>
          <w:rPrChange w:id="14965" w:author="Anusha De" w:date="2022-08-01T14:48:00Z">
            <w:rPr/>
          </w:rPrChange>
        </w:rPr>
        <w:t>for</w:t>
      </w:r>
      <w:r w:rsidR="00F73A4C" w:rsidRPr="00992146">
        <w:rPr>
          <w:lang w:val="en-US"/>
          <w:rPrChange w:id="14966" w:author="Anusha De" w:date="2022-08-01T14:48:00Z">
            <w:rPr/>
          </w:rPrChange>
        </w:rPr>
        <w:t xml:space="preserve"> </w:t>
      </w:r>
      <w:r w:rsidRPr="00992146">
        <w:rPr>
          <w:lang w:val="en-US"/>
          <w:rPrChange w:id="14967" w:author="Anusha De" w:date="2022-08-01T14:48:00Z">
            <w:rPr/>
          </w:rPrChange>
        </w:rPr>
        <w:t>indications</w:t>
      </w:r>
      <w:r w:rsidR="00F73A4C" w:rsidRPr="00992146">
        <w:rPr>
          <w:lang w:val="en-US"/>
          <w:rPrChange w:id="14968" w:author="Anusha De" w:date="2022-08-01T14:48:00Z">
            <w:rPr/>
          </w:rPrChange>
        </w:rPr>
        <w:t xml:space="preserve"> </w:t>
      </w:r>
      <w:r w:rsidRPr="00992146">
        <w:rPr>
          <w:lang w:val="en-US"/>
          <w:rPrChange w:id="14969" w:author="Anusha De" w:date="2022-08-01T14:48:00Z">
            <w:rPr/>
          </w:rPrChange>
        </w:rPr>
        <w:t>of</w:t>
      </w:r>
      <w:r w:rsidR="00F73A4C" w:rsidRPr="00992146">
        <w:rPr>
          <w:lang w:val="en-US"/>
          <w:rPrChange w:id="14970" w:author="Anusha De" w:date="2022-08-01T14:48:00Z">
            <w:rPr/>
          </w:rPrChange>
        </w:rPr>
        <w:t xml:space="preserve"> </w:t>
      </w:r>
      <w:r w:rsidRPr="00992146">
        <w:rPr>
          <w:lang w:val="en-US"/>
          <w:rPrChange w:id="14971" w:author="Anusha De" w:date="2022-08-01T14:48:00Z">
            <w:rPr/>
          </w:rPrChange>
        </w:rPr>
        <w:t>female</w:t>
      </w:r>
      <w:r w:rsidR="00F73A4C" w:rsidRPr="00992146">
        <w:rPr>
          <w:lang w:val="en-US"/>
          <w:rPrChange w:id="14972" w:author="Anusha De" w:date="2022-08-01T14:48:00Z">
            <w:rPr/>
          </w:rPrChange>
        </w:rPr>
        <w:t xml:space="preserve"> </w:t>
      </w:r>
      <w:r w:rsidRPr="00992146">
        <w:rPr>
          <w:lang w:val="en-US"/>
          <w:rPrChange w:id="14973" w:author="Anusha De" w:date="2022-08-01T14:48:00Z">
            <w:rPr/>
          </w:rPrChange>
        </w:rPr>
        <w:t>gender</w:t>
      </w:r>
      <w:r w:rsidR="00F73A4C" w:rsidRPr="00992146">
        <w:rPr>
          <w:lang w:val="en-US"/>
          <w:rPrChange w:id="14974" w:author="Anusha De" w:date="2022-08-01T14:48:00Z">
            <w:rPr/>
          </w:rPrChange>
        </w:rPr>
        <w:t xml:space="preserve"> </w:t>
      </w:r>
      <w:r w:rsidRPr="00992146">
        <w:rPr>
          <w:lang w:val="en-US"/>
          <w:rPrChange w:id="14975" w:author="Anusha De" w:date="2022-08-01T14:48:00Z">
            <w:rPr/>
          </w:rPrChange>
        </w:rPr>
        <w:t>homophily</w:t>
      </w:r>
      <w:r w:rsidR="00F73A4C" w:rsidRPr="00992146">
        <w:rPr>
          <w:lang w:val="en-US"/>
          <w:rPrChange w:id="14976" w:author="Anusha De" w:date="2022-08-01T14:48:00Z">
            <w:rPr/>
          </w:rPrChange>
        </w:rPr>
        <w:t xml:space="preserve"> </w:t>
      </w:r>
      <w:r w:rsidRPr="00992146">
        <w:rPr>
          <w:lang w:val="en-US"/>
          <w:rPrChange w:id="14977" w:author="Anusha De" w:date="2022-08-01T14:48:00Z">
            <w:rPr/>
          </w:rPrChange>
        </w:rPr>
        <w:t>(hypothesis</w:t>
      </w:r>
      <w:r w:rsidR="00F73A4C" w:rsidRPr="00992146">
        <w:rPr>
          <w:lang w:val="en-US"/>
          <w:rPrChange w:id="14978" w:author="Anusha De" w:date="2022-08-01T14:48:00Z">
            <w:rPr/>
          </w:rPrChange>
        </w:rPr>
        <w:t xml:space="preserve"> </w:t>
      </w:r>
      <w:r w:rsidRPr="00992146">
        <w:rPr>
          <w:lang w:val="en-US"/>
          <w:rPrChange w:id="14979" w:author="Anusha De" w:date="2022-08-01T14:48:00Z">
            <w:rPr/>
          </w:rPrChange>
        </w:rPr>
        <w:t>5).</w:t>
      </w:r>
      <w:r w:rsidR="00F73A4C" w:rsidRPr="00992146">
        <w:rPr>
          <w:lang w:val="en-US"/>
          <w:rPrChange w:id="14980" w:author="Anusha De" w:date="2022-08-01T14:48:00Z">
            <w:rPr/>
          </w:rPrChange>
        </w:rPr>
        <w:t xml:space="preserve"> </w:t>
      </w:r>
      <w:r w:rsidRPr="00992146">
        <w:rPr>
          <w:lang w:val="en-US"/>
          <w:rPrChange w:id="14981" w:author="Anusha De" w:date="2022-08-01T14:48:00Z">
            <w:rPr/>
          </w:rPrChange>
        </w:rPr>
        <w:t>Aggregating</w:t>
      </w:r>
      <w:r w:rsidR="00F73A4C" w:rsidRPr="00992146">
        <w:rPr>
          <w:lang w:val="en-US"/>
          <w:rPrChange w:id="14982" w:author="Anusha De" w:date="2022-08-01T14:48:00Z">
            <w:rPr/>
          </w:rPrChange>
        </w:rPr>
        <w:t xml:space="preserve"> </w:t>
      </w:r>
      <w:r w:rsidRPr="00992146">
        <w:rPr>
          <w:lang w:val="en-US"/>
          <w:rPrChange w:id="14983" w:author="Anusha De" w:date="2022-08-01T14:48:00Z">
            <w:rPr/>
          </w:rPrChange>
        </w:rPr>
        <w:t>over</w:t>
      </w:r>
      <w:r w:rsidR="00F73A4C" w:rsidRPr="00992146">
        <w:rPr>
          <w:lang w:val="en-US"/>
          <w:rPrChange w:id="14984" w:author="Anusha De" w:date="2022-08-01T14:48:00Z">
            <w:rPr/>
          </w:rPrChange>
        </w:rPr>
        <w:t xml:space="preserve"> </w:t>
      </w:r>
      <w:r w:rsidRPr="00992146">
        <w:rPr>
          <w:lang w:val="en-US"/>
          <w:rPrChange w:id="14985" w:author="Anusha De" w:date="2022-08-01T14:48:00Z">
            <w:rPr/>
          </w:rPrChange>
        </w:rPr>
        <w:t>actors</w:t>
      </w:r>
      <w:r w:rsidR="00F73A4C" w:rsidRPr="00992146">
        <w:rPr>
          <w:lang w:val="en-US"/>
          <w:rPrChange w:id="14986" w:author="Anusha De" w:date="2022-08-01T14:48:00Z">
            <w:rPr/>
          </w:rPrChange>
        </w:rPr>
        <w:t xml:space="preserve"> </w:t>
      </w:r>
      <w:r w:rsidRPr="00992146">
        <w:rPr>
          <w:lang w:val="en-US"/>
          <w:rPrChange w:id="14987" w:author="Anusha De" w:date="2022-08-01T14:48:00Z">
            <w:rPr/>
          </w:rPrChange>
        </w:rPr>
        <w:t>and</w:t>
      </w:r>
      <w:r w:rsidR="00F73A4C" w:rsidRPr="00992146">
        <w:rPr>
          <w:lang w:val="en-US"/>
          <w:rPrChange w:id="14988" w:author="Anusha De" w:date="2022-08-01T14:48:00Z">
            <w:rPr/>
          </w:rPrChange>
        </w:rPr>
        <w:t xml:space="preserve"> </w:t>
      </w:r>
      <w:r w:rsidRPr="00992146">
        <w:rPr>
          <w:lang w:val="en-US"/>
          <w:rPrChange w:id="14989" w:author="Anusha De" w:date="2022-08-01T14:48:00Z">
            <w:rPr/>
          </w:rPrChange>
        </w:rPr>
        <w:t>dimensions,</w:t>
      </w:r>
      <w:r w:rsidR="00F73A4C" w:rsidRPr="00992146">
        <w:rPr>
          <w:lang w:val="en-US"/>
          <w:rPrChange w:id="14990" w:author="Anusha De" w:date="2022-08-01T14:48:00Z">
            <w:rPr/>
          </w:rPrChange>
        </w:rPr>
        <w:t xml:space="preserve"> </w:t>
      </w:r>
      <w:r w:rsidRPr="00992146">
        <w:rPr>
          <w:lang w:val="en-US"/>
          <w:rPrChange w:id="14991" w:author="Anusha De" w:date="2022-08-01T14:48:00Z">
            <w:rPr/>
          </w:rPrChange>
        </w:rPr>
        <w:t>we</w:t>
      </w:r>
      <w:r w:rsidR="00F73A4C" w:rsidRPr="00992146">
        <w:rPr>
          <w:lang w:val="en-US"/>
          <w:rPrChange w:id="14992" w:author="Anusha De" w:date="2022-08-01T14:48:00Z">
            <w:rPr/>
          </w:rPrChange>
        </w:rPr>
        <w:t xml:space="preserve"> </w:t>
      </w:r>
      <w:r w:rsidRPr="00992146">
        <w:rPr>
          <w:lang w:val="en-US"/>
          <w:rPrChange w:id="14993" w:author="Anusha De" w:date="2022-08-01T14:48:00Z">
            <w:rPr/>
          </w:rPrChange>
        </w:rPr>
        <w:t>see</w:t>
      </w:r>
      <w:r w:rsidR="00F73A4C" w:rsidRPr="00992146">
        <w:rPr>
          <w:lang w:val="en-US"/>
          <w:rPrChange w:id="14994" w:author="Anusha De" w:date="2022-08-01T14:48:00Z">
            <w:rPr/>
          </w:rPrChange>
        </w:rPr>
        <w:t xml:space="preserve"> </w:t>
      </w:r>
      <w:r w:rsidRPr="00992146">
        <w:rPr>
          <w:lang w:val="en-US"/>
          <w:rPrChange w:id="14995" w:author="Anusha De" w:date="2022-08-01T14:48:00Z">
            <w:rPr/>
          </w:rPrChange>
        </w:rPr>
        <w:t>that</w:t>
      </w:r>
      <w:r w:rsidR="00F73A4C" w:rsidRPr="00992146">
        <w:rPr>
          <w:lang w:val="en-US"/>
          <w:rPrChange w:id="14996" w:author="Anusha De" w:date="2022-08-01T14:48:00Z">
            <w:rPr/>
          </w:rPrChange>
        </w:rPr>
        <w:t xml:space="preserve"> </w:t>
      </w:r>
      <w:r w:rsidRPr="00992146">
        <w:rPr>
          <w:lang w:val="en-US"/>
          <w:rPrChange w:id="14997" w:author="Anusha De" w:date="2022-08-01T14:48:00Z">
            <w:rPr/>
          </w:rPrChange>
        </w:rPr>
        <w:t>female</w:t>
      </w:r>
      <w:r w:rsidR="00F73A4C" w:rsidRPr="00992146">
        <w:rPr>
          <w:lang w:val="en-US"/>
          <w:rPrChange w:id="14998" w:author="Anusha De" w:date="2022-08-01T14:48:00Z">
            <w:rPr/>
          </w:rPrChange>
        </w:rPr>
        <w:t xml:space="preserve"> </w:t>
      </w:r>
      <w:r w:rsidRPr="00992146">
        <w:rPr>
          <w:lang w:val="en-US"/>
          <w:rPrChange w:id="14999" w:author="Anusha De" w:date="2022-08-01T14:48:00Z">
            <w:rPr/>
          </w:rPrChange>
        </w:rPr>
        <w:t>farmers</w:t>
      </w:r>
      <w:r w:rsidR="00F73A4C" w:rsidRPr="00992146">
        <w:rPr>
          <w:lang w:val="en-US"/>
          <w:rPrChange w:id="15000" w:author="Anusha De" w:date="2022-08-01T14:48:00Z">
            <w:rPr/>
          </w:rPrChange>
        </w:rPr>
        <w:t xml:space="preserve"> </w:t>
      </w:r>
      <w:r w:rsidRPr="00992146">
        <w:rPr>
          <w:lang w:val="en-US"/>
          <w:rPrChange w:id="15001" w:author="Anusha De" w:date="2022-08-01T14:48:00Z">
            <w:rPr/>
          </w:rPrChange>
        </w:rPr>
        <w:t>score</w:t>
      </w:r>
      <w:r w:rsidR="00F73A4C" w:rsidRPr="00992146">
        <w:rPr>
          <w:lang w:val="en-US"/>
          <w:rPrChange w:id="15002" w:author="Anusha De" w:date="2022-08-01T14:48:00Z">
            <w:rPr/>
          </w:rPrChange>
        </w:rPr>
        <w:t xml:space="preserve"> </w:t>
      </w:r>
      <w:r w:rsidRPr="00992146">
        <w:rPr>
          <w:lang w:val="en-US"/>
          <w:rPrChange w:id="15003" w:author="Anusha De" w:date="2022-08-01T14:48:00Z">
            <w:rPr/>
          </w:rPrChange>
        </w:rPr>
        <w:t>female</w:t>
      </w:r>
      <w:r w:rsidR="00F73A4C" w:rsidRPr="00992146">
        <w:rPr>
          <w:lang w:val="en-US"/>
          <w:rPrChange w:id="15004" w:author="Anusha De" w:date="2022-08-01T14:48:00Z">
            <w:rPr/>
          </w:rPrChange>
        </w:rPr>
        <w:t xml:space="preserve"> </w:t>
      </w:r>
      <w:r w:rsidRPr="00992146">
        <w:rPr>
          <w:lang w:val="en-US"/>
          <w:rPrChange w:id="15005" w:author="Anusha De" w:date="2022-08-01T14:48:00Z">
            <w:rPr/>
          </w:rPrChange>
        </w:rPr>
        <w:t>actors</w:t>
      </w:r>
      <w:r w:rsidR="00F73A4C" w:rsidRPr="00992146">
        <w:rPr>
          <w:lang w:val="en-US"/>
          <w:rPrChange w:id="15006" w:author="Anusha De" w:date="2022-08-01T14:48:00Z">
            <w:rPr/>
          </w:rPrChange>
        </w:rPr>
        <w:t xml:space="preserve"> </w:t>
      </w:r>
      <w:r w:rsidRPr="00992146">
        <w:rPr>
          <w:lang w:val="en-US"/>
          <w:rPrChange w:id="15007" w:author="Anusha De" w:date="2022-08-01T14:48:00Z">
            <w:rPr/>
          </w:rPrChange>
        </w:rPr>
        <w:t>higher</w:t>
      </w:r>
      <w:r w:rsidR="00F73A4C" w:rsidRPr="00992146">
        <w:rPr>
          <w:lang w:val="en-US"/>
          <w:rPrChange w:id="15008" w:author="Anusha De" w:date="2022-08-01T14:48:00Z">
            <w:rPr/>
          </w:rPrChange>
        </w:rPr>
        <w:t xml:space="preserve"> </w:t>
      </w:r>
      <w:r w:rsidRPr="00992146">
        <w:rPr>
          <w:lang w:val="en-US"/>
          <w:rPrChange w:id="15009" w:author="Anusha De" w:date="2022-08-01T14:48:00Z">
            <w:rPr/>
          </w:rPrChange>
        </w:rPr>
        <w:t>(3.63)</w:t>
      </w:r>
      <w:r w:rsidR="00F73A4C" w:rsidRPr="00992146">
        <w:rPr>
          <w:lang w:val="en-US"/>
          <w:rPrChange w:id="15010" w:author="Anusha De" w:date="2022-08-01T14:48:00Z">
            <w:rPr/>
          </w:rPrChange>
        </w:rPr>
        <w:t xml:space="preserve"> </w:t>
      </w:r>
      <w:r w:rsidRPr="00992146">
        <w:rPr>
          <w:lang w:val="en-US"/>
          <w:rPrChange w:id="15011" w:author="Anusha De" w:date="2022-08-01T14:48:00Z">
            <w:rPr/>
          </w:rPrChange>
        </w:rPr>
        <w:t>than</w:t>
      </w:r>
      <w:r w:rsidR="00F73A4C" w:rsidRPr="00992146">
        <w:rPr>
          <w:lang w:val="en-US"/>
          <w:rPrChange w:id="15012" w:author="Anusha De" w:date="2022-08-01T14:48:00Z">
            <w:rPr/>
          </w:rPrChange>
        </w:rPr>
        <w:t xml:space="preserve"> </w:t>
      </w:r>
      <w:r w:rsidRPr="00992146">
        <w:rPr>
          <w:lang w:val="en-US"/>
          <w:rPrChange w:id="15013" w:author="Anusha De" w:date="2022-08-01T14:48:00Z">
            <w:rPr/>
          </w:rPrChange>
        </w:rPr>
        <w:t>any</w:t>
      </w:r>
      <w:r w:rsidR="00F73A4C" w:rsidRPr="00992146">
        <w:rPr>
          <w:lang w:val="en-US"/>
          <w:rPrChange w:id="15014" w:author="Anusha De" w:date="2022-08-01T14:48:00Z">
            <w:rPr/>
          </w:rPrChange>
        </w:rPr>
        <w:t xml:space="preserve"> </w:t>
      </w:r>
      <w:r w:rsidRPr="00992146">
        <w:rPr>
          <w:lang w:val="en-US"/>
          <w:rPrChange w:id="15015" w:author="Anusha De" w:date="2022-08-01T14:48:00Z">
            <w:rPr/>
          </w:rPrChange>
        </w:rPr>
        <w:t>other</w:t>
      </w:r>
      <w:r w:rsidR="00F73A4C" w:rsidRPr="00992146">
        <w:rPr>
          <w:lang w:val="en-US"/>
          <w:rPrChange w:id="15016" w:author="Anusha De" w:date="2022-08-01T14:48:00Z">
            <w:rPr/>
          </w:rPrChange>
        </w:rPr>
        <w:t xml:space="preserve"> </w:t>
      </w:r>
      <w:r w:rsidRPr="00992146">
        <w:rPr>
          <w:lang w:val="en-US"/>
          <w:rPrChange w:id="15017" w:author="Anusha De" w:date="2022-08-01T14:48:00Z">
            <w:rPr/>
          </w:rPrChange>
        </w:rPr>
        <w:t>gender</w:t>
      </w:r>
      <w:r w:rsidR="00F73A4C" w:rsidRPr="00992146">
        <w:rPr>
          <w:lang w:val="en-US"/>
          <w:rPrChange w:id="15018" w:author="Anusha De" w:date="2022-08-01T14:48:00Z">
            <w:rPr/>
          </w:rPrChange>
        </w:rPr>
        <w:t xml:space="preserve"> </w:t>
      </w:r>
      <w:r w:rsidRPr="00992146">
        <w:rPr>
          <w:lang w:val="en-US"/>
          <w:rPrChange w:id="15019" w:author="Anusha De" w:date="2022-08-01T14:48:00Z">
            <w:rPr/>
          </w:rPrChange>
        </w:rPr>
        <w:t>combination.</w:t>
      </w:r>
      <w:r w:rsidR="00F73A4C" w:rsidRPr="00992146">
        <w:rPr>
          <w:lang w:val="en-US"/>
          <w:rPrChange w:id="15020" w:author="Anusha De" w:date="2022-08-01T14:48:00Z">
            <w:rPr/>
          </w:rPrChange>
        </w:rPr>
        <w:t xml:space="preserve"> </w:t>
      </w:r>
      <w:r w:rsidRPr="00992146">
        <w:rPr>
          <w:lang w:val="en-US"/>
          <w:rPrChange w:id="15021" w:author="Anusha De" w:date="2022-08-01T14:48:00Z">
            <w:rPr/>
          </w:rPrChange>
        </w:rPr>
        <w:t>But</w:t>
      </w:r>
      <w:r w:rsidR="00F73A4C" w:rsidRPr="00992146">
        <w:rPr>
          <w:lang w:val="en-US"/>
          <w:rPrChange w:id="15022" w:author="Anusha De" w:date="2022-08-01T14:48:00Z">
            <w:rPr/>
          </w:rPrChange>
        </w:rPr>
        <w:t xml:space="preserve"> </w:t>
      </w:r>
      <w:r w:rsidRPr="00992146">
        <w:rPr>
          <w:lang w:val="en-US"/>
          <w:rPrChange w:id="15023" w:author="Anusha De" w:date="2022-08-01T14:48:00Z">
            <w:rPr/>
          </w:rPrChange>
        </w:rPr>
        <w:t>if</w:t>
      </w:r>
      <w:r w:rsidR="00F73A4C" w:rsidRPr="00992146">
        <w:rPr>
          <w:lang w:val="en-US"/>
          <w:rPrChange w:id="15024" w:author="Anusha De" w:date="2022-08-01T14:48:00Z">
            <w:rPr/>
          </w:rPrChange>
        </w:rPr>
        <w:t xml:space="preserve"> </w:t>
      </w:r>
      <w:r w:rsidRPr="00992146">
        <w:rPr>
          <w:lang w:val="en-US"/>
          <w:rPrChange w:id="15025" w:author="Anusha De" w:date="2022-08-01T14:48:00Z">
            <w:rPr/>
          </w:rPrChange>
        </w:rPr>
        <w:t>we</w:t>
      </w:r>
      <w:r w:rsidR="00F73A4C" w:rsidRPr="00992146">
        <w:rPr>
          <w:lang w:val="en-US"/>
          <w:rPrChange w:id="15026" w:author="Anusha De" w:date="2022-08-01T14:48:00Z">
            <w:rPr/>
          </w:rPrChange>
        </w:rPr>
        <w:t xml:space="preserve"> </w:t>
      </w:r>
      <w:r w:rsidRPr="00992146">
        <w:rPr>
          <w:lang w:val="en-US"/>
          <w:rPrChange w:id="15027" w:author="Anusha De" w:date="2022-08-01T14:48:00Z">
            <w:rPr/>
          </w:rPrChange>
        </w:rPr>
        <w:t>look</w:t>
      </w:r>
      <w:r w:rsidR="00F73A4C" w:rsidRPr="00992146">
        <w:rPr>
          <w:lang w:val="en-US"/>
          <w:rPrChange w:id="15028" w:author="Anusha De" w:date="2022-08-01T14:48:00Z">
            <w:rPr/>
          </w:rPrChange>
        </w:rPr>
        <w:t xml:space="preserve"> </w:t>
      </w:r>
      <w:r w:rsidRPr="00992146">
        <w:rPr>
          <w:lang w:val="en-US"/>
          <w:rPrChange w:id="15029" w:author="Anusha De" w:date="2022-08-01T14:48:00Z">
            <w:rPr/>
          </w:rPrChange>
        </w:rPr>
        <w:t>at</w:t>
      </w:r>
      <w:r w:rsidR="00F73A4C" w:rsidRPr="00992146">
        <w:rPr>
          <w:lang w:val="en-US"/>
          <w:rPrChange w:id="15030" w:author="Anusha De" w:date="2022-08-01T14:48:00Z">
            <w:rPr/>
          </w:rPrChange>
        </w:rPr>
        <w:t xml:space="preserve"> </w:t>
      </w:r>
      <w:r w:rsidRPr="00992146">
        <w:rPr>
          <w:lang w:val="en-US"/>
          <w:rPrChange w:id="15031" w:author="Anusha De" w:date="2022-08-01T14:48:00Z">
            <w:rPr/>
          </w:rPrChange>
        </w:rPr>
        <w:t>the</w:t>
      </w:r>
      <w:r w:rsidR="00F73A4C" w:rsidRPr="00992146">
        <w:rPr>
          <w:lang w:val="en-US"/>
          <w:rPrChange w:id="15032" w:author="Anusha De" w:date="2022-08-01T14:48:00Z">
            <w:rPr/>
          </w:rPrChange>
        </w:rPr>
        <w:t xml:space="preserve"> </w:t>
      </w:r>
      <w:r w:rsidRPr="00992146">
        <w:rPr>
          <w:lang w:val="en-US"/>
          <w:rPrChange w:id="15033" w:author="Anusha De" w:date="2022-08-01T14:48:00Z">
            <w:rPr/>
          </w:rPrChange>
        </w:rPr>
        <w:t>different</w:t>
      </w:r>
      <w:r w:rsidR="00F73A4C" w:rsidRPr="00992146">
        <w:rPr>
          <w:lang w:val="en-US"/>
          <w:rPrChange w:id="15034" w:author="Anusha De" w:date="2022-08-01T14:48:00Z">
            <w:rPr/>
          </w:rPrChange>
        </w:rPr>
        <w:t xml:space="preserve"> </w:t>
      </w:r>
      <w:r w:rsidRPr="00992146">
        <w:rPr>
          <w:lang w:val="en-US"/>
          <w:rPrChange w:id="15035" w:author="Anusha De" w:date="2022-08-01T14:48:00Z">
            <w:rPr/>
          </w:rPrChange>
        </w:rPr>
        <w:t>dimensions,</w:t>
      </w:r>
      <w:r w:rsidR="00F73A4C" w:rsidRPr="00992146">
        <w:rPr>
          <w:lang w:val="en-US"/>
          <w:rPrChange w:id="15036" w:author="Anusha De" w:date="2022-08-01T14:48:00Z">
            <w:rPr/>
          </w:rPrChange>
        </w:rPr>
        <w:t xml:space="preserve"> </w:t>
      </w:r>
      <w:r w:rsidRPr="00992146">
        <w:rPr>
          <w:lang w:val="en-US"/>
          <w:rPrChange w:id="15037" w:author="Anusha De" w:date="2022-08-01T14:48:00Z">
            <w:rPr/>
          </w:rPrChange>
        </w:rPr>
        <w:t>there</w:t>
      </w:r>
      <w:r w:rsidR="00F73A4C" w:rsidRPr="00992146">
        <w:rPr>
          <w:lang w:val="en-US"/>
          <w:rPrChange w:id="15038" w:author="Anusha De" w:date="2022-08-01T14:48:00Z">
            <w:rPr/>
          </w:rPrChange>
        </w:rPr>
        <w:t xml:space="preserve"> </w:t>
      </w:r>
      <w:r w:rsidRPr="00992146">
        <w:rPr>
          <w:lang w:val="en-US"/>
          <w:rPrChange w:id="15039" w:author="Anusha De" w:date="2022-08-01T14:48:00Z">
            <w:rPr/>
          </w:rPrChange>
        </w:rPr>
        <w:t>are</w:t>
      </w:r>
      <w:r w:rsidR="00F73A4C" w:rsidRPr="00992146">
        <w:rPr>
          <w:lang w:val="en-US"/>
          <w:rPrChange w:id="15040" w:author="Anusha De" w:date="2022-08-01T14:48:00Z">
            <w:rPr/>
          </w:rPrChange>
        </w:rPr>
        <w:t xml:space="preserve"> </w:t>
      </w:r>
      <w:r w:rsidRPr="00992146">
        <w:rPr>
          <w:lang w:val="en-US"/>
          <w:rPrChange w:id="15041" w:author="Anusha De" w:date="2022-08-01T14:48:00Z">
            <w:rPr/>
          </w:rPrChange>
        </w:rPr>
        <w:t>no</w:t>
      </w:r>
      <w:r w:rsidR="00F73A4C" w:rsidRPr="00992146">
        <w:rPr>
          <w:lang w:val="en-US"/>
          <w:rPrChange w:id="15042" w:author="Anusha De" w:date="2022-08-01T14:48:00Z">
            <w:rPr/>
          </w:rPrChange>
        </w:rPr>
        <w:t xml:space="preserve"> </w:t>
      </w:r>
      <w:r w:rsidRPr="00992146">
        <w:rPr>
          <w:lang w:val="en-US"/>
          <w:rPrChange w:id="15043" w:author="Anusha De" w:date="2022-08-01T14:48:00Z">
            <w:rPr/>
          </w:rPrChange>
        </w:rPr>
        <w:t>signs</w:t>
      </w:r>
      <w:r w:rsidR="00F73A4C" w:rsidRPr="00992146">
        <w:rPr>
          <w:lang w:val="en-US"/>
          <w:rPrChange w:id="15044" w:author="Anusha De" w:date="2022-08-01T14:48:00Z">
            <w:rPr/>
          </w:rPrChange>
        </w:rPr>
        <w:t xml:space="preserve"> </w:t>
      </w:r>
      <w:r w:rsidRPr="00992146">
        <w:rPr>
          <w:lang w:val="en-US"/>
          <w:rPrChange w:id="15045" w:author="Anusha De" w:date="2022-08-01T14:48:00Z">
            <w:rPr/>
          </w:rPrChange>
        </w:rPr>
        <w:t>of</w:t>
      </w:r>
      <w:r w:rsidR="00F73A4C" w:rsidRPr="00992146">
        <w:rPr>
          <w:lang w:val="en-US"/>
          <w:rPrChange w:id="15046" w:author="Anusha De" w:date="2022-08-01T14:48:00Z">
            <w:rPr/>
          </w:rPrChange>
        </w:rPr>
        <w:t xml:space="preserve"> </w:t>
      </w:r>
      <w:r w:rsidRPr="00992146">
        <w:rPr>
          <w:lang w:val="en-US"/>
          <w:rPrChange w:id="15047" w:author="Anusha De" w:date="2022-08-01T14:48:00Z">
            <w:rPr/>
          </w:rPrChange>
        </w:rPr>
        <w:t>female</w:t>
      </w:r>
      <w:r w:rsidR="00F73A4C" w:rsidRPr="00992146">
        <w:rPr>
          <w:lang w:val="en-US"/>
          <w:rPrChange w:id="15048" w:author="Anusha De" w:date="2022-08-01T14:48:00Z">
            <w:rPr/>
          </w:rPrChange>
        </w:rPr>
        <w:t xml:space="preserve"> </w:t>
      </w:r>
      <w:r w:rsidRPr="00992146">
        <w:rPr>
          <w:lang w:val="en-US"/>
          <w:rPrChange w:id="15049" w:author="Anusha De" w:date="2022-08-01T14:48:00Z">
            <w:rPr/>
          </w:rPrChange>
        </w:rPr>
        <w:t>gender</w:t>
      </w:r>
      <w:r w:rsidR="00F73A4C" w:rsidRPr="00992146">
        <w:rPr>
          <w:lang w:val="en-US"/>
          <w:rPrChange w:id="15050" w:author="Anusha De" w:date="2022-08-01T14:48:00Z">
            <w:rPr/>
          </w:rPrChange>
        </w:rPr>
        <w:t xml:space="preserve"> </w:t>
      </w:r>
      <w:r w:rsidRPr="00992146">
        <w:rPr>
          <w:lang w:val="en-US"/>
          <w:rPrChange w:id="15051" w:author="Anusha De" w:date="2022-08-01T14:48:00Z">
            <w:rPr/>
          </w:rPrChange>
        </w:rPr>
        <w:t>homophily</w:t>
      </w:r>
      <w:r w:rsidR="00F73A4C" w:rsidRPr="00992146">
        <w:rPr>
          <w:lang w:val="en-US"/>
          <w:rPrChange w:id="15052" w:author="Anusha De" w:date="2022-08-01T14:48:00Z">
            <w:rPr/>
          </w:rPrChange>
        </w:rPr>
        <w:t xml:space="preserve"> </w:t>
      </w:r>
      <w:r w:rsidRPr="00992146">
        <w:rPr>
          <w:lang w:val="en-US"/>
          <w:rPrChange w:id="15053" w:author="Anusha De" w:date="2022-08-01T14:48:00Z">
            <w:rPr/>
          </w:rPrChange>
        </w:rPr>
        <w:t>effects.</w:t>
      </w:r>
      <w:r w:rsidR="00F73A4C" w:rsidRPr="00992146">
        <w:rPr>
          <w:lang w:val="en-US"/>
          <w:rPrChange w:id="15054" w:author="Anusha De" w:date="2022-08-01T14:48:00Z">
            <w:rPr/>
          </w:rPrChange>
        </w:rPr>
        <w:t xml:space="preserve"> </w:t>
      </w:r>
      <w:r w:rsidRPr="00992146">
        <w:rPr>
          <w:lang w:val="en-US"/>
          <w:rPrChange w:id="15055" w:author="Anusha De" w:date="2022-08-01T14:48:00Z">
            <w:rPr/>
          </w:rPrChange>
        </w:rPr>
        <w:t>For</w:t>
      </w:r>
      <w:r w:rsidR="00F73A4C" w:rsidRPr="00992146">
        <w:rPr>
          <w:lang w:val="en-US"/>
          <w:rPrChange w:id="15056" w:author="Anusha De" w:date="2022-08-01T14:48:00Z">
            <w:rPr/>
          </w:rPrChange>
        </w:rPr>
        <w:t xml:space="preserve"> </w:t>
      </w:r>
      <w:r w:rsidRPr="00992146">
        <w:rPr>
          <w:lang w:val="en-US"/>
          <w:rPrChange w:id="15057" w:author="Anusha De" w:date="2022-08-01T14:48:00Z">
            <w:rPr/>
          </w:rPrChange>
        </w:rPr>
        <w:t>location</w:t>
      </w:r>
      <w:r w:rsidR="00F73A4C" w:rsidRPr="00992146">
        <w:rPr>
          <w:lang w:val="en-US"/>
          <w:rPrChange w:id="15058" w:author="Anusha De" w:date="2022-08-01T14:48:00Z">
            <w:rPr/>
          </w:rPrChange>
        </w:rPr>
        <w:t xml:space="preserve"> </w:t>
      </w:r>
      <w:r w:rsidRPr="00992146">
        <w:rPr>
          <w:lang w:val="en-US"/>
          <w:rPrChange w:id="15059" w:author="Anusha De" w:date="2022-08-01T14:48:00Z">
            <w:rPr/>
          </w:rPrChange>
        </w:rPr>
        <w:t>and</w:t>
      </w:r>
      <w:r w:rsidR="00F73A4C" w:rsidRPr="00992146">
        <w:rPr>
          <w:lang w:val="en-US"/>
          <w:rPrChange w:id="15060" w:author="Anusha De" w:date="2022-08-01T14:48:00Z">
            <w:rPr/>
          </w:rPrChange>
        </w:rPr>
        <w:t xml:space="preserve"> </w:t>
      </w:r>
      <w:r w:rsidRPr="00992146">
        <w:rPr>
          <w:lang w:val="en-US"/>
          <w:rPrChange w:id="15061" w:author="Anusha De" w:date="2022-08-01T14:48:00Z">
            <w:rPr/>
          </w:rPrChange>
        </w:rPr>
        <w:t>price</w:t>
      </w:r>
      <w:r w:rsidR="00F73A4C" w:rsidRPr="00992146">
        <w:rPr>
          <w:lang w:val="en-US"/>
          <w:rPrChange w:id="15062" w:author="Anusha De" w:date="2022-08-01T14:48:00Z">
            <w:rPr/>
          </w:rPrChange>
        </w:rPr>
        <w:t xml:space="preserve"> </w:t>
      </w:r>
      <w:r w:rsidRPr="00992146">
        <w:rPr>
          <w:lang w:val="en-US"/>
          <w:rPrChange w:id="15063" w:author="Anusha De" w:date="2022-08-01T14:48:00Z">
            <w:rPr/>
          </w:rPrChange>
        </w:rPr>
        <w:t>competitiveness,</w:t>
      </w:r>
      <w:r w:rsidR="00F73A4C" w:rsidRPr="00992146">
        <w:rPr>
          <w:lang w:val="en-US"/>
          <w:rPrChange w:id="15064" w:author="Anusha De" w:date="2022-08-01T14:48:00Z">
            <w:rPr/>
          </w:rPrChange>
        </w:rPr>
        <w:t xml:space="preserve"> </w:t>
      </w:r>
      <w:r w:rsidRPr="00992146">
        <w:rPr>
          <w:lang w:val="en-US"/>
          <w:rPrChange w:id="15065" w:author="Anusha De" w:date="2022-08-01T14:48:00Z">
            <w:rPr/>
          </w:rPrChange>
        </w:rPr>
        <w:t>female</w:t>
      </w:r>
      <w:r w:rsidR="00F73A4C" w:rsidRPr="00992146">
        <w:rPr>
          <w:lang w:val="en-US"/>
          <w:rPrChange w:id="15066" w:author="Anusha De" w:date="2022-08-01T14:48:00Z">
            <w:rPr/>
          </w:rPrChange>
        </w:rPr>
        <w:t xml:space="preserve"> </w:t>
      </w:r>
      <w:r w:rsidRPr="00992146">
        <w:rPr>
          <w:lang w:val="en-US"/>
          <w:rPrChange w:id="15067" w:author="Anusha De" w:date="2022-08-01T14:48:00Z">
            <w:rPr/>
          </w:rPrChange>
        </w:rPr>
        <w:t>farmers</w:t>
      </w:r>
      <w:r w:rsidR="00F73A4C" w:rsidRPr="00992146">
        <w:rPr>
          <w:lang w:val="en-US"/>
          <w:rPrChange w:id="15068" w:author="Anusha De" w:date="2022-08-01T14:48:00Z">
            <w:rPr/>
          </w:rPrChange>
        </w:rPr>
        <w:t xml:space="preserve"> </w:t>
      </w:r>
      <w:r w:rsidRPr="00992146">
        <w:rPr>
          <w:lang w:val="en-US"/>
          <w:rPrChange w:id="15069" w:author="Anusha De" w:date="2022-08-01T14:48:00Z">
            <w:rPr/>
          </w:rPrChange>
        </w:rPr>
        <w:t>score</w:t>
      </w:r>
      <w:r w:rsidR="00F73A4C" w:rsidRPr="00992146">
        <w:rPr>
          <w:lang w:val="en-US"/>
          <w:rPrChange w:id="15070" w:author="Anusha De" w:date="2022-08-01T14:48:00Z">
            <w:rPr/>
          </w:rPrChange>
        </w:rPr>
        <w:t xml:space="preserve"> </w:t>
      </w:r>
      <w:r w:rsidRPr="00992146">
        <w:rPr>
          <w:lang w:val="en-US"/>
          <w:rPrChange w:id="15071" w:author="Anusha De" w:date="2022-08-01T14:48:00Z">
            <w:rPr/>
          </w:rPrChange>
        </w:rPr>
        <w:t>male</w:t>
      </w:r>
      <w:r w:rsidR="00F73A4C" w:rsidRPr="00992146">
        <w:rPr>
          <w:lang w:val="en-US"/>
          <w:rPrChange w:id="15072" w:author="Anusha De" w:date="2022-08-01T14:48:00Z">
            <w:rPr/>
          </w:rPrChange>
        </w:rPr>
        <w:t xml:space="preserve"> </w:t>
      </w:r>
      <w:r w:rsidRPr="00992146">
        <w:rPr>
          <w:lang w:val="en-US"/>
          <w:rPrChange w:id="15073" w:author="Anusha De" w:date="2022-08-01T14:48:00Z">
            <w:rPr/>
          </w:rPrChange>
        </w:rPr>
        <w:t>actors</w:t>
      </w:r>
      <w:r w:rsidR="00F73A4C" w:rsidRPr="00992146">
        <w:rPr>
          <w:lang w:val="en-US"/>
          <w:rPrChange w:id="15074" w:author="Anusha De" w:date="2022-08-01T14:48:00Z">
            <w:rPr/>
          </w:rPrChange>
        </w:rPr>
        <w:t xml:space="preserve"> </w:t>
      </w:r>
      <w:r w:rsidRPr="00992146">
        <w:rPr>
          <w:lang w:val="en-US"/>
          <w:rPrChange w:id="15075" w:author="Anusha De" w:date="2022-08-01T14:48:00Z">
            <w:rPr/>
          </w:rPrChange>
        </w:rPr>
        <w:t>highest;</w:t>
      </w:r>
      <w:r w:rsidR="00F73A4C" w:rsidRPr="00992146">
        <w:rPr>
          <w:lang w:val="en-US"/>
          <w:rPrChange w:id="15076" w:author="Anusha De" w:date="2022-08-01T14:48:00Z">
            <w:rPr/>
          </w:rPrChange>
        </w:rPr>
        <w:t xml:space="preserve"> </w:t>
      </w:r>
      <w:r w:rsidRPr="00992146">
        <w:rPr>
          <w:lang w:val="en-US"/>
          <w:rPrChange w:id="15077" w:author="Anusha De" w:date="2022-08-01T14:48:00Z">
            <w:rPr/>
          </w:rPrChange>
        </w:rPr>
        <w:t>for</w:t>
      </w:r>
      <w:r w:rsidR="00F73A4C" w:rsidRPr="00992146">
        <w:rPr>
          <w:lang w:val="en-US"/>
          <w:rPrChange w:id="15078" w:author="Anusha De" w:date="2022-08-01T14:48:00Z">
            <w:rPr/>
          </w:rPrChange>
        </w:rPr>
        <w:t xml:space="preserve"> </w:t>
      </w:r>
      <w:r w:rsidRPr="00992146">
        <w:rPr>
          <w:lang w:val="en-US"/>
          <w:rPrChange w:id="15079" w:author="Anusha De" w:date="2022-08-01T14:48:00Z">
            <w:rPr/>
          </w:rPrChange>
        </w:rPr>
        <w:t>quality,</w:t>
      </w:r>
      <w:r w:rsidR="00F73A4C" w:rsidRPr="00992146">
        <w:rPr>
          <w:lang w:val="en-US"/>
          <w:rPrChange w:id="15080" w:author="Anusha De" w:date="2022-08-01T14:48:00Z">
            <w:rPr/>
          </w:rPrChange>
        </w:rPr>
        <w:t xml:space="preserve"> </w:t>
      </w:r>
      <w:r w:rsidRPr="00992146">
        <w:rPr>
          <w:lang w:val="en-US"/>
          <w:rPrChange w:id="15081" w:author="Anusha De" w:date="2022-08-01T14:48:00Z">
            <w:rPr/>
          </w:rPrChange>
        </w:rPr>
        <w:t>male</w:t>
      </w:r>
      <w:r w:rsidR="00F73A4C" w:rsidRPr="00992146">
        <w:rPr>
          <w:lang w:val="en-US"/>
          <w:rPrChange w:id="15082" w:author="Anusha De" w:date="2022-08-01T14:48:00Z">
            <w:rPr/>
          </w:rPrChange>
        </w:rPr>
        <w:t xml:space="preserve"> </w:t>
      </w:r>
      <w:r w:rsidRPr="00992146">
        <w:rPr>
          <w:lang w:val="en-US"/>
          <w:rPrChange w:id="15083" w:author="Anusha De" w:date="2022-08-01T14:48:00Z">
            <w:rPr/>
          </w:rPrChange>
        </w:rPr>
        <w:t>farmers</w:t>
      </w:r>
      <w:r w:rsidR="00F73A4C" w:rsidRPr="00992146">
        <w:rPr>
          <w:lang w:val="en-US"/>
          <w:rPrChange w:id="15084" w:author="Anusha De" w:date="2022-08-01T14:48:00Z">
            <w:rPr/>
          </w:rPrChange>
        </w:rPr>
        <w:t xml:space="preserve"> </w:t>
      </w:r>
      <w:r w:rsidRPr="00992146">
        <w:rPr>
          <w:lang w:val="en-US"/>
          <w:rPrChange w:id="15085" w:author="Anusha De" w:date="2022-08-01T14:48:00Z">
            <w:rPr/>
          </w:rPrChange>
        </w:rPr>
        <w:t>score</w:t>
      </w:r>
      <w:r w:rsidR="00F73A4C" w:rsidRPr="00992146">
        <w:rPr>
          <w:lang w:val="en-US"/>
          <w:rPrChange w:id="15086" w:author="Anusha De" w:date="2022-08-01T14:48:00Z">
            <w:rPr/>
          </w:rPrChange>
        </w:rPr>
        <w:t xml:space="preserve"> </w:t>
      </w:r>
      <w:r w:rsidRPr="00992146">
        <w:rPr>
          <w:lang w:val="en-US"/>
          <w:rPrChange w:id="15087" w:author="Anusha De" w:date="2022-08-01T14:48:00Z">
            <w:rPr/>
          </w:rPrChange>
        </w:rPr>
        <w:t>female</w:t>
      </w:r>
      <w:r w:rsidR="00F73A4C" w:rsidRPr="00992146">
        <w:rPr>
          <w:lang w:val="en-US"/>
          <w:rPrChange w:id="15088" w:author="Anusha De" w:date="2022-08-01T14:48:00Z">
            <w:rPr/>
          </w:rPrChange>
        </w:rPr>
        <w:t xml:space="preserve"> </w:t>
      </w:r>
      <w:r w:rsidRPr="00992146">
        <w:rPr>
          <w:lang w:val="en-US"/>
          <w:rPrChange w:id="15089" w:author="Anusha De" w:date="2022-08-01T14:48:00Z">
            <w:rPr/>
          </w:rPrChange>
        </w:rPr>
        <w:t>actors</w:t>
      </w:r>
      <w:r w:rsidR="00F73A4C" w:rsidRPr="00992146">
        <w:rPr>
          <w:lang w:val="en-US"/>
          <w:rPrChange w:id="15090" w:author="Anusha De" w:date="2022-08-01T14:48:00Z">
            <w:rPr/>
          </w:rPrChange>
        </w:rPr>
        <w:t xml:space="preserve"> </w:t>
      </w:r>
      <w:r w:rsidRPr="00992146">
        <w:rPr>
          <w:lang w:val="en-US"/>
          <w:rPrChange w:id="15091" w:author="Anusha De" w:date="2022-08-01T14:48:00Z">
            <w:rPr/>
          </w:rPrChange>
        </w:rPr>
        <w:t>highest.</w:t>
      </w:r>
      <w:r w:rsidR="00F73A4C" w:rsidRPr="00992146">
        <w:rPr>
          <w:lang w:val="en-US"/>
          <w:rPrChange w:id="15092" w:author="Anusha De" w:date="2022-08-01T14:48:00Z">
            <w:rPr/>
          </w:rPrChange>
        </w:rPr>
        <w:t xml:space="preserve"> </w:t>
      </w:r>
      <w:r w:rsidRPr="00992146">
        <w:rPr>
          <w:lang w:val="en-US"/>
          <w:rPrChange w:id="15093" w:author="Anusha De" w:date="2022-08-01T14:48:00Z">
            <w:rPr/>
          </w:rPrChange>
        </w:rPr>
        <w:t>For</w:t>
      </w:r>
      <w:r w:rsidR="00F73A4C" w:rsidRPr="00992146">
        <w:rPr>
          <w:lang w:val="en-US"/>
          <w:rPrChange w:id="15094" w:author="Anusha De" w:date="2022-08-01T14:48:00Z">
            <w:rPr/>
          </w:rPrChange>
        </w:rPr>
        <w:t xml:space="preserve"> </w:t>
      </w:r>
      <w:r w:rsidRPr="00992146">
        <w:rPr>
          <w:lang w:val="en-US"/>
          <w:rPrChange w:id="15095" w:author="Anusha De" w:date="2022-08-01T14:48:00Z">
            <w:rPr/>
          </w:rPrChange>
        </w:rPr>
        <w:t>reputation,</w:t>
      </w:r>
      <w:r w:rsidR="00F73A4C" w:rsidRPr="00992146">
        <w:rPr>
          <w:lang w:val="en-US"/>
          <w:rPrChange w:id="15096" w:author="Anusha De" w:date="2022-08-01T14:48:00Z">
            <w:rPr/>
          </w:rPrChange>
        </w:rPr>
        <w:t xml:space="preserve"> </w:t>
      </w:r>
      <w:r w:rsidRPr="00992146">
        <w:rPr>
          <w:lang w:val="en-US"/>
          <w:rPrChange w:id="15097" w:author="Anusha De" w:date="2022-08-01T14:48:00Z">
            <w:rPr/>
          </w:rPrChange>
        </w:rPr>
        <w:t>male</w:t>
      </w:r>
      <w:r w:rsidR="00F73A4C" w:rsidRPr="00992146">
        <w:rPr>
          <w:lang w:val="en-US"/>
          <w:rPrChange w:id="15098" w:author="Anusha De" w:date="2022-08-01T14:48:00Z">
            <w:rPr/>
          </w:rPrChange>
        </w:rPr>
        <w:t xml:space="preserve"> </w:t>
      </w:r>
      <w:r w:rsidRPr="00992146">
        <w:rPr>
          <w:lang w:val="en-US"/>
          <w:rPrChange w:id="15099" w:author="Anusha De" w:date="2022-08-01T14:48:00Z">
            <w:rPr/>
          </w:rPrChange>
        </w:rPr>
        <w:t>and</w:t>
      </w:r>
      <w:r w:rsidR="00F73A4C" w:rsidRPr="00992146">
        <w:rPr>
          <w:lang w:val="en-US"/>
          <w:rPrChange w:id="15100" w:author="Anusha De" w:date="2022-08-01T14:48:00Z">
            <w:rPr/>
          </w:rPrChange>
        </w:rPr>
        <w:t xml:space="preserve"> </w:t>
      </w:r>
      <w:r w:rsidRPr="00992146">
        <w:rPr>
          <w:lang w:val="en-US"/>
          <w:rPrChange w:id="15101" w:author="Anusha De" w:date="2022-08-01T14:48:00Z">
            <w:rPr/>
          </w:rPrChange>
        </w:rPr>
        <w:t>female</w:t>
      </w:r>
      <w:r w:rsidR="00F73A4C" w:rsidRPr="00992146">
        <w:rPr>
          <w:lang w:val="en-US"/>
          <w:rPrChange w:id="15102" w:author="Anusha De" w:date="2022-08-01T14:48:00Z">
            <w:rPr/>
          </w:rPrChange>
        </w:rPr>
        <w:t xml:space="preserve"> </w:t>
      </w:r>
      <w:r w:rsidRPr="00992146">
        <w:rPr>
          <w:lang w:val="en-US"/>
          <w:rPrChange w:id="15103" w:author="Anusha De" w:date="2022-08-01T14:48:00Z">
            <w:rPr/>
          </w:rPrChange>
        </w:rPr>
        <w:t>farmers</w:t>
      </w:r>
      <w:r w:rsidR="00F73A4C" w:rsidRPr="00992146">
        <w:rPr>
          <w:lang w:val="en-US"/>
          <w:rPrChange w:id="15104" w:author="Anusha De" w:date="2022-08-01T14:48:00Z">
            <w:rPr/>
          </w:rPrChange>
        </w:rPr>
        <w:t xml:space="preserve"> </w:t>
      </w:r>
      <w:r w:rsidRPr="00992146">
        <w:rPr>
          <w:lang w:val="en-US"/>
          <w:rPrChange w:id="15105" w:author="Anusha De" w:date="2022-08-01T14:48:00Z">
            <w:rPr/>
          </w:rPrChange>
        </w:rPr>
        <w:t>give</w:t>
      </w:r>
      <w:r w:rsidR="00F73A4C" w:rsidRPr="00992146">
        <w:rPr>
          <w:lang w:val="en-US"/>
          <w:rPrChange w:id="15106" w:author="Anusha De" w:date="2022-08-01T14:48:00Z">
            <w:rPr/>
          </w:rPrChange>
        </w:rPr>
        <w:t xml:space="preserve"> </w:t>
      </w:r>
      <w:r w:rsidRPr="00992146">
        <w:rPr>
          <w:lang w:val="en-US"/>
          <w:rPrChange w:id="15107" w:author="Anusha De" w:date="2022-08-01T14:48:00Z">
            <w:rPr/>
          </w:rPrChange>
        </w:rPr>
        <w:t>the</w:t>
      </w:r>
      <w:r w:rsidR="00F73A4C" w:rsidRPr="00992146">
        <w:rPr>
          <w:lang w:val="en-US"/>
          <w:rPrChange w:id="15108" w:author="Anusha De" w:date="2022-08-01T14:48:00Z">
            <w:rPr/>
          </w:rPrChange>
        </w:rPr>
        <w:t xml:space="preserve"> </w:t>
      </w:r>
      <w:r w:rsidRPr="00992146">
        <w:rPr>
          <w:lang w:val="en-US"/>
          <w:rPrChange w:id="15109" w:author="Anusha De" w:date="2022-08-01T14:48:00Z">
            <w:rPr/>
          </w:rPrChange>
        </w:rPr>
        <w:t>same</w:t>
      </w:r>
      <w:r w:rsidR="00F73A4C" w:rsidRPr="00992146">
        <w:rPr>
          <w:lang w:val="en-US"/>
          <w:rPrChange w:id="15110" w:author="Anusha De" w:date="2022-08-01T14:48:00Z">
            <w:rPr/>
          </w:rPrChange>
        </w:rPr>
        <w:t xml:space="preserve"> </w:t>
      </w:r>
      <w:r w:rsidRPr="00992146">
        <w:rPr>
          <w:lang w:val="en-US"/>
          <w:rPrChange w:id="15111" w:author="Anusha De" w:date="2022-08-01T14:48:00Z">
            <w:rPr/>
          </w:rPrChange>
        </w:rPr>
        <w:t>score</w:t>
      </w:r>
      <w:r w:rsidR="00F73A4C" w:rsidRPr="00992146">
        <w:rPr>
          <w:lang w:val="en-US"/>
          <w:rPrChange w:id="15112" w:author="Anusha De" w:date="2022-08-01T14:48:00Z">
            <w:rPr/>
          </w:rPrChange>
        </w:rPr>
        <w:t xml:space="preserve"> </w:t>
      </w:r>
      <w:r w:rsidRPr="00992146">
        <w:rPr>
          <w:lang w:val="en-US"/>
          <w:rPrChange w:id="15113" w:author="Anusha De" w:date="2022-08-01T14:48:00Z">
            <w:rPr/>
          </w:rPrChange>
        </w:rPr>
        <w:t>to</w:t>
      </w:r>
      <w:r w:rsidR="00F73A4C" w:rsidRPr="00992146">
        <w:rPr>
          <w:lang w:val="en-US"/>
          <w:rPrChange w:id="15114" w:author="Anusha De" w:date="2022-08-01T14:48:00Z">
            <w:rPr/>
          </w:rPrChange>
        </w:rPr>
        <w:t xml:space="preserve"> </w:t>
      </w:r>
      <w:r w:rsidRPr="00992146">
        <w:rPr>
          <w:lang w:val="en-US"/>
          <w:rPrChange w:id="15115" w:author="Anusha De" w:date="2022-08-01T14:48:00Z">
            <w:rPr/>
          </w:rPrChange>
        </w:rPr>
        <w:t>female</w:t>
      </w:r>
      <w:r w:rsidR="00F73A4C" w:rsidRPr="00992146">
        <w:rPr>
          <w:lang w:val="en-US"/>
          <w:rPrChange w:id="15116" w:author="Anusha De" w:date="2022-08-01T14:48:00Z">
            <w:rPr/>
          </w:rPrChange>
        </w:rPr>
        <w:t xml:space="preserve"> </w:t>
      </w:r>
      <w:r w:rsidRPr="00992146">
        <w:rPr>
          <w:lang w:val="en-US"/>
          <w:rPrChange w:id="15117" w:author="Anusha De" w:date="2022-08-01T14:48:00Z">
            <w:rPr/>
          </w:rPrChange>
        </w:rPr>
        <w:t>actors.</w:t>
      </w:r>
      <w:r w:rsidR="00F73A4C" w:rsidRPr="00992146">
        <w:rPr>
          <w:lang w:val="en-US"/>
          <w:rPrChange w:id="15118" w:author="Anusha De" w:date="2022-08-01T14:48:00Z">
            <w:rPr/>
          </w:rPrChange>
        </w:rPr>
        <w:t xml:space="preserve"> </w:t>
      </w:r>
      <w:r w:rsidRPr="00992146">
        <w:rPr>
          <w:lang w:val="en-US"/>
          <w:rPrChange w:id="15119" w:author="Anusha De" w:date="2022-08-01T14:48:00Z">
            <w:rPr/>
          </w:rPrChange>
        </w:rPr>
        <w:t>When</w:t>
      </w:r>
      <w:r w:rsidR="00F73A4C" w:rsidRPr="00992146">
        <w:rPr>
          <w:lang w:val="en-US"/>
          <w:rPrChange w:id="15120" w:author="Anusha De" w:date="2022-08-01T14:48:00Z">
            <w:rPr/>
          </w:rPrChange>
        </w:rPr>
        <w:t xml:space="preserve"> </w:t>
      </w:r>
      <w:r w:rsidRPr="00992146">
        <w:rPr>
          <w:lang w:val="en-US"/>
          <w:rPrChange w:id="15121" w:author="Anusha De" w:date="2022-08-01T14:48:00Z">
            <w:rPr/>
          </w:rPrChange>
        </w:rPr>
        <w:t>looking</w:t>
      </w:r>
      <w:r w:rsidR="00F73A4C" w:rsidRPr="00992146">
        <w:rPr>
          <w:lang w:val="en-US"/>
          <w:rPrChange w:id="15122" w:author="Anusha De" w:date="2022-08-01T14:48:00Z">
            <w:rPr/>
          </w:rPrChange>
        </w:rPr>
        <w:t xml:space="preserve"> </w:t>
      </w:r>
      <w:r w:rsidRPr="00992146">
        <w:rPr>
          <w:lang w:val="en-US"/>
          <w:rPrChange w:id="15123" w:author="Anusha De" w:date="2022-08-01T14:48:00Z">
            <w:rPr/>
          </w:rPrChange>
        </w:rPr>
        <w:t>at</w:t>
      </w:r>
      <w:r w:rsidR="00F73A4C" w:rsidRPr="00992146">
        <w:rPr>
          <w:lang w:val="en-US"/>
          <w:rPrChange w:id="15124" w:author="Anusha De" w:date="2022-08-01T14:48:00Z">
            <w:rPr/>
          </w:rPrChange>
        </w:rPr>
        <w:t xml:space="preserve"> </w:t>
      </w:r>
      <w:r w:rsidRPr="00992146">
        <w:rPr>
          <w:lang w:val="en-US"/>
          <w:rPrChange w:id="15125" w:author="Anusha De" w:date="2022-08-01T14:48:00Z">
            <w:rPr/>
          </w:rPrChange>
        </w:rPr>
        <w:t>dealers,</w:t>
      </w:r>
      <w:r w:rsidR="00F73A4C" w:rsidRPr="00992146">
        <w:rPr>
          <w:lang w:val="en-US"/>
          <w:rPrChange w:id="15126" w:author="Anusha De" w:date="2022-08-01T14:48:00Z">
            <w:rPr/>
          </w:rPrChange>
        </w:rPr>
        <w:t xml:space="preserve"> </w:t>
      </w:r>
      <w:r w:rsidRPr="00992146">
        <w:rPr>
          <w:lang w:val="en-US"/>
          <w:rPrChange w:id="15127" w:author="Anusha De" w:date="2022-08-01T14:48:00Z">
            <w:rPr/>
          </w:rPrChange>
        </w:rPr>
        <w:t>traders</w:t>
      </w:r>
      <w:r w:rsidR="00F73A4C" w:rsidRPr="00992146">
        <w:rPr>
          <w:lang w:val="en-US"/>
          <w:rPrChange w:id="15128" w:author="Anusha De" w:date="2022-08-01T14:48:00Z">
            <w:rPr/>
          </w:rPrChange>
        </w:rPr>
        <w:t xml:space="preserve"> </w:t>
      </w:r>
      <w:r w:rsidRPr="00992146">
        <w:rPr>
          <w:lang w:val="en-US"/>
          <w:rPrChange w:id="15129" w:author="Anusha De" w:date="2022-08-01T14:48:00Z">
            <w:rPr/>
          </w:rPrChange>
        </w:rPr>
        <w:t>and</w:t>
      </w:r>
      <w:r w:rsidR="00F73A4C" w:rsidRPr="00992146">
        <w:rPr>
          <w:lang w:val="en-US"/>
          <w:rPrChange w:id="15130" w:author="Anusha De" w:date="2022-08-01T14:48:00Z">
            <w:rPr/>
          </w:rPrChange>
        </w:rPr>
        <w:t xml:space="preserve"> </w:t>
      </w:r>
      <w:r w:rsidRPr="00992146">
        <w:rPr>
          <w:lang w:val="en-US"/>
          <w:rPrChange w:id="15131" w:author="Anusha De" w:date="2022-08-01T14:48:00Z">
            <w:rPr/>
          </w:rPrChange>
        </w:rPr>
        <w:t>processors</w:t>
      </w:r>
      <w:r w:rsidR="00F73A4C" w:rsidRPr="00992146">
        <w:rPr>
          <w:lang w:val="en-US"/>
          <w:rPrChange w:id="15132" w:author="Anusha De" w:date="2022-08-01T14:48:00Z">
            <w:rPr/>
          </w:rPrChange>
        </w:rPr>
        <w:t xml:space="preserve"> </w:t>
      </w:r>
      <w:r w:rsidRPr="00992146">
        <w:rPr>
          <w:lang w:val="en-US"/>
          <w:rPrChange w:id="15133" w:author="Anusha De" w:date="2022-08-01T14:48:00Z">
            <w:rPr/>
          </w:rPrChange>
        </w:rPr>
        <w:t>separately,</w:t>
      </w:r>
      <w:r w:rsidR="00F73A4C" w:rsidRPr="00992146">
        <w:rPr>
          <w:lang w:val="en-US"/>
          <w:rPrChange w:id="15134" w:author="Anusha De" w:date="2022-08-01T14:48:00Z">
            <w:rPr/>
          </w:rPrChange>
        </w:rPr>
        <w:t xml:space="preserve"> </w:t>
      </w:r>
      <w:r w:rsidRPr="00992146">
        <w:rPr>
          <w:lang w:val="en-US"/>
          <w:rPrChange w:id="15135" w:author="Anusha De" w:date="2022-08-01T14:48:00Z">
            <w:rPr/>
          </w:rPrChange>
        </w:rPr>
        <w:t>we</w:t>
      </w:r>
      <w:r w:rsidR="00F73A4C" w:rsidRPr="00992146">
        <w:rPr>
          <w:lang w:val="en-US"/>
          <w:rPrChange w:id="15136" w:author="Anusha De" w:date="2022-08-01T14:48:00Z">
            <w:rPr/>
          </w:rPrChange>
        </w:rPr>
        <w:t xml:space="preserve"> </w:t>
      </w:r>
      <w:r w:rsidRPr="00992146">
        <w:rPr>
          <w:lang w:val="en-US"/>
          <w:rPrChange w:id="15137" w:author="Anusha De" w:date="2022-08-01T14:48:00Z">
            <w:rPr/>
          </w:rPrChange>
        </w:rPr>
        <w:t>only</w:t>
      </w:r>
      <w:r w:rsidR="00F73A4C" w:rsidRPr="00992146">
        <w:rPr>
          <w:lang w:val="en-US"/>
          <w:rPrChange w:id="15138" w:author="Anusha De" w:date="2022-08-01T14:48:00Z">
            <w:rPr/>
          </w:rPrChange>
        </w:rPr>
        <w:t xml:space="preserve"> </w:t>
      </w:r>
      <w:r w:rsidRPr="00992146">
        <w:rPr>
          <w:lang w:val="en-US"/>
          <w:rPrChange w:id="15139" w:author="Anusha De" w:date="2022-08-01T14:48:00Z">
            <w:rPr/>
          </w:rPrChange>
        </w:rPr>
        <w:t>find</w:t>
      </w:r>
      <w:r w:rsidR="00F73A4C" w:rsidRPr="00992146">
        <w:rPr>
          <w:lang w:val="en-US"/>
          <w:rPrChange w:id="15140" w:author="Anusha De" w:date="2022-08-01T14:48:00Z">
            <w:rPr/>
          </w:rPrChange>
        </w:rPr>
        <w:t xml:space="preserve"> </w:t>
      </w:r>
      <w:r w:rsidRPr="00992146">
        <w:rPr>
          <w:lang w:val="en-US"/>
          <w:rPrChange w:id="15141" w:author="Anusha De" w:date="2022-08-01T14:48:00Z">
            <w:rPr/>
          </w:rPrChange>
        </w:rPr>
        <w:t>signs</w:t>
      </w:r>
      <w:r w:rsidR="00F73A4C" w:rsidRPr="00992146">
        <w:rPr>
          <w:lang w:val="en-US"/>
          <w:rPrChange w:id="15142" w:author="Anusha De" w:date="2022-08-01T14:48:00Z">
            <w:rPr/>
          </w:rPrChange>
        </w:rPr>
        <w:t xml:space="preserve"> </w:t>
      </w:r>
      <w:r w:rsidRPr="00992146">
        <w:rPr>
          <w:lang w:val="en-US"/>
          <w:rPrChange w:id="15143" w:author="Anusha De" w:date="2022-08-01T14:48:00Z">
            <w:rPr/>
          </w:rPrChange>
        </w:rPr>
        <w:t>of</w:t>
      </w:r>
      <w:r w:rsidR="00F73A4C" w:rsidRPr="00992146">
        <w:rPr>
          <w:lang w:val="en-US"/>
          <w:rPrChange w:id="15144" w:author="Anusha De" w:date="2022-08-01T14:48:00Z">
            <w:rPr/>
          </w:rPrChange>
        </w:rPr>
        <w:t xml:space="preserve"> </w:t>
      </w:r>
      <w:r w:rsidRPr="00992146">
        <w:rPr>
          <w:lang w:val="en-US"/>
          <w:rPrChange w:id="15145" w:author="Anusha De" w:date="2022-08-01T14:48:00Z">
            <w:rPr/>
          </w:rPrChange>
        </w:rPr>
        <w:t>female</w:t>
      </w:r>
      <w:r w:rsidR="00F73A4C" w:rsidRPr="00992146">
        <w:rPr>
          <w:lang w:val="en-US"/>
          <w:rPrChange w:id="15146" w:author="Anusha De" w:date="2022-08-01T14:48:00Z">
            <w:rPr/>
          </w:rPrChange>
        </w:rPr>
        <w:t xml:space="preserve"> </w:t>
      </w:r>
      <w:r w:rsidRPr="00992146">
        <w:rPr>
          <w:lang w:val="en-US"/>
          <w:rPrChange w:id="15147" w:author="Anusha De" w:date="2022-08-01T14:48:00Z">
            <w:rPr/>
          </w:rPrChange>
        </w:rPr>
        <w:t>gender</w:t>
      </w:r>
      <w:r w:rsidR="00F73A4C" w:rsidRPr="00992146">
        <w:rPr>
          <w:lang w:val="en-US"/>
          <w:rPrChange w:id="15148" w:author="Anusha De" w:date="2022-08-01T14:48:00Z">
            <w:rPr/>
          </w:rPrChange>
        </w:rPr>
        <w:t xml:space="preserve"> </w:t>
      </w:r>
      <w:r w:rsidRPr="00992146">
        <w:rPr>
          <w:lang w:val="en-US"/>
          <w:rPrChange w:id="15149" w:author="Anusha De" w:date="2022-08-01T14:48:00Z">
            <w:rPr/>
          </w:rPrChange>
        </w:rPr>
        <w:t>homophily</w:t>
      </w:r>
      <w:r w:rsidR="00F73A4C" w:rsidRPr="00992146">
        <w:rPr>
          <w:lang w:val="en-US"/>
          <w:rPrChange w:id="15150" w:author="Anusha De" w:date="2022-08-01T14:48:00Z">
            <w:rPr/>
          </w:rPrChange>
        </w:rPr>
        <w:t xml:space="preserve"> </w:t>
      </w:r>
      <w:r w:rsidRPr="00992146">
        <w:rPr>
          <w:lang w:val="en-US"/>
          <w:rPrChange w:id="15151" w:author="Anusha De" w:date="2022-08-01T14:48:00Z">
            <w:rPr/>
          </w:rPrChange>
        </w:rPr>
        <w:t>effects</w:t>
      </w:r>
      <w:r w:rsidR="00F73A4C" w:rsidRPr="00992146">
        <w:rPr>
          <w:lang w:val="en-US"/>
          <w:rPrChange w:id="15152" w:author="Anusha De" w:date="2022-08-01T14:48:00Z">
            <w:rPr/>
          </w:rPrChange>
        </w:rPr>
        <w:t xml:space="preserve"> </w:t>
      </w:r>
      <w:r w:rsidRPr="00992146">
        <w:rPr>
          <w:lang w:val="en-US"/>
          <w:rPrChange w:id="15153" w:author="Anusha De" w:date="2022-08-01T14:48:00Z">
            <w:rPr/>
          </w:rPrChange>
        </w:rPr>
        <w:t>for</w:t>
      </w:r>
      <w:r w:rsidR="00F73A4C" w:rsidRPr="00992146">
        <w:rPr>
          <w:lang w:val="en-US"/>
          <w:rPrChange w:id="15154" w:author="Anusha De" w:date="2022-08-01T14:48:00Z">
            <w:rPr/>
          </w:rPrChange>
        </w:rPr>
        <w:t xml:space="preserve"> </w:t>
      </w:r>
      <w:r w:rsidRPr="00992146">
        <w:rPr>
          <w:lang w:val="en-US"/>
          <w:rPrChange w:id="15155" w:author="Anusha De" w:date="2022-08-01T14:48:00Z">
            <w:rPr/>
          </w:rPrChange>
        </w:rPr>
        <w:t>traders.</w:t>
      </w:r>
      <w:r w:rsidR="00F73A4C" w:rsidRPr="00992146">
        <w:rPr>
          <w:lang w:val="en-US"/>
          <w:rPrChange w:id="15156" w:author="Anusha De" w:date="2022-08-01T14:48:00Z">
            <w:rPr/>
          </w:rPrChange>
        </w:rPr>
        <w:t xml:space="preserve"> </w:t>
      </w:r>
      <w:r w:rsidRPr="00992146">
        <w:rPr>
          <w:lang w:val="en-US"/>
          <w:rPrChange w:id="15157" w:author="Anusha De" w:date="2022-08-01T14:48:00Z">
            <w:rPr/>
          </w:rPrChange>
        </w:rPr>
        <w:t>But</w:t>
      </w:r>
      <w:r w:rsidR="00F73A4C" w:rsidRPr="00992146">
        <w:rPr>
          <w:lang w:val="en-US"/>
          <w:rPrChange w:id="15158" w:author="Anusha De" w:date="2022-08-01T14:48:00Z">
            <w:rPr/>
          </w:rPrChange>
        </w:rPr>
        <w:t xml:space="preserve"> </w:t>
      </w:r>
      <w:r w:rsidRPr="00992146">
        <w:rPr>
          <w:lang w:val="en-US"/>
          <w:rPrChange w:id="15159" w:author="Anusha De" w:date="2022-08-01T14:48:00Z">
            <w:rPr/>
          </w:rPrChange>
        </w:rPr>
        <w:t>again,</w:t>
      </w:r>
      <w:r w:rsidR="00F73A4C" w:rsidRPr="00992146">
        <w:rPr>
          <w:lang w:val="en-US"/>
          <w:rPrChange w:id="15160" w:author="Anusha De" w:date="2022-08-01T14:48:00Z">
            <w:rPr/>
          </w:rPrChange>
        </w:rPr>
        <w:t xml:space="preserve"> </w:t>
      </w:r>
      <w:r w:rsidRPr="00992146">
        <w:rPr>
          <w:lang w:val="en-US"/>
          <w:rPrChange w:id="15161" w:author="Anusha De" w:date="2022-08-01T14:48:00Z">
            <w:rPr/>
          </w:rPrChange>
        </w:rPr>
        <w:t>these</w:t>
      </w:r>
      <w:r w:rsidR="00F73A4C" w:rsidRPr="00992146">
        <w:rPr>
          <w:lang w:val="en-US"/>
          <w:rPrChange w:id="15162" w:author="Anusha De" w:date="2022-08-01T14:48:00Z">
            <w:rPr/>
          </w:rPrChange>
        </w:rPr>
        <w:t xml:space="preserve"> </w:t>
      </w:r>
      <w:r w:rsidRPr="00992146">
        <w:rPr>
          <w:lang w:val="en-US"/>
          <w:rPrChange w:id="15163" w:author="Anusha De" w:date="2022-08-01T14:48:00Z">
            <w:rPr/>
          </w:rPrChange>
        </w:rPr>
        <w:t>results</w:t>
      </w:r>
      <w:r w:rsidR="00F73A4C" w:rsidRPr="00992146">
        <w:rPr>
          <w:lang w:val="en-US"/>
          <w:rPrChange w:id="15164" w:author="Anusha De" w:date="2022-08-01T14:48:00Z">
            <w:rPr/>
          </w:rPrChange>
        </w:rPr>
        <w:t xml:space="preserve"> </w:t>
      </w:r>
      <w:r w:rsidRPr="00992146">
        <w:rPr>
          <w:lang w:val="en-US"/>
          <w:rPrChange w:id="15165" w:author="Anusha De" w:date="2022-08-01T14:48:00Z">
            <w:rPr/>
          </w:rPrChange>
        </w:rPr>
        <w:t>are</w:t>
      </w:r>
      <w:r w:rsidR="00F73A4C" w:rsidRPr="00992146">
        <w:rPr>
          <w:lang w:val="en-US"/>
          <w:rPrChange w:id="15166" w:author="Anusha De" w:date="2022-08-01T14:48:00Z">
            <w:rPr/>
          </w:rPrChange>
        </w:rPr>
        <w:t xml:space="preserve"> </w:t>
      </w:r>
      <w:r w:rsidRPr="00992146">
        <w:rPr>
          <w:lang w:val="en-US"/>
          <w:rPrChange w:id="15167" w:author="Anusha De" w:date="2022-08-01T14:48:00Z">
            <w:rPr/>
          </w:rPrChange>
        </w:rPr>
        <w:t>likely</w:t>
      </w:r>
      <w:r w:rsidR="00F73A4C" w:rsidRPr="00992146">
        <w:rPr>
          <w:lang w:val="en-US"/>
          <w:rPrChange w:id="15168" w:author="Anusha De" w:date="2022-08-01T14:48:00Z">
            <w:rPr/>
          </w:rPrChange>
        </w:rPr>
        <w:t xml:space="preserve"> </w:t>
      </w:r>
      <w:r w:rsidRPr="00992146">
        <w:rPr>
          <w:lang w:val="en-US"/>
          <w:rPrChange w:id="15169" w:author="Anusha De" w:date="2022-08-01T14:48:00Z">
            <w:rPr/>
          </w:rPrChange>
        </w:rPr>
        <w:t>to</w:t>
      </w:r>
      <w:r w:rsidR="00F73A4C" w:rsidRPr="00992146">
        <w:rPr>
          <w:lang w:val="en-US"/>
          <w:rPrChange w:id="15170" w:author="Anusha De" w:date="2022-08-01T14:48:00Z">
            <w:rPr/>
          </w:rPrChange>
        </w:rPr>
        <w:t xml:space="preserve"> </w:t>
      </w:r>
      <w:r w:rsidRPr="00992146">
        <w:rPr>
          <w:lang w:val="en-US"/>
          <w:rPrChange w:id="15171" w:author="Anusha De" w:date="2022-08-01T14:48:00Z">
            <w:rPr/>
          </w:rPrChange>
        </w:rPr>
        <w:t>suffer</w:t>
      </w:r>
      <w:r w:rsidR="00F73A4C" w:rsidRPr="00992146">
        <w:rPr>
          <w:lang w:val="en-US"/>
          <w:rPrChange w:id="15172" w:author="Anusha De" w:date="2022-08-01T14:48:00Z">
            <w:rPr/>
          </w:rPrChange>
        </w:rPr>
        <w:t xml:space="preserve"> </w:t>
      </w:r>
      <w:r w:rsidRPr="00992146">
        <w:rPr>
          <w:lang w:val="en-US"/>
          <w:rPrChange w:id="15173" w:author="Anusha De" w:date="2022-08-01T14:48:00Z">
            <w:rPr/>
          </w:rPrChange>
        </w:rPr>
        <w:t>from</w:t>
      </w:r>
      <w:r w:rsidR="00F73A4C" w:rsidRPr="00992146">
        <w:rPr>
          <w:lang w:val="en-US"/>
          <w:rPrChange w:id="15174" w:author="Anusha De" w:date="2022-08-01T14:48:00Z">
            <w:rPr/>
          </w:rPrChange>
        </w:rPr>
        <w:t xml:space="preserve"> </w:t>
      </w:r>
      <w:r w:rsidRPr="00992146">
        <w:rPr>
          <w:lang w:val="en-US"/>
          <w:rPrChange w:id="15175" w:author="Anusha De" w:date="2022-08-01T14:48:00Z">
            <w:rPr/>
          </w:rPrChange>
        </w:rPr>
        <w:t>a</w:t>
      </w:r>
      <w:r w:rsidR="00F73A4C" w:rsidRPr="00992146">
        <w:rPr>
          <w:lang w:val="en-US"/>
          <w:rPrChange w:id="15176" w:author="Anusha De" w:date="2022-08-01T14:48:00Z">
            <w:rPr/>
          </w:rPrChange>
        </w:rPr>
        <w:t xml:space="preserve"> </w:t>
      </w:r>
      <w:r w:rsidRPr="00992146">
        <w:rPr>
          <w:lang w:val="en-US"/>
          <w:rPrChange w:id="15177" w:author="Anusha De" w:date="2022-08-01T14:48:00Z">
            <w:rPr/>
          </w:rPrChange>
        </w:rPr>
        <w:t>small</w:t>
      </w:r>
      <w:r w:rsidR="00F73A4C" w:rsidRPr="00992146">
        <w:rPr>
          <w:lang w:val="en-US"/>
          <w:rPrChange w:id="15178" w:author="Anusha De" w:date="2022-08-01T14:48:00Z">
            <w:rPr/>
          </w:rPrChange>
        </w:rPr>
        <w:t xml:space="preserve"> </w:t>
      </w:r>
      <w:r w:rsidRPr="00992146">
        <w:rPr>
          <w:lang w:val="en-US"/>
          <w:rPrChange w:id="15179" w:author="Anusha De" w:date="2022-08-01T14:48:00Z">
            <w:rPr/>
          </w:rPrChange>
        </w:rPr>
        <w:t>sample</w:t>
      </w:r>
      <w:r w:rsidR="00F73A4C" w:rsidRPr="00992146">
        <w:rPr>
          <w:lang w:val="en-US"/>
          <w:rPrChange w:id="15180" w:author="Anusha De" w:date="2022-08-01T14:48:00Z">
            <w:rPr/>
          </w:rPrChange>
        </w:rPr>
        <w:t xml:space="preserve"> </w:t>
      </w:r>
      <w:r w:rsidRPr="00992146">
        <w:rPr>
          <w:lang w:val="en-US"/>
          <w:rPrChange w:id="15181" w:author="Anusha De" w:date="2022-08-01T14:48:00Z">
            <w:rPr/>
          </w:rPrChange>
        </w:rPr>
        <w:t>size.</w:t>
      </w:r>
      <w:r w:rsidR="00F73A4C" w:rsidRPr="00992146">
        <w:rPr>
          <w:lang w:val="en-US"/>
          <w:rPrChange w:id="15182" w:author="Anusha De" w:date="2022-08-01T14:48:00Z">
            <w:rPr/>
          </w:rPrChange>
        </w:rPr>
        <w:t xml:space="preserve"> </w:t>
      </w:r>
      <w:r w:rsidRPr="00992146">
        <w:rPr>
          <w:lang w:val="en-US"/>
          <w:rPrChange w:id="15183" w:author="Anusha De" w:date="2022-08-01T14:48:00Z">
            <w:rPr/>
          </w:rPrChange>
        </w:rPr>
        <w:t>For</w:t>
      </w:r>
      <w:r w:rsidR="00F73A4C" w:rsidRPr="00992146">
        <w:rPr>
          <w:lang w:val="en-US"/>
          <w:rPrChange w:id="15184" w:author="Anusha De" w:date="2022-08-01T14:48:00Z">
            <w:rPr/>
          </w:rPrChange>
        </w:rPr>
        <w:t xml:space="preserve"> </w:t>
      </w:r>
      <w:r w:rsidRPr="00992146">
        <w:rPr>
          <w:lang w:val="en-US"/>
          <w:rPrChange w:id="15185" w:author="Anusha De" w:date="2022-08-01T14:48:00Z">
            <w:rPr/>
          </w:rPrChange>
        </w:rPr>
        <w:t>other</w:t>
      </w:r>
      <w:r w:rsidR="00F73A4C" w:rsidRPr="00992146">
        <w:rPr>
          <w:lang w:val="en-US"/>
          <w:rPrChange w:id="15186" w:author="Anusha De" w:date="2022-08-01T14:48:00Z">
            <w:rPr/>
          </w:rPrChange>
        </w:rPr>
        <w:t xml:space="preserve"> </w:t>
      </w:r>
      <w:r w:rsidRPr="00992146">
        <w:rPr>
          <w:lang w:val="en-US"/>
          <w:rPrChange w:id="15187" w:author="Anusha De" w:date="2022-08-01T14:48:00Z">
            <w:rPr/>
          </w:rPrChange>
        </w:rPr>
        <w:t>actors,</w:t>
      </w:r>
      <w:r w:rsidR="00F73A4C" w:rsidRPr="00992146">
        <w:rPr>
          <w:lang w:val="en-US"/>
          <w:rPrChange w:id="15188" w:author="Anusha De" w:date="2022-08-01T14:48:00Z">
            <w:rPr/>
          </w:rPrChange>
        </w:rPr>
        <w:t xml:space="preserve"> </w:t>
      </w:r>
      <w:r w:rsidRPr="00992146">
        <w:rPr>
          <w:lang w:val="en-US"/>
          <w:rPrChange w:id="15189" w:author="Anusha De" w:date="2022-08-01T14:48:00Z">
            <w:rPr/>
          </w:rPrChange>
        </w:rPr>
        <w:t>there</w:t>
      </w:r>
      <w:r w:rsidR="00F73A4C" w:rsidRPr="00992146">
        <w:rPr>
          <w:lang w:val="en-US"/>
          <w:rPrChange w:id="15190" w:author="Anusha De" w:date="2022-08-01T14:48:00Z">
            <w:rPr/>
          </w:rPrChange>
        </w:rPr>
        <w:t xml:space="preserve"> </w:t>
      </w:r>
      <w:r w:rsidRPr="00992146">
        <w:rPr>
          <w:lang w:val="en-US"/>
          <w:rPrChange w:id="15191" w:author="Anusha De" w:date="2022-08-01T14:48:00Z">
            <w:rPr/>
          </w:rPrChange>
        </w:rPr>
        <w:t>also</w:t>
      </w:r>
      <w:r w:rsidR="00F73A4C" w:rsidRPr="00992146">
        <w:rPr>
          <w:lang w:val="en-US"/>
          <w:rPrChange w:id="15192" w:author="Anusha De" w:date="2022-08-01T14:48:00Z">
            <w:rPr/>
          </w:rPrChange>
        </w:rPr>
        <w:t xml:space="preserve"> </w:t>
      </w:r>
      <w:r w:rsidRPr="00992146">
        <w:rPr>
          <w:lang w:val="en-US"/>
          <w:rPrChange w:id="15193" w:author="Anusha De" w:date="2022-08-01T14:48:00Z">
            <w:rPr/>
          </w:rPrChange>
        </w:rPr>
        <w:t>seems</w:t>
      </w:r>
      <w:r w:rsidR="00F73A4C" w:rsidRPr="00992146">
        <w:rPr>
          <w:lang w:val="en-US"/>
          <w:rPrChange w:id="15194" w:author="Anusha De" w:date="2022-08-01T14:48:00Z">
            <w:rPr/>
          </w:rPrChange>
        </w:rPr>
        <w:t xml:space="preserve"> </w:t>
      </w:r>
      <w:r w:rsidRPr="00992146">
        <w:rPr>
          <w:lang w:val="en-US"/>
          <w:rPrChange w:id="15195" w:author="Anusha De" w:date="2022-08-01T14:48:00Z">
            <w:rPr/>
          </w:rPrChange>
        </w:rPr>
        <w:t>to</w:t>
      </w:r>
      <w:r w:rsidR="00F73A4C" w:rsidRPr="00992146">
        <w:rPr>
          <w:lang w:val="en-US"/>
          <w:rPrChange w:id="15196" w:author="Anusha De" w:date="2022-08-01T14:48:00Z">
            <w:rPr/>
          </w:rPrChange>
        </w:rPr>
        <w:t xml:space="preserve"> </w:t>
      </w:r>
      <w:r w:rsidRPr="00992146">
        <w:rPr>
          <w:lang w:val="en-US"/>
          <w:rPrChange w:id="15197" w:author="Anusha De" w:date="2022-08-01T14:48:00Z">
            <w:rPr/>
          </w:rPrChange>
        </w:rPr>
        <w:t>be</w:t>
      </w:r>
      <w:bookmarkStart w:id="15198" w:name="Regressions"/>
      <w:bookmarkEnd w:id="15198"/>
      <w:r w:rsidR="00F73A4C" w:rsidRPr="00992146">
        <w:rPr>
          <w:lang w:val="en-US"/>
          <w:rPrChange w:id="15199" w:author="Anusha De" w:date="2022-08-01T14:48:00Z">
            <w:rPr/>
          </w:rPrChange>
        </w:rPr>
        <w:t xml:space="preserve"> </w:t>
      </w:r>
      <w:r w:rsidRPr="00992146">
        <w:rPr>
          <w:lang w:val="en-US"/>
          <w:rPrChange w:id="15200" w:author="Anusha De" w:date="2022-08-01T14:48:00Z">
            <w:rPr/>
          </w:rPrChange>
        </w:rPr>
        <w:t>no</w:t>
      </w:r>
      <w:r w:rsidR="00F73A4C" w:rsidRPr="00992146">
        <w:rPr>
          <w:lang w:val="en-US"/>
          <w:rPrChange w:id="15201" w:author="Anusha De" w:date="2022-08-01T14:48:00Z">
            <w:rPr/>
          </w:rPrChange>
        </w:rPr>
        <w:t xml:space="preserve"> </w:t>
      </w:r>
      <w:r w:rsidRPr="00992146">
        <w:rPr>
          <w:lang w:val="en-US"/>
          <w:rPrChange w:id="15202" w:author="Anusha De" w:date="2022-08-01T14:48:00Z">
            <w:rPr/>
          </w:rPrChange>
        </w:rPr>
        <w:t>indication</w:t>
      </w:r>
      <w:r w:rsidR="00F73A4C" w:rsidRPr="00992146">
        <w:rPr>
          <w:lang w:val="en-US"/>
          <w:rPrChange w:id="15203" w:author="Anusha De" w:date="2022-08-01T14:48:00Z">
            <w:rPr/>
          </w:rPrChange>
        </w:rPr>
        <w:t xml:space="preserve"> </w:t>
      </w:r>
      <w:r w:rsidRPr="00992146">
        <w:rPr>
          <w:lang w:val="en-US"/>
          <w:rPrChange w:id="15204" w:author="Anusha De" w:date="2022-08-01T14:48:00Z">
            <w:rPr/>
          </w:rPrChange>
        </w:rPr>
        <w:t>of</w:t>
      </w:r>
      <w:r w:rsidR="00F73A4C" w:rsidRPr="00992146">
        <w:rPr>
          <w:lang w:val="en-US"/>
          <w:rPrChange w:id="15205" w:author="Anusha De" w:date="2022-08-01T14:48:00Z">
            <w:rPr/>
          </w:rPrChange>
        </w:rPr>
        <w:t xml:space="preserve"> </w:t>
      </w:r>
      <w:r w:rsidRPr="00992146">
        <w:rPr>
          <w:lang w:val="en-US"/>
          <w:rPrChange w:id="15206" w:author="Anusha De" w:date="2022-08-01T14:48:00Z">
            <w:rPr/>
          </w:rPrChange>
        </w:rPr>
        <w:t>female</w:t>
      </w:r>
      <w:r w:rsidR="00F73A4C" w:rsidRPr="00992146">
        <w:rPr>
          <w:lang w:val="en-US"/>
          <w:rPrChange w:id="15207" w:author="Anusha De" w:date="2022-08-01T14:48:00Z">
            <w:rPr/>
          </w:rPrChange>
        </w:rPr>
        <w:t xml:space="preserve"> </w:t>
      </w:r>
      <w:r w:rsidRPr="00992146">
        <w:rPr>
          <w:lang w:val="en-US"/>
          <w:rPrChange w:id="15208" w:author="Anusha De" w:date="2022-08-01T14:48:00Z">
            <w:rPr/>
          </w:rPrChange>
        </w:rPr>
        <w:t>gender</w:t>
      </w:r>
      <w:r w:rsidR="00F73A4C" w:rsidRPr="00992146">
        <w:rPr>
          <w:lang w:val="en-US"/>
          <w:rPrChange w:id="15209" w:author="Anusha De" w:date="2022-08-01T14:48:00Z">
            <w:rPr/>
          </w:rPrChange>
        </w:rPr>
        <w:t xml:space="preserve"> </w:t>
      </w:r>
      <w:r w:rsidRPr="00992146">
        <w:rPr>
          <w:lang w:val="en-US"/>
          <w:rPrChange w:id="15210" w:author="Anusha De" w:date="2022-08-01T14:48:00Z">
            <w:rPr/>
          </w:rPrChange>
        </w:rPr>
        <w:t>homophily</w:t>
      </w:r>
      <w:r w:rsidR="00F73A4C" w:rsidRPr="00992146">
        <w:rPr>
          <w:lang w:val="en-US"/>
          <w:rPrChange w:id="15211" w:author="Anusha De" w:date="2022-08-01T14:48:00Z">
            <w:rPr/>
          </w:rPrChange>
        </w:rPr>
        <w:t xml:space="preserve"> </w:t>
      </w:r>
      <w:r w:rsidRPr="00992146">
        <w:rPr>
          <w:lang w:val="en-US"/>
          <w:rPrChange w:id="15212" w:author="Anusha De" w:date="2022-08-01T14:48:00Z">
            <w:rPr/>
          </w:rPrChange>
        </w:rPr>
        <w:t>effects,</w:t>
      </w:r>
      <w:r w:rsidR="00F73A4C" w:rsidRPr="00992146">
        <w:rPr>
          <w:lang w:val="en-US"/>
          <w:rPrChange w:id="15213" w:author="Anusha De" w:date="2022-08-01T14:48:00Z">
            <w:rPr/>
          </w:rPrChange>
        </w:rPr>
        <w:t xml:space="preserve"> </w:t>
      </w:r>
      <w:r w:rsidRPr="00992146">
        <w:rPr>
          <w:lang w:val="en-US"/>
          <w:rPrChange w:id="15214" w:author="Anusha De" w:date="2022-08-01T14:48:00Z">
            <w:rPr/>
          </w:rPrChange>
        </w:rPr>
        <w:t>leading</w:t>
      </w:r>
      <w:r w:rsidR="00F73A4C" w:rsidRPr="00992146">
        <w:rPr>
          <w:lang w:val="en-US"/>
          <w:rPrChange w:id="15215" w:author="Anusha De" w:date="2022-08-01T14:48:00Z">
            <w:rPr/>
          </w:rPrChange>
        </w:rPr>
        <w:t xml:space="preserve"> </w:t>
      </w:r>
      <w:r w:rsidRPr="00992146">
        <w:rPr>
          <w:lang w:val="en-US"/>
          <w:rPrChange w:id="15216" w:author="Anusha De" w:date="2022-08-01T14:48:00Z">
            <w:rPr/>
          </w:rPrChange>
        </w:rPr>
        <w:t>us</w:t>
      </w:r>
      <w:r w:rsidR="00F73A4C" w:rsidRPr="00992146">
        <w:rPr>
          <w:lang w:val="en-US"/>
          <w:rPrChange w:id="15217" w:author="Anusha De" w:date="2022-08-01T14:48:00Z">
            <w:rPr/>
          </w:rPrChange>
        </w:rPr>
        <w:t xml:space="preserve"> </w:t>
      </w:r>
      <w:r w:rsidRPr="00992146">
        <w:rPr>
          <w:lang w:val="en-US"/>
          <w:rPrChange w:id="15218" w:author="Anusha De" w:date="2022-08-01T14:48:00Z">
            <w:rPr/>
          </w:rPrChange>
        </w:rPr>
        <w:t>to</w:t>
      </w:r>
      <w:r w:rsidR="00F73A4C" w:rsidRPr="00992146">
        <w:rPr>
          <w:lang w:val="en-US"/>
          <w:rPrChange w:id="15219" w:author="Anusha De" w:date="2022-08-01T14:48:00Z">
            <w:rPr/>
          </w:rPrChange>
        </w:rPr>
        <w:t xml:space="preserve"> </w:t>
      </w:r>
      <w:r w:rsidRPr="00992146">
        <w:rPr>
          <w:lang w:val="en-US"/>
          <w:rPrChange w:id="15220" w:author="Anusha De" w:date="2022-08-01T14:48:00Z">
            <w:rPr/>
          </w:rPrChange>
        </w:rPr>
        <w:t>reject</w:t>
      </w:r>
      <w:r w:rsidR="00F73A4C" w:rsidRPr="00992146">
        <w:rPr>
          <w:lang w:val="en-US"/>
          <w:rPrChange w:id="15221" w:author="Anusha De" w:date="2022-08-01T14:48:00Z">
            <w:rPr/>
          </w:rPrChange>
        </w:rPr>
        <w:t xml:space="preserve"> </w:t>
      </w:r>
      <w:r w:rsidRPr="00992146">
        <w:rPr>
          <w:lang w:val="en-US"/>
          <w:rPrChange w:id="15222" w:author="Anusha De" w:date="2022-08-01T14:48:00Z">
            <w:rPr/>
          </w:rPrChange>
        </w:rPr>
        <w:t>hypothesis</w:t>
      </w:r>
      <w:r w:rsidR="00F73A4C" w:rsidRPr="00992146">
        <w:rPr>
          <w:lang w:val="en-US"/>
          <w:rPrChange w:id="15223" w:author="Anusha De" w:date="2022-08-01T14:48:00Z">
            <w:rPr/>
          </w:rPrChange>
        </w:rPr>
        <w:t xml:space="preserve"> </w:t>
      </w:r>
      <w:r w:rsidRPr="00992146">
        <w:rPr>
          <w:lang w:val="en-US"/>
          <w:rPrChange w:id="15224" w:author="Anusha De" w:date="2022-08-01T14:48:00Z">
            <w:rPr/>
          </w:rPrChange>
        </w:rPr>
        <w:t>5.</w:t>
      </w:r>
    </w:p>
    <w:p w14:paraId="5746723F" w14:textId="77777777" w:rsidR="005139B5" w:rsidRPr="00992146" w:rsidRDefault="0081249E" w:rsidP="00643A43">
      <w:pPr>
        <w:pStyle w:val="Heading2"/>
        <w:jc w:val="both"/>
        <w:rPr>
          <w:lang w:val="en-US"/>
          <w:rPrChange w:id="15225" w:author="Anusha De" w:date="2022-08-01T14:48:00Z">
            <w:rPr>
              <w:color w:val="auto"/>
            </w:rPr>
          </w:rPrChange>
        </w:rPr>
      </w:pPr>
      <w:r w:rsidRPr="00992146">
        <w:rPr>
          <w:lang w:val="en-US"/>
          <w:rPrChange w:id="15226" w:author="Anusha De" w:date="2022-08-01T14:48:00Z">
            <w:rPr>
              <w:color w:val="auto"/>
            </w:rPr>
          </w:rPrChange>
        </w:rPr>
        <w:t>Regressions</w:t>
      </w:r>
    </w:p>
    <w:p w14:paraId="58B6E9BB" w14:textId="2608248B" w:rsidR="005139B5" w:rsidRPr="00992146" w:rsidRDefault="0081249E">
      <w:pPr>
        <w:rPr>
          <w:lang w:val="en-US"/>
          <w:rPrChange w:id="15227" w:author="Anusha De" w:date="2022-08-01T14:48:00Z">
            <w:rPr/>
          </w:rPrChange>
        </w:rPr>
        <w:pPrChange w:id="15228" w:author="Steve Wiggins" w:date="2022-07-30T18:24:00Z">
          <w:pPr>
            <w:pStyle w:val="1PP"/>
            <w:jc w:val="both"/>
          </w:pPr>
        </w:pPrChange>
      </w:pPr>
      <w:r w:rsidRPr="00992146">
        <w:rPr>
          <w:lang w:val="en-US"/>
          <w:rPrChange w:id="15229" w:author="Anusha De" w:date="2022-08-01T14:48:00Z">
            <w:rPr/>
          </w:rPrChange>
        </w:rPr>
        <w:t>To</w:t>
      </w:r>
      <w:r w:rsidR="00F73A4C" w:rsidRPr="00992146">
        <w:rPr>
          <w:lang w:val="en-US"/>
          <w:rPrChange w:id="15230" w:author="Anusha De" w:date="2022-08-01T14:48:00Z">
            <w:rPr/>
          </w:rPrChange>
        </w:rPr>
        <w:t xml:space="preserve"> </w:t>
      </w:r>
      <w:r w:rsidRPr="00992146">
        <w:rPr>
          <w:lang w:val="en-US"/>
          <w:rPrChange w:id="15231" w:author="Anusha De" w:date="2022-08-01T14:48:00Z">
            <w:rPr/>
          </w:rPrChange>
        </w:rPr>
        <w:t>test</w:t>
      </w:r>
      <w:r w:rsidR="00F73A4C" w:rsidRPr="00992146">
        <w:rPr>
          <w:lang w:val="en-US"/>
          <w:rPrChange w:id="15232" w:author="Anusha De" w:date="2022-08-01T14:48:00Z">
            <w:rPr/>
          </w:rPrChange>
        </w:rPr>
        <w:t xml:space="preserve"> </w:t>
      </w:r>
      <w:r w:rsidRPr="00992146">
        <w:rPr>
          <w:lang w:val="en-US"/>
          <w:rPrChange w:id="15233" w:author="Anusha De" w:date="2022-08-01T14:48:00Z">
            <w:rPr/>
          </w:rPrChange>
        </w:rPr>
        <w:t>hypothesis</w:t>
      </w:r>
      <w:r w:rsidR="00F73A4C" w:rsidRPr="00992146">
        <w:rPr>
          <w:lang w:val="en-US"/>
          <w:rPrChange w:id="15234" w:author="Anusha De" w:date="2022-08-01T14:48:00Z">
            <w:rPr/>
          </w:rPrChange>
        </w:rPr>
        <w:t xml:space="preserve"> </w:t>
      </w:r>
      <w:r w:rsidRPr="00992146">
        <w:rPr>
          <w:lang w:val="en-US"/>
          <w:rPrChange w:id="15235" w:author="Anusha De" w:date="2022-08-01T14:48:00Z">
            <w:rPr/>
          </w:rPrChange>
        </w:rPr>
        <w:t>1</w:t>
      </w:r>
      <w:r w:rsidR="00F73A4C" w:rsidRPr="00992146">
        <w:rPr>
          <w:lang w:val="en-US"/>
          <w:rPrChange w:id="15236" w:author="Anusha De" w:date="2022-08-01T14:48:00Z">
            <w:rPr/>
          </w:rPrChange>
        </w:rPr>
        <w:t xml:space="preserve"> </w:t>
      </w:r>
      <w:r w:rsidRPr="00992146">
        <w:rPr>
          <w:lang w:val="en-US"/>
          <w:rPrChange w:id="15237" w:author="Anusha De" w:date="2022-08-01T14:48:00Z">
            <w:rPr/>
          </w:rPrChange>
        </w:rPr>
        <w:t>formally,</w:t>
      </w:r>
      <w:r w:rsidR="00F73A4C" w:rsidRPr="00992146">
        <w:rPr>
          <w:lang w:val="en-US"/>
          <w:rPrChange w:id="15238" w:author="Anusha De" w:date="2022-08-01T14:48:00Z">
            <w:rPr/>
          </w:rPrChange>
        </w:rPr>
        <w:t xml:space="preserve"> </w:t>
      </w:r>
      <w:r w:rsidRPr="00992146">
        <w:rPr>
          <w:lang w:val="en-US"/>
          <w:rPrChange w:id="15239" w:author="Anusha De" w:date="2022-08-01T14:48:00Z">
            <w:rPr/>
          </w:rPrChange>
        </w:rPr>
        <w:t>we</w:t>
      </w:r>
      <w:r w:rsidR="00F73A4C" w:rsidRPr="00992146">
        <w:rPr>
          <w:lang w:val="en-US"/>
          <w:rPrChange w:id="15240" w:author="Anusha De" w:date="2022-08-01T14:48:00Z">
            <w:rPr/>
          </w:rPrChange>
        </w:rPr>
        <w:t xml:space="preserve"> </w:t>
      </w:r>
      <w:r w:rsidRPr="00992146">
        <w:rPr>
          <w:lang w:val="en-US"/>
          <w:rPrChange w:id="15241" w:author="Anusha De" w:date="2022-08-01T14:48:00Z">
            <w:rPr/>
          </w:rPrChange>
        </w:rPr>
        <w:t>test</w:t>
      </w:r>
      <w:r w:rsidR="00F73A4C" w:rsidRPr="00992146">
        <w:rPr>
          <w:lang w:val="en-US"/>
          <w:rPrChange w:id="15242" w:author="Anusha De" w:date="2022-08-01T14:48:00Z">
            <w:rPr/>
          </w:rPrChange>
        </w:rPr>
        <w:t xml:space="preserve"> </w:t>
      </w:r>
      <w:r w:rsidRPr="00992146">
        <w:rPr>
          <w:lang w:val="en-US"/>
          <w:rPrChange w:id="15243" w:author="Anusha De" w:date="2022-08-01T14:48:00Z">
            <w:rPr/>
          </w:rPrChange>
        </w:rPr>
        <w:t>if</w:t>
      </w:r>
      <w:r w:rsidR="00F73A4C" w:rsidRPr="00992146">
        <w:rPr>
          <w:lang w:val="en-US"/>
          <w:rPrChange w:id="15244" w:author="Anusha De" w:date="2022-08-01T14:48:00Z">
            <w:rPr/>
          </w:rPrChange>
        </w:rPr>
        <w:t xml:space="preserve"> </w:t>
      </w:r>
      <w:r w:rsidRPr="00992146">
        <w:rPr>
          <w:lang w:val="en-US"/>
          <w:rPrChange w:id="15245" w:author="Anusha De" w:date="2022-08-01T14:48:00Z">
            <w:rPr/>
          </w:rPrChange>
        </w:rPr>
        <w:t>the</w:t>
      </w:r>
      <w:r w:rsidR="00F73A4C" w:rsidRPr="00992146">
        <w:rPr>
          <w:lang w:val="en-US"/>
          <w:rPrChange w:id="15246" w:author="Anusha De" w:date="2022-08-01T14:48:00Z">
            <w:rPr/>
          </w:rPrChange>
        </w:rPr>
        <w:t xml:space="preserve"> </w:t>
      </w:r>
      <w:r w:rsidRPr="00992146">
        <w:rPr>
          <w:lang w:val="en-US"/>
          <w:rPrChange w:id="15247" w:author="Anusha De" w:date="2022-08-01T14:48:00Z">
            <w:rPr/>
          </w:rPrChange>
        </w:rPr>
        <w:t>difference</w:t>
      </w:r>
      <w:r w:rsidR="00F73A4C" w:rsidRPr="00992146">
        <w:rPr>
          <w:lang w:val="en-US"/>
          <w:rPrChange w:id="15248" w:author="Anusha De" w:date="2022-08-01T14:48:00Z">
            <w:rPr/>
          </w:rPrChange>
        </w:rPr>
        <w:t xml:space="preserve"> </w:t>
      </w:r>
      <w:r w:rsidRPr="00992146">
        <w:rPr>
          <w:lang w:val="en-US"/>
          <w:rPrChange w:id="15249" w:author="Anusha De" w:date="2022-08-01T14:48:00Z">
            <w:rPr/>
          </w:rPrChange>
        </w:rPr>
        <w:t>between</w:t>
      </w:r>
      <w:r w:rsidR="00F73A4C" w:rsidRPr="00992146">
        <w:rPr>
          <w:lang w:val="en-US"/>
          <w:rPrChange w:id="15250" w:author="Anusha De" w:date="2022-08-01T14:48:00Z">
            <w:rPr/>
          </w:rPrChange>
        </w:rPr>
        <w:t xml:space="preserve"> </w:t>
      </w:r>
      <w:r w:rsidRPr="00992146">
        <w:rPr>
          <w:lang w:val="en-US"/>
          <w:rPrChange w:id="15251" w:author="Anusha De" w:date="2022-08-01T14:48:00Z">
            <w:rPr/>
          </w:rPrChange>
        </w:rPr>
        <w:t>an</w:t>
      </w:r>
      <w:r w:rsidR="00F73A4C" w:rsidRPr="00992146">
        <w:rPr>
          <w:lang w:val="en-US"/>
          <w:rPrChange w:id="15252" w:author="Anusha De" w:date="2022-08-01T14:48:00Z">
            <w:rPr/>
          </w:rPrChange>
        </w:rPr>
        <w:t xml:space="preserve"> </w:t>
      </w:r>
      <w:r w:rsidRPr="00992146">
        <w:rPr>
          <w:lang w:val="en-US"/>
          <w:rPrChange w:id="15253" w:author="Anusha De" w:date="2022-08-01T14:48:00Z">
            <w:rPr/>
          </w:rPrChange>
        </w:rPr>
        <w:t>actor's</w:t>
      </w:r>
      <w:r w:rsidR="00F73A4C" w:rsidRPr="00992146">
        <w:rPr>
          <w:lang w:val="en-US"/>
          <w:rPrChange w:id="15254" w:author="Anusha De" w:date="2022-08-01T14:48:00Z">
            <w:rPr/>
          </w:rPrChange>
        </w:rPr>
        <w:t xml:space="preserve"> </w:t>
      </w:r>
      <w:r w:rsidRPr="00992146">
        <w:rPr>
          <w:lang w:val="en-US"/>
          <w:rPrChange w:id="15255" w:author="Anusha De" w:date="2022-08-01T14:48:00Z">
            <w:rPr/>
          </w:rPrChange>
        </w:rPr>
        <w:t>self-rating</w:t>
      </w:r>
      <w:r w:rsidR="00F73A4C" w:rsidRPr="00992146">
        <w:rPr>
          <w:lang w:val="en-US"/>
          <w:rPrChange w:id="15256" w:author="Anusha De" w:date="2022-08-01T14:48:00Z">
            <w:rPr/>
          </w:rPrChange>
        </w:rPr>
        <w:t xml:space="preserve"> </w:t>
      </w:r>
      <w:r w:rsidRPr="00992146">
        <w:rPr>
          <w:lang w:val="en-US"/>
          <w:rPrChange w:id="15257" w:author="Anusha De" w:date="2022-08-01T14:48:00Z">
            <w:rPr/>
          </w:rPrChange>
        </w:rPr>
        <w:t>and</w:t>
      </w:r>
      <w:r w:rsidR="00F73A4C" w:rsidRPr="00992146">
        <w:rPr>
          <w:lang w:val="en-US"/>
          <w:rPrChange w:id="15258" w:author="Anusha De" w:date="2022-08-01T14:48:00Z">
            <w:rPr/>
          </w:rPrChange>
        </w:rPr>
        <w:t xml:space="preserve"> </w:t>
      </w:r>
      <w:r w:rsidRPr="00992146">
        <w:rPr>
          <w:lang w:val="en-US"/>
          <w:rPrChange w:id="15259" w:author="Anusha De" w:date="2022-08-01T14:48:00Z">
            <w:rPr/>
          </w:rPrChange>
        </w:rPr>
        <w:t>the</w:t>
      </w:r>
      <w:r w:rsidR="00F73A4C" w:rsidRPr="00992146">
        <w:rPr>
          <w:lang w:val="en-US"/>
          <w:rPrChange w:id="15260" w:author="Anusha De" w:date="2022-08-01T14:48:00Z">
            <w:rPr/>
          </w:rPrChange>
        </w:rPr>
        <w:t xml:space="preserve"> </w:t>
      </w:r>
      <w:r w:rsidRPr="00992146">
        <w:rPr>
          <w:lang w:val="en-US"/>
          <w:rPrChange w:id="15261" w:author="Anusha De" w:date="2022-08-01T14:48:00Z">
            <w:rPr/>
          </w:rPrChange>
        </w:rPr>
        <w:t>rating</w:t>
      </w:r>
      <w:r w:rsidR="00F73A4C" w:rsidRPr="00992146">
        <w:rPr>
          <w:lang w:val="en-US"/>
          <w:rPrChange w:id="15262" w:author="Anusha De" w:date="2022-08-01T14:48:00Z">
            <w:rPr/>
          </w:rPrChange>
        </w:rPr>
        <w:t xml:space="preserve"> </w:t>
      </w:r>
      <w:r w:rsidRPr="00992146">
        <w:rPr>
          <w:lang w:val="en-US"/>
          <w:rPrChange w:id="15263" w:author="Anusha De" w:date="2022-08-01T14:48:00Z">
            <w:rPr/>
          </w:rPrChange>
        </w:rPr>
        <w:t>of</w:t>
      </w:r>
      <w:r w:rsidR="00F73A4C" w:rsidRPr="00992146">
        <w:rPr>
          <w:lang w:val="en-US"/>
          <w:rPrChange w:id="15264" w:author="Anusha De" w:date="2022-08-01T14:48:00Z">
            <w:rPr/>
          </w:rPrChange>
        </w:rPr>
        <w:t xml:space="preserve"> </w:t>
      </w:r>
      <w:r w:rsidRPr="00992146">
        <w:rPr>
          <w:lang w:val="en-US"/>
          <w:rPrChange w:id="15265" w:author="Anusha De" w:date="2022-08-01T14:48:00Z">
            <w:rPr/>
          </w:rPrChange>
        </w:rPr>
        <w:t>the</w:t>
      </w:r>
      <w:r w:rsidR="00F73A4C" w:rsidRPr="00992146">
        <w:rPr>
          <w:lang w:val="en-US"/>
          <w:rPrChange w:id="15266" w:author="Anusha De" w:date="2022-08-01T14:48:00Z">
            <w:rPr/>
          </w:rPrChange>
        </w:rPr>
        <w:t xml:space="preserve"> </w:t>
      </w:r>
      <w:r w:rsidRPr="00992146">
        <w:rPr>
          <w:lang w:val="en-US"/>
          <w:rPrChange w:id="15267" w:author="Anusha De" w:date="2022-08-01T14:48:00Z">
            <w:rPr/>
          </w:rPrChange>
        </w:rPr>
        <w:t>actor</w:t>
      </w:r>
      <w:r w:rsidR="00F73A4C" w:rsidRPr="00992146">
        <w:rPr>
          <w:lang w:val="en-US"/>
          <w:rPrChange w:id="15268" w:author="Anusha De" w:date="2022-08-01T14:48:00Z">
            <w:rPr/>
          </w:rPrChange>
        </w:rPr>
        <w:t xml:space="preserve"> </w:t>
      </w:r>
      <w:r w:rsidRPr="00992146">
        <w:rPr>
          <w:lang w:val="en-US"/>
          <w:rPrChange w:id="15269" w:author="Anusha De" w:date="2022-08-01T14:48:00Z">
            <w:rPr/>
          </w:rPrChange>
        </w:rPr>
        <w:t>provided</w:t>
      </w:r>
      <w:r w:rsidR="00F73A4C" w:rsidRPr="00992146">
        <w:rPr>
          <w:lang w:val="en-US"/>
          <w:rPrChange w:id="15270" w:author="Anusha De" w:date="2022-08-01T14:48:00Z">
            <w:rPr/>
          </w:rPrChange>
        </w:rPr>
        <w:t xml:space="preserve"> </w:t>
      </w:r>
      <w:r w:rsidRPr="00992146">
        <w:rPr>
          <w:lang w:val="en-US"/>
          <w:rPrChange w:id="15271" w:author="Anusha De" w:date="2022-08-01T14:48:00Z">
            <w:rPr/>
          </w:rPrChange>
        </w:rPr>
        <w:t>by</w:t>
      </w:r>
      <w:r w:rsidR="00F73A4C" w:rsidRPr="00992146">
        <w:rPr>
          <w:lang w:val="en-US"/>
          <w:rPrChange w:id="15272" w:author="Anusha De" w:date="2022-08-01T14:48:00Z">
            <w:rPr/>
          </w:rPrChange>
        </w:rPr>
        <w:t xml:space="preserve"> </w:t>
      </w:r>
      <w:r w:rsidRPr="00992146">
        <w:rPr>
          <w:lang w:val="en-US"/>
          <w:rPrChange w:id="15273" w:author="Anusha De" w:date="2022-08-01T14:48:00Z">
            <w:rPr/>
          </w:rPrChange>
        </w:rPr>
        <w:t>the</w:t>
      </w:r>
      <w:r w:rsidR="00F73A4C" w:rsidRPr="00992146">
        <w:rPr>
          <w:lang w:val="en-US"/>
          <w:rPrChange w:id="15274" w:author="Anusha De" w:date="2022-08-01T14:48:00Z">
            <w:rPr/>
          </w:rPrChange>
        </w:rPr>
        <w:t xml:space="preserve"> </w:t>
      </w:r>
      <w:r w:rsidRPr="00992146">
        <w:rPr>
          <w:lang w:val="en-US"/>
          <w:rPrChange w:id="15275" w:author="Anusha De" w:date="2022-08-01T14:48:00Z">
            <w:rPr/>
          </w:rPrChange>
        </w:rPr>
        <w:t>farmer</w:t>
      </w:r>
      <w:r w:rsidR="00F73A4C" w:rsidRPr="00992146">
        <w:rPr>
          <w:lang w:val="en-US"/>
          <w:rPrChange w:id="15276" w:author="Anusha De" w:date="2022-08-01T14:48:00Z">
            <w:rPr/>
          </w:rPrChange>
        </w:rPr>
        <w:t xml:space="preserve"> </w:t>
      </w:r>
      <w:r w:rsidRPr="00992146">
        <w:rPr>
          <w:lang w:val="en-US"/>
          <w:rPrChange w:id="15277" w:author="Anusha De" w:date="2022-08-01T14:48:00Z">
            <w:rPr/>
          </w:rPrChange>
        </w:rPr>
        <w:t>is</w:t>
      </w:r>
      <w:r w:rsidR="00F73A4C" w:rsidRPr="00992146">
        <w:rPr>
          <w:lang w:val="en-US"/>
          <w:rPrChange w:id="15278" w:author="Anusha De" w:date="2022-08-01T14:48:00Z">
            <w:rPr/>
          </w:rPrChange>
        </w:rPr>
        <w:t xml:space="preserve"> </w:t>
      </w:r>
      <w:r w:rsidRPr="00992146">
        <w:rPr>
          <w:lang w:val="en-US"/>
          <w:rPrChange w:id="15279" w:author="Anusha De" w:date="2022-08-01T14:48:00Z">
            <w:rPr/>
          </w:rPrChange>
        </w:rPr>
        <w:t>significantly</w:t>
      </w:r>
      <w:r w:rsidR="00F73A4C" w:rsidRPr="00992146">
        <w:rPr>
          <w:lang w:val="en-US"/>
          <w:rPrChange w:id="15280" w:author="Anusha De" w:date="2022-08-01T14:48:00Z">
            <w:rPr/>
          </w:rPrChange>
        </w:rPr>
        <w:t xml:space="preserve"> </w:t>
      </w:r>
      <w:r w:rsidRPr="00992146">
        <w:rPr>
          <w:lang w:val="en-US"/>
          <w:rPrChange w:id="15281" w:author="Anusha De" w:date="2022-08-01T14:48:00Z">
            <w:rPr/>
          </w:rPrChange>
        </w:rPr>
        <w:t>larger</w:t>
      </w:r>
      <w:r w:rsidR="00F73A4C" w:rsidRPr="00992146">
        <w:rPr>
          <w:lang w:val="en-US"/>
          <w:rPrChange w:id="15282" w:author="Anusha De" w:date="2022-08-01T14:48:00Z">
            <w:rPr/>
          </w:rPrChange>
        </w:rPr>
        <w:t xml:space="preserve"> </w:t>
      </w:r>
      <w:r w:rsidRPr="00992146">
        <w:rPr>
          <w:lang w:val="en-US"/>
          <w:rPrChange w:id="15283" w:author="Anusha De" w:date="2022-08-01T14:48:00Z">
            <w:rPr/>
          </w:rPrChange>
        </w:rPr>
        <w:t>than</w:t>
      </w:r>
      <w:r w:rsidR="00F73A4C" w:rsidRPr="00992146">
        <w:rPr>
          <w:lang w:val="en-US"/>
          <w:rPrChange w:id="15284" w:author="Anusha De" w:date="2022-08-01T14:48:00Z">
            <w:rPr/>
          </w:rPrChange>
        </w:rPr>
        <w:t xml:space="preserve"> </w:t>
      </w:r>
      <w:r w:rsidRPr="00992146">
        <w:rPr>
          <w:lang w:val="en-US"/>
          <w:rPrChange w:id="15285" w:author="Anusha De" w:date="2022-08-01T14:48:00Z">
            <w:rPr/>
          </w:rPrChange>
        </w:rPr>
        <w:t>zero.</w:t>
      </w:r>
      <w:r w:rsidR="00F73A4C" w:rsidRPr="00992146">
        <w:rPr>
          <w:lang w:val="en-US"/>
          <w:rPrChange w:id="15286" w:author="Anusha De" w:date="2022-08-01T14:48:00Z">
            <w:rPr/>
          </w:rPrChange>
        </w:rPr>
        <w:t xml:space="preserve"> </w:t>
      </w:r>
      <w:r w:rsidRPr="00992146">
        <w:rPr>
          <w:lang w:val="en-US"/>
          <w:rPrChange w:id="15287" w:author="Anusha De" w:date="2022-08-01T14:48:00Z">
            <w:rPr/>
          </w:rPrChange>
        </w:rPr>
        <w:t>Table</w:t>
      </w:r>
      <w:r w:rsidR="00F73A4C" w:rsidRPr="00992146">
        <w:rPr>
          <w:lang w:val="en-US"/>
          <w:rPrChange w:id="15288" w:author="Anusha De" w:date="2022-08-01T14:48:00Z">
            <w:rPr/>
          </w:rPrChange>
        </w:rPr>
        <w:t xml:space="preserve"> </w:t>
      </w:r>
      <w:r>
        <w:fldChar w:fldCharType="begin"/>
      </w:r>
      <w:r w:rsidRPr="00992146">
        <w:rPr>
          <w:lang w:val="en-US"/>
          <w:rPrChange w:id="15289" w:author="Anusha De" w:date="2022-08-01T14:48:00Z">
            <w:rPr/>
          </w:rPrChange>
        </w:rPr>
        <w:instrText xml:space="preserve"> HYPERLINK \l "_bookmark76" </w:instrText>
      </w:r>
      <w:r>
        <w:fldChar w:fldCharType="separate"/>
      </w:r>
      <w:r w:rsidRPr="00992146">
        <w:rPr>
          <w:lang w:val="en-US"/>
          <w:rPrChange w:id="15290" w:author="Anusha De" w:date="2022-08-01T14:48:00Z">
            <w:rPr/>
          </w:rPrChange>
        </w:rPr>
        <w:t>6</w:t>
      </w:r>
      <w:r>
        <w:fldChar w:fldCharType="end"/>
      </w:r>
      <w:r w:rsidR="00F73A4C" w:rsidRPr="00992146">
        <w:rPr>
          <w:lang w:val="en-US"/>
          <w:rPrChange w:id="15291" w:author="Anusha De" w:date="2022-08-01T14:48:00Z">
            <w:rPr/>
          </w:rPrChange>
        </w:rPr>
        <w:t xml:space="preserve"> </w:t>
      </w:r>
      <w:r w:rsidRPr="00992146">
        <w:rPr>
          <w:lang w:val="en-US"/>
          <w:rPrChange w:id="15292" w:author="Anusha De" w:date="2022-08-01T14:48:00Z">
            <w:rPr/>
          </w:rPrChange>
        </w:rPr>
        <w:t>shows</w:t>
      </w:r>
      <w:r w:rsidR="00F73A4C" w:rsidRPr="00992146">
        <w:rPr>
          <w:lang w:val="en-US"/>
          <w:rPrChange w:id="15293" w:author="Anusha De" w:date="2022-08-01T14:48:00Z">
            <w:rPr/>
          </w:rPrChange>
        </w:rPr>
        <w:t xml:space="preserve"> </w:t>
      </w:r>
      <w:r w:rsidRPr="00992146">
        <w:rPr>
          <w:lang w:val="en-US"/>
          <w:rPrChange w:id="15294" w:author="Anusha De" w:date="2022-08-01T14:48:00Z">
            <w:rPr/>
          </w:rPrChange>
        </w:rPr>
        <w:t>that</w:t>
      </w:r>
      <w:r w:rsidR="00F73A4C" w:rsidRPr="00992146">
        <w:rPr>
          <w:lang w:val="en-US"/>
          <w:rPrChange w:id="15295" w:author="Anusha De" w:date="2022-08-01T14:48:00Z">
            <w:rPr/>
          </w:rPrChange>
        </w:rPr>
        <w:t xml:space="preserve"> </w:t>
      </w:r>
      <w:r w:rsidRPr="00992146">
        <w:rPr>
          <w:lang w:val="en-US"/>
          <w:rPrChange w:id="15296" w:author="Anusha De" w:date="2022-08-01T14:48:00Z">
            <w:rPr/>
          </w:rPrChange>
        </w:rPr>
        <w:t>we</w:t>
      </w:r>
      <w:r w:rsidR="00F73A4C" w:rsidRPr="00992146">
        <w:rPr>
          <w:lang w:val="en-US"/>
          <w:rPrChange w:id="15297" w:author="Anusha De" w:date="2022-08-01T14:48:00Z">
            <w:rPr/>
          </w:rPrChange>
        </w:rPr>
        <w:t xml:space="preserve"> </w:t>
      </w:r>
      <w:r w:rsidRPr="00992146">
        <w:rPr>
          <w:lang w:val="en-US"/>
          <w:rPrChange w:id="15298" w:author="Anusha De" w:date="2022-08-01T14:48:00Z">
            <w:rPr/>
          </w:rPrChange>
        </w:rPr>
        <w:t>reject</w:t>
      </w:r>
      <w:r w:rsidR="00F73A4C" w:rsidRPr="00992146">
        <w:rPr>
          <w:lang w:val="en-US"/>
          <w:rPrChange w:id="15299" w:author="Anusha De" w:date="2022-08-01T14:48:00Z">
            <w:rPr/>
          </w:rPrChange>
        </w:rPr>
        <w:t xml:space="preserve"> </w:t>
      </w:r>
      <w:r w:rsidRPr="00992146">
        <w:rPr>
          <w:lang w:val="en-US"/>
          <w:rPrChange w:id="15300" w:author="Anusha De" w:date="2022-08-01T14:48:00Z">
            <w:rPr/>
          </w:rPrChange>
        </w:rPr>
        <w:t>the</w:t>
      </w:r>
      <w:r w:rsidR="00F73A4C" w:rsidRPr="00992146">
        <w:rPr>
          <w:lang w:val="en-US"/>
          <w:rPrChange w:id="15301" w:author="Anusha De" w:date="2022-08-01T14:48:00Z">
            <w:rPr/>
          </w:rPrChange>
        </w:rPr>
        <w:t xml:space="preserve"> </w:t>
      </w:r>
      <w:r w:rsidRPr="00992146">
        <w:rPr>
          <w:lang w:val="en-US"/>
          <w:rPrChange w:id="15302" w:author="Anusha De" w:date="2022-08-01T14:48:00Z">
            <w:rPr/>
          </w:rPrChange>
        </w:rPr>
        <w:t>null</w:t>
      </w:r>
      <w:r w:rsidR="00F73A4C" w:rsidRPr="00992146">
        <w:rPr>
          <w:lang w:val="en-US"/>
          <w:rPrChange w:id="15303" w:author="Anusha De" w:date="2022-08-01T14:48:00Z">
            <w:rPr/>
          </w:rPrChange>
        </w:rPr>
        <w:t xml:space="preserve"> </w:t>
      </w:r>
      <w:r w:rsidRPr="00992146">
        <w:rPr>
          <w:lang w:val="en-US"/>
          <w:rPrChange w:id="15304" w:author="Anusha De" w:date="2022-08-01T14:48:00Z">
            <w:rPr/>
          </w:rPrChange>
        </w:rPr>
        <w:t>hypothesis</w:t>
      </w:r>
      <w:r w:rsidR="00F73A4C" w:rsidRPr="00992146">
        <w:rPr>
          <w:lang w:val="en-US"/>
          <w:rPrChange w:id="15305" w:author="Anusha De" w:date="2022-08-01T14:48:00Z">
            <w:rPr/>
          </w:rPrChange>
        </w:rPr>
        <w:t xml:space="preserve"> </w:t>
      </w:r>
      <w:r w:rsidRPr="00992146">
        <w:rPr>
          <w:lang w:val="en-US"/>
          <w:rPrChange w:id="15306" w:author="Anusha De" w:date="2022-08-01T14:48:00Z">
            <w:rPr/>
          </w:rPrChange>
        </w:rPr>
        <w:t>that</w:t>
      </w:r>
      <w:r w:rsidR="00F73A4C" w:rsidRPr="00992146">
        <w:rPr>
          <w:lang w:val="en-US"/>
          <w:rPrChange w:id="15307" w:author="Anusha De" w:date="2022-08-01T14:48:00Z">
            <w:rPr/>
          </w:rPrChange>
        </w:rPr>
        <w:t xml:space="preserve"> </w:t>
      </w:r>
      <w:r w:rsidRPr="00992146">
        <w:rPr>
          <w:lang w:val="en-US"/>
          <w:rPrChange w:id="15308" w:author="Anusha De" w:date="2022-08-01T14:48:00Z">
            <w:rPr/>
          </w:rPrChange>
        </w:rPr>
        <w:t>the</w:t>
      </w:r>
      <w:r w:rsidR="00F73A4C" w:rsidRPr="00992146">
        <w:rPr>
          <w:lang w:val="en-US"/>
          <w:rPrChange w:id="15309" w:author="Anusha De" w:date="2022-08-01T14:48:00Z">
            <w:rPr/>
          </w:rPrChange>
        </w:rPr>
        <w:t xml:space="preserve"> </w:t>
      </w:r>
      <w:r w:rsidRPr="00992146">
        <w:rPr>
          <w:lang w:val="en-US"/>
          <w:rPrChange w:id="15310" w:author="Anusha De" w:date="2022-08-01T14:48:00Z">
            <w:rPr/>
          </w:rPrChange>
        </w:rPr>
        <w:t>difference</w:t>
      </w:r>
      <w:r w:rsidR="00F73A4C" w:rsidRPr="00992146">
        <w:rPr>
          <w:lang w:val="en-US"/>
          <w:rPrChange w:id="15311" w:author="Anusha De" w:date="2022-08-01T14:48:00Z">
            <w:rPr/>
          </w:rPrChange>
        </w:rPr>
        <w:t xml:space="preserve"> </w:t>
      </w:r>
      <w:r w:rsidRPr="00992146">
        <w:rPr>
          <w:lang w:val="en-US"/>
          <w:rPrChange w:id="15312" w:author="Anusha De" w:date="2022-08-01T14:48:00Z">
            <w:rPr/>
          </w:rPrChange>
        </w:rPr>
        <w:t>is</w:t>
      </w:r>
      <w:r w:rsidR="00F73A4C" w:rsidRPr="00992146">
        <w:rPr>
          <w:lang w:val="en-US"/>
          <w:rPrChange w:id="15313" w:author="Anusha De" w:date="2022-08-01T14:48:00Z">
            <w:rPr/>
          </w:rPrChange>
        </w:rPr>
        <w:t xml:space="preserve"> </w:t>
      </w:r>
      <w:r w:rsidRPr="00992146">
        <w:rPr>
          <w:lang w:val="en-US"/>
          <w:rPrChange w:id="15314" w:author="Anusha De" w:date="2022-08-01T14:48:00Z">
            <w:rPr/>
          </w:rPrChange>
        </w:rPr>
        <w:t>equal</w:t>
      </w:r>
      <w:r w:rsidR="00F73A4C" w:rsidRPr="00992146">
        <w:rPr>
          <w:lang w:val="en-US"/>
          <w:rPrChange w:id="15315" w:author="Anusha De" w:date="2022-08-01T14:48:00Z">
            <w:rPr/>
          </w:rPrChange>
        </w:rPr>
        <w:t xml:space="preserve"> </w:t>
      </w:r>
      <w:r w:rsidRPr="00992146">
        <w:rPr>
          <w:lang w:val="en-US"/>
          <w:rPrChange w:id="15316" w:author="Anusha De" w:date="2022-08-01T14:48:00Z">
            <w:rPr/>
          </w:rPrChange>
        </w:rPr>
        <w:t>to</w:t>
      </w:r>
      <w:r w:rsidR="00F73A4C" w:rsidRPr="00992146">
        <w:rPr>
          <w:lang w:val="en-US"/>
          <w:rPrChange w:id="15317" w:author="Anusha De" w:date="2022-08-01T14:48:00Z">
            <w:rPr/>
          </w:rPrChange>
        </w:rPr>
        <w:t xml:space="preserve"> </w:t>
      </w:r>
      <w:r w:rsidRPr="00992146">
        <w:rPr>
          <w:lang w:val="en-US"/>
          <w:rPrChange w:id="15318" w:author="Anusha De" w:date="2022-08-01T14:48:00Z">
            <w:rPr/>
          </w:rPrChange>
        </w:rPr>
        <w:t>zero</w:t>
      </w:r>
      <w:r w:rsidR="00F73A4C" w:rsidRPr="00992146">
        <w:rPr>
          <w:lang w:val="en-US"/>
          <w:rPrChange w:id="15319" w:author="Anusha De" w:date="2022-08-01T14:48:00Z">
            <w:rPr/>
          </w:rPrChange>
        </w:rPr>
        <w:t xml:space="preserve"> </w:t>
      </w:r>
      <w:r w:rsidRPr="00992146">
        <w:rPr>
          <w:lang w:val="en-US"/>
          <w:rPrChange w:id="15320" w:author="Anusha De" w:date="2022-08-01T14:48:00Z">
            <w:rPr/>
          </w:rPrChange>
        </w:rPr>
        <w:t>in</w:t>
      </w:r>
      <w:r w:rsidR="00F73A4C" w:rsidRPr="00992146">
        <w:rPr>
          <w:lang w:val="en-US"/>
          <w:rPrChange w:id="15321" w:author="Anusha De" w:date="2022-08-01T14:48:00Z">
            <w:rPr/>
          </w:rPrChange>
        </w:rPr>
        <w:t xml:space="preserve"> </w:t>
      </w:r>
      <w:r w:rsidRPr="00992146">
        <w:rPr>
          <w:lang w:val="en-US"/>
          <w:rPrChange w:id="15322" w:author="Anusha De" w:date="2022-08-01T14:48:00Z">
            <w:rPr/>
          </w:rPrChange>
        </w:rPr>
        <w:t>favour</w:t>
      </w:r>
      <w:r w:rsidR="00F73A4C" w:rsidRPr="00992146">
        <w:rPr>
          <w:lang w:val="en-US"/>
          <w:rPrChange w:id="15323" w:author="Anusha De" w:date="2022-08-01T14:48:00Z">
            <w:rPr/>
          </w:rPrChange>
        </w:rPr>
        <w:t xml:space="preserve"> </w:t>
      </w:r>
      <w:r w:rsidRPr="00992146">
        <w:rPr>
          <w:lang w:val="en-US"/>
          <w:rPrChange w:id="15324" w:author="Anusha De" w:date="2022-08-01T14:48:00Z">
            <w:rPr/>
          </w:rPrChange>
        </w:rPr>
        <w:t>of</w:t>
      </w:r>
      <w:r w:rsidR="00F73A4C" w:rsidRPr="00992146">
        <w:rPr>
          <w:lang w:val="en-US"/>
          <w:rPrChange w:id="15325" w:author="Anusha De" w:date="2022-08-01T14:48:00Z">
            <w:rPr/>
          </w:rPrChange>
        </w:rPr>
        <w:t xml:space="preserve"> </w:t>
      </w:r>
      <w:r w:rsidRPr="00992146">
        <w:rPr>
          <w:lang w:val="en-US"/>
          <w:rPrChange w:id="15326" w:author="Anusha De" w:date="2022-08-01T14:48:00Z">
            <w:rPr/>
          </w:rPrChange>
        </w:rPr>
        <w:t>the</w:t>
      </w:r>
      <w:r w:rsidR="00F73A4C" w:rsidRPr="00992146">
        <w:rPr>
          <w:lang w:val="en-US"/>
          <w:rPrChange w:id="15327" w:author="Anusha De" w:date="2022-08-01T14:48:00Z">
            <w:rPr/>
          </w:rPrChange>
        </w:rPr>
        <w:t xml:space="preserve"> </w:t>
      </w:r>
      <w:r w:rsidRPr="00992146">
        <w:rPr>
          <w:lang w:val="en-US"/>
          <w:rPrChange w:id="15328" w:author="Anusha De" w:date="2022-08-01T14:48:00Z">
            <w:rPr/>
          </w:rPrChange>
        </w:rPr>
        <w:t>alternative</w:t>
      </w:r>
      <w:r w:rsidR="00F73A4C" w:rsidRPr="00992146">
        <w:rPr>
          <w:lang w:val="en-US"/>
          <w:rPrChange w:id="15329" w:author="Anusha De" w:date="2022-08-01T14:48:00Z">
            <w:rPr/>
          </w:rPrChange>
        </w:rPr>
        <w:t xml:space="preserve"> </w:t>
      </w:r>
      <w:r w:rsidRPr="00992146">
        <w:rPr>
          <w:lang w:val="en-US"/>
          <w:rPrChange w:id="15330" w:author="Anusha De" w:date="2022-08-01T14:48:00Z">
            <w:rPr/>
          </w:rPrChange>
        </w:rPr>
        <w:t>hypothesis</w:t>
      </w:r>
      <w:r w:rsidR="00F73A4C" w:rsidRPr="00992146">
        <w:rPr>
          <w:lang w:val="en-US"/>
          <w:rPrChange w:id="15331" w:author="Anusha De" w:date="2022-08-01T14:48:00Z">
            <w:rPr/>
          </w:rPrChange>
        </w:rPr>
        <w:t xml:space="preserve"> </w:t>
      </w:r>
      <w:r w:rsidRPr="00992146">
        <w:rPr>
          <w:lang w:val="en-US"/>
          <w:rPrChange w:id="15332" w:author="Anusha De" w:date="2022-08-01T14:48:00Z">
            <w:rPr/>
          </w:rPrChange>
        </w:rPr>
        <w:t>that</w:t>
      </w:r>
      <w:r w:rsidR="00F73A4C" w:rsidRPr="00992146">
        <w:rPr>
          <w:lang w:val="en-US"/>
          <w:rPrChange w:id="15333" w:author="Anusha De" w:date="2022-08-01T14:48:00Z">
            <w:rPr/>
          </w:rPrChange>
        </w:rPr>
        <w:t xml:space="preserve"> </w:t>
      </w:r>
      <w:r w:rsidRPr="00992146">
        <w:rPr>
          <w:lang w:val="en-US"/>
          <w:rPrChange w:id="15334" w:author="Anusha De" w:date="2022-08-01T14:48:00Z">
            <w:rPr/>
          </w:rPrChange>
        </w:rPr>
        <w:t>actors</w:t>
      </w:r>
      <w:r w:rsidR="00F73A4C" w:rsidRPr="00992146">
        <w:rPr>
          <w:lang w:val="en-US"/>
          <w:rPrChange w:id="15335" w:author="Anusha De" w:date="2022-08-01T14:48:00Z">
            <w:rPr/>
          </w:rPrChange>
        </w:rPr>
        <w:t xml:space="preserve"> </w:t>
      </w:r>
      <w:r w:rsidRPr="00992146">
        <w:rPr>
          <w:lang w:val="en-US"/>
          <w:rPrChange w:id="15336" w:author="Anusha De" w:date="2022-08-01T14:48:00Z">
            <w:rPr/>
          </w:rPrChange>
        </w:rPr>
        <w:t>rate</w:t>
      </w:r>
      <w:r w:rsidR="00F73A4C" w:rsidRPr="00992146">
        <w:rPr>
          <w:lang w:val="en-US"/>
          <w:rPrChange w:id="15337" w:author="Anusha De" w:date="2022-08-01T14:48:00Z">
            <w:rPr/>
          </w:rPrChange>
        </w:rPr>
        <w:t xml:space="preserve"> </w:t>
      </w:r>
      <w:r w:rsidRPr="00992146">
        <w:rPr>
          <w:lang w:val="en-US"/>
          <w:rPrChange w:id="15338" w:author="Anusha De" w:date="2022-08-01T14:48:00Z">
            <w:rPr/>
          </w:rPrChange>
        </w:rPr>
        <w:t>themselves</w:t>
      </w:r>
      <w:r w:rsidR="00F73A4C" w:rsidRPr="00992146">
        <w:rPr>
          <w:lang w:val="en-US"/>
          <w:rPrChange w:id="15339" w:author="Anusha De" w:date="2022-08-01T14:48:00Z">
            <w:rPr/>
          </w:rPrChange>
        </w:rPr>
        <w:t xml:space="preserve"> </w:t>
      </w:r>
      <w:r w:rsidRPr="00992146">
        <w:rPr>
          <w:lang w:val="en-US"/>
          <w:rPrChange w:id="15340" w:author="Anusha De" w:date="2022-08-01T14:48:00Z">
            <w:rPr/>
          </w:rPrChange>
        </w:rPr>
        <w:t>systematically</w:t>
      </w:r>
      <w:r w:rsidR="00F73A4C" w:rsidRPr="00992146">
        <w:rPr>
          <w:lang w:val="en-US"/>
          <w:rPrChange w:id="15341" w:author="Anusha De" w:date="2022-08-01T14:48:00Z">
            <w:rPr/>
          </w:rPrChange>
        </w:rPr>
        <w:t xml:space="preserve"> </w:t>
      </w:r>
      <w:r w:rsidRPr="00992146">
        <w:rPr>
          <w:lang w:val="en-US"/>
          <w:rPrChange w:id="15342" w:author="Anusha De" w:date="2022-08-01T14:48:00Z">
            <w:rPr/>
          </w:rPrChange>
        </w:rPr>
        <w:t>higher</w:t>
      </w:r>
      <w:r w:rsidR="00F73A4C" w:rsidRPr="00992146">
        <w:rPr>
          <w:lang w:val="en-US"/>
          <w:rPrChange w:id="15343" w:author="Anusha De" w:date="2022-08-01T14:48:00Z">
            <w:rPr/>
          </w:rPrChange>
        </w:rPr>
        <w:t xml:space="preserve"> </w:t>
      </w:r>
      <w:r w:rsidRPr="00992146">
        <w:rPr>
          <w:lang w:val="en-US"/>
          <w:rPrChange w:id="15344" w:author="Anusha De" w:date="2022-08-01T14:48:00Z">
            <w:rPr/>
          </w:rPrChange>
        </w:rPr>
        <w:t>than</w:t>
      </w:r>
      <w:r w:rsidR="00F73A4C" w:rsidRPr="00992146">
        <w:rPr>
          <w:lang w:val="en-US"/>
          <w:rPrChange w:id="15345" w:author="Anusha De" w:date="2022-08-01T14:48:00Z">
            <w:rPr/>
          </w:rPrChange>
        </w:rPr>
        <w:t xml:space="preserve"> </w:t>
      </w:r>
      <w:r w:rsidRPr="00992146">
        <w:rPr>
          <w:lang w:val="en-US"/>
          <w:rPrChange w:id="15346" w:author="Anusha De" w:date="2022-08-01T14:48:00Z">
            <w:rPr/>
          </w:rPrChange>
        </w:rPr>
        <w:t>farmers</w:t>
      </w:r>
      <w:r w:rsidR="00F73A4C" w:rsidRPr="00992146">
        <w:rPr>
          <w:lang w:val="en-US"/>
          <w:rPrChange w:id="15347" w:author="Anusha De" w:date="2022-08-01T14:48:00Z">
            <w:rPr/>
          </w:rPrChange>
        </w:rPr>
        <w:t xml:space="preserve"> </w:t>
      </w:r>
      <w:r w:rsidRPr="00992146">
        <w:rPr>
          <w:lang w:val="en-US"/>
          <w:rPrChange w:id="15348" w:author="Anusha De" w:date="2022-08-01T14:48:00Z">
            <w:rPr/>
          </w:rPrChange>
        </w:rPr>
        <w:t>do.</w:t>
      </w:r>
    </w:p>
    <w:p w14:paraId="1678427A" w14:textId="77777777" w:rsidR="00E9344B" w:rsidRDefault="00E9344B" w:rsidP="00643A43">
      <w:pPr>
        <w:pStyle w:val="1PP"/>
        <w:jc w:val="both"/>
        <w:rPr>
          <w:ins w:id="15349" w:author="Steve Wiggins" w:date="2022-07-30T11:50:00Z"/>
        </w:rPr>
        <w:sectPr w:rsidR="00E9344B" w:rsidSect="00E9344B">
          <w:pgSz w:w="12240" w:h="15840" w:code="1"/>
          <w:pgMar w:top="720" w:right="720" w:bottom="720" w:left="720" w:header="850" w:footer="850" w:gutter="0"/>
          <w:cols w:num="2" w:space="720"/>
          <w:docGrid w:linePitch="299"/>
          <w:sectPrChange w:id="15350" w:author="Steve Wiggins" w:date="2022-07-30T11:51:00Z">
            <w:sectPr w:rsidR="00E9344B" w:rsidSect="00E9344B">
              <w:pgSz w:w="11907" w:h="16840" w:code="9"/>
              <w:pgMar w:top="1418" w:right="1418" w:bottom="1418" w:left="1418" w:header="850" w:footer="850" w:gutter="0"/>
              <w:cols w:num="1"/>
            </w:sectPr>
          </w:sectPrChange>
        </w:sectPr>
      </w:pPr>
    </w:p>
    <w:p w14:paraId="6B1C36DB" w14:textId="34716FC3" w:rsidR="00EC40A2" w:rsidRPr="00643A43" w:rsidRDefault="00EC40A2" w:rsidP="00643A43">
      <w:pPr>
        <w:pStyle w:val="1PP"/>
        <w:jc w:val="both"/>
      </w:pPr>
    </w:p>
    <w:p w14:paraId="77070CFD" w14:textId="5A5DD1BC" w:rsidR="002A78AF" w:rsidRPr="00992146" w:rsidRDefault="002A78AF">
      <w:pPr>
        <w:pStyle w:val="Caption"/>
        <w:rPr>
          <w:lang w:val="en-US"/>
          <w:rPrChange w:id="15351" w:author="Anusha De" w:date="2022-08-01T14:48:00Z">
            <w:rPr/>
          </w:rPrChange>
        </w:rPr>
        <w:pPrChange w:id="15352" w:author="Steve Wiggins" w:date="2022-07-30T18:24:00Z">
          <w:pPr>
            <w:pStyle w:val="1PP"/>
            <w:jc w:val="both"/>
          </w:pPr>
        </w:pPrChange>
      </w:pPr>
      <w:r w:rsidRPr="00992146">
        <w:rPr>
          <w:lang w:val="en-US"/>
          <w:rPrChange w:id="15353" w:author="Anusha De" w:date="2022-08-01T14:48:00Z">
            <w:rPr/>
          </w:rPrChange>
        </w:rPr>
        <w:t>Table</w:t>
      </w:r>
      <w:r w:rsidR="00F73A4C" w:rsidRPr="00992146">
        <w:rPr>
          <w:lang w:val="en-US"/>
          <w:rPrChange w:id="15354" w:author="Anusha De" w:date="2022-08-01T14:48:00Z">
            <w:rPr/>
          </w:rPrChange>
        </w:rPr>
        <w:t xml:space="preserve"> </w:t>
      </w:r>
      <w:r w:rsidRPr="00992146">
        <w:rPr>
          <w:lang w:val="en-US"/>
          <w:rPrChange w:id="15355" w:author="Anusha De" w:date="2022-08-01T14:48:00Z">
            <w:rPr/>
          </w:rPrChange>
        </w:rPr>
        <w:t>6.</w:t>
      </w:r>
      <w:r w:rsidR="00F73A4C" w:rsidRPr="00992146">
        <w:rPr>
          <w:lang w:val="en-US"/>
          <w:rPrChange w:id="15356" w:author="Anusha De" w:date="2022-08-01T14:48:00Z">
            <w:rPr/>
          </w:rPrChange>
        </w:rPr>
        <w:t xml:space="preserve"> </w:t>
      </w:r>
      <w:r w:rsidR="003671EB" w:rsidRPr="00992146">
        <w:rPr>
          <w:i/>
          <w:iCs/>
          <w:lang w:val="en-US"/>
          <w:rPrChange w:id="15357" w:author="Anusha De" w:date="2022-08-01T14:48:00Z">
            <w:rPr>
              <w:i/>
              <w:iCs/>
            </w:rPr>
          </w:rPrChange>
        </w:rPr>
        <w:t>t</w:t>
      </w:r>
      <w:r w:rsidRPr="00992146">
        <w:rPr>
          <w:lang w:val="en-US"/>
          <w:rPrChange w:id="15358" w:author="Anusha De" w:date="2022-08-01T14:48:00Z">
            <w:rPr/>
          </w:rPrChange>
        </w:rPr>
        <w:t>-test</w:t>
      </w:r>
      <w:r w:rsidR="00F73A4C" w:rsidRPr="00992146">
        <w:rPr>
          <w:lang w:val="en-US"/>
          <w:rPrChange w:id="15359" w:author="Anusha De" w:date="2022-08-01T14:48:00Z">
            <w:rPr/>
          </w:rPrChange>
        </w:rPr>
        <w:t xml:space="preserve"> </w:t>
      </w:r>
      <w:r w:rsidRPr="00992146">
        <w:rPr>
          <w:lang w:val="en-US"/>
          <w:rPrChange w:id="15360" w:author="Anusha De" w:date="2022-08-01T14:48:00Z">
            <w:rPr/>
          </w:rPrChange>
        </w:rPr>
        <w:t>results</w:t>
      </w:r>
      <w:r w:rsidR="00F73A4C" w:rsidRPr="00992146">
        <w:rPr>
          <w:lang w:val="en-US"/>
          <w:rPrChange w:id="15361" w:author="Anusha De" w:date="2022-08-01T14:48:00Z">
            <w:rPr/>
          </w:rPrChange>
        </w:rPr>
        <w:t xml:space="preserve"> </w:t>
      </w:r>
      <w:r w:rsidRPr="00992146">
        <w:rPr>
          <w:lang w:val="en-US"/>
          <w:rPrChange w:id="15362" w:author="Anusha De" w:date="2022-08-01T14:48:00Z">
            <w:rPr/>
          </w:rPrChange>
        </w:rPr>
        <w:t>for</w:t>
      </w:r>
      <w:r w:rsidR="00F73A4C" w:rsidRPr="00992146">
        <w:rPr>
          <w:lang w:val="en-US"/>
          <w:rPrChange w:id="15363" w:author="Anusha De" w:date="2022-08-01T14:48:00Z">
            <w:rPr/>
          </w:rPrChange>
        </w:rPr>
        <w:t xml:space="preserve"> </w:t>
      </w:r>
      <w:r w:rsidRPr="00992146">
        <w:rPr>
          <w:lang w:val="en-US"/>
          <w:rPrChange w:id="15364" w:author="Anusha De" w:date="2022-08-01T14:48:00Z">
            <w:rPr/>
          </w:rPrChange>
        </w:rPr>
        <w:t>differences</w:t>
      </w:r>
      <w:r w:rsidR="00F73A4C" w:rsidRPr="00992146">
        <w:rPr>
          <w:lang w:val="en-US"/>
          <w:rPrChange w:id="15365" w:author="Anusha De" w:date="2022-08-01T14:48:00Z">
            <w:rPr/>
          </w:rPrChange>
        </w:rPr>
        <w:t xml:space="preserve"> </w:t>
      </w:r>
      <w:r w:rsidRPr="00992146">
        <w:rPr>
          <w:lang w:val="en-US"/>
          <w:rPrChange w:id="15366" w:author="Anusha De" w:date="2022-08-01T14:48:00Z">
            <w:rPr/>
          </w:rPrChange>
        </w:rPr>
        <w:t>between</w:t>
      </w:r>
      <w:r w:rsidR="00F73A4C" w:rsidRPr="00992146">
        <w:rPr>
          <w:lang w:val="en-US"/>
          <w:rPrChange w:id="15367" w:author="Anusha De" w:date="2022-08-01T14:48:00Z">
            <w:rPr/>
          </w:rPrChange>
        </w:rPr>
        <w:t xml:space="preserve"> </w:t>
      </w:r>
      <w:r w:rsidRPr="00992146">
        <w:rPr>
          <w:lang w:val="en-US"/>
          <w:rPrChange w:id="15368" w:author="Anusha De" w:date="2022-08-01T14:48:00Z">
            <w:rPr/>
          </w:rPrChange>
        </w:rPr>
        <w:t>the</w:t>
      </w:r>
      <w:r w:rsidR="00F73A4C" w:rsidRPr="00992146">
        <w:rPr>
          <w:lang w:val="en-US"/>
          <w:rPrChange w:id="15369" w:author="Anusha De" w:date="2022-08-01T14:48:00Z">
            <w:rPr/>
          </w:rPrChange>
        </w:rPr>
        <w:t xml:space="preserve"> </w:t>
      </w:r>
      <w:r w:rsidRPr="00992146">
        <w:rPr>
          <w:lang w:val="en-US"/>
          <w:rPrChange w:id="15370" w:author="Anusha De" w:date="2022-08-01T14:48:00Z">
            <w:rPr/>
          </w:rPrChange>
        </w:rPr>
        <w:t>self-ratings</w:t>
      </w:r>
      <w:r w:rsidR="00F73A4C" w:rsidRPr="00992146">
        <w:rPr>
          <w:lang w:val="en-US"/>
          <w:rPrChange w:id="15371" w:author="Anusha De" w:date="2022-08-01T14:48:00Z">
            <w:rPr/>
          </w:rPrChange>
        </w:rPr>
        <w:t xml:space="preserve"> </w:t>
      </w:r>
      <w:r w:rsidRPr="00992146">
        <w:rPr>
          <w:lang w:val="en-US"/>
          <w:rPrChange w:id="15372" w:author="Anusha De" w:date="2022-08-01T14:48:00Z">
            <w:rPr/>
          </w:rPrChange>
        </w:rPr>
        <w:t>and</w:t>
      </w:r>
      <w:r w:rsidR="00F73A4C" w:rsidRPr="00992146">
        <w:rPr>
          <w:lang w:val="en-US"/>
          <w:rPrChange w:id="15373" w:author="Anusha De" w:date="2022-08-01T14:48:00Z">
            <w:rPr/>
          </w:rPrChange>
        </w:rPr>
        <w:t xml:space="preserve"> </w:t>
      </w:r>
      <w:r w:rsidRPr="00992146">
        <w:rPr>
          <w:lang w:val="en-US"/>
          <w:rPrChange w:id="15374" w:author="Anusha De" w:date="2022-08-01T14:48:00Z">
            <w:rPr/>
          </w:rPrChange>
        </w:rPr>
        <w:t>the</w:t>
      </w:r>
      <w:r w:rsidR="00F73A4C" w:rsidRPr="00992146">
        <w:rPr>
          <w:lang w:val="en-US"/>
          <w:rPrChange w:id="15375" w:author="Anusha De" w:date="2022-08-01T14:48:00Z">
            <w:rPr/>
          </w:rPrChange>
        </w:rPr>
        <w:t xml:space="preserve"> </w:t>
      </w:r>
      <w:r w:rsidRPr="00992146">
        <w:rPr>
          <w:lang w:val="en-US"/>
          <w:rPrChange w:id="15376" w:author="Anusha De" w:date="2022-08-01T14:48:00Z">
            <w:rPr/>
          </w:rPrChange>
        </w:rPr>
        <w:t>farmer</w:t>
      </w:r>
      <w:r w:rsidR="00F73A4C" w:rsidRPr="00992146">
        <w:rPr>
          <w:lang w:val="en-US"/>
          <w:rPrChange w:id="15377" w:author="Anusha De" w:date="2022-08-01T14:48:00Z">
            <w:rPr/>
          </w:rPrChange>
        </w:rPr>
        <w:t xml:space="preserve"> </w:t>
      </w:r>
      <w:r w:rsidRPr="00992146">
        <w:rPr>
          <w:lang w:val="en-US"/>
          <w:rPrChange w:id="15378" w:author="Anusha De" w:date="2022-08-01T14:48:00Z">
            <w:rPr/>
          </w:rPrChange>
        </w:rPr>
        <w:t>ratings.</w:t>
      </w:r>
    </w:p>
    <w:tbl>
      <w:tblPr>
        <w:tblW w:w="5000" w:type="pct"/>
        <w:tblLook w:val="01E0" w:firstRow="1" w:lastRow="1" w:firstColumn="1" w:lastColumn="1" w:noHBand="0" w:noVBand="0"/>
      </w:tblPr>
      <w:tblGrid>
        <w:gridCol w:w="2700"/>
        <w:gridCol w:w="2700"/>
        <w:gridCol w:w="2700"/>
        <w:gridCol w:w="2700"/>
      </w:tblGrid>
      <w:tr w:rsidR="00643A43" w:rsidRPr="00D6531A" w14:paraId="2F63D16E" w14:textId="77777777" w:rsidTr="009852D1">
        <w:trPr>
          <w:trHeight w:val="144"/>
        </w:trPr>
        <w:tc>
          <w:tcPr>
            <w:tcW w:w="2267" w:type="dxa"/>
            <w:tcBorders>
              <w:bottom w:val="single" w:sz="4" w:space="0" w:color="000000"/>
            </w:tcBorders>
          </w:tcPr>
          <w:p w14:paraId="35E088B5" w14:textId="77777777" w:rsidR="009852D1" w:rsidRPr="00992146" w:rsidRDefault="009852D1" w:rsidP="00643A43">
            <w:pPr>
              <w:pStyle w:val="TableParagraph"/>
              <w:jc w:val="both"/>
              <w:rPr>
                <w:rFonts w:ascii="Arial Nova" w:hAnsi="Arial Nova"/>
                <w:szCs w:val="20"/>
                <w:lang w:val="en-US"/>
                <w:rPrChange w:id="15379" w:author="Anusha De" w:date="2022-08-01T14:48:00Z">
                  <w:rPr>
                    <w:rFonts w:ascii="Arial Nova" w:hAnsi="Arial Nova"/>
                    <w:szCs w:val="20"/>
                  </w:rPr>
                </w:rPrChange>
              </w:rPr>
            </w:pPr>
          </w:p>
        </w:tc>
        <w:tc>
          <w:tcPr>
            <w:tcW w:w="6804" w:type="dxa"/>
            <w:gridSpan w:val="3"/>
            <w:tcBorders>
              <w:bottom w:val="single" w:sz="4" w:space="0" w:color="000000"/>
            </w:tcBorders>
            <w:vAlign w:val="center"/>
          </w:tcPr>
          <w:p w14:paraId="7D0B23A8" w14:textId="374BE672" w:rsidR="009852D1" w:rsidRPr="00992146" w:rsidRDefault="003671EB">
            <w:pPr>
              <w:pStyle w:val="TableParagraph"/>
              <w:jc w:val="center"/>
              <w:rPr>
                <w:rFonts w:ascii="Arial Nova" w:hAnsi="Arial Nova"/>
                <w:b/>
                <w:bCs/>
                <w:szCs w:val="20"/>
                <w:lang w:val="en-US"/>
                <w:rPrChange w:id="15380" w:author="Anusha De" w:date="2022-08-01T14:48:00Z">
                  <w:rPr>
                    <w:rFonts w:ascii="Arial Nova" w:hAnsi="Arial Nova"/>
                    <w:b/>
                    <w:bCs/>
                    <w:szCs w:val="20"/>
                  </w:rPr>
                </w:rPrChange>
              </w:rPr>
              <w:pPrChange w:id="15381" w:author="Steve Wiggins" w:date="2022-07-30T18:24:00Z">
                <w:pPr>
                  <w:pStyle w:val="TableParagraph"/>
                </w:pPr>
              </w:pPrChange>
            </w:pPr>
            <w:r w:rsidRPr="00992146">
              <w:rPr>
                <w:rFonts w:ascii="Arial Nova" w:hAnsi="Arial Nova"/>
                <w:b/>
                <w:bCs/>
                <w:i/>
                <w:iCs/>
                <w:szCs w:val="20"/>
                <w:lang w:val="en-US"/>
                <w:rPrChange w:id="15382" w:author="Anusha De" w:date="2022-08-01T14:48:00Z">
                  <w:rPr>
                    <w:rFonts w:ascii="Arial Nova" w:hAnsi="Arial Nova"/>
                    <w:b/>
                    <w:bCs/>
                    <w:i/>
                    <w:iCs/>
                    <w:szCs w:val="20"/>
                  </w:rPr>
                </w:rPrChange>
              </w:rPr>
              <w:t>t</w:t>
            </w:r>
            <w:r w:rsidR="009852D1" w:rsidRPr="00992146">
              <w:rPr>
                <w:rFonts w:ascii="Arial Nova" w:hAnsi="Arial Nova"/>
                <w:b/>
                <w:bCs/>
                <w:szCs w:val="20"/>
                <w:lang w:val="en-US"/>
                <w:rPrChange w:id="15383" w:author="Anusha De" w:date="2022-08-01T14:48:00Z">
                  <w:rPr>
                    <w:rFonts w:ascii="Arial Nova" w:hAnsi="Arial Nova"/>
                    <w:b/>
                    <w:bCs/>
                    <w:szCs w:val="20"/>
                  </w:rPr>
                </w:rPrChange>
              </w:rPr>
              <w:t>-tests:</w:t>
            </w:r>
            <w:r w:rsidR="00F73A4C" w:rsidRPr="00992146">
              <w:rPr>
                <w:rFonts w:ascii="Arial Nova" w:hAnsi="Arial Nova"/>
                <w:b/>
                <w:bCs/>
                <w:szCs w:val="20"/>
                <w:lang w:val="en-US"/>
                <w:rPrChange w:id="15384" w:author="Anusha De" w:date="2022-08-01T14:48:00Z">
                  <w:rPr>
                    <w:rFonts w:ascii="Arial Nova" w:hAnsi="Arial Nova"/>
                    <w:b/>
                    <w:bCs/>
                    <w:szCs w:val="20"/>
                  </w:rPr>
                </w:rPrChange>
              </w:rPr>
              <w:t xml:space="preserve"> </w:t>
            </w:r>
            <w:r w:rsidR="009852D1" w:rsidRPr="00992146">
              <w:rPr>
                <w:rFonts w:ascii="Arial Nova" w:hAnsi="Arial Nova"/>
                <w:b/>
                <w:bCs/>
                <w:szCs w:val="20"/>
                <w:lang w:val="en-US"/>
                <w:rPrChange w:id="15385" w:author="Anusha De" w:date="2022-08-01T14:48:00Z">
                  <w:rPr>
                    <w:rFonts w:ascii="Arial Nova" w:hAnsi="Arial Nova"/>
                    <w:b/>
                    <w:bCs/>
                    <w:szCs w:val="20"/>
                  </w:rPr>
                </w:rPrChange>
              </w:rPr>
              <w:t>Dif</w:t>
            </w:r>
            <w:r w:rsidR="00FC0594" w:rsidRPr="00992146">
              <w:rPr>
                <w:rFonts w:ascii="Arial Nova" w:hAnsi="Arial Nova"/>
                <w:b/>
                <w:bCs/>
                <w:szCs w:val="20"/>
                <w:lang w:val="en-US"/>
                <w:rPrChange w:id="15386" w:author="Anusha De" w:date="2022-08-01T14:48:00Z">
                  <w:rPr>
                    <w:rFonts w:ascii="Arial Nova" w:hAnsi="Arial Nova"/>
                    <w:b/>
                    <w:bCs/>
                    <w:szCs w:val="20"/>
                  </w:rPr>
                </w:rPrChange>
              </w:rPr>
              <w:t>f</w:t>
            </w:r>
            <w:r w:rsidR="009852D1" w:rsidRPr="00992146">
              <w:rPr>
                <w:rFonts w:ascii="Arial Nova" w:hAnsi="Arial Nova"/>
                <w:b/>
                <w:bCs/>
                <w:szCs w:val="20"/>
                <w:lang w:val="en-US"/>
                <w:rPrChange w:id="15387" w:author="Anusha De" w:date="2022-08-01T14:48:00Z">
                  <w:rPr>
                    <w:rFonts w:ascii="Arial Nova" w:hAnsi="Arial Nova"/>
                    <w:b/>
                    <w:bCs/>
                    <w:szCs w:val="20"/>
                  </w:rPr>
                </w:rPrChange>
              </w:rPr>
              <w:t>erences</w:t>
            </w:r>
            <w:r w:rsidR="00F73A4C" w:rsidRPr="00992146">
              <w:rPr>
                <w:rFonts w:ascii="Arial Nova" w:hAnsi="Arial Nova"/>
                <w:b/>
                <w:bCs/>
                <w:szCs w:val="20"/>
                <w:lang w:val="en-US"/>
                <w:rPrChange w:id="15388" w:author="Anusha De" w:date="2022-08-01T14:48:00Z">
                  <w:rPr>
                    <w:rFonts w:ascii="Arial Nova" w:hAnsi="Arial Nova"/>
                    <w:b/>
                    <w:bCs/>
                    <w:szCs w:val="20"/>
                  </w:rPr>
                </w:rPrChange>
              </w:rPr>
              <w:t xml:space="preserve"> </w:t>
            </w:r>
            <w:r w:rsidR="009852D1" w:rsidRPr="00992146">
              <w:rPr>
                <w:rFonts w:ascii="Arial Nova" w:hAnsi="Arial Nova"/>
                <w:b/>
                <w:bCs/>
                <w:szCs w:val="20"/>
                <w:lang w:val="en-US"/>
                <w:rPrChange w:id="15389" w:author="Anusha De" w:date="2022-08-01T14:48:00Z">
                  <w:rPr>
                    <w:rFonts w:ascii="Arial Nova" w:hAnsi="Arial Nova"/>
                    <w:b/>
                    <w:bCs/>
                    <w:szCs w:val="20"/>
                  </w:rPr>
                </w:rPrChange>
              </w:rPr>
              <w:t>between</w:t>
            </w:r>
            <w:r w:rsidR="00F73A4C" w:rsidRPr="00992146">
              <w:rPr>
                <w:rFonts w:ascii="Arial Nova" w:hAnsi="Arial Nova"/>
                <w:b/>
                <w:bCs/>
                <w:szCs w:val="20"/>
                <w:lang w:val="en-US"/>
                <w:rPrChange w:id="15390" w:author="Anusha De" w:date="2022-08-01T14:48:00Z">
                  <w:rPr>
                    <w:rFonts w:ascii="Arial Nova" w:hAnsi="Arial Nova"/>
                    <w:b/>
                    <w:bCs/>
                    <w:szCs w:val="20"/>
                  </w:rPr>
                </w:rPrChange>
              </w:rPr>
              <w:t xml:space="preserve"> </w:t>
            </w:r>
            <w:r w:rsidR="009852D1" w:rsidRPr="00992146">
              <w:rPr>
                <w:rFonts w:ascii="Arial Nova" w:hAnsi="Arial Nova"/>
                <w:b/>
                <w:bCs/>
                <w:szCs w:val="20"/>
                <w:lang w:val="en-US"/>
                <w:rPrChange w:id="15391" w:author="Anusha De" w:date="2022-08-01T14:48:00Z">
                  <w:rPr>
                    <w:rFonts w:ascii="Arial Nova" w:hAnsi="Arial Nova"/>
                    <w:b/>
                    <w:bCs/>
                    <w:szCs w:val="20"/>
                  </w:rPr>
                </w:rPrChange>
              </w:rPr>
              <w:t>self-ratings</w:t>
            </w:r>
            <w:r w:rsidR="00F73A4C" w:rsidRPr="00992146">
              <w:rPr>
                <w:rFonts w:ascii="Arial Nova" w:hAnsi="Arial Nova"/>
                <w:b/>
                <w:bCs/>
                <w:szCs w:val="20"/>
                <w:lang w:val="en-US"/>
                <w:rPrChange w:id="15392" w:author="Anusha De" w:date="2022-08-01T14:48:00Z">
                  <w:rPr>
                    <w:rFonts w:ascii="Arial Nova" w:hAnsi="Arial Nova"/>
                    <w:b/>
                    <w:bCs/>
                    <w:szCs w:val="20"/>
                  </w:rPr>
                </w:rPrChange>
              </w:rPr>
              <w:t xml:space="preserve"> </w:t>
            </w:r>
            <w:r w:rsidR="009852D1" w:rsidRPr="00992146">
              <w:rPr>
                <w:rFonts w:ascii="Arial Nova" w:hAnsi="Arial Nova"/>
                <w:b/>
                <w:bCs/>
                <w:szCs w:val="20"/>
                <w:lang w:val="en-US"/>
                <w:rPrChange w:id="15393" w:author="Anusha De" w:date="2022-08-01T14:48:00Z">
                  <w:rPr>
                    <w:rFonts w:ascii="Arial Nova" w:hAnsi="Arial Nova"/>
                    <w:b/>
                    <w:bCs/>
                    <w:szCs w:val="20"/>
                  </w:rPr>
                </w:rPrChange>
              </w:rPr>
              <w:t>and</w:t>
            </w:r>
            <w:r w:rsidR="00F73A4C" w:rsidRPr="00992146">
              <w:rPr>
                <w:rFonts w:ascii="Arial Nova" w:hAnsi="Arial Nova"/>
                <w:b/>
                <w:bCs/>
                <w:szCs w:val="20"/>
                <w:lang w:val="en-US"/>
                <w:rPrChange w:id="15394" w:author="Anusha De" w:date="2022-08-01T14:48:00Z">
                  <w:rPr>
                    <w:rFonts w:ascii="Arial Nova" w:hAnsi="Arial Nova"/>
                    <w:b/>
                    <w:bCs/>
                    <w:szCs w:val="20"/>
                  </w:rPr>
                </w:rPrChange>
              </w:rPr>
              <w:t xml:space="preserve"> </w:t>
            </w:r>
            <w:r w:rsidR="009852D1" w:rsidRPr="00992146">
              <w:rPr>
                <w:rFonts w:ascii="Arial Nova" w:hAnsi="Arial Nova"/>
                <w:b/>
                <w:bCs/>
                <w:szCs w:val="20"/>
                <w:lang w:val="en-US"/>
                <w:rPrChange w:id="15395" w:author="Anusha De" w:date="2022-08-01T14:48:00Z">
                  <w:rPr>
                    <w:rFonts w:ascii="Arial Nova" w:hAnsi="Arial Nova"/>
                    <w:b/>
                    <w:bCs/>
                    <w:szCs w:val="20"/>
                  </w:rPr>
                </w:rPrChange>
              </w:rPr>
              <w:t>farmer</w:t>
            </w:r>
            <w:r w:rsidR="00F73A4C" w:rsidRPr="00992146">
              <w:rPr>
                <w:rFonts w:ascii="Arial Nova" w:hAnsi="Arial Nova"/>
                <w:b/>
                <w:bCs/>
                <w:szCs w:val="20"/>
                <w:lang w:val="en-US"/>
                <w:rPrChange w:id="15396" w:author="Anusha De" w:date="2022-08-01T14:48:00Z">
                  <w:rPr>
                    <w:rFonts w:ascii="Arial Nova" w:hAnsi="Arial Nova"/>
                    <w:b/>
                    <w:bCs/>
                    <w:szCs w:val="20"/>
                  </w:rPr>
                </w:rPrChange>
              </w:rPr>
              <w:t xml:space="preserve"> </w:t>
            </w:r>
            <w:r w:rsidR="009852D1" w:rsidRPr="00992146">
              <w:rPr>
                <w:rFonts w:ascii="Arial Nova" w:hAnsi="Arial Nova"/>
                <w:b/>
                <w:bCs/>
                <w:szCs w:val="20"/>
                <w:lang w:val="en-US"/>
                <w:rPrChange w:id="15397" w:author="Anusha De" w:date="2022-08-01T14:48:00Z">
                  <w:rPr>
                    <w:rFonts w:ascii="Arial Nova" w:hAnsi="Arial Nova"/>
                    <w:b/>
                    <w:bCs/>
                    <w:szCs w:val="20"/>
                  </w:rPr>
                </w:rPrChange>
              </w:rPr>
              <w:t>ratings</w:t>
            </w:r>
            <w:r w:rsidR="00F73A4C" w:rsidRPr="00992146">
              <w:rPr>
                <w:rFonts w:ascii="Arial Nova" w:hAnsi="Arial Nova"/>
                <w:b/>
                <w:bCs/>
                <w:szCs w:val="20"/>
                <w:lang w:val="en-US"/>
                <w:rPrChange w:id="15398" w:author="Anusha De" w:date="2022-08-01T14:48:00Z">
                  <w:rPr>
                    <w:rFonts w:ascii="Arial Nova" w:hAnsi="Arial Nova"/>
                    <w:b/>
                    <w:bCs/>
                    <w:szCs w:val="20"/>
                  </w:rPr>
                </w:rPrChange>
              </w:rPr>
              <w:t xml:space="preserve"> </w:t>
            </w:r>
            <w:r w:rsidR="009852D1" w:rsidRPr="00992146">
              <w:rPr>
                <w:rFonts w:ascii="Arial Nova" w:hAnsi="Arial Nova"/>
                <w:b/>
                <w:bCs/>
                <w:szCs w:val="20"/>
                <w:lang w:val="en-US"/>
                <w:rPrChange w:id="15399" w:author="Anusha De" w:date="2022-08-01T14:48:00Z">
                  <w:rPr>
                    <w:rFonts w:ascii="Arial Nova" w:hAnsi="Arial Nova"/>
                    <w:b/>
                    <w:bCs/>
                    <w:szCs w:val="20"/>
                  </w:rPr>
                </w:rPrChange>
              </w:rPr>
              <w:t>&gt;</w:t>
            </w:r>
            <w:r w:rsidR="00F73A4C" w:rsidRPr="00992146">
              <w:rPr>
                <w:rFonts w:ascii="Arial Nova" w:hAnsi="Arial Nova"/>
                <w:b/>
                <w:bCs/>
                <w:szCs w:val="20"/>
                <w:lang w:val="en-US"/>
                <w:rPrChange w:id="15400" w:author="Anusha De" w:date="2022-08-01T14:48:00Z">
                  <w:rPr>
                    <w:rFonts w:ascii="Arial Nova" w:hAnsi="Arial Nova"/>
                    <w:b/>
                    <w:bCs/>
                    <w:szCs w:val="20"/>
                  </w:rPr>
                </w:rPrChange>
              </w:rPr>
              <w:t xml:space="preserve"> </w:t>
            </w:r>
            <w:r w:rsidR="009852D1" w:rsidRPr="00992146">
              <w:rPr>
                <w:rFonts w:ascii="Arial Nova" w:hAnsi="Arial Nova"/>
                <w:b/>
                <w:bCs/>
                <w:szCs w:val="20"/>
                <w:lang w:val="en-US"/>
                <w:rPrChange w:id="15401" w:author="Anusha De" w:date="2022-08-01T14:48:00Z">
                  <w:rPr>
                    <w:rFonts w:ascii="Arial Nova" w:hAnsi="Arial Nova"/>
                    <w:b/>
                    <w:bCs/>
                    <w:szCs w:val="20"/>
                  </w:rPr>
                </w:rPrChange>
              </w:rPr>
              <w:t>0</w:t>
            </w:r>
          </w:p>
        </w:tc>
      </w:tr>
      <w:tr w:rsidR="00643A43" w:rsidRPr="00643A43" w14:paraId="2DC98731" w14:textId="77777777" w:rsidTr="009852D1">
        <w:trPr>
          <w:trHeight w:val="144"/>
        </w:trPr>
        <w:tc>
          <w:tcPr>
            <w:tcW w:w="2267" w:type="dxa"/>
            <w:tcBorders>
              <w:bottom w:val="single" w:sz="4" w:space="0" w:color="000000"/>
            </w:tcBorders>
          </w:tcPr>
          <w:p w14:paraId="0A66AF3B" w14:textId="77777777" w:rsidR="002A78AF" w:rsidRPr="00992146" w:rsidRDefault="002A78AF" w:rsidP="00643A43">
            <w:pPr>
              <w:pStyle w:val="TableParagraph"/>
              <w:jc w:val="both"/>
              <w:rPr>
                <w:rFonts w:ascii="Arial Nova" w:hAnsi="Arial Nova"/>
                <w:szCs w:val="20"/>
                <w:lang w:val="en-US"/>
                <w:rPrChange w:id="15402" w:author="Anusha De" w:date="2022-08-01T14:48:00Z">
                  <w:rPr>
                    <w:rFonts w:ascii="Arial Nova" w:hAnsi="Arial Nova"/>
                    <w:szCs w:val="20"/>
                  </w:rPr>
                </w:rPrChange>
              </w:rPr>
            </w:pPr>
          </w:p>
        </w:tc>
        <w:tc>
          <w:tcPr>
            <w:tcW w:w="2268" w:type="dxa"/>
            <w:tcBorders>
              <w:bottom w:val="single" w:sz="4" w:space="0" w:color="000000"/>
            </w:tcBorders>
            <w:vAlign w:val="center"/>
          </w:tcPr>
          <w:p w14:paraId="205D24E2" w14:textId="77777777" w:rsidR="002A78AF" w:rsidRPr="00643A43" w:rsidRDefault="002A78AF">
            <w:pPr>
              <w:pStyle w:val="TableParagraph"/>
              <w:jc w:val="center"/>
              <w:rPr>
                <w:rFonts w:ascii="Arial Nova" w:hAnsi="Arial Nova"/>
                <w:b/>
                <w:bCs/>
                <w:szCs w:val="20"/>
              </w:rPr>
              <w:pPrChange w:id="15403" w:author="Steve Wiggins" w:date="2022-07-30T18:24:00Z">
                <w:pPr>
                  <w:pStyle w:val="TableParagraph"/>
                </w:pPr>
              </w:pPrChange>
            </w:pPr>
            <w:r w:rsidRPr="00643A43">
              <w:rPr>
                <w:rFonts w:ascii="Arial Nova" w:hAnsi="Arial Nova"/>
                <w:b/>
                <w:bCs/>
                <w:szCs w:val="20"/>
              </w:rPr>
              <w:t>Self-ratings</w:t>
            </w:r>
          </w:p>
        </w:tc>
        <w:tc>
          <w:tcPr>
            <w:tcW w:w="2268" w:type="dxa"/>
            <w:tcBorders>
              <w:bottom w:val="single" w:sz="4" w:space="0" w:color="000000"/>
            </w:tcBorders>
            <w:vAlign w:val="center"/>
          </w:tcPr>
          <w:p w14:paraId="305CB049" w14:textId="55341D73" w:rsidR="002A78AF" w:rsidRPr="00643A43" w:rsidRDefault="002A78AF">
            <w:pPr>
              <w:pStyle w:val="TableParagraph"/>
              <w:jc w:val="center"/>
              <w:rPr>
                <w:rFonts w:ascii="Arial Nova" w:hAnsi="Arial Nova"/>
                <w:b/>
                <w:bCs/>
                <w:szCs w:val="20"/>
              </w:rPr>
              <w:pPrChange w:id="15404" w:author="Steve Wiggins" w:date="2022-07-30T18:24:00Z">
                <w:pPr>
                  <w:pStyle w:val="TableParagraph"/>
                </w:pPr>
              </w:pPrChange>
            </w:pPr>
            <w:r w:rsidRPr="00643A43">
              <w:rPr>
                <w:rFonts w:ascii="Arial Nova" w:hAnsi="Arial Nova"/>
                <w:b/>
                <w:bCs/>
                <w:szCs w:val="20"/>
              </w:rPr>
              <w:t>Farmer</w:t>
            </w:r>
            <w:r w:rsidR="00F73A4C" w:rsidRPr="00643A43">
              <w:rPr>
                <w:rFonts w:ascii="Arial Nova" w:hAnsi="Arial Nova"/>
                <w:b/>
                <w:bCs/>
                <w:szCs w:val="20"/>
              </w:rPr>
              <w:t xml:space="preserve"> </w:t>
            </w:r>
            <w:r w:rsidRPr="00643A43">
              <w:rPr>
                <w:rFonts w:ascii="Arial Nova" w:hAnsi="Arial Nova"/>
                <w:b/>
                <w:bCs/>
                <w:szCs w:val="20"/>
              </w:rPr>
              <w:t>ratings</w:t>
            </w:r>
          </w:p>
        </w:tc>
        <w:tc>
          <w:tcPr>
            <w:tcW w:w="2268" w:type="dxa"/>
            <w:tcBorders>
              <w:bottom w:val="single" w:sz="4" w:space="0" w:color="000000"/>
            </w:tcBorders>
            <w:vAlign w:val="center"/>
          </w:tcPr>
          <w:p w14:paraId="6EE3A1F8" w14:textId="13111598" w:rsidR="002A78AF" w:rsidRPr="00643A43" w:rsidRDefault="009852D1">
            <w:pPr>
              <w:pStyle w:val="TableParagraph"/>
              <w:jc w:val="center"/>
              <w:rPr>
                <w:rFonts w:ascii="Arial Nova" w:hAnsi="Arial Nova"/>
                <w:b/>
                <w:bCs/>
                <w:szCs w:val="20"/>
              </w:rPr>
              <w:pPrChange w:id="15405" w:author="Steve Wiggins" w:date="2022-07-30T18:24:00Z">
                <w:pPr>
                  <w:pStyle w:val="TableParagraph"/>
                </w:pPr>
              </w:pPrChange>
            </w:pPr>
            <w:r w:rsidRPr="00643A43">
              <w:rPr>
                <w:rFonts w:ascii="Arial Nova" w:hAnsi="Arial Nova"/>
                <w:b/>
                <w:bCs/>
                <w:i/>
                <w:iCs/>
                <w:szCs w:val="20"/>
              </w:rPr>
              <w:t>p</w:t>
            </w:r>
            <w:r w:rsidR="002A78AF" w:rsidRPr="00643A43">
              <w:rPr>
                <w:rFonts w:ascii="Arial Nova" w:hAnsi="Arial Nova"/>
                <w:b/>
                <w:bCs/>
                <w:szCs w:val="20"/>
              </w:rPr>
              <w:t>-value</w:t>
            </w:r>
          </w:p>
        </w:tc>
      </w:tr>
      <w:tr w:rsidR="00643A43" w:rsidRPr="00643A43" w14:paraId="3455EC02" w14:textId="77777777" w:rsidTr="009852D1">
        <w:trPr>
          <w:trHeight w:val="144"/>
        </w:trPr>
        <w:tc>
          <w:tcPr>
            <w:tcW w:w="2267" w:type="dxa"/>
            <w:tcBorders>
              <w:top w:val="single" w:sz="4" w:space="0" w:color="000000"/>
            </w:tcBorders>
            <w:vAlign w:val="center"/>
          </w:tcPr>
          <w:p w14:paraId="275427D0" w14:textId="77777777" w:rsidR="002A78AF" w:rsidRPr="00643A43" w:rsidRDefault="002A78AF" w:rsidP="00643A43">
            <w:pPr>
              <w:pStyle w:val="TableParagraph"/>
              <w:jc w:val="both"/>
              <w:rPr>
                <w:rFonts w:ascii="Arial Nova" w:hAnsi="Arial Nova"/>
                <w:szCs w:val="20"/>
              </w:rPr>
            </w:pPr>
            <w:r w:rsidRPr="00643A43">
              <w:rPr>
                <w:rFonts w:ascii="Arial Nova" w:hAnsi="Arial Nova"/>
                <w:szCs w:val="20"/>
              </w:rPr>
              <w:t>Overall</w:t>
            </w:r>
          </w:p>
        </w:tc>
        <w:tc>
          <w:tcPr>
            <w:tcW w:w="2268" w:type="dxa"/>
            <w:tcBorders>
              <w:top w:val="single" w:sz="4" w:space="0" w:color="000000"/>
            </w:tcBorders>
            <w:vAlign w:val="center"/>
          </w:tcPr>
          <w:p w14:paraId="62881533" w14:textId="77777777" w:rsidR="002A78AF" w:rsidRPr="00643A43" w:rsidRDefault="002A78AF">
            <w:pPr>
              <w:pStyle w:val="TableParagraph"/>
              <w:jc w:val="center"/>
              <w:rPr>
                <w:rFonts w:ascii="Arial Nova" w:hAnsi="Arial Nova"/>
                <w:szCs w:val="20"/>
              </w:rPr>
              <w:pPrChange w:id="15406" w:author="Steve Wiggins" w:date="2022-07-30T18:24:00Z">
                <w:pPr>
                  <w:pStyle w:val="TableParagraph"/>
                </w:pPr>
              </w:pPrChange>
            </w:pPr>
            <w:r w:rsidRPr="00643A43">
              <w:rPr>
                <w:rFonts w:ascii="Arial Nova" w:hAnsi="Arial Nova"/>
                <w:szCs w:val="20"/>
              </w:rPr>
              <w:t>4</w:t>
            </w:r>
            <w:r w:rsidRPr="00643A43">
              <w:rPr>
                <w:rFonts w:ascii="Arial Nova" w:hAnsi="Arial Nova"/>
                <w:i/>
                <w:szCs w:val="20"/>
              </w:rPr>
              <w:t>.</w:t>
            </w:r>
            <w:r w:rsidRPr="00643A43">
              <w:rPr>
                <w:rFonts w:ascii="Arial Nova" w:hAnsi="Arial Nova"/>
                <w:szCs w:val="20"/>
              </w:rPr>
              <w:t>22</w:t>
            </w:r>
          </w:p>
        </w:tc>
        <w:tc>
          <w:tcPr>
            <w:tcW w:w="2268" w:type="dxa"/>
            <w:tcBorders>
              <w:top w:val="single" w:sz="4" w:space="0" w:color="000000"/>
            </w:tcBorders>
            <w:vAlign w:val="center"/>
          </w:tcPr>
          <w:p w14:paraId="19A2400A" w14:textId="77777777" w:rsidR="002A78AF" w:rsidRPr="00643A43" w:rsidRDefault="002A78AF">
            <w:pPr>
              <w:pStyle w:val="TableParagraph"/>
              <w:jc w:val="center"/>
              <w:rPr>
                <w:rFonts w:ascii="Arial Nova" w:hAnsi="Arial Nova"/>
                <w:szCs w:val="20"/>
              </w:rPr>
              <w:pPrChange w:id="15407" w:author="Steve Wiggins" w:date="2022-07-30T18:24:00Z">
                <w:pPr>
                  <w:pStyle w:val="TableParagraph"/>
                </w:pPr>
              </w:pPrChange>
            </w:pPr>
            <w:r w:rsidRPr="00643A43">
              <w:rPr>
                <w:rFonts w:ascii="Arial Nova" w:hAnsi="Arial Nova"/>
                <w:szCs w:val="20"/>
              </w:rPr>
              <w:t>3</w:t>
            </w:r>
            <w:r w:rsidRPr="00643A43">
              <w:rPr>
                <w:rFonts w:ascii="Arial Nova" w:hAnsi="Arial Nova"/>
                <w:i/>
                <w:szCs w:val="20"/>
              </w:rPr>
              <w:t>.</w:t>
            </w:r>
            <w:r w:rsidRPr="00643A43">
              <w:rPr>
                <w:rFonts w:ascii="Arial Nova" w:hAnsi="Arial Nova"/>
                <w:szCs w:val="20"/>
              </w:rPr>
              <w:t>596</w:t>
            </w:r>
          </w:p>
        </w:tc>
        <w:tc>
          <w:tcPr>
            <w:tcW w:w="2268" w:type="dxa"/>
            <w:tcBorders>
              <w:top w:val="single" w:sz="4" w:space="0" w:color="000000"/>
            </w:tcBorders>
            <w:vAlign w:val="center"/>
          </w:tcPr>
          <w:p w14:paraId="007F7270" w14:textId="5C7EEB5B" w:rsidR="002A78AF" w:rsidRPr="00643A43" w:rsidRDefault="002A78AF">
            <w:pPr>
              <w:pStyle w:val="TableParagraph"/>
              <w:jc w:val="center"/>
              <w:rPr>
                <w:rFonts w:ascii="Arial Nova" w:hAnsi="Arial Nova"/>
                <w:szCs w:val="20"/>
              </w:rPr>
              <w:pPrChange w:id="15408" w:author="Steve Wiggins" w:date="2022-07-30T18:24:00Z">
                <w:pPr>
                  <w:pStyle w:val="TableParagraph"/>
                </w:pPr>
              </w:pPrChange>
            </w:pPr>
            <w:r w:rsidRPr="00643A43">
              <w:rPr>
                <w:rFonts w:ascii="Arial Nova" w:hAnsi="Arial Nova"/>
                <w:szCs w:val="20"/>
              </w:rPr>
              <w:t>&lt;0.00</w:t>
            </w:r>
            <w:r w:rsidR="009852D1" w:rsidRPr="00643A43">
              <w:rPr>
                <w:rFonts w:ascii="Arial Nova" w:hAnsi="Arial Nova"/>
                <w:szCs w:val="20"/>
              </w:rPr>
              <w:t>1</w:t>
            </w:r>
          </w:p>
        </w:tc>
      </w:tr>
      <w:tr w:rsidR="00643A43" w:rsidRPr="00643A43" w14:paraId="01085068" w14:textId="77777777" w:rsidTr="009852D1">
        <w:trPr>
          <w:trHeight w:val="144"/>
        </w:trPr>
        <w:tc>
          <w:tcPr>
            <w:tcW w:w="2267" w:type="dxa"/>
            <w:vAlign w:val="center"/>
          </w:tcPr>
          <w:p w14:paraId="5F4BE0D8" w14:textId="77777777" w:rsidR="009852D1" w:rsidRPr="00643A43" w:rsidRDefault="009852D1" w:rsidP="00643A43">
            <w:pPr>
              <w:pStyle w:val="TableParagraph"/>
              <w:jc w:val="both"/>
              <w:rPr>
                <w:rFonts w:ascii="Arial Nova" w:hAnsi="Arial Nova"/>
                <w:szCs w:val="20"/>
              </w:rPr>
            </w:pPr>
            <w:r w:rsidRPr="00643A43">
              <w:rPr>
                <w:rFonts w:ascii="Arial Nova" w:hAnsi="Arial Nova"/>
                <w:szCs w:val="20"/>
              </w:rPr>
              <w:t>Location</w:t>
            </w:r>
          </w:p>
        </w:tc>
        <w:tc>
          <w:tcPr>
            <w:tcW w:w="2268" w:type="dxa"/>
            <w:vAlign w:val="center"/>
          </w:tcPr>
          <w:p w14:paraId="7CFD94D2" w14:textId="77777777" w:rsidR="009852D1" w:rsidRPr="00643A43" w:rsidRDefault="009852D1">
            <w:pPr>
              <w:pStyle w:val="TableParagraph"/>
              <w:jc w:val="center"/>
              <w:rPr>
                <w:rFonts w:ascii="Arial Nova" w:hAnsi="Arial Nova"/>
                <w:szCs w:val="20"/>
              </w:rPr>
              <w:pPrChange w:id="15409" w:author="Steve Wiggins" w:date="2022-07-30T18:24:00Z">
                <w:pPr>
                  <w:pStyle w:val="TableParagraph"/>
                </w:pPr>
              </w:pPrChange>
            </w:pPr>
            <w:r w:rsidRPr="00643A43">
              <w:rPr>
                <w:rFonts w:ascii="Arial Nova" w:hAnsi="Arial Nova"/>
                <w:szCs w:val="20"/>
              </w:rPr>
              <w:t>4</w:t>
            </w:r>
            <w:r w:rsidRPr="00643A43">
              <w:rPr>
                <w:rFonts w:ascii="Arial Nova" w:hAnsi="Arial Nova"/>
                <w:i/>
                <w:szCs w:val="20"/>
              </w:rPr>
              <w:t>.</w:t>
            </w:r>
            <w:r w:rsidRPr="00643A43">
              <w:rPr>
                <w:rFonts w:ascii="Arial Nova" w:hAnsi="Arial Nova"/>
                <w:szCs w:val="20"/>
              </w:rPr>
              <w:t>106</w:t>
            </w:r>
          </w:p>
        </w:tc>
        <w:tc>
          <w:tcPr>
            <w:tcW w:w="2268" w:type="dxa"/>
            <w:vAlign w:val="center"/>
          </w:tcPr>
          <w:p w14:paraId="2743366D" w14:textId="77777777" w:rsidR="009852D1" w:rsidRPr="00643A43" w:rsidRDefault="009852D1">
            <w:pPr>
              <w:pStyle w:val="TableParagraph"/>
              <w:jc w:val="center"/>
              <w:rPr>
                <w:rFonts w:ascii="Arial Nova" w:hAnsi="Arial Nova"/>
                <w:szCs w:val="20"/>
              </w:rPr>
              <w:pPrChange w:id="15410" w:author="Steve Wiggins" w:date="2022-07-30T18:24:00Z">
                <w:pPr>
                  <w:pStyle w:val="TableParagraph"/>
                </w:pPr>
              </w:pPrChange>
            </w:pPr>
            <w:r w:rsidRPr="00643A43">
              <w:rPr>
                <w:rFonts w:ascii="Arial Nova" w:hAnsi="Arial Nova"/>
                <w:szCs w:val="20"/>
              </w:rPr>
              <w:t>3</w:t>
            </w:r>
            <w:r w:rsidRPr="00643A43">
              <w:rPr>
                <w:rFonts w:ascii="Arial Nova" w:hAnsi="Arial Nova"/>
                <w:i/>
                <w:szCs w:val="20"/>
              </w:rPr>
              <w:t>.</w:t>
            </w:r>
            <w:r w:rsidRPr="00643A43">
              <w:rPr>
                <w:rFonts w:ascii="Arial Nova" w:hAnsi="Arial Nova"/>
                <w:szCs w:val="20"/>
              </w:rPr>
              <w:t>884</w:t>
            </w:r>
          </w:p>
        </w:tc>
        <w:tc>
          <w:tcPr>
            <w:tcW w:w="2268" w:type="dxa"/>
            <w:vAlign w:val="center"/>
          </w:tcPr>
          <w:p w14:paraId="588BAA12" w14:textId="4D08BF7C" w:rsidR="009852D1" w:rsidRPr="00643A43" w:rsidRDefault="009852D1">
            <w:pPr>
              <w:pStyle w:val="TableParagraph"/>
              <w:jc w:val="center"/>
              <w:rPr>
                <w:rFonts w:ascii="Arial Nova" w:hAnsi="Arial Nova"/>
                <w:szCs w:val="20"/>
              </w:rPr>
              <w:pPrChange w:id="15411" w:author="Steve Wiggins" w:date="2022-07-30T18:24:00Z">
                <w:pPr>
                  <w:pStyle w:val="TableParagraph"/>
                </w:pPr>
              </w:pPrChange>
            </w:pPr>
            <w:r w:rsidRPr="00643A43">
              <w:rPr>
                <w:rFonts w:ascii="Arial Nova" w:hAnsi="Arial Nova"/>
                <w:szCs w:val="20"/>
              </w:rPr>
              <w:t>&lt;0.001</w:t>
            </w:r>
          </w:p>
        </w:tc>
      </w:tr>
      <w:tr w:rsidR="00643A43" w:rsidRPr="00643A43" w14:paraId="5D68188D" w14:textId="77777777" w:rsidTr="009852D1">
        <w:trPr>
          <w:trHeight w:val="144"/>
        </w:trPr>
        <w:tc>
          <w:tcPr>
            <w:tcW w:w="2267" w:type="dxa"/>
            <w:vAlign w:val="center"/>
          </w:tcPr>
          <w:p w14:paraId="37014D6B" w14:textId="77777777" w:rsidR="009852D1" w:rsidRPr="00643A43" w:rsidRDefault="009852D1" w:rsidP="00643A43">
            <w:pPr>
              <w:pStyle w:val="TableParagraph"/>
              <w:jc w:val="both"/>
              <w:rPr>
                <w:rFonts w:ascii="Arial Nova" w:hAnsi="Arial Nova"/>
                <w:szCs w:val="20"/>
              </w:rPr>
            </w:pPr>
            <w:r w:rsidRPr="00643A43">
              <w:rPr>
                <w:rFonts w:ascii="Arial Nova" w:hAnsi="Arial Nova"/>
                <w:szCs w:val="20"/>
              </w:rPr>
              <w:t>Price</w:t>
            </w:r>
          </w:p>
        </w:tc>
        <w:tc>
          <w:tcPr>
            <w:tcW w:w="2268" w:type="dxa"/>
            <w:vAlign w:val="center"/>
          </w:tcPr>
          <w:p w14:paraId="4803DF15" w14:textId="77777777" w:rsidR="009852D1" w:rsidRPr="00643A43" w:rsidRDefault="009852D1">
            <w:pPr>
              <w:pStyle w:val="TableParagraph"/>
              <w:jc w:val="center"/>
              <w:rPr>
                <w:rFonts w:ascii="Arial Nova" w:hAnsi="Arial Nova"/>
                <w:szCs w:val="20"/>
              </w:rPr>
              <w:pPrChange w:id="15412" w:author="Steve Wiggins" w:date="2022-07-30T18:24:00Z">
                <w:pPr>
                  <w:pStyle w:val="TableParagraph"/>
                </w:pPr>
              </w:pPrChange>
            </w:pPr>
            <w:r w:rsidRPr="00643A43">
              <w:rPr>
                <w:rFonts w:ascii="Arial Nova" w:hAnsi="Arial Nova"/>
                <w:szCs w:val="20"/>
              </w:rPr>
              <w:t>3</w:t>
            </w:r>
            <w:r w:rsidRPr="00643A43">
              <w:rPr>
                <w:rFonts w:ascii="Arial Nova" w:hAnsi="Arial Nova"/>
                <w:i/>
                <w:szCs w:val="20"/>
              </w:rPr>
              <w:t>.</w:t>
            </w:r>
            <w:r w:rsidRPr="00643A43">
              <w:rPr>
                <w:rFonts w:ascii="Arial Nova" w:hAnsi="Arial Nova"/>
                <w:szCs w:val="20"/>
              </w:rPr>
              <w:t>917</w:t>
            </w:r>
          </w:p>
        </w:tc>
        <w:tc>
          <w:tcPr>
            <w:tcW w:w="2268" w:type="dxa"/>
            <w:vAlign w:val="center"/>
          </w:tcPr>
          <w:p w14:paraId="57920C6F" w14:textId="77777777" w:rsidR="009852D1" w:rsidRPr="00643A43" w:rsidRDefault="009852D1">
            <w:pPr>
              <w:pStyle w:val="TableParagraph"/>
              <w:jc w:val="center"/>
              <w:rPr>
                <w:rFonts w:ascii="Arial Nova" w:hAnsi="Arial Nova"/>
                <w:szCs w:val="20"/>
              </w:rPr>
              <w:pPrChange w:id="15413" w:author="Steve Wiggins" w:date="2022-07-30T18:24:00Z">
                <w:pPr>
                  <w:pStyle w:val="TableParagraph"/>
                </w:pPr>
              </w:pPrChange>
            </w:pPr>
            <w:r w:rsidRPr="00643A43">
              <w:rPr>
                <w:rFonts w:ascii="Arial Nova" w:hAnsi="Arial Nova"/>
                <w:szCs w:val="20"/>
              </w:rPr>
              <w:t>3</w:t>
            </w:r>
            <w:r w:rsidRPr="00643A43">
              <w:rPr>
                <w:rFonts w:ascii="Arial Nova" w:hAnsi="Arial Nova"/>
                <w:i/>
                <w:szCs w:val="20"/>
              </w:rPr>
              <w:t>.</w:t>
            </w:r>
            <w:r w:rsidRPr="00643A43">
              <w:rPr>
                <w:rFonts w:ascii="Arial Nova" w:hAnsi="Arial Nova"/>
                <w:szCs w:val="20"/>
              </w:rPr>
              <w:t>036</w:t>
            </w:r>
          </w:p>
        </w:tc>
        <w:tc>
          <w:tcPr>
            <w:tcW w:w="2268" w:type="dxa"/>
            <w:vAlign w:val="center"/>
          </w:tcPr>
          <w:p w14:paraId="18F3D611" w14:textId="1463E565" w:rsidR="009852D1" w:rsidRPr="00643A43" w:rsidRDefault="009852D1">
            <w:pPr>
              <w:pStyle w:val="TableParagraph"/>
              <w:jc w:val="center"/>
              <w:rPr>
                <w:rFonts w:ascii="Arial Nova" w:hAnsi="Arial Nova"/>
                <w:szCs w:val="20"/>
              </w:rPr>
              <w:pPrChange w:id="15414" w:author="Steve Wiggins" w:date="2022-07-30T18:24:00Z">
                <w:pPr>
                  <w:pStyle w:val="TableParagraph"/>
                </w:pPr>
              </w:pPrChange>
            </w:pPr>
            <w:r w:rsidRPr="00643A43">
              <w:rPr>
                <w:rFonts w:ascii="Arial Nova" w:hAnsi="Arial Nova"/>
                <w:szCs w:val="20"/>
              </w:rPr>
              <w:t>&lt;0.001</w:t>
            </w:r>
          </w:p>
        </w:tc>
      </w:tr>
      <w:tr w:rsidR="00643A43" w:rsidRPr="00643A43" w14:paraId="0AD2402D" w14:textId="77777777" w:rsidTr="009852D1">
        <w:trPr>
          <w:trHeight w:val="144"/>
        </w:trPr>
        <w:tc>
          <w:tcPr>
            <w:tcW w:w="2267" w:type="dxa"/>
            <w:vAlign w:val="center"/>
          </w:tcPr>
          <w:p w14:paraId="7D82B2E9" w14:textId="77777777" w:rsidR="009852D1" w:rsidRPr="00643A43" w:rsidRDefault="009852D1" w:rsidP="00643A43">
            <w:pPr>
              <w:pStyle w:val="TableParagraph"/>
              <w:jc w:val="both"/>
              <w:rPr>
                <w:rFonts w:ascii="Arial Nova" w:hAnsi="Arial Nova"/>
                <w:szCs w:val="20"/>
              </w:rPr>
            </w:pPr>
            <w:r w:rsidRPr="00643A43">
              <w:rPr>
                <w:rFonts w:ascii="Arial Nova" w:hAnsi="Arial Nova"/>
                <w:szCs w:val="20"/>
              </w:rPr>
              <w:t>Quality</w:t>
            </w:r>
          </w:p>
        </w:tc>
        <w:tc>
          <w:tcPr>
            <w:tcW w:w="2268" w:type="dxa"/>
            <w:vAlign w:val="center"/>
          </w:tcPr>
          <w:p w14:paraId="1A167EBF" w14:textId="77777777" w:rsidR="009852D1" w:rsidRPr="00643A43" w:rsidRDefault="009852D1">
            <w:pPr>
              <w:pStyle w:val="TableParagraph"/>
              <w:jc w:val="center"/>
              <w:rPr>
                <w:rFonts w:ascii="Arial Nova" w:hAnsi="Arial Nova"/>
                <w:szCs w:val="20"/>
              </w:rPr>
              <w:pPrChange w:id="15415" w:author="Steve Wiggins" w:date="2022-07-30T18:24:00Z">
                <w:pPr>
                  <w:pStyle w:val="TableParagraph"/>
                </w:pPr>
              </w:pPrChange>
            </w:pPr>
            <w:r w:rsidRPr="00643A43">
              <w:rPr>
                <w:rFonts w:ascii="Arial Nova" w:hAnsi="Arial Nova"/>
                <w:szCs w:val="20"/>
              </w:rPr>
              <w:t>4</w:t>
            </w:r>
            <w:r w:rsidRPr="00643A43">
              <w:rPr>
                <w:rFonts w:ascii="Arial Nova" w:hAnsi="Arial Nova"/>
                <w:i/>
                <w:szCs w:val="20"/>
              </w:rPr>
              <w:t>.</w:t>
            </w:r>
            <w:r w:rsidRPr="00643A43">
              <w:rPr>
                <w:rFonts w:ascii="Arial Nova" w:hAnsi="Arial Nova"/>
                <w:szCs w:val="20"/>
              </w:rPr>
              <w:t>282</w:t>
            </w:r>
          </w:p>
        </w:tc>
        <w:tc>
          <w:tcPr>
            <w:tcW w:w="2268" w:type="dxa"/>
            <w:vAlign w:val="center"/>
          </w:tcPr>
          <w:p w14:paraId="6C0920A7" w14:textId="77777777" w:rsidR="009852D1" w:rsidRPr="00643A43" w:rsidRDefault="009852D1">
            <w:pPr>
              <w:pStyle w:val="TableParagraph"/>
              <w:jc w:val="center"/>
              <w:rPr>
                <w:rFonts w:ascii="Arial Nova" w:hAnsi="Arial Nova"/>
                <w:szCs w:val="20"/>
              </w:rPr>
              <w:pPrChange w:id="15416" w:author="Steve Wiggins" w:date="2022-07-30T18:24:00Z">
                <w:pPr>
                  <w:pStyle w:val="TableParagraph"/>
                </w:pPr>
              </w:pPrChange>
            </w:pPr>
            <w:r w:rsidRPr="00643A43">
              <w:rPr>
                <w:rFonts w:ascii="Arial Nova" w:hAnsi="Arial Nova"/>
                <w:szCs w:val="20"/>
              </w:rPr>
              <w:t>3</w:t>
            </w:r>
            <w:r w:rsidRPr="00643A43">
              <w:rPr>
                <w:rFonts w:ascii="Arial Nova" w:hAnsi="Arial Nova"/>
                <w:i/>
                <w:szCs w:val="20"/>
              </w:rPr>
              <w:t>.</w:t>
            </w:r>
            <w:r w:rsidRPr="00643A43">
              <w:rPr>
                <w:rFonts w:ascii="Arial Nova" w:hAnsi="Arial Nova"/>
                <w:szCs w:val="20"/>
              </w:rPr>
              <w:t>499</w:t>
            </w:r>
          </w:p>
        </w:tc>
        <w:tc>
          <w:tcPr>
            <w:tcW w:w="2268" w:type="dxa"/>
            <w:vAlign w:val="center"/>
          </w:tcPr>
          <w:p w14:paraId="35369A82" w14:textId="3511BBAC" w:rsidR="009852D1" w:rsidRPr="00643A43" w:rsidRDefault="009852D1">
            <w:pPr>
              <w:pStyle w:val="TableParagraph"/>
              <w:jc w:val="center"/>
              <w:rPr>
                <w:rFonts w:ascii="Arial Nova" w:hAnsi="Arial Nova"/>
                <w:szCs w:val="20"/>
              </w:rPr>
              <w:pPrChange w:id="15417" w:author="Steve Wiggins" w:date="2022-07-30T18:24:00Z">
                <w:pPr>
                  <w:pStyle w:val="TableParagraph"/>
                </w:pPr>
              </w:pPrChange>
            </w:pPr>
            <w:r w:rsidRPr="00643A43">
              <w:rPr>
                <w:rFonts w:ascii="Arial Nova" w:hAnsi="Arial Nova"/>
                <w:szCs w:val="20"/>
              </w:rPr>
              <w:t>&lt;0.001</w:t>
            </w:r>
          </w:p>
        </w:tc>
      </w:tr>
      <w:tr w:rsidR="00643A43" w:rsidRPr="00643A43" w14:paraId="68063059" w14:textId="77777777" w:rsidTr="009852D1">
        <w:trPr>
          <w:trHeight w:val="144"/>
        </w:trPr>
        <w:tc>
          <w:tcPr>
            <w:tcW w:w="2267" w:type="dxa"/>
            <w:tcBorders>
              <w:bottom w:val="single" w:sz="4" w:space="0" w:color="000000"/>
            </w:tcBorders>
            <w:vAlign w:val="center"/>
          </w:tcPr>
          <w:p w14:paraId="3EF4B4BF" w14:textId="77777777" w:rsidR="009852D1" w:rsidRPr="00643A43" w:rsidRDefault="009852D1" w:rsidP="00643A43">
            <w:pPr>
              <w:pStyle w:val="TableParagraph"/>
              <w:jc w:val="both"/>
              <w:rPr>
                <w:rFonts w:ascii="Arial Nova" w:hAnsi="Arial Nova"/>
                <w:szCs w:val="20"/>
              </w:rPr>
            </w:pPr>
            <w:r w:rsidRPr="00643A43">
              <w:rPr>
                <w:rFonts w:ascii="Arial Nova" w:hAnsi="Arial Nova"/>
                <w:szCs w:val="20"/>
              </w:rPr>
              <w:t>Reputation</w:t>
            </w:r>
          </w:p>
        </w:tc>
        <w:tc>
          <w:tcPr>
            <w:tcW w:w="2268" w:type="dxa"/>
            <w:tcBorders>
              <w:bottom w:val="single" w:sz="4" w:space="0" w:color="000000"/>
            </w:tcBorders>
            <w:vAlign w:val="center"/>
          </w:tcPr>
          <w:p w14:paraId="4CC6D848" w14:textId="77777777" w:rsidR="009852D1" w:rsidRPr="00643A43" w:rsidRDefault="009852D1">
            <w:pPr>
              <w:pStyle w:val="TableParagraph"/>
              <w:jc w:val="center"/>
              <w:rPr>
                <w:rFonts w:ascii="Arial Nova" w:hAnsi="Arial Nova"/>
                <w:szCs w:val="20"/>
              </w:rPr>
              <w:pPrChange w:id="15418" w:author="Steve Wiggins" w:date="2022-07-30T18:24:00Z">
                <w:pPr>
                  <w:pStyle w:val="TableParagraph"/>
                </w:pPr>
              </w:pPrChange>
            </w:pPr>
            <w:r w:rsidRPr="00643A43">
              <w:rPr>
                <w:rFonts w:ascii="Arial Nova" w:hAnsi="Arial Nova"/>
                <w:szCs w:val="20"/>
              </w:rPr>
              <w:t>4</w:t>
            </w:r>
            <w:r w:rsidRPr="00643A43">
              <w:rPr>
                <w:rFonts w:ascii="Arial Nova" w:hAnsi="Arial Nova"/>
                <w:i/>
                <w:szCs w:val="20"/>
              </w:rPr>
              <w:t>.</w:t>
            </w:r>
            <w:r w:rsidRPr="00643A43">
              <w:rPr>
                <w:rFonts w:ascii="Arial Nova" w:hAnsi="Arial Nova"/>
                <w:szCs w:val="20"/>
              </w:rPr>
              <w:t>467</w:t>
            </w:r>
          </w:p>
        </w:tc>
        <w:tc>
          <w:tcPr>
            <w:tcW w:w="2268" w:type="dxa"/>
            <w:tcBorders>
              <w:bottom w:val="single" w:sz="4" w:space="0" w:color="000000"/>
            </w:tcBorders>
            <w:vAlign w:val="center"/>
          </w:tcPr>
          <w:p w14:paraId="03641448" w14:textId="77777777" w:rsidR="009852D1" w:rsidRPr="00643A43" w:rsidRDefault="009852D1">
            <w:pPr>
              <w:pStyle w:val="TableParagraph"/>
              <w:jc w:val="center"/>
              <w:rPr>
                <w:rFonts w:ascii="Arial Nova" w:hAnsi="Arial Nova"/>
                <w:szCs w:val="20"/>
              </w:rPr>
              <w:pPrChange w:id="15419" w:author="Steve Wiggins" w:date="2022-07-30T18:24:00Z">
                <w:pPr>
                  <w:pStyle w:val="TableParagraph"/>
                </w:pPr>
              </w:pPrChange>
            </w:pPr>
            <w:r w:rsidRPr="00643A43">
              <w:rPr>
                <w:rFonts w:ascii="Arial Nova" w:hAnsi="Arial Nova"/>
                <w:szCs w:val="20"/>
              </w:rPr>
              <w:t>3</w:t>
            </w:r>
            <w:r w:rsidRPr="00643A43">
              <w:rPr>
                <w:rFonts w:ascii="Arial Nova" w:hAnsi="Arial Nova"/>
                <w:i/>
                <w:szCs w:val="20"/>
              </w:rPr>
              <w:t>.</w:t>
            </w:r>
            <w:r w:rsidRPr="00643A43">
              <w:rPr>
                <w:rFonts w:ascii="Arial Nova" w:hAnsi="Arial Nova"/>
                <w:szCs w:val="20"/>
              </w:rPr>
              <w:t>833</w:t>
            </w:r>
          </w:p>
        </w:tc>
        <w:tc>
          <w:tcPr>
            <w:tcW w:w="2268" w:type="dxa"/>
            <w:tcBorders>
              <w:bottom w:val="single" w:sz="4" w:space="0" w:color="000000"/>
            </w:tcBorders>
            <w:vAlign w:val="center"/>
          </w:tcPr>
          <w:p w14:paraId="316AC4A1" w14:textId="781914A3" w:rsidR="009852D1" w:rsidRPr="00643A43" w:rsidRDefault="009852D1">
            <w:pPr>
              <w:pStyle w:val="TableParagraph"/>
              <w:jc w:val="center"/>
              <w:rPr>
                <w:rFonts w:ascii="Arial Nova" w:hAnsi="Arial Nova"/>
                <w:szCs w:val="20"/>
              </w:rPr>
              <w:pPrChange w:id="15420" w:author="Steve Wiggins" w:date="2022-07-30T18:24:00Z">
                <w:pPr>
                  <w:pStyle w:val="TableParagraph"/>
                </w:pPr>
              </w:pPrChange>
            </w:pPr>
            <w:r w:rsidRPr="00643A43">
              <w:rPr>
                <w:rFonts w:ascii="Arial Nova" w:hAnsi="Arial Nova"/>
                <w:szCs w:val="20"/>
              </w:rPr>
              <w:t>&lt;0.001</w:t>
            </w:r>
          </w:p>
        </w:tc>
      </w:tr>
    </w:tbl>
    <w:p w14:paraId="68FC1BDF" w14:textId="76121024" w:rsidR="002A78AF" w:rsidRPr="00992146" w:rsidRDefault="002A78AF" w:rsidP="00643A43">
      <w:pPr>
        <w:pStyle w:val="1Note"/>
        <w:rPr>
          <w:lang w:val="en-US"/>
          <w:rPrChange w:id="15421" w:author="Anusha De" w:date="2022-08-01T14:48:00Z">
            <w:rPr/>
          </w:rPrChange>
        </w:rPr>
      </w:pPr>
      <w:r w:rsidRPr="00992146">
        <w:rPr>
          <w:lang w:val="en-US"/>
          <w:rPrChange w:id="15422" w:author="Anusha De" w:date="2022-08-01T14:48:00Z">
            <w:rPr/>
          </w:rPrChange>
        </w:rPr>
        <w:t>Note:</w:t>
      </w:r>
      <w:r w:rsidR="00F73A4C" w:rsidRPr="00992146">
        <w:rPr>
          <w:lang w:val="en-US"/>
          <w:rPrChange w:id="15423" w:author="Anusha De" w:date="2022-08-01T14:48:00Z">
            <w:rPr/>
          </w:rPrChange>
        </w:rPr>
        <w:t xml:space="preserve"> </w:t>
      </w:r>
      <w:r w:rsidRPr="00992146">
        <w:rPr>
          <w:lang w:val="en-US"/>
          <w:rPrChange w:id="15424" w:author="Anusha De" w:date="2022-08-01T14:48:00Z">
            <w:rPr/>
          </w:rPrChange>
        </w:rPr>
        <w:t>The</w:t>
      </w:r>
      <w:r w:rsidR="00F73A4C" w:rsidRPr="00992146">
        <w:rPr>
          <w:lang w:val="en-US"/>
          <w:rPrChange w:id="15425" w:author="Anusha De" w:date="2022-08-01T14:48:00Z">
            <w:rPr/>
          </w:rPrChange>
        </w:rPr>
        <w:t xml:space="preserve"> </w:t>
      </w:r>
      <w:r w:rsidRPr="00992146">
        <w:rPr>
          <w:lang w:val="en-US"/>
          <w:rPrChange w:id="15426" w:author="Anusha De" w:date="2022-08-01T14:48:00Z">
            <w:rPr/>
          </w:rPrChange>
        </w:rPr>
        <w:t>average</w:t>
      </w:r>
      <w:r w:rsidR="00F73A4C" w:rsidRPr="00992146">
        <w:rPr>
          <w:lang w:val="en-US"/>
          <w:rPrChange w:id="15427" w:author="Anusha De" w:date="2022-08-01T14:48:00Z">
            <w:rPr/>
          </w:rPrChange>
        </w:rPr>
        <w:t xml:space="preserve"> </w:t>
      </w:r>
      <w:r w:rsidRPr="00992146">
        <w:rPr>
          <w:lang w:val="en-US"/>
          <w:rPrChange w:id="15428" w:author="Anusha De" w:date="2022-08-01T14:48:00Z">
            <w:rPr/>
          </w:rPrChange>
        </w:rPr>
        <w:t>self-ratings</w:t>
      </w:r>
      <w:r w:rsidR="00F73A4C" w:rsidRPr="00992146">
        <w:rPr>
          <w:lang w:val="en-US"/>
          <w:rPrChange w:id="15429" w:author="Anusha De" w:date="2022-08-01T14:48:00Z">
            <w:rPr/>
          </w:rPrChange>
        </w:rPr>
        <w:t xml:space="preserve"> </w:t>
      </w:r>
      <w:r w:rsidRPr="00992146">
        <w:rPr>
          <w:lang w:val="en-US"/>
          <w:rPrChange w:id="15430" w:author="Anusha De" w:date="2022-08-01T14:48:00Z">
            <w:rPr/>
          </w:rPrChange>
        </w:rPr>
        <w:t>for</w:t>
      </w:r>
      <w:r w:rsidR="00F73A4C" w:rsidRPr="00992146">
        <w:rPr>
          <w:lang w:val="en-US"/>
          <w:rPrChange w:id="15431" w:author="Anusha De" w:date="2022-08-01T14:48:00Z">
            <w:rPr/>
          </w:rPrChange>
        </w:rPr>
        <w:t xml:space="preserve"> </w:t>
      </w:r>
      <w:r w:rsidRPr="00992146">
        <w:rPr>
          <w:lang w:val="en-US"/>
          <w:rPrChange w:id="15432" w:author="Anusha De" w:date="2022-08-01T14:48:00Z">
            <w:rPr/>
          </w:rPrChange>
        </w:rPr>
        <w:t>each</w:t>
      </w:r>
      <w:r w:rsidR="00F73A4C" w:rsidRPr="00992146">
        <w:rPr>
          <w:lang w:val="en-US"/>
          <w:rPrChange w:id="15433" w:author="Anusha De" w:date="2022-08-01T14:48:00Z">
            <w:rPr/>
          </w:rPrChange>
        </w:rPr>
        <w:t xml:space="preserve"> </w:t>
      </w:r>
      <w:r w:rsidRPr="00992146">
        <w:rPr>
          <w:lang w:val="en-US"/>
          <w:rPrChange w:id="15434" w:author="Anusha De" w:date="2022-08-01T14:48:00Z">
            <w:rPr/>
          </w:rPrChange>
        </w:rPr>
        <w:t>dimension</w:t>
      </w:r>
      <w:r w:rsidR="00F73A4C" w:rsidRPr="00992146">
        <w:rPr>
          <w:lang w:val="en-US"/>
          <w:rPrChange w:id="15435" w:author="Anusha De" w:date="2022-08-01T14:48:00Z">
            <w:rPr/>
          </w:rPrChange>
        </w:rPr>
        <w:t xml:space="preserve"> </w:t>
      </w:r>
      <w:r w:rsidRPr="00992146">
        <w:rPr>
          <w:lang w:val="en-US"/>
          <w:rPrChange w:id="15436" w:author="Anusha De" w:date="2022-08-01T14:48:00Z">
            <w:rPr/>
          </w:rPrChange>
        </w:rPr>
        <w:t>are</w:t>
      </w:r>
      <w:r w:rsidR="00F73A4C" w:rsidRPr="00992146">
        <w:rPr>
          <w:lang w:val="en-US"/>
          <w:rPrChange w:id="15437" w:author="Anusha De" w:date="2022-08-01T14:48:00Z">
            <w:rPr/>
          </w:rPrChange>
        </w:rPr>
        <w:t xml:space="preserve"> </w:t>
      </w:r>
      <w:r w:rsidRPr="00992146">
        <w:rPr>
          <w:lang w:val="en-US"/>
          <w:rPrChange w:id="15438" w:author="Anusha De" w:date="2022-08-01T14:48:00Z">
            <w:rPr/>
          </w:rPrChange>
        </w:rPr>
        <w:t>mentioned</w:t>
      </w:r>
      <w:r w:rsidR="00F73A4C" w:rsidRPr="00992146">
        <w:rPr>
          <w:lang w:val="en-US"/>
          <w:rPrChange w:id="15439" w:author="Anusha De" w:date="2022-08-01T14:48:00Z">
            <w:rPr/>
          </w:rPrChange>
        </w:rPr>
        <w:t xml:space="preserve"> </w:t>
      </w:r>
      <w:r w:rsidRPr="00992146">
        <w:rPr>
          <w:lang w:val="en-US"/>
          <w:rPrChange w:id="15440" w:author="Anusha De" w:date="2022-08-01T14:48:00Z">
            <w:rPr/>
          </w:rPrChange>
        </w:rPr>
        <w:t>in</w:t>
      </w:r>
      <w:r w:rsidR="00F73A4C" w:rsidRPr="00992146">
        <w:rPr>
          <w:lang w:val="en-US"/>
          <w:rPrChange w:id="15441" w:author="Anusha De" w:date="2022-08-01T14:48:00Z">
            <w:rPr/>
          </w:rPrChange>
        </w:rPr>
        <w:t xml:space="preserve"> </w:t>
      </w:r>
      <w:r w:rsidRPr="00992146">
        <w:rPr>
          <w:lang w:val="en-US"/>
          <w:rPrChange w:id="15442" w:author="Anusha De" w:date="2022-08-01T14:48:00Z">
            <w:rPr/>
          </w:rPrChange>
        </w:rPr>
        <w:t>the</w:t>
      </w:r>
      <w:r w:rsidR="00F73A4C" w:rsidRPr="00992146">
        <w:rPr>
          <w:lang w:val="en-US"/>
          <w:rPrChange w:id="15443" w:author="Anusha De" w:date="2022-08-01T14:48:00Z">
            <w:rPr/>
          </w:rPrChange>
        </w:rPr>
        <w:t xml:space="preserve"> </w:t>
      </w:r>
      <w:r w:rsidRPr="00992146">
        <w:rPr>
          <w:lang w:val="en-US"/>
          <w:rPrChange w:id="15444" w:author="Anusha De" w:date="2022-08-01T14:48:00Z">
            <w:rPr/>
          </w:rPrChange>
        </w:rPr>
        <w:t>first</w:t>
      </w:r>
      <w:r w:rsidR="00F73A4C" w:rsidRPr="00992146">
        <w:rPr>
          <w:lang w:val="en-US"/>
          <w:rPrChange w:id="15445" w:author="Anusha De" w:date="2022-08-01T14:48:00Z">
            <w:rPr/>
          </w:rPrChange>
        </w:rPr>
        <w:t xml:space="preserve"> </w:t>
      </w:r>
      <w:r w:rsidRPr="00992146">
        <w:rPr>
          <w:lang w:val="en-US"/>
          <w:rPrChange w:id="15446" w:author="Anusha De" w:date="2022-08-01T14:48:00Z">
            <w:rPr/>
          </w:rPrChange>
        </w:rPr>
        <w:t>column</w:t>
      </w:r>
      <w:r w:rsidR="00F73A4C" w:rsidRPr="00992146">
        <w:rPr>
          <w:lang w:val="en-US"/>
          <w:rPrChange w:id="15447" w:author="Anusha De" w:date="2022-08-01T14:48:00Z">
            <w:rPr/>
          </w:rPrChange>
        </w:rPr>
        <w:t xml:space="preserve"> </w:t>
      </w:r>
      <w:r w:rsidRPr="00992146">
        <w:rPr>
          <w:lang w:val="en-US"/>
          <w:rPrChange w:id="15448" w:author="Anusha De" w:date="2022-08-01T14:48:00Z">
            <w:rPr/>
          </w:rPrChange>
        </w:rPr>
        <w:t>and</w:t>
      </w:r>
      <w:r w:rsidR="00F73A4C" w:rsidRPr="00992146">
        <w:rPr>
          <w:lang w:val="en-US"/>
          <w:rPrChange w:id="15449" w:author="Anusha De" w:date="2022-08-01T14:48:00Z">
            <w:rPr/>
          </w:rPrChange>
        </w:rPr>
        <w:t xml:space="preserve"> </w:t>
      </w:r>
      <w:r w:rsidRPr="00992146">
        <w:rPr>
          <w:lang w:val="en-US"/>
          <w:rPrChange w:id="15450" w:author="Anusha De" w:date="2022-08-01T14:48:00Z">
            <w:rPr/>
          </w:rPrChange>
        </w:rPr>
        <w:t>the</w:t>
      </w:r>
      <w:r w:rsidR="00F73A4C" w:rsidRPr="00992146">
        <w:rPr>
          <w:lang w:val="en-US"/>
          <w:rPrChange w:id="15451" w:author="Anusha De" w:date="2022-08-01T14:48:00Z">
            <w:rPr/>
          </w:rPrChange>
        </w:rPr>
        <w:t xml:space="preserve"> </w:t>
      </w:r>
      <w:r w:rsidRPr="00992146">
        <w:rPr>
          <w:lang w:val="en-US"/>
          <w:rPrChange w:id="15452" w:author="Anusha De" w:date="2022-08-01T14:48:00Z">
            <w:rPr/>
          </w:rPrChange>
        </w:rPr>
        <w:t>average</w:t>
      </w:r>
      <w:r w:rsidR="00F73A4C" w:rsidRPr="00992146">
        <w:rPr>
          <w:lang w:val="en-US"/>
          <w:rPrChange w:id="15453" w:author="Anusha De" w:date="2022-08-01T14:48:00Z">
            <w:rPr/>
          </w:rPrChange>
        </w:rPr>
        <w:t xml:space="preserve"> </w:t>
      </w:r>
      <w:r w:rsidRPr="00992146">
        <w:rPr>
          <w:lang w:val="en-US"/>
          <w:rPrChange w:id="15454" w:author="Anusha De" w:date="2022-08-01T14:48:00Z">
            <w:rPr/>
          </w:rPrChange>
        </w:rPr>
        <w:t>farmer</w:t>
      </w:r>
      <w:r w:rsidR="00F73A4C" w:rsidRPr="00992146">
        <w:rPr>
          <w:lang w:val="en-US"/>
          <w:rPrChange w:id="15455" w:author="Anusha De" w:date="2022-08-01T14:48:00Z">
            <w:rPr/>
          </w:rPrChange>
        </w:rPr>
        <w:t xml:space="preserve"> </w:t>
      </w:r>
      <w:r w:rsidRPr="00992146">
        <w:rPr>
          <w:lang w:val="en-US"/>
          <w:rPrChange w:id="15456" w:author="Anusha De" w:date="2022-08-01T14:48:00Z">
            <w:rPr/>
          </w:rPrChange>
        </w:rPr>
        <w:t>ratings</w:t>
      </w:r>
      <w:r w:rsidR="00F73A4C" w:rsidRPr="00992146">
        <w:rPr>
          <w:lang w:val="en-US"/>
          <w:rPrChange w:id="15457" w:author="Anusha De" w:date="2022-08-01T14:48:00Z">
            <w:rPr/>
          </w:rPrChange>
        </w:rPr>
        <w:t xml:space="preserve"> </w:t>
      </w:r>
      <w:r w:rsidRPr="00992146">
        <w:rPr>
          <w:lang w:val="en-US"/>
          <w:rPrChange w:id="15458" w:author="Anusha De" w:date="2022-08-01T14:48:00Z">
            <w:rPr/>
          </w:rPrChange>
        </w:rPr>
        <w:t>for</w:t>
      </w:r>
      <w:r w:rsidR="00F73A4C" w:rsidRPr="00992146">
        <w:rPr>
          <w:lang w:val="en-US"/>
          <w:rPrChange w:id="15459" w:author="Anusha De" w:date="2022-08-01T14:48:00Z">
            <w:rPr/>
          </w:rPrChange>
        </w:rPr>
        <w:t xml:space="preserve"> </w:t>
      </w:r>
      <w:r w:rsidRPr="00992146">
        <w:rPr>
          <w:lang w:val="en-US"/>
          <w:rPrChange w:id="15460" w:author="Anusha De" w:date="2022-08-01T14:48:00Z">
            <w:rPr/>
          </w:rPrChange>
        </w:rPr>
        <w:t>each</w:t>
      </w:r>
      <w:r w:rsidR="00F73A4C" w:rsidRPr="00992146">
        <w:rPr>
          <w:lang w:val="en-US"/>
          <w:rPrChange w:id="15461" w:author="Anusha De" w:date="2022-08-01T14:48:00Z">
            <w:rPr/>
          </w:rPrChange>
        </w:rPr>
        <w:t xml:space="preserve"> </w:t>
      </w:r>
      <w:r w:rsidRPr="00992146">
        <w:rPr>
          <w:lang w:val="en-US"/>
          <w:rPrChange w:id="15462" w:author="Anusha De" w:date="2022-08-01T14:48:00Z">
            <w:rPr/>
          </w:rPrChange>
        </w:rPr>
        <w:t>dimension</w:t>
      </w:r>
      <w:r w:rsidR="00F73A4C" w:rsidRPr="00992146">
        <w:rPr>
          <w:lang w:val="en-US"/>
          <w:rPrChange w:id="15463" w:author="Anusha De" w:date="2022-08-01T14:48:00Z">
            <w:rPr/>
          </w:rPrChange>
        </w:rPr>
        <w:t xml:space="preserve"> </w:t>
      </w:r>
      <w:r w:rsidRPr="00992146">
        <w:rPr>
          <w:lang w:val="en-US"/>
          <w:rPrChange w:id="15464" w:author="Anusha De" w:date="2022-08-01T14:48:00Z">
            <w:rPr/>
          </w:rPrChange>
        </w:rPr>
        <w:t>are</w:t>
      </w:r>
      <w:r w:rsidR="00F73A4C" w:rsidRPr="00992146">
        <w:rPr>
          <w:lang w:val="en-US"/>
          <w:rPrChange w:id="15465" w:author="Anusha De" w:date="2022-08-01T14:48:00Z">
            <w:rPr/>
          </w:rPrChange>
        </w:rPr>
        <w:t xml:space="preserve"> </w:t>
      </w:r>
      <w:r w:rsidRPr="00992146">
        <w:rPr>
          <w:lang w:val="en-US"/>
          <w:rPrChange w:id="15466" w:author="Anusha De" w:date="2022-08-01T14:48:00Z">
            <w:rPr/>
          </w:rPrChange>
        </w:rPr>
        <w:t>mentioned</w:t>
      </w:r>
      <w:r w:rsidR="00F73A4C" w:rsidRPr="00992146">
        <w:rPr>
          <w:lang w:val="en-US"/>
          <w:rPrChange w:id="15467" w:author="Anusha De" w:date="2022-08-01T14:48:00Z">
            <w:rPr/>
          </w:rPrChange>
        </w:rPr>
        <w:t xml:space="preserve"> </w:t>
      </w:r>
      <w:r w:rsidRPr="00992146">
        <w:rPr>
          <w:lang w:val="en-US"/>
          <w:rPrChange w:id="15468" w:author="Anusha De" w:date="2022-08-01T14:48:00Z">
            <w:rPr/>
          </w:rPrChange>
        </w:rPr>
        <w:t>in</w:t>
      </w:r>
      <w:r w:rsidR="00F73A4C" w:rsidRPr="00992146">
        <w:rPr>
          <w:lang w:val="en-US"/>
          <w:rPrChange w:id="15469" w:author="Anusha De" w:date="2022-08-01T14:48:00Z">
            <w:rPr/>
          </w:rPrChange>
        </w:rPr>
        <w:t xml:space="preserve"> </w:t>
      </w:r>
      <w:r w:rsidRPr="00992146">
        <w:rPr>
          <w:lang w:val="en-US"/>
          <w:rPrChange w:id="15470" w:author="Anusha De" w:date="2022-08-01T14:48:00Z">
            <w:rPr/>
          </w:rPrChange>
        </w:rPr>
        <w:t>the</w:t>
      </w:r>
      <w:r w:rsidR="00F73A4C" w:rsidRPr="00992146">
        <w:rPr>
          <w:lang w:val="en-US"/>
          <w:rPrChange w:id="15471" w:author="Anusha De" w:date="2022-08-01T14:48:00Z">
            <w:rPr/>
          </w:rPrChange>
        </w:rPr>
        <w:t xml:space="preserve"> </w:t>
      </w:r>
      <w:r w:rsidRPr="00992146">
        <w:rPr>
          <w:lang w:val="en-US"/>
          <w:rPrChange w:id="15472" w:author="Anusha De" w:date="2022-08-01T14:48:00Z">
            <w:rPr/>
          </w:rPrChange>
        </w:rPr>
        <w:t>second</w:t>
      </w:r>
      <w:r w:rsidR="00F73A4C" w:rsidRPr="00992146">
        <w:rPr>
          <w:lang w:val="en-US"/>
          <w:rPrChange w:id="15473" w:author="Anusha De" w:date="2022-08-01T14:48:00Z">
            <w:rPr/>
          </w:rPrChange>
        </w:rPr>
        <w:t xml:space="preserve"> </w:t>
      </w:r>
      <w:r w:rsidRPr="00992146">
        <w:rPr>
          <w:lang w:val="en-US"/>
          <w:rPrChange w:id="15474" w:author="Anusha De" w:date="2022-08-01T14:48:00Z">
            <w:rPr/>
          </w:rPrChange>
        </w:rPr>
        <w:t>column.</w:t>
      </w:r>
      <w:r w:rsidR="00F73A4C" w:rsidRPr="00992146">
        <w:rPr>
          <w:lang w:val="en-US"/>
          <w:rPrChange w:id="15475" w:author="Anusha De" w:date="2022-08-01T14:48:00Z">
            <w:rPr/>
          </w:rPrChange>
        </w:rPr>
        <w:t xml:space="preserve"> </w:t>
      </w:r>
      <w:r w:rsidRPr="00992146">
        <w:rPr>
          <w:lang w:val="en-US"/>
          <w:rPrChange w:id="15476" w:author="Anusha De" w:date="2022-08-01T14:48:00Z">
            <w:rPr/>
          </w:rPrChange>
        </w:rPr>
        <w:t>The</w:t>
      </w:r>
      <w:r w:rsidR="00F73A4C" w:rsidRPr="00992146">
        <w:rPr>
          <w:lang w:val="en-US"/>
          <w:rPrChange w:id="15477" w:author="Anusha De" w:date="2022-08-01T14:48:00Z">
            <w:rPr/>
          </w:rPrChange>
        </w:rPr>
        <w:t xml:space="preserve"> </w:t>
      </w:r>
      <w:r w:rsidRPr="00992146">
        <w:rPr>
          <w:i/>
          <w:iCs/>
          <w:lang w:val="en-US"/>
          <w:rPrChange w:id="15478" w:author="Anusha De" w:date="2022-08-01T14:48:00Z">
            <w:rPr>
              <w:i/>
              <w:iCs/>
            </w:rPr>
          </w:rPrChange>
        </w:rPr>
        <w:t>p</w:t>
      </w:r>
      <w:r w:rsidRPr="00992146">
        <w:rPr>
          <w:lang w:val="en-US"/>
          <w:rPrChange w:id="15479" w:author="Anusha De" w:date="2022-08-01T14:48:00Z">
            <w:rPr/>
          </w:rPrChange>
        </w:rPr>
        <w:t>-value</w:t>
      </w:r>
      <w:r w:rsidR="00F73A4C" w:rsidRPr="00992146">
        <w:rPr>
          <w:lang w:val="en-US"/>
          <w:rPrChange w:id="15480" w:author="Anusha De" w:date="2022-08-01T14:48:00Z">
            <w:rPr/>
          </w:rPrChange>
        </w:rPr>
        <w:t xml:space="preserve"> </w:t>
      </w:r>
      <w:r w:rsidRPr="00992146">
        <w:rPr>
          <w:lang w:val="en-US"/>
          <w:rPrChange w:id="15481" w:author="Anusha De" w:date="2022-08-01T14:48:00Z">
            <w:rPr/>
          </w:rPrChange>
        </w:rPr>
        <w:t>indicating</w:t>
      </w:r>
      <w:r w:rsidR="00F73A4C" w:rsidRPr="00992146">
        <w:rPr>
          <w:lang w:val="en-US"/>
          <w:rPrChange w:id="15482" w:author="Anusha De" w:date="2022-08-01T14:48:00Z">
            <w:rPr/>
          </w:rPrChange>
        </w:rPr>
        <w:t xml:space="preserve"> </w:t>
      </w:r>
      <w:r w:rsidRPr="00992146">
        <w:rPr>
          <w:lang w:val="en-US"/>
          <w:rPrChange w:id="15483" w:author="Anusha De" w:date="2022-08-01T14:48:00Z">
            <w:rPr/>
          </w:rPrChange>
        </w:rPr>
        <w:t>the</w:t>
      </w:r>
      <w:r w:rsidR="00F73A4C" w:rsidRPr="00992146">
        <w:rPr>
          <w:lang w:val="en-US"/>
          <w:rPrChange w:id="15484" w:author="Anusha De" w:date="2022-08-01T14:48:00Z">
            <w:rPr/>
          </w:rPrChange>
        </w:rPr>
        <w:t xml:space="preserve"> </w:t>
      </w:r>
      <w:r w:rsidRPr="00992146">
        <w:rPr>
          <w:lang w:val="en-US"/>
          <w:rPrChange w:id="15485" w:author="Anusha De" w:date="2022-08-01T14:48:00Z">
            <w:rPr/>
          </w:rPrChange>
        </w:rPr>
        <w:t>significance</w:t>
      </w:r>
      <w:r w:rsidR="00F73A4C" w:rsidRPr="00992146">
        <w:rPr>
          <w:lang w:val="en-US"/>
          <w:rPrChange w:id="15486" w:author="Anusha De" w:date="2022-08-01T14:48:00Z">
            <w:rPr/>
          </w:rPrChange>
        </w:rPr>
        <w:t xml:space="preserve"> </w:t>
      </w:r>
      <w:r w:rsidRPr="00992146">
        <w:rPr>
          <w:lang w:val="en-US"/>
          <w:rPrChange w:id="15487" w:author="Anusha De" w:date="2022-08-01T14:48:00Z">
            <w:rPr/>
          </w:rPrChange>
        </w:rPr>
        <w:t>of</w:t>
      </w:r>
      <w:r w:rsidR="00F73A4C" w:rsidRPr="00992146">
        <w:rPr>
          <w:lang w:val="en-US"/>
          <w:rPrChange w:id="15488" w:author="Anusha De" w:date="2022-08-01T14:48:00Z">
            <w:rPr/>
          </w:rPrChange>
        </w:rPr>
        <w:t xml:space="preserve"> </w:t>
      </w:r>
      <w:r w:rsidRPr="00992146">
        <w:rPr>
          <w:lang w:val="en-US"/>
          <w:rPrChange w:id="15489" w:author="Anusha De" w:date="2022-08-01T14:48:00Z">
            <w:rPr/>
          </w:rPrChange>
        </w:rPr>
        <w:t>each</w:t>
      </w:r>
      <w:r w:rsidR="00F73A4C" w:rsidRPr="00992146">
        <w:rPr>
          <w:lang w:val="en-US"/>
          <w:rPrChange w:id="15490" w:author="Anusha De" w:date="2022-08-01T14:48:00Z">
            <w:rPr/>
          </w:rPrChange>
        </w:rPr>
        <w:t xml:space="preserve"> </w:t>
      </w:r>
      <w:r w:rsidRPr="00992146">
        <w:rPr>
          <w:i/>
          <w:iCs/>
          <w:lang w:val="en-US"/>
          <w:rPrChange w:id="15491" w:author="Anusha De" w:date="2022-08-01T14:48:00Z">
            <w:rPr>
              <w:i/>
              <w:iCs/>
            </w:rPr>
          </w:rPrChange>
        </w:rPr>
        <w:t>t</w:t>
      </w:r>
      <w:r w:rsidRPr="00992146">
        <w:rPr>
          <w:lang w:val="en-US"/>
          <w:rPrChange w:id="15492" w:author="Anusha De" w:date="2022-08-01T14:48:00Z">
            <w:rPr/>
          </w:rPrChange>
        </w:rPr>
        <w:t>-test</w:t>
      </w:r>
      <w:r w:rsidR="00F73A4C" w:rsidRPr="00992146">
        <w:rPr>
          <w:lang w:val="en-US"/>
          <w:rPrChange w:id="15493" w:author="Anusha De" w:date="2022-08-01T14:48:00Z">
            <w:rPr/>
          </w:rPrChange>
        </w:rPr>
        <w:t xml:space="preserve"> </w:t>
      </w:r>
      <w:r w:rsidRPr="00992146">
        <w:rPr>
          <w:lang w:val="en-US"/>
          <w:rPrChange w:id="15494" w:author="Anusha De" w:date="2022-08-01T14:48:00Z">
            <w:rPr/>
          </w:rPrChange>
        </w:rPr>
        <w:t>is</w:t>
      </w:r>
      <w:r w:rsidR="00F73A4C" w:rsidRPr="00992146">
        <w:rPr>
          <w:lang w:val="en-US"/>
          <w:rPrChange w:id="15495" w:author="Anusha De" w:date="2022-08-01T14:48:00Z">
            <w:rPr/>
          </w:rPrChange>
        </w:rPr>
        <w:t xml:space="preserve"> </w:t>
      </w:r>
      <w:r w:rsidRPr="00992146">
        <w:rPr>
          <w:lang w:val="en-US"/>
          <w:rPrChange w:id="15496" w:author="Anusha De" w:date="2022-08-01T14:48:00Z">
            <w:rPr/>
          </w:rPrChange>
        </w:rPr>
        <w:t>also</w:t>
      </w:r>
      <w:r w:rsidR="00F73A4C" w:rsidRPr="00992146">
        <w:rPr>
          <w:lang w:val="en-US"/>
          <w:rPrChange w:id="15497" w:author="Anusha De" w:date="2022-08-01T14:48:00Z">
            <w:rPr/>
          </w:rPrChange>
        </w:rPr>
        <w:t xml:space="preserve"> </w:t>
      </w:r>
      <w:r w:rsidRPr="00992146">
        <w:rPr>
          <w:lang w:val="en-US"/>
          <w:rPrChange w:id="15498" w:author="Anusha De" w:date="2022-08-01T14:48:00Z">
            <w:rPr/>
          </w:rPrChange>
        </w:rPr>
        <w:t>presented.</w:t>
      </w:r>
      <w:r w:rsidR="00F73A4C" w:rsidRPr="00992146">
        <w:rPr>
          <w:lang w:val="en-US"/>
          <w:rPrChange w:id="15499" w:author="Anusha De" w:date="2022-08-01T14:48:00Z">
            <w:rPr/>
          </w:rPrChange>
        </w:rPr>
        <w:t xml:space="preserve"> </w:t>
      </w:r>
      <w:r w:rsidRPr="00992146">
        <w:rPr>
          <w:lang w:val="en-US"/>
          <w:rPrChange w:id="15500" w:author="Anusha De" w:date="2022-08-01T14:48:00Z">
            <w:rPr/>
          </w:rPrChange>
        </w:rPr>
        <w:t>The</w:t>
      </w:r>
      <w:r w:rsidR="00F73A4C" w:rsidRPr="00992146">
        <w:rPr>
          <w:lang w:val="en-US"/>
          <w:rPrChange w:id="15501" w:author="Anusha De" w:date="2022-08-01T14:48:00Z">
            <w:rPr/>
          </w:rPrChange>
        </w:rPr>
        <w:t xml:space="preserve"> </w:t>
      </w:r>
      <w:r w:rsidRPr="00992146">
        <w:rPr>
          <w:lang w:val="en-US"/>
          <w:rPrChange w:id="15502" w:author="Anusha De" w:date="2022-08-01T14:48:00Z">
            <w:rPr/>
          </w:rPrChange>
        </w:rPr>
        <w:t>alternative</w:t>
      </w:r>
      <w:r w:rsidR="00F73A4C" w:rsidRPr="00992146">
        <w:rPr>
          <w:lang w:val="en-US"/>
          <w:rPrChange w:id="15503" w:author="Anusha De" w:date="2022-08-01T14:48:00Z">
            <w:rPr/>
          </w:rPrChange>
        </w:rPr>
        <w:t xml:space="preserve"> </w:t>
      </w:r>
      <w:r w:rsidRPr="00992146">
        <w:rPr>
          <w:lang w:val="en-US"/>
          <w:rPrChange w:id="15504" w:author="Anusha De" w:date="2022-08-01T14:48:00Z">
            <w:rPr/>
          </w:rPrChange>
        </w:rPr>
        <w:t>hypothesis</w:t>
      </w:r>
      <w:r w:rsidR="00F73A4C" w:rsidRPr="00992146">
        <w:rPr>
          <w:lang w:val="en-US"/>
          <w:rPrChange w:id="15505" w:author="Anusha De" w:date="2022-08-01T14:48:00Z">
            <w:rPr/>
          </w:rPrChange>
        </w:rPr>
        <w:t xml:space="preserve"> </w:t>
      </w:r>
      <w:r w:rsidRPr="00992146">
        <w:rPr>
          <w:lang w:val="en-US"/>
          <w:rPrChange w:id="15506" w:author="Anusha De" w:date="2022-08-01T14:48:00Z">
            <w:rPr/>
          </w:rPrChange>
        </w:rPr>
        <w:t>is</w:t>
      </w:r>
      <w:r w:rsidR="00F73A4C" w:rsidRPr="00992146">
        <w:rPr>
          <w:lang w:val="en-US"/>
          <w:rPrChange w:id="15507" w:author="Anusha De" w:date="2022-08-01T14:48:00Z">
            <w:rPr/>
          </w:rPrChange>
        </w:rPr>
        <w:t xml:space="preserve"> </w:t>
      </w:r>
      <w:r w:rsidRPr="00992146">
        <w:rPr>
          <w:lang w:val="en-US"/>
          <w:rPrChange w:id="15508" w:author="Anusha De" w:date="2022-08-01T14:48:00Z">
            <w:rPr/>
          </w:rPrChange>
        </w:rPr>
        <w:t>that</w:t>
      </w:r>
      <w:r w:rsidR="00F73A4C" w:rsidRPr="00992146">
        <w:rPr>
          <w:lang w:val="en-US"/>
          <w:rPrChange w:id="15509" w:author="Anusha De" w:date="2022-08-01T14:48:00Z">
            <w:rPr/>
          </w:rPrChange>
        </w:rPr>
        <w:t xml:space="preserve"> </w:t>
      </w:r>
      <w:r w:rsidRPr="00992146">
        <w:rPr>
          <w:lang w:val="en-US"/>
          <w:rPrChange w:id="15510" w:author="Anusha De" w:date="2022-08-01T14:48:00Z">
            <w:rPr/>
          </w:rPrChange>
        </w:rPr>
        <w:t>the</w:t>
      </w:r>
      <w:r w:rsidR="00F73A4C" w:rsidRPr="00992146">
        <w:rPr>
          <w:lang w:val="en-US"/>
          <w:rPrChange w:id="15511" w:author="Anusha De" w:date="2022-08-01T14:48:00Z">
            <w:rPr/>
          </w:rPrChange>
        </w:rPr>
        <w:t xml:space="preserve"> </w:t>
      </w:r>
      <w:r w:rsidRPr="00992146">
        <w:rPr>
          <w:lang w:val="en-US"/>
          <w:rPrChange w:id="15512" w:author="Anusha De" w:date="2022-08-01T14:48:00Z">
            <w:rPr/>
          </w:rPrChange>
        </w:rPr>
        <w:t>differences</w:t>
      </w:r>
      <w:r w:rsidR="00F73A4C" w:rsidRPr="00992146">
        <w:rPr>
          <w:lang w:val="en-US"/>
          <w:rPrChange w:id="15513" w:author="Anusha De" w:date="2022-08-01T14:48:00Z">
            <w:rPr/>
          </w:rPrChange>
        </w:rPr>
        <w:t xml:space="preserve"> </w:t>
      </w:r>
      <w:r w:rsidRPr="00992146">
        <w:rPr>
          <w:lang w:val="en-US"/>
          <w:rPrChange w:id="15514" w:author="Anusha De" w:date="2022-08-01T14:48:00Z">
            <w:rPr/>
          </w:rPrChange>
        </w:rPr>
        <w:t>between</w:t>
      </w:r>
      <w:r w:rsidR="00F73A4C" w:rsidRPr="00992146">
        <w:rPr>
          <w:lang w:val="en-US"/>
          <w:rPrChange w:id="15515" w:author="Anusha De" w:date="2022-08-01T14:48:00Z">
            <w:rPr/>
          </w:rPrChange>
        </w:rPr>
        <w:t xml:space="preserve"> </w:t>
      </w:r>
      <w:r w:rsidRPr="00992146">
        <w:rPr>
          <w:lang w:val="en-US"/>
          <w:rPrChange w:id="15516" w:author="Anusha De" w:date="2022-08-01T14:48:00Z">
            <w:rPr/>
          </w:rPrChange>
        </w:rPr>
        <w:t>the</w:t>
      </w:r>
      <w:r w:rsidR="00F73A4C" w:rsidRPr="00992146">
        <w:rPr>
          <w:lang w:val="en-US"/>
          <w:rPrChange w:id="15517" w:author="Anusha De" w:date="2022-08-01T14:48:00Z">
            <w:rPr/>
          </w:rPrChange>
        </w:rPr>
        <w:t xml:space="preserve"> </w:t>
      </w:r>
      <w:r w:rsidRPr="00992146">
        <w:rPr>
          <w:lang w:val="en-US"/>
          <w:rPrChange w:id="15518" w:author="Anusha De" w:date="2022-08-01T14:48:00Z">
            <w:rPr/>
          </w:rPrChange>
        </w:rPr>
        <w:t>self-ratings</w:t>
      </w:r>
      <w:r w:rsidR="00F73A4C" w:rsidRPr="00992146">
        <w:rPr>
          <w:lang w:val="en-US"/>
          <w:rPrChange w:id="15519" w:author="Anusha De" w:date="2022-08-01T14:48:00Z">
            <w:rPr/>
          </w:rPrChange>
        </w:rPr>
        <w:t xml:space="preserve"> </w:t>
      </w:r>
      <w:r w:rsidRPr="00992146">
        <w:rPr>
          <w:lang w:val="en-US"/>
          <w:rPrChange w:id="15520" w:author="Anusha De" w:date="2022-08-01T14:48:00Z">
            <w:rPr/>
          </w:rPrChange>
        </w:rPr>
        <w:t>and</w:t>
      </w:r>
      <w:r w:rsidR="00F73A4C" w:rsidRPr="00992146">
        <w:rPr>
          <w:lang w:val="en-US"/>
          <w:rPrChange w:id="15521" w:author="Anusha De" w:date="2022-08-01T14:48:00Z">
            <w:rPr/>
          </w:rPrChange>
        </w:rPr>
        <w:t xml:space="preserve"> </w:t>
      </w:r>
      <w:r w:rsidRPr="00992146">
        <w:rPr>
          <w:lang w:val="en-US"/>
          <w:rPrChange w:id="15522" w:author="Anusha De" w:date="2022-08-01T14:48:00Z">
            <w:rPr/>
          </w:rPrChange>
        </w:rPr>
        <w:t>the</w:t>
      </w:r>
      <w:r w:rsidR="00F73A4C" w:rsidRPr="00992146">
        <w:rPr>
          <w:lang w:val="en-US"/>
          <w:rPrChange w:id="15523" w:author="Anusha De" w:date="2022-08-01T14:48:00Z">
            <w:rPr/>
          </w:rPrChange>
        </w:rPr>
        <w:t xml:space="preserve"> </w:t>
      </w:r>
      <w:r w:rsidRPr="00992146">
        <w:rPr>
          <w:lang w:val="en-US"/>
          <w:rPrChange w:id="15524" w:author="Anusha De" w:date="2022-08-01T14:48:00Z">
            <w:rPr/>
          </w:rPrChange>
        </w:rPr>
        <w:t>farmer</w:t>
      </w:r>
      <w:r w:rsidR="00F73A4C" w:rsidRPr="00992146">
        <w:rPr>
          <w:lang w:val="en-US"/>
          <w:rPrChange w:id="15525" w:author="Anusha De" w:date="2022-08-01T14:48:00Z">
            <w:rPr/>
          </w:rPrChange>
        </w:rPr>
        <w:t xml:space="preserve"> </w:t>
      </w:r>
      <w:r w:rsidRPr="00992146">
        <w:rPr>
          <w:lang w:val="en-US"/>
          <w:rPrChange w:id="15526" w:author="Anusha De" w:date="2022-08-01T14:48:00Z">
            <w:rPr/>
          </w:rPrChange>
        </w:rPr>
        <w:t>ratings</w:t>
      </w:r>
      <w:r w:rsidR="00F73A4C" w:rsidRPr="00992146">
        <w:rPr>
          <w:lang w:val="en-US"/>
          <w:rPrChange w:id="15527" w:author="Anusha De" w:date="2022-08-01T14:48:00Z">
            <w:rPr/>
          </w:rPrChange>
        </w:rPr>
        <w:t xml:space="preserve"> </w:t>
      </w:r>
      <w:r w:rsidRPr="00992146">
        <w:rPr>
          <w:lang w:val="en-US"/>
          <w:rPrChange w:id="15528" w:author="Anusha De" w:date="2022-08-01T14:48:00Z">
            <w:rPr/>
          </w:rPrChange>
        </w:rPr>
        <w:t>are</w:t>
      </w:r>
      <w:r w:rsidR="00F73A4C" w:rsidRPr="00992146">
        <w:rPr>
          <w:lang w:val="en-US"/>
          <w:rPrChange w:id="15529" w:author="Anusha De" w:date="2022-08-01T14:48:00Z">
            <w:rPr/>
          </w:rPrChange>
        </w:rPr>
        <w:t xml:space="preserve"> </w:t>
      </w:r>
      <w:r w:rsidRPr="00992146">
        <w:rPr>
          <w:lang w:val="en-US"/>
          <w:rPrChange w:id="15530" w:author="Anusha De" w:date="2022-08-01T14:48:00Z">
            <w:rPr/>
          </w:rPrChange>
        </w:rPr>
        <w:t>greater</w:t>
      </w:r>
      <w:r w:rsidR="00F73A4C" w:rsidRPr="00992146">
        <w:rPr>
          <w:lang w:val="en-US"/>
          <w:rPrChange w:id="15531" w:author="Anusha De" w:date="2022-08-01T14:48:00Z">
            <w:rPr/>
          </w:rPrChange>
        </w:rPr>
        <w:t xml:space="preserve"> </w:t>
      </w:r>
      <w:r w:rsidRPr="00992146">
        <w:rPr>
          <w:lang w:val="en-US"/>
          <w:rPrChange w:id="15532" w:author="Anusha De" w:date="2022-08-01T14:48:00Z">
            <w:rPr/>
          </w:rPrChange>
        </w:rPr>
        <w:t>than</w:t>
      </w:r>
      <w:r w:rsidR="00F73A4C" w:rsidRPr="00992146">
        <w:rPr>
          <w:lang w:val="en-US"/>
          <w:rPrChange w:id="15533" w:author="Anusha De" w:date="2022-08-01T14:48:00Z">
            <w:rPr/>
          </w:rPrChange>
        </w:rPr>
        <w:t xml:space="preserve"> </w:t>
      </w:r>
      <w:r w:rsidRPr="00992146">
        <w:rPr>
          <w:lang w:val="en-US"/>
          <w:rPrChange w:id="15534" w:author="Anusha De" w:date="2022-08-01T14:48:00Z">
            <w:rPr/>
          </w:rPrChange>
        </w:rPr>
        <w:t>0.</w:t>
      </w:r>
    </w:p>
    <w:p w14:paraId="7CF7177A" w14:textId="77777777" w:rsidR="009852D1" w:rsidRPr="00643A43" w:rsidRDefault="009852D1" w:rsidP="00643A43">
      <w:pPr>
        <w:pStyle w:val="1PP"/>
        <w:jc w:val="both"/>
      </w:pPr>
    </w:p>
    <w:p w14:paraId="1412D509" w14:textId="77777777" w:rsidR="00E9344B" w:rsidRDefault="0081249E">
      <w:pPr>
        <w:rPr>
          <w:ins w:id="15535" w:author="Steve Wiggins" w:date="2022-07-30T11:50:00Z"/>
          <w:sz w:val="21"/>
          <w:szCs w:val="24"/>
          <w:lang w:val="en-GB"/>
        </w:rPr>
        <w:sectPr w:rsidR="00E9344B" w:rsidSect="00E9344B">
          <w:type w:val="continuous"/>
          <w:pgSz w:w="12240" w:h="15840" w:code="1"/>
          <w:pgMar w:top="720" w:right="720" w:bottom="720" w:left="720" w:header="850" w:footer="850" w:gutter="0"/>
          <w:cols w:space="720"/>
          <w:docGrid w:linePitch="299"/>
          <w:sectPrChange w:id="15536" w:author="Steve Wiggins" w:date="2022-07-30T11:51:00Z">
            <w:sectPr w:rsidR="00E9344B" w:rsidSect="00E9344B">
              <w:pgSz w:w="11907" w:h="16840" w:code="9"/>
              <w:pgMar w:top="1418" w:right="1418" w:bottom="1418" w:left="1418" w:header="850" w:footer="850" w:gutter="0"/>
            </w:sectPr>
          </w:sectPrChange>
        </w:sectPr>
        <w:pPrChange w:id="15537" w:author="Steve Wiggins" w:date="2022-07-30T18:24:00Z">
          <w:pPr>
            <w:pStyle w:val="1PP"/>
            <w:jc w:val="both"/>
          </w:pPr>
        </w:pPrChange>
      </w:pPr>
      <w:r w:rsidRPr="00992146">
        <w:rPr>
          <w:lang w:val="en-US"/>
          <w:rPrChange w:id="15538" w:author="Anusha De" w:date="2022-08-01T14:48:00Z">
            <w:rPr/>
          </w:rPrChange>
        </w:rPr>
        <w:t>Formally</w:t>
      </w:r>
      <w:r w:rsidR="00F73A4C" w:rsidRPr="00992146">
        <w:rPr>
          <w:lang w:val="en-US"/>
          <w:rPrChange w:id="15539" w:author="Anusha De" w:date="2022-08-01T14:48:00Z">
            <w:rPr/>
          </w:rPrChange>
        </w:rPr>
        <w:t xml:space="preserve"> </w:t>
      </w:r>
      <w:r w:rsidRPr="00992146">
        <w:rPr>
          <w:lang w:val="en-US"/>
          <w:rPrChange w:id="15540" w:author="Anusha De" w:date="2022-08-01T14:48:00Z">
            <w:rPr/>
          </w:rPrChange>
        </w:rPr>
        <w:t>testing</w:t>
      </w:r>
      <w:r w:rsidR="00F73A4C" w:rsidRPr="00992146">
        <w:rPr>
          <w:lang w:val="en-US"/>
          <w:rPrChange w:id="15541" w:author="Anusha De" w:date="2022-08-01T14:48:00Z">
            <w:rPr/>
          </w:rPrChange>
        </w:rPr>
        <w:t xml:space="preserve"> </w:t>
      </w:r>
      <w:r w:rsidRPr="00992146">
        <w:rPr>
          <w:lang w:val="en-US"/>
          <w:rPrChange w:id="15542" w:author="Anusha De" w:date="2022-08-01T14:48:00Z">
            <w:rPr/>
          </w:rPrChange>
        </w:rPr>
        <w:t>hypotheses</w:t>
      </w:r>
      <w:r w:rsidR="00F73A4C" w:rsidRPr="00992146">
        <w:rPr>
          <w:lang w:val="en-US"/>
          <w:rPrChange w:id="15543" w:author="Anusha De" w:date="2022-08-01T14:48:00Z">
            <w:rPr/>
          </w:rPrChange>
        </w:rPr>
        <w:t xml:space="preserve"> </w:t>
      </w:r>
      <w:r w:rsidRPr="00992146">
        <w:rPr>
          <w:lang w:val="en-US"/>
          <w:rPrChange w:id="15544" w:author="Anusha De" w:date="2022-08-01T14:48:00Z">
            <w:rPr/>
          </w:rPrChange>
        </w:rPr>
        <w:t>2,</w:t>
      </w:r>
      <w:r w:rsidR="00F73A4C" w:rsidRPr="00992146">
        <w:rPr>
          <w:lang w:val="en-US"/>
          <w:rPrChange w:id="15545" w:author="Anusha De" w:date="2022-08-01T14:48:00Z">
            <w:rPr/>
          </w:rPrChange>
        </w:rPr>
        <w:t xml:space="preserve"> </w:t>
      </w:r>
      <w:r w:rsidRPr="00992146">
        <w:rPr>
          <w:lang w:val="en-US"/>
          <w:rPrChange w:id="15546" w:author="Anusha De" w:date="2022-08-01T14:48:00Z">
            <w:rPr/>
          </w:rPrChange>
        </w:rPr>
        <w:t>4</w:t>
      </w:r>
      <w:r w:rsidR="00F73A4C" w:rsidRPr="00992146">
        <w:rPr>
          <w:lang w:val="en-US"/>
          <w:rPrChange w:id="15547" w:author="Anusha De" w:date="2022-08-01T14:48:00Z">
            <w:rPr/>
          </w:rPrChange>
        </w:rPr>
        <w:t xml:space="preserve"> </w:t>
      </w:r>
      <w:r w:rsidRPr="00992146">
        <w:rPr>
          <w:lang w:val="en-US"/>
          <w:rPrChange w:id="15548" w:author="Anusha De" w:date="2022-08-01T14:48:00Z">
            <w:rPr/>
          </w:rPrChange>
        </w:rPr>
        <w:t>and</w:t>
      </w:r>
      <w:r w:rsidR="00F73A4C" w:rsidRPr="00992146">
        <w:rPr>
          <w:lang w:val="en-US"/>
          <w:rPrChange w:id="15549" w:author="Anusha De" w:date="2022-08-01T14:48:00Z">
            <w:rPr/>
          </w:rPrChange>
        </w:rPr>
        <w:t xml:space="preserve"> </w:t>
      </w:r>
      <w:r w:rsidRPr="00992146">
        <w:rPr>
          <w:lang w:val="en-US"/>
          <w:rPrChange w:id="15550" w:author="Anusha De" w:date="2022-08-01T14:48:00Z">
            <w:rPr/>
          </w:rPrChange>
        </w:rPr>
        <w:t>5</w:t>
      </w:r>
      <w:r w:rsidR="00F73A4C" w:rsidRPr="00992146">
        <w:rPr>
          <w:lang w:val="en-US"/>
          <w:rPrChange w:id="15551" w:author="Anusha De" w:date="2022-08-01T14:48:00Z">
            <w:rPr/>
          </w:rPrChange>
        </w:rPr>
        <w:t xml:space="preserve"> </w:t>
      </w:r>
      <w:r w:rsidRPr="00992146">
        <w:rPr>
          <w:lang w:val="en-US"/>
          <w:rPrChange w:id="15552" w:author="Anusha De" w:date="2022-08-01T14:48:00Z">
            <w:rPr/>
          </w:rPrChange>
        </w:rPr>
        <w:t>is</w:t>
      </w:r>
      <w:r w:rsidR="00F73A4C" w:rsidRPr="00992146">
        <w:rPr>
          <w:lang w:val="en-US"/>
          <w:rPrChange w:id="15553" w:author="Anusha De" w:date="2022-08-01T14:48:00Z">
            <w:rPr/>
          </w:rPrChange>
        </w:rPr>
        <w:t xml:space="preserve"> </w:t>
      </w:r>
      <w:r w:rsidRPr="00992146">
        <w:rPr>
          <w:lang w:val="en-US"/>
          <w:rPrChange w:id="15554" w:author="Anusha De" w:date="2022-08-01T14:48:00Z">
            <w:rPr/>
          </w:rPrChange>
        </w:rPr>
        <w:t>done</w:t>
      </w:r>
      <w:r w:rsidR="00F73A4C" w:rsidRPr="00992146">
        <w:rPr>
          <w:lang w:val="en-US"/>
          <w:rPrChange w:id="15555" w:author="Anusha De" w:date="2022-08-01T14:48:00Z">
            <w:rPr/>
          </w:rPrChange>
        </w:rPr>
        <w:t xml:space="preserve"> </w:t>
      </w:r>
      <w:r w:rsidRPr="00992146">
        <w:rPr>
          <w:lang w:val="en-US"/>
          <w:rPrChange w:id="15556" w:author="Anusha De" w:date="2022-08-01T14:48:00Z">
            <w:rPr/>
          </w:rPrChange>
        </w:rPr>
        <w:t>by</w:t>
      </w:r>
      <w:r w:rsidR="00F73A4C" w:rsidRPr="00992146">
        <w:rPr>
          <w:lang w:val="en-US"/>
          <w:rPrChange w:id="15557" w:author="Anusha De" w:date="2022-08-01T14:48:00Z">
            <w:rPr/>
          </w:rPrChange>
        </w:rPr>
        <w:t xml:space="preserve"> </w:t>
      </w:r>
      <w:r w:rsidRPr="00992146">
        <w:rPr>
          <w:lang w:val="en-US"/>
          <w:rPrChange w:id="15558" w:author="Anusha De" w:date="2022-08-01T14:48:00Z">
            <w:rPr/>
          </w:rPrChange>
        </w:rPr>
        <w:t>estimating</w:t>
      </w:r>
      <w:r w:rsidR="00F73A4C" w:rsidRPr="00992146">
        <w:rPr>
          <w:lang w:val="en-US"/>
          <w:rPrChange w:id="15559" w:author="Anusha De" w:date="2022-08-01T14:48:00Z">
            <w:rPr/>
          </w:rPrChange>
        </w:rPr>
        <w:t xml:space="preserve"> </w:t>
      </w:r>
      <w:r w:rsidRPr="00992146">
        <w:rPr>
          <w:lang w:val="en-US"/>
          <w:rPrChange w:id="15560" w:author="Anusha De" w:date="2022-08-01T14:48:00Z">
            <w:rPr/>
          </w:rPrChange>
        </w:rPr>
        <w:t>regression</w:t>
      </w:r>
      <w:r w:rsidR="00F73A4C" w:rsidRPr="00992146">
        <w:rPr>
          <w:lang w:val="en-US"/>
          <w:rPrChange w:id="15561" w:author="Anusha De" w:date="2022-08-01T14:48:00Z">
            <w:rPr/>
          </w:rPrChange>
        </w:rPr>
        <w:t xml:space="preserve"> </w:t>
      </w:r>
      <w:r w:rsidRPr="00992146">
        <w:rPr>
          <w:lang w:val="en-US"/>
          <w:rPrChange w:id="15562" w:author="Anusha De" w:date="2022-08-01T14:48:00Z">
            <w:rPr/>
          </w:rPrChange>
        </w:rPr>
        <w:t>model</w:t>
      </w:r>
      <w:r w:rsidR="00F73A4C" w:rsidRPr="00992146">
        <w:rPr>
          <w:lang w:val="en-US"/>
          <w:rPrChange w:id="15563" w:author="Anusha De" w:date="2022-08-01T14:48:00Z">
            <w:rPr/>
          </w:rPrChange>
        </w:rPr>
        <w:t xml:space="preserve"> </w:t>
      </w:r>
      <w:r>
        <w:fldChar w:fldCharType="begin"/>
      </w:r>
      <w:r w:rsidRPr="00992146">
        <w:rPr>
          <w:lang w:val="en-US"/>
          <w:rPrChange w:id="15564" w:author="Anusha De" w:date="2022-08-01T14:48:00Z">
            <w:rPr/>
          </w:rPrChange>
        </w:rPr>
        <w:instrText xml:space="preserve"> HYPERLINK \l "_bookmark6" </w:instrText>
      </w:r>
      <w:r>
        <w:fldChar w:fldCharType="separate"/>
      </w:r>
      <w:r w:rsidRPr="00992146">
        <w:rPr>
          <w:lang w:val="en-US"/>
          <w:rPrChange w:id="15565" w:author="Anusha De" w:date="2022-08-01T14:48:00Z">
            <w:rPr/>
          </w:rPrChange>
        </w:rPr>
        <w:t>1</w:t>
      </w:r>
      <w:r>
        <w:fldChar w:fldCharType="end"/>
      </w:r>
      <w:r w:rsidR="00F73A4C" w:rsidRPr="00992146">
        <w:rPr>
          <w:lang w:val="en-US"/>
          <w:rPrChange w:id="15566" w:author="Anusha De" w:date="2022-08-01T14:48:00Z">
            <w:rPr/>
          </w:rPrChange>
        </w:rPr>
        <w:t xml:space="preserve"> </w:t>
      </w:r>
      <w:r w:rsidRPr="00992146">
        <w:rPr>
          <w:lang w:val="en-US"/>
          <w:rPrChange w:id="15567" w:author="Anusha De" w:date="2022-08-01T14:48:00Z">
            <w:rPr/>
          </w:rPrChange>
        </w:rPr>
        <w:t>outlined</w:t>
      </w:r>
      <w:r w:rsidR="00F73A4C" w:rsidRPr="00992146">
        <w:rPr>
          <w:lang w:val="en-US"/>
          <w:rPrChange w:id="15568" w:author="Anusha De" w:date="2022-08-01T14:48:00Z">
            <w:rPr/>
          </w:rPrChange>
        </w:rPr>
        <w:t xml:space="preserve"> </w:t>
      </w:r>
      <w:r w:rsidRPr="00992146">
        <w:rPr>
          <w:lang w:val="en-US"/>
          <w:rPrChange w:id="15569" w:author="Anusha De" w:date="2022-08-01T14:48:00Z">
            <w:rPr/>
          </w:rPrChange>
        </w:rPr>
        <w:t>in</w:t>
      </w:r>
      <w:r w:rsidR="00F73A4C" w:rsidRPr="00992146">
        <w:rPr>
          <w:lang w:val="en-US"/>
          <w:rPrChange w:id="15570" w:author="Anusha De" w:date="2022-08-01T14:48:00Z">
            <w:rPr/>
          </w:rPrChange>
        </w:rPr>
        <w:t xml:space="preserve"> </w:t>
      </w:r>
      <w:r w:rsidRPr="00992146">
        <w:rPr>
          <w:lang w:val="en-US"/>
          <w:rPrChange w:id="15571" w:author="Anusha De" w:date="2022-08-01T14:48:00Z">
            <w:rPr/>
          </w:rPrChange>
        </w:rPr>
        <w:t>Section</w:t>
      </w:r>
      <w:r w:rsidR="00F73A4C" w:rsidRPr="00992146">
        <w:rPr>
          <w:lang w:val="en-US"/>
          <w:rPrChange w:id="15572" w:author="Anusha De" w:date="2022-08-01T14:48:00Z">
            <w:rPr/>
          </w:rPrChange>
        </w:rPr>
        <w:t xml:space="preserve"> </w:t>
      </w:r>
      <w:r>
        <w:fldChar w:fldCharType="begin"/>
      </w:r>
      <w:r w:rsidRPr="00992146">
        <w:rPr>
          <w:lang w:val="en-US"/>
          <w:rPrChange w:id="15573" w:author="Anusha De" w:date="2022-08-01T14:48:00Z">
            <w:rPr/>
          </w:rPrChange>
        </w:rPr>
        <w:instrText xml:space="preserve"> HYPERLINK \l "_bookmark5" </w:instrText>
      </w:r>
      <w:r>
        <w:fldChar w:fldCharType="separate"/>
      </w:r>
      <w:r w:rsidRPr="00992146">
        <w:rPr>
          <w:lang w:val="en-US"/>
          <w:rPrChange w:id="15574" w:author="Anusha De" w:date="2022-08-01T14:48:00Z">
            <w:rPr/>
          </w:rPrChange>
        </w:rPr>
        <w:t>5</w:t>
      </w:r>
      <w:r>
        <w:fldChar w:fldCharType="end"/>
      </w:r>
      <w:r w:rsidRPr="00992146">
        <w:rPr>
          <w:lang w:val="en-US"/>
          <w:rPrChange w:id="15575" w:author="Anusha De" w:date="2022-08-01T14:48:00Z">
            <w:rPr/>
          </w:rPrChange>
        </w:rPr>
        <w:t>,</w:t>
      </w:r>
      <w:r w:rsidR="00F73A4C" w:rsidRPr="00992146">
        <w:rPr>
          <w:lang w:val="en-US"/>
          <w:rPrChange w:id="15576" w:author="Anusha De" w:date="2022-08-01T14:48:00Z">
            <w:rPr/>
          </w:rPrChange>
        </w:rPr>
        <w:t xml:space="preserve"> </w:t>
      </w:r>
      <w:r w:rsidRPr="00992146">
        <w:rPr>
          <w:lang w:val="en-US"/>
          <w:rPrChange w:id="15577" w:author="Anusha De" w:date="2022-08-01T14:48:00Z">
            <w:rPr/>
          </w:rPrChange>
        </w:rPr>
        <w:t>the</w:t>
      </w:r>
      <w:r w:rsidR="00F73A4C" w:rsidRPr="00992146">
        <w:rPr>
          <w:lang w:val="en-US"/>
          <w:rPrChange w:id="15578" w:author="Anusha De" w:date="2022-08-01T14:48:00Z">
            <w:rPr/>
          </w:rPrChange>
        </w:rPr>
        <w:t xml:space="preserve"> </w:t>
      </w:r>
    </w:p>
    <w:p w14:paraId="7C31952E" w14:textId="73DFB3F4" w:rsidR="005139B5" w:rsidRPr="00992146" w:rsidDel="00325A96" w:rsidRDefault="0081249E">
      <w:pPr>
        <w:rPr>
          <w:del w:id="15579" w:author="Steve Wiggins" w:date="2022-07-30T18:24:00Z"/>
          <w:lang w:val="en-US"/>
          <w:rPrChange w:id="15580" w:author="Anusha De" w:date="2022-08-01T14:48:00Z">
            <w:rPr>
              <w:del w:id="15581" w:author="Steve Wiggins" w:date="2022-07-30T18:24:00Z"/>
            </w:rPr>
          </w:rPrChange>
        </w:rPr>
        <w:pPrChange w:id="15582" w:author="Steve Wiggins" w:date="2022-07-30T18:24:00Z">
          <w:pPr>
            <w:pStyle w:val="1PP"/>
            <w:jc w:val="both"/>
          </w:pPr>
        </w:pPrChange>
      </w:pPr>
      <w:r w:rsidRPr="00992146">
        <w:rPr>
          <w:lang w:val="en-US"/>
          <w:rPrChange w:id="15583" w:author="Anusha De" w:date="2022-08-01T14:48:00Z">
            <w:rPr/>
          </w:rPrChange>
        </w:rPr>
        <w:t>results</w:t>
      </w:r>
      <w:r w:rsidR="00F73A4C" w:rsidRPr="00992146">
        <w:rPr>
          <w:lang w:val="en-US"/>
          <w:rPrChange w:id="15584" w:author="Anusha De" w:date="2022-08-01T14:48:00Z">
            <w:rPr/>
          </w:rPrChange>
        </w:rPr>
        <w:t xml:space="preserve"> </w:t>
      </w:r>
      <w:r w:rsidRPr="00992146">
        <w:rPr>
          <w:lang w:val="en-US"/>
          <w:rPrChange w:id="15585" w:author="Anusha De" w:date="2022-08-01T14:48:00Z">
            <w:rPr/>
          </w:rPrChange>
        </w:rPr>
        <w:t>of</w:t>
      </w:r>
      <w:r w:rsidR="00F73A4C" w:rsidRPr="00992146">
        <w:rPr>
          <w:lang w:val="en-US"/>
          <w:rPrChange w:id="15586" w:author="Anusha De" w:date="2022-08-01T14:48:00Z">
            <w:rPr/>
          </w:rPrChange>
        </w:rPr>
        <w:t xml:space="preserve"> </w:t>
      </w:r>
      <w:r w:rsidRPr="00992146">
        <w:rPr>
          <w:lang w:val="en-US"/>
          <w:rPrChange w:id="15587" w:author="Anusha De" w:date="2022-08-01T14:48:00Z">
            <w:rPr/>
          </w:rPrChange>
        </w:rPr>
        <w:t>which</w:t>
      </w:r>
      <w:r w:rsidR="00F73A4C" w:rsidRPr="00992146">
        <w:rPr>
          <w:lang w:val="en-US"/>
          <w:rPrChange w:id="15588" w:author="Anusha De" w:date="2022-08-01T14:48:00Z">
            <w:rPr/>
          </w:rPrChange>
        </w:rPr>
        <w:t xml:space="preserve"> </w:t>
      </w:r>
      <w:r w:rsidRPr="00992146">
        <w:rPr>
          <w:lang w:val="en-US"/>
          <w:rPrChange w:id="15589" w:author="Anusha De" w:date="2022-08-01T14:48:00Z">
            <w:rPr/>
          </w:rPrChange>
        </w:rPr>
        <w:t>are</w:t>
      </w:r>
      <w:r w:rsidR="00F73A4C" w:rsidRPr="00992146">
        <w:rPr>
          <w:lang w:val="en-US"/>
          <w:rPrChange w:id="15590" w:author="Anusha De" w:date="2022-08-01T14:48:00Z">
            <w:rPr/>
          </w:rPrChange>
        </w:rPr>
        <w:t xml:space="preserve"> </w:t>
      </w:r>
      <w:r w:rsidRPr="00992146">
        <w:rPr>
          <w:lang w:val="en-US"/>
          <w:rPrChange w:id="15591" w:author="Anusha De" w:date="2022-08-01T14:48:00Z">
            <w:rPr/>
          </w:rPrChange>
        </w:rPr>
        <w:t>reported</w:t>
      </w:r>
      <w:r w:rsidR="00F73A4C" w:rsidRPr="00992146">
        <w:rPr>
          <w:lang w:val="en-US"/>
          <w:rPrChange w:id="15592" w:author="Anusha De" w:date="2022-08-01T14:48:00Z">
            <w:rPr/>
          </w:rPrChange>
        </w:rPr>
        <w:t xml:space="preserve"> </w:t>
      </w:r>
      <w:r w:rsidRPr="00992146">
        <w:rPr>
          <w:lang w:val="en-US"/>
          <w:rPrChange w:id="15593" w:author="Anusha De" w:date="2022-08-01T14:48:00Z">
            <w:rPr/>
          </w:rPrChange>
        </w:rPr>
        <w:t>in</w:t>
      </w:r>
      <w:r w:rsidR="00F73A4C" w:rsidRPr="00992146">
        <w:rPr>
          <w:lang w:val="en-US"/>
          <w:rPrChange w:id="15594" w:author="Anusha De" w:date="2022-08-01T14:48:00Z">
            <w:rPr/>
          </w:rPrChange>
        </w:rPr>
        <w:t xml:space="preserve"> </w:t>
      </w:r>
      <w:r w:rsidRPr="00992146">
        <w:rPr>
          <w:lang w:val="en-US"/>
          <w:rPrChange w:id="15595" w:author="Anusha De" w:date="2022-08-01T14:48:00Z">
            <w:rPr/>
          </w:rPrChange>
        </w:rPr>
        <w:t>Table</w:t>
      </w:r>
      <w:r w:rsidR="00F73A4C" w:rsidRPr="00992146">
        <w:rPr>
          <w:lang w:val="en-US"/>
          <w:rPrChange w:id="15596" w:author="Anusha De" w:date="2022-08-01T14:48:00Z">
            <w:rPr/>
          </w:rPrChange>
        </w:rPr>
        <w:t xml:space="preserve"> </w:t>
      </w:r>
      <w:r>
        <w:fldChar w:fldCharType="begin"/>
      </w:r>
      <w:r w:rsidRPr="00992146">
        <w:rPr>
          <w:lang w:val="en-US"/>
          <w:rPrChange w:id="15597" w:author="Anusha De" w:date="2022-08-01T14:48:00Z">
            <w:rPr/>
          </w:rPrChange>
        </w:rPr>
        <w:instrText xml:space="preserve"> HYPERLINK \l "_bookmark77" </w:instrText>
      </w:r>
      <w:r>
        <w:fldChar w:fldCharType="separate"/>
      </w:r>
      <w:r w:rsidRPr="00992146">
        <w:rPr>
          <w:lang w:val="en-US"/>
          <w:rPrChange w:id="15598" w:author="Anusha De" w:date="2022-08-01T14:48:00Z">
            <w:rPr/>
          </w:rPrChange>
        </w:rPr>
        <w:t>7</w:t>
      </w:r>
      <w:r>
        <w:fldChar w:fldCharType="end"/>
      </w:r>
      <w:r w:rsidRPr="00992146">
        <w:rPr>
          <w:lang w:val="en-US"/>
          <w:rPrChange w:id="15599" w:author="Anusha De" w:date="2022-08-01T14:48:00Z">
            <w:rPr/>
          </w:rPrChange>
        </w:rPr>
        <w:t>.</w:t>
      </w:r>
      <w:r w:rsidR="00F73A4C" w:rsidRPr="00992146">
        <w:rPr>
          <w:lang w:val="en-US"/>
          <w:rPrChange w:id="15600" w:author="Anusha De" w:date="2022-08-01T14:48:00Z">
            <w:rPr/>
          </w:rPrChange>
        </w:rPr>
        <w:t xml:space="preserve"> </w:t>
      </w:r>
      <w:r w:rsidRPr="00992146">
        <w:rPr>
          <w:lang w:val="en-US"/>
          <w:rPrChange w:id="15601" w:author="Anusha De" w:date="2022-08-01T14:48:00Z">
            <w:rPr/>
          </w:rPrChange>
        </w:rPr>
        <w:t>Taking</w:t>
      </w:r>
      <w:r w:rsidR="00F73A4C" w:rsidRPr="00992146">
        <w:rPr>
          <w:lang w:val="en-US"/>
          <w:rPrChange w:id="15602" w:author="Anusha De" w:date="2022-08-01T14:48:00Z">
            <w:rPr/>
          </w:rPrChange>
        </w:rPr>
        <w:t xml:space="preserve"> </w:t>
      </w:r>
      <w:r w:rsidRPr="00992146">
        <w:rPr>
          <w:lang w:val="en-US"/>
          <w:rPrChange w:id="15603" w:author="Anusha De" w:date="2022-08-01T14:48:00Z">
            <w:rPr/>
          </w:rPrChange>
        </w:rPr>
        <w:t>overall</w:t>
      </w:r>
      <w:r w:rsidR="00F73A4C" w:rsidRPr="00992146">
        <w:rPr>
          <w:lang w:val="en-US"/>
          <w:rPrChange w:id="15604" w:author="Anusha De" w:date="2022-08-01T14:48:00Z">
            <w:rPr/>
          </w:rPrChange>
        </w:rPr>
        <w:t xml:space="preserve"> </w:t>
      </w:r>
      <w:r w:rsidRPr="00992146">
        <w:rPr>
          <w:lang w:val="en-US"/>
          <w:rPrChange w:id="15605" w:author="Anusha De" w:date="2022-08-01T14:48:00Z">
            <w:rPr/>
          </w:rPrChange>
        </w:rPr>
        <w:t>ratings</w:t>
      </w:r>
      <w:r w:rsidR="00F73A4C" w:rsidRPr="00992146">
        <w:rPr>
          <w:lang w:val="en-US"/>
          <w:rPrChange w:id="15606" w:author="Anusha De" w:date="2022-08-01T14:48:00Z">
            <w:rPr/>
          </w:rPrChange>
        </w:rPr>
        <w:t xml:space="preserve"> </w:t>
      </w:r>
      <w:r w:rsidRPr="00992146">
        <w:rPr>
          <w:lang w:val="en-US"/>
          <w:rPrChange w:id="15607" w:author="Anusha De" w:date="2022-08-01T14:48:00Z">
            <w:rPr/>
          </w:rPrChange>
        </w:rPr>
        <w:t>as</w:t>
      </w:r>
      <w:r w:rsidR="00F73A4C" w:rsidRPr="00992146">
        <w:rPr>
          <w:lang w:val="en-US"/>
          <w:rPrChange w:id="15608" w:author="Anusha De" w:date="2022-08-01T14:48:00Z">
            <w:rPr/>
          </w:rPrChange>
        </w:rPr>
        <w:t xml:space="preserve"> </w:t>
      </w:r>
      <w:r w:rsidRPr="00992146">
        <w:rPr>
          <w:lang w:val="en-US"/>
          <w:rPrChange w:id="15609" w:author="Anusha De" w:date="2022-08-01T14:48:00Z">
            <w:rPr/>
          </w:rPrChange>
        </w:rPr>
        <w:t>the</w:t>
      </w:r>
      <w:r w:rsidR="00F73A4C" w:rsidRPr="00992146">
        <w:rPr>
          <w:lang w:val="en-US"/>
          <w:rPrChange w:id="15610" w:author="Anusha De" w:date="2022-08-01T14:48:00Z">
            <w:rPr/>
          </w:rPrChange>
        </w:rPr>
        <w:t xml:space="preserve"> </w:t>
      </w:r>
      <w:r w:rsidRPr="00992146">
        <w:rPr>
          <w:lang w:val="en-US"/>
          <w:rPrChange w:id="15611" w:author="Anusha De" w:date="2022-08-01T14:48:00Z">
            <w:rPr/>
          </w:rPrChange>
        </w:rPr>
        <w:t>dependent</w:t>
      </w:r>
      <w:r w:rsidR="00F73A4C" w:rsidRPr="00992146">
        <w:rPr>
          <w:lang w:val="en-US"/>
          <w:rPrChange w:id="15612" w:author="Anusha De" w:date="2022-08-01T14:48:00Z">
            <w:rPr/>
          </w:rPrChange>
        </w:rPr>
        <w:t xml:space="preserve"> </w:t>
      </w:r>
      <w:r w:rsidRPr="00992146">
        <w:rPr>
          <w:lang w:val="en-US"/>
          <w:rPrChange w:id="15613" w:author="Anusha De" w:date="2022-08-01T14:48:00Z">
            <w:rPr/>
          </w:rPrChange>
        </w:rPr>
        <w:t>variable</w:t>
      </w:r>
      <w:r w:rsidR="00F73A4C" w:rsidRPr="00992146">
        <w:rPr>
          <w:lang w:val="en-US"/>
          <w:rPrChange w:id="15614" w:author="Anusha De" w:date="2022-08-01T14:48:00Z">
            <w:rPr/>
          </w:rPrChange>
        </w:rPr>
        <w:t xml:space="preserve"> </w:t>
      </w:r>
      <w:r w:rsidRPr="00992146">
        <w:rPr>
          <w:lang w:val="en-US"/>
          <w:rPrChange w:id="15615" w:author="Anusha De" w:date="2022-08-01T14:48:00Z">
            <w:rPr/>
          </w:rPrChange>
        </w:rPr>
        <w:t>in</w:t>
      </w:r>
      <w:r w:rsidR="00F73A4C" w:rsidRPr="00992146">
        <w:rPr>
          <w:lang w:val="en-US"/>
          <w:rPrChange w:id="15616" w:author="Anusha De" w:date="2022-08-01T14:48:00Z">
            <w:rPr/>
          </w:rPrChange>
        </w:rPr>
        <w:t xml:space="preserve"> </w:t>
      </w:r>
      <w:r w:rsidRPr="00992146">
        <w:rPr>
          <w:lang w:val="en-US"/>
          <w:rPrChange w:id="15617" w:author="Anusha De" w:date="2022-08-01T14:48:00Z">
            <w:rPr/>
          </w:rPrChange>
        </w:rPr>
        <w:t>column</w:t>
      </w:r>
      <w:r w:rsidR="00F73A4C" w:rsidRPr="00992146">
        <w:rPr>
          <w:lang w:val="en-US"/>
          <w:rPrChange w:id="15618" w:author="Anusha De" w:date="2022-08-01T14:48:00Z">
            <w:rPr/>
          </w:rPrChange>
        </w:rPr>
        <w:t xml:space="preserve"> </w:t>
      </w:r>
      <w:r w:rsidRPr="00992146">
        <w:rPr>
          <w:lang w:val="en-US"/>
          <w:rPrChange w:id="15619" w:author="Anusha De" w:date="2022-08-01T14:48:00Z">
            <w:rPr/>
          </w:rPrChange>
        </w:rPr>
        <w:t>(1),</w:t>
      </w:r>
      <w:r w:rsidR="00F73A4C" w:rsidRPr="00992146">
        <w:rPr>
          <w:lang w:val="en-US"/>
          <w:rPrChange w:id="15620" w:author="Anusha De" w:date="2022-08-01T14:48:00Z">
            <w:rPr/>
          </w:rPrChange>
        </w:rPr>
        <w:t xml:space="preserve"> </w:t>
      </w:r>
      <w:r w:rsidRPr="00992146">
        <w:rPr>
          <w:lang w:val="en-US"/>
          <w:rPrChange w:id="15621" w:author="Anusha De" w:date="2022-08-01T14:48:00Z">
            <w:rPr/>
          </w:rPrChange>
        </w:rPr>
        <w:t>we</w:t>
      </w:r>
      <w:del w:id="15622" w:author="Anusha De" w:date="2022-05-05T14:05:00Z">
        <w:r w:rsidR="00F73A4C" w:rsidRPr="00992146" w:rsidDel="009D0159">
          <w:rPr>
            <w:lang w:val="en-US"/>
            <w:rPrChange w:id="15623" w:author="Anusha De" w:date="2022-08-01T14:48:00Z">
              <w:rPr/>
            </w:rPrChange>
          </w:rPr>
          <w:delText xml:space="preserve"> </w:delText>
        </w:r>
        <w:r w:rsidRPr="00992146" w:rsidDel="009D0159">
          <w:rPr>
            <w:lang w:val="en-US"/>
            <w:rPrChange w:id="15624" w:author="Anusha De" w:date="2022-08-01T14:48:00Z">
              <w:rPr/>
            </w:rPrChange>
          </w:rPr>
          <w:delText>can</w:delText>
        </w:r>
        <w:r w:rsidR="00F73A4C" w:rsidRPr="00992146" w:rsidDel="009D0159">
          <w:rPr>
            <w:lang w:val="en-US"/>
            <w:rPrChange w:id="15625" w:author="Anusha De" w:date="2022-08-01T14:48:00Z">
              <w:rPr/>
            </w:rPrChange>
          </w:rPr>
          <w:delText xml:space="preserve"> </w:delText>
        </w:r>
        <w:r w:rsidRPr="00992146" w:rsidDel="009D0159">
          <w:rPr>
            <w:lang w:val="en-US"/>
            <w:rPrChange w:id="15626" w:author="Anusha De" w:date="2022-08-01T14:48:00Z">
              <w:rPr/>
            </w:rPrChange>
          </w:rPr>
          <w:delText>not</w:delText>
        </w:r>
      </w:del>
      <w:r w:rsidR="00F73A4C" w:rsidRPr="00992146">
        <w:rPr>
          <w:lang w:val="en-US"/>
          <w:rPrChange w:id="15627" w:author="Anusha De" w:date="2022-08-01T14:48:00Z">
            <w:rPr/>
          </w:rPrChange>
        </w:rPr>
        <w:t xml:space="preserve"> </w:t>
      </w:r>
      <w:r w:rsidRPr="00992146">
        <w:rPr>
          <w:lang w:val="en-US"/>
          <w:rPrChange w:id="15628" w:author="Anusha De" w:date="2022-08-01T14:48:00Z">
            <w:rPr/>
          </w:rPrChange>
        </w:rPr>
        <w:t>reject</w:t>
      </w:r>
      <w:r w:rsidR="00F73A4C" w:rsidRPr="00992146">
        <w:rPr>
          <w:lang w:val="en-US"/>
          <w:rPrChange w:id="15629" w:author="Anusha De" w:date="2022-08-01T14:48:00Z">
            <w:rPr/>
          </w:rPrChange>
        </w:rPr>
        <w:t xml:space="preserve"> </w:t>
      </w:r>
      <w:r w:rsidRPr="00992146">
        <w:rPr>
          <w:lang w:val="en-US"/>
          <w:rPrChange w:id="15630" w:author="Anusha De" w:date="2022-08-01T14:48:00Z">
            <w:rPr/>
          </w:rPrChange>
        </w:rPr>
        <w:t>the</w:t>
      </w:r>
      <w:r w:rsidR="00F73A4C" w:rsidRPr="00992146">
        <w:rPr>
          <w:lang w:val="en-US"/>
          <w:rPrChange w:id="15631" w:author="Anusha De" w:date="2022-08-01T14:48:00Z">
            <w:rPr/>
          </w:rPrChange>
        </w:rPr>
        <w:t xml:space="preserve"> </w:t>
      </w:r>
      <w:r w:rsidRPr="00992146">
        <w:rPr>
          <w:lang w:val="en-US"/>
          <w:rPrChange w:id="15632" w:author="Anusha De" w:date="2022-08-01T14:48:00Z">
            <w:rPr/>
          </w:rPrChange>
        </w:rPr>
        <w:t>null</w:t>
      </w:r>
      <w:r w:rsidR="00F73A4C" w:rsidRPr="00992146">
        <w:rPr>
          <w:lang w:val="en-US"/>
          <w:rPrChange w:id="15633" w:author="Anusha De" w:date="2022-08-01T14:48:00Z">
            <w:rPr/>
          </w:rPrChange>
        </w:rPr>
        <w:t xml:space="preserve"> </w:t>
      </w:r>
      <w:r w:rsidRPr="00992146">
        <w:rPr>
          <w:lang w:val="en-US"/>
          <w:rPrChange w:id="15634" w:author="Anusha De" w:date="2022-08-01T14:48:00Z">
            <w:rPr/>
          </w:rPrChange>
        </w:rPr>
        <w:t>that</w:t>
      </w:r>
      <w:r w:rsidR="00F73A4C" w:rsidRPr="00992146">
        <w:rPr>
          <w:lang w:val="en-US"/>
          <w:rPrChange w:id="15635" w:author="Anusha De" w:date="2022-08-01T14:48:00Z">
            <w:rPr/>
          </w:rPrChange>
        </w:rPr>
        <w:t xml:space="preserve"> </w:t>
      </w:r>
      <w:r w:rsidRPr="00992146">
        <w:rPr>
          <w:lang w:val="en-US"/>
          <w:rPrChange w:id="15636" w:author="Anusha De" w:date="2022-08-01T14:48:00Z">
            <w:rPr/>
          </w:rPrChange>
        </w:rPr>
        <w:t>the</w:t>
      </w:r>
      <w:r w:rsidR="00F73A4C" w:rsidRPr="00992146">
        <w:rPr>
          <w:lang w:val="en-US"/>
          <w:rPrChange w:id="15637" w:author="Anusha De" w:date="2022-08-01T14:48:00Z">
            <w:rPr/>
          </w:rPrChange>
        </w:rPr>
        <w:t xml:space="preserve"> </w:t>
      </w:r>
      <w:r w:rsidRPr="00992146">
        <w:rPr>
          <w:lang w:val="en-US"/>
          <w:rPrChange w:id="15638" w:author="Anusha De" w:date="2022-08-01T14:48:00Z">
            <w:rPr/>
          </w:rPrChange>
        </w:rPr>
        <w:t>sex</w:t>
      </w:r>
      <w:r w:rsidR="00F73A4C" w:rsidRPr="00992146">
        <w:rPr>
          <w:lang w:val="en-US"/>
          <w:rPrChange w:id="15639" w:author="Anusha De" w:date="2022-08-01T14:48:00Z">
            <w:rPr/>
          </w:rPrChange>
        </w:rPr>
        <w:t xml:space="preserve"> </w:t>
      </w:r>
      <w:r w:rsidRPr="00992146">
        <w:rPr>
          <w:lang w:val="en-US"/>
          <w:rPrChange w:id="15640" w:author="Anusha De" w:date="2022-08-01T14:48:00Z">
            <w:rPr/>
          </w:rPrChange>
        </w:rPr>
        <w:t>of</w:t>
      </w:r>
      <w:r w:rsidR="00F73A4C" w:rsidRPr="00992146">
        <w:rPr>
          <w:lang w:val="en-US"/>
          <w:rPrChange w:id="15641" w:author="Anusha De" w:date="2022-08-01T14:48:00Z">
            <w:rPr/>
          </w:rPrChange>
        </w:rPr>
        <w:t xml:space="preserve"> </w:t>
      </w:r>
      <w:r w:rsidRPr="00992146">
        <w:rPr>
          <w:lang w:val="en-US"/>
          <w:rPrChange w:id="15642" w:author="Anusha De" w:date="2022-08-01T14:48:00Z">
            <w:rPr/>
          </w:rPrChange>
        </w:rPr>
        <w:t>the</w:t>
      </w:r>
      <w:r w:rsidR="00F73A4C" w:rsidRPr="00992146">
        <w:rPr>
          <w:lang w:val="en-US"/>
          <w:rPrChange w:id="15643" w:author="Anusha De" w:date="2022-08-01T14:48:00Z">
            <w:rPr/>
          </w:rPrChange>
        </w:rPr>
        <w:t xml:space="preserve"> </w:t>
      </w:r>
      <w:r w:rsidRPr="00992146">
        <w:rPr>
          <w:lang w:val="en-US"/>
          <w:rPrChange w:id="15644" w:author="Anusha De" w:date="2022-08-01T14:48:00Z">
            <w:rPr/>
          </w:rPrChange>
        </w:rPr>
        <w:t>farmers</w:t>
      </w:r>
      <w:r w:rsidR="00F73A4C" w:rsidRPr="00992146">
        <w:rPr>
          <w:lang w:val="en-US"/>
          <w:rPrChange w:id="15645" w:author="Anusha De" w:date="2022-08-01T14:48:00Z">
            <w:rPr/>
          </w:rPrChange>
        </w:rPr>
        <w:t xml:space="preserve"> </w:t>
      </w:r>
      <w:r w:rsidRPr="00992146">
        <w:rPr>
          <w:lang w:val="en-US"/>
          <w:rPrChange w:id="15646" w:author="Anusha De" w:date="2022-08-01T14:48:00Z">
            <w:rPr/>
          </w:rPrChange>
        </w:rPr>
        <w:t>does</w:t>
      </w:r>
      <w:r w:rsidR="00F73A4C" w:rsidRPr="00992146">
        <w:rPr>
          <w:lang w:val="en-US"/>
          <w:rPrChange w:id="15647" w:author="Anusha De" w:date="2022-08-01T14:48:00Z">
            <w:rPr/>
          </w:rPrChange>
        </w:rPr>
        <w:t xml:space="preserve"> </w:t>
      </w:r>
      <w:r w:rsidRPr="00992146">
        <w:rPr>
          <w:lang w:val="en-US"/>
          <w:rPrChange w:id="15648" w:author="Anusha De" w:date="2022-08-01T14:48:00Z">
            <w:rPr/>
          </w:rPrChange>
        </w:rPr>
        <w:t>not</w:t>
      </w:r>
      <w:r w:rsidR="00F73A4C" w:rsidRPr="00992146">
        <w:rPr>
          <w:lang w:val="en-US"/>
          <w:rPrChange w:id="15649" w:author="Anusha De" w:date="2022-08-01T14:48:00Z">
            <w:rPr/>
          </w:rPrChange>
        </w:rPr>
        <w:t xml:space="preserve"> </w:t>
      </w:r>
      <w:r w:rsidRPr="00992146">
        <w:rPr>
          <w:lang w:val="en-US"/>
          <w:rPrChange w:id="15650" w:author="Anusha De" w:date="2022-08-01T14:48:00Z">
            <w:rPr/>
          </w:rPrChange>
        </w:rPr>
        <w:t>affect</w:t>
      </w:r>
      <w:r w:rsidR="00F73A4C" w:rsidRPr="00992146">
        <w:rPr>
          <w:lang w:val="en-US"/>
          <w:rPrChange w:id="15651" w:author="Anusha De" w:date="2022-08-01T14:48:00Z">
            <w:rPr/>
          </w:rPrChange>
        </w:rPr>
        <w:t xml:space="preserve"> </w:t>
      </w:r>
      <w:r w:rsidRPr="00992146">
        <w:rPr>
          <w:lang w:val="en-US"/>
          <w:rPrChange w:id="15652" w:author="Anusha De" w:date="2022-08-01T14:48:00Z">
            <w:rPr/>
          </w:rPrChange>
        </w:rPr>
        <w:t>the</w:t>
      </w:r>
      <w:r w:rsidR="00F73A4C" w:rsidRPr="00992146">
        <w:rPr>
          <w:lang w:val="en-US"/>
          <w:rPrChange w:id="15653" w:author="Anusha De" w:date="2022-08-01T14:48:00Z">
            <w:rPr/>
          </w:rPrChange>
        </w:rPr>
        <w:t xml:space="preserve"> </w:t>
      </w:r>
      <w:r w:rsidRPr="00992146">
        <w:rPr>
          <w:lang w:val="en-US"/>
          <w:rPrChange w:id="15654" w:author="Anusha De" w:date="2022-08-01T14:48:00Z">
            <w:rPr/>
          </w:rPrChange>
        </w:rPr>
        <w:t>rating</w:t>
      </w:r>
      <w:r w:rsidR="00F73A4C" w:rsidRPr="00992146">
        <w:rPr>
          <w:lang w:val="en-US"/>
          <w:rPrChange w:id="15655" w:author="Anusha De" w:date="2022-08-01T14:48:00Z">
            <w:rPr/>
          </w:rPrChange>
        </w:rPr>
        <w:t xml:space="preserve"> </w:t>
      </w:r>
      <w:r w:rsidRPr="00992146">
        <w:rPr>
          <w:lang w:val="en-US"/>
          <w:rPrChange w:id="15656" w:author="Anusha De" w:date="2022-08-01T14:48:00Z">
            <w:rPr/>
          </w:rPrChange>
        </w:rPr>
        <w:t>given</w:t>
      </w:r>
      <w:r w:rsidR="00F73A4C" w:rsidRPr="00992146">
        <w:rPr>
          <w:lang w:val="en-US"/>
          <w:rPrChange w:id="15657" w:author="Anusha De" w:date="2022-08-01T14:48:00Z">
            <w:rPr/>
          </w:rPrChange>
        </w:rPr>
        <w:t xml:space="preserve"> </w:t>
      </w:r>
      <w:r w:rsidRPr="00992146">
        <w:rPr>
          <w:lang w:val="en-US"/>
          <w:rPrChange w:id="15658" w:author="Anusha De" w:date="2022-08-01T14:48:00Z">
            <w:rPr/>
          </w:rPrChange>
        </w:rPr>
        <w:t>(hypothesis</w:t>
      </w:r>
      <w:r w:rsidR="00F73A4C" w:rsidRPr="00992146">
        <w:rPr>
          <w:lang w:val="en-US"/>
          <w:rPrChange w:id="15659" w:author="Anusha De" w:date="2022-08-01T14:48:00Z">
            <w:rPr/>
          </w:rPrChange>
        </w:rPr>
        <w:t xml:space="preserve"> </w:t>
      </w:r>
      <w:r w:rsidRPr="00992146">
        <w:rPr>
          <w:lang w:val="en-US"/>
          <w:rPrChange w:id="15660" w:author="Anusha De" w:date="2022-08-01T14:48:00Z">
            <w:rPr/>
          </w:rPrChange>
        </w:rPr>
        <w:t>2).</w:t>
      </w:r>
      <w:r w:rsidR="00F73A4C" w:rsidRPr="00992146">
        <w:rPr>
          <w:lang w:val="en-US"/>
          <w:rPrChange w:id="15661" w:author="Anusha De" w:date="2022-08-01T14:48:00Z">
            <w:rPr/>
          </w:rPrChange>
        </w:rPr>
        <w:t xml:space="preserve"> </w:t>
      </w:r>
      <w:ins w:id="15662" w:author="Anusha De" w:date="2022-05-05T14:05:00Z">
        <w:r w:rsidR="009D0159" w:rsidRPr="00992146">
          <w:rPr>
            <w:lang w:val="en-US"/>
            <w:rPrChange w:id="15663" w:author="Anusha De" w:date="2022-08-01T14:48:00Z">
              <w:rPr/>
            </w:rPrChange>
          </w:rPr>
          <w:t>Also</w:t>
        </w:r>
      </w:ins>
      <w:del w:id="15664" w:author="Anusha De" w:date="2022-05-05T14:05:00Z">
        <w:r w:rsidRPr="00992146" w:rsidDel="009D0159">
          <w:rPr>
            <w:lang w:val="en-US"/>
            <w:rPrChange w:id="15665" w:author="Anusha De" w:date="2022-08-01T14:48:00Z">
              <w:rPr/>
            </w:rPrChange>
          </w:rPr>
          <w:delText>However</w:delText>
        </w:r>
      </w:del>
      <w:r w:rsidRPr="00992146">
        <w:rPr>
          <w:lang w:val="en-US"/>
          <w:rPrChange w:id="15666" w:author="Anusha De" w:date="2022-08-01T14:48:00Z">
            <w:rPr/>
          </w:rPrChange>
        </w:rPr>
        <w:t>,</w:t>
      </w:r>
      <w:r w:rsidR="00F73A4C" w:rsidRPr="00992146">
        <w:rPr>
          <w:lang w:val="en-US"/>
          <w:rPrChange w:id="15667" w:author="Anusha De" w:date="2022-08-01T14:48:00Z">
            <w:rPr/>
          </w:rPrChange>
        </w:rPr>
        <w:t xml:space="preserve"> </w:t>
      </w:r>
      <w:r w:rsidRPr="00992146">
        <w:rPr>
          <w:lang w:val="en-US"/>
          <w:rPrChange w:id="15668" w:author="Anusha De" w:date="2022-08-01T14:48:00Z">
            <w:rPr/>
          </w:rPrChange>
        </w:rPr>
        <w:t>if</w:t>
      </w:r>
      <w:r w:rsidR="00F73A4C" w:rsidRPr="00992146">
        <w:rPr>
          <w:lang w:val="en-US"/>
          <w:rPrChange w:id="15669" w:author="Anusha De" w:date="2022-08-01T14:48:00Z">
            <w:rPr/>
          </w:rPrChange>
        </w:rPr>
        <w:t xml:space="preserve"> </w:t>
      </w:r>
      <w:r w:rsidRPr="00992146">
        <w:rPr>
          <w:lang w:val="en-US"/>
          <w:rPrChange w:id="15670" w:author="Anusha De" w:date="2022-08-01T14:48:00Z">
            <w:rPr/>
          </w:rPrChange>
        </w:rPr>
        <w:t>we</w:t>
      </w:r>
      <w:r w:rsidR="00F73A4C" w:rsidRPr="00992146">
        <w:rPr>
          <w:lang w:val="en-US"/>
          <w:rPrChange w:id="15671" w:author="Anusha De" w:date="2022-08-01T14:48:00Z">
            <w:rPr/>
          </w:rPrChange>
        </w:rPr>
        <w:t xml:space="preserve"> </w:t>
      </w:r>
      <w:r w:rsidRPr="00992146">
        <w:rPr>
          <w:lang w:val="en-US"/>
          <w:rPrChange w:id="15672" w:author="Anusha De" w:date="2022-08-01T14:48:00Z">
            <w:rPr/>
          </w:rPrChange>
        </w:rPr>
        <w:t>look</w:t>
      </w:r>
      <w:r w:rsidR="00F73A4C" w:rsidRPr="00992146">
        <w:rPr>
          <w:lang w:val="en-US"/>
          <w:rPrChange w:id="15673" w:author="Anusha De" w:date="2022-08-01T14:48:00Z">
            <w:rPr/>
          </w:rPrChange>
        </w:rPr>
        <w:t xml:space="preserve"> </w:t>
      </w:r>
      <w:r w:rsidRPr="00992146">
        <w:rPr>
          <w:lang w:val="en-US"/>
          <w:rPrChange w:id="15674" w:author="Anusha De" w:date="2022-08-01T14:48:00Z">
            <w:rPr/>
          </w:rPrChange>
        </w:rPr>
        <w:t>at</w:t>
      </w:r>
      <w:r w:rsidR="00F73A4C" w:rsidRPr="00992146">
        <w:rPr>
          <w:lang w:val="en-US"/>
          <w:rPrChange w:id="15675" w:author="Anusha De" w:date="2022-08-01T14:48:00Z">
            <w:rPr/>
          </w:rPrChange>
        </w:rPr>
        <w:t xml:space="preserve"> </w:t>
      </w:r>
      <w:r w:rsidRPr="00992146">
        <w:rPr>
          <w:lang w:val="en-US"/>
          <w:rPrChange w:id="15676" w:author="Anusha De" w:date="2022-08-01T14:48:00Z">
            <w:rPr/>
          </w:rPrChange>
        </w:rPr>
        <w:t>the</w:t>
      </w:r>
      <w:r w:rsidR="00F73A4C" w:rsidRPr="00992146">
        <w:rPr>
          <w:lang w:val="en-US"/>
          <w:rPrChange w:id="15677" w:author="Anusha De" w:date="2022-08-01T14:48:00Z">
            <w:rPr/>
          </w:rPrChange>
        </w:rPr>
        <w:t xml:space="preserve"> </w:t>
      </w:r>
      <w:r w:rsidRPr="00992146">
        <w:rPr>
          <w:lang w:val="en-US"/>
          <w:rPrChange w:id="15678" w:author="Anusha De" w:date="2022-08-01T14:48:00Z">
            <w:rPr/>
          </w:rPrChange>
        </w:rPr>
        <w:t>different</w:t>
      </w:r>
      <w:r w:rsidR="00F73A4C" w:rsidRPr="00992146">
        <w:rPr>
          <w:lang w:val="en-US"/>
          <w:rPrChange w:id="15679" w:author="Anusha De" w:date="2022-08-01T14:48:00Z">
            <w:rPr/>
          </w:rPrChange>
        </w:rPr>
        <w:t xml:space="preserve"> </w:t>
      </w:r>
      <w:r w:rsidRPr="00992146">
        <w:rPr>
          <w:lang w:val="en-US"/>
          <w:rPrChange w:id="15680" w:author="Anusha De" w:date="2022-08-01T14:48:00Z">
            <w:rPr/>
          </w:rPrChange>
        </w:rPr>
        <w:t>components</w:t>
      </w:r>
      <w:r w:rsidR="00F73A4C" w:rsidRPr="00992146">
        <w:rPr>
          <w:lang w:val="en-US"/>
          <w:rPrChange w:id="15681" w:author="Anusha De" w:date="2022-08-01T14:48:00Z">
            <w:rPr/>
          </w:rPrChange>
        </w:rPr>
        <w:t xml:space="preserve"> </w:t>
      </w:r>
      <w:r w:rsidRPr="00992146">
        <w:rPr>
          <w:lang w:val="en-US"/>
          <w:rPrChange w:id="15682" w:author="Anusha De" w:date="2022-08-01T14:48:00Z">
            <w:rPr/>
          </w:rPrChange>
        </w:rPr>
        <w:t>of</w:t>
      </w:r>
      <w:r w:rsidR="00F73A4C" w:rsidRPr="00992146">
        <w:rPr>
          <w:lang w:val="en-US"/>
          <w:rPrChange w:id="15683" w:author="Anusha De" w:date="2022-08-01T14:48:00Z">
            <w:rPr/>
          </w:rPrChange>
        </w:rPr>
        <w:t xml:space="preserve"> </w:t>
      </w:r>
      <w:r w:rsidRPr="00992146">
        <w:rPr>
          <w:lang w:val="en-US"/>
          <w:rPrChange w:id="15684" w:author="Anusha De" w:date="2022-08-01T14:48:00Z">
            <w:rPr/>
          </w:rPrChange>
        </w:rPr>
        <w:t>the</w:t>
      </w:r>
      <w:r w:rsidR="00F73A4C" w:rsidRPr="00992146">
        <w:rPr>
          <w:lang w:val="en-US"/>
          <w:rPrChange w:id="15685" w:author="Anusha De" w:date="2022-08-01T14:48:00Z">
            <w:rPr/>
          </w:rPrChange>
        </w:rPr>
        <w:t xml:space="preserve"> </w:t>
      </w:r>
      <w:r w:rsidRPr="00992146">
        <w:rPr>
          <w:lang w:val="en-US"/>
          <w:rPrChange w:id="15686" w:author="Anusha De" w:date="2022-08-01T14:48:00Z">
            <w:rPr/>
          </w:rPrChange>
        </w:rPr>
        <w:t>rating</w:t>
      </w:r>
      <w:r w:rsidR="00F73A4C" w:rsidRPr="00992146">
        <w:rPr>
          <w:lang w:val="en-US"/>
          <w:rPrChange w:id="15687" w:author="Anusha De" w:date="2022-08-01T14:48:00Z">
            <w:rPr/>
          </w:rPrChange>
        </w:rPr>
        <w:t xml:space="preserve"> </w:t>
      </w:r>
      <w:r w:rsidRPr="00992146">
        <w:rPr>
          <w:lang w:val="en-US"/>
          <w:rPrChange w:id="15688" w:author="Anusha De" w:date="2022-08-01T14:48:00Z">
            <w:rPr/>
          </w:rPrChange>
        </w:rPr>
        <w:t>index,</w:t>
      </w:r>
      <w:r w:rsidR="00F73A4C" w:rsidRPr="00992146">
        <w:rPr>
          <w:lang w:val="en-US"/>
          <w:rPrChange w:id="15689" w:author="Anusha De" w:date="2022-08-01T14:48:00Z">
            <w:rPr/>
          </w:rPrChange>
        </w:rPr>
        <w:t xml:space="preserve"> </w:t>
      </w:r>
      <w:r w:rsidRPr="00992146">
        <w:rPr>
          <w:lang w:val="en-US"/>
          <w:rPrChange w:id="15690" w:author="Anusha De" w:date="2022-08-01T14:48:00Z">
            <w:rPr/>
          </w:rPrChange>
        </w:rPr>
        <w:t>we</w:t>
      </w:r>
      <w:r w:rsidR="00F73A4C" w:rsidRPr="00992146">
        <w:rPr>
          <w:lang w:val="en-US"/>
          <w:rPrChange w:id="15691" w:author="Anusha De" w:date="2022-08-01T14:48:00Z">
            <w:rPr/>
          </w:rPrChange>
        </w:rPr>
        <w:t xml:space="preserve"> </w:t>
      </w:r>
      <w:r w:rsidRPr="00992146">
        <w:rPr>
          <w:lang w:val="en-US"/>
          <w:rPrChange w:id="15692" w:author="Anusha De" w:date="2022-08-01T14:48:00Z">
            <w:rPr/>
          </w:rPrChange>
        </w:rPr>
        <w:t>see</w:t>
      </w:r>
      <w:r w:rsidR="00F73A4C" w:rsidRPr="00992146">
        <w:rPr>
          <w:lang w:val="en-US"/>
          <w:rPrChange w:id="15693" w:author="Anusha De" w:date="2022-08-01T14:48:00Z">
            <w:rPr/>
          </w:rPrChange>
        </w:rPr>
        <w:t xml:space="preserve"> </w:t>
      </w:r>
      <w:r w:rsidRPr="00992146">
        <w:rPr>
          <w:lang w:val="en-US"/>
          <w:rPrChange w:id="15694" w:author="Anusha De" w:date="2022-08-01T14:48:00Z">
            <w:rPr/>
          </w:rPrChange>
        </w:rPr>
        <w:t>that</w:t>
      </w:r>
      <w:r w:rsidR="00F73A4C" w:rsidRPr="00992146">
        <w:rPr>
          <w:lang w:val="en-US"/>
          <w:rPrChange w:id="15695" w:author="Anusha De" w:date="2022-08-01T14:48:00Z">
            <w:rPr/>
          </w:rPrChange>
        </w:rPr>
        <w:t xml:space="preserve"> </w:t>
      </w:r>
      <w:r w:rsidRPr="00992146">
        <w:rPr>
          <w:lang w:val="en-US"/>
          <w:rPrChange w:id="15696" w:author="Anusha De" w:date="2022-08-01T14:48:00Z">
            <w:rPr/>
          </w:rPrChange>
        </w:rPr>
        <w:t>female</w:t>
      </w:r>
      <w:r w:rsidR="00F73A4C" w:rsidRPr="00992146">
        <w:rPr>
          <w:lang w:val="en-US"/>
          <w:rPrChange w:id="15697" w:author="Anusha De" w:date="2022-08-01T14:48:00Z">
            <w:rPr/>
          </w:rPrChange>
        </w:rPr>
        <w:t xml:space="preserve"> </w:t>
      </w:r>
      <w:r w:rsidRPr="00992146">
        <w:rPr>
          <w:lang w:val="en-US"/>
          <w:rPrChange w:id="15698" w:author="Anusha De" w:date="2022-08-01T14:48:00Z">
            <w:rPr/>
          </w:rPrChange>
        </w:rPr>
        <w:t>farmers</w:t>
      </w:r>
      <w:r w:rsidR="00F73A4C" w:rsidRPr="00992146">
        <w:rPr>
          <w:lang w:val="en-US"/>
          <w:rPrChange w:id="15699" w:author="Anusha De" w:date="2022-08-01T14:48:00Z">
            <w:rPr/>
          </w:rPrChange>
        </w:rPr>
        <w:t xml:space="preserve"> </w:t>
      </w:r>
      <w:r w:rsidRPr="00992146">
        <w:rPr>
          <w:lang w:val="en-US"/>
          <w:rPrChange w:id="15700" w:author="Anusha De" w:date="2022-08-01T14:48:00Z">
            <w:rPr/>
          </w:rPrChange>
        </w:rPr>
        <w:t>rate</w:t>
      </w:r>
      <w:r w:rsidR="00F73A4C" w:rsidRPr="00992146">
        <w:rPr>
          <w:lang w:val="en-US"/>
          <w:rPrChange w:id="15701" w:author="Anusha De" w:date="2022-08-01T14:48:00Z">
            <w:rPr/>
          </w:rPrChange>
        </w:rPr>
        <w:t xml:space="preserve"> </w:t>
      </w:r>
      <w:r w:rsidRPr="00992146">
        <w:rPr>
          <w:lang w:val="en-US"/>
          <w:rPrChange w:id="15702" w:author="Anusha De" w:date="2022-08-01T14:48:00Z">
            <w:rPr/>
          </w:rPrChange>
        </w:rPr>
        <w:t>actors</w:t>
      </w:r>
      <w:r w:rsidR="00F73A4C" w:rsidRPr="00992146">
        <w:rPr>
          <w:lang w:val="en-US"/>
          <w:rPrChange w:id="15703" w:author="Anusha De" w:date="2022-08-01T14:48:00Z">
            <w:rPr/>
          </w:rPrChange>
        </w:rPr>
        <w:t xml:space="preserve"> </w:t>
      </w:r>
      <w:r w:rsidRPr="00992146">
        <w:rPr>
          <w:lang w:val="en-US"/>
          <w:rPrChange w:id="15704" w:author="Anusha De" w:date="2022-08-01T14:48:00Z">
            <w:rPr/>
          </w:rPrChange>
        </w:rPr>
        <w:t>significantly</w:t>
      </w:r>
      <w:r w:rsidR="00F73A4C" w:rsidRPr="00992146">
        <w:rPr>
          <w:lang w:val="en-US"/>
          <w:rPrChange w:id="15705" w:author="Anusha De" w:date="2022-08-01T14:48:00Z">
            <w:rPr/>
          </w:rPrChange>
        </w:rPr>
        <w:t xml:space="preserve"> </w:t>
      </w:r>
      <w:r w:rsidRPr="00992146">
        <w:rPr>
          <w:lang w:val="en-US"/>
          <w:rPrChange w:id="15706" w:author="Anusha De" w:date="2022-08-01T14:48:00Z">
            <w:rPr/>
          </w:rPrChange>
        </w:rPr>
        <w:t>higher</w:t>
      </w:r>
      <w:r w:rsidR="00F73A4C" w:rsidRPr="00992146">
        <w:rPr>
          <w:lang w:val="en-US"/>
          <w:rPrChange w:id="15707" w:author="Anusha De" w:date="2022-08-01T14:48:00Z">
            <w:rPr/>
          </w:rPrChange>
        </w:rPr>
        <w:t xml:space="preserve"> </w:t>
      </w:r>
      <w:r w:rsidRPr="00992146">
        <w:rPr>
          <w:lang w:val="en-US"/>
          <w:rPrChange w:id="15708" w:author="Anusha De" w:date="2022-08-01T14:48:00Z">
            <w:rPr/>
          </w:rPrChange>
        </w:rPr>
        <w:t>when</w:t>
      </w:r>
      <w:r w:rsidR="00F73A4C" w:rsidRPr="00992146">
        <w:rPr>
          <w:lang w:val="en-US"/>
          <w:rPrChange w:id="15709" w:author="Anusha De" w:date="2022-08-01T14:48:00Z">
            <w:rPr/>
          </w:rPrChange>
        </w:rPr>
        <w:t xml:space="preserve"> </w:t>
      </w:r>
      <w:r w:rsidRPr="00992146">
        <w:rPr>
          <w:lang w:val="en-US"/>
          <w:rPrChange w:id="15710" w:author="Anusha De" w:date="2022-08-01T14:48:00Z">
            <w:rPr/>
          </w:rPrChange>
        </w:rPr>
        <w:t>asked</w:t>
      </w:r>
      <w:r w:rsidR="00F73A4C" w:rsidRPr="00992146">
        <w:rPr>
          <w:lang w:val="en-US"/>
          <w:rPrChange w:id="15711" w:author="Anusha De" w:date="2022-08-01T14:48:00Z">
            <w:rPr/>
          </w:rPrChange>
        </w:rPr>
        <w:t xml:space="preserve"> </w:t>
      </w:r>
      <w:r w:rsidRPr="00992146">
        <w:rPr>
          <w:lang w:val="en-US"/>
          <w:rPrChange w:id="15712" w:author="Anusha De" w:date="2022-08-01T14:48:00Z">
            <w:rPr/>
          </w:rPrChange>
        </w:rPr>
        <w:t>to</w:t>
      </w:r>
      <w:r w:rsidR="00F73A4C" w:rsidRPr="00992146">
        <w:rPr>
          <w:lang w:val="en-US"/>
          <w:rPrChange w:id="15713" w:author="Anusha De" w:date="2022-08-01T14:48:00Z">
            <w:rPr/>
          </w:rPrChange>
        </w:rPr>
        <w:t xml:space="preserve"> </w:t>
      </w:r>
      <w:r w:rsidRPr="00992146">
        <w:rPr>
          <w:lang w:val="en-US"/>
          <w:rPrChange w:id="15714" w:author="Anusha De" w:date="2022-08-01T14:48:00Z">
            <w:rPr/>
          </w:rPrChange>
        </w:rPr>
        <w:t>assess</w:t>
      </w:r>
      <w:r w:rsidR="00F73A4C" w:rsidRPr="00992146">
        <w:rPr>
          <w:lang w:val="en-US"/>
          <w:rPrChange w:id="15715" w:author="Anusha De" w:date="2022-08-01T14:48:00Z">
            <w:rPr/>
          </w:rPrChange>
        </w:rPr>
        <w:t xml:space="preserve"> </w:t>
      </w:r>
      <w:r w:rsidRPr="00992146">
        <w:rPr>
          <w:lang w:val="en-US"/>
          <w:rPrChange w:id="15716" w:author="Anusha De" w:date="2022-08-01T14:48:00Z">
            <w:rPr/>
          </w:rPrChange>
        </w:rPr>
        <w:t>location</w:t>
      </w:r>
      <w:r w:rsidR="00F73A4C" w:rsidRPr="00992146">
        <w:rPr>
          <w:lang w:val="en-US"/>
          <w:rPrChange w:id="15717" w:author="Anusha De" w:date="2022-08-01T14:48:00Z">
            <w:rPr/>
          </w:rPrChange>
        </w:rPr>
        <w:t xml:space="preserve"> </w:t>
      </w:r>
      <w:r w:rsidRPr="00992146">
        <w:rPr>
          <w:lang w:val="en-US"/>
          <w:rPrChange w:id="15718" w:author="Anusha De" w:date="2022-08-01T14:48:00Z">
            <w:rPr/>
          </w:rPrChange>
        </w:rPr>
        <w:t>and</w:t>
      </w:r>
      <w:r w:rsidR="00F73A4C" w:rsidRPr="00992146">
        <w:rPr>
          <w:lang w:val="en-US"/>
          <w:rPrChange w:id="15719" w:author="Anusha De" w:date="2022-08-01T14:48:00Z">
            <w:rPr/>
          </w:rPrChange>
        </w:rPr>
        <w:t xml:space="preserve"> </w:t>
      </w:r>
      <w:r w:rsidRPr="00992146">
        <w:rPr>
          <w:lang w:val="en-US"/>
          <w:rPrChange w:id="15720" w:author="Anusha De" w:date="2022-08-01T14:48:00Z">
            <w:rPr/>
          </w:rPrChange>
        </w:rPr>
        <w:t>price</w:t>
      </w:r>
      <w:r w:rsidR="00F73A4C" w:rsidRPr="00992146">
        <w:rPr>
          <w:lang w:val="en-US"/>
          <w:rPrChange w:id="15721" w:author="Anusha De" w:date="2022-08-01T14:48:00Z">
            <w:rPr/>
          </w:rPrChange>
        </w:rPr>
        <w:t xml:space="preserve"> </w:t>
      </w:r>
      <w:r w:rsidRPr="00992146">
        <w:rPr>
          <w:lang w:val="en-US"/>
          <w:rPrChange w:id="15722" w:author="Anusha De" w:date="2022-08-01T14:48:00Z">
            <w:rPr/>
          </w:rPrChange>
        </w:rPr>
        <w:t>competitiveness</w:t>
      </w:r>
      <w:r w:rsidR="00F73A4C" w:rsidRPr="00992146">
        <w:rPr>
          <w:lang w:val="en-US"/>
          <w:rPrChange w:id="15723" w:author="Anusha De" w:date="2022-08-01T14:48:00Z">
            <w:rPr/>
          </w:rPrChange>
        </w:rPr>
        <w:t xml:space="preserve"> </w:t>
      </w:r>
      <w:r w:rsidRPr="00992146">
        <w:rPr>
          <w:lang w:val="en-US"/>
          <w:rPrChange w:id="15724" w:author="Anusha De" w:date="2022-08-01T14:48:00Z">
            <w:rPr/>
          </w:rPrChange>
        </w:rPr>
        <w:t>(columns</w:t>
      </w:r>
      <w:r w:rsidR="00F73A4C" w:rsidRPr="00992146">
        <w:rPr>
          <w:lang w:val="en-US"/>
          <w:rPrChange w:id="15725" w:author="Anusha De" w:date="2022-08-01T14:48:00Z">
            <w:rPr/>
          </w:rPrChange>
        </w:rPr>
        <w:t xml:space="preserve"> </w:t>
      </w:r>
      <w:r w:rsidRPr="00992146">
        <w:rPr>
          <w:lang w:val="en-US"/>
          <w:rPrChange w:id="15726" w:author="Anusha De" w:date="2022-08-01T14:48:00Z">
            <w:rPr/>
          </w:rPrChange>
        </w:rPr>
        <w:t>(2)</w:t>
      </w:r>
      <w:r w:rsidR="00F73A4C" w:rsidRPr="00992146">
        <w:rPr>
          <w:lang w:val="en-US"/>
          <w:rPrChange w:id="15727" w:author="Anusha De" w:date="2022-08-01T14:48:00Z">
            <w:rPr/>
          </w:rPrChange>
        </w:rPr>
        <w:t xml:space="preserve"> </w:t>
      </w:r>
      <w:r w:rsidRPr="00992146">
        <w:rPr>
          <w:lang w:val="en-US"/>
          <w:rPrChange w:id="15728" w:author="Anusha De" w:date="2022-08-01T14:48:00Z">
            <w:rPr/>
          </w:rPrChange>
        </w:rPr>
        <w:t>and</w:t>
      </w:r>
      <w:r w:rsidR="00F73A4C" w:rsidRPr="00992146">
        <w:rPr>
          <w:lang w:val="en-US"/>
          <w:rPrChange w:id="15729" w:author="Anusha De" w:date="2022-08-01T14:48:00Z">
            <w:rPr/>
          </w:rPrChange>
        </w:rPr>
        <w:t xml:space="preserve"> </w:t>
      </w:r>
      <w:r w:rsidRPr="00992146">
        <w:rPr>
          <w:lang w:val="en-US"/>
          <w:rPrChange w:id="15730" w:author="Anusha De" w:date="2022-08-01T14:48:00Z">
            <w:rPr/>
          </w:rPrChange>
        </w:rPr>
        <w:t>(4)).</w:t>
      </w:r>
    </w:p>
    <w:p w14:paraId="630A810B" w14:textId="25056920" w:rsidR="006E559A" w:rsidRPr="00992146" w:rsidRDefault="006E559A">
      <w:pPr>
        <w:rPr>
          <w:lang w:val="en-US"/>
          <w:rPrChange w:id="15731" w:author="Anusha De" w:date="2022-08-01T14:48:00Z">
            <w:rPr/>
          </w:rPrChange>
        </w:rPr>
        <w:pPrChange w:id="15732" w:author="Steve Wiggins" w:date="2022-07-30T18:24:00Z">
          <w:pPr>
            <w:pStyle w:val="1PP"/>
            <w:jc w:val="both"/>
          </w:pPr>
        </w:pPrChange>
      </w:pPr>
    </w:p>
    <w:p w14:paraId="31837743" w14:textId="77777777" w:rsidR="00E9344B" w:rsidRDefault="00E9344B" w:rsidP="009D0159">
      <w:pPr>
        <w:pStyle w:val="1PP"/>
        <w:jc w:val="both"/>
        <w:rPr>
          <w:ins w:id="15733" w:author="Steve Wiggins" w:date="2022-07-30T11:50:00Z"/>
        </w:rPr>
        <w:sectPr w:rsidR="00E9344B" w:rsidSect="00E9344B">
          <w:type w:val="continuous"/>
          <w:pgSz w:w="12240" w:h="15840" w:code="1"/>
          <w:pgMar w:top="720" w:right="720" w:bottom="720" w:left="720" w:header="850" w:footer="850" w:gutter="0"/>
          <w:cols w:num="2" w:space="720"/>
          <w:docGrid w:linePitch="299"/>
          <w:sectPrChange w:id="15734" w:author="Steve Wiggins" w:date="2022-07-30T11:51:00Z">
            <w:sectPr w:rsidR="00E9344B" w:rsidSect="00E9344B">
              <w:pgSz w:w="11907" w:h="16840" w:code="9"/>
              <w:pgMar w:top="1418" w:right="1418" w:bottom="1418" w:left="1418" w:header="850" w:footer="850" w:gutter="0"/>
              <w:cols w:num="1"/>
            </w:sectPr>
          </w:sectPrChange>
        </w:sectPr>
      </w:pPr>
    </w:p>
    <w:p w14:paraId="148F95E6" w14:textId="77777777" w:rsidR="00325A96" w:rsidRDefault="00325A96">
      <w:pPr>
        <w:widowControl w:val="0"/>
        <w:autoSpaceDE w:val="0"/>
        <w:autoSpaceDN w:val="0"/>
        <w:spacing w:after="0" w:line="240" w:lineRule="auto"/>
        <w:rPr>
          <w:ins w:id="15735" w:author="Steve Wiggins" w:date="2022-07-30T18:24:00Z"/>
          <w:b/>
          <w:bCs/>
          <w:lang w:val="en-CA"/>
        </w:rPr>
      </w:pPr>
      <w:ins w:id="15736" w:author="Steve Wiggins" w:date="2022-07-30T18:24:00Z">
        <w:r w:rsidRPr="00992146">
          <w:rPr>
            <w:lang w:val="en-US"/>
            <w:rPrChange w:id="15737" w:author="Anusha De" w:date="2022-08-01T14:48:00Z">
              <w:rPr/>
            </w:rPrChange>
          </w:rPr>
          <w:lastRenderedPageBreak/>
          <w:br w:type="page"/>
        </w:r>
      </w:ins>
    </w:p>
    <w:p w14:paraId="1871F58E" w14:textId="4483EFB4" w:rsidR="009D0159" w:rsidRPr="00992146" w:rsidRDefault="009D0159">
      <w:pPr>
        <w:pStyle w:val="Caption"/>
        <w:rPr>
          <w:ins w:id="15738" w:author="Anusha De" w:date="2022-05-05T14:04:00Z"/>
          <w:lang w:val="en-US"/>
          <w:rPrChange w:id="15739" w:author="Anusha De" w:date="2022-08-01T14:48:00Z">
            <w:rPr>
              <w:ins w:id="15740" w:author="Anusha De" w:date="2022-05-05T14:04:00Z"/>
            </w:rPr>
          </w:rPrChange>
        </w:rPr>
        <w:pPrChange w:id="15741" w:author="Steve Wiggins" w:date="2022-07-30T18:24:00Z">
          <w:pPr>
            <w:pStyle w:val="1PP"/>
            <w:jc w:val="both"/>
          </w:pPr>
        </w:pPrChange>
      </w:pPr>
      <w:ins w:id="15742" w:author="Anusha De" w:date="2022-05-05T14:04:00Z">
        <w:r w:rsidRPr="00992146">
          <w:rPr>
            <w:lang w:val="en-US"/>
            <w:rPrChange w:id="15743" w:author="Anusha De" w:date="2022-08-01T14:48:00Z">
              <w:rPr/>
            </w:rPrChange>
          </w:rPr>
          <w:lastRenderedPageBreak/>
          <w:t>Table 7. Regression results for the impact of farmer's and actor's gender on the ratings given by the farmers to the actors.</w:t>
        </w:r>
      </w:ins>
    </w:p>
    <w:tbl>
      <w:tblPr>
        <w:tblW w:w="5000" w:type="pct"/>
        <w:tblLayout w:type="fixed"/>
        <w:tblCellMar>
          <w:left w:w="0" w:type="dxa"/>
          <w:right w:w="0" w:type="dxa"/>
        </w:tblCellMar>
        <w:tblLook w:val="0000" w:firstRow="0" w:lastRow="0" w:firstColumn="0" w:lastColumn="0" w:noHBand="0" w:noVBand="0"/>
      </w:tblPr>
      <w:tblGrid>
        <w:gridCol w:w="3466"/>
        <w:gridCol w:w="1232"/>
        <w:gridCol w:w="1655"/>
        <w:gridCol w:w="1554"/>
        <w:gridCol w:w="1118"/>
        <w:gridCol w:w="1775"/>
      </w:tblGrid>
      <w:tr w:rsidR="009D0159" w:rsidRPr="00D6531A" w14:paraId="5B611496" w14:textId="77777777" w:rsidTr="00CF75EC">
        <w:trPr>
          <w:trHeight w:val="144"/>
          <w:ins w:id="15744" w:author="Anusha De" w:date="2022-05-05T14:04:00Z"/>
        </w:trPr>
        <w:tc>
          <w:tcPr>
            <w:tcW w:w="2911" w:type="dxa"/>
            <w:vMerge w:val="restart"/>
            <w:tcBorders>
              <w:top w:val="single" w:sz="4" w:space="0" w:color="auto"/>
              <w:left w:val="nil"/>
              <w:bottom w:val="nil"/>
              <w:right w:val="nil"/>
            </w:tcBorders>
            <w:shd w:val="clear" w:color="auto" w:fill="FFFFFF"/>
            <w:vAlign w:val="center"/>
          </w:tcPr>
          <w:p w14:paraId="66E5F46B" w14:textId="77777777" w:rsidR="009D0159" w:rsidRPr="00992146" w:rsidRDefault="009D0159">
            <w:pPr>
              <w:pStyle w:val="TableParagraph"/>
              <w:rPr>
                <w:ins w:id="15745" w:author="Anusha De" w:date="2022-05-05T14:04:00Z"/>
                <w:lang w:val="en-US"/>
                <w:rPrChange w:id="15746" w:author="Anusha De" w:date="2022-08-01T14:48:00Z">
                  <w:rPr>
                    <w:ins w:id="15747" w:author="Anusha De" w:date="2022-05-05T14:04:00Z"/>
                  </w:rPr>
                </w:rPrChange>
              </w:rPr>
              <w:pPrChange w:id="15748" w:author="Steve Wiggins" w:date="2022-07-30T18:26:00Z">
                <w:pPr>
                  <w:jc w:val="both"/>
                </w:pPr>
              </w:pPrChange>
            </w:pPr>
          </w:p>
        </w:tc>
        <w:tc>
          <w:tcPr>
            <w:tcW w:w="6160" w:type="dxa"/>
            <w:gridSpan w:val="5"/>
            <w:tcBorders>
              <w:top w:val="single" w:sz="4" w:space="0" w:color="auto"/>
              <w:left w:val="nil"/>
              <w:bottom w:val="nil"/>
              <w:right w:val="nil"/>
            </w:tcBorders>
            <w:shd w:val="clear" w:color="auto" w:fill="FFFFFF"/>
            <w:vAlign w:val="center"/>
          </w:tcPr>
          <w:p w14:paraId="1EDE90AE" w14:textId="77777777" w:rsidR="009D0159" w:rsidRPr="00992146" w:rsidRDefault="009D0159">
            <w:pPr>
              <w:pStyle w:val="TableParagraph"/>
              <w:jc w:val="center"/>
              <w:rPr>
                <w:ins w:id="15749" w:author="Anusha De" w:date="2022-05-05T14:04:00Z"/>
                <w:b/>
                <w:bCs/>
                <w:lang w:val="en-US"/>
                <w:rPrChange w:id="15750" w:author="Anusha De" w:date="2022-08-01T14:48:00Z">
                  <w:rPr>
                    <w:ins w:id="15751" w:author="Anusha De" w:date="2022-05-05T14:04:00Z"/>
                    <w:b/>
                    <w:bCs/>
                  </w:rPr>
                </w:rPrChange>
              </w:rPr>
              <w:pPrChange w:id="15752" w:author="Steve Wiggins" w:date="2022-07-30T18:26:00Z">
                <w:pPr>
                  <w:jc w:val="center"/>
                </w:pPr>
              </w:pPrChange>
            </w:pPr>
            <w:ins w:id="15753" w:author="Anusha De" w:date="2022-05-05T14:04:00Z">
              <w:r w:rsidRPr="00992146">
                <w:rPr>
                  <w:b/>
                  <w:bCs/>
                  <w:lang w:val="en-US"/>
                  <w:rPrChange w:id="15754" w:author="Anusha De" w:date="2022-08-01T14:48:00Z">
                    <w:rPr>
                      <w:b/>
                      <w:bCs/>
                    </w:rPr>
                  </w:rPrChange>
                </w:rPr>
                <w:t>Dependent variable: Ratings from Farmers</w:t>
              </w:r>
            </w:ins>
          </w:p>
        </w:tc>
      </w:tr>
      <w:tr w:rsidR="009D0159" w:rsidRPr="00643A43" w14:paraId="464BE272" w14:textId="77777777" w:rsidTr="00CF75EC">
        <w:trPr>
          <w:trHeight w:val="144"/>
          <w:ins w:id="15755" w:author="Anusha De" w:date="2022-05-05T14:04:00Z"/>
        </w:trPr>
        <w:tc>
          <w:tcPr>
            <w:tcW w:w="2911" w:type="dxa"/>
            <w:vMerge/>
            <w:tcBorders>
              <w:top w:val="nil"/>
              <w:left w:val="nil"/>
              <w:bottom w:val="nil"/>
              <w:right w:val="nil"/>
            </w:tcBorders>
            <w:shd w:val="clear" w:color="auto" w:fill="FFFFFF"/>
            <w:vAlign w:val="center"/>
          </w:tcPr>
          <w:p w14:paraId="365FB33B" w14:textId="77777777" w:rsidR="009D0159" w:rsidRPr="00992146" w:rsidRDefault="009D0159">
            <w:pPr>
              <w:pStyle w:val="TableParagraph"/>
              <w:rPr>
                <w:ins w:id="15756" w:author="Anusha De" w:date="2022-05-05T14:04:00Z"/>
                <w:lang w:val="en-US"/>
                <w:rPrChange w:id="15757" w:author="Anusha De" w:date="2022-08-01T14:48:00Z">
                  <w:rPr>
                    <w:ins w:id="15758" w:author="Anusha De" w:date="2022-05-05T14:04:00Z"/>
                  </w:rPr>
                </w:rPrChange>
              </w:rPr>
              <w:pPrChange w:id="15759" w:author="Steve Wiggins" w:date="2022-07-30T18:26:00Z">
                <w:pPr>
                  <w:jc w:val="both"/>
                </w:pPr>
              </w:pPrChange>
            </w:pPr>
          </w:p>
        </w:tc>
        <w:tc>
          <w:tcPr>
            <w:tcW w:w="1035" w:type="dxa"/>
            <w:tcBorders>
              <w:top w:val="single" w:sz="4" w:space="0" w:color="auto"/>
              <w:left w:val="nil"/>
              <w:bottom w:val="nil"/>
              <w:right w:val="nil"/>
            </w:tcBorders>
            <w:shd w:val="clear" w:color="auto" w:fill="FFFFFF"/>
            <w:vAlign w:val="center"/>
          </w:tcPr>
          <w:p w14:paraId="106BB820" w14:textId="77777777" w:rsidR="009D0159" w:rsidRPr="00643A43" w:rsidRDefault="009D0159">
            <w:pPr>
              <w:pStyle w:val="TableParagraph"/>
              <w:jc w:val="center"/>
              <w:rPr>
                <w:ins w:id="15760" w:author="Anusha De" w:date="2022-05-05T14:04:00Z"/>
                <w:b/>
                <w:bCs/>
              </w:rPr>
              <w:pPrChange w:id="15761" w:author="Steve Wiggins" w:date="2022-07-30T18:26:00Z">
                <w:pPr>
                  <w:jc w:val="center"/>
                </w:pPr>
              </w:pPrChange>
            </w:pPr>
            <w:ins w:id="15762" w:author="Anusha De" w:date="2022-05-05T14:04:00Z">
              <w:r w:rsidRPr="00643A43">
                <w:rPr>
                  <w:b/>
                  <w:bCs/>
                </w:rPr>
                <w:t>Overall</w:t>
              </w:r>
            </w:ins>
          </w:p>
          <w:p w14:paraId="0F83675D" w14:textId="77777777" w:rsidR="009D0159" w:rsidRPr="00643A43" w:rsidRDefault="009D0159">
            <w:pPr>
              <w:pStyle w:val="TableParagraph"/>
              <w:jc w:val="center"/>
              <w:rPr>
                <w:ins w:id="15763" w:author="Anusha De" w:date="2022-05-05T14:04:00Z"/>
                <w:b/>
                <w:bCs/>
              </w:rPr>
              <w:pPrChange w:id="15764" w:author="Steve Wiggins" w:date="2022-07-30T18:26:00Z">
                <w:pPr>
                  <w:jc w:val="center"/>
                </w:pPr>
              </w:pPrChange>
            </w:pPr>
            <w:ins w:id="15765" w:author="Anusha De" w:date="2022-05-05T14:04:00Z">
              <w:r w:rsidRPr="00643A43">
                <w:rPr>
                  <w:b/>
                  <w:bCs/>
                </w:rPr>
                <w:t>(1)</w:t>
              </w:r>
            </w:ins>
          </w:p>
        </w:tc>
        <w:tc>
          <w:tcPr>
            <w:tcW w:w="1390" w:type="dxa"/>
            <w:tcBorders>
              <w:top w:val="single" w:sz="4" w:space="0" w:color="auto"/>
              <w:left w:val="nil"/>
              <w:bottom w:val="nil"/>
              <w:right w:val="nil"/>
            </w:tcBorders>
            <w:shd w:val="clear" w:color="auto" w:fill="FFFFFF"/>
            <w:vAlign w:val="center"/>
          </w:tcPr>
          <w:p w14:paraId="3F21160E" w14:textId="77777777" w:rsidR="009D0159" w:rsidRPr="00643A43" w:rsidRDefault="009D0159">
            <w:pPr>
              <w:pStyle w:val="TableParagraph"/>
              <w:jc w:val="center"/>
              <w:rPr>
                <w:ins w:id="15766" w:author="Anusha De" w:date="2022-05-05T14:04:00Z"/>
                <w:b/>
                <w:bCs/>
              </w:rPr>
              <w:pPrChange w:id="15767" w:author="Steve Wiggins" w:date="2022-07-30T18:26:00Z">
                <w:pPr>
                  <w:jc w:val="center"/>
                </w:pPr>
              </w:pPrChange>
            </w:pPr>
            <w:ins w:id="15768" w:author="Anusha De" w:date="2022-05-05T14:04:00Z">
              <w:r w:rsidRPr="00643A43">
                <w:rPr>
                  <w:b/>
                  <w:bCs/>
                </w:rPr>
                <w:t>Location</w:t>
              </w:r>
            </w:ins>
          </w:p>
          <w:p w14:paraId="7357E48F" w14:textId="77777777" w:rsidR="009D0159" w:rsidRPr="00643A43" w:rsidRDefault="009D0159">
            <w:pPr>
              <w:pStyle w:val="TableParagraph"/>
              <w:jc w:val="center"/>
              <w:rPr>
                <w:ins w:id="15769" w:author="Anusha De" w:date="2022-05-05T14:04:00Z"/>
                <w:b/>
                <w:bCs/>
              </w:rPr>
              <w:pPrChange w:id="15770" w:author="Steve Wiggins" w:date="2022-07-30T18:26:00Z">
                <w:pPr>
                  <w:jc w:val="center"/>
                </w:pPr>
              </w:pPrChange>
            </w:pPr>
            <w:ins w:id="15771" w:author="Anusha De" w:date="2022-05-05T14:04:00Z">
              <w:r w:rsidRPr="00643A43">
                <w:rPr>
                  <w:b/>
                  <w:bCs/>
                </w:rPr>
                <w:t>(2)</w:t>
              </w:r>
            </w:ins>
          </w:p>
        </w:tc>
        <w:tc>
          <w:tcPr>
            <w:tcW w:w="1305" w:type="dxa"/>
            <w:tcBorders>
              <w:top w:val="single" w:sz="4" w:space="0" w:color="auto"/>
              <w:left w:val="nil"/>
              <w:bottom w:val="nil"/>
              <w:right w:val="nil"/>
            </w:tcBorders>
            <w:shd w:val="clear" w:color="auto" w:fill="FFFFFF"/>
            <w:vAlign w:val="center"/>
          </w:tcPr>
          <w:p w14:paraId="0DE83B1D" w14:textId="77777777" w:rsidR="009D0159" w:rsidRPr="00643A43" w:rsidRDefault="009D0159">
            <w:pPr>
              <w:pStyle w:val="TableParagraph"/>
              <w:jc w:val="center"/>
              <w:rPr>
                <w:ins w:id="15772" w:author="Anusha De" w:date="2022-05-05T14:04:00Z"/>
                <w:b/>
                <w:bCs/>
              </w:rPr>
              <w:pPrChange w:id="15773" w:author="Steve Wiggins" w:date="2022-07-30T18:26:00Z">
                <w:pPr>
                  <w:jc w:val="center"/>
                </w:pPr>
              </w:pPrChange>
            </w:pPr>
            <w:ins w:id="15774" w:author="Anusha De" w:date="2022-05-05T14:04:00Z">
              <w:r w:rsidRPr="00643A43">
                <w:rPr>
                  <w:b/>
                  <w:bCs/>
                </w:rPr>
                <w:t>Quality</w:t>
              </w:r>
            </w:ins>
          </w:p>
          <w:p w14:paraId="21307013" w14:textId="77777777" w:rsidR="009D0159" w:rsidRPr="00643A43" w:rsidRDefault="009D0159">
            <w:pPr>
              <w:pStyle w:val="TableParagraph"/>
              <w:jc w:val="center"/>
              <w:rPr>
                <w:ins w:id="15775" w:author="Anusha De" w:date="2022-05-05T14:04:00Z"/>
                <w:b/>
                <w:bCs/>
              </w:rPr>
              <w:pPrChange w:id="15776" w:author="Steve Wiggins" w:date="2022-07-30T18:26:00Z">
                <w:pPr>
                  <w:jc w:val="center"/>
                </w:pPr>
              </w:pPrChange>
            </w:pPr>
            <w:ins w:id="15777" w:author="Anusha De" w:date="2022-05-05T14:04:00Z">
              <w:r w:rsidRPr="00643A43">
                <w:rPr>
                  <w:b/>
                  <w:bCs/>
                </w:rPr>
                <w:t>(3)</w:t>
              </w:r>
            </w:ins>
          </w:p>
        </w:tc>
        <w:tc>
          <w:tcPr>
            <w:tcW w:w="939" w:type="dxa"/>
            <w:tcBorders>
              <w:top w:val="single" w:sz="4" w:space="0" w:color="auto"/>
              <w:left w:val="nil"/>
              <w:bottom w:val="nil"/>
              <w:right w:val="nil"/>
            </w:tcBorders>
            <w:shd w:val="clear" w:color="auto" w:fill="FFFFFF"/>
            <w:vAlign w:val="center"/>
          </w:tcPr>
          <w:p w14:paraId="5A4846A4" w14:textId="77777777" w:rsidR="009D0159" w:rsidRPr="00643A43" w:rsidRDefault="009D0159">
            <w:pPr>
              <w:pStyle w:val="TableParagraph"/>
              <w:jc w:val="center"/>
              <w:rPr>
                <w:ins w:id="15778" w:author="Anusha De" w:date="2022-05-05T14:04:00Z"/>
                <w:b/>
                <w:bCs/>
              </w:rPr>
              <w:pPrChange w:id="15779" w:author="Steve Wiggins" w:date="2022-07-30T18:26:00Z">
                <w:pPr>
                  <w:jc w:val="center"/>
                </w:pPr>
              </w:pPrChange>
            </w:pPr>
            <w:ins w:id="15780" w:author="Anusha De" w:date="2022-05-05T14:04:00Z">
              <w:r w:rsidRPr="00643A43">
                <w:rPr>
                  <w:b/>
                  <w:bCs/>
                </w:rPr>
                <w:t>Price</w:t>
              </w:r>
            </w:ins>
          </w:p>
          <w:p w14:paraId="21CAF532" w14:textId="77777777" w:rsidR="009D0159" w:rsidRPr="00643A43" w:rsidRDefault="009D0159">
            <w:pPr>
              <w:pStyle w:val="TableParagraph"/>
              <w:jc w:val="center"/>
              <w:rPr>
                <w:ins w:id="15781" w:author="Anusha De" w:date="2022-05-05T14:04:00Z"/>
                <w:b/>
                <w:bCs/>
              </w:rPr>
              <w:pPrChange w:id="15782" w:author="Steve Wiggins" w:date="2022-07-30T18:26:00Z">
                <w:pPr>
                  <w:jc w:val="center"/>
                </w:pPr>
              </w:pPrChange>
            </w:pPr>
            <w:ins w:id="15783" w:author="Anusha De" w:date="2022-05-05T14:04:00Z">
              <w:r w:rsidRPr="00643A43">
                <w:rPr>
                  <w:b/>
                  <w:bCs/>
                </w:rPr>
                <w:t>(4)</w:t>
              </w:r>
            </w:ins>
          </w:p>
        </w:tc>
        <w:tc>
          <w:tcPr>
            <w:tcW w:w="1491" w:type="dxa"/>
            <w:tcBorders>
              <w:top w:val="single" w:sz="4" w:space="0" w:color="auto"/>
              <w:left w:val="nil"/>
              <w:bottom w:val="nil"/>
              <w:right w:val="nil"/>
            </w:tcBorders>
            <w:shd w:val="clear" w:color="auto" w:fill="FFFFFF"/>
            <w:vAlign w:val="center"/>
          </w:tcPr>
          <w:p w14:paraId="022D3D0F" w14:textId="77777777" w:rsidR="009D0159" w:rsidRPr="00643A43" w:rsidRDefault="009D0159">
            <w:pPr>
              <w:pStyle w:val="TableParagraph"/>
              <w:jc w:val="center"/>
              <w:rPr>
                <w:ins w:id="15784" w:author="Anusha De" w:date="2022-05-05T14:04:00Z"/>
                <w:b/>
                <w:bCs/>
              </w:rPr>
              <w:pPrChange w:id="15785" w:author="Steve Wiggins" w:date="2022-07-30T18:26:00Z">
                <w:pPr>
                  <w:jc w:val="center"/>
                </w:pPr>
              </w:pPrChange>
            </w:pPr>
            <w:ins w:id="15786" w:author="Anusha De" w:date="2022-05-05T14:04:00Z">
              <w:r w:rsidRPr="00643A43">
                <w:rPr>
                  <w:b/>
                  <w:bCs/>
                </w:rPr>
                <w:t>Reputation</w:t>
              </w:r>
            </w:ins>
          </w:p>
          <w:p w14:paraId="1C8C1D47" w14:textId="77777777" w:rsidR="009D0159" w:rsidRPr="00643A43" w:rsidRDefault="009D0159">
            <w:pPr>
              <w:pStyle w:val="TableParagraph"/>
              <w:jc w:val="center"/>
              <w:rPr>
                <w:ins w:id="15787" w:author="Anusha De" w:date="2022-05-05T14:04:00Z"/>
                <w:b/>
                <w:bCs/>
              </w:rPr>
              <w:pPrChange w:id="15788" w:author="Steve Wiggins" w:date="2022-07-30T18:26:00Z">
                <w:pPr>
                  <w:jc w:val="center"/>
                </w:pPr>
              </w:pPrChange>
            </w:pPr>
            <w:ins w:id="15789" w:author="Anusha De" w:date="2022-05-05T14:04:00Z">
              <w:r w:rsidRPr="00643A43">
                <w:rPr>
                  <w:b/>
                  <w:bCs/>
                </w:rPr>
                <w:t>(5)</w:t>
              </w:r>
            </w:ins>
          </w:p>
        </w:tc>
      </w:tr>
      <w:tr w:rsidR="009D0159" w:rsidRPr="00643A43" w14:paraId="611F7396" w14:textId="77777777" w:rsidTr="00CF75EC">
        <w:trPr>
          <w:trHeight w:val="144"/>
          <w:ins w:id="15790" w:author="Anusha De" w:date="2022-05-05T14:04:00Z"/>
        </w:trPr>
        <w:tc>
          <w:tcPr>
            <w:tcW w:w="2911" w:type="dxa"/>
            <w:tcBorders>
              <w:top w:val="single" w:sz="4" w:space="0" w:color="auto"/>
              <w:left w:val="nil"/>
              <w:right w:val="nil"/>
            </w:tcBorders>
            <w:shd w:val="clear" w:color="auto" w:fill="FFFFFF"/>
          </w:tcPr>
          <w:p w14:paraId="683AFBFD" w14:textId="77777777" w:rsidR="009D0159" w:rsidRPr="00643A43" w:rsidRDefault="009D0159">
            <w:pPr>
              <w:pStyle w:val="TableParagraph"/>
              <w:rPr>
                <w:ins w:id="15791" w:author="Anusha De" w:date="2022-05-05T14:04:00Z"/>
              </w:rPr>
              <w:pPrChange w:id="15792" w:author="Steve Wiggins" w:date="2022-07-30T18:26:00Z">
                <w:pPr/>
              </w:pPrChange>
            </w:pPr>
            <w:ins w:id="15793" w:author="Anusha De" w:date="2022-05-05T14:04:00Z">
              <w:r w:rsidRPr="00643A43">
                <w:t>Constant</w:t>
              </w:r>
            </w:ins>
          </w:p>
        </w:tc>
        <w:tc>
          <w:tcPr>
            <w:tcW w:w="1035" w:type="dxa"/>
            <w:tcBorders>
              <w:top w:val="single" w:sz="4" w:space="0" w:color="auto"/>
              <w:left w:val="nil"/>
              <w:right w:val="nil"/>
            </w:tcBorders>
            <w:shd w:val="clear" w:color="auto" w:fill="FFFFFF"/>
          </w:tcPr>
          <w:p w14:paraId="39E20B2D" w14:textId="77777777" w:rsidR="009D0159" w:rsidRPr="00643A43" w:rsidRDefault="009D0159">
            <w:pPr>
              <w:pStyle w:val="TableParagraph"/>
              <w:jc w:val="center"/>
              <w:rPr>
                <w:ins w:id="15794" w:author="Anusha De" w:date="2022-05-05T14:04:00Z"/>
              </w:rPr>
              <w:pPrChange w:id="15795" w:author="Steve Wiggins" w:date="2022-07-30T18:26:00Z">
                <w:pPr>
                  <w:jc w:val="center"/>
                </w:pPr>
              </w:pPrChange>
            </w:pPr>
            <w:ins w:id="15796" w:author="Anusha De" w:date="2022-05-05T14:04:00Z">
              <w:r w:rsidRPr="00643A43">
                <w:t>3.14</w:t>
              </w:r>
            </w:ins>
          </w:p>
          <w:p w14:paraId="2FD39743" w14:textId="77777777" w:rsidR="009D0159" w:rsidRPr="00643A43" w:rsidRDefault="009D0159">
            <w:pPr>
              <w:pStyle w:val="TableParagraph"/>
              <w:jc w:val="center"/>
              <w:rPr>
                <w:ins w:id="15797" w:author="Anusha De" w:date="2022-05-05T14:04:00Z"/>
              </w:rPr>
              <w:pPrChange w:id="15798" w:author="Steve Wiggins" w:date="2022-07-30T18:26:00Z">
                <w:pPr>
                  <w:jc w:val="center"/>
                </w:pPr>
              </w:pPrChange>
            </w:pPr>
            <w:ins w:id="15799" w:author="Anusha De" w:date="2022-05-05T14:04:00Z">
              <w:r w:rsidRPr="00643A43">
                <w:t>(0.122)</w:t>
              </w:r>
            </w:ins>
          </w:p>
        </w:tc>
        <w:tc>
          <w:tcPr>
            <w:tcW w:w="1390" w:type="dxa"/>
            <w:tcBorders>
              <w:top w:val="single" w:sz="4" w:space="0" w:color="auto"/>
              <w:left w:val="nil"/>
              <w:right w:val="nil"/>
            </w:tcBorders>
            <w:shd w:val="clear" w:color="auto" w:fill="FFFFFF"/>
          </w:tcPr>
          <w:p w14:paraId="635EBDFA" w14:textId="77777777" w:rsidR="009D0159" w:rsidRPr="00643A43" w:rsidRDefault="009D0159">
            <w:pPr>
              <w:pStyle w:val="TableParagraph"/>
              <w:jc w:val="center"/>
              <w:rPr>
                <w:ins w:id="15800" w:author="Anusha De" w:date="2022-05-05T14:04:00Z"/>
              </w:rPr>
              <w:pPrChange w:id="15801" w:author="Steve Wiggins" w:date="2022-07-30T18:26:00Z">
                <w:pPr>
                  <w:jc w:val="center"/>
                </w:pPr>
              </w:pPrChange>
            </w:pPr>
            <w:ins w:id="15802" w:author="Anusha De" w:date="2022-05-05T14:04:00Z">
              <w:r w:rsidRPr="00643A43">
                <w:t>3.624</w:t>
              </w:r>
            </w:ins>
          </w:p>
          <w:p w14:paraId="44AB1B74" w14:textId="77777777" w:rsidR="009D0159" w:rsidRPr="00643A43" w:rsidRDefault="009D0159">
            <w:pPr>
              <w:pStyle w:val="TableParagraph"/>
              <w:jc w:val="center"/>
              <w:rPr>
                <w:ins w:id="15803" w:author="Anusha De" w:date="2022-05-05T14:04:00Z"/>
              </w:rPr>
              <w:pPrChange w:id="15804" w:author="Steve Wiggins" w:date="2022-07-30T18:26:00Z">
                <w:pPr>
                  <w:jc w:val="center"/>
                </w:pPr>
              </w:pPrChange>
            </w:pPr>
            <w:ins w:id="15805" w:author="Anusha De" w:date="2022-05-05T14:04:00Z">
              <w:r w:rsidRPr="00643A43">
                <w:t>(0.212)</w:t>
              </w:r>
            </w:ins>
          </w:p>
        </w:tc>
        <w:tc>
          <w:tcPr>
            <w:tcW w:w="1305" w:type="dxa"/>
            <w:tcBorders>
              <w:top w:val="single" w:sz="4" w:space="0" w:color="auto"/>
              <w:left w:val="nil"/>
              <w:right w:val="nil"/>
            </w:tcBorders>
            <w:shd w:val="clear" w:color="auto" w:fill="FFFFFF"/>
          </w:tcPr>
          <w:p w14:paraId="7348FFBD" w14:textId="77777777" w:rsidR="009D0159" w:rsidRPr="00643A43" w:rsidRDefault="009D0159">
            <w:pPr>
              <w:pStyle w:val="TableParagraph"/>
              <w:jc w:val="center"/>
              <w:rPr>
                <w:ins w:id="15806" w:author="Anusha De" w:date="2022-05-05T14:04:00Z"/>
              </w:rPr>
              <w:pPrChange w:id="15807" w:author="Steve Wiggins" w:date="2022-07-30T18:26:00Z">
                <w:pPr>
                  <w:jc w:val="center"/>
                </w:pPr>
              </w:pPrChange>
            </w:pPr>
            <w:ins w:id="15808" w:author="Anusha De" w:date="2022-05-05T14:04:00Z">
              <w:r w:rsidRPr="00643A43">
                <w:t>2.76</w:t>
              </w:r>
            </w:ins>
          </w:p>
          <w:p w14:paraId="5287E441" w14:textId="77777777" w:rsidR="009D0159" w:rsidRPr="00643A43" w:rsidRDefault="009D0159">
            <w:pPr>
              <w:pStyle w:val="TableParagraph"/>
              <w:jc w:val="center"/>
              <w:rPr>
                <w:ins w:id="15809" w:author="Anusha De" w:date="2022-05-05T14:04:00Z"/>
              </w:rPr>
              <w:pPrChange w:id="15810" w:author="Steve Wiggins" w:date="2022-07-30T18:26:00Z">
                <w:pPr>
                  <w:jc w:val="center"/>
                </w:pPr>
              </w:pPrChange>
            </w:pPr>
            <w:ins w:id="15811" w:author="Anusha De" w:date="2022-05-05T14:04:00Z">
              <w:r w:rsidRPr="00643A43">
                <w:t>(0.17)</w:t>
              </w:r>
            </w:ins>
          </w:p>
        </w:tc>
        <w:tc>
          <w:tcPr>
            <w:tcW w:w="939" w:type="dxa"/>
            <w:tcBorders>
              <w:top w:val="single" w:sz="4" w:space="0" w:color="auto"/>
              <w:left w:val="nil"/>
              <w:right w:val="nil"/>
            </w:tcBorders>
            <w:shd w:val="clear" w:color="auto" w:fill="FFFFFF"/>
          </w:tcPr>
          <w:p w14:paraId="424C6F59" w14:textId="77777777" w:rsidR="009D0159" w:rsidRPr="00643A43" w:rsidRDefault="009D0159">
            <w:pPr>
              <w:pStyle w:val="TableParagraph"/>
              <w:jc w:val="center"/>
              <w:rPr>
                <w:ins w:id="15812" w:author="Anusha De" w:date="2022-05-05T14:04:00Z"/>
              </w:rPr>
              <w:pPrChange w:id="15813" w:author="Steve Wiggins" w:date="2022-07-30T18:26:00Z">
                <w:pPr>
                  <w:jc w:val="center"/>
                </w:pPr>
              </w:pPrChange>
            </w:pPr>
            <w:ins w:id="15814" w:author="Anusha De" w:date="2022-05-05T14:04:00Z">
              <w:r w:rsidRPr="00643A43">
                <w:t>2.834</w:t>
              </w:r>
            </w:ins>
          </w:p>
          <w:p w14:paraId="09588C17" w14:textId="77777777" w:rsidR="009D0159" w:rsidRPr="00643A43" w:rsidRDefault="009D0159">
            <w:pPr>
              <w:pStyle w:val="TableParagraph"/>
              <w:jc w:val="center"/>
              <w:rPr>
                <w:ins w:id="15815" w:author="Anusha De" w:date="2022-05-05T14:04:00Z"/>
              </w:rPr>
              <w:pPrChange w:id="15816" w:author="Steve Wiggins" w:date="2022-07-30T18:26:00Z">
                <w:pPr>
                  <w:jc w:val="center"/>
                </w:pPr>
              </w:pPrChange>
            </w:pPr>
            <w:ins w:id="15817" w:author="Anusha De" w:date="2022-05-05T14:04:00Z">
              <w:r w:rsidRPr="00643A43">
                <w:t>(0.167)</w:t>
              </w:r>
            </w:ins>
          </w:p>
        </w:tc>
        <w:tc>
          <w:tcPr>
            <w:tcW w:w="1491" w:type="dxa"/>
            <w:tcBorders>
              <w:top w:val="single" w:sz="4" w:space="0" w:color="auto"/>
              <w:left w:val="nil"/>
              <w:right w:val="nil"/>
            </w:tcBorders>
            <w:shd w:val="clear" w:color="auto" w:fill="FFFFFF"/>
          </w:tcPr>
          <w:p w14:paraId="25031145" w14:textId="77777777" w:rsidR="009D0159" w:rsidRPr="00643A43" w:rsidRDefault="009D0159">
            <w:pPr>
              <w:pStyle w:val="TableParagraph"/>
              <w:jc w:val="center"/>
              <w:rPr>
                <w:ins w:id="15818" w:author="Anusha De" w:date="2022-05-05T14:04:00Z"/>
              </w:rPr>
              <w:pPrChange w:id="15819" w:author="Steve Wiggins" w:date="2022-07-30T18:26:00Z">
                <w:pPr>
                  <w:jc w:val="center"/>
                </w:pPr>
              </w:pPrChange>
            </w:pPr>
            <w:ins w:id="15820" w:author="Anusha De" w:date="2022-05-05T14:04:00Z">
              <w:r w:rsidRPr="00643A43">
                <w:t>3.399</w:t>
              </w:r>
            </w:ins>
          </w:p>
          <w:p w14:paraId="01BA3F6A" w14:textId="77777777" w:rsidR="009D0159" w:rsidRPr="00643A43" w:rsidRDefault="009D0159">
            <w:pPr>
              <w:pStyle w:val="TableParagraph"/>
              <w:jc w:val="center"/>
              <w:rPr>
                <w:ins w:id="15821" w:author="Anusha De" w:date="2022-05-05T14:04:00Z"/>
              </w:rPr>
              <w:pPrChange w:id="15822" w:author="Steve Wiggins" w:date="2022-07-30T18:26:00Z">
                <w:pPr>
                  <w:jc w:val="center"/>
                </w:pPr>
              </w:pPrChange>
            </w:pPr>
            <w:ins w:id="15823" w:author="Anusha De" w:date="2022-05-05T14:04:00Z">
              <w:r w:rsidRPr="00643A43">
                <w:t>(0.152)</w:t>
              </w:r>
            </w:ins>
          </w:p>
        </w:tc>
      </w:tr>
      <w:tr w:rsidR="009D0159" w:rsidRPr="00643A43" w14:paraId="0659DA8B" w14:textId="77777777" w:rsidTr="00CF75EC">
        <w:trPr>
          <w:trHeight w:val="144"/>
          <w:ins w:id="15824" w:author="Anusha De" w:date="2022-05-05T14:04:00Z"/>
        </w:trPr>
        <w:tc>
          <w:tcPr>
            <w:tcW w:w="2911" w:type="dxa"/>
            <w:tcBorders>
              <w:top w:val="nil"/>
              <w:left w:val="nil"/>
              <w:right w:val="nil"/>
            </w:tcBorders>
            <w:shd w:val="clear" w:color="auto" w:fill="FFFFFF"/>
          </w:tcPr>
          <w:p w14:paraId="0EA23689" w14:textId="77777777" w:rsidR="009D0159" w:rsidRPr="00643A43" w:rsidRDefault="009D0159">
            <w:pPr>
              <w:pStyle w:val="TableParagraph"/>
              <w:rPr>
                <w:ins w:id="15825" w:author="Anusha De" w:date="2022-05-05T14:04:00Z"/>
              </w:rPr>
              <w:pPrChange w:id="15826" w:author="Steve Wiggins" w:date="2022-07-30T18:26:00Z">
                <w:pPr/>
              </w:pPrChange>
            </w:pPr>
            <w:ins w:id="15827" w:author="Anusha De" w:date="2022-05-05T14:04:00Z">
              <w:r w:rsidRPr="00643A43">
                <w:t>Farmer is female</w:t>
              </w:r>
            </w:ins>
          </w:p>
        </w:tc>
        <w:tc>
          <w:tcPr>
            <w:tcW w:w="1035" w:type="dxa"/>
            <w:tcBorders>
              <w:top w:val="nil"/>
              <w:left w:val="nil"/>
              <w:right w:val="nil"/>
            </w:tcBorders>
            <w:shd w:val="clear" w:color="auto" w:fill="FFFFFF"/>
          </w:tcPr>
          <w:p w14:paraId="0012E59D" w14:textId="77777777" w:rsidR="009D0159" w:rsidRPr="00643A43" w:rsidRDefault="009D0159">
            <w:pPr>
              <w:pStyle w:val="TableParagraph"/>
              <w:jc w:val="center"/>
              <w:rPr>
                <w:ins w:id="15828" w:author="Anusha De" w:date="2022-05-05T14:04:00Z"/>
              </w:rPr>
              <w:pPrChange w:id="15829" w:author="Steve Wiggins" w:date="2022-07-30T18:26:00Z">
                <w:pPr>
                  <w:jc w:val="center"/>
                </w:pPr>
              </w:pPrChange>
            </w:pPr>
            <w:ins w:id="15830" w:author="Anusha De" w:date="2022-05-05T14:04:00Z">
              <w:r w:rsidRPr="00643A43">
                <w:t>0.052*</w:t>
              </w:r>
            </w:ins>
          </w:p>
          <w:p w14:paraId="6FFF6238" w14:textId="77777777" w:rsidR="009D0159" w:rsidRPr="00643A43" w:rsidRDefault="009D0159">
            <w:pPr>
              <w:pStyle w:val="TableParagraph"/>
              <w:jc w:val="center"/>
              <w:rPr>
                <w:ins w:id="15831" w:author="Anusha De" w:date="2022-05-05T14:04:00Z"/>
              </w:rPr>
              <w:pPrChange w:id="15832" w:author="Steve Wiggins" w:date="2022-07-30T18:26:00Z">
                <w:pPr>
                  <w:jc w:val="center"/>
                </w:pPr>
              </w:pPrChange>
            </w:pPr>
            <w:ins w:id="15833" w:author="Anusha De" w:date="2022-05-05T14:04:00Z">
              <w:r w:rsidRPr="00643A43">
                <w:t>(0.03)</w:t>
              </w:r>
            </w:ins>
          </w:p>
        </w:tc>
        <w:tc>
          <w:tcPr>
            <w:tcW w:w="1390" w:type="dxa"/>
            <w:tcBorders>
              <w:top w:val="nil"/>
              <w:left w:val="nil"/>
              <w:right w:val="nil"/>
            </w:tcBorders>
            <w:shd w:val="clear" w:color="auto" w:fill="FFFFFF"/>
          </w:tcPr>
          <w:p w14:paraId="3367E24D" w14:textId="77777777" w:rsidR="009D0159" w:rsidRPr="00643A43" w:rsidRDefault="009D0159">
            <w:pPr>
              <w:pStyle w:val="TableParagraph"/>
              <w:jc w:val="center"/>
              <w:rPr>
                <w:ins w:id="15834" w:author="Anusha De" w:date="2022-05-05T14:04:00Z"/>
              </w:rPr>
              <w:pPrChange w:id="15835" w:author="Steve Wiggins" w:date="2022-07-30T18:26:00Z">
                <w:pPr>
                  <w:jc w:val="center"/>
                </w:pPr>
              </w:pPrChange>
            </w:pPr>
            <w:ins w:id="15836" w:author="Anusha De" w:date="2022-05-05T14:04:00Z">
              <w:r w:rsidRPr="00643A43">
                <w:t>0.125**</w:t>
              </w:r>
            </w:ins>
          </w:p>
          <w:p w14:paraId="33617113" w14:textId="77777777" w:rsidR="009D0159" w:rsidRPr="00643A43" w:rsidRDefault="009D0159">
            <w:pPr>
              <w:pStyle w:val="TableParagraph"/>
              <w:jc w:val="center"/>
              <w:rPr>
                <w:ins w:id="15837" w:author="Anusha De" w:date="2022-05-05T14:04:00Z"/>
              </w:rPr>
              <w:pPrChange w:id="15838" w:author="Steve Wiggins" w:date="2022-07-30T18:26:00Z">
                <w:pPr>
                  <w:jc w:val="center"/>
                </w:pPr>
              </w:pPrChange>
            </w:pPr>
            <w:ins w:id="15839" w:author="Anusha De" w:date="2022-05-05T14:04:00Z">
              <w:r w:rsidRPr="00643A43">
                <w:t>(0.05)</w:t>
              </w:r>
            </w:ins>
          </w:p>
        </w:tc>
        <w:tc>
          <w:tcPr>
            <w:tcW w:w="1305" w:type="dxa"/>
            <w:tcBorders>
              <w:top w:val="nil"/>
              <w:left w:val="nil"/>
              <w:right w:val="nil"/>
            </w:tcBorders>
            <w:shd w:val="clear" w:color="auto" w:fill="FFFFFF"/>
          </w:tcPr>
          <w:p w14:paraId="3C3BBC38" w14:textId="77777777" w:rsidR="009D0159" w:rsidRPr="00643A43" w:rsidRDefault="009D0159">
            <w:pPr>
              <w:pStyle w:val="TableParagraph"/>
              <w:jc w:val="center"/>
              <w:rPr>
                <w:ins w:id="15840" w:author="Anusha De" w:date="2022-05-05T14:04:00Z"/>
              </w:rPr>
              <w:pPrChange w:id="15841" w:author="Steve Wiggins" w:date="2022-07-30T18:26:00Z">
                <w:pPr>
                  <w:jc w:val="center"/>
                </w:pPr>
              </w:pPrChange>
            </w:pPr>
            <w:ins w:id="15842" w:author="Anusha De" w:date="2022-05-05T14:04:00Z">
              <w:r w:rsidRPr="00643A43">
                <w:rPr>
                  <w:rFonts w:ascii="Arial" w:hAnsi="Arial"/>
                </w:rPr>
                <w:t>−</w:t>
              </w:r>
              <w:r w:rsidRPr="00643A43">
                <w:t>0.013</w:t>
              </w:r>
            </w:ins>
          </w:p>
          <w:p w14:paraId="5AB093C6" w14:textId="77777777" w:rsidR="009D0159" w:rsidRPr="00643A43" w:rsidRDefault="009D0159">
            <w:pPr>
              <w:pStyle w:val="TableParagraph"/>
              <w:jc w:val="center"/>
              <w:rPr>
                <w:ins w:id="15843" w:author="Anusha De" w:date="2022-05-05T14:04:00Z"/>
              </w:rPr>
              <w:pPrChange w:id="15844" w:author="Steve Wiggins" w:date="2022-07-30T18:26:00Z">
                <w:pPr>
                  <w:jc w:val="center"/>
                </w:pPr>
              </w:pPrChange>
            </w:pPr>
            <w:ins w:id="15845" w:author="Anusha De" w:date="2022-05-05T14:04:00Z">
              <w:r w:rsidRPr="00643A43">
                <w:t>(0.044)</w:t>
              </w:r>
            </w:ins>
          </w:p>
        </w:tc>
        <w:tc>
          <w:tcPr>
            <w:tcW w:w="939" w:type="dxa"/>
            <w:tcBorders>
              <w:top w:val="nil"/>
              <w:left w:val="nil"/>
              <w:right w:val="nil"/>
            </w:tcBorders>
            <w:shd w:val="clear" w:color="auto" w:fill="FFFFFF"/>
          </w:tcPr>
          <w:p w14:paraId="4321EE31" w14:textId="77777777" w:rsidR="009D0159" w:rsidRPr="00643A43" w:rsidRDefault="009D0159">
            <w:pPr>
              <w:pStyle w:val="TableParagraph"/>
              <w:jc w:val="center"/>
              <w:rPr>
                <w:ins w:id="15846" w:author="Anusha De" w:date="2022-05-05T14:04:00Z"/>
              </w:rPr>
              <w:pPrChange w:id="15847" w:author="Steve Wiggins" w:date="2022-07-30T18:26:00Z">
                <w:pPr>
                  <w:jc w:val="center"/>
                </w:pPr>
              </w:pPrChange>
            </w:pPr>
            <w:ins w:id="15848" w:author="Anusha De" w:date="2022-05-05T14:04:00Z">
              <w:r w:rsidRPr="00643A43">
                <w:t>0.081**</w:t>
              </w:r>
            </w:ins>
          </w:p>
          <w:p w14:paraId="07BBB0C9" w14:textId="77777777" w:rsidR="009D0159" w:rsidRPr="00643A43" w:rsidRDefault="009D0159">
            <w:pPr>
              <w:pStyle w:val="TableParagraph"/>
              <w:jc w:val="center"/>
              <w:rPr>
                <w:ins w:id="15849" w:author="Anusha De" w:date="2022-05-05T14:04:00Z"/>
              </w:rPr>
              <w:pPrChange w:id="15850" w:author="Steve Wiggins" w:date="2022-07-30T18:26:00Z">
                <w:pPr>
                  <w:jc w:val="center"/>
                </w:pPr>
              </w:pPrChange>
            </w:pPr>
            <w:ins w:id="15851" w:author="Anusha De" w:date="2022-05-05T14:04:00Z">
              <w:r w:rsidRPr="00643A43">
                <w:t>(0.04)</w:t>
              </w:r>
            </w:ins>
          </w:p>
        </w:tc>
        <w:tc>
          <w:tcPr>
            <w:tcW w:w="1491" w:type="dxa"/>
            <w:tcBorders>
              <w:top w:val="nil"/>
              <w:left w:val="nil"/>
              <w:right w:val="nil"/>
            </w:tcBorders>
            <w:shd w:val="clear" w:color="auto" w:fill="FFFFFF"/>
          </w:tcPr>
          <w:p w14:paraId="4679C079" w14:textId="77777777" w:rsidR="009D0159" w:rsidRPr="00643A43" w:rsidRDefault="009D0159">
            <w:pPr>
              <w:pStyle w:val="TableParagraph"/>
              <w:jc w:val="center"/>
              <w:rPr>
                <w:ins w:id="15852" w:author="Anusha De" w:date="2022-05-05T14:04:00Z"/>
              </w:rPr>
              <w:pPrChange w:id="15853" w:author="Steve Wiggins" w:date="2022-07-30T18:26:00Z">
                <w:pPr>
                  <w:jc w:val="center"/>
                </w:pPr>
              </w:pPrChange>
            </w:pPr>
            <w:ins w:id="15854" w:author="Anusha De" w:date="2022-05-05T14:04:00Z">
              <w:r w:rsidRPr="00643A43">
                <w:t>0.009</w:t>
              </w:r>
            </w:ins>
          </w:p>
          <w:p w14:paraId="47D9B74D" w14:textId="77777777" w:rsidR="009D0159" w:rsidRPr="00643A43" w:rsidRDefault="009D0159">
            <w:pPr>
              <w:pStyle w:val="TableParagraph"/>
              <w:jc w:val="center"/>
              <w:rPr>
                <w:ins w:id="15855" w:author="Anusha De" w:date="2022-05-05T14:04:00Z"/>
              </w:rPr>
              <w:pPrChange w:id="15856" w:author="Steve Wiggins" w:date="2022-07-30T18:26:00Z">
                <w:pPr>
                  <w:jc w:val="center"/>
                </w:pPr>
              </w:pPrChange>
            </w:pPr>
            <w:ins w:id="15857" w:author="Anusha De" w:date="2022-05-05T14:04:00Z">
              <w:r w:rsidRPr="00643A43">
                <w:t>(0.039)</w:t>
              </w:r>
            </w:ins>
          </w:p>
        </w:tc>
      </w:tr>
      <w:tr w:rsidR="009D0159" w:rsidRPr="00643A43" w14:paraId="50E91587" w14:textId="77777777" w:rsidTr="00CF75EC">
        <w:trPr>
          <w:trHeight w:val="144"/>
          <w:ins w:id="15858" w:author="Anusha De" w:date="2022-05-05T14:04:00Z"/>
        </w:trPr>
        <w:tc>
          <w:tcPr>
            <w:tcW w:w="2911" w:type="dxa"/>
            <w:tcBorders>
              <w:top w:val="nil"/>
              <w:left w:val="nil"/>
              <w:right w:val="nil"/>
            </w:tcBorders>
            <w:shd w:val="clear" w:color="auto" w:fill="FFFFFF"/>
          </w:tcPr>
          <w:p w14:paraId="4021CA9B" w14:textId="77777777" w:rsidR="009D0159" w:rsidRPr="00643A43" w:rsidRDefault="009D0159">
            <w:pPr>
              <w:pStyle w:val="TableParagraph"/>
              <w:rPr>
                <w:ins w:id="15859" w:author="Anusha De" w:date="2022-05-05T14:04:00Z"/>
              </w:rPr>
              <w:pPrChange w:id="15860" w:author="Steve Wiggins" w:date="2022-07-30T18:26:00Z">
                <w:pPr/>
              </w:pPrChange>
            </w:pPr>
            <w:ins w:id="15861" w:author="Anusha De" w:date="2022-05-05T14:04:00Z">
              <w:r w:rsidRPr="00643A43">
                <w:t>Actor is female</w:t>
              </w:r>
            </w:ins>
          </w:p>
        </w:tc>
        <w:tc>
          <w:tcPr>
            <w:tcW w:w="1035" w:type="dxa"/>
            <w:tcBorders>
              <w:top w:val="nil"/>
              <w:left w:val="nil"/>
              <w:right w:val="nil"/>
            </w:tcBorders>
            <w:shd w:val="clear" w:color="auto" w:fill="FFFFFF"/>
          </w:tcPr>
          <w:p w14:paraId="6B667A6B" w14:textId="77777777" w:rsidR="009D0159" w:rsidRPr="00643A43" w:rsidRDefault="009D0159">
            <w:pPr>
              <w:pStyle w:val="TableParagraph"/>
              <w:jc w:val="center"/>
              <w:rPr>
                <w:ins w:id="15862" w:author="Anusha De" w:date="2022-05-05T14:04:00Z"/>
              </w:rPr>
              <w:pPrChange w:id="15863" w:author="Steve Wiggins" w:date="2022-07-30T18:26:00Z">
                <w:pPr>
                  <w:jc w:val="center"/>
                </w:pPr>
              </w:pPrChange>
            </w:pPr>
            <w:ins w:id="15864" w:author="Anusha De" w:date="2022-05-05T14:04:00Z">
              <w:r w:rsidRPr="00643A43">
                <w:t>0.041</w:t>
              </w:r>
            </w:ins>
          </w:p>
          <w:p w14:paraId="55733A1B" w14:textId="77777777" w:rsidR="009D0159" w:rsidRPr="00643A43" w:rsidRDefault="009D0159">
            <w:pPr>
              <w:pStyle w:val="TableParagraph"/>
              <w:jc w:val="center"/>
              <w:rPr>
                <w:ins w:id="15865" w:author="Anusha De" w:date="2022-05-05T14:04:00Z"/>
              </w:rPr>
              <w:pPrChange w:id="15866" w:author="Steve Wiggins" w:date="2022-07-30T18:26:00Z">
                <w:pPr>
                  <w:jc w:val="center"/>
                </w:pPr>
              </w:pPrChange>
            </w:pPr>
            <w:ins w:id="15867" w:author="Anusha De" w:date="2022-05-05T14:04:00Z">
              <w:r w:rsidRPr="00643A43">
                <w:t>(0.078)</w:t>
              </w:r>
            </w:ins>
          </w:p>
        </w:tc>
        <w:tc>
          <w:tcPr>
            <w:tcW w:w="1390" w:type="dxa"/>
            <w:tcBorders>
              <w:top w:val="nil"/>
              <w:left w:val="nil"/>
              <w:right w:val="nil"/>
            </w:tcBorders>
            <w:shd w:val="clear" w:color="auto" w:fill="FFFFFF"/>
          </w:tcPr>
          <w:p w14:paraId="4088F28E" w14:textId="77777777" w:rsidR="009D0159" w:rsidRPr="00643A43" w:rsidRDefault="009D0159">
            <w:pPr>
              <w:pStyle w:val="TableParagraph"/>
              <w:jc w:val="center"/>
              <w:rPr>
                <w:ins w:id="15868" w:author="Anusha De" w:date="2022-05-05T14:04:00Z"/>
              </w:rPr>
              <w:pPrChange w:id="15869" w:author="Steve Wiggins" w:date="2022-07-30T18:26:00Z">
                <w:pPr>
                  <w:jc w:val="center"/>
                </w:pPr>
              </w:pPrChange>
            </w:pPr>
            <w:ins w:id="15870" w:author="Anusha De" w:date="2022-05-05T14:04:00Z">
              <w:r w:rsidRPr="00643A43">
                <w:rPr>
                  <w:rFonts w:ascii="Arial" w:hAnsi="Arial"/>
                </w:rPr>
                <w:t>−</w:t>
              </w:r>
              <w:r w:rsidRPr="00643A43">
                <w:t>0.172</w:t>
              </w:r>
            </w:ins>
          </w:p>
          <w:p w14:paraId="60CDF5C5" w14:textId="77777777" w:rsidR="009D0159" w:rsidRPr="00643A43" w:rsidRDefault="009D0159">
            <w:pPr>
              <w:pStyle w:val="TableParagraph"/>
              <w:jc w:val="center"/>
              <w:rPr>
                <w:ins w:id="15871" w:author="Anusha De" w:date="2022-05-05T14:04:00Z"/>
              </w:rPr>
              <w:pPrChange w:id="15872" w:author="Steve Wiggins" w:date="2022-07-30T18:26:00Z">
                <w:pPr>
                  <w:jc w:val="center"/>
                </w:pPr>
              </w:pPrChange>
            </w:pPr>
            <w:ins w:id="15873" w:author="Anusha De" w:date="2022-05-05T14:04:00Z">
              <w:r w:rsidRPr="00643A43">
                <w:t>(0.135)</w:t>
              </w:r>
            </w:ins>
          </w:p>
        </w:tc>
        <w:tc>
          <w:tcPr>
            <w:tcW w:w="1305" w:type="dxa"/>
            <w:tcBorders>
              <w:top w:val="nil"/>
              <w:left w:val="nil"/>
              <w:right w:val="nil"/>
            </w:tcBorders>
            <w:shd w:val="clear" w:color="auto" w:fill="FFFFFF"/>
          </w:tcPr>
          <w:p w14:paraId="585A6BA5" w14:textId="77777777" w:rsidR="009D0159" w:rsidRPr="00643A43" w:rsidRDefault="009D0159">
            <w:pPr>
              <w:pStyle w:val="TableParagraph"/>
              <w:jc w:val="center"/>
              <w:rPr>
                <w:ins w:id="15874" w:author="Anusha De" w:date="2022-05-05T14:04:00Z"/>
              </w:rPr>
              <w:pPrChange w:id="15875" w:author="Steve Wiggins" w:date="2022-07-30T18:26:00Z">
                <w:pPr>
                  <w:jc w:val="center"/>
                </w:pPr>
              </w:pPrChange>
            </w:pPr>
            <w:ins w:id="15876" w:author="Anusha De" w:date="2022-05-05T14:04:00Z">
              <w:r w:rsidRPr="00643A43">
                <w:t>0.141</w:t>
              </w:r>
            </w:ins>
          </w:p>
          <w:p w14:paraId="1FE0740E" w14:textId="77777777" w:rsidR="009D0159" w:rsidRPr="00643A43" w:rsidRDefault="009D0159">
            <w:pPr>
              <w:pStyle w:val="TableParagraph"/>
              <w:jc w:val="center"/>
              <w:rPr>
                <w:ins w:id="15877" w:author="Anusha De" w:date="2022-05-05T14:04:00Z"/>
              </w:rPr>
              <w:pPrChange w:id="15878" w:author="Steve Wiggins" w:date="2022-07-30T18:26:00Z">
                <w:pPr>
                  <w:jc w:val="center"/>
                </w:pPr>
              </w:pPrChange>
            </w:pPr>
            <w:ins w:id="15879" w:author="Anusha De" w:date="2022-05-05T14:04:00Z">
              <w:r w:rsidRPr="00643A43">
                <w:t>(0.109)</w:t>
              </w:r>
            </w:ins>
          </w:p>
        </w:tc>
        <w:tc>
          <w:tcPr>
            <w:tcW w:w="939" w:type="dxa"/>
            <w:tcBorders>
              <w:top w:val="nil"/>
              <w:left w:val="nil"/>
              <w:right w:val="nil"/>
            </w:tcBorders>
            <w:shd w:val="clear" w:color="auto" w:fill="FFFFFF"/>
          </w:tcPr>
          <w:p w14:paraId="00D11222" w14:textId="77777777" w:rsidR="009D0159" w:rsidRPr="00643A43" w:rsidRDefault="009D0159">
            <w:pPr>
              <w:pStyle w:val="TableParagraph"/>
              <w:jc w:val="center"/>
              <w:rPr>
                <w:ins w:id="15880" w:author="Anusha De" w:date="2022-05-05T14:04:00Z"/>
              </w:rPr>
              <w:pPrChange w:id="15881" w:author="Steve Wiggins" w:date="2022-07-30T18:26:00Z">
                <w:pPr>
                  <w:jc w:val="center"/>
                </w:pPr>
              </w:pPrChange>
            </w:pPr>
            <w:ins w:id="15882" w:author="Anusha De" w:date="2022-05-05T14:04:00Z">
              <w:r w:rsidRPr="00643A43">
                <w:rPr>
                  <w:rFonts w:ascii="Arial" w:hAnsi="Arial"/>
                </w:rPr>
                <w:t>−</w:t>
              </w:r>
              <w:r w:rsidRPr="00643A43">
                <w:t>0.033</w:t>
              </w:r>
            </w:ins>
          </w:p>
          <w:p w14:paraId="6FB15C0B" w14:textId="77777777" w:rsidR="009D0159" w:rsidRPr="00643A43" w:rsidRDefault="009D0159">
            <w:pPr>
              <w:pStyle w:val="TableParagraph"/>
              <w:jc w:val="center"/>
              <w:rPr>
                <w:ins w:id="15883" w:author="Anusha De" w:date="2022-05-05T14:04:00Z"/>
              </w:rPr>
              <w:pPrChange w:id="15884" w:author="Steve Wiggins" w:date="2022-07-30T18:26:00Z">
                <w:pPr>
                  <w:jc w:val="center"/>
                </w:pPr>
              </w:pPrChange>
            </w:pPr>
            <w:ins w:id="15885" w:author="Anusha De" w:date="2022-05-05T14:04:00Z">
              <w:r w:rsidRPr="00643A43">
                <w:t>(0.085)</w:t>
              </w:r>
            </w:ins>
          </w:p>
        </w:tc>
        <w:tc>
          <w:tcPr>
            <w:tcW w:w="1491" w:type="dxa"/>
            <w:tcBorders>
              <w:top w:val="nil"/>
              <w:left w:val="nil"/>
              <w:right w:val="nil"/>
            </w:tcBorders>
            <w:shd w:val="clear" w:color="auto" w:fill="FFFFFF"/>
          </w:tcPr>
          <w:p w14:paraId="02250CF5" w14:textId="77777777" w:rsidR="009D0159" w:rsidRPr="00643A43" w:rsidRDefault="009D0159">
            <w:pPr>
              <w:pStyle w:val="TableParagraph"/>
              <w:jc w:val="center"/>
              <w:rPr>
                <w:ins w:id="15886" w:author="Anusha De" w:date="2022-05-05T14:04:00Z"/>
              </w:rPr>
              <w:pPrChange w:id="15887" w:author="Steve Wiggins" w:date="2022-07-30T18:26:00Z">
                <w:pPr>
                  <w:jc w:val="center"/>
                </w:pPr>
              </w:pPrChange>
            </w:pPr>
            <w:ins w:id="15888" w:author="Anusha De" w:date="2022-05-05T14:04:00Z">
              <w:r w:rsidRPr="00643A43">
                <w:t>0.125</w:t>
              </w:r>
            </w:ins>
          </w:p>
          <w:p w14:paraId="626ED4DD" w14:textId="77777777" w:rsidR="009D0159" w:rsidRPr="00643A43" w:rsidRDefault="009D0159">
            <w:pPr>
              <w:pStyle w:val="TableParagraph"/>
              <w:jc w:val="center"/>
              <w:rPr>
                <w:ins w:id="15889" w:author="Anusha De" w:date="2022-05-05T14:04:00Z"/>
              </w:rPr>
              <w:pPrChange w:id="15890" w:author="Steve Wiggins" w:date="2022-07-30T18:26:00Z">
                <w:pPr>
                  <w:jc w:val="center"/>
                </w:pPr>
              </w:pPrChange>
            </w:pPr>
            <w:ins w:id="15891" w:author="Anusha De" w:date="2022-05-05T14:04:00Z">
              <w:r w:rsidRPr="00643A43">
                <w:t>(0.095)</w:t>
              </w:r>
            </w:ins>
          </w:p>
        </w:tc>
      </w:tr>
      <w:tr w:rsidR="009D0159" w:rsidRPr="00643A43" w14:paraId="7B5FF9FC" w14:textId="77777777" w:rsidTr="00CF75EC">
        <w:trPr>
          <w:trHeight w:val="144"/>
          <w:ins w:id="15892" w:author="Anusha De" w:date="2022-05-05T14:04:00Z"/>
        </w:trPr>
        <w:tc>
          <w:tcPr>
            <w:tcW w:w="2911" w:type="dxa"/>
            <w:tcBorders>
              <w:top w:val="nil"/>
              <w:left w:val="nil"/>
              <w:right w:val="nil"/>
            </w:tcBorders>
            <w:shd w:val="clear" w:color="auto" w:fill="FFFFFF"/>
          </w:tcPr>
          <w:p w14:paraId="18EBB476" w14:textId="77777777" w:rsidR="009D0159" w:rsidRPr="00992146" w:rsidRDefault="009D0159">
            <w:pPr>
              <w:pStyle w:val="TableParagraph"/>
              <w:rPr>
                <w:ins w:id="15893" w:author="Anusha De" w:date="2022-05-05T14:04:00Z"/>
                <w:lang w:val="en-US"/>
                <w:rPrChange w:id="15894" w:author="Anusha De" w:date="2022-08-01T14:48:00Z">
                  <w:rPr>
                    <w:ins w:id="15895" w:author="Anusha De" w:date="2022-05-05T14:04:00Z"/>
                  </w:rPr>
                </w:rPrChange>
              </w:rPr>
              <w:pPrChange w:id="15896" w:author="Steve Wiggins" w:date="2022-07-30T18:26:00Z">
                <w:pPr/>
              </w:pPrChange>
            </w:pPr>
            <w:ins w:id="15897" w:author="Anusha De" w:date="2022-05-05T14:04:00Z">
              <w:r w:rsidRPr="00992146">
                <w:rPr>
                  <w:lang w:val="en-US"/>
                  <w:rPrChange w:id="15898" w:author="Anusha De" w:date="2022-08-01T14:48:00Z">
                    <w:rPr/>
                  </w:rPrChange>
                </w:rPr>
                <w:t>Farmer has finished primary education</w:t>
              </w:r>
            </w:ins>
          </w:p>
        </w:tc>
        <w:tc>
          <w:tcPr>
            <w:tcW w:w="1035" w:type="dxa"/>
            <w:tcBorders>
              <w:top w:val="nil"/>
              <w:left w:val="nil"/>
              <w:right w:val="nil"/>
            </w:tcBorders>
            <w:shd w:val="clear" w:color="auto" w:fill="FFFFFF"/>
          </w:tcPr>
          <w:p w14:paraId="2576D33C" w14:textId="77777777" w:rsidR="009D0159" w:rsidRPr="00643A43" w:rsidRDefault="009D0159">
            <w:pPr>
              <w:pStyle w:val="TableParagraph"/>
              <w:jc w:val="center"/>
              <w:rPr>
                <w:ins w:id="15899" w:author="Anusha De" w:date="2022-05-05T14:04:00Z"/>
              </w:rPr>
              <w:pPrChange w:id="15900" w:author="Steve Wiggins" w:date="2022-07-30T18:26:00Z">
                <w:pPr>
                  <w:jc w:val="center"/>
                </w:pPr>
              </w:pPrChange>
            </w:pPr>
            <w:ins w:id="15901" w:author="Anusha De" w:date="2022-05-05T14:04:00Z">
              <w:r w:rsidRPr="00643A43">
                <w:t>0</w:t>
              </w:r>
            </w:ins>
          </w:p>
          <w:p w14:paraId="5A925965" w14:textId="77777777" w:rsidR="009D0159" w:rsidRPr="00643A43" w:rsidRDefault="009D0159">
            <w:pPr>
              <w:pStyle w:val="TableParagraph"/>
              <w:jc w:val="center"/>
              <w:rPr>
                <w:ins w:id="15902" w:author="Anusha De" w:date="2022-05-05T14:04:00Z"/>
              </w:rPr>
              <w:pPrChange w:id="15903" w:author="Steve Wiggins" w:date="2022-07-30T18:26:00Z">
                <w:pPr>
                  <w:jc w:val="center"/>
                </w:pPr>
              </w:pPrChange>
            </w:pPr>
            <w:ins w:id="15904" w:author="Anusha De" w:date="2022-05-05T14:04:00Z">
              <w:r w:rsidRPr="00643A43">
                <w:t>(0.028)</w:t>
              </w:r>
            </w:ins>
          </w:p>
        </w:tc>
        <w:tc>
          <w:tcPr>
            <w:tcW w:w="1390" w:type="dxa"/>
            <w:tcBorders>
              <w:top w:val="nil"/>
              <w:left w:val="nil"/>
              <w:right w:val="nil"/>
            </w:tcBorders>
            <w:shd w:val="clear" w:color="auto" w:fill="FFFFFF"/>
          </w:tcPr>
          <w:p w14:paraId="3B7C652A" w14:textId="77777777" w:rsidR="009D0159" w:rsidRPr="00643A43" w:rsidRDefault="009D0159">
            <w:pPr>
              <w:pStyle w:val="TableParagraph"/>
              <w:jc w:val="center"/>
              <w:rPr>
                <w:ins w:id="15905" w:author="Anusha De" w:date="2022-05-05T14:04:00Z"/>
              </w:rPr>
              <w:pPrChange w:id="15906" w:author="Steve Wiggins" w:date="2022-07-30T18:26:00Z">
                <w:pPr>
                  <w:jc w:val="center"/>
                </w:pPr>
              </w:pPrChange>
            </w:pPr>
            <w:ins w:id="15907" w:author="Anusha De" w:date="2022-05-05T14:04:00Z">
              <w:r w:rsidRPr="00643A43">
                <w:t>0.012</w:t>
              </w:r>
            </w:ins>
          </w:p>
          <w:p w14:paraId="2E41BE32" w14:textId="77777777" w:rsidR="009D0159" w:rsidRPr="00643A43" w:rsidRDefault="009D0159">
            <w:pPr>
              <w:pStyle w:val="TableParagraph"/>
              <w:jc w:val="center"/>
              <w:rPr>
                <w:ins w:id="15908" w:author="Anusha De" w:date="2022-05-05T14:04:00Z"/>
              </w:rPr>
              <w:pPrChange w:id="15909" w:author="Steve Wiggins" w:date="2022-07-30T18:26:00Z">
                <w:pPr>
                  <w:jc w:val="center"/>
                </w:pPr>
              </w:pPrChange>
            </w:pPr>
            <w:ins w:id="15910" w:author="Anusha De" w:date="2022-05-05T14:04:00Z">
              <w:r w:rsidRPr="00643A43">
                <w:t>(0.043)</w:t>
              </w:r>
            </w:ins>
          </w:p>
        </w:tc>
        <w:tc>
          <w:tcPr>
            <w:tcW w:w="1305" w:type="dxa"/>
            <w:tcBorders>
              <w:top w:val="nil"/>
              <w:left w:val="nil"/>
              <w:right w:val="nil"/>
            </w:tcBorders>
            <w:shd w:val="clear" w:color="auto" w:fill="FFFFFF"/>
          </w:tcPr>
          <w:p w14:paraId="2B2A5803" w14:textId="77777777" w:rsidR="009D0159" w:rsidRPr="00643A43" w:rsidRDefault="009D0159">
            <w:pPr>
              <w:pStyle w:val="TableParagraph"/>
              <w:jc w:val="center"/>
              <w:rPr>
                <w:ins w:id="15911" w:author="Anusha De" w:date="2022-05-05T14:04:00Z"/>
              </w:rPr>
              <w:pPrChange w:id="15912" w:author="Steve Wiggins" w:date="2022-07-30T18:26:00Z">
                <w:pPr>
                  <w:jc w:val="center"/>
                </w:pPr>
              </w:pPrChange>
            </w:pPr>
            <w:ins w:id="15913" w:author="Anusha De" w:date="2022-05-05T14:04:00Z">
              <w:r w:rsidRPr="00643A43">
                <w:rPr>
                  <w:rFonts w:ascii="Arial" w:hAnsi="Arial"/>
                </w:rPr>
                <w:t>−</w:t>
              </w:r>
              <w:r w:rsidRPr="00643A43">
                <w:t>0.036</w:t>
              </w:r>
            </w:ins>
          </w:p>
          <w:p w14:paraId="127F2862" w14:textId="77777777" w:rsidR="009D0159" w:rsidRPr="00643A43" w:rsidRDefault="009D0159">
            <w:pPr>
              <w:pStyle w:val="TableParagraph"/>
              <w:jc w:val="center"/>
              <w:rPr>
                <w:ins w:id="15914" w:author="Anusha De" w:date="2022-05-05T14:04:00Z"/>
              </w:rPr>
              <w:pPrChange w:id="15915" w:author="Steve Wiggins" w:date="2022-07-30T18:26:00Z">
                <w:pPr>
                  <w:jc w:val="center"/>
                </w:pPr>
              </w:pPrChange>
            </w:pPr>
            <w:ins w:id="15916" w:author="Anusha De" w:date="2022-05-05T14:04:00Z">
              <w:r w:rsidRPr="00643A43">
                <w:t>(0.042)</w:t>
              </w:r>
            </w:ins>
          </w:p>
        </w:tc>
        <w:tc>
          <w:tcPr>
            <w:tcW w:w="939" w:type="dxa"/>
            <w:tcBorders>
              <w:top w:val="nil"/>
              <w:left w:val="nil"/>
              <w:right w:val="nil"/>
            </w:tcBorders>
            <w:shd w:val="clear" w:color="auto" w:fill="FFFFFF"/>
          </w:tcPr>
          <w:p w14:paraId="333D0168" w14:textId="77777777" w:rsidR="009D0159" w:rsidRPr="00643A43" w:rsidRDefault="009D0159">
            <w:pPr>
              <w:pStyle w:val="TableParagraph"/>
              <w:jc w:val="center"/>
              <w:rPr>
                <w:ins w:id="15917" w:author="Anusha De" w:date="2022-05-05T14:04:00Z"/>
              </w:rPr>
              <w:pPrChange w:id="15918" w:author="Steve Wiggins" w:date="2022-07-30T18:26:00Z">
                <w:pPr>
                  <w:jc w:val="center"/>
                </w:pPr>
              </w:pPrChange>
            </w:pPr>
            <w:ins w:id="15919" w:author="Anusha De" w:date="2022-05-05T14:04:00Z">
              <w:r w:rsidRPr="00643A43">
                <w:t>0.012</w:t>
              </w:r>
            </w:ins>
          </w:p>
          <w:p w14:paraId="466BC966" w14:textId="77777777" w:rsidR="009D0159" w:rsidRPr="00643A43" w:rsidRDefault="009D0159">
            <w:pPr>
              <w:pStyle w:val="TableParagraph"/>
              <w:jc w:val="center"/>
              <w:rPr>
                <w:ins w:id="15920" w:author="Anusha De" w:date="2022-05-05T14:04:00Z"/>
              </w:rPr>
              <w:pPrChange w:id="15921" w:author="Steve Wiggins" w:date="2022-07-30T18:26:00Z">
                <w:pPr>
                  <w:jc w:val="center"/>
                </w:pPr>
              </w:pPrChange>
            </w:pPr>
            <w:ins w:id="15922" w:author="Anusha De" w:date="2022-05-05T14:04:00Z">
              <w:r w:rsidRPr="00643A43">
                <w:t>(0.042)</w:t>
              </w:r>
            </w:ins>
          </w:p>
        </w:tc>
        <w:tc>
          <w:tcPr>
            <w:tcW w:w="1491" w:type="dxa"/>
            <w:tcBorders>
              <w:top w:val="nil"/>
              <w:left w:val="nil"/>
              <w:right w:val="nil"/>
            </w:tcBorders>
            <w:shd w:val="clear" w:color="auto" w:fill="FFFFFF"/>
          </w:tcPr>
          <w:p w14:paraId="301A26FF" w14:textId="77777777" w:rsidR="009D0159" w:rsidRPr="00643A43" w:rsidRDefault="009D0159">
            <w:pPr>
              <w:pStyle w:val="TableParagraph"/>
              <w:jc w:val="center"/>
              <w:rPr>
                <w:ins w:id="15923" w:author="Anusha De" w:date="2022-05-05T14:04:00Z"/>
              </w:rPr>
              <w:pPrChange w:id="15924" w:author="Steve Wiggins" w:date="2022-07-30T18:26:00Z">
                <w:pPr>
                  <w:jc w:val="center"/>
                </w:pPr>
              </w:pPrChange>
            </w:pPr>
            <w:ins w:id="15925" w:author="Anusha De" w:date="2022-05-05T14:04:00Z">
              <w:r w:rsidRPr="00643A43">
                <w:t>0</w:t>
              </w:r>
            </w:ins>
          </w:p>
          <w:p w14:paraId="7656CF6A" w14:textId="77777777" w:rsidR="009D0159" w:rsidRPr="00643A43" w:rsidRDefault="009D0159">
            <w:pPr>
              <w:pStyle w:val="TableParagraph"/>
              <w:jc w:val="center"/>
              <w:rPr>
                <w:ins w:id="15926" w:author="Anusha De" w:date="2022-05-05T14:04:00Z"/>
              </w:rPr>
              <w:pPrChange w:id="15927" w:author="Steve Wiggins" w:date="2022-07-30T18:26:00Z">
                <w:pPr>
                  <w:jc w:val="center"/>
                </w:pPr>
              </w:pPrChange>
            </w:pPr>
            <w:ins w:id="15928" w:author="Anusha De" w:date="2022-05-05T14:04:00Z">
              <w:r w:rsidRPr="00643A43">
                <w:t>(0.037)</w:t>
              </w:r>
            </w:ins>
          </w:p>
        </w:tc>
      </w:tr>
      <w:tr w:rsidR="009D0159" w:rsidRPr="00643A43" w14:paraId="57C100AF" w14:textId="77777777" w:rsidTr="00CF75EC">
        <w:trPr>
          <w:trHeight w:val="144"/>
          <w:ins w:id="15929" w:author="Anusha De" w:date="2022-05-05T14:04:00Z"/>
        </w:trPr>
        <w:tc>
          <w:tcPr>
            <w:tcW w:w="2911" w:type="dxa"/>
            <w:tcBorders>
              <w:top w:val="nil"/>
              <w:left w:val="nil"/>
              <w:right w:val="nil"/>
            </w:tcBorders>
            <w:shd w:val="clear" w:color="auto" w:fill="FFFFFF"/>
          </w:tcPr>
          <w:p w14:paraId="2C0628B7" w14:textId="77777777" w:rsidR="009D0159" w:rsidRPr="00643A43" w:rsidRDefault="009D0159">
            <w:pPr>
              <w:pStyle w:val="TableParagraph"/>
              <w:rPr>
                <w:ins w:id="15930" w:author="Anusha De" w:date="2022-05-05T14:04:00Z"/>
              </w:rPr>
              <w:pPrChange w:id="15931" w:author="Steve Wiggins" w:date="2022-07-30T18:26:00Z">
                <w:pPr/>
              </w:pPrChange>
            </w:pPr>
            <w:ins w:id="15932" w:author="Anusha De" w:date="2022-05-05T14:04:00Z">
              <w:r w:rsidRPr="00643A43">
                <w:t xml:space="preserve">Farmer's age </w:t>
              </w:r>
            </w:ins>
          </w:p>
          <w:p w14:paraId="0354CB2D" w14:textId="77777777" w:rsidR="009D0159" w:rsidRPr="00643A43" w:rsidRDefault="009D0159">
            <w:pPr>
              <w:pStyle w:val="TableParagraph"/>
              <w:rPr>
                <w:ins w:id="15933" w:author="Anusha De" w:date="2022-05-05T14:04:00Z"/>
              </w:rPr>
              <w:pPrChange w:id="15934" w:author="Steve Wiggins" w:date="2022-07-30T18:26:00Z">
                <w:pPr/>
              </w:pPrChange>
            </w:pPr>
            <w:ins w:id="15935" w:author="Anusha De" w:date="2022-05-05T14:04:00Z">
              <w:r w:rsidRPr="00643A43">
                <w:t>(in years)</w:t>
              </w:r>
            </w:ins>
          </w:p>
        </w:tc>
        <w:tc>
          <w:tcPr>
            <w:tcW w:w="1035" w:type="dxa"/>
            <w:tcBorders>
              <w:top w:val="nil"/>
              <w:left w:val="nil"/>
              <w:right w:val="nil"/>
            </w:tcBorders>
            <w:shd w:val="clear" w:color="auto" w:fill="FFFFFF"/>
          </w:tcPr>
          <w:p w14:paraId="670336E4" w14:textId="77777777" w:rsidR="009D0159" w:rsidRPr="00643A43" w:rsidRDefault="009D0159">
            <w:pPr>
              <w:pStyle w:val="TableParagraph"/>
              <w:jc w:val="center"/>
              <w:rPr>
                <w:ins w:id="15936" w:author="Anusha De" w:date="2022-05-05T14:04:00Z"/>
              </w:rPr>
              <w:pPrChange w:id="15937" w:author="Steve Wiggins" w:date="2022-07-30T18:26:00Z">
                <w:pPr>
                  <w:jc w:val="center"/>
                </w:pPr>
              </w:pPrChange>
            </w:pPr>
            <w:ins w:id="15938" w:author="Anusha De" w:date="2022-05-05T14:04:00Z">
              <w:r w:rsidRPr="00643A43">
                <w:t>0.001</w:t>
              </w:r>
            </w:ins>
          </w:p>
          <w:p w14:paraId="015DB5DB" w14:textId="77777777" w:rsidR="009D0159" w:rsidRPr="00643A43" w:rsidRDefault="009D0159">
            <w:pPr>
              <w:pStyle w:val="TableParagraph"/>
              <w:jc w:val="center"/>
              <w:rPr>
                <w:ins w:id="15939" w:author="Anusha De" w:date="2022-05-05T14:04:00Z"/>
              </w:rPr>
              <w:pPrChange w:id="15940" w:author="Steve Wiggins" w:date="2022-07-30T18:26:00Z">
                <w:pPr>
                  <w:jc w:val="center"/>
                </w:pPr>
              </w:pPrChange>
            </w:pPr>
            <w:ins w:id="15941" w:author="Anusha De" w:date="2022-05-05T14:04:00Z">
              <w:r w:rsidRPr="00643A43">
                <w:t>(0.001)</w:t>
              </w:r>
            </w:ins>
          </w:p>
        </w:tc>
        <w:tc>
          <w:tcPr>
            <w:tcW w:w="1390" w:type="dxa"/>
            <w:tcBorders>
              <w:top w:val="nil"/>
              <w:left w:val="nil"/>
              <w:right w:val="nil"/>
            </w:tcBorders>
            <w:shd w:val="clear" w:color="auto" w:fill="FFFFFF"/>
          </w:tcPr>
          <w:p w14:paraId="031641B1" w14:textId="77777777" w:rsidR="009D0159" w:rsidRPr="00643A43" w:rsidRDefault="009D0159">
            <w:pPr>
              <w:pStyle w:val="TableParagraph"/>
              <w:jc w:val="center"/>
              <w:rPr>
                <w:ins w:id="15942" w:author="Anusha De" w:date="2022-05-05T14:04:00Z"/>
              </w:rPr>
              <w:pPrChange w:id="15943" w:author="Steve Wiggins" w:date="2022-07-30T18:26:00Z">
                <w:pPr>
                  <w:jc w:val="center"/>
                </w:pPr>
              </w:pPrChange>
            </w:pPr>
            <w:ins w:id="15944" w:author="Anusha De" w:date="2022-05-05T14:04:00Z">
              <w:r w:rsidRPr="00643A43">
                <w:t>0.002</w:t>
              </w:r>
            </w:ins>
          </w:p>
          <w:p w14:paraId="07E2E072" w14:textId="77777777" w:rsidR="009D0159" w:rsidRPr="00643A43" w:rsidRDefault="009D0159">
            <w:pPr>
              <w:pStyle w:val="TableParagraph"/>
              <w:jc w:val="center"/>
              <w:rPr>
                <w:ins w:id="15945" w:author="Anusha De" w:date="2022-05-05T14:04:00Z"/>
              </w:rPr>
              <w:pPrChange w:id="15946" w:author="Steve Wiggins" w:date="2022-07-30T18:26:00Z">
                <w:pPr>
                  <w:jc w:val="center"/>
                </w:pPr>
              </w:pPrChange>
            </w:pPr>
            <w:ins w:id="15947" w:author="Anusha De" w:date="2022-05-05T14:04:00Z">
              <w:r w:rsidRPr="00643A43">
                <w:t>(0.002)</w:t>
              </w:r>
            </w:ins>
          </w:p>
        </w:tc>
        <w:tc>
          <w:tcPr>
            <w:tcW w:w="1305" w:type="dxa"/>
            <w:tcBorders>
              <w:top w:val="nil"/>
              <w:left w:val="nil"/>
              <w:right w:val="nil"/>
            </w:tcBorders>
            <w:shd w:val="clear" w:color="auto" w:fill="FFFFFF"/>
          </w:tcPr>
          <w:p w14:paraId="25C93CC8" w14:textId="77777777" w:rsidR="009D0159" w:rsidRPr="00643A43" w:rsidRDefault="009D0159">
            <w:pPr>
              <w:pStyle w:val="TableParagraph"/>
              <w:jc w:val="center"/>
              <w:rPr>
                <w:ins w:id="15948" w:author="Anusha De" w:date="2022-05-05T14:04:00Z"/>
              </w:rPr>
              <w:pPrChange w:id="15949" w:author="Steve Wiggins" w:date="2022-07-30T18:26:00Z">
                <w:pPr>
                  <w:jc w:val="center"/>
                </w:pPr>
              </w:pPrChange>
            </w:pPr>
            <w:ins w:id="15950" w:author="Anusha De" w:date="2022-05-05T14:04:00Z">
              <w:r w:rsidRPr="00643A43">
                <w:rPr>
                  <w:rFonts w:ascii="Arial" w:hAnsi="Arial"/>
                </w:rPr>
                <w:t>−</w:t>
              </w:r>
              <w:r w:rsidRPr="00643A43">
                <w:t>0.001</w:t>
              </w:r>
            </w:ins>
          </w:p>
          <w:p w14:paraId="342D9B2C" w14:textId="77777777" w:rsidR="009D0159" w:rsidRPr="00643A43" w:rsidRDefault="009D0159">
            <w:pPr>
              <w:pStyle w:val="TableParagraph"/>
              <w:jc w:val="center"/>
              <w:rPr>
                <w:ins w:id="15951" w:author="Anusha De" w:date="2022-05-05T14:04:00Z"/>
              </w:rPr>
              <w:pPrChange w:id="15952" w:author="Steve Wiggins" w:date="2022-07-30T18:26:00Z">
                <w:pPr>
                  <w:jc w:val="center"/>
                </w:pPr>
              </w:pPrChange>
            </w:pPr>
            <w:ins w:id="15953" w:author="Anusha De" w:date="2022-05-05T14:04:00Z">
              <w:r w:rsidRPr="00643A43">
                <w:t>(0.002)</w:t>
              </w:r>
            </w:ins>
          </w:p>
        </w:tc>
        <w:tc>
          <w:tcPr>
            <w:tcW w:w="939" w:type="dxa"/>
            <w:tcBorders>
              <w:top w:val="nil"/>
              <w:left w:val="nil"/>
              <w:right w:val="nil"/>
            </w:tcBorders>
            <w:shd w:val="clear" w:color="auto" w:fill="FFFFFF"/>
          </w:tcPr>
          <w:p w14:paraId="54A6B189" w14:textId="77777777" w:rsidR="009D0159" w:rsidRPr="00643A43" w:rsidRDefault="009D0159">
            <w:pPr>
              <w:pStyle w:val="TableParagraph"/>
              <w:jc w:val="center"/>
              <w:rPr>
                <w:ins w:id="15954" w:author="Anusha De" w:date="2022-05-05T14:04:00Z"/>
              </w:rPr>
              <w:pPrChange w:id="15955" w:author="Steve Wiggins" w:date="2022-07-30T18:26:00Z">
                <w:pPr>
                  <w:jc w:val="center"/>
                </w:pPr>
              </w:pPrChange>
            </w:pPr>
            <w:ins w:id="15956" w:author="Anusha De" w:date="2022-05-05T14:04:00Z">
              <w:r w:rsidRPr="00643A43">
                <w:t>0.001</w:t>
              </w:r>
            </w:ins>
          </w:p>
          <w:p w14:paraId="19F5CAB6" w14:textId="77777777" w:rsidR="009D0159" w:rsidRPr="00643A43" w:rsidRDefault="009D0159">
            <w:pPr>
              <w:pStyle w:val="TableParagraph"/>
              <w:jc w:val="center"/>
              <w:rPr>
                <w:ins w:id="15957" w:author="Anusha De" w:date="2022-05-05T14:04:00Z"/>
              </w:rPr>
              <w:pPrChange w:id="15958" w:author="Steve Wiggins" w:date="2022-07-30T18:26:00Z">
                <w:pPr>
                  <w:jc w:val="center"/>
                </w:pPr>
              </w:pPrChange>
            </w:pPr>
            <w:ins w:id="15959" w:author="Anusha De" w:date="2022-05-05T14:04:00Z">
              <w:r w:rsidRPr="00643A43">
                <w:t>(0.002)</w:t>
              </w:r>
            </w:ins>
          </w:p>
        </w:tc>
        <w:tc>
          <w:tcPr>
            <w:tcW w:w="1491" w:type="dxa"/>
            <w:tcBorders>
              <w:top w:val="nil"/>
              <w:left w:val="nil"/>
              <w:right w:val="nil"/>
            </w:tcBorders>
            <w:shd w:val="clear" w:color="auto" w:fill="FFFFFF"/>
          </w:tcPr>
          <w:p w14:paraId="056E57DA" w14:textId="77777777" w:rsidR="009D0159" w:rsidRPr="00643A43" w:rsidRDefault="009D0159">
            <w:pPr>
              <w:pStyle w:val="TableParagraph"/>
              <w:jc w:val="center"/>
              <w:rPr>
                <w:ins w:id="15960" w:author="Anusha De" w:date="2022-05-05T14:04:00Z"/>
              </w:rPr>
              <w:pPrChange w:id="15961" w:author="Steve Wiggins" w:date="2022-07-30T18:26:00Z">
                <w:pPr>
                  <w:jc w:val="center"/>
                </w:pPr>
              </w:pPrChange>
            </w:pPr>
            <w:ins w:id="15962" w:author="Anusha De" w:date="2022-05-05T14:04:00Z">
              <w:r w:rsidRPr="00643A43">
                <w:t>0</w:t>
              </w:r>
            </w:ins>
          </w:p>
          <w:p w14:paraId="752CEE5B" w14:textId="77777777" w:rsidR="009D0159" w:rsidRPr="00643A43" w:rsidRDefault="009D0159">
            <w:pPr>
              <w:pStyle w:val="TableParagraph"/>
              <w:jc w:val="center"/>
              <w:rPr>
                <w:ins w:id="15963" w:author="Anusha De" w:date="2022-05-05T14:04:00Z"/>
              </w:rPr>
              <w:pPrChange w:id="15964" w:author="Steve Wiggins" w:date="2022-07-30T18:26:00Z">
                <w:pPr>
                  <w:jc w:val="center"/>
                </w:pPr>
              </w:pPrChange>
            </w:pPr>
            <w:ins w:id="15965" w:author="Anusha De" w:date="2022-05-05T14:04:00Z">
              <w:r w:rsidRPr="00643A43">
                <w:t>(0.002)</w:t>
              </w:r>
            </w:ins>
          </w:p>
        </w:tc>
      </w:tr>
      <w:tr w:rsidR="009D0159" w:rsidRPr="00643A43" w14:paraId="28B92E03" w14:textId="77777777" w:rsidTr="00CF75EC">
        <w:trPr>
          <w:trHeight w:val="144"/>
          <w:ins w:id="15966" w:author="Anusha De" w:date="2022-05-05T14:04:00Z"/>
        </w:trPr>
        <w:tc>
          <w:tcPr>
            <w:tcW w:w="2911" w:type="dxa"/>
            <w:tcBorders>
              <w:top w:val="nil"/>
              <w:left w:val="nil"/>
              <w:right w:val="nil"/>
            </w:tcBorders>
            <w:shd w:val="clear" w:color="auto" w:fill="FFFFFF"/>
          </w:tcPr>
          <w:p w14:paraId="22441B82" w14:textId="77777777" w:rsidR="009D0159" w:rsidRPr="00992146" w:rsidRDefault="009D0159">
            <w:pPr>
              <w:pStyle w:val="TableParagraph"/>
              <w:rPr>
                <w:ins w:id="15967" w:author="Anusha De" w:date="2022-05-05T14:04:00Z"/>
                <w:lang w:val="en-US"/>
                <w:rPrChange w:id="15968" w:author="Anusha De" w:date="2022-08-01T14:48:00Z">
                  <w:rPr>
                    <w:ins w:id="15969" w:author="Anusha De" w:date="2022-05-05T14:04:00Z"/>
                  </w:rPr>
                </w:rPrChange>
              </w:rPr>
              <w:pPrChange w:id="15970" w:author="Steve Wiggins" w:date="2022-07-30T18:26:00Z">
                <w:pPr/>
              </w:pPrChange>
            </w:pPr>
            <w:ins w:id="15971" w:author="Anusha De" w:date="2022-05-05T14:04:00Z">
              <w:r w:rsidRPr="00992146">
                <w:rPr>
                  <w:lang w:val="en-US"/>
                  <w:rPrChange w:id="15972" w:author="Anusha De" w:date="2022-08-01T14:48:00Z">
                    <w:rPr/>
                  </w:rPrChange>
                </w:rPr>
                <w:t>Farmer's distance to tarmac road (in km)</w:t>
              </w:r>
            </w:ins>
          </w:p>
        </w:tc>
        <w:tc>
          <w:tcPr>
            <w:tcW w:w="1035" w:type="dxa"/>
            <w:tcBorders>
              <w:top w:val="nil"/>
              <w:left w:val="nil"/>
              <w:right w:val="nil"/>
            </w:tcBorders>
            <w:shd w:val="clear" w:color="auto" w:fill="FFFFFF"/>
          </w:tcPr>
          <w:p w14:paraId="29E00D37" w14:textId="77777777" w:rsidR="009D0159" w:rsidRPr="00643A43" w:rsidRDefault="009D0159">
            <w:pPr>
              <w:pStyle w:val="TableParagraph"/>
              <w:jc w:val="center"/>
              <w:rPr>
                <w:ins w:id="15973" w:author="Anusha De" w:date="2022-05-05T14:04:00Z"/>
              </w:rPr>
              <w:pPrChange w:id="15974" w:author="Steve Wiggins" w:date="2022-07-30T18:26:00Z">
                <w:pPr>
                  <w:jc w:val="center"/>
                </w:pPr>
              </w:pPrChange>
            </w:pPr>
            <w:ins w:id="15975" w:author="Anusha De" w:date="2022-05-05T14:04:00Z">
              <w:r w:rsidRPr="00643A43">
                <w:rPr>
                  <w:rFonts w:ascii="Arial" w:hAnsi="Arial"/>
                </w:rPr>
                <w:t>−</w:t>
              </w:r>
              <w:r w:rsidRPr="00643A43">
                <w:t>0.002</w:t>
              </w:r>
            </w:ins>
          </w:p>
          <w:p w14:paraId="1367B94C" w14:textId="77777777" w:rsidR="009D0159" w:rsidRPr="00643A43" w:rsidRDefault="009D0159">
            <w:pPr>
              <w:pStyle w:val="TableParagraph"/>
              <w:jc w:val="center"/>
              <w:rPr>
                <w:ins w:id="15976" w:author="Anusha De" w:date="2022-05-05T14:04:00Z"/>
              </w:rPr>
              <w:pPrChange w:id="15977" w:author="Steve Wiggins" w:date="2022-07-30T18:26:00Z">
                <w:pPr>
                  <w:jc w:val="center"/>
                </w:pPr>
              </w:pPrChange>
            </w:pPr>
            <w:ins w:id="15978" w:author="Anusha De" w:date="2022-05-05T14:04:00Z">
              <w:r w:rsidRPr="00643A43">
                <w:t>(0.002)</w:t>
              </w:r>
            </w:ins>
          </w:p>
        </w:tc>
        <w:tc>
          <w:tcPr>
            <w:tcW w:w="1390" w:type="dxa"/>
            <w:tcBorders>
              <w:top w:val="nil"/>
              <w:left w:val="nil"/>
              <w:right w:val="nil"/>
            </w:tcBorders>
            <w:shd w:val="clear" w:color="auto" w:fill="FFFFFF"/>
          </w:tcPr>
          <w:p w14:paraId="0D3C4293" w14:textId="77777777" w:rsidR="009D0159" w:rsidRPr="00643A43" w:rsidRDefault="009D0159">
            <w:pPr>
              <w:pStyle w:val="TableParagraph"/>
              <w:jc w:val="center"/>
              <w:rPr>
                <w:ins w:id="15979" w:author="Anusha De" w:date="2022-05-05T14:04:00Z"/>
              </w:rPr>
              <w:pPrChange w:id="15980" w:author="Steve Wiggins" w:date="2022-07-30T18:26:00Z">
                <w:pPr>
                  <w:jc w:val="center"/>
                </w:pPr>
              </w:pPrChange>
            </w:pPr>
            <w:ins w:id="15981" w:author="Anusha De" w:date="2022-05-05T14:04:00Z">
              <w:r w:rsidRPr="00643A43">
                <w:rPr>
                  <w:rFonts w:ascii="Arial" w:hAnsi="Arial"/>
                </w:rPr>
                <w:t>−</w:t>
              </w:r>
              <w:r w:rsidRPr="00643A43">
                <w:t>0.002</w:t>
              </w:r>
            </w:ins>
          </w:p>
          <w:p w14:paraId="5BD2AA16" w14:textId="77777777" w:rsidR="009D0159" w:rsidRPr="00643A43" w:rsidRDefault="009D0159">
            <w:pPr>
              <w:pStyle w:val="TableParagraph"/>
              <w:jc w:val="center"/>
              <w:rPr>
                <w:ins w:id="15982" w:author="Anusha De" w:date="2022-05-05T14:04:00Z"/>
              </w:rPr>
              <w:pPrChange w:id="15983" w:author="Steve Wiggins" w:date="2022-07-30T18:26:00Z">
                <w:pPr>
                  <w:jc w:val="center"/>
                </w:pPr>
              </w:pPrChange>
            </w:pPr>
            <w:ins w:id="15984" w:author="Anusha De" w:date="2022-05-05T14:04:00Z">
              <w:r w:rsidRPr="00643A43">
                <w:t>(0.004)</w:t>
              </w:r>
            </w:ins>
          </w:p>
        </w:tc>
        <w:tc>
          <w:tcPr>
            <w:tcW w:w="1305" w:type="dxa"/>
            <w:tcBorders>
              <w:top w:val="nil"/>
              <w:left w:val="nil"/>
              <w:right w:val="nil"/>
            </w:tcBorders>
            <w:shd w:val="clear" w:color="auto" w:fill="FFFFFF"/>
          </w:tcPr>
          <w:p w14:paraId="3BD40009" w14:textId="77777777" w:rsidR="009D0159" w:rsidRPr="00643A43" w:rsidRDefault="009D0159">
            <w:pPr>
              <w:pStyle w:val="TableParagraph"/>
              <w:jc w:val="center"/>
              <w:rPr>
                <w:ins w:id="15985" w:author="Anusha De" w:date="2022-05-05T14:04:00Z"/>
              </w:rPr>
              <w:pPrChange w:id="15986" w:author="Steve Wiggins" w:date="2022-07-30T18:26:00Z">
                <w:pPr>
                  <w:jc w:val="center"/>
                </w:pPr>
              </w:pPrChange>
            </w:pPr>
            <w:ins w:id="15987" w:author="Anusha De" w:date="2022-05-05T14:04:00Z">
              <w:r w:rsidRPr="00643A43">
                <w:rPr>
                  <w:rFonts w:ascii="Arial" w:hAnsi="Arial"/>
                </w:rPr>
                <w:t>−</w:t>
              </w:r>
              <w:r w:rsidRPr="00643A43">
                <w:t>0.005*</w:t>
              </w:r>
            </w:ins>
          </w:p>
          <w:p w14:paraId="4F121E47" w14:textId="77777777" w:rsidR="009D0159" w:rsidRPr="00643A43" w:rsidRDefault="009D0159">
            <w:pPr>
              <w:pStyle w:val="TableParagraph"/>
              <w:jc w:val="center"/>
              <w:rPr>
                <w:ins w:id="15988" w:author="Anusha De" w:date="2022-05-05T14:04:00Z"/>
              </w:rPr>
              <w:pPrChange w:id="15989" w:author="Steve Wiggins" w:date="2022-07-30T18:26:00Z">
                <w:pPr>
                  <w:jc w:val="center"/>
                </w:pPr>
              </w:pPrChange>
            </w:pPr>
            <w:ins w:id="15990" w:author="Anusha De" w:date="2022-05-05T14:04:00Z">
              <w:r w:rsidRPr="00643A43">
                <w:t>(0.003)</w:t>
              </w:r>
            </w:ins>
          </w:p>
        </w:tc>
        <w:tc>
          <w:tcPr>
            <w:tcW w:w="939" w:type="dxa"/>
            <w:tcBorders>
              <w:top w:val="nil"/>
              <w:left w:val="nil"/>
              <w:right w:val="nil"/>
            </w:tcBorders>
            <w:shd w:val="clear" w:color="auto" w:fill="FFFFFF"/>
          </w:tcPr>
          <w:p w14:paraId="05206ECD" w14:textId="77777777" w:rsidR="009D0159" w:rsidRPr="00643A43" w:rsidRDefault="009D0159">
            <w:pPr>
              <w:pStyle w:val="TableParagraph"/>
              <w:jc w:val="center"/>
              <w:rPr>
                <w:ins w:id="15991" w:author="Anusha De" w:date="2022-05-05T14:04:00Z"/>
              </w:rPr>
              <w:pPrChange w:id="15992" w:author="Steve Wiggins" w:date="2022-07-30T18:26:00Z">
                <w:pPr>
                  <w:jc w:val="center"/>
                </w:pPr>
              </w:pPrChange>
            </w:pPr>
            <w:ins w:id="15993" w:author="Anusha De" w:date="2022-05-05T14:04:00Z">
              <w:r w:rsidRPr="00643A43">
                <w:rPr>
                  <w:rFonts w:ascii="Arial" w:hAnsi="Arial"/>
                </w:rPr>
                <w:t>−</w:t>
              </w:r>
              <w:r w:rsidRPr="00643A43">
                <w:t>0.004</w:t>
              </w:r>
            </w:ins>
          </w:p>
          <w:p w14:paraId="48475C41" w14:textId="77777777" w:rsidR="009D0159" w:rsidRPr="00643A43" w:rsidRDefault="009D0159">
            <w:pPr>
              <w:pStyle w:val="TableParagraph"/>
              <w:jc w:val="center"/>
              <w:rPr>
                <w:ins w:id="15994" w:author="Anusha De" w:date="2022-05-05T14:04:00Z"/>
              </w:rPr>
              <w:pPrChange w:id="15995" w:author="Steve Wiggins" w:date="2022-07-30T18:26:00Z">
                <w:pPr>
                  <w:jc w:val="center"/>
                </w:pPr>
              </w:pPrChange>
            </w:pPr>
            <w:ins w:id="15996" w:author="Anusha De" w:date="2022-05-05T14:04:00Z">
              <w:r w:rsidRPr="00643A43">
                <w:t>(0.003)</w:t>
              </w:r>
            </w:ins>
          </w:p>
        </w:tc>
        <w:tc>
          <w:tcPr>
            <w:tcW w:w="1491" w:type="dxa"/>
            <w:tcBorders>
              <w:top w:val="nil"/>
              <w:left w:val="nil"/>
              <w:right w:val="nil"/>
            </w:tcBorders>
            <w:shd w:val="clear" w:color="auto" w:fill="FFFFFF"/>
          </w:tcPr>
          <w:p w14:paraId="74AB02C6" w14:textId="77777777" w:rsidR="009D0159" w:rsidRPr="00643A43" w:rsidRDefault="009D0159">
            <w:pPr>
              <w:pStyle w:val="TableParagraph"/>
              <w:jc w:val="center"/>
              <w:rPr>
                <w:ins w:id="15997" w:author="Anusha De" w:date="2022-05-05T14:04:00Z"/>
              </w:rPr>
              <w:pPrChange w:id="15998" w:author="Steve Wiggins" w:date="2022-07-30T18:26:00Z">
                <w:pPr>
                  <w:jc w:val="center"/>
                </w:pPr>
              </w:pPrChange>
            </w:pPr>
            <w:ins w:id="15999" w:author="Anusha De" w:date="2022-05-05T14:04:00Z">
              <w:r w:rsidRPr="00643A43">
                <w:t>0.002</w:t>
              </w:r>
            </w:ins>
          </w:p>
          <w:p w14:paraId="5F966BFA" w14:textId="77777777" w:rsidR="009D0159" w:rsidRPr="00643A43" w:rsidRDefault="009D0159">
            <w:pPr>
              <w:pStyle w:val="TableParagraph"/>
              <w:jc w:val="center"/>
              <w:rPr>
                <w:ins w:id="16000" w:author="Anusha De" w:date="2022-05-05T14:04:00Z"/>
              </w:rPr>
              <w:pPrChange w:id="16001" w:author="Steve Wiggins" w:date="2022-07-30T18:26:00Z">
                <w:pPr>
                  <w:jc w:val="center"/>
                </w:pPr>
              </w:pPrChange>
            </w:pPr>
            <w:ins w:id="16002" w:author="Anusha De" w:date="2022-05-05T14:04:00Z">
              <w:r w:rsidRPr="00643A43">
                <w:t>(0.003)</w:t>
              </w:r>
            </w:ins>
          </w:p>
        </w:tc>
      </w:tr>
      <w:tr w:rsidR="009D0159" w:rsidRPr="00643A43" w14:paraId="6348FB8A" w14:textId="77777777" w:rsidTr="00CF75EC">
        <w:trPr>
          <w:trHeight w:val="144"/>
          <w:ins w:id="16003" w:author="Anusha De" w:date="2022-05-05T14:04:00Z"/>
        </w:trPr>
        <w:tc>
          <w:tcPr>
            <w:tcW w:w="2911" w:type="dxa"/>
            <w:tcBorders>
              <w:top w:val="nil"/>
              <w:left w:val="nil"/>
              <w:right w:val="nil"/>
            </w:tcBorders>
            <w:shd w:val="clear" w:color="auto" w:fill="FFFFFF"/>
          </w:tcPr>
          <w:p w14:paraId="6326FAE9" w14:textId="77777777" w:rsidR="009D0159" w:rsidRPr="00992146" w:rsidRDefault="009D0159">
            <w:pPr>
              <w:pStyle w:val="TableParagraph"/>
              <w:rPr>
                <w:ins w:id="16004" w:author="Anusha De" w:date="2022-05-05T14:04:00Z"/>
                <w:lang w:val="en-US"/>
                <w:rPrChange w:id="16005" w:author="Anusha De" w:date="2022-08-01T14:48:00Z">
                  <w:rPr>
                    <w:ins w:id="16006" w:author="Anusha De" w:date="2022-05-05T14:04:00Z"/>
                  </w:rPr>
                </w:rPrChange>
              </w:rPr>
              <w:pPrChange w:id="16007" w:author="Steve Wiggins" w:date="2022-07-30T18:26:00Z">
                <w:pPr/>
              </w:pPrChange>
            </w:pPr>
            <w:ins w:id="16008" w:author="Anusha De" w:date="2022-05-05T14:04:00Z">
              <w:r w:rsidRPr="00992146">
                <w:rPr>
                  <w:lang w:val="en-US"/>
                  <w:rPrChange w:id="16009" w:author="Anusha De" w:date="2022-08-01T14:48:00Z">
                    <w:rPr/>
                  </w:rPrChange>
                </w:rPr>
                <w:t>Farmer's distance to murram road (in km)</w:t>
              </w:r>
            </w:ins>
          </w:p>
        </w:tc>
        <w:tc>
          <w:tcPr>
            <w:tcW w:w="1035" w:type="dxa"/>
            <w:tcBorders>
              <w:top w:val="nil"/>
              <w:left w:val="nil"/>
              <w:right w:val="nil"/>
            </w:tcBorders>
            <w:shd w:val="clear" w:color="auto" w:fill="FFFFFF"/>
          </w:tcPr>
          <w:p w14:paraId="6974A3F8" w14:textId="77777777" w:rsidR="009D0159" w:rsidRPr="00643A43" w:rsidRDefault="009D0159">
            <w:pPr>
              <w:pStyle w:val="TableParagraph"/>
              <w:jc w:val="center"/>
              <w:rPr>
                <w:ins w:id="16010" w:author="Anusha De" w:date="2022-05-05T14:04:00Z"/>
              </w:rPr>
              <w:pPrChange w:id="16011" w:author="Steve Wiggins" w:date="2022-07-30T18:26:00Z">
                <w:pPr>
                  <w:jc w:val="center"/>
                </w:pPr>
              </w:pPrChange>
            </w:pPr>
            <w:ins w:id="16012" w:author="Anusha De" w:date="2022-05-05T14:04:00Z">
              <w:r w:rsidRPr="00643A43">
                <w:rPr>
                  <w:rFonts w:ascii="Arial" w:hAnsi="Arial"/>
                </w:rPr>
                <w:t>−</w:t>
              </w:r>
              <w:r w:rsidRPr="00643A43">
                <w:t>0.019*</w:t>
              </w:r>
            </w:ins>
          </w:p>
          <w:p w14:paraId="3AC34D71" w14:textId="77777777" w:rsidR="009D0159" w:rsidRPr="00643A43" w:rsidRDefault="009D0159">
            <w:pPr>
              <w:pStyle w:val="TableParagraph"/>
              <w:jc w:val="center"/>
              <w:rPr>
                <w:ins w:id="16013" w:author="Anusha De" w:date="2022-05-05T14:04:00Z"/>
              </w:rPr>
              <w:pPrChange w:id="16014" w:author="Steve Wiggins" w:date="2022-07-30T18:26:00Z">
                <w:pPr>
                  <w:jc w:val="center"/>
                </w:pPr>
              </w:pPrChange>
            </w:pPr>
            <w:ins w:id="16015" w:author="Anusha De" w:date="2022-05-05T14:04:00Z">
              <w:r w:rsidRPr="00643A43">
                <w:t>(0.01)</w:t>
              </w:r>
            </w:ins>
          </w:p>
        </w:tc>
        <w:tc>
          <w:tcPr>
            <w:tcW w:w="1390" w:type="dxa"/>
            <w:tcBorders>
              <w:top w:val="nil"/>
              <w:left w:val="nil"/>
              <w:right w:val="nil"/>
            </w:tcBorders>
            <w:shd w:val="clear" w:color="auto" w:fill="FFFFFF"/>
          </w:tcPr>
          <w:p w14:paraId="717EB48D" w14:textId="77777777" w:rsidR="009D0159" w:rsidRPr="00643A43" w:rsidRDefault="009D0159">
            <w:pPr>
              <w:pStyle w:val="TableParagraph"/>
              <w:jc w:val="center"/>
              <w:rPr>
                <w:ins w:id="16016" w:author="Anusha De" w:date="2022-05-05T14:04:00Z"/>
              </w:rPr>
              <w:pPrChange w:id="16017" w:author="Steve Wiggins" w:date="2022-07-30T18:26:00Z">
                <w:pPr>
                  <w:jc w:val="center"/>
                </w:pPr>
              </w:pPrChange>
            </w:pPr>
            <w:ins w:id="16018" w:author="Anusha De" w:date="2022-05-05T14:04:00Z">
              <w:r w:rsidRPr="00643A43">
                <w:rPr>
                  <w:rFonts w:ascii="Arial" w:hAnsi="Arial"/>
                </w:rPr>
                <w:t>−</w:t>
              </w:r>
              <w:r w:rsidRPr="00643A43">
                <w:t>0.03*</w:t>
              </w:r>
            </w:ins>
          </w:p>
          <w:p w14:paraId="24E17086" w14:textId="77777777" w:rsidR="009D0159" w:rsidRPr="00643A43" w:rsidRDefault="009D0159">
            <w:pPr>
              <w:pStyle w:val="TableParagraph"/>
              <w:jc w:val="center"/>
              <w:rPr>
                <w:ins w:id="16019" w:author="Anusha De" w:date="2022-05-05T14:04:00Z"/>
              </w:rPr>
              <w:pPrChange w:id="16020" w:author="Steve Wiggins" w:date="2022-07-30T18:26:00Z">
                <w:pPr>
                  <w:jc w:val="center"/>
                </w:pPr>
              </w:pPrChange>
            </w:pPr>
            <w:ins w:id="16021" w:author="Anusha De" w:date="2022-05-05T14:04:00Z">
              <w:r w:rsidRPr="00643A43">
                <w:t>(0.018)</w:t>
              </w:r>
            </w:ins>
          </w:p>
        </w:tc>
        <w:tc>
          <w:tcPr>
            <w:tcW w:w="1305" w:type="dxa"/>
            <w:tcBorders>
              <w:top w:val="nil"/>
              <w:left w:val="nil"/>
              <w:right w:val="nil"/>
            </w:tcBorders>
            <w:shd w:val="clear" w:color="auto" w:fill="FFFFFF"/>
          </w:tcPr>
          <w:p w14:paraId="77A67C59" w14:textId="77777777" w:rsidR="009D0159" w:rsidRPr="00643A43" w:rsidRDefault="009D0159">
            <w:pPr>
              <w:pStyle w:val="TableParagraph"/>
              <w:jc w:val="center"/>
              <w:rPr>
                <w:ins w:id="16022" w:author="Anusha De" w:date="2022-05-05T14:04:00Z"/>
              </w:rPr>
              <w:pPrChange w:id="16023" w:author="Steve Wiggins" w:date="2022-07-30T18:26:00Z">
                <w:pPr>
                  <w:jc w:val="center"/>
                </w:pPr>
              </w:pPrChange>
            </w:pPr>
            <w:ins w:id="16024" w:author="Anusha De" w:date="2022-05-05T14:04:00Z">
              <w:r w:rsidRPr="00643A43">
                <w:rPr>
                  <w:rFonts w:ascii="Arial" w:hAnsi="Arial"/>
                </w:rPr>
                <w:t>−</w:t>
              </w:r>
              <w:r w:rsidRPr="00643A43">
                <w:t>0.005</w:t>
              </w:r>
            </w:ins>
          </w:p>
          <w:p w14:paraId="48FD60F6" w14:textId="77777777" w:rsidR="009D0159" w:rsidRPr="00643A43" w:rsidRDefault="009D0159">
            <w:pPr>
              <w:pStyle w:val="TableParagraph"/>
              <w:jc w:val="center"/>
              <w:rPr>
                <w:ins w:id="16025" w:author="Anusha De" w:date="2022-05-05T14:04:00Z"/>
              </w:rPr>
              <w:pPrChange w:id="16026" w:author="Steve Wiggins" w:date="2022-07-30T18:26:00Z">
                <w:pPr>
                  <w:jc w:val="center"/>
                </w:pPr>
              </w:pPrChange>
            </w:pPr>
            <w:ins w:id="16027" w:author="Anusha De" w:date="2022-05-05T14:04:00Z">
              <w:r w:rsidRPr="00643A43">
                <w:t>(0.013)</w:t>
              </w:r>
            </w:ins>
          </w:p>
        </w:tc>
        <w:tc>
          <w:tcPr>
            <w:tcW w:w="939" w:type="dxa"/>
            <w:tcBorders>
              <w:top w:val="nil"/>
              <w:left w:val="nil"/>
              <w:right w:val="nil"/>
            </w:tcBorders>
            <w:shd w:val="clear" w:color="auto" w:fill="FFFFFF"/>
          </w:tcPr>
          <w:p w14:paraId="3B7D964F" w14:textId="77777777" w:rsidR="009D0159" w:rsidRPr="00643A43" w:rsidRDefault="009D0159">
            <w:pPr>
              <w:pStyle w:val="TableParagraph"/>
              <w:jc w:val="center"/>
              <w:rPr>
                <w:ins w:id="16028" w:author="Anusha De" w:date="2022-05-05T14:04:00Z"/>
              </w:rPr>
              <w:pPrChange w:id="16029" w:author="Steve Wiggins" w:date="2022-07-30T18:26:00Z">
                <w:pPr>
                  <w:jc w:val="center"/>
                </w:pPr>
              </w:pPrChange>
            </w:pPr>
            <w:ins w:id="16030" w:author="Anusha De" w:date="2022-05-05T14:04:00Z">
              <w:r w:rsidRPr="00643A43">
                <w:rPr>
                  <w:rFonts w:ascii="Arial" w:hAnsi="Arial"/>
                </w:rPr>
                <w:t>−</w:t>
              </w:r>
              <w:r w:rsidRPr="00643A43">
                <w:t>0.015</w:t>
              </w:r>
            </w:ins>
          </w:p>
          <w:p w14:paraId="5BFC1F7A" w14:textId="77777777" w:rsidR="009D0159" w:rsidRPr="00643A43" w:rsidRDefault="009D0159">
            <w:pPr>
              <w:pStyle w:val="TableParagraph"/>
              <w:jc w:val="center"/>
              <w:rPr>
                <w:ins w:id="16031" w:author="Anusha De" w:date="2022-05-05T14:04:00Z"/>
              </w:rPr>
              <w:pPrChange w:id="16032" w:author="Steve Wiggins" w:date="2022-07-30T18:26:00Z">
                <w:pPr>
                  <w:jc w:val="center"/>
                </w:pPr>
              </w:pPrChange>
            </w:pPr>
            <w:ins w:id="16033" w:author="Anusha De" w:date="2022-05-05T14:04:00Z">
              <w:r w:rsidRPr="00643A43">
                <w:t>(0.013)</w:t>
              </w:r>
            </w:ins>
          </w:p>
        </w:tc>
        <w:tc>
          <w:tcPr>
            <w:tcW w:w="1491" w:type="dxa"/>
            <w:tcBorders>
              <w:top w:val="nil"/>
              <w:left w:val="nil"/>
              <w:right w:val="nil"/>
            </w:tcBorders>
            <w:shd w:val="clear" w:color="auto" w:fill="FFFFFF"/>
          </w:tcPr>
          <w:p w14:paraId="72506FCC" w14:textId="77777777" w:rsidR="009D0159" w:rsidRPr="00643A43" w:rsidRDefault="009D0159">
            <w:pPr>
              <w:pStyle w:val="TableParagraph"/>
              <w:jc w:val="center"/>
              <w:rPr>
                <w:ins w:id="16034" w:author="Anusha De" w:date="2022-05-05T14:04:00Z"/>
              </w:rPr>
              <w:pPrChange w:id="16035" w:author="Steve Wiggins" w:date="2022-07-30T18:26:00Z">
                <w:pPr>
                  <w:jc w:val="center"/>
                </w:pPr>
              </w:pPrChange>
            </w:pPr>
            <w:ins w:id="16036" w:author="Anusha De" w:date="2022-05-05T14:04:00Z">
              <w:r w:rsidRPr="00643A43">
                <w:t>0.003</w:t>
              </w:r>
            </w:ins>
          </w:p>
          <w:p w14:paraId="12DDD535" w14:textId="77777777" w:rsidR="009D0159" w:rsidRPr="00643A43" w:rsidRDefault="009D0159">
            <w:pPr>
              <w:pStyle w:val="TableParagraph"/>
              <w:jc w:val="center"/>
              <w:rPr>
                <w:ins w:id="16037" w:author="Anusha De" w:date="2022-05-05T14:04:00Z"/>
              </w:rPr>
              <w:pPrChange w:id="16038" w:author="Steve Wiggins" w:date="2022-07-30T18:26:00Z">
                <w:pPr>
                  <w:jc w:val="center"/>
                </w:pPr>
              </w:pPrChange>
            </w:pPr>
            <w:ins w:id="16039" w:author="Anusha De" w:date="2022-05-05T14:04:00Z">
              <w:r w:rsidRPr="00643A43">
                <w:t>(0.012)</w:t>
              </w:r>
            </w:ins>
          </w:p>
        </w:tc>
      </w:tr>
      <w:tr w:rsidR="009D0159" w:rsidRPr="00643A43" w14:paraId="3442A743" w14:textId="77777777" w:rsidTr="00CF75EC">
        <w:trPr>
          <w:trHeight w:val="144"/>
          <w:ins w:id="16040" w:author="Anusha De" w:date="2022-05-05T14:04:00Z"/>
        </w:trPr>
        <w:tc>
          <w:tcPr>
            <w:tcW w:w="2911" w:type="dxa"/>
            <w:tcBorders>
              <w:top w:val="nil"/>
              <w:left w:val="nil"/>
              <w:right w:val="nil"/>
            </w:tcBorders>
            <w:shd w:val="clear" w:color="auto" w:fill="FFFFFF"/>
          </w:tcPr>
          <w:p w14:paraId="01E6BA33" w14:textId="77777777" w:rsidR="009D0159" w:rsidRPr="00643A43" w:rsidRDefault="009D0159">
            <w:pPr>
              <w:pStyle w:val="TableParagraph"/>
              <w:rPr>
                <w:ins w:id="16041" w:author="Anusha De" w:date="2022-05-05T14:04:00Z"/>
              </w:rPr>
              <w:pPrChange w:id="16042" w:author="Steve Wiggins" w:date="2022-07-30T18:26:00Z">
                <w:pPr/>
              </w:pPrChange>
            </w:pPr>
            <w:ins w:id="16043" w:author="Anusha De" w:date="2022-05-05T14:04:00Z">
              <w:r w:rsidRPr="00643A43">
                <w:t>Farmer is married</w:t>
              </w:r>
            </w:ins>
          </w:p>
        </w:tc>
        <w:tc>
          <w:tcPr>
            <w:tcW w:w="1035" w:type="dxa"/>
            <w:tcBorders>
              <w:top w:val="nil"/>
              <w:left w:val="nil"/>
              <w:right w:val="nil"/>
            </w:tcBorders>
            <w:shd w:val="clear" w:color="auto" w:fill="FFFFFF"/>
          </w:tcPr>
          <w:p w14:paraId="0B81DA92" w14:textId="77777777" w:rsidR="009D0159" w:rsidRPr="00643A43" w:rsidRDefault="009D0159">
            <w:pPr>
              <w:pStyle w:val="TableParagraph"/>
              <w:jc w:val="center"/>
              <w:rPr>
                <w:ins w:id="16044" w:author="Anusha De" w:date="2022-05-05T14:04:00Z"/>
              </w:rPr>
              <w:pPrChange w:id="16045" w:author="Steve Wiggins" w:date="2022-07-30T18:26:00Z">
                <w:pPr>
                  <w:jc w:val="center"/>
                </w:pPr>
              </w:pPrChange>
            </w:pPr>
            <w:ins w:id="16046" w:author="Anusha De" w:date="2022-05-05T14:04:00Z">
              <w:r w:rsidRPr="00643A43">
                <w:rPr>
                  <w:rFonts w:ascii="Arial" w:hAnsi="Arial"/>
                </w:rPr>
                <w:t>−</w:t>
              </w:r>
              <w:r w:rsidRPr="00643A43">
                <w:t>0.06</w:t>
              </w:r>
            </w:ins>
          </w:p>
          <w:p w14:paraId="0FAAD4AF" w14:textId="77777777" w:rsidR="009D0159" w:rsidRPr="00643A43" w:rsidRDefault="009D0159">
            <w:pPr>
              <w:pStyle w:val="TableParagraph"/>
              <w:jc w:val="center"/>
              <w:rPr>
                <w:ins w:id="16047" w:author="Anusha De" w:date="2022-05-05T14:04:00Z"/>
              </w:rPr>
              <w:pPrChange w:id="16048" w:author="Steve Wiggins" w:date="2022-07-30T18:26:00Z">
                <w:pPr>
                  <w:jc w:val="center"/>
                </w:pPr>
              </w:pPrChange>
            </w:pPr>
            <w:ins w:id="16049" w:author="Anusha De" w:date="2022-05-05T14:04:00Z">
              <w:r w:rsidRPr="00643A43">
                <w:t>(0.045)</w:t>
              </w:r>
            </w:ins>
          </w:p>
        </w:tc>
        <w:tc>
          <w:tcPr>
            <w:tcW w:w="1390" w:type="dxa"/>
            <w:tcBorders>
              <w:top w:val="nil"/>
              <w:left w:val="nil"/>
              <w:right w:val="nil"/>
            </w:tcBorders>
            <w:shd w:val="clear" w:color="auto" w:fill="FFFFFF"/>
          </w:tcPr>
          <w:p w14:paraId="27ADE62E" w14:textId="77777777" w:rsidR="009D0159" w:rsidRPr="00643A43" w:rsidRDefault="009D0159">
            <w:pPr>
              <w:pStyle w:val="TableParagraph"/>
              <w:jc w:val="center"/>
              <w:rPr>
                <w:ins w:id="16050" w:author="Anusha De" w:date="2022-05-05T14:04:00Z"/>
              </w:rPr>
              <w:pPrChange w:id="16051" w:author="Steve Wiggins" w:date="2022-07-30T18:26:00Z">
                <w:pPr>
                  <w:jc w:val="center"/>
                </w:pPr>
              </w:pPrChange>
            </w:pPr>
            <w:ins w:id="16052" w:author="Anusha De" w:date="2022-05-05T14:04:00Z">
              <w:r w:rsidRPr="00643A43">
                <w:rPr>
                  <w:rFonts w:ascii="Arial" w:hAnsi="Arial"/>
                </w:rPr>
                <w:t>−</w:t>
              </w:r>
              <w:r w:rsidRPr="00643A43">
                <w:t>0.065</w:t>
              </w:r>
            </w:ins>
          </w:p>
          <w:p w14:paraId="5564282C" w14:textId="77777777" w:rsidR="009D0159" w:rsidRPr="00643A43" w:rsidRDefault="009D0159">
            <w:pPr>
              <w:pStyle w:val="TableParagraph"/>
              <w:jc w:val="center"/>
              <w:rPr>
                <w:ins w:id="16053" w:author="Anusha De" w:date="2022-05-05T14:04:00Z"/>
              </w:rPr>
              <w:pPrChange w:id="16054" w:author="Steve Wiggins" w:date="2022-07-30T18:26:00Z">
                <w:pPr>
                  <w:jc w:val="center"/>
                </w:pPr>
              </w:pPrChange>
            </w:pPr>
            <w:ins w:id="16055" w:author="Anusha De" w:date="2022-05-05T14:04:00Z">
              <w:r w:rsidRPr="00643A43">
                <w:t>(0.072)</w:t>
              </w:r>
            </w:ins>
          </w:p>
        </w:tc>
        <w:tc>
          <w:tcPr>
            <w:tcW w:w="1305" w:type="dxa"/>
            <w:tcBorders>
              <w:top w:val="nil"/>
              <w:left w:val="nil"/>
              <w:right w:val="nil"/>
            </w:tcBorders>
            <w:shd w:val="clear" w:color="auto" w:fill="FFFFFF"/>
          </w:tcPr>
          <w:p w14:paraId="7E65FDAE" w14:textId="77777777" w:rsidR="009D0159" w:rsidRPr="00643A43" w:rsidRDefault="009D0159">
            <w:pPr>
              <w:pStyle w:val="TableParagraph"/>
              <w:jc w:val="center"/>
              <w:rPr>
                <w:ins w:id="16056" w:author="Anusha De" w:date="2022-05-05T14:04:00Z"/>
              </w:rPr>
              <w:pPrChange w:id="16057" w:author="Steve Wiggins" w:date="2022-07-30T18:26:00Z">
                <w:pPr>
                  <w:jc w:val="center"/>
                </w:pPr>
              </w:pPrChange>
            </w:pPr>
            <w:ins w:id="16058" w:author="Anusha De" w:date="2022-05-05T14:04:00Z">
              <w:r w:rsidRPr="00643A43">
                <w:rPr>
                  <w:rFonts w:ascii="Arial" w:hAnsi="Arial"/>
                </w:rPr>
                <w:t>−</w:t>
              </w:r>
              <w:r w:rsidRPr="00643A43">
                <w:t>0.031</w:t>
              </w:r>
            </w:ins>
          </w:p>
          <w:p w14:paraId="29C1EEB4" w14:textId="77777777" w:rsidR="009D0159" w:rsidRPr="00643A43" w:rsidRDefault="009D0159">
            <w:pPr>
              <w:pStyle w:val="TableParagraph"/>
              <w:jc w:val="center"/>
              <w:rPr>
                <w:ins w:id="16059" w:author="Anusha De" w:date="2022-05-05T14:04:00Z"/>
              </w:rPr>
              <w:pPrChange w:id="16060" w:author="Steve Wiggins" w:date="2022-07-30T18:26:00Z">
                <w:pPr>
                  <w:jc w:val="center"/>
                </w:pPr>
              </w:pPrChange>
            </w:pPr>
            <w:ins w:id="16061" w:author="Anusha De" w:date="2022-05-05T14:04:00Z">
              <w:r w:rsidRPr="00643A43">
                <w:t>(0.056)</w:t>
              </w:r>
            </w:ins>
          </w:p>
        </w:tc>
        <w:tc>
          <w:tcPr>
            <w:tcW w:w="939" w:type="dxa"/>
            <w:tcBorders>
              <w:top w:val="nil"/>
              <w:left w:val="nil"/>
              <w:right w:val="nil"/>
            </w:tcBorders>
            <w:shd w:val="clear" w:color="auto" w:fill="FFFFFF"/>
          </w:tcPr>
          <w:p w14:paraId="0FEF37D9" w14:textId="77777777" w:rsidR="009D0159" w:rsidRPr="00643A43" w:rsidRDefault="009D0159">
            <w:pPr>
              <w:pStyle w:val="TableParagraph"/>
              <w:jc w:val="center"/>
              <w:rPr>
                <w:ins w:id="16062" w:author="Anusha De" w:date="2022-05-05T14:04:00Z"/>
              </w:rPr>
              <w:pPrChange w:id="16063" w:author="Steve Wiggins" w:date="2022-07-30T18:26:00Z">
                <w:pPr>
                  <w:jc w:val="center"/>
                </w:pPr>
              </w:pPrChange>
            </w:pPr>
            <w:ins w:id="16064" w:author="Anusha De" w:date="2022-05-05T14:04:00Z">
              <w:r w:rsidRPr="00643A43">
                <w:rPr>
                  <w:rFonts w:ascii="Arial" w:hAnsi="Arial"/>
                </w:rPr>
                <w:t>−</w:t>
              </w:r>
              <w:r w:rsidRPr="00643A43">
                <w:t>0.087</w:t>
              </w:r>
            </w:ins>
          </w:p>
          <w:p w14:paraId="673E4C1B" w14:textId="77777777" w:rsidR="009D0159" w:rsidRPr="00643A43" w:rsidRDefault="009D0159">
            <w:pPr>
              <w:pStyle w:val="TableParagraph"/>
              <w:jc w:val="center"/>
              <w:rPr>
                <w:ins w:id="16065" w:author="Anusha De" w:date="2022-05-05T14:04:00Z"/>
              </w:rPr>
              <w:pPrChange w:id="16066" w:author="Steve Wiggins" w:date="2022-07-30T18:26:00Z">
                <w:pPr>
                  <w:jc w:val="center"/>
                </w:pPr>
              </w:pPrChange>
            </w:pPr>
            <w:ins w:id="16067" w:author="Anusha De" w:date="2022-05-05T14:04:00Z">
              <w:r w:rsidRPr="00643A43">
                <w:t>(0.07)</w:t>
              </w:r>
            </w:ins>
          </w:p>
        </w:tc>
        <w:tc>
          <w:tcPr>
            <w:tcW w:w="1491" w:type="dxa"/>
            <w:tcBorders>
              <w:top w:val="nil"/>
              <w:left w:val="nil"/>
              <w:right w:val="nil"/>
            </w:tcBorders>
            <w:shd w:val="clear" w:color="auto" w:fill="FFFFFF"/>
          </w:tcPr>
          <w:p w14:paraId="5BFAA490" w14:textId="77777777" w:rsidR="009D0159" w:rsidRPr="00643A43" w:rsidRDefault="009D0159">
            <w:pPr>
              <w:pStyle w:val="TableParagraph"/>
              <w:jc w:val="center"/>
              <w:rPr>
                <w:ins w:id="16068" w:author="Anusha De" w:date="2022-05-05T14:04:00Z"/>
              </w:rPr>
              <w:pPrChange w:id="16069" w:author="Steve Wiggins" w:date="2022-07-30T18:26:00Z">
                <w:pPr>
                  <w:jc w:val="center"/>
                </w:pPr>
              </w:pPrChange>
            </w:pPr>
            <w:ins w:id="16070" w:author="Anusha De" w:date="2022-05-05T14:04:00Z">
              <w:r w:rsidRPr="00643A43">
                <w:rPr>
                  <w:rFonts w:ascii="Arial" w:hAnsi="Arial"/>
                </w:rPr>
                <w:t>−</w:t>
              </w:r>
              <w:r w:rsidRPr="00643A43">
                <w:t>0.081</w:t>
              </w:r>
            </w:ins>
          </w:p>
          <w:p w14:paraId="398812B6" w14:textId="77777777" w:rsidR="009D0159" w:rsidRPr="00643A43" w:rsidRDefault="009D0159">
            <w:pPr>
              <w:pStyle w:val="TableParagraph"/>
              <w:jc w:val="center"/>
              <w:rPr>
                <w:ins w:id="16071" w:author="Anusha De" w:date="2022-05-05T14:04:00Z"/>
              </w:rPr>
              <w:pPrChange w:id="16072" w:author="Steve Wiggins" w:date="2022-07-30T18:26:00Z">
                <w:pPr>
                  <w:jc w:val="center"/>
                </w:pPr>
              </w:pPrChange>
            </w:pPr>
            <w:ins w:id="16073" w:author="Anusha De" w:date="2022-05-05T14:04:00Z">
              <w:r w:rsidRPr="00643A43">
                <w:t>(0.052)</w:t>
              </w:r>
            </w:ins>
          </w:p>
        </w:tc>
      </w:tr>
      <w:tr w:rsidR="009D0159" w:rsidRPr="00643A43" w14:paraId="62866D79" w14:textId="77777777" w:rsidTr="00CF75EC">
        <w:trPr>
          <w:trHeight w:val="144"/>
          <w:ins w:id="16074" w:author="Anusha De" w:date="2022-05-05T14:04:00Z"/>
        </w:trPr>
        <w:tc>
          <w:tcPr>
            <w:tcW w:w="2911" w:type="dxa"/>
            <w:tcBorders>
              <w:top w:val="nil"/>
              <w:left w:val="nil"/>
              <w:right w:val="nil"/>
            </w:tcBorders>
            <w:shd w:val="clear" w:color="auto" w:fill="FFFFFF"/>
          </w:tcPr>
          <w:p w14:paraId="7C177254" w14:textId="77777777" w:rsidR="009D0159" w:rsidRPr="00643A43" w:rsidRDefault="009D0159">
            <w:pPr>
              <w:pStyle w:val="TableParagraph"/>
              <w:rPr>
                <w:ins w:id="16075" w:author="Anusha De" w:date="2022-05-05T14:04:00Z"/>
              </w:rPr>
              <w:pPrChange w:id="16076" w:author="Steve Wiggins" w:date="2022-07-30T18:26:00Z">
                <w:pPr/>
              </w:pPrChange>
            </w:pPr>
            <w:ins w:id="16077" w:author="Anusha De" w:date="2022-05-05T14:04:00Z">
              <w:r w:rsidRPr="00643A43">
                <w:t xml:space="preserve">Actor's age </w:t>
              </w:r>
            </w:ins>
          </w:p>
          <w:p w14:paraId="2A89FB2D" w14:textId="77777777" w:rsidR="009D0159" w:rsidRPr="00643A43" w:rsidRDefault="009D0159">
            <w:pPr>
              <w:pStyle w:val="TableParagraph"/>
              <w:rPr>
                <w:ins w:id="16078" w:author="Anusha De" w:date="2022-05-05T14:04:00Z"/>
              </w:rPr>
              <w:pPrChange w:id="16079" w:author="Steve Wiggins" w:date="2022-07-30T18:26:00Z">
                <w:pPr/>
              </w:pPrChange>
            </w:pPr>
            <w:ins w:id="16080" w:author="Anusha De" w:date="2022-05-05T14:04:00Z">
              <w:r w:rsidRPr="00643A43">
                <w:t>(in years)</w:t>
              </w:r>
            </w:ins>
          </w:p>
        </w:tc>
        <w:tc>
          <w:tcPr>
            <w:tcW w:w="1035" w:type="dxa"/>
            <w:tcBorders>
              <w:top w:val="nil"/>
              <w:left w:val="nil"/>
              <w:right w:val="nil"/>
            </w:tcBorders>
            <w:shd w:val="clear" w:color="auto" w:fill="FFFFFF"/>
          </w:tcPr>
          <w:p w14:paraId="0A75AE2A" w14:textId="77777777" w:rsidR="009D0159" w:rsidRPr="00643A43" w:rsidRDefault="009D0159">
            <w:pPr>
              <w:pStyle w:val="TableParagraph"/>
              <w:jc w:val="center"/>
              <w:rPr>
                <w:ins w:id="16081" w:author="Anusha De" w:date="2022-05-05T14:04:00Z"/>
              </w:rPr>
              <w:pPrChange w:id="16082" w:author="Steve Wiggins" w:date="2022-07-30T18:26:00Z">
                <w:pPr>
                  <w:jc w:val="center"/>
                </w:pPr>
              </w:pPrChange>
            </w:pPr>
            <w:ins w:id="16083" w:author="Anusha De" w:date="2022-05-05T14:04:00Z">
              <w:r w:rsidRPr="00643A43">
                <w:t>0.002</w:t>
              </w:r>
            </w:ins>
          </w:p>
          <w:p w14:paraId="5FA7394D" w14:textId="77777777" w:rsidR="009D0159" w:rsidRPr="00643A43" w:rsidRDefault="009D0159">
            <w:pPr>
              <w:pStyle w:val="TableParagraph"/>
              <w:jc w:val="center"/>
              <w:rPr>
                <w:ins w:id="16084" w:author="Anusha De" w:date="2022-05-05T14:04:00Z"/>
              </w:rPr>
              <w:pPrChange w:id="16085" w:author="Steve Wiggins" w:date="2022-07-30T18:26:00Z">
                <w:pPr>
                  <w:jc w:val="center"/>
                </w:pPr>
              </w:pPrChange>
            </w:pPr>
            <w:ins w:id="16086" w:author="Anusha De" w:date="2022-05-05T14:04:00Z">
              <w:r w:rsidRPr="00643A43">
                <w:t>(0.002)</w:t>
              </w:r>
            </w:ins>
          </w:p>
        </w:tc>
        <w:tc>
          <w:tcPr>
            <w:tcW w:w="1390" w:type="dxa"/>
            <w:tcBorders>
              <w:top w:val="nil"/>
              <w:left w:val="nil"/>
              <w:right w:val="nil"/>
            </w:tcBorders>
            <w:shd w:val="clear" w:color="auto" w:fill="FFFFFF"/>
          </w:tcPr>
          <w:p w14:paraId="2D4E3A15" w14:textId="77777777" w:rsidR="009D0159" w:rsidRPr="00643A43" w:rsidRDefault="009D0159">
            <w:pPr>
              <w:pStyle w:val="TableParagraph"/>
              <w:jc w:val="center"/>
              <w:rPr>
                <w:ins w:id="16087" w:author="Anusha De" w:date="2022-05-05T14:04:00Z"/>
              </w:rPr>
              <w:pPrChange w:id="16088" w:author="Steve Wiggins" w:date="2022-07-30T18:26:00Z">
                <w:pPr>
                  <w:jc w:val="center"/>
                </w:pPr>
              </w:pPrChange>
            </w:pPr>
            <w:ins w:id="16089" w:author="Anusha De" w:date="2022-05-05T14:04:00Z">
              <w:r w:rsidRPr="00643A43">
                <w:t>0.001</w:t>
              </w:r>
            </w:ins>
          </w:p>
          <w:p w14:paraId="2D16FBD1" w14:textId="77777777" w:rsidR="009D0159" w:rsidRPr="00643A43" w:rsidRDefault="009D0159">
            <w:pPr>
              <w:pStyle w:val="TableParagraph"/>
              <w:jc w:val="center"/>
              <w:rPr>
                <w:ins w:id="16090" w:author="Anusha De" w:date="2022-05-05T14:04:00Z"/>
              </w:rPr>
              <w:pPrChange w:id="16091" w:author="Steve Wiggins" w:date="2022-07-30T18:26:00Z">
                <w:pPr>
                  <w:jc w:val="center"/>
                </w:pPr>
              </w:pPrChange>
            </w:pPr>
            <w:ins w:id="16092" w:author="Anusha De" w:date="2022-05-05T14:04:00Z">
              <w:r w:rsidRPr="00643A43">
                <w:t>(0.003)</w:t>
              </w:r>
            </w:ins>
          </w:p>
        </w:tc>
        <w:tc>
          <w:tcPr>
            <w:tcW w:w="1305" w:type="dxa"/>
            <w:tcBorders>
              <w:top w:val="nil"/>
              <w:left w:val="nil"/>
              <w:right w:val="nil"/>
            </w:tcBorders>
            <w:shd w:val="clear" w:color="auto" w:fill="FFFFFF"/>
          </w:tcPr>
          <w:p w14:paraId="65C73FA4" w14:textId="77777777" w:rsidR="009D0159" w:rsidRPr="00643A43" w:rsidRDefault="009D0159">
            <w:pPr>
              <w:pStyle w:val="TableParagraph"/>
              <w:jc w:val="center"/>
              <w:rPr>
                <w:ins w:id="16093" w:author="Anusha De" w:date="2022-05-05T14:04:00Z"/>
              </w:rPr>
              <w:pPrChange w:id="16094" w:author="Steve Wiggins" w:date="2022-07-30T18:26:00Z">
                <w:pPr>
                  <w:jc w:val="center"/>
                </w:pPr>
              </w:pPrChange>
            </w:pPr>
            <w:ins w:id="16095" w:author="Anusha De" w:date="2022-05-05T14:04:00Z">
              <w:r w:rsidRPr="00643A43">
                <w:t>0.006**</w:t>
              </w:r>
            </w:ins>
          </w:p>
          <w:p w14:paraId="27E151B1" w14:textId="77777777" w:rsidR="009D0159" w:rsidRPr="00643A43" w:rsidRDefault="009D0159">
            <w:pPr>
              <w:pStyle w:val="TableParagraph"/>
              <w:jc w:val="center"/>
              <w:rPr>
                <w:ins w:id="16096" w:author="Anusha De" w:date="2022-05-05T14:04:00Z"/>
              </w:rPr>
              <w:pPrChange w:id="16097" w:author="Steve Wiggins" w:date="2022-07-30T18:26:00Z">
                <w:pPr>
                  <w:jc w:val="center"/>
                </w:pPr>
              </w:pPrChange>
            </w:pPr>
            <w:ins w:id="16098" w:author="Anusha De" w:date="2022-05-05T14:04:00Z">
              <w:r w:rsidRPr="00643A43">
                <w:t>(0.003)</w:t>
              </w:r>
            </w:ins>
          </w:p>
        </w:tc>
        <w:tc>
          <w:tcPr>
            <w:tcW w:w="939" w:type="dxa"/>
            <w:tcBorders>
              <w:top w:val="nil"/>
              <w:left w:val="nil"/>
              <w:right w:val="nil"/>
            </w:tcBorders>
            <w:shd w:val="clear" w:color="auto" w:fill="FFFFFF"/>
          </w:tcPr>
          <w:p w14:paraId="0A07C859" w14:textId="77777777" w:rsidR="009D0159" w:rsidRPr="00643A43" w:rsidRDefault="009D0159">
            <w:pPr>
              <w:pStyle w:val="TableParagraph"/>
              <w:jc w:val="center"/>
              <w:rPr>
                <w:ins w:id="16099" w:author="Anusha De" w:date="2022-05-05T14:04:00Z"/>
              </w:rPr>
              <w:pPrChange w:id="16100" w:author="Steve Wiggins" w:date="2022-07-30T18:26:00Z">
                <w:pPr>
                  <w:jc w:val="center"/>
                </w:pPr>
              </w:pPrChange>
            </w:pPr>
            <w:ins w:id="16101" w:author="Anusha De" w:date="2022-05-05T14:04:00Z">
              <w:r w:rsidRPr="00643A43">
                <w:t>0.002</w:t>
              </w:r>
            </w:ins>
          </w:p>
          <w:p w14:paraId="679DB806" w14:textId="77777777" w:rsidR="009D0159" w:rsidRPr="00643A43" w:rsidRDefault="009D0159">
            <w:pPr>
              <w:pStyle w:val="TableParagraph"/>
              <w:jc w:val="center"/>
              <w:rPr>
                <w:ins w:id="16102" w:author="Anusha De" w:date="2022-05-05T14:04:00Z"/>
              </w:rPr>
              <w:pPrChange w:id="16103" w:author="Steve Wiggins" w:date="2022-07-30T18:26:00Z">
                <w:pPr>
                  <w:jc w:val="center"/>
                </w:pPr>
              </w:pPrChange>
            </w:pPr>
            <w:ins w:id="16104" w:author="Anusha De" w:date="2022-05-05T14:04:00Z">
              <w:r w:rsidRPr="00643A43">
                <w:t>(0.002)</w:t>
              </w:r>
            </w:ins>
          </w:p>
        </w:tc>
        <w:tc>
          <w:tcPr>
            <w:tcW w:w="1491" w:type="dxa"/>
            <w:tcBorders>
              <w:top w:val="nil"/>
              <w:left w:val="nil"/>
              <w:right w:val="nil"/>
            </w:tcBorders>
            <w:shd w:val="clear" w:color="auto" w:fill="FFFFFF"/>
          </w:tcPr>
          <w:p w14:paraId="28A9B924" w14:textId="77777777" w:rsidR="009D0159" w:rsidRPr="00643A43" w:rsidRDefault="009D0159">
            <w:pPr>
              <w:pStyle w:val="TableParagraph"/>
              <w:jc w:val="center"/>
              <w:rPr>
                <w:ins w:id="16105" w:author="Anusha De" w:date="2022-05-05T14:04:00Z"/>
              </w:rPr>
              <w:pPrChange w:id="16106" w:author="Steve Wiggins" w:date="2022-07-30T18:26:00Z">
                <w:pPr>
                  <w:jc w:val="center"/>
                </w:pPr>
              </w:pPrChange>
            </w:pPr>
            <w:ins w:id="16107" w:author="Anusha De" w:date="2022-05-05T14:04:00Z">
              <w:r w:rsidRPr="00643A43">
                <w:t>0.003</w:t>
              </w:r>
            </w:ins>
          </w:p>
          <w:p w14:paraId="12305054" w14:textId="77777777" w:rsidR="009D0159" w:rsidRPr="00643A43" w:rsidRDefault="009D0159">
            <w:pPr>
              <w:pStyle w:val="TableParagraph"/>
              <w:jc w:val="center"/>
              <w:rPr>
                <w:ins w:id="16108" w:author="Anusha De" w:date="2022-05-05T14:04:00Z"/>
              </w:rPr>
              <w:pPrChange w:id="16109" w:author="Steve Wiggins" w:date="2022-07-30T18:26:00Z">
                <w:pPr>
                  <w:jc w:val="center"/>
                </w:pPr>
              </w:pPrChange>
            </w:pPr>
            <w:ins w:id="16110" w:author="Anusha De" w:date="2022-05-05T14:04:00Z">
              <w:r w:rsidRPr="00643A43">
                <w:t>(0.002)</w:t>
              </w:r>
            </w:ins>
          </w:p>
        </w:tc>
      </w:tr>
      <w:tr w:rsidR="009D0159" w:rsidRPr="00643A43" w14:paraId="7E85F4F5" w14:textId="77777777" w:rsidTr="00CF75EC">
        <w:trPr>
          <w:trHeight w:val="144"/>
          <w:ins w:id="16111" w:author="Anusha De" w:date="2022-05-05T14:04:00Z"/>
        </w:trPr>
        <w:tc>
          <w:tcPr>
            <w:tcW w:w="2911" w:type="dxa"/>
            <w:tcBorders>
              <w:top w:val="nil"/>
              <w:left w:val="nil"/>
              <w:right w:val="nil"/>
            </w:tcBorders>
            <w:shd w:val="clear" w:color="auto" w:fill="FFFFFF"/>
          </w:tcPr>
          <w:p w14:paraId="5A229552" w14:textId="77777777" w:rsidR="009D0159" w:rsidRPr="00643A43" w:rsidRDefault="009D0159">
            <w:pPr>
              <w:pStyle w:val="TableParagraph"/>
              <w:rPr>
                <w:ins w:id="16112" w:author="Anusha De" w:date="2022-05-05T14:04:00Z"/>
              </w:rPr>
              <w:pPrChange w:id="16113" w:author="Steve Wiggins" w:date="2022-07-30T18:26:00Z">
                <w:pPr/>
              </w:pPrChange>
            </w:pPr>
            <w:ins w:id="16114" w:author="Anusha De" w:date="2022-05-05T14:04:00Z">
              <w:r w:rsidRPr="00643A43">
                <w:t>Actor is married</w:t>
              </w:r>
            </w:ins>
          </w:p>
        </w:tc>
        <w:tc>
          <w:tcPr>
            <w:tcW w:w="1035" w:type="dxa"/>
            <w:tcBorders>
              <w:top w:val="nil"/>
              <w:left w:val="nil"/>
              <w:right w:val="nil"/>
            </w:tcBorders>
            <w:shd w:val="clear" w:color="auto" w:fill="FFFFFF"/>
          </w:tcPr>
          <w:p w14:paraId="7BC746DF" w14:textId="77777777" w:rsidR="009D0159" w:rsidRPr="00643A43" w:rsidRDefault="009D0159">
            <w:pPr>
              <w:pStyle w:val="TableParagraph"/>
              <w:jc w:val="center"/>
              <w:rPr>
                <w:ins w:id="16115" w:author="Anusha De" w:date="2022-05-05T14:04:00Z"/>
              </w:rPr>
              <w:pPrChange w:id="16116" w:author="Steve Wiggins" w:date="2022-07-30T18:26:00Z">
                <w:pPr>
                  <w:jc w:val="center"/>
                </w:pPr>
              </w:pPrChange>
            </w:pPr>
            <w:ins w:id="16117" w:author="Anusha De" w:date="2022-05-05T14:04:00Z">
              <w:r w:rsidRPr="00643A43">
                <w:rPr>
                  <w:rFonts w:ascii="Arial" w:hAnsi="Arial"/>
                </w:rPr>
                <w:t>−</w:t>
              </w:r>
              <w:r w:rsidRPr="00643A43">
                <w:t>0.113**</w:t>
              </w:r>
            </w:ins>
          </w:p>
          <w:p w14:paraId="26F6E248" w14:textId="77777777" w:rsidR="009D0159" w:rsidRPr="00643A43" w:rsidRDefault="009D0159">
            <w:pPr>
              <w:pStyle w:val="TableParagraph"/>
              <w:jc w:val="center"/>
              <w:rPr>
                <w:ins w:id="16118" w:author="Anusha De" w:date="2022-05-05T14:04:00Z"/>
              </w:rPr>
              <w:pPrChange w:id="16119" w:author="Steve Wiggins" w:date="2022-07-30T18:26:00Z">
                <w:pPr>
                  <w:jc w:val="center"/>
                </w:pPr>
              </w:pPrChange>
            </w:pPr>
            <w:ins w:id="16120" w:author="Anusha De" w:date="2022-05-05T14:04:00Z">
              <w:r w:rsidRPr="00643A43">
                <w:t>(0.053)</w:t>
              </w:r>
            </w:ins>
          </w:p>
        </w:tc>
        <w:tc>
          <w:tcPr>
            <w:tcW w:w="1390" w:type="dxa"/>
            <w:tcBorders>
              <w:top w:val="nil"/>
              <w:left w:val="nil"/>
              <w:right w:val="nil"/>
            </w:tcBorders>
            <w:shd w:val="clear" w:color="auto" w:fill="FFFFFF"/>
          </w:tcPr>
          <w:p w14:paraId="6853B500" w14:textId="77777777" w:rsidR="009D0159" w:rsidRPr="00643A43" w:rsidRDefault="009D0159">
            <w:pPr>
              <w:pStyle w:val="TableParagraph"/>
              <w:jc w:val="center"/>
              <w:rPr>
                <w:ins w:id="16121" w:author="Anusha De" w:date="2022-05-05T14:04:00Z"/>
              </w:rPr>
              <w:pPrChange w:id="16122" w:author="Steve Wiggins" w:date="2022-07-30T18:26:00Z">
                <w:pPr>
                  <w:jc w:val="center"/>
                </w:pPr>
              </w:pPrChange>
            </w:pPr>
            <w:ins w:id="16123" w:author="Anusha De" w:date="2022-05-05T14:04:00Z">
              <w:r w:rsidRPr="00643A43">
                <w:rPr>
                  <w:rFonts w:ascii="Arial" w:hAnsi="Arial"/>
                </w:rPr>
                <w:t>−</w:t>
              </w:r>
              <w:r w:rsidRPr="00643A43">
                <w:t>0.132</w:t>
              </w:r>
            </w:ins>
          </w:p>
          <w:p w14:paraId="6E53C0D3" w14:textId="77777777" w:rsidR="009D0159" w:rsidRPr="00643A43" w:rsidRDefault="009D0159">
            <w:pPr>
              <w:pStyle w:val="TableParagraph"/>
              <w:jc w:val="center"/>
              <w:rPr>
                <w:ins w:id="16124" w:author="Anusha De" w:date="2022-05-05T14:04:00Z"/>
              </w:rPr>
              <w:pPrChange w:id="16125" w:author="Steve Wiggins" w:date="2022-07-30T18:26:00Z">
                <w:pPr>
                  <w:jc w:val="center"/>
                </w:pPr>
              </w:pPrChange>
            </w:pPr>
            <w:ins w:id="16126" w:author="Anusha De" w:date="2022-05-05T14:04:00Z">
              <w:r w:rsidRPr="00643A43">
                <w:t>(0.117)</w:t>
              </w:r>
            </w:ins>
          </w:p>
        </w:tc>
        <w:tc>
          <w:tcPr>
            <w:tcW w:w="1305" w:type="dxa"/>
            <w:tcBorders>
              <w:top w:val="nil"/>
              <w:left w:val="nil"/>
              <w:right w:val="nil"/>
            </w:tcBorders>
            <w:shd w:val="clear" w:color="auto" w:fill="FFFFFF"/>
          </w:tcPr>
          <w:p w14:paraId="1E195A36" w14:textId="77777777" w:rsidR="009D0159" w:rsidRPr="00643A43" w:rsidRDefault="009D0159">
            <w:pPr>
              <w:pStyle w:val="TableParagraph"/>
              <w:jc w:val="center"/>
              <w:rPr>
                <w:ins w:id="16127" w:author="Anusha De" w:date="2022-05-05T14:04:00Z"/>
              </w:rPr>
              <w:pPrChange w:id="16128" w:author="Steve Wiggins" w:date="2022-07-30T18:26:00Z">
                <w:pPr>
                  <w:jc w:val="center"/>
                </w:pPr>
              </w:pPrChange>
            </w:pPr>
            <w:ins w:id="16129" w:author="Anusha De" w:date="2022-05-05T14:04:00Z">
              <w:r w:rsidRPr="00643A43">
                <w:rPr>
                  <w:rFonts w:ascii="Arial" w:hAnsi="Arial"/>
                </w:rPr>
                <w:t>−</w:t>
              </w:r>
              <w:r w:rsidRPr="00643A43">
                <w:t>0.142</w:t>
              </w:r>
            </w:ins>
          </w:p>
          <w:p w14:paraId="4DA69153" w14:textId="77777777" w:rsidR="009D0159" w:rsidRPr="00643A43" w:rsidRDefault="009D0159">
            <w:pPr>
              <w:pStyle w:val="TableParagraph"/>
              <w:jc w:val="center"/>
              <w:rPr>
                <w:ins w:id="16130" w:author="Anusha De" w:date="2022-05-05T14:04:00Z"/>
              </w:rPr>
              <w:pPrChange w:id="16131" w:author="Steve Wiggins" w:date="2022-07-30T18:26:00Z">
                <w:pPr>
                  <w:jc w:val="center"/>
                </w:pPr>
              </w:pPrChange>
            </w:pPr>
            <w:ins w:id="16132" w:author="Anusha De" w:date="2022-05-05T14:04:00Z">
              <w:r w:rsidRPr="00643A43">
                <w:t>(0.093)</w:t>
              </w:r>
            </w:ins>
          </w:p>
        </w:tc>
        <w:tc>
          <w:tcPr>
            <w:tcW w:w="939" w:type="dxa"/>
            <w:tcBorders>
              <w:top w:val="nil"/>
              <w:left w:val="nil"/>
              <w:right w:val="nil"/>
            </w:tcBorders>
            <w:shd w:val="clear" w:color="auto" w:fill="FFFFFF"/>
          </w:tcPr>
          <w:p w14:paraId="0A21F07A" w14:textId="77777777" w:rsidR="009D0159" w:rsidRPr="00643A43" w:rsidRDefault="009D0159">
            <w:pPr>
              <w:pStyle w:val="TableParagraph"/>
              <w:jc w:val="center"/>
              <w:rPr>
                <w:ins w:id="16133" w:author="Anusha De" w:date="2022-05-05T14:04:00Z"/>
              </w:rPr>
              <w:pPrChange w:id="16134" w:author="Steve Wiggins" w:date="2022-07-30T18:26:00Z">
                <w:pPr>
                  <w:jc w:val="center"/>
                </w:pPr>
              </w:pPrChange>
            </w:pPr>
            <w:ins w:id="16135" w:author="Anusha De" w:date="2022-05-05T14:04:00Z">
              <w:r w:rsidRPr="00643A43">
                <w:rPr>
                  <w:rFonts w:ascii="Arial" w:hAnsi="Arial"/>
                </w:rPr>
                <w:t>−</w:t>
              </w:r>
              <w:r w:rsidRPr="00643A43">
                <w:t>0.134*</w:t>
              </w:r>
            </w:ins>
          </w:p>
          <w:p w14:paraId="53132B32" w14:textId="77777777" w:rsidR="009D0159" w:rsidRPr="00643A43" w:rsidRDefault="009D0159">
            <w:pPr>
              <w:pStyle w:val="TableParagraph"/>
              <w:jc w:val="center"/>
              <w:rPr>
                <w:ins w:id="16136" w:author="Anusha De" w:date="2022-05-05T14:04:00Z"/>
              </w:rPr>
              <w:pPrChange w:id="16137" w:author="Steve Wiggins" w:date="2022-07-30T18:26:00Z">
                <w:pPr>
                  <w:jc w:val="center"/>
                </w:pPr>
              </w:pPrChange>
            </w:pPr>
            <w:ins w:id="16138" w:author="Anusha De" w:date="2022-05-05T14:04:00Z">
              <w:r w:rsidRPr="00643A43">
                <w:t>(0.075)</w:t>
              </w:r>
            </w:ins>
          </w:p>
        </w:tc>
        <w:tc>
          <w:tcPr>
            <w:tcW w:w="1491" w:type="dxa"/>
            <w:tcBorders>
              <w:top w:val="nil"/>
              <w:left w:val="nil"/>
              <w:right w:val="nil"/>
            </w:tcBorders>
            <w:shd w:val="clear" w:color="auto" w:fill="FFFFFF"/>
          </w:tcPr>
          <w:p w14:paraId="216D03D1" w14:textId="77777777" w:rsidR="009D0159" w:rsidRPr="00643A43" w:rsidRDefault="009D0159">
            <w:pPr>
              <w:pStyle w:val="TableParagraph"/>
              <w:jc w:val="center"/>
              <w:rPr>
                <w:ins w:id="16139" w:author="Anusha De" w:date="2022-05-05T14:04:00Z"/>
              </w:rPr>
              <w:pPrChange w:id="16140" w:author="Steve Wiggins" w:date="2022-07-30T18:26:00Z">
                <w:pPr>
                  <w:jc w:val="center"/>
                </w:pPr>
              </w:pPrChange>
            </w:pPr>
            <w:ins w:id="16141" w:author="Anusha De" w:date="2022-05-05T14:04:00Z">
              <w:r w:rsidRPr="00643A43">
                <w:rPr>
                  <w:rFonts w:ascii="Arial" w:hAnsi="Arial"/>
                </w:rPr>
                <w:t>−</w:t>
              </w:r>
              <w:r w:rsidRPr="00643A43">
                <w:t>0.079</w:t>
              </w:r>
            </w:ins>
          </w:p>
          <w:p w14:paraId="6E383CEB" w14:textId="77777777" w:rsidR="009D0159" w:rsidRPr="00643A43" w:rsidRDefault="009D0159">
            <w:pPr>
              <w:pStyle w:val="TableParagraph"/>
              <w:jc w:val="center"/>
              <w:rPr>
                <w:ins w:id="16142" w:author="Anusha De" w:date="2022-05-05T14:04:00Z"/>
              </w:rPr>
              <w:pPrChange w:id="16143" w:author="Steve Wiggins" w:date="2022-07-30T18:26:00Z">
                <w:pPr>
                  <w:jc w:val="center"/>
                </w:pPr>
              </w:pPrChange>
            </w:pPr>
            <w:ins w:id="16144" w:author="Anusha De" w:date="2022-05-05T14:04:00Z">
              <w:r w:rsidRPr="00643A43">
                <w:t>(0.068)</w:t>
              </w:r>
            </w:ins>
          </w:p>
        </w:tc>
      </w:tr>
      <w:tr w:rsidR="009D0159" w:rsidRPr="00643A43" w14:paraId="06F87E25" w14:textId="77777777" w:rsidTr="00CF75EC">
        <w:trPr>
          <w:trHeight w:val="144"/>
          <w:ins w:id="16145" w:author="Anusha De" w:date="2022-05-05T14:04:00Z"/>
        </w:trPr>
        <w:tc>
          <w:tcPr>
            <w:tcW w:w="2911" w:type="dxa"/>
            <w:tcBorders>
              <w:top w:val="nil"/>
              <w:left w:val="nil"/>
              <w:right w:val="nil"/>
            </w:tcBorders>
            <w:shd w:val="clear" w:color="auto" w:fill="FFFFFF"/>
          </w:tcPr>
          <w:p w14:paraId="7413694A" w14:textId="77777777" w:rsidR="009D0159" w:rsidRPr="00992146" w:rsidRDefault="009D0159">
            <w:pPr>
              <w:pStyle w:val="TableParagraph"/>
              <w:rPr>
                <w:ins w:id="16146" w:author="Anusha De" w:date="2022-05-05T14:04:00Z"/>
                <w:lang w:val="en-US"/>
                <w:rPrChange w:id="16147" w:author="Anusha De" w:date="2022-08-01T14:48:00Z">
                  <w:rPr>
                    <w:ins w:id="16148" w:author="Anusha De" w:date="2022-05-05T14:04:00Z"/>
                  </w:rPr>
                </w:rPrChange>
              </w:rPr>
              <w:pPrChange w:id="16149" w:author="Steve Wiggins" w:date="2022-07-30T18:26:00Z">
                <w:pPr/>
              </w:pPrChange>
            </w:pPr>
            <w:ins w:id="16150" w:author="Anusha De" w:date="2022-05-05T14:04:00Z">
              <w:r w:rsidRPr="00992146">
                <w:rPr>
                  <w:lang w:val="en-US"/>
                  <w:rPrChange w:id="16151" w:author="Anusha De" w:date="2022-08-01T14:48:00Z">
                    <w:rPr/>
                  </w:rPrChange>
                </w:rPr>
                <w:t>Actor has finished primary education</w:t>
              </w:r>
            </w:ins>
          </w:p>
        </w:tc>
        <w:tc>
          <w:tcPr>
            <w:tcW w:w="1035" w:type="dxa"/>
            <w:tcBorders>
              <w:top w:val="nil"/>
              <w:left w:val="nil"/>
              <w:right w:val="nil"/>
            </w:tcBorders>
            <w:shd w:val="clear" w:color="auto" w:fill="FFFFFF"/>
          </w:tcPr>
          <w:p w14:paraId="27BB39B0" w14:textId="77777777" w:rsidR="009D0159" w:rsidRPr="00643A43" w:rsidRDefault="009D0159">
            <w:pPr>
              <w:pStyle w:val="TableParagraph"/>
              <w:jc w:val="center"/>
              <w:rPr>
                <w:ins w:id="16152" w:author="Anusha De" w:date="2022-05-05T14:04:00Z"/>
              </w:rPr>
              <w:pPrChange w:id="16153" w:author="Steve Wiggins" w:date="2022-07-30T18:26:00Z">
                <w:pPr>
                  <w:jc w:val="center"/>
                </w:pPr>
              </w:pPrChange>
            </w:pPr>
            <w:ins w:id="16154" w:author="Anusha De" w:date="2022-05-05T14:04:00Z">
              <w:r w:rsidRPr="00643A43">
                <w:t>0.077*</w:t>
              </w:r>
            </w:ins>
          </w:p>
          <w:p w14:paraId="54A0EDE0" w14:textId="77777777" w:rsidR="009D0159" w:rsidRPr="00643A43" w:rsidRDefault="009D0159">
            <w:pPr>
              <w:pStyle w:val="TableParagraph"/>
              <w:jc w:val="center"/>
              <w:rPr>
                <w:ins w:id="16155" w:author="Anusha De" w:date="2022-05-05T14:04:00Z"/>
              </w:rPr>
              <w:pPrChange w:id="16156" w:author="Steve Wiggins" w:date="2022-07-30T18:26:00Z">
                <w:pPr>
                  <w:jc w:val="center"/>
                </w:pPr>
              </w:pPrChange>
            </w:pPr>
            <w:ins w:id="16157" w:author="Anusha De" w:date="2022-05-05T14:04:00Z">
              <w:r w:rsidRPr="00643A43">
                <w:t>(0.039)</w:t>
              </w:r>
            </w:ins>
          </w:p>
        </w:tc>
        <w:tc>
          <w:tcPr>
            <w:tcW w:w="1390" w:type="dxa"/>
            <w:tcBorders>
              <w:top w:val="nil"/>
              <w:left w:val="nil"/>
              <w:right w:val="nil"/>
            </w:tcBorders>
            <w:shd w:val="clear" w:color="auto" w:fill="FFFFFF"/>
          </w:tcPr>
          <w:p w14:paraId="3CD29B84" w14:textId="77777777" w:rsidR="009D0159" w:rsidRPr="00643A43" w:rsidRDefault="009D0159">
            <w:pPr>
              <w:pStyle w:val="TableParagraph"/>
              <w:jc w:val="center"/>
              <w:rPr>
                <w:ins w:id="16158" w:author="Anusha De" w:date="2022-05-05T14:04:00Z"/>
              </w:rPr>
              <w:pPrChange w:id="16159" w:author="Steve Wiggins" w:date="2022-07-30T18:26:00Z">
                <w:pPr>
                  <w:jc w:val="center"/>
                </w:pPr>
              </w:pPrChange>
            </w:pPr>
            <w:ins w:id="16160" w:author="Anusha De" w:date="2022-05-05T14:04:00Z">
              <w:r w:rsidRPr="00643A43">
                <w:rPr>
                  <w:rFonts w:ascii="Arial" w:hAnsi="Arial"/>
                </w:rPr>
                <w:t>−</w:t>
              </w:r>
              <w:r w:rsidRPr="00643A43">
                <w:t>0.03</w:t>
              </w:r>
            </w:ins>
          </w:p>
          <w:p w14:paraId="76A4FB6E" w14:textId="77777777" w:rsidR="009D0159" w:rsidRPr="00643A43" w:rsidRDefault="009D0159">
            <w:pPr>
              <w:pStyle w:val="TableParagraph"/>
              <w:jc w:val="center"/>
              <w:rPr>
                <w:ins w:id="16161" w:author="Anusha De" w:date="2022-05-05T14:04:00Z"/>
              </w:rPr>
              <w:pPrChange w:id="16162" w:author="Steve Wiggins" w:date="2022-07-30T18:26:00Z">
                <w:pPr>
                  <w:jc w:val="center"/>
                </w:pPr>
              </w:pPrChange>
            </w:pPr>
            <w:ins w:id="16163" w:author="Anusha De" w:date="2022-05-05T14:04:00Z">
              <w:r w:rsidRPr="00643A43">
                <w:t>(0.067)</w:t>
              </w:r>
            </w:ins>
          </w:p>
        </w:tc>
        <w:tc>
          <w:tcPr>
            <w:tcW w:w="1305" w:type="dxa"/>
            <w:tcBorders>
              <w:top w:val="nil"/>
              <w:left w:val="nil"/>
              <w:right w:val="nil"/>
            </w:tcBorders>
            <w:shd w:val="clear" w:color="auto" w:fill="FFFFFF"/>
          </w:tcPr>
          <w:p w14:paraId="324E9B0E" w14:textId="77777777" w:rsidR="009D0159" w:rsidRPr="00643A43" w:rsidRDefault="009D0159">
            <w:pPr>
              <w:pStyle w:val="TableParagraph"/>
              <w:jc w:val="center"/>
              <w:rPr>
                <w:ins w:id="16164" w:author="Anusha De" w:date="2022-05-05T14:04:00Z"/>
              </w:rPr>
              <w:pPrChange w:id="16165" w:author="Steve Wiggins" w:date="2022-07-30T18:26:00Z">
                <w:pPr>
                  <w:jc w:val="center"/>
                </w:pPr>
              </w:pPrChange>
            </w:pPr>
            <w:ins w:id="16166" w:author="Anusha De" w:date="2022-05-05T14:04:00Z">
              <w:r w:rsidRPr="00643A43">
                <w:t>0.279***</w:t>
              </w:r>
            </w:ins>
          </w:p>
          <w:p w14:paraId="0C9F37BD" w14:textId="77777777" w:rsidR="009D0159" w:rsidRPr="00643A43" w:rsidRDefault="009D0159">
            <w:pPr>
              <w:pStyle w:val="TableParagraph"/>
              <w:jc w:val="center"/>
              <w:rPr>
                <w:ins w:id="16167" w:author="Anusha De" w:date="2022-05-05T14:04:00Z"/>
              </w:rPr>
              <w:pPrChange w:id="16168" w:author="Steve Wiggins" w:date="2022-07-30T18:26:00Z">
                <w:pPr>
                  <w:jc w:val="center"/>
                </w:pPr>
              </w:pPrChange>
            </w:pPr>
            <w:ins w:id="16169" w:author="Anusha De" w:date="2022-05-05T14:04:00Z">
              <w:r w:rsidRPr="00643A43">
                <w:t>(0.068)</w:t>
              </w:r>
            </w:ins>
          </w:p>
        </w:tc>
        <w:tc>
          <w:tcPr>
            <w:tcW w:w="939" w:type="dxa"/>
            <w:tcBorders>
              <w:top w:val="nil"/>
              <w:left w:val="nil"/>
              <w:right w:val="nil"/>
            </w:tcBorders>
            <w:shd w:val="clear" w:color="auto" w:fill="FFFFFF"/>
          </w:tcPr>
          <w:p w14:paraId="532A045B" w14:textId="77777777" w:rsidR="009D0159" w:rsidRPr="00643A43" w:rsidRDefault="009D0159">
            <w:pPr>
              <w:pStyle w:val="TableParagraph"/>
              <w:jc w:val="center"/>
              <w:rPr>
                <w:ins w:id="16170" w:author="Anusha De" w:date="2022-05-05T14:04:00Z"/>
              </w:rPr>
              <w:pPrChange w:id="16171" w:author="Steve Wiggins" w:date="2022-07-30T18:26:00Z">
                <w:pPr>
                  <w:jc w:val="center"/>
                </w:pPr>
              </w:pPrChange>
            </w:pPr>
            <w:ins w:id="16172" w:author="Anusha De" w:date="2022-05-05T14:04:00Z">
              <w:r w:rsidRPr="00643A43">
                <w:t>0.099*</w:t>
              </w:r>
            </w:ins>
          </w:p>
          <w:p w14:paraId="0DF607D4" w14:textId="77777777" w:rsidR="009D0159" w:rsidRPr="00643A43" w:rsidRDefault="009D0159">
            <w:pPr>
              <w:pStyle w:val="TableParagraph"/>
              <w:jc w:val="center"/>
              <w:rPr>
                <w:ins w:id="16173" w:author="Anusha De" w:date="2022-05-05T14:04:00Z"/>
              </w:rPr>
              <w:pPrChange w:id="16174" w:author="Steve Wiggins" w:date="2022-07-30T18:26:00Z">
                <w:pPr>
                  <w:jc w:val="center"/>
                </w:pPr>
              </w:pPrChange>
            </w:pPr>
            <w:ins w:id="16175" w:author="Anusha De" w:date="2022-05-05T14:04:00Z">
              <w:r w:rsidRPr="00643A43">
                <w:t>(0.052)</w:t>
              </w:r>
            </w:ins>
          </w:p>
        </w:tc>
        <w:tc>
          <w:tcPr>
            <w:tcW w:w="1491" w:type="dxa"/>
            <w:tcBorders>
              <w:top w:val="nil"/>
              <w:left w:val="nil"/>
              <w:right w:val="nil"/>
            </w:tcBorders>
            <w:shd w:val="clear" w:color="auto" w:fill="FFFFFF"/>
          </w:tcPr>
          <w:p w14:paraId="329711A7" w14:textId="77777777" w:rsidR="009D0159" w:rsidRPr="00643A43" w:rsidRDefault="009D0159">
            <w:pPr>
              <w:pStyle w:val="TableParagraph"/>
              <w:jc w:val="center"/>
              <w:rPr>
                <w:ins w:id="16176" w:author="Anusha De" w:date="2022-05-05T14:04:00Z"/>
              </w:rPr>
              <w:pPrChange w:id="16177" w:author="Steve Wiggins" w:date="2022-07-30T18:26:00Z">
                <w:pPr>
                  <w:jc w:val="center"/>
                </w:pPr>
              </w:pPrChange>
            </w:pPr>
            <w:ins w:id="16178" w:author="Anusha De" w:date="2022-05-05T14:04:00Z">
              <w:r w:rsidRPr="00643A43">
                <w:t>0.044</w:t>
              </w:r>
            </w:ins>
          </w:p>
          <w:p w14:paraId="688D1200" w14:textId="77777777" w:rsidR="009D0159" w:rsidRPr="00643A43" w:rsidRDefault="009D0159">
            <w:pPr>
              <w:pStyle w:val="TableParagraph"/>
              <w:jc w:val="center"/>
              <w:rPr>
                <w:ins w:id="16179" w:author="Anusha De" w:date="2022-05-05T14:04:00Z"/>
              </w:rPr>
              <w:pPrChange w:id="16180" w:author="Steve Wiggins" w:date="2022-07-30T18:26:00Z">
                <w:pPr>
                  <w:jc w:val="center"/>
                </w:pPr>
              </w:pPrChange>
            </w:pPr>
            <w:ins w:id="16181" w:author="Anusha De" w:date="2022-05-05T14:04:00Z">
              <w:r w:rsidRPr="00643A43">
                <w:t>(0.051)</w:t>
              </w:r>
            </w:ins>
          </w:p>
        </w:tc>
      </w:tr>
      <w:tr w:rsidR="009D0159" w:rsidRPr="00643A43" w14:paraId="1512E198" w14:textId="77777777" w:rsidTr="00CF75EC">
        <w:trPr>
          <w:trHeight w:val="144"/>
          <w:ins w:id="16182" w:author="Anusha De" w:date="2022-05-05T14:04:00Z"/>
        </w:trPr>
        <w:tc>
          <w:tcPr>
            <w:tcW w:w="2911" w:type="dxa"/>
            <w:tcBorders>
              <w:top w:val="nil"/>
              <w:left w:val="nil"/>
              <w:right w:val="nil"/>
            </w:tcBorders>
            <w:shd w:val="clear" w:color="auto" w:fill="FFFFFF"/>
          </w:tcPr>
          <w:p w14:paraId="060BF363" w14:textId="77777777" w:rsidR="009D0159" w:rsidRPr="00992146" w:rsidRDefault="009D0159">
            <w:pPr>
              <w:pStyle w:val="TableParagraph"/>
              <w:rPr>
                <w:ins w:id="16183" w:author="Anusha De" w:date="2022-05-05T14:04:00Z"/>
                <w:lang w:val="en-US"/>
                <w:rPrChange w:id="16184" w:author="Anusha De" w:date="2022-08-01T14:48:00Z">
                  <w:rPr>
                    <w:ins w:id="16185" w:author="Anusha De" w:date="2022-05-05T14:04:00Z"/>
                  </w:rPr>
                </w:rPrChange>
              </w:rPr>
              <w:pPrChange w:id="16186" w:author="Steve Wiggins" w:date="2022-07-30T18:26:00Z">
                <w:pPr/>
              </w:pPrChange>
            </w:pPr>
            <w:ins w:id="16187" w:author="Anusha De" w:date="2022-05-05T14:04:00Z">
              <w:r w:rsidRPr="00992146">
                <w:rPr>
                  <w:lang w:val="en-US"/>
                  <w:rPrChange w:id="16188" w:author="Anusha De" w:date="2022-08-01T14:48:00Z">
                    <w:rPr/>
                  </w:rPrChange>
                </w:rPr>
                <w:t>Likelihood of interaction</w:t>
              </w:r>
            </w:ins>
          </w:p>
          <w:p w14:paraId="1384DB4F" w14:textId="77777777" w:rsidR="009D0159" w:rsidRPr="00992146" w:rsidRDefault="009D0159">
            <w:pPr>
              <w:pStyle w:val="TableParagraph"/>
              <w:rPr>
                <w:ins w:id="16189" w:author="Anusha De" w:date="2022-05-05T14:04:00Z"/>
                <w:lang w:val="en-US"/>
                <w:rPrChange w:id="16190" w:author="Anusha De" w:date="2022-08-01T14:48:00Z">
                  <w:rPr>
                    <w:ins w:id="16191" w:author="Anusha De" w:date="2022-05-05T14:04:00Z"/>
                  </w:rPr>
                </w:rPrChange>
              </w:rPr>
              <w:pPrChange w:id="16192" w:author="Steve Wiggins" w:date="2022-07-30T18:26:00Z">
                <w:pPr/>
              </w:pPrChange>
            </w:pPr>
            <w:ins w:id="16193" w:author="Anusha De" w:date="2022-05-05T14:04:00Z">
              <w:r w:rsidRPr="00992146">
                <w:rPr>
                  <w:lang w:val="en-US"/>
                  <w:rPrChange w:id="16194" w:author="Anusha De" w:date="2022-08-01T14:48:00Z">
                    <w:rPr/>
                  </w:rPrChange>
                </w:rPr>
                <w:t>between farmer and actor</w:t>
              </w:r>
            </w:ins>
          </w:p>
        </w:tc>
        <w:tc>
          <w:tcPr>
            <w:tcW w:w="1035" w:type="dxa"/>
            <w:tcBorders>
              <w:top w:val="nil"/>
              <w:left w:val="nil"/>
              <w:right w:val="nil"/>
            </w:tcBorders>
            <w:shd w:val="clear" w:color="auto" w:fill="FFFFFF"/>
          </w:tcPr>
          <w:p w14:paraId="6ADE1DF8" w14:textId="77777777" w:rsidR="009D0159" w:rsidRPr="00643A43" w:rsidRDefault="009D0159">
            <w:pPr>
              <w:pStyle w:val="TableParagraph"/>
              <w:jc w:val="center"/>
              <w:rPr>
                <w:ins w:id="16195" w:author="Anusha De" w:date="2022-05-05T14:04:00Z"/>
              </w:rPr>
              <w:pPrChange w:id="16196" w:author="Steve Wiggins" w:date="2022-07-30T18:26:00Z">
                <w:pPr>
                  <w:jc w:val="center"/>
                </w:pPr>
              </w:pPrChange>
            </w:pPr>
            <w:ins w:id="16197" w:author="Anusha De" w:date="2022-05-05T14:04:00Z">
              <w:r w:rsidRPr="00643A43">
                <w:t>0.396***</w:t>
              </w:r>
            </w:ins>
          </w:p>
          <w:p w14:paraId="66309CBE" w14:textId="77777777" w:rsidR="009D0159" w:rsidRPr="00643A43" w:rsidRDefault="009D0159">
            <w:pPr>
              <w:pStyle w:val="TableParagraph"/>
              <w:jc w:val="center"/>
              <w:rPr>
                <w:ins w:id="16198" w:author="Anusha De" w:date="2022-05-05T14:04:00Z"/>
              </w:rPr>
              <w:pPrChange w:id="16199" w:author="Steve Wiggins" w:date="2022-07-30T18:26:00Z">
                <w:pPr>
                  <w:jc w:val="center"/>
                </w:pPr>
              </w:pPrChange>
            </w:pPr>
            <w:ins w:id="16200" w:author="Anusha De" w:date="2022-05-05T14:04:00Z">
              <w:r w:rsidRPr="00643A43">
                <w:t>(0.046)</w:t>
              </w:r>
            </w:ins>
          </w:p>
        </w:tc>
        <w:tc>
          <w:tcPr>
            <w:tcW w:w="1390" w:type="dxa"/>
            <w:tcBorders>
              <w:top w:val="nil"/>
              <w:left w:val="nil"/>
              <w:right w:val="nil"/>
            </w:tcBorders>
            <w:shd w:val="clear" w:color="auto" w:fill="FFFFFF"/>
          </w:tcPr>
          <w:p w14:paraId="71FA035B" w14:textId="77777777" w:rsidR="009D0159" w:rsidRPr="00643A43" w:rsidRDefault="009D0159">
            <w:pPr>
              <w:pStyle w:val="TableParagraph"/>
              <w:jc w:val="center"/>
              <w:rPr>
                <w:ins w:id="16201" w:author="Anusha De" w:date="2022-05-05T14:04:00Z"/>
              </w:rPr>
              <w:pPrChange w:id="16202" w:author="Steve Wiggins" w:date="2022-07-30T18:26:00Z">
                <w:pPr>
                  <w:jc w:val="center"/>
                </w:pPr>
              </w:pPrChange>
            </w:pPr>
            <w:ins w:id="16203" w:author="Anusha De" w:date="2022-05-05T14:04:00Z">
              <w:r w:rsidRPr="00643A43">
                <w:t>0.255***</w:t>
              </w:r>
            </w:ins>
          </w:p>
          <w:p w14:paraId="1F5FAE33" w14:textId="77777777" w:rsidR="009D0159" w:rsidRPr="00643A43" w:rsidRDefault="009D0159">
            <w:pPr>
              <w:pStyle w:val="TableParagraph"/>
              <w:jc w:val="center"/>
              <w:rPr>
                <w:ins w:id="16204" w:author="Anusha De" w:date="2022-05-05T14:04:00Z"/>
              </w:rPr>
              <w:pPrChange w:id="16205" w:author="Steve Wiggins" w:date="2022-07-30T18:26:00Z">
                <w:pPr>
                  <w:jc w:val="center"/>
                </w:pPr>
              </w:pPrChange>
            </w:pPr>
            <w:ins w:id="16206" w:author="Anusha De" w:date="2022-05-05T14:04:00Z">
              <w:r w:rsidRPr="00643A43">
                <w:t>(0.064)</w:t>
              </w:r>
            </w:ins>
          </w:p>
        </w:tc>
        <w:tc>
          <w:tcPr>
            <w:tcW w:w="1305" w:type="dxa"/>
            <w:tcBorders>
              <w:top w:val="nil"/>
              <w:left w:val="nil"/>
              <w:right w:val="nil"/>
            </w:tcBorders>
            <w:shd w:val="clear" w:color="auto" w:fill="FFFFFF"/>
          </w:tcPr>
          <w:p w14:paraId="34AAA2FC" w14:textId="77777777" w:rsidR="009D0159" w:rsidRPr="00643A43" w:rsidRDefault="009D0159">
            <w:pPr>
              <w:pStyle w:val="TableParagraph"/>
              <w:jc w:val="center"/>
              <w:rPr>
                <w:ins w:id="16207" w:author="Anusha De" w:date="2022-05-05T14:04:00Z"/>
              </w:rPr>
              <w:pPrChange w:id="16208" w:author="Steve Wiggins" w:date="2022-07-30T18:26:00Z">
                <w:pPr>
                  <w:jc w:val="center"/>
                </w:pPr>
              </w:pPrChange>
            </w:pPr>
            <w:ins w:id="16209" w:author="Anusha De" w:date="2022-05-05T14:04:00Z">
              <w:r w:rsidRPr="00643A43">
                <w:t>0.48***</w:t>
              </w:r>
            </w:ins>
          </w:p>
          <w:p w14:paraId="113B69D4" w14:textId="77777777" w:rsidR="009D0159" w:rsidRPr="00643A43" w:rsidRDefault="009D0159">
            <w:pPr>
              <w:pStyle w:val="TableParagraph"/>
              <w:jc w:val="center"/>
              <w:rPr>
                <w:ins w:id="16210" w:author="Anusha De" w:date="2022-05-05T14:04:00Z"/>
              </w:rPr>
              <w:pPrChange w:id="16211" w:author="Steve Wiggins" w:date="2022-07-30T18:26:00Z">
                <w:pPr>
                  <w:jc w:val="center"/>
                </w:pPr>
              </w:pPrChange>
            </w:pPr>
            <w:ins w:id="16212" w:author="Anusha De" w:date="2022-05-05T14:04:00Z">
              <w:r w:rsidRPr="00643A43">
                <w:t>(0.059)</w:t>
              </w:r>
            </w:ins>
          </w:p>
        </w:tc>
        <w:tc>
          <w:tcPr>
            <w:tcW w:w="939" w:type="dxa"/>
            <w:tcBorders>
              <w:top w:val="nil"/>
              <w:left w:val="nil"/>
              <w:right w:val="nil"/>
            </w:tcBorders>
            <w:shd w:val="clear" w:color="auto" w:fill="FFFFFF"/>
          </w:tcPr>
          <w:p w14:paraId="2F579A0C" w14:textId="77777777" w:rsidR="009D0159" w:rsidRPr="00643A43" w:rsidRDefault="009D0159">
            <w:pPr>
              <w:pStyle w:val="TableParagraph"/>
              <w:jc w:val="center"/>
              <w:rPr>
                <w:ins w:id="16213" w:author="Anusha De" w:date="2022-05-05T14:04:00Z"/>
              </w:rPr>
              <w:pPrChange w:id="16214" w:author="Steve Wiggins" w:date="2022-07-30T18:26:00Z">
                <w:pPr>
                  <w:jc w:val="center"/>
                </w:pPr>
              </w:pPrChange>
            </w:pPr>
            <w:ins w:id="16215" w:author="Anusha De" w:date="2022-05-05T14:04:00Z">
              <w:r w:rsidRPr="00643A43">
                <w:t>0.231***</w:t>
              </w:r>
            </w:ins>
          </w:p>
          <w:p w14:paraId="4EBD8265" w14:textId="77777777" w:rsidR="009D0159" w:rsidRPr="00643A43" w:rsidRDefault="009D0159">
            <w:pPr>
              <w:pStyle w:val="TableParagraph"/>
              <w:jc w:val="center"/>
              <w:rPr>
                <w:ins w:id="16216" w:author="Anusha De" w:date="2022-05-05T14:04:00Z"/>
              </w:rPr>
              <w:pPrChange w:id="16217" w:author="Steve Wiggins" w:date="2022-07-30T18:26:00Z">
                <w:pPr>
                  <w:jc w:val="center"/>
                </w:pPr>
              </w:pPrChange>
            </w:pPr>
            <w:ins w:id="16218" w:author="Anusha De" w:date="2022-05-05T14:04:00Z">
              <w:r w:rsidRPr="00643A43">
                <w:t>(0.055)</w:t>
              </w:r>
            </w:ins>
          </w:p>
        </w:tc>
        <w:tc>
          <w:tcPr>
            <w:tcW w:w="1491" w:type="dxa"/>
            <w:tcBorders>
              <w:top w:val="nil"/>
              <w:left w:val="nil"/>
              <w:right w:val="nil"/>
            </w:tcBorders>
            <w:shd w:val="clear" w:color="auto" w:fill="FFFFFF"/>
          </w:tcPr>
          <w:p w14:paraId="574033D5" w14:textId="77777777" w:rsidR="009D0159" w:rsidRPr="00643A43" w:rsidRDefault="009D0159">
            <w:pPr>
              <w:pStyle w:val="TableParagraph"/>
              <w:jc w:val="center"/>
              <w:rPr>
                <w:ins w:id="16219" w:author="Anusha De" w:date="2022-05-05T14:04:00Z"/>
              </w:rPr>
              <w:pPrChange w:id="16220" w:author="Steve Wiggins" w:date="2022-07-30T18:26:00Z">
                <w:pPr>
                  <w:jc w:val="center"/>
                </w:pPr>
              </w:pPrChange>
            </w:pPr>
            <w:ins w:id="16221" w:author="Anusha De" w:date="2022-05-05T14:04:00Z">
              <w:r w:rsidRPr="00643A43">
                <w:t>0.431***</w:t>
              </w:r>
            </w:ins>
          </w:p>
          <w:p w14:paraId="551155BC" w14:textId="77777777" w:rsidR="009D0159" w:rsidRPr="00643A43" w:rsidRDefault="009D0159">
            <w:pPr>
              <w:pStyle w:val="TableParagraph"/>
              <w:jc w:val="center"/>
              <w:rPr>
                <w:ins w:id="16222" w:author="Anusha De" w:date="2022-05-05T14:04:00Z"/>
              </w:rPr>
              <w:pPrChange w:id="16223" w:author="Steve Wiggins" w:date="2022-07-30T18:26:00Z">
                <w:pPr>
                  <w:jc w:val="center"/>
                </w:pPr>
              </w:pPrChange>
            </w:pPr>
            <w:ins w:id="16224" w:author="Anusha De" w:date="2022-05-05T14:04:00Z">
              <w:r w:rsidRPr="00643A43">
                <w:t>(0.056)</w:t>
              </w:r>
            </w:ins>
          </w:p>
        </w:tc>
      </w:tr>
      <w:tr w:rsidR="009D0159" w:rsidRPr="00643A43" w14:paraId="75FA1DF8" w14:textId="77777777" w:rsidTr="00CF75EC">
        <w:trPr>
          <w:trHeight w:val="144"/>
          <w:ins w:id="16225" w:author="Anusha De" w:date="2022-05-05T14:04:00Z"/>
        </w:trPr>
        <w:tc>
          <w:tcPr>
            <w:tcW w:w="2911" w:type="dxa"/>
            <w:tcBorders>
              <w:top w:val="nil"/>
              <w:left w:val="nil"/>
              <w:right w:val="nil"/>
            </w:tcBorders>
            <w:shd w:val="clear" w:color="auto" w:fill="FFFFFF"/>
          </w:tcPr>
          <w:p w14:paraId="106544F6" w14:textId="77777777" w:rsidR="009D0159" w:rsidRPr="00643A43" w:rsidRDefault="009D0159">
            <w:pPr>
              <w:pStyle w:val="TableParagraph"/>
              <w:rPr>
                <w:ins w:id="16226" w:author="Anusha De" w:date="2022-05-05T14:04:00Z"/>
              </w:rPr>
              <w:pPrChange w:id="16227" w:author="Steve Wiggins" w:date="2022-07-30T18:26:00Z">
                <w:pPr/>
              </w:pPrChange>
            </w:pPr>
            <w:ins w:id="16228" w:author="Anusha De" w:date="2022-05-05T14:04:00Z">
              <w:r w:rsidRPr="00643A43">
                <w:t>Actor is a dealer</w:t>
              </w:r>
            </w:ins>
          </w:p>
        </w:tc>
        <w:tc>
          <w:tcPr>
            <w:tcW w:w="1035" w:type="dxa"/>
            <w:tcBorders>
              <w:top w:val="nil"/>
              <w:left w:val="nil"/>
              <w:right w:val="nil"/>
            </w:tcBorders>
            <w:shd w:val="clear" w:color="auto" w:fill="FFFFFF"/>
          </w:tcPr>
          <w:p w14:paraId="18134273" w14:textId="77777777" w:rsidR="009D0159" w:rsidRPr="00643A43" w:rsidRDefault="009D0159">
            <w:pPr>
              <w:pStyle w:val="TableParagraph"/>
              <w:jc w:val="center"/>
              <w:rPr>
                <w:ins w:id="16229" w:author="Anusha De" w:date="2022-05-05T14:04:00Z"/>
              </w:rPr>
              <w:pPrChange w:id="16230" w:author="Steve Wiggins" w:date="2022-07-30T18:26:00Z">
                <w:pPr>
                  <w:jc w:val="center"/>
                </w:pPr>
              </w:pPrChange>
            </w:pPr>
            <w:ins w:id="16231" w:author="Anusha De" w:date="2022-05-05T14:04:00Z">
              <w:r w:rsidRPr="00643A43">
                <w:t>0.081*</w:t>
              </w:r>
            </w:ins>
          </w:p>
          <w:p w14:paraId="35E8E848" w14:textId="77777777" w:rsidR="009D0159" w:rsidRPr="00643A43" w:rsidRDefault="009D0159">
            <w:pPr>
              <w:pStyle w:val="TableParagraph"/>
              <w:jc w:val="center"/>
              <w:rPr>
                <w:ins w:id="16232" w:author="Anusha De" w:date="2022-05-05T14:04:00Z"/>
              </w:rPr>
              <w:pPrChange w:id="16233" w:author="Steve Wiggins" w:date="2022-07-30T18:26:00Z">
                <w:pPr>
                  <w:jc w:val="center"/>
                </w:pPr>
              </w:pPrChange>
            </w:pPr>
            <w:ins w:id="16234" w:author="Anusha De" w:date="2022-05-05T14:04:00Z">
              <w:r w:rsidRPr="00643A43">
                <w:t>(0.046)</w:t>
              </w:r>
            </w:ins>
          </w:p>
        </w:tc>
        <w:tc>
          <w:tcPr>
            <w:tcW w:w="1390" w:type="dxa"/>
            <w:tcBorders>
              <w:top w:val="nil"/>
              <w:left w:val="nil"/>
              <w:right w:val="nil"/>
            </w:tcBorders>
            <w:shd w:val="clear" w:color="auto" w:fill="FFFFFF"/>
          </w:tcPr>
          <w:p w14:paraId="4323D5F7" w14:textId="77777777" w:rsidR="009D0159" w:rsidRPr="00643A43" w:rsidRDefault="009D0159">
            <w:pPr>
              <w:pStyle w:val="TableParagraph"/>
              <w:jc w:val="center"/>
              <w:rPr>
                <w:ins w:id="16235" w:author="Anusha De" w:date="2022-05-05T14:04:00Z"/>
              </w:rPr>
              <w:pPrChange w:id="16236" w:author="Steve Wiggins" w:date="2022-07-30T18:26:00Z">
                <w:pPr>
                  <w:jc w:val="center"/>
                </w:pPr>
              </w:pPrChange>
            </w:pPr>
            <w:ins w:id="16237" w:author="Anusha De" w:date="2022-05-05T14:04:00Z">
              <w:r w:rsidRPr="00643A43">
                <w:rPr>
                  <w:rFonts w:ascii="Arial" w:hAnsi="Arial"/>
                </w:rPr>
                <w:t>−</w:t>
              </w:r>
              <w:r w:rsidRPr="00643A43">
                <w:t>0.085</w:t>
              </w:r>
            </w:ins>
          </w:p>
          <w:p w14:paraId="50D44D54" w14:textId="77777777" w:rsidR="009D0159" w:rsidRPr="00643A43" w:rsidRDefault="009D0159">
            <w:pPr>
              <w:pStyle w:val="TableParagraph"/>
              <w:jc w:val="center"/>
              <w:rPr>
                <w:ins w:id="16238" w:author="Anusha De" w:date="2022-05-05T14:04:00Z"/>
              </w:rPr>
              <w:pPrChange w:id="16239" w:author="Steve Wiggins" w:date="2022-07-30T18:26:00Z">
                <w:pPr>
                  <w:jc w:val="center"/>
                </w:pPr>
              </w:pPrChange>
            </w:pPr>
            <w:ins w:id="16240" w:author="Anusha De" w:date="2022-05-05T14:04:00Z">
              <w:r w:rsidRPr="00643A43">
                <w:t>(0.101)</w:t>
              </w:r>
            </w:ins>
          </w:p>
        </w:tc>
        <w:tc>
          <w:tcPr>
            <w:tcW w:w="1305" w:type="dxa"/>
            <w:tcBorders>
              <w:top w:val="nil"/>
              <w:left w:val="nil"/>
              <w:right w:val="nil"/>
            </w:tcBorders>
            <w:shd w:val="clear" w:color="auto" w:fill="FFFFFF"/>
          </w:tcPr>
          <w:p w14:paraId="7BA77F3B" w14:textId="77777777" w:rsidR="009D0159" w:rsidRPr="00643A43" w:rsidRDefault="009D0159">
            <w:pPr>
              <w:pStyle w:val="TableParagraph"/>
              <w:jc w:val="center"/>
              <w:rPr>
                <w:ins w:id="16241" w:author="Anusha De" w:date="2022-05-05T14:04:00Z"/>
              </w:rPr>
              <w:pPrChange w:id="16242" w:author="Steve Wiggins" w:date="2022-07-30T18:26:00Z">
                <w:pPr>
                  <w:jc w:val="center"/>
                </w:pPr>
              </w:pPrChange>
            </w:pPr>
            <w:ins w:id="16243" w:author="Anusha De" w:date="2022-05-05T14:04:00Z">
              <w:r w:rsidRPr="00643A43">
                <w:t>0.198***</w:t>
              </w:r>
            </w:ins>
          </w:p>
          <w:p w14:paraId="63C8F3F7" w14:textId="77777777" w:rsidR="009D0159" w:rsidRPr="00643A43" w:rsidRDefault="009D0159">
            <w:pPr>
              <w:pStyle w:val="TableParagraph"/>
              <w:jc w:val="center"/>
              <w:rPr>
                <w:ins w:id="16244" w:author="Anusha De" w:date="2022-05-05T14:04:00Z"/>
              </w:rPr>
              <w:pPrChange w:id="16245" w:author="Steve Wiggins" w:date="2022-07-30T18:26:00Z">
                <w:pPr>
                  <w:jc w:val="center"/>
                </w:pPr>
              </w:pPrChange>
            </w:pPr>
            <w:ins w:id="16246" w:author="Anusha De" w:date="2022-05-05T14:04:00Z">
              <w:r w:rsidRPr="00643A43">
                <w:t>(0.074)</w:t>
              </w:r>
            </w:ins>
          </w:p>
        </w:tc>
        <w:tc>
          <w:tcPr>
            <w:tcW w:w="939" w:type="dxa"/>
            <w:tcBorders>
              <w:top w:val="nil"/>
              <w:left w:val="nil"/>
              <w:right w:val="nil"/>
            </w:tcBorders>
            <w:shd w:val="clear" w:color="auto" w:fill="FFFFFF"/>
          </w:tcPr>
          <w:p w14:paraId="2F443C8C" w14:textId="77777777" w:rsidR="009D0159" w:rsidRPr="00643A43" w:rsidRDefault="009D0159">
            <w:pPr>
              <w:pStyle w:val="TableParagraph"/>
              <w:jc w:val="center"/>
              <w:rPr>
                <w:ins w:id="16247" w:author="Anusha De" w:date="2022-05-05T14:04:00Z"/>
              </w:rPr>
              <w:pPrChange w:id="16248" w:author="Steve Wiggins" w:date="2022-07-30T18:26:00Z">
                <w:pPr>
                  <w:jc w:val="center"/>
                </w:pPr>
              </w:pPrChange>
            </w:pPr>
            <w:ins w:id="16249" w:author="Anusha De" w:date="2022-05-05T14:04:00Z">
              <w:r w:rsidRPr="00643A43">
                <w:rPr>
                  <w:rFonts w:ascii="Arial" w:hAnsi="Arial"/>
                </w:rPr>
                <w:t>−</w:t>
              </w:r>
              <w:r w:rsidRPr="00643A43">
                <w:t>0.013</w:t>
              </w:r>
            </w:ins>
          </w:p>
          <w:p w14:paraId="67D39D53" w14:textId="77777777" w:rsidR="009D0159" w:rsidRPr="00643A43" w:rsidRDefault="009D0159">
            <w:pPr>
              <w:pStyle w:val="TableParagraph"/>
              <w:jc w:val="center"/>
              <w:rPr>
                <w:ins w:id="16250" w:author="Anusha De" w:date="2022-05-05T14:04:00Z"/>
              </w:rPr>
              <w:pPrChange w:id="16251" w:author="Steve Wiggins" w:date="2022-07-30T18:26:00Z">
                <w:pPr>
                  <w:jc w:val="center"/>
                </w:pPr>
              </w:pPrChange>
            </w:pPr>
            <w:ins w:id="16252" w:author="Anusha De" w:date="2022-05-05T14:04:00Z">
              <w:r w:rsidRPr="00643A43">
                <w:t>(0.064)</w:t>
              </w:r>
            </w:ins>
          </w:p>
        </w:tc>
        <w:tc>
          <w:tcPr>
            <w:tcW w:w="1491" w:type="dxa"/>
            <w:tcBorders>
              <w:top w:val="nil"/>
              <w:left w:val="nil"/>
              <w:right w:val="nil"/>
            </w:tcBorders>
            <w:shd w:val="clear" w:color="auto" w:fill="FFFFFF"/>
          </w:tcPr>
          <w:p w14:paraId="3C476A85" w14:textId="77777777" w:rsidR="009D0159" w:rsidRPr="00643A43" w:rsidRDefault="009D0159">
            <w:pPr>
              <w:pStyle w:val="TableParagraph"/>
              <w:jc w:val="center"/>
              <w:rPr>
                <w:ins w:id="16253" w:author="Anusha De" w:date="2022-05-05T14:04:00Z"/>
              </w:rPr>
              <w:pPrChange w:id="16254" w:author="Steve Wiggins" w:date="2022-07-30T18:26:00Z">
                <w:pPr>
                  <w:jc w:val="center"/>
                </w:pPr>
              </w:pPrChange>
            </w:pPr>
            <w:ins w:id="16255" w:author="Anusha De" w:date="2022-05-05T14:04:00Z">
              <w:r w:rsidRPr="00643A43">
                <w:t>0.037</w:t>
              </w:r>
            </w:ins>
          </w:p>
          <w:p w14:paraId="1ACE4357" w14:textId="77777777" w:rsidR="009D0159" w:rsidRPr="00643A43" w:rsidRDefault="009D0159">
            <w:pPr>
              <w:pStyle w:val="TableParagraph"/>
              <w:jc w:val="center"/>
              <w:rPr>
                <w:ins w:id="16256" w:author="Anusha De" w:date="2022-05-05T14:04:00Z"/>
              </w:rPr>
              <w:pPrChange w:id="16257" w:author="Steve Wiggins" w:date="2022-07-30T18:26:00Z">
                <w:pPr>
                  <w:jc w:val="center"/>
                </w:pPr>
              </w:pPrChange>
            </w:pPr>
            <w:ins w:id="16258" w:author="Anusha De" w:date="2022-05-05T14:04:00Z">
              <w:r w:rsidRPr="00643A43">
                <w:t>(0.058)</w:t>
              </w:r>
            </w:ins>
          </w:p>
        </w:tc>
      </w:tr>
      <w:tr w:rsidR="009D0159" w:rsidRPr="00643A43" w14:paraId="528283E7" w14:textId="77777777" w:rsidTr="00CF75EC">
        <w:trPr>
          <w:trHeight w:val="484"/>
          <w:ins w:id="16259" w:author="Anusha De" w:date="2022-05-05T14:04:00Z"/>
        </w:trPr>
        <w:tc>
          <w:tcPr>
            <w:tcW w:w="2911" w:type="dxa"/>
            <w:tcBorders>
              <w:top w:val="nil"/>
              <w:left w:val="nil"/>
              <w:right w:val="nil"/>
            </w:tcBorders>
            <w:shd w:val="clear" w:color="auto" w:fill="FFFFFF"/>
          </w:tcPr>
          <w:p w14:paraId="175CAA3C" w14:textId="77777777" w:rsidR="009D0159" w:rsidRPr="00643A43" w:rsidRDefault="009D0159">
            <w:pPr>
              <w:pStyle w:val="TableParagraph"/>
              <w:rPr>
                <w:ins w:id="16260" w:author="Anusha De" w:date="2022-05-05T14:04:00Z"/>
              </w:rPr>
              <w:pPrChange w:id="16261" w:author="Steve Wiggins" w:date="2022-07-30T18:26:00Z">
                <w:pPr/>
              </w:pPrChange>
            </w:pPr>
            <w:ins w:id="16262" w:author="Anusha De" w:date="2022-05-05T14:04:00Z">
              <w:r w:rsidRPr="00643A43">
                <w:t>Actor is a trader</w:t>
              </w:r>
            </w:ins>
          </w:p>
        </w:tc>
        <w:tc>
          <w:tcPr>
            <w:tcW w:w="1035" w:type="dxa"/>
            <w:tcBorders>
              <w:top w:val="nil"/>
              <w:left w:val="nil"/>
              <w:right w:val="nil"/>
            </w:tcBorders>
            <w:shd w:val="clear" w:color="auto" w:fill="FFFFFF"/>
          </w:tcPr>
          <w:p w14:paraId="58FB6C14" w14:textId="77777777" w:rsidR="009D0159" w:rsidRPr="00643A43" w:rsidRDefault="009D0159">
            <w:pPr>
              <w:pStyle w:val="TableParagraph"/>
              <w:jc w:val="center"/>
              <w:rPr>
                <w:ins w:id="16263" w:author="Anusha De" w:date="2022-05-05T14:04:00Z"/>
              </w:rPr>
              <w:pPrChange w:id="16264" w:author="Steve Wiggins" w:date="2022-07-30T18:26:00Z">
                <w:pPr>
                  <w:jc w:val="center"/>
                </w:pPr>
              </w:pPrChange>
            </w:pPr>
            <w:ins w:id="16265" w:author="Anusha De" w:date="2022-05-05T14:04:00Z">
              <w:r w:rsidRPr="00643A43">
                <w:t>0.198***</w:t>
              </w:r>
            </w:ins>
          </w:p>
          <w:p w14:paraId="406E2284" w14:textId="77777777" w:rsidR="009D0159" w:rsidRPr="00643A43" w:rsidRDefault="009D0159">
            <w:pPr>
              <w:pStyle w:val="TableParagraph"/>
              <w:jc w:val="center"/>
              <w:rPr>
                <w:ins w:id="16266" w:author="Anusha De" w:date="2022-05-05T14:04:00Z"/>
              </w:rPr>
              <w:pPrChange w:id="16267" w:author="Steve Wiggins" w:date="2022-07-30T18:26:00Z">
                <w:pPr>
                  <w:jc w:val="center"/>
                </w:pPr>
              </w:pPrChange>
            </w:pPr>
            <w:ins w:id="16268" w:author="Anusha De" w:date="2022-05-05T14:04:00Z">
              <w:r w:rsidRPr="00643A43">
                <w:t>(0.042)</w:t>
              </w:r>
            </w:ins>
          </w:p>
        </w:tc>
        <w:tc>
          <w:tcPr>
            <w:tcW w:w="1390" w:type="dxa"/>
            <w:tcBorders>
              <w:top w:val="nil"/>
              <w:left w:val="nil"/>
              <w:right w:val="nil"/>
            </w:tcBorders>
            <w:shd w:val="clear" w:color="auto" w:fill="FFFFFF"/>
          </w:tcPr>
          <w:p w14:paraId="5C2F0754" w14:textId="77777777" w:rsidR="009D0159" w:rsidRPr="00643A43" w:rsidRDefault="009D0159">
            <w:pPr>
              <w:pStyle w:val="TableParagraph"/>
              <w:jc w:val="center"/>
              <w:rPr>
                <w:ins w:id="16269" w:author="Anusha De" w:date="2022-05-05T14:04:00Z"/>
              </w:rPr>
              <w:pPrChange w:id="16270" w:author="Steve Wiggins" w:date="2022-07-30T18:26:00Z">
                <w:pPr>
                  <w:jc w:val="center"/>
                </w:pPr>
              </w:pPrChange>
            </w:pPr>
            <w:ins w:id="16271" w:author="Anusha De" w:date="2022-05-05T14:04:00Z">
              <w:r w:rsidRPr="00643A43">
                <w:t>0.331***</w:t>
              </w:r>
            </w:ins>
          </w:p>
          <w:p w14:paraId="13391881" w14:textId="77777777" w:rsidR="009D0159" w:rsidRPr="00643A43" w:rsidRDefault="009D0159">
            <w:pPr>
              <w:pStyle w:val="TableParagraph"/>
              <w:jc w:val="center"/>
              <w:rPr>
                <w:ins w:id="16272" w:author="Anusha De" w:date="2022-05-05T14:04:00Z"/>
              </w:rPr>
              <w:pPrChange w:id="16273" w:author="Steve Wiggins" w:date="2022-07-30T18:26:00Z">
                <w:pPr>
                  <w:jc w:val="center"/>
                </w:pPr>
              </w:pPrChange>
            </w:pPr>
            <w:ins w:id="16274" w:author="Anusha De" w:date="2022-05-05T14:04:00Z">
              <w:r w:rsidRPr="00643A43">
                <w:t>(0.067)</w:t>
              </w:r>
            </w:ins>
          </w:p>
        </w:tc>
        <w:tc>
          <w:tcPr>
            <w:tcW w:w="1305" w:type="dxa"/>
            <w:tcBorders>
              <w:top w:val="nil"/>
              <w:left w:val="nil"/>
              <w:right w:val="nil"/>
            </w:tcBorders>
            <w:shd w:val="clear" w:color="auto" w:fill="FFFFFF"/>
          </w:tcPr>
          <w:p w14:paraId="106DD16D" w14:textId="77777777" w:rsidR="009D0159" w:rsidRPr="00643A43" w:rsidRDefault="009D0159">
            <w:pPr>
              <w:pStyle w:val="TableParagraph"/>
              <w:jc w:val="center"/>
              <w:rPr>
                <w:ins w:id="16275" w:author="Anusha De" w:date="2022-05-05T14:04:00Z"/>
              </w:rPr>
              <w:pPrChange w:id="16276" w:author="Steve Wiggins" w:date="2022-07-30T18:26:00Z">
                <w:pPr>
                  <w:jc w:val="center"/>
                </w:pPr>
              </w:pPrChange>
            </w:pPr>
            <w:ins w:id="16277" w:author="Anusha De" w:date="2022-05-05T14:04:00Z">
              <w:r w:rsidRPr="00643A43">
                <w:t>0.243***</w:t>
              </w:r>
            </w:ins>
          </w:p>
          <w:p w14:paraId="6007FDCA" w14:textId="77777777" w:rsidR="009D0159" w:rsidRPr="00643A43" w:rsidRDefault="009D0159">
            <w:pPr>
              <w:pStyle w:val="TableParagraph"/>
              <w:jc w:val="center"/>
              <w:rPr>
                <w:ins w:id="16278" w:author="Anusha De" w:date="2022-05-05T14:04:00Z"/>
              </w:rPr>
              <w:pPrChange w:id="16279" w:author="Steve Wiggins" w:date="2022-07-30T18:26:00Z">
                <w:pPr>
                  <w:jc w:val="center"/>
                </w:pPr>
              </w:pPrChange>
            </w:pPr>
            <w:ins w:id="16280" w:author="Anusha De" w:date="2022-05-05T14:04:00Z">
              <w:r w:rsidRPr="00643A43">
                <w:t>(0.076)</w:t>
              </w:r>
            </w:ins>
          </w:p>
        </w:tc>
        <w:tc>
          <w:tcPr>
            <w:tcW w:w="939" w:type="dxa"/>
            <w:tcBorders>
              <w:top w:val="nil"/>
              <w:left w:val="nil"/>
              <w:right w:val="nil"/>
            </w:tcBorders>
            <w:shd w:val="clear" w:color="auto" w:fill="FFFFFF"/>
          </w:tcPr>
          <w:p w14:paraId="2DA01B41" w14:textId="77777777" w:rsidR="009D0159" w:rsidRPr="00643A43" w:rsidRDefault="009D0159">
            <w:pPr>
              <w:pStyle w:val="TableParagraph"/>
              <w:jc w:val="center"/>
              <w:rPr>
                <w:ins w:id="16281" w:author="Anusha De" w:date="2022-05-05T14:04:00Z"/>
              </w:rPr>
              <w:pPrChange w:id="16282" w:author="Steve Wiggins" w:date="2022-07-30T18:26:00Z">
                <w:pPr>
                  <w:jc w:val="center"/>
                </w:pPr>
              </w:pPrChange>
            </w:pPr>
            <w:ins w:id="16283" w:author="Anusha De" w:date="2022-05-05T14:04:00Z">
              <w:r w:rsidRPr="00643A43">
                <w:t>0.106**</w:t>
              </w:r>
            </w:ins>
          </w:p>
          <w:p w14:paraId="72426387" w14:textId="77777777" w:rsidR="009D0159" w:rsidRPr="00643A43" w:rsidRDefault="009D0159">
            <w:pPr>
              <w:pStyle w:val="TableParagraph"/>
              <w:jc w:val="center"/>
              <w:rPr>
                <w:ins w:id="16284" w:author="Anusha De" w:date="2022-05-05T14:04:00Z"/>
              </w:rPr>
              <w:pPrChange w:id="16285" w:author="Steve Wiggins" w:date="2022-07-30T18:26:00Z">
                <w:pPr>
                  <w:jc w:val="center"/>
                </w:pPr>
              </w:pPrChange>
            </w:pPr>
            <w:ins w:id="16286" w:author="Anusha De" w:date="2022-05-05T14:04:00Z">
              <w:r w:rsidRPr="00643A43">
                <w:t>(0.049)</w:t>
              </w:r>
            </w:ins>
          </w:p>
        </w:tc>
        <w:tc>
          <w:tcPr>
            <w:tcW w:w="1491" w:type="dxa"/>
            <w:tcBorders>
              <w:top w:val="nil"/>
              <w:left w:val="nil"/>
              <w:right w:val="nil"/>
            </w:tcBorders>
            <w:shd w:val="clear" w:color="auto" w:fill="FFFFFF"/>
          </w:tcPr>
          <w:p w14:paraId="77F126DA" w14:textId="77777777" w:rsidR="009D0159" w:rsidRPr="00643A43" w:rsidRDefault="009D0159">
            <w:pPr>
              <w:pStyle w:val="TableParagraph"/>
              <w:jc w:val="center"/>
              <w:rPr>
                <w:ins w:id="16287" w:author="Anusha De" w:date="2022-05-05T14:04:00Z"/>
              </w:rPr>
              <w:pPrChange w:id="16288" w:author="Steve Wiggins" w:date="2022-07-30T18:26:00Z">
                <w:pPr>
                  <w:jc w:val="center"/>
                </w:pPr>
              </w:pPrChange>
            </w:pPr>
            <w:ins w:id="16289" w:author="Anusha De" w:date="2022-05-05T14:04:00Z">
              <w:r w:rsidRPr="00643A43">
                <w:t>0.078</w:t>
              </w:r>
            </w:ins>
          </w:p>
          <w:p w14:paraId="796C804A" w14:textId="77777777" w:rsidR="009D0159" w:rsidRPr="00643A43" w:rsidRDefault="009D0159">
            <w:pPr>
              <w:pStyle w:val="TableParagraph"/>
              <w:jc w:val="center"/>
              <w:rPr>
                <w:ins w:id="16290" w:author="Anusha De" w:date="2022-05-05T14:04:00Z"/>
              </w:rPr>
              <w:pPrChange w:id="16291" w:author="Steve Wiggins" w:date="2022-07-30T18:26:00Z">
                <w:pPr>
                  <w:jc w:val="center"/>
                </w:pPr>
              </w:pPrChange>
            </w:pPr>
            <w:ins w:id="16292" w:author="Anusha De" w:date="2022-05-05T14:04:00Z">
              <w:r w:rsidRPr="00643A43">
                <w:t>(0.052)</w:t>
              </w:r>
            </w:ins>
          </w:p>
        </w:tc>
      </w:tr>
      <w:tr w:rsidR="009D0159" w:rsidRPr="00643A43" w14:paraId="6ED90157" w14:textId="77777777" w:rsidTr="00CF75EC">
        <w:trPr>
          <w:trHeight w:val="144"/>
          <w:ins w:id="16293" w:author="Anusha De" w:date="2022-05-05T14:04:00Z"/>
        </w:trPr>
        <w:tc>
          <w:tcPr>
            <w:tcW w:w="2911" w:type="dxa"/>
            <w:tcBorders>
              <w:top w:val="nil"/>
              <w:left w:val="nil"/>
              <w:right w:val="nil"/>
            </w:tcBorders>
            <w:shd w:val="clear" w:color="auto" w:fill="FFFFFF"/>
          </w:tcPr>
          <w:p w14:paraId="740B19D8" w14:textId="77777777" w:rsidR="009D0159" w:rsidRPr="00992146" w:rsidRDefault="009D0159">
            <w:pPr>
              <w:pStyle w:val="TableParagraph"/>
              <w:rPr>
                <w:ins w:id="16294" w:author="Anusha De" w:date="2022-05-05T14:04:00Z"/>
                <w:lang w:val="en-US"/>
                <w:rPrChange w:id="16295" w:author="Anusha De" w:date="2022-08-01T14:48:00Z">
                  <w:rPr>
                    <w:ins w:id="16296" w:author="Anusha De" w:date="2022-05-05T14:04:00Z"/>
                  </w:rPr>
                </w:rPrChange>
              </w:rPr>
              <w:pPrChange w:id="16297" w:author="Steve Wiggins" w:date="2022-07-30T18:26:00Z">
                <w:pPr/>
              </w:pPrChange>
            </w:pPr>
            <w:ins w:id="16298" w:author="Anusha De" w:date="2022-05-05T14:04:00Z">
              <w:r w:rsidRPr="00992146">
                <w:rPr>
                  <w:lang w:val="en-US"/>
                  <w:rPrChange w:id="16299" w:author="Anusha De" w:date="2022-08-01T14:48:00Z">
                    <w:rPr/>
                  </w:rPrChange>
                </w:rPr>
                <w:t>Interaction: Farmer is female*</w:t>
              </w:r>
            </w:ins>
          </w:p>
          <w:p w14:paraId="68EB6702" w14:textId="77777777" w:rsidR="009D0159" w:rsidRPr="00992146" w:rsidRDefault="009D0159">
            <w:pPr>
              <w:pStyle w:val="TableParagraph"/>
              <w:rPr>
                <w:ins w:id="16300" w:author="Anusha De" w:date="2022-05-05T14:04:00Z"/>
                <w:lang w:val="en-US"/>
                <w:rPrChange w:id="16301" w:author="Anusha De" w:date="2022-08-01T14:48:00Z">
                  <w:rPr>
                    <w:ins w:id="16302" w:author="Anusha De" w:date="2022-05-05T14:04:00Z"/>
                  </w:rPr>
                </w:rPrChange>
              </w:rPr>
              <w:pPrChange w:id="16303" w:author="Steve Wiggins" w:date="2022-07-30T18:26:00Z">
                <w:pPr/>
              </w:pPrChange>
            </w:pPr>
            <w:ins w:id="16304" w:author="Anusha De" w:date="2022-05-05T14:04:00Z">
              <w:r w:rsidRPr="00992146">
                <w:rPr>
                  <w:lang w:val="en-US"/>
                  <w:rPrChange w:id="16305" w:author="Anusha De" w:date="2022-08-01T14:48:00Z">
                    <w:rPr/>
                  </w:rPrChange>
                </w:rPr>
                <w:t>Actor is female</w:t>
              </w:r>
            </w:ins>
          </w:p>
        </w:tc>
        <w:tc>
          <w:tcPr>
            <w:tcW w:w="1035" w:type="dxa"/>
            <w:tcBorders>
              <w:top w:val="nil"/>
              <w:left w:val="nil"/>
              <w:right w:val="nil"/>
            </w:tcBorders>
            <w:shd w:val="clear" w:color="auto" w:fill="FFFFFF"/>
          </w:tcPr>
          <w:p w14:paraId="29DB952A" w14:textId="77777777" w:rsidR="009D0159" w:rsidRPr="00643A43" w:rsidRDefault="009D0159">
            <w:pPr>
              <w:pStyle w:val="TableParagraph"/>
              <w:jc w:val="center"/>
              <w:rPr>
                <w:ins w:id="16306" w:author="Anusha De" w:date="2022-05-05T14:04:00Z"/>
              </w:rPr>
              <w:pPrChange w:id="16307" w:author="Steve Wiggins" w:date="2022-07-30T18:26:00Z">
                <w:pPr>
                  <w:jc w:val="center"/>
                </w:pPr>
              </w:pPrChange>
            </w:pPr>
            <w:ins w:id="16308" w:author="Anusha De" w:date="2022-05-05T14:04:00Z">
              <w:r w:rsidRPr="00643A43">
                <w:rPr>
                  <w:rFonts w:ascii="Arial" w:hAnsi="Arial"/>
                </w:rPr>
                <w:t>−</w:t>
              </w:r>
              <w:r w:rsidRPr="00643A43">
                <w:t>0.016</w:t>
              </w:r>
            </w:ins>
          </w:p>
          <w:p w14:paraId="67F63323" w14:textId="77777777" w:rsidR="009D0159" w:rsidRPr="00643A43" w:rsidRDefault="009D0159">
            <w:pPr>
              <w:pStyle w:val="TableParagraph"/>
              <w:jc w:val="center"/>
              <w:rPr>
                <w:ins w:id="16309" w:author="Anusha De" w:date="2022-05-05T14:04:00Z"/>
              </w:rPr>
              <w:pPrChange w:id="16310" w:author="Steve Wiggins" w:date="2022-07-30T18:26:00Z">
                <w:pPr>
                  <w:jc w:val="center"/>
                </w:pPr>
              </w:pPrChange>
            </w:pPr>
            <w:ins w:id="16311" w:author="Anusha De" w:date="2022-05-05T14:04:00Z">
              <w:r w:rsidRPr="00643A43">
                <w:t>(0.092)</w:t>
              </w:r>
            </w:ins>
          </w:p>
        </w:tc>
        <w:tc>
          <w:tcPr>
            <w:tcW w:w="1390" w:type="dxa"/>
            <w:tcBorders>
              <w:top w:val="nil"/>
              <w:left w:val="nil"/>
              <w:right w:val="nil"/>
            </w:tcBorders>
            <w:shd w:val="clear" w:color="auto" w:fill="FFFFFF"/>
          </w:tcPr>
          <w:p w14:paraId="6B14BF79" w14:textId="77777777" w:rsidR="009D0159" w:rsidRPr="00643A43" w:rsidRDefault="009D0159">
            <w:pPr>
              <w:pStyle w:val="TableParagraph"/>
              <w:jc w:val="center"/>
              <w:rPr>
                <w:ins w:id="16312" w:author="Anusha De" w:date="2022-05-05T14:04:00Z"/>
              </w:rPr>
              <w:pPrChange w:id="16313" w:author="Steve Wiggins" w:date="2022-07-30T18:26:00Z">
                <w:pPr>
                  <w:jc w:val="center"/>
                </w:pPr>
              </w:pPrChange>
            </w:pPr>
            <w:ins w:id="16314" w:author="Anusha De" w:date="2022-05-05T14:04:00Z">
              <w:r w:rsidRPr="00643A43">
                <w:t>0.155</w:t>
              </w:r>
            </w:ins>
          </w:p>
          <w:p w14:paraId="1602652B" w14:textId="77777777" w:rsidR="009D0159" w:rsidRPr="00643A43" w:rsidRDefault="009D0159">
            <w:pPr>
              <w:pStyle w:val="TableParagraph"/>
              <w:jc w:val="center"/>
              <w:rPr>
                <w:ins w:id="16315" w:author="Anusha De" w:date="2022-05-05T14:04:00Z"/>
              </w:rPr>
              <w:pPrChange w:id="16316" w:author="Steve Wiggins" w:date="2022-07-30T18:26:00Z">
                <w:pPr>
                  <w:jc w:val="center"/>
                </w:pPr>
              </w:pPrChange>
            </w:pPr>
            <w:ins w:id="16317" w:author="Anusha De" w:date="2022-05-05T14:04:00Z">
              <w:r w:rsidRPr="00643A43">
                <w:t>(0.164)</w:t>
              </w:r>
            </w:ins>
          </w:p>
        </w:tc>
        <w:tc>
          <w:tcPr>
            <w:tcW w:w="1305" w:type="dxa"/>
            <w:tcBorders>
              <w:top w:val="nil"/>
              <w:left w:val="nil"/>
              <w:right w:val="nil"/>
            </w:tcBorders>
            <w:shd w:val="clear" w:color="auto" w:fill="FFFFFF"/>
          </w:tcPr>
          <w:p w14:paraId="74EFDEC9" w14:textId="77777777" w:rsidR="009D0159" w:rsidRPr="00643A43" w:rsidRDefault="009D0159">
            <w:pPr>
              <w:pStyle w:val="TableParagraph"/>
              <w:jc w:val="center"/>
              <w:rPr>
                <w:ins w:id="16318" w:author="Anusha De" w:date="2022-05-05T14:04:00Z"/>
              </w:rPr>
              <w:pPrChange w:id="16319" w:author="Steve Wiggins" w:date="2022-07-30T18:26:00Z">
                <w:pPr>
                  <w:jc w:val="center"/>
                </w:pPr>
              </w:pPrChange>
            </w:pPr>
            <w:ins w:id="16320" w:author="Anusha De" w:date="2022-05-05T14:04:00Z">
              <w:r w:rsidRPr="00643A43">
                <w:rPr>
                  <w:rFonts w:ascii="Arial" w:hAnsi="Arial"/>
                </w:rPr>
                <w:t>−</w:t>
              </w:r>
              <w:r w:rsidRPr="00643A43">
                <w:t>0.001</w:t>
              </w:r>
            </w:ins>
          </w:p>
          <w:p w14:paraId="3142BFC1" w14:textId="77777777" w:rsidR="009D0159" w:rsidRPr="00643A43" w:rsidRDefault="009D0159">
            <w:pPr>
              <w:pStyle w:val="TableParagraph"/>
              <w:jc w:val="center"/>
              <w:rPr>
                <w:ins w:id="16321" w:author="Anusha De" w:date="2022-05-05T14:04:00Z"/>
              </w:rPr>
              <w:pPrChange w:id="16322" w:author="Steve Wiggins" w:date="2022-07-30T18:26:00Z">
                <w:pPr>
                  <w:jc w:val="center"/>
                </w:pPr>
              </w:pPrChange>
            </w:pPr>
            <w:ins w:id="16323" w:author="Anusha De" w:date="2022-05-05T14:04:00Z">
              <w:r w:rsidRPr="00643A43">
                <w:t>(0.131)</w:t>
              </w:r>
            </w:ins>
          </w:p>
        </w:tc>
        <w:tc>
          <w:tcPr>
            <w:tcW w:w="939" w:type="dxa"/>
            <w:tcBorders>
              <w:top w:val="nil"/>
              <w:left w:val="nil"/>
              <w:right w:val="nil"/>
            </w:tcBorders>
            <w:shd w:val="clear" w:color="auto" w:fill="FFFFFF"/>
          </w:tcPr>
          <w:p w14:paraId="68C316F8" w14:textId="77777777" w:rsidR="009D0159" w:rsidRPr="00643A43" w:rsidRDefault="009D0159">
            <w:pPr>
              <w:pStyle w:val="TableParagraph"/>
              <w:jc w:val="center"/>
              <w:rPr>
                <w:ins w:id="16324" w:author="Anusha De" w:date="2022-05-05T14:04:00Z"/>
              </w:rPr>
              <w:pPrChange w:id="16325" w:author="Steve Wiggins" w:date="2022-07-30T18:26:00Z">
                <w:pPr>
                  <w:jc w:val="center"/>
                </w:pPr>
              </w:pPrChange>
            </w:pPr>
            <w:ins w:id="16326" w:author="Anusha De" w:date="2022-05-05T14:04:00Z">
              <w:r w:rsidRPr="00643A43">
                <w:rPr>
                  <w:rFonts w:ascii="Arial" w:hAnsi="Arial"/>
                </w:rPr>
                <w:t>−</w:t>
              </w:r>
              <w:r w:rsidRPr="00643A43">
                <w:t>0.05</w:t>
              </w:r>
            </w:ins>
          </w:p>
          <w:p w14:paraId="1F55095A" w14:textId="77777777" w:rsidR="009D0159" w:rsidRPr="00643A43" w:rsidRDefault="009D0159">
            <w:pPr>
              <w:pStyle w:val="TableParagraph"/>
              <w:jc w:val="center"/>
              <w:rPr>
                <w:ins w:id="16327" w:author="Anusha De" w:date="2022-05-05T14:04:00Z"/>
              </w:rPr>
              <w:pPrChange w:id="16328" w:author="Steve Wiggins" w:date="2022-07-30T18:26:00Z">
                <w:pPr>
                  <w:jc w:val="center"/>
                </w:pPr>
              </w:pPrChange>
            </w:pPr>
            <w:ins w:id="16329" w:author="Anusha De" w:date="2022-05-05T14:04:00Z">
              <w:r w:rsidRPr="00643A43">
                <w:t>(0.119)</w:t>
              </w:r>
            </w:ins>
          </w:p>
        </w:tc>
        <w:tc>
          <w:tcPr>
            <w:tcW w:w="1491" w:type="dxa"/>
            <w:tcBorders>
              <w:top w:val="nil"/>
              <w:left w:val="nil"/>
              <w:right w:val="nil"/>
            </w:tcBorders>
            <w:shd w:val="clear" w:color="auto" w:fill="FFFFFF"/>
          </w:tcPr>
          <w:p w14:paraId="1C5492B2" w14:textId="77777777" w:rsidR="009D0159" w:rsidRPr="00643A43" w:rsidRDefault="009D0159">
            <w:pPr>
              <w:pStyle w:val="TableParagraph"/>
              <w:jc w:val="center"/>
              <w:rPr>
                <w:ins w:id="16330" w:author="Anusha De" w:date="2022-05-05T14:04:00Z"/>
              </w:rPr>
              <w:pPrChange w:id="16331" w:author="Steve Wiggins" w:date="2022-07-30T18:26:00Z">
                <w:pPr>
                  <w:jc w:val="center"/>
                </w:pPr>
              </w:pPrChange>
            </w:pPr>
            <w:ins w:id="16332" w:author="Anusha De" w:date="2022-05-05T14:04:00Z">
              <w:r w:rsidRPr="00643A43">
                <w:rPr>
                  <w:rFonts w:ascii="Arial" w:hAnsi="Arial"/>
                </w:rPr>
                <w:t>−</w:t>
              </w:r>
              <w:r w:rsidRPr="00643A43">
                <w:t>0.023</w:t>
              </w:r>
            </w:ins>
          </w:p>
          <w:p w14:paraId="738C77B3" w14:textId="77777777" w:rsidR="009D0159" w:rsidRPr="00643A43" w:rsidRDefault="009D0159">
            <w:pPr>
              <w:pStyle w:val="TableParagraph"/>
              <w:jc w:val="center"/>
              <w:rPr>
                <w:ins w:id="16333" w:author="Anusha De" w:date="2022-05-05T14:04:00Z"/>
              </w:rPr>
              <w:pPrChange w:id="16334" w:author="Steve Wiggins" w:date="2022-07-30T18:26:00Z">
                <w:pPr>
                  <w:jc w:val="center"/>
                </w:pPr>
              </w:pPrChange>
            </w:pPr>
            <w:ins w:id="16335" w:author="Anusha De" w:date="2022-05-05T14:04:00Z">
              <w:r w:rsidRPr="00643A43">
                <w:t>(0.131)</w:t>
              </w:r>
            </w:ins>
          </w:p>
        </w:tc>
      </w:tr>
      <w:tr w:rsidR="009D0159" w:rsidRPr="00643A43" w14:paraId="5295619B" w14:textId="77777777" w:rsidTr="00CF75EC">
        <w:trPr>
          <w:trHeight w:val="144"/>
          <w:ins w:id="16336" w:author="Anusha De" w:date="2022-05-05T14:04:00Z"/>
        </w:trPr>
        <w:tc>
          <w:tcPr>
            <w:tcW w:w="2911" w:type="dxa"/>
            <w:tcBorders>
              <w:top w:val="single" w:sz="4" w:space="0" w:color="auto"/>
              <w:left w:val="nil"/>
              <w:bottom w:val="single" w:sz="4" w:space="0" w:color="auto"/>
              <w:right w:val="nil"/>
            </w:tcBorders>
            <w:shd w:val="clear" w:color="auto" w:fill="FFFFFF"/>
            <w:vAlign w:val="center"/>
          </w:tcPr>
          <w:p w14:paraId="1615556D" w14:textId="77777777" w:rsidR="009D0159" w:rsidRPr="00643A43" w:rsidRDefault="009D0159">
            <w:pPr>
              <w:pStyle w:val="TableParagraph"/>
              <w:rPr>
                <w:ins w:id="16337" w:author="Anusha De" w:date="2022-05-05T14:04:00Z"/>
              </w:rPr>
              <w:pPrChange w:id="16338" w:author="Steve Wiggins" w:date="2022-07-30T18:26:00Z">
                <w:pPr/>
              </w:pPrChange>
            </w:pPr>
            <w:ins w:id="16339" w:author="Anusha De" w:date="2022-05-05T14:04:00Z">
              <w:r w:rsidRPr="00643A43">
                <w:t>Number of obs.</w:t>
              </w:r>
            </w:ins>
          </w:p>
        </w:tc>
        <w:tc>
          <w:tcPr>
            <w:tcW w:w="1035" w:type="dxa"/>
            <w:tcBorders>
              <w:top w:val="single" w:sz="4" w:space="0" w:color="auto"/>
              <w:left w:val="nil"/>
              <w:bottom w:val="single" w:sz="4" w:space="0" w:color="auto"/>
              <w:right w:val="nil"/>
            </w:tcBorders>
            <w:shd w:val="clear" w:color="auto" w:fill="FFFFFF"/>
          </w:tcPr>
          <w:p w14:paraId="4B7B02F3" w14:textId="77777777" w:rsidR="009D0159" w:rsidRPr="00643A43" w:rsidRDefault="009D0159">
            <w:pPr>
              <w:pStyle w:val="TableParagraph"/>
              <w:jc w:val="center"/>
              <w:rPr>
                <w:ins w:id="16340" w:author="Anusha De" w:date="2022-05-05T14:04:00Z"/>
              </w:rPr>
              <w:pPrChange w:id="16341" w:author="Steve Wiggins" w:date="2022-07-30T18:26:00Z">
                <w:pPr>
                  <w:jc w:val="center"/>
                </w:pPr>
              </w:pPrChange>
            </w:pPr>
            <w:ins w:id="16342" w:author="Anusha De" w:date="2022-05-05T14:04:00Z">
              <w:r w:rsidRPr="00643A43">
                <w:t>3587</w:t>
              </w:r>
            </w:ins>
          </w:p>
        </w:tc>
        <w:tc>
          <w:tcPr>
            <w:tcW w:w="1390" w:type="dxa"/>
            <w:tcBorders>
              <w:top w:val="single" w:sz="4" w:space="0" w:color="auto"/>
              <w:left w:val="nil"/>
              <w:bottom w:val="single" w:sz="4" w:space="0" w:color="auto"/>
              <w:right w:val="nil"/>
            </w:tcBorders>
            <w:shd w:val="clear" w:color="auto" w:fill="FFFFFF"/>
          </w:tcPr>
          <w:p w14:paraId="492D01A3" w14:textId="77777777" w:rsidR="009D0159" w:rsidRPr="00643A43" w:rsidRDefault="009D0159">
            <w:pPr>
              <w:pStyle w:val="TableParagraph"/>
              <w:jc w:val="center"/>
              <w:rPr>
                <w:ins w:id="16343" w:author="Anusha De" w:date="2022-05-05T14:04:00Z"/>
              </w:rPr>
              <w:pPrChange w:id="16344" w:author="Steve Wiggins" w:date="2022-07-30T18:26:00Z">
                <w:pPr>
                  <w:jc w:val="center"/>
                </w:pPr>
              </w:pPrChange>
            </w:pPr>
            <w:ins w:id="16345" w:author="Anusha De" w:date="2022-05-05T14:04:00Z">
              <w:r w:rsidRPr="00643A43">
                <w:t>3587</w:t>
              </w:r>
            </w:ins>
          </w:p>
        </w:tc>
        <w:tc>
          <w:tcPr>
            <w:tcW w:w="1305" w:type="dxa"/>
            <w:tcBorders>
              <w:top w:val="single" w:sz="4" w:space="0" w:color="auto"/>
              <w:left w:val="nil"/>
              <w:bottom w:val="single" w:sz="4" w:space="0" w:color="auto"/>
              <w:right w:val="nil"/>
            </w:tcBorders>
            <w:shd w:val="clear" w:color="auto" w:fill="FFFFFF"/>
          </w:tcPr>
          <w:p w14:paraId="5EA4B07E" w14:textId="77777777" w:rsidR="009D0159" w:rsidRPr="00643A43" w:rsidRDefault="009D0159">
            <w:pPr>
              <w:pStyle w:val="TableParagraph"/>
              <w:jc w:val="center"/>
              <w:rPr>
                <w:ins w:id="16346" w:author="Anusha De" w:date="2022-05-05T14:04:00Z"/>
              </w:rPr>
              <w:pPrChange w:id="16347" w:author="Steve Wiggins" w:date="2022-07-30T18:26:00Z">
                <w:pPr>
                  <w:jc w:val="center"/>
                </w:pPr>
              </w:pPrChange>
            </w:pPr>
            <w:ins w:id="16348" w:author="Anusha De" w:date="2022-05-05T14:04:00Z">
              <w:r w:rsidRPr="00643A43">
                <w:t>3587</w:t>
              </w:r>
            </w:ins>
          </w:p>
        </w:tc>
        <w:tc>
          <w:tcPr>
            <w:tcW w:w="939" w:type="dxa"/>
            <w:tcBorders>
              <w:top w:val="single" w:sz="4" w:space="0" w:color="auto"/>
              <w:left w:val="nil"/>
              <w:bottom w:val="single" w:sz="4" w:space="0" w:color="auto"/>
              <w:right w:val="nil"/>
            </w:tcBorders>
            <w:shd w:val="clear" w:color="auto" w:fill="FFFFFF"/>
          </w:tcPr>
          <w:p w14:paraId="6F13A94A" w14:textId="77777777" w:rsidR="009D0159" w:rsidRPr="00643A43" w:rsidRDefault="009D0159">
            <w:pPr>
              <w:pStyle w:val="TableParagraph"/>
              <w:jc w:val="center"/>
              <w:rPr>
                <w:ins w:id="16349" w:author="Anusha De" w:date="2022-05-05T14:04:00Z"/>
              </w:rPr>
              <w:pPrChange w:id="16350" w:author="Steve Wiggins" w:date="2022-07-30T18:26:00Z">
                <w:pPr>
                  <w:jc w:val="center"/>
                </w:pPr>
              </w:pPrChange>
            </w:pPr>
            <w:ins w:id="16351" w:author="Anusha De" w:date="2022-05-05T14:04:00Z">
              <w:r w:rsidRPr="00643A43">
                <w:t>3587</w:t>
              </w:r>
            </w:ins>
          </w:p>
        </w:tc>
        <w:tc>
          <w:tcPr>
            <w:tcW w:w="1491" w:type="dxa"/>
            <w:tcBorders>
              <w:top w:val="single" w:sz="4" w:space="0" w:color="auto"/>
              <w:left w:val="nil"/>
              <w:bottom w:val="single" w:sz="4" w:space="0" w:color="auto"/>
              <w:right w:val="nil"/>
            </w:tcBorders>
            <w:shd w:val="clear" w:color="auto" w:fill="FFFFFF"/>
          </w:tcPr>
          <w:p w14:paraId="60525BB7" w14:textId="77777777" w:rsidR="009D0159" w:rsidRPr="00643A43" w:rsidRDefault="009D0159">
            <w:pPr>
              <w:pStyle w:val="TableParagraph"/>
              <w:jc w:val="center"/>
              <w:rPr>
                <w:ins w:id="16352" w:author="Anusha De" w:date="2022-05-05T14:04:00Z"/>
              </w:rPr>
              <w:pPrChange w:id="16353" w:author="Steve Wiggins" w:date="2022-07-30T18:26:00Z">
                <w:pPr>
                  <w:jc w:val="center"/>
                </w:pPr>
              </w:pPrChange>
            </w:pPr>
            <w:ins w:id="16354" w:author="Anusha De" w:date="2022-05-05T14:04:00Z">
              <w:r w:rsidRPr="00643A43">
                <w:t>3587</w:t>
              </w:r>
            </w:ins>
          </w:p>
        </w:tc>
      </w:tr>
    </w:tbl>
    <w:p w14:paraId="47CE6740" w14:textId="77777777" w:rsidR="009D0159" w:rsidRPr="00643A43" w:rsidRDefault="009D0159" w:rsidP="009D0159">
      <w:pPr>
        <w:pStyle w:val="1Note"/>
        <w:rPr>
          <w:ins w:id="16355" w:author="Anusha De" w:date="2022-05-05T14:04:00Z"/>
        </w:rPr>
      </w:pPr>
      <w:ins w:id="16356" w:author="Anusha De" w:date="2022-05-05T14:04:00Z">
        <w:r w:rsidRPr="00643A43">
          <w:t>***</w:t>
        </w:r>
        <w:r w:rsidRPr="00643A43">
          <w:rPr>
            <w:i/>
            <w:iCs/>
          </w:rPr>
          <w:t>p</w:t>
        </w:r>
        <w:r w:rsidRPr="00643A43">
          <w:t xml:space="preserve"> &lt; 0.01: **</w:t>
        </w:r>
        <w:r w:rsidRPr="00643A43">
          <w:rPr>
            <w:i/>
            <w:iCs/>
          </w:rPr>
          <w:t>p</w:t>
        </w:r>
        <w:r w:rsidRPr="00643A43">
          <w:t xml:space="preserve"> &lt; 0.05; *</w:t>
        </w:r>
        <w:r w:rsidRPr="00643A43">
          <w:rPr>
            <w:i/>
            <w:iCs/>
          </w:rPr>
          <w:t>p</w:t>
        </w:r>
        <w:r w:rsidRPr="00643A43">
          <w:t xml:space="preserve"> &lt; 0.1.</w:t>
        </w:r>
      </w:ins>
    </w:p>
    <w:p w14:paraId="545BEA53" w14:textId="77777777" w:rsidR="009D0159" w:rsidRPr="00992146" w:rsidRDefault="009D0159" w:rsidP="009D0159">
      <w:pPr>
        <w:pStyle w:val="1Note"/>
        <w:rPr>
          <w:ins w:id="16357" w:author="Anusha De" w:date="2022-05-05T14:04:00Z"/>
          <w:lang w:val="en-US"/>
          <w:rPrChange w:id="16358" w:author="Anusha De" w:date="2022-08-01T14:48:00Z">
            <w:rPr>
              <w:ins w:id="16359" w:author="Anusha De" w:date="2022-05-05T14:04:00Z"/>
            </w:rPr>
          </w:rPrChange>
        </w:rPr>
      </w:pPr>
      <w:ins w:id="16360" w:author="Anusha De" w:date="2022-05-05T14:04:00Z">
        <w:r w:rsidRPr="00992146">
          <w:rPr>
            <w:lang w:val="en-US"/>
            <w:rPrChange w:id="16361" w:author="Anusha De" w:date="2022-08-01T14:48:00Z">
              <w:rPr/>
            </w:rPrChange>
          </w:rPr>
          <w:t>Note: Standard errors are clustered at the actor level (agro-input dealers, traders, and processors) and the farmer level.</w:t>
        </w:r>
      </w:ins>
    </w:p>
    <w:p w14:paraId="69149D08" w14:textId="2F8516A5" w:rsidR="006E559A" w:rsidRPr="00643A43" w:rsidRDefault="006E559A" w:rsidP="00643A43">
      <w:pPr>
        <w:pStyle w:val="1PP"/>
        <w:jc w:val="both"/>
      </w:pPr>
      <w:bookmarkStart w:id="16362" w:name="_bookmark77"/>
      <w:bookmarkEnd w:id="16362"/>
    </w:p>
    <w:p w14:paraId="0A37AB4C" w14:textId="77777777" w:rsidR="00E9344B" w:rsidRDefault="00E9344B" w:rsidP="00643A43">
      <w:pPr>
        <w:pStyle w:val="1PP"/>
        <w:jc w:val="both"/>
        <w:rPr>
          <w:ins w:id="16363" w:author="Steve Wiggins" w:date="2022-07-30T11:50:00Z"/>
        </w:rPr>
        <w:sectPr w:rsidR="00E9344B" w:rsidSect="00E9344B">
          <w:type w:val="continuous"/>
          <w:pgSz w:w="12240" w:h="15840" w:code="1"/>
          <w:pgMar w:top="720" w:right="720" w:bottom="720" w:left="720" w:header="850" w:footer="850" w:gutter="0"/>
          <w:cols w:space="720"/>
          <w:docGrid w:linePitch="299"/>
          <w:sectPrChange w:id="16364" w:author="Steve Wiggins" w:date="2022-07-30T11:51:00Z">
            <w:sectPr w:rsidR="00E9344B" w:rsidSect="00E9344B">
              <w:pgSz w:w="11907" w:h="16840" w:code="9"/>
              <w:pgMar w:top="1418" w:right="1418" w:bottom="1418" w:left="1418" w:header="850" w:footer="850" w:gutter="0"/>
            </w:sectPr>
          </w:sectPrChange>
        </w:sectPr>
      </w:pPr>
    </w:p>
    <w:p w14:paraId="1534F548" w14:textId="3256EF59" w:rsidR="005139B5" w:rsidRPr="00992146" w:rsidRDefault="0081249E">
      <w:pPr>
        <w:rPr>
          <w:lang w:val="en-US"/>
          <w:rPrChange w:id="16365" w:author="Anusha De" w:date="2022-08-01T14:48:00Z">
            <w:rPr/>
          </w:rPrChange>
        </w:rPr>
        <w:pPrChange w:id="16366" w:author="Steve Wiggins" w:date="2022-07-30T18:25:00Z">
          <w:pPr>
            <w:pStyle w:val="1PP"/>
            <w:jc w:val="both"/>
          </w:pPr>
        </w:pPrChange>
      </w:pPr>
      <w:r w:rsidRPr="00992146">
        <w:rPr>
          <w:lang w:val="en-US"/>
          <w:rPrChange w:id="16367" w:author="Anusha De" w:date="2022-08-01T14:48:00Z">
            <w:rPr/>
          </w:rPrChange>
        </w:rPr>
        <w:lastRenderedPageBreak/>
        <w:t>The</w:t>
      </w:r>
      <w:r w:rsidR="00F73A4C" w:rsidRPr="00992146">
        <w:rPr>
          <w:lang w:val="en-US"/>
          <w:rPrChange w:id="16368" w:author="Anusha De" w:date="2022-08-01T14:48:00Z">
            <w:rPr/>
          </w:rPrChange>
        </w:rPr>
        <w:t xml:space="preserve"> </w:t>
      </w:r>
      <w:r w:rsidRPr="00992146">
        <w:rPr>
          <w:lang w:val="en-US"/>
          <w:rPrChange w:id="16369" w:author="Anusha De" w:date="2022-08-01T14:48:00Z">
            <w:rPr/>
          </w:rPrChange>
        </w:rPr>
        <w:t>gender</w:t>
      </w:r>
      <w:r w:rsidR="00F73A4C" w:rsidRPr="00992146">
        <w:rPr>
          <w:lang w:val="en-US"/>
          <w:rPrChange w:id="16370" w:author="Anusha De" w:date="2022-08-01T14:48:00Z">
            <w:rPr/>
          </w:rPrChange>
        </w:rPr>
        <w:t xml:space="preserve"> </w:t>
      </w:r>
      <w:r w:rsidRPr="00992146">
        <w:rPr>
          <w:lang w:val="en-US"/>
          <w:rPrChange w:id="16371" w:author="Anusha De" w:date="2022-08-01T14:48:00Z">
            <w:rPr/>
          </w:rPrChange>
        </w:rPr>
        <w:t>of</w:t>
      </w:r>
      <w:r w:rsidR="00F73A4C" w:rsidRPr="00992146">
        <w:rPr>
          <w:lang w:val="en-US"/>
          <w:rPrChange w:id="16372" w:author="Anusha De" w:date="2022-08-01T14:48:00Z">
            <w:rPr/>
          </w:rPrChange>
        </w:rPr>
        <w:t xml:space="preserve"> </w:t>
      </w:r>
      <w:r w:rsidRPr="00992146">
        <w:rPr>
          <w:lang w:val="en-US"/>
          <w:rPrChange w:id="16373" w:author="Anusha De" w:date="2022-08-01T14:48:00Z">
            <w:rPr/>
          </w:rPrChange>
        </w:rPr>
        <w:t>the</w:t>
      </w:r>
      <w:r w:rsidR="00F73A4C" w:rsidRPr="00992146">
        <w:rPr>
          <w:lang w:val="en-US"/>
          <w:rPrChange w:id="16374" w:author="Anusha De" w:date="2022-08-01T14:48:00Z">
            <w:rPr/>
          </w:rPrChange>
        </w:rPr>
        <w:t xml:space="preserve"> </w:t>
      </w:r>
      <w:r w:rsidRPr="00992146">
        <w:rPr>
          <w:lang w:val="en-US"/>
          <w:rPrChange w:id="16375" w:author="Anusha De" w:date="2022-08-01T14:48:00Z">
            <w:rPr/>
          </w:rPrChange>
        </w:rPr>
        <w:t>actor</w:t>
      </w:r>
      <w:r w:rsidR="00F73A4C" w:rsidRPr="00992146">
        <w:rPr>
          <w:lang w:val="en-US"/>
          <w:rPrChange w:id="16376" w:author="Anusha De" w:date="2022-08-01T14:48:00Z">
            <w:rPr/>
          </w:rPrChange>
        </w:rPr>
        <w:t xml:space="preserve"> </w:t>
      </w:r>
      <w:r w:rsidRPr="00992146">
        <w:rPr>
          <w:lang w:val="en-US"/>
          <w:rPrChange w:id="16377" w:author="Anusha De" w:date="2022-08-01T14:48:00Z">
            <w:rPr/>
          </w:rPrChange>
        </w:rPr>
        <w:t>that</w:t>
      </w:r>
      <w:r w:rsidR="00F73A4C" w:rsidRPr="00992146">
        <w:rPr>
          <w:lang w:val="en-US"/>
          <w:rPrChange w:id="16378" w:author="Anusha De" w:date="2022-08-01T14:48:00Z">
            <w:rPr/>
          </w:rPrChange>
        </w:rPr>
        <w:t xml:space="preserve"> </w:t>
      </w:r>
      <w:r w:rsidRPr="00992146">
        <w:rPr>
          <w:lang w:val="en-US"/>
          <w:rPrChange w:id="16379" w:author="Anusha De" w:date="2022-08-01T14:48:00Z">
            <w:rPr/>
          </w:rPrChange>
        </w:rPr>
        <w:t>is</w:t>
      </w:r>
      <w:r w:rsidR="00F73A4C" w:rsidRPr="00992146">
        <w:rPr>
          <w:lang w:val="en-US"/>
          <w:rPrChange w:id="16380" w:author="Anusha De" w:date="2022-08-01T14:48:00Z">
            <w:rPr/>
          </w:rPrChange>
        </w:rPr>
        <w:t xml:space="preserve"> </w:t>
      </w:r>
      <w:r w:rsidRPr="00992146">
        <w:rPr>
          <w:lang w:val="en-US"/>
          <w:rPrChange w:id="16381" w:author="Anusha De" w:date="2022-08-01T14:48:00Z">
            <w:rPr/>
          </w:rPrChange>
        </w:rPr>
        <w:t>being</w:t>
      </w:r>
      <w:r w:rsidR="00F73A4C" w:rsidRPr="00992146">
        <w:rPr>
          <w:lang w:val="en-US"/>
          <w:rPrChange w:id="16382" w:author="Anusha De" w:date="2022-08-01T14:48:00Z">
            <w:rPr/>
          </w:rPrChange>
        </w:rPr>
        <w:t xml:space="preserve"> </w:t>
      </w:r>
      <w:r w:rsidRPr="00992146">
        <w:rPr>
          <w:lang w:val="en-US"/>
          <w:rPrChange w:id="16383" w:author="Anusha De" w:date="2022-08-01T14:48:00Z">
            <w:rPr/>
          </w:rPrChange>
        </w:rPr>
        <w:t>rated</w:t>
      </w:r>
      <w:r w:rsidR="00F73A4C" w:rsidRPr="00992146">
        <w:rPr>
          <w:lang w:val="en-US"/>
          <w:rPrChange w:id="16384" w:author="Anusha De" w:date="2022-08-01T14:48:00Z">
            <w:rPr/>
          </w:rPrChange>
        </w:rPr>
        <w:t xml:space="preserve"> </w:t>
      </w:r>
      <w:r w:rsidRPr="00992146">
        <w:rPr>
          <w:lang w:val="en-US"/>
          <w:rPrChange w:id="16385" w:author="Anusha De" w:date="2022-08-01T14:48:00Z">
            <w:rPr/>
          </w:rPrChange>
        </w:rPr>
        <w:t>does</w:t>
      </w:r>
      <w:r w:rsidR="00F73A4C" w:rsidRPr="00992146">
        <w:rPr>
          <w:lang w:val="en-US"/>
          <w:rPrChange w:id="16386" w:author="Anusha De" w:date="2022-08-01T14:48:00Z">
            <w:rPr/>
          </w:rPrChange>
        </w:rPr>
        <w:t xml:space="preserve"> </w:t>
      </w:r>
      <w:r w:rsidRPr="00992146">
        <w:rPr>
          <w:lang w:val="en-US"/>
          <w:rPrChange w:id="16387" w:author="Anusha De" w:date="2022-08-01T14:48:00Z">
            <w:rPr/>
          </w:rPrChange>
        </w:rPr>
        <w:t>not</w:t>
      </w:r>
      <w:r w:rsidR="00F73A4C" w:rsidRPr="00992146">
        <w:rPr>
          <w:lang w:val="en-US"/>
          <w:rPrChange w:id="16388" w:author="Anusha De" w:date="2022-08-01T14:48:00Z">
            <w:rPr/>
          </w:rPrChange>
        </w:rPr>
        <w:t xml:space="preserve"> </w:t>
      </w:r>
      <w:r w:rsidRPr="00992146">
        <w:rPr>
          <w:lang w:val="en-US"/>
          <w:rPrChange w:id="16389" w:author="Anusha De" w:date="2022-08-01T14:48:00Z">
            <w:rPr/>
          </w:rPrChange>
        </w:rPr>
        <w:t>seem</w:t>
      </w:r>
      <w:r w:rsidR="00F73A4C" w:rsidRPr="00992146">
        <w:rPr>
          <w:lang w:val="en-US"/>
          <w:rPrChange w:id="16390" w:author="Anusha De" w:date="2022-08-01T14:48:00Z">
            <w:rPr/>
          </w:rPrChange>
        </w:rPr>
        <w:t xml:space="preserve"> </w:t>
      </w:r>
      <w:r w:rsidRPr="00992146">
        <w:rPr>
          <w:lang w:val="en-US"/>
          <w:rPrChange w:id="16391" w:author="Anusha De" w:date="2022-08-01T14:48:00Z">
            <w:rPr/>
          </w:rPrChange>
        </w:rPr>
        <w:t>to</w:t>
      </w:r>
      <w:r w:rsidR="00F73A4C" w:rsidRPr="00992146">
        <w:rPr>
          <w:lang w:val="en-US"/>
          <w:rPrChange w:id="16392" w:author="Anusha De" w:date="2022-08-01T14:48:00Z">
            <w:rPr/>
          </w:rPrChange>
        </w:rPr>
        <w:t xml:space="preserve"> </w:t>
      </w:r>
      <w:r w:rsidRPr="00992146">
        <w:rPr>
          <w:lang w:val="en-US"/>
          <w:rPrChange w:id="16393" w:author="Anusha De" w:date="2022-08-01T14:48:00Z">
            <w:rPr/>
          </w:rPrChange>
        </w:rPr>
        <w:t>be</w:t>
      </w:r>
      <w:r w:rsidR="00F73A4C" w:rsidRPr="00992146">
        <w:rPr>
          <w:lang w:val="en-US"/>
          <w:rPrChange w:id="16394" w:author="Anusha De" w:date="2022-08-01T14:48:00Z">
            <w:rPr/>
          </w:rPrChange>
        </w:rPr>
        <w:t xml:space="preserve"> </w:t>
      </w:r>
      <w:r w:rsidRPr="00992146">
        <w:rPr>
          <w:lang w:val="en-US"/>
          <w:rPrChange w:id="16395" w:author="Anusha De" w:date="2022-08-01T14:48:00Z">
            <w:rPr/>
          </w:rPrChange>
        </w:rPr>
        <w:t>significantly</w:t>
      </w:r>
      <w:r w:rsidR="00F73A4C" w:rsidRPr="00992146">
        <w:rPr>
          <w:lang w:val="en-US"/>
          <w:rPrChange w:id="16396" w:author="Anusha De" w:date="2022-08-01T14:48:00Z">
            <w:rPr/>
          </w:rPrChange>
        </w:rPr>
        <w:t xml:space="preserve"> </w:t>
      </w:r>
      <w:r w:rsidRPr="00992146">
        <w:rPr>
          <w:lang w:val="en-US"/>
          <w:rPrChange w:id="16397" w:author="Anusha De" w:date="2022-08-01T14:48:00Z">
            <w:rPr/>
          </w:rPrChange>
        </w:rPr>
        <w:t>correlated</w:t>
      </w:r>
      <w:r w:rsidR="00F73A4C" w:rsidRPr="00992146">
        <w:rPr>
          <w:lang w:val="en-US"/>
          <w:rPrChange w:id="16398" w:author="Anusha De" w:date="2022-08-01T14:48:00Z">
            <w:rPr/>
          </w:rPrChange>
        </w:rPr>
        <w:t xml:space="preserve"> </w:t>
      </w:r>
      <w:r w:rsidRPr="00992146">
        <w:rPr>
          <w:lang w:val="en-US"/>
          <w:rPrChange w:id="16399" w:author="Anusha De" w:date="2022-08-01T14:48:00Z">
            <w:rPr/>
          </w:rPrChange>
        </w:rPr>
        <w:t>with</w:t>
      </w:r>
      <w:r w:rsidR="00F73A4C" w:rsidRPr="00992146">
        <w:rPr>
          <w:lang w:val="en-US"/>
          <w:rPrChange w:id="16400" w:author="Anusha De" w:date="2022-08-01T14:48:00Z">
            <w:rPr/>
          </w:rPrChange>
        </w:rPr>
        <w:t xml:space="preserve"> </w:t>
      </w:r>
      <w:r w:rsidRPr="00992146">
        <w:rPr>
          <w:lang w:val="en-US"/>
          <w:rPrChange w:id="16401" w:author="Anusha De" w:date="2022-08-01T14:48:00Z">
            <w:rPr/>
          </w:rPrChange>
        </w:rPr>
        <w:t>ratings</w:t>
      </w:r>
      <w:r w:rsidR="00F73A4C" w:rsidRPr="00992146">
        <w:rPr>
          <w:lang w:val="en-US"/>
          <w:rPrChange w:id="16402" w:author="Anusha De" w:date="2022-08-01T14:48:00Z">
            <w:rPr/>
          </w:rPrChange>
        </w:rPr>
        <w:t xml:space="preserve"> </w:t>
      </w:r>
      <w:r w:rsidRPr="00992146">
        <w:rPr>
          <w:lang w:val="en-US"/>
          <w:rPrChange w:id="16403" w:author="Anusha De" w:date="2022-08-01T14:48:00Z">
            <w:rPr/>
          </w:rPrChange>
        </w:rPr>
        <w:t>given</w:t>
      </w:r>
      <w:r w:rsidR="00F73A4C" w:rsidRPr="00992146">
        <w:rPr>
          <w:lang w:val="en-US"/>
          <w:rPrChange w:id="16404" w:author="Anusha De" w:date="2022-08-01T14:48:00Z">
            <w:rPr/>
          </w:rPrChange>
        </w:rPr>
        <w:t xml:space="preserve"> </w:t>
      </w:r>
      <w:r w:rsidRPr="00992146">
        <w:rPr>
          <w:lang w:val="en-US"/>
          <w:rPrChange w:id="16405" w:author="Anusha De" w:date="2022-08-01T14:48:00Z">
            <w:rPr/>
          </w:rPrChange>
        </w:rPr>
        <w:t>by</w:t>
      </w:r>
      <w:r w:rsidR="00F73A4C" w:rsidRPr="00992146">
        <w:rPr>
          <w:lang w:val="en-US"/>
          <w:rPrChange w:id="16406" w:author="Anusha De" w:date="2022-08-01T14:48:00Z">
            <w:rPr/>
          </w:rPrChange>
        </w:rPr>
        <w:t xml:space="preserve"> </w:t>
      </w:r>
      <w:r w:rsidRPr="00992146">
        <w:rPr>
          <w:lang w:val="en-US"/>
          <w:rPrChange w:id="16407" w:author="Anusha De" w:date="2022-08-01T14:48:00Z">
            <w:rPr/>
          </w:rPrChange>
        </w:rPr>
        <w:t>the</w:t>
      </w:r>
      <w:r w:rsidR="00F73A4C" w:rsidRPr="00992146">
        <w:rPr>
          <w:lang w:val="en-US"/>
          <w:rPrChange w:id="16408" w:author="Anusha De" w:date="2022-08-01T14:48:00Z">
            <w:rPr/>
          </w:rPrChange>
        </w:rPr>
        <w:t xml:space="preserve"> </w:t>
      </w:r>
      <w:r w:rsidRPr="00992146">
        <w:rPr>
          <w:lang w:val="en-US"/>
          <w:rPrChange w:id="16409" w:author="Anusha De" w:date="2022-08-01T14:48:00Z">
            <w:rPr/>
          </w:rPrChange>
        </w:rPr>
        <w:t>farmer.</w:t>
      </w:r>
      <w:r w:rsidR="00F73A4C" w:rsidRPr="00992146">
        <w:rPr>
          <w:lang w:val="en-US"/>
          <w:rPrChange w:id="16410" w:author="Anusha De" w:date="2022-08-01T14:48:00Z">
            <w:rPr/>
          </w:rPrChange>
        </w:rPr>
        <w:t xml:space="preserve"> </w:t>
      </w:r>
      <w:r w:rsidRPr="00992146">
        <w:rPr>
          <w:lang w:val="en-US"/>
          <w:rPrChange w:id="16411" w:author="Anusha De" w:date="2022-08-01T14:48:00Z">
            <w:rPr/>
          </w:rPrChange>
        </w:rPr>
        <w:t>As</w:t>
      </w:r>
      <w:r w:rsidR="00F73A4C" w:rsidRPr="00992146">
        <w:rPr>
          <w:lang w:val="en-US"/>
          <w:rPrChange w:id="16412" w:author="Anusha De" w:date="2022-08-01T14:48:00Z">
            <w:rPr/>
          </w:rPrChange>
        </w:rPr>
        <w:t xml:space="preserve"> </w:t>
      </w:r>
      <w:r w:rsidRPr="00992146">
        <w:rPr>
          <w:lang w:val="en-US"/>
          <w:rPrChange w:id="16413" w:author="Anusha De" w:date="2022-08-01T14:48:00Z">
            <w:rPr/>
          </w:rPrChange>
        </w:rPr>
        <w:t>such,</w:t>
      </w:r>
      <w:r w:rsidR="00F73A4C" w:rsidRPr="00992146">
        <w:rPr>
          <w:lang w:val="en-US"/>
          <w:rPrChange w:id="16414" w:author="Anusha De" w:date="2022-08-01T14:48:00Z">
            <w:rPr/>
          </w:rPrChange>
        </w:rPr>
        <w:t xml:space="preserve"> </w:t>
      </w:r>
      <w:r w:rsidRPr="00992146">
        <w:rPr>
          <w:lang w:val="en-US"/>
          <w:rPrChange w:id="16415" w:author="Anusha De" w:date="2022-08-01T14:48:00Z">
            <w:rPr/>
          </w:rPrChange>
        </w:rPr>
        <w:t>we</w:t>
      </w:r>
      <w:r w:rsidR="00F73A4C" w:rsidRPr="00992146">
        <w:rPr>
          <w:lang w:val="en-US"/>
          <w:rPrChange w:id="16416" w:author="Anusha De" w:date="2022-08-01T14:48:00Z">
            <w:rPr/>
          </w:rPrChange>
        </w:rPr>
        <w:t xml:space="preserve"> </w:t>
      </w:r>
      <w:r w:rsidRPr="00992146">
        <w:rPr>
          <w:lang w:val="en-US"/>
          <w:rPrChange w:id="16417" w:author="Anusha De" w:date="2022-08-01T14:48:00Z">
            <w:rPr/>
          </w:rPrChange>
        </w:rPr>
        <w:t>do</w:t>
      </w:r>
      <w:r w:rsidR="00F73A4C" w:rsidRPr="00992146">
        <w:rPr>
          <w:lang w:val="en-US"/>
          <w:rPrChange w:id="16418" w:author="Anusha De" w:date="2022-08-01T14:48:00Z">
            <w:rPr/>
          </w:rPrChange>
        </w:rPr>
        <w:t xml:space="preserve"> </w:t>
      </w:r>
      <w:r w:rsidRPr="00992146">
        <w:rPr>
          <w:lang w:val="en-US"/>
          <w:rPrChange w:id="16419" w:author="Anusha De" w:date="2022-08-01T14:48:00Z">
            <w:rPr/>
          </w:rPrChange>
        </w:rPr>
        <w:t>not</w:t>
      </w:r>
      <w:r w:rsidR="00F73A4C" w:rsidRPr="00992146">
        <w:rPr>
          <w:lang w:val="en-US"/>
          <w:rPrChange w:id="16420" w:author="Anusha De" w:date="2022-08-01T14:48:00Z">
            <w:rPr/>
          </w:rPrChange>
        </w:rPr>
        <w:t xml:space="preserve"> </w:t>
      </w:r>
      <w:r w:rsidRPr="00992146">
        <w:rPr>
          <w:lang w:val="en-US"/>
          <w:rPrChange w:id="16421" w:author="Anusha De" w:date="2022-08-01T14:48:00Z">
            <w:rPr/>
          </w:rPrChange>
        </w:rPr>
        <w:t>find</w:t>
      </w:r>
      <w:r w:rsidR="00F73A4C" w:rsidRPr="00992146">
        <w:rPr>
          <w:lang w:val="en-US"/>
          <w:rPrChange w:id="16422" w:author="Anusha De" w:date="2022-08-01T14:48:00Z">
            <w:rPr/>
          </w:rPrChange>
        </w:rPr>
        <w:t xml:space="preserve"> </w:t>
      </w:r>
      <w:r w:rsidRPr="00992146">
        <w:rPr>
          <w:lang w:val="en-US"/>
          <w:rPrChange w:id="16423" w:author="Anusha De" w:date="2022-08-01T14:48:00Z">
            <w:rPr/>
          </w:rPrChange>
        </w:rPr>
        <w:t>evidence</w:t>
      </w:r>
      <w:r w:rsidR="00F73A4C" w:rsidRPr="00992146">
        <w:rPr>
          <w:lang w:val="en-US"/>
          <w:rPrChange w:id="16424" w:author="Anusha De" w:date="2022-08-01T14:48:00Z">
            <w:rPr/>
          </w:rPrChange>
        </w:rPr>
        <w:t xml:space="preserve"> </w:t>
      </w:r>
      <w:r w:rsidRPr="00992146">
        <w:rPr>
          <w:lang w:val="en-US"/>
          <w:rPrChange w:id="16425" w:author="Anusha De" w:date="2022-08-01T14:48:00Z">
            <w:rPr/>
          </w:rPrChange>
        </w:rPr>
        <w:t>for</w:t>
      </w:r>
      <w:r w:rsidR="00F73A4C" w:rsidRPr="00992146">
        <w:rPr>
          <w:lang w:val="en-US"/>
          <w:rPrChange w:id="16426" w:author="Anusha De" w:date="2022-08-01T14:48:00Z">
            <w:rPr/>
          </w:rPrChange>
        </w:rPr>
        <w:t xml:space="preserve"> </w:t>
      </w:r>
      <w:r w:rsidRPr="00992146">
        <w:rPr>
          <w:lang w:val="en-US"/>
          <w:rPrChange w:id="16427" w:author="Anusha De" w:date="2022-08-01T14:48:00Z">
            <w:rPr/>
          </w:rPrChange>
        </w:rPr>
        <w:t>hypothesis</w:t>
      </w:r>
      <w:r w:rsidR="00F73A4C" w:rsidRPr="00992146">
        <w:rPr>
          <w:lang w:val="en-US"/>
          <w:rPrChange w:id="16428" w:author="Anusha De" w:date="2022-08-01T14:48:00Z">
            <w:rPr/>
          </w:rPrChange>
        </w:rPr>
        <w:t xml:space="preserve"> </w:t>
      </w:r>
      <w:r w:rsidRPr="00992146">
        <w:rPr>
          <w:lang w:val="en-US"/>
          <w:rPrChange w:id="16429" w:author="Anusha De" w:date="2022-08-01T14:48:00Z">
            <w:rPr/>
          </w:rPrChange>
        </w:rPr>
        <w:t>4</w:t>
      </w:r>
      <w:r w:rsidR="00F73A4C" w:rsidRPr="00992146">
        <w:rPr>
          <w:lang w:val="en-US"/>
          <w:rPrChange w:id="16430" w:author="Anusha De" w:date="2022-08-01T14:48:00Z">
            <w:rPr/>
          </w:rPrChange>
        </w:rPr>
        <w:t xml:space="preserve"> </w:t>
      </w:r>
      <w:r w:rsidRPr="00992146">
        <w:rPr>
          <w:lang w:val="en-US"/>
          <w:rPrChange w:id="16431" w:author="Anusha De" w:date="2022-08-01T14:48:00Z">
            <w:rPr/>
          </w:rPrChange>
        </w:rPr>
        <w:t>in</w:t>
      </w:r>
      <w:r w:rsidR="00F73A4C" w:rsidRPr="00992146">
        <w:rPr>
          <w:lang w:val="en-US"/>
          <w:rPrChange w:id="16432" w:author="Anusha De" w:date="2022-08-01T14:48:00Z">
            <w:rPr/>
          </w:rPrChange>
        </w:rPr>
        <w:t xml:space="preserve"> </w:t>
      </w:r>
      <w:r w:rsidRPr="00992146">
        <w:rPr>
          <w:lang w:val="en-US"/>
          <w:rPrChange w:id="16433" w:author="Anusha De" w:date="2022-08-01T14:48:00Z">
            <w:rPr/>
          </w:rPrChange>
        </w:rPr>
        <w:t>our</w:t>
      </w:r>
      <w:r w:rsidR="00F73A4C" w:rsidRPr="00992146">
        <w:rPr>
          <w:lang w:val="en-US"/>
          <w:rPrChange w:id="16434" w:author="Anusha De" w:date="2022-08-01T14:48:00Z">
            <w:rPr/>
          </w:rPrChange>
        </w:rPr>
        <w:t xml:space="preserve"> </w:t>
      </w:r>
      <w:r w:rsidRPr="00992146">
        <w:rPr>
          <w:lang w:val="en-US"/>
          <w:rPrChange w:id="16435" w:author="Anusha De" w:date="2022-08-01T14:48:00Z">
            <w:rPr/>
          </w:rPrChange>
        </w:rPr>
        <w:t>data.</w:t>
      </w:r>
      <w:r w:rsidR="005E6082" w:rsidRPr="00643A43">
        <w:rPr>
          <w:rStyle w:val="FootnoteReference"/>
        </w:rPr>
        <w:footnoteReference w:id="5"/>
      </w:r>
      <w:r w:rsidR="00F73A4C" w:rsidRPr="00992146">
        <w:rPr>
          <w:lang w:val="en-US"/>
          <w:rPrChange w:id="16487" w:author="Anusha De" w:date="2022-08-01T14:48:00Z">
            <w:rPr/>
          </w:rPrChange>
        </w:rPr>
        <w:t xml:space="preserve"> </w:t>
      </w:r>
      <w:r w:rsidRPr="00992146">
        <w:rPr>
          <w:lang w:val="en-US"/>
          <w:rPrChange w:id="16488" w:author="Anusha De" w:date="2022-08-01T14:48:00Z">
            <w:rPr/>
          </w:rPrChange>
        </w:rPr>
        <w:t>Looking</w:t>
      </w:r>
      <w:r w:rsidR="00F73A4C" w:rsidRPr="00992146">
        <w:rPr>
          <w:lang w:val="en-US"/>
          <w:rPrChange w:id="16489" w:author="Anusha De" w:date="2022-08-01T14:48:00Z">
            <w:rPr/>
          </w:rPrChange>
        </w:rPr>
        <w:t xml:space="preserve"> </w:t>
      </w:r>
      <w:r w:rsidRPr="00992146">
        <w:rPr>
          <w:lang w:val="en-US"/>
          <w:rPrChange w:id="16490" w:author="Anusha De" w:date="2022-08-01T14:48:00Z">
            <w:rPr/>
          </w:rPrChange>
        </w:rPr>
        <w:t>at</w:t>
      </w:r>
      <w:r w:rsidR="00F73A4C" w:rsidRPr="00992146">
        <w:rPr>
          <w:lang w:val="en-US"/>
          <w:rPrChange w:id="16491" w:author="Anusha De" w:date="2022-08-01T14:48:00Z">
            <w:rPr/>
          </w:rPrChange>
        </w:rPr>
        <w:t xml:space="preserve"> </w:t>
      </w:r>
      <w:r w:rsidRPr="00992146">
        <w:rPr>
          <w:lang w:val="en-US"/>
          <w:rPrChange w:id="16492" w:author="Anusha De" w:date="2022-08-01T14:48:00Z">
            <w:rPr/>
          </w:rPrChange>
        </w:rPr>
        <w:t>the</w:t>
      </w:r>
      <w:r w:rsidR="00F73A4C" w:rsidRPr="00992146">
        <w:rPr>
          <w:lang w:val="en-US"/>
          <w:rPrChange w:id="16493" w:author="Anusha De" w:date="2022-08-01T14:48:00Z">
            <w:rPr/>
          </w:rPrChange>
        </w:rPr>
        <w:t xml:space="preserve"> </w:t>
      </w:r>
      <w:r w:rsidRPr="00992146">
        <w:rPr>
          <w:lang w:val="en-US"/>
          <w:rPrChange w:id="16494" w:author="Anusha De" w:date="2022-08-01T14:48:00Z">
            <w:rPr/>
          </w:rPrChange>
        </w:rPr>
        <w:t>interaction</w:t>
      </w:r>
      <w:r w:rsidR="00F73A4C" w:rsidRPr="00992146">
        <w:rPr>
          <w:lang w:val="en-US"/>
          <w:rPrChange w:id="16495" w:author="Anusha De" w:date="2022-08-01T14:48:00Z">
            <w:rPr/>
          </w:rPrChange>
        </w:rPr>
        <w:t xml:space="preserve"> </w:t>
      </w:r>
      <w:r w:rsidRPr="00992146">
        <w:rPr>
          <w:lang w:val="en-US"/>
          <w:rPrChange w:id="16496" w:author="Anusha De" w:date="2022-08-01T14:48:00Z">
            <w:rPr/>
          </w:rPrChange>
        </w:rPr>
        <w:t>between</w:t>
      </w:r>
      <w:r w:rsidR="00F73A4C" w:rsidRPr="00992146">
        <w:rPr>
          <w:lang w:val="en-US"/>
          <w:rPrChange w:id="16497" w:author="Anusha De" w:date="2022-08-01T14:48:00Z">
            <w:rPr/>
          </w:rPrChange>
        </w:rPr>
        <w:t xml:space="preserve"> </w:t>
      </w:r>
      <w:r w:rsidRPr="00992146">
        <w:rPr>
          <w:lang w:val="en-US"/>
          <w:rPrChange w:id="16498" w:author="Anusha De" w:date="2022-08-01T14:48:00Z">
            <w:rPr/>
          </w:rPrChange>
        </w:rPr>
        <w:t>the</w:t>
      </w:r>
      <w:r w:rsidR="00F73A4C" w:rsidRPr="00992146">
        <w:rPr>
          <w:lang w:val="en-US"/>
          <w:rPrChange w:id="16499" w:author="Anusha De" w:date="2022-08-01T14:48:00Z">
            <w:rPr/>
          </w:rPrChange>
        </w:rPr>
        <w:t xml:space="preserve"> </w:t>
      </w:r>
      <w:r w:rsidRPr="00992146">
        <w:rPr>
          <w:lang w:val="en-US"/>
          <w:rPrChange w:id="16500" w:author="Anusha De" w:date="2022-08-01T14:48:00Z">
            <w:rPr/>
          </w:rPrChange>
        </w:rPr>
        <w:t>gender</w:t>
      </w:r>
      <w:r w:rsidR="00F73A4C" w:rsidRPr="00992146">
        <w:rPr>
          <w:lang w:val="en-US"/>
          <w:rPrChange w:id="16501" w:author="Anusha De" w:date="2022-08-01T14:48:00Z">
            <w:rPr/>
          </w:rPrChange>
        </w:rPr>
        <w:t xml:space="preserve"> </w:t>
      </w:r>
      <w:r w:rsidRPr="00992146">
        <w:rPr>
          <w:lang w:val="en-US"/>
          <w:rPrChange w:id="16502" w:author="Anusha De" w:date="2022-08-01T14:48:00Z">
            <w:rPr/>
          </w:rPrChange>
        </w:rPr>
        <w:t>of</w:t>
      </w:r>
      <w:r w:rsidR="00F73A4C" w:rsidRPr="00992146">
        <w:rPr>
          <w:lang w:val="en-US"/>
          <w:rPrChange w:id="16503" w:author="Anusha De" w:date="2022-08-01T14:48:00Z">
            <w:rPr/>
          </w:rPrChange>
        </w:rPr>
        <w:t xml:space="preserve"> </w:t>
      </w:r>
      <w:r w:rsidRPr="00992146">
        <w:rPr>
          <w:lang w:val="en-US"/>
          <w:rPrChange w:id="16504" w:author="Anusha De" w:date="2022-08-01T14:48:00Z">
            <w:rPr/>
          </w:rPrChange>
        </w:rPr>
        <w:t>the</w:t>
      </w:r>
      <w:r w:rsidR="00F73A4C" w:rsidRPr="00992146">
        <w:rPr>
          <w:lang w:val="en-US"/>
          <w:rPrChange w:id="16505" w:author="Anusha De" w:date="2022-08-01T14:48:00Z">
            <w:rPr/>
          </w:rPrChange>
        </w:rPr>
        <w:t xml:space="preserve"> </w:t>
      </w:r>
      <w:r w:rsidRPr="00992146">
        <w:rPr>
          <w:lang w:val="en-US"/>
          <w:rPrChange w:id="16506" w:author="Anusha De" w:date="2022-08-01T14:48:00Z">
            <w:rPr/>
          </w:rPrChange>
        </w:rPr>
        <w:t>farmer</w:t>
      </w:r>
      <w:r w:rsidR="00F73A4C" w:rsidRPr="00992146">
        <w:rPr>
          <w:lang w:val="en-US"/>
          <w:rPrChange w:id="16507" w:author="Anusha De" w:date="2022-08-01T14:48:00Z">
            <w:rPr/>
          </w:rPrChange>
        </w:rPr>
        <w:t xml:space="preserve"> </w:t>
      </w:r>
      <w:r w:rsidRPr="00992146">
        <w:rPr>
          <w:lang w:val="en-US"/>
          <w:rPrChange w:id="16508" w:author="Anusha De" w:date="2022-08-01T14:48:00Z">
            <w:rPr/>
          </w:rPrChange>
        </w:rPr>
        <w:t>and</w:t>
      </w:r>
      <w:r w:rsidR="00F73A4C" w:rsidRPr="00992146">
        <w:rPr>
          <w:lang w:val="en-US"/>
          <w:rPrChange w:id="16509" w:author="Anusha De" w:date="2022-08-01T14:48:00Z">
            <w:rPr/>
          </w:rPrChange>
        </w:rPr>
        <w:t xml:space="preserve"> </w:t>
      </w:r>
      <w:r w:rsidRPr="00992146">
        <w:rPr>
          <w:lang w:val="en-US"/>
          <w:rPrChange w:id="16510" w:author="Anusha De" w:date="2022-08-01T14:48:00Z">
            <w:rPr/>
          </w:rPrChange>
        </w:rPr>
        <w:t>the</w:t>
      </w:r>
      <w:r w:rsidR="00F73A4C" w:rsidRPr="00992146">
        <w:rPr>
          <w:lang w:val="en-US"/>
          <w:rPrChange w:id="16511" w:author="Anusha De" w:date="2022-08-01T14:48:00Z">
            <w:rPr/>
          </w:rPrChange>
        </w:rPr>
        <w:t xml:space="preserve"> </w:t>
      </w:r>
      <w:r w:rsidRPr="00992146">
        <w:rPr>
          <w:lang w:val="en-US"/>
          <w:rPrChange w:id="16512" w:author="Anusha De" w:date="2022-08-01T14:48:00Z">
            <w:rPr/>
          </w:rPrChange>
        </w:rPr>
        <w:t>gender</w:t>
      </w:r>
      <w:r w:rsidR="00F73A4C" w:rsidRPr="00992146">
        <w:rPr>
          <w:lang w:val="en-US"/>
          <w:rPrChange w:id="16513" w:author="Anusha De" w:date="2022-08-01T14:48:00Z">
            <w:rPr/>
          </w:rPrChange>
        </w:rPr>
        <w:t xml:space="preserve"> </w:t>
      </w:r>
      <w:r w:rsidRPr="00992146">
        <w:rPr>
          <w:lang w:val="en-US"/>
          <w:rPrChange w:id="16514" w:author="Anusha De" w:date="2022-08-01T14:48:00Z">
            <w:rPr/>
          </w:rPrChange>
        </w:rPr>
        <w:t>of</w:t>
      </w:r>
      <w:r w:rsidR="00F73A4C" w:rsidRPr="00992146">
        <w:rPr>
          <w:lang w:val="en-US"/>
          <w:rPrChange w:id="16515" w:author="Anusha De" w:date="2022-08-01T14:48:00Z">
            <w:rPr/>
          </w:rPrChange>
        </w:rPr>
        <w:t xml:space="preserve"> </w:t>
      </w:r>
      <w:r w:rsidRPr="00992146">
        <w:rPr>
          <w:lang w:val="en-US"/>
          <w:rPrChange w:id="16516" w:author="Anusha De" w:date="2022-08-01T14:48:00Z">
            <w:rPr/>
          </w:rPrChange>
        </w:rPr>
        <w:t>the</w:t>
      </w:r>
      <w:r w:rsidR="00F73A4C" w:rsidRPr="00992146">
        <w:rPr>
          <w:lang w:val="en-US"/>
          <w:rPrChange w:id="16517" w:author="Anusha De" w:date="2022-08-01T14:48:00Z">
            <w:rPr/>
          </w:rPrChange>
        </w:rPr>
        <w:t xml:space="preserve"> </w:t>
      </w:r>
      <w:r w:rsidRPr="00992146">
        <w:rPr>
          <w:lang w:val="en-US"/>
          <w:rPrChange w:id="16518" w:author="Anusha De" w:date="2022-08-01T14:48:00Z">
            <w:rPr/>
          </w:rPrChange>
        </w:rPr>
        <w:t>actor,</w:t>
      </w:r>
      <w:r w:rsidR="00F73A4C" w:rsidRPr="00992146">
        <w:rPr>
          <w:lang w:val="en-US"/>
          <w:rPrChange w:id="16519" w:author="Anusha De" w:date="2022-08-01T14:48:00Z">
            <w:rPr/>
          </w:rPrChange>
        </w:rPr>
        <w:t xml:space="preserve"> </w:t>
      </w:r>
      <w:r w:rsidRPr="00992146">
        <w:rPr>
          <w:lang w:val="en-US"/>
          <w:rPrChange w:id="16520" w:author="Anusha De" w:date="2022-08-01T14:48:00Z">
            <w:rPr/>
          </w:rPrChange>
        </w:rPr>
        <w:t>we</w:t>
      </w:r>
      <w:r w:rsidR="00F73A4C" w:rsidRPr="00992146">
        <w:rPr>
          <w:lang w:val="en-US"/>
          <w:rPrChange w:id="16521" w:author="Anusha De" w:date="2022-08-01T14:48:00Z">
            <w:rPr/>
          </w:rPrChange>
        </w:rPr>
        <w:t xml:space="preserve"> </w:t>
      </w:r>
      <w:r w:rsidRPr="00992146">
        <w:rPr>
          <w:lang w:val="en-US"/>
          <w:rPrChange w:id="16522" w:author="Anusha De" w:date="2022-08-01T14:48:00Z">
            <w:rPr/>
          </w:rPrChange>
        </w:rPr>
        <w:t>also</w:t>
      </w:r>
      <w:r w:rsidR="00F73A4C" w:rsidRPr="00992146">
        <w:rPr>
          <w:lang w:val="en-US"/>
          <w:rPrChange w:id="16523" w:author="Anusha De" w:date="2022-08-01T14:48:00Z">
            <w:rPr/>
          </w:rPrChange>
        </w:rPr>
        <w:t xml:space="preserve"> </w:t>
      </w:r>
      <w:r w:rsidRPr="00992146">
        <w:rPr>
          <w:lang w:val="en-US"/>
          <w:rPrChange w:id="16524" w:author="Anusha De" w:date="2022-08-01T14:48:00Z">
            <w:rPr/>
          </w:rPrChange>
        </w:rPr>
        <w:t>do</w:t>
      </w:r>
      <w:r w:rsidR="00F73A4C" w:rsidRPr="00992146">
        <w:rPr>
          <w:lang w:val="en-US"/>
          <w:rPrChange w:id="16525" w:author="Anusha De" w:date="2022-08-01T14:48:00Z">
            <w:rPr/>
          </w:rPrChange>
        </w:rPr>
        <w:t xml:space="preserve"> </w:t>
      </w:r>
      <w:r w:rsidRPr="00992146">
        <w:rPr>
          <w:lang w:val="en-US"/>
          <w:rPrChange w:id="16526" w:author="Anusha De" w:date="2022-08-01T14:48:00Z">
            <w:rPr/>
          </w:rPrChange>
        </w:rPr>
        <w:t>not</w:t>
      </w:r>
      <w:r w:rsidR="00F73A4C" w:rsidRPr="00992146">
        <w:rPr>
          <w:lang w:val="en-US"/>
          <w:rPrChange w:id="16527" w:author="Anusha De" w:date="2022-08-01T14:48:00Z">
            <w:rPr/>
          </w:rPrChange>
        </w:rPr>
        <w:t xml:space="preserve"> </w:t>
      </w:r>
      <w:r w:rsidRPr="00992146">
        <w:rPr>
          <w:lang w:val="en-US"/>
          <w:rPrChange w:id="16528" w:author="Anusha De" w:date="2022-08-01T14:48:00Z">
            <w:rPr/>
          </w:rPrChange>
        </w:rPr>
        <w:t>find</w:t>
      </w:r>
      <w:r w:rsidR="00F73A4C" w:rsidRPr="00992146">
        <w:rPr>
          <w:lang w:val="en-US"/>
          <w:rPrChange w:id="16529" w:author="Anusha De" w:date="2022-08-01T14:48:00Z">
            <w:rPr/>
          </w:rPrChange>
        </w:rPr>
        <w:t xml:space="preserve"> </w:t>
      </w:r>
      <w:r w:rsidRPr="00992146">
        <w:rPr>
          <w:lang w:val="en-US"/>
          <w:rPrChange w:id="16530" w:author="Anusha De" w:date="2022-08-01T14:48:00Z">
            <w:rPr/>
          </w:rPrChange>
        </w:rPr>
        <w:t>any</w:t>
      </w:r>
      <w:r w:rsidR="00F73A4C" w:rsidRPr="00992146">
        <w:rPr>
          <w:lang w:val="en-US"/>
          <w:rPrChange w:id="16531" w:author="Anusha De" w:date="2022-08-01T14:48:00Z">
            <w:rPr/>
          </w:rPrChange>
        </w:rPr>
        <w:t xml:space="preserve"> </w:t>
      </w:r>
      <w:r w:rsidRPr="00992146">
        <w:rPr>
          <w:lang w:val="en-US"/>
          <w:rPrChange w:id="16532" w:author="Anusha De" w:date="2022-08-01T14:48:00Z">
            <w:rPr/>
          </w:rPrChange>
        </w:rPr>
        <w:t>significant</w:t>
      </w:r>
      <w:r w:rsidR="00F73A4C" w:rsidRPr="00992146">
        <w:rPr>
          <w:lang w:val="en-US"/>
          <w:rPrChange w:id="16533" w:author="Anusha De" w:date="2022-08-01T14:48:00Z">
            <w:rPr/>
          </w:rPrChange>
        </w:rPr>
        <w:t xml:space="preserve"> </w:t>
      </w:r>
      <w:r w:rsidRPr="00992146">
        <w:rPr>
          <w:lang w:val="en-US"/>
          <w:rPrChange w:id="16534" w:author="Anusha De" w:date="2022-08-01T14:48:00Z">
            <w:rPr/>
          </w:rPrChange>
        </w:rPr>
        <w:t>correlation,</w:t>
      </w:r>
      <w:r w:rsidR="00F73A4C" w:rsidRPr="00992146">
        <w:rPr>
          <w:lang w:val="en-US"/>
          <w:rPrChange w:id="16535" w:author="Anusha De" w:date="2022-08-01T14:48:00Z">
            <w:rPr/>
          </w:rPrChange>
        </w:rPr>
        <w:t xml:space="preserve"> </w:t>
      </w:r>
      <w:r w:rsidRPr="00992146">
        <w:rPr>
          <w:lang w:val="en-US"/>
          <w:rPrChange w:id="16536" w:author="Anusha De" w:date="2022-08-01T14:48:00Z">
            <w:rPr/>
          </w:rPrChange>
        </w:rPr>
        <w:t>suggesting</w:t>
      </w:r>
      <w:r w:rsidR="00F73A4C" w:rsidRPr="00992146">
        <w:rPr>
          <w:lang w:val="en-US"/>
          <w:rPrChange w:id="16537" w:author="Anusha De" w:date="2022-08-01T14:48:00Z">
            <w:rPr/>
          </w:rPrChange>
        </w:rPr>
        <w:t xml:space="preserve"> </w:t>
      </w:r>
      <w:r w:rsidRPr="00992146">
        <w:rPr>
          <w:lang w:val="en-US"/>
          <w:rPrChange w:id="16538" w:author="Anusha De" w:date="2022-08-01T14:48:00Z">
            <w:rPr/>
          </w:rPrChange>
        </w:rPr>
        <w:t>there</w:t>
      </w:r>
      <w:r w:rsidR="00F73A4C" w:rsidRPr="00992146">
        <w:rPr>
          <w:lang w:val="en-US"/>
          <w:rPrChange w:id="16539" w:author="Anusha De" w:date="2022-08-01T14:48:00Z">
            <w:rPr/>
          </w:rPrChange>
        </w:rPr>
        <w:t xml:space="preserve"> </w:t>
      </w:r>
      <w:r w:rsidRPr="00992146">
        <w:rPr>
          <w:lang w:val="en-US"/>
          <w:rPrChange w:id="16540" w:author="Anusha De" w:date="2022-08-01T14:48:00Z">
            <w:rPr/>
          </w:rPrChange>
        </w:rPr>
        <w:t>is</w:t>
      </w:r>
      <w:r w:rsidR="00F73A4C" w:rsidRPr="00992146">
        <w:rPr>
          <w:lang w:val="en-US"/>
          <w:rPrChange w:id="16541" w:author="Anusha De" w:date="2022-08-01T14:48:00Z">
            <w:rPr/>
          </w:rPrChange>
        </w:rPr>
        <w:t xml:space="preserve"> </w:t>
      </w:r>
      <w:r w:rsidRPr="00992146">
        <w:rPr>
          <w:lang w:val="en-US"/>
          <w:rPrChange w:id="16542" w:author="Anusha De" w:date="2022-08-01T14:48:00Z">
            <w:rPr/>
          </w:rPrChange>
        </w:rPr>
        <w:t>no</w:t>
      </w:r>
      <w:r w:rsidR="00F73A4C" w:rsidRPr="00992146">
        <w:rPr>
          <w:lang w:val="en-US"/>
          <w:rPrChange w:id="16543" w:author="Anusha De" w:date="2022-08-01T14:48:00Z">
            <w:rPr/>
          </w:rPrChange>
        </w:rPr>
        <w:t xml:space="preserve"> </w:t>
      </w:r>
      <w:r w:rsidRPr="00992146">
        <w:rPr>
          <w:lang w:val="en-US"/>
          <w:rPrChange w:id="16544" w:author="Anusha De" w:date="2022-08-01T14:48:00Z">
            <w:rPr/>
          </w:rPrChange>
        </w:rPr>
        <w:t>female</w:t>
      </w:r>
      <w:r w:rsidR="00F73A4C" w:rsidRPr="00992146">
        <w:rPr>
          <w:lang w:val="en-US"/>
          <w:rPrChange w:id="16545" w:author="Anusha De" w:date="2022-08-01T14:48:00Z">
            <w:rPr/>
          </w:rPrChange>
        </w:rPr>
        <w:t xml:space="preserve"> </w:t>
      </w:r>
      <w:r w:rsidRPr="00992146">
        <w:rPr>
          <w:lang w:val="en-US"/>
          <w:rPrChange w:id="16546" w:author="Anusha De" w:date="2022-08-01T14:48:00Z">
            <w:rPr/>
          </w:rPrChange>
        </w:rPr>
        <w:t>gender</w:t>
      </w:r>
      <w:r w:rsidR="00F73A4C" w:rsidRPr="00992146">
        <w:rPr>
          <w:lang w:val="en-US"/>
          <w:rPrChange w:id="16547" w:author="Anusha De" w:date="2022-08-01T14:48:00Z">
            <w:rPr/>
          </w:rPrChange>
        </w:rPr>
        <w:t xml:space="preserve"> </w:t>
      </w:r>
      <w:r w:rsidRPr="00992146">
        <w:rPr>
          <w:lang w:val="en-US"/>
          <w:rPrChange w:id="16548" w:author="Anusha De" w:date="2022-08-01T14:48:00Z">
            <w:rPr/>
          </w:rPrChange>
        </w:rPr>
        <w:t>homophily</w:t>
      </w:r>
      <w:r w:rsidR="00F73A4C" w:rsidRPr="00992146">
        <w:rPr>
          <w:lang w:val="en-US"/>
          <w:rPrChange w:id="16549" w:author="Anusha De" w:date="2022-08-01T14:48:00Z">
            <w:rPr/>
          </w:rPrChange>
        </w:rPr>
        <w:t xml:space="preserve"> </w:t>
      </w:r>
      <w:r w:rsidRPr="00992146">
        <w:rPr>
          <w:lang w:val="en-US"/>
          <w:rPrChange w:id="16550" w:author="Anusha De" w:date="2022-08-01T14:48:00Z">
            <w:rPr/>
          </w:rPrChange>
        </w:rPr>
        <w:t>effect</w:t>
      </w:r>
      <w:r w:rsidR="00F73A4C" w:rsidRPr="00992146">
        <w:rPr>
          <w:lang w:val="en-US"/>
          <w:rPrChange w:id="16551" w:author="Anusha De" w:date="2022-08-01T14:48:00Z">
            <w:rPr/>
          </w:rPrChange>
        </w:rPr>
        <w:t xml:space="preserve"> </w:t>
      </w:r>
      <w:r w:rsidRPr="00992146">
        <w:rPr>
          <w:lang w:val="en-US"/>
          <w:rPrChange w:id="16552" w:author="Anusha De" w:date="2022-08-01T14:48:00Z">
            <w:rPr/>
          </w:rPrChange>
        </w:rPr>
        <w:t>(hypothesis</w:t>
      </w:r>
      <w:r w:rsidR="00F73A4C" w:rsidRPr="00992146">
        <w:rPr>
          <w:lang w:val="en-US"/>
          <w:rPrChange w:id="16553" w:author="Anusha De" w:date="2022-08-01T14:48:00Z">
            <w:rPr/>
          </w:rPrChange>
        </w:rPr>
        <w:t xml:space="preserve"> </w:t>
      </w:r>
      <w:r w:rsidRPr="00992146">
        <w:rPr>
          <w:lang w:val="en-US"/>
          <w:rPrChange w:id="16554" w:author="Anusha De" w:date="2022-08-01T14:48:00Z">
            <w:rPr/>
          </w:rPrChange>
        </w:rPr>
        <w:t>5).</w:t>
      </w:r>
    </w:p>
    <w:p w14:paraId="2BB29077" w14:textId="3FC0A26D" w:rsidR="005139B5" w:rsidRPr="00992146" w:rsidRDefault="0081249E">
      <w:pPr>
        <w:rPr>
          <w:lang w:val="en-US"/>
          <w:rPrChange w:id="16555" w:author="Anusha De" w:date="2022-08-01T14:48:00Z">
            <w:rPr/>
          </w:rPrChange>
        </w:rPr>
        <w:pPrChange w:id="16556" w:author="Steve Wiggins" w:date="2022-07-30T18:25:00Z">
          <w:pPr>
            <w:pStyle w:val="1PP"/>
            <w:jc w:val="both"/>
          </w:pPr>
        </w:pPrChange>
      </w:pPr>
      <w:r w:rsidRPr="00992146">
        <w:rPr>
          <w:lang w:val="en-US"/>
          <w:rPrChange w:id="16557" w:author="Anusha De" w:date="2022-08-01T14:48:00Z">
            <w:rPr/>
          </w:rPrChange>
        </w:rPr>
        <w:t>Formally</w:t>
      </w:r>
      <w:r w:rsidR="00F73A4C" w:rsidRPr="00992146">
        <w:rPr>
          <w:lang w:val="en-US"/>
          <w:rPrChange w:id="16558" w:author="Anusha De" w:date="2022-08-01T14:48:00Z">
            <w:rPr/>
          </w:rPrChange>
        </w:rPr>
        <w:t xml:space="preserve"> </w:t>
      </w:r>
      <w:r w:rsidRPr="00992146">
        <w:rPr>
          <w:lang w:val="en-US"/>
          <w:rPrChange w:id="16559" w:author="Anusha De" w:date="2022-08-01T14:48:00Z">
            <w:rPr/>
          </w:rPrChange>
        </w:rPr>
        <w:t>testing</w:t>
      </w:r>
      <w:r w:rsidR="00F73A4C" w:rsidRPr="00992146">
        <w:rPr>
          <w:lang w:val="en-US"/>
          <w:rPrChange w:id="16560" w:author="Anusha De" w:date="2022-08-01T14:48:00Z">
            <w:rPr/>
          </w:rPrChange>
        </w:rPr>
        <w:t xml:space="preserve"> </w:t>
      </w:r>
      <w:r w:rsidRPr="00992146">
        <w:rPr>
          <w:lang w:val="en-US"/>
          <w:rPrChange w:id="16561" w:author="Anusha De" w:date="2022-08-01T14:48:00Z">
            <w:rPr/>
          </w:rPrChange>
        </w:rPr>
        <w:t>hypothesis</w:t>
      </w:r>
      <w:r w:rsidR="00F73A4C" w:rsidRPr="00992146">
        <w:rPr>
          <w:lang w:val="en-US"/>
          <w:rPrChange w:id="16562" w:author="Anusha De" w:date="2022-08-01T14:48:00Z">
            <w:rPr/>
          </w:rPrChange>
        </w:rPr>
        <w:t xml:space="preserve"> </w:t>
      </w:r>
      <w:r w:rsidRPr="00992146">
        <w:rPr>
          <w:lang w:val="en-US"/>
          <w:rPrChange w:id="16563" w:author="Anusha De" w:date="2022-08-01T14:48:00Z">
            <w:rPr/>
          </w:rPrChange>
        </w:rPr>
        <w:t>3</w:t>
      </w:r>
      <w:r w:rsidR="00F73A4C" w:rsidRPr="00992146">
        <w:rPr>
          <w:lang w:val="en-US"/>
          <w:rPrChange w:id="16564" w:author="Anusha De" w:date="2022-08-01T14:48:00Z">
            <w:rPr/>
          </w:rPrChange>
        </w:rPr>
        <w:t xml:space="preserve"> </w:t>
      </w:r>
      <w:r w:rsidRPr="00992146">
        <w:rPr>
          <w:lang w:val="en-US"/>
          <w:rPrChange w:id="16565" w:author="Anusha De" w:date="2022-08-01T14:48:00Z">
            <w:rPr/>
          </w:rPrChange>
        </w:rPr>
        <w:t>is</w:t>
      </w:r>
      <w:r w:rsidR="00F73A4C" w:rsidRPr="00992146">
        <w:rPr>
          <w:lang w:val="en-US"/>
          <w:rPrChange w:id="16566" w:author="Anusha De" w:date="2022-08-01T14:48:00Z">
            <w:rPr/>
          </w:rPrChange>
        </w:rPr>
        <w:t xml:space="preserve"> </w:t>
      </w:r>
      <w:r w:rsidRPr="00992146">
        <w:rPr>
          <w:lang w:val="en-US"/>
          <w:rPrChange w:id="16567" w:author="Anusha De" w:date="2022-08-01T14:48:00Z">
            <w:rPr/>
          </w:rPrChange>
        </w:rPr>
        <w:t>done</w:t>
      </w:r>
      <w:r w:rsidR="00F73A4C" w:rsidRPr="00992146">
        <w:rPr>
          <w:lang w:val="en-US"/>
          <w:rPrChange w:id="16568" w:author="Anusha De" w:date="2022-08-01T14:48:00Z">
            <w:rPr/>
          </w:rPrChange>
        </w:rPr>
        <w:t xml:space="preserve"> </w:t>
      </w:r>
      <w:r w:rsidRPr="00992146">
        <w:rPr>
          <w:lang w:val="en-US"/>
          <w:rPrChange w:id="16569" w:author="Anusha De" w:date="2022-08-01T14:48:00Z">
            <w:rPr/>
          </w:rPrChange>
        </w:rPr>
        <w:t>by</w:t>
      </w:r>
      <w:r w:rsidR="00F73A4C" w:rsidRPr="00992146">
        <w:rPr>
          <w:lang w:val="en-US"/>
          <w:rPrChange w:id="16570" w:author="Anusha De" w:date="2022-08-01T14:48:00Z">
            <w:rPr/>
          </w:rPrChange>
        </w:rPr>
        <w:t xml:space="preserve"> </w:t>
      </w:r>
      <w:r w:rsidRPr="00992146">
        <w:rPr>
          <w:lang w:val="en-US"/>
          <w:rPrChange w:id="16571" w:author="Anusha De" w:date="2022-08-01T14:48:00Z">
            <w:rPr/>
          </w:rPrChange>
        </w:rPr>
        <w:t>estimating</w:t>
      </w:r>
      <w:r w:rsidR="00F73A4C" w:rsidRPr="00992146">
        <w:rPr>
          <w:lang w:val="en-US"/>
          <w:rPrChange w:id="16572" w:author="Anusha De" w:date="2022-08-01T14:48:00Z">
            <w:rPr/>
          </w:rPrChange>
        </w:rPr>
        <w:t xml:space="preserve"> </w:t>
      </w:r>
      <w:r w:rsidRPr="00992146">
        <w:rPr>
          <w:lang w:val="en-US"/>
          <w:rPrChange w:id="16573" w:author="Anusha De" w:date="2022-08-01T14:48:00Z">
            <w:rPr/>
          </w:rPrChange>
        </w:rPr>
        <w:t>regression</w:t>
      </w:r>
      <w:r w:rsidR="00F73A4C" w:rsidRPr="00992146">
        <w:rPr>
          <w:lang w:val="en-US"/>
          <w:rPrChange w:id="16574" w:author="Anusha De" w:date="2022-08-01T14:48:00Z">
            <w:rPr/>
          </w:rPrChange>
        </w:rPr>
        <w:t xml:space="preserve"> </w:t>
      </w:r>
      <w:r w:rsidRPr="00992146">
        <w:rPr>
          <w:lang w:val="en-US"/>
          <w:rPrChange w:id="16575" w:author="Anusha De" w:date="2022-08-01T14:48:00Z">
            <w:rPr/>
          </w:rPrChange>
        </w:rPr>
        <w:t>model</w:t>
      </w:r>
      <w:r w:rsidR="00F73A4C" w:rsidRPr="00992146">
        <w:rPr>
          <w:lang w:val="en-US"/>
          <w:rPrChange w:id="16576" w:author="Anusha De" w:date="2022-08-01T14:48:00Z">
            <w:rPr/>
          </w:rPrChange>
        </w:rPr>
        <w:t xml:space="preserve"> </w:t>
      </w:r>
      <w:r>
        <w:fldChar w:fldCharType="begin"/>
      </w:r>
      <w:r w:rsidRPr="00992146">
        <w:rPr>
          <w:lang w:val="en-US"/>
          <w:rPrChange w:id="16577" w:author="Anusha De" w:date="2022-08-01T14:48:00Z">
            <w:rPr/>
          </w:rPrChange>
        </w:rPr>
        <w:instrText xml:space="preserve"> HYPERLINK \l "_bookmark7" </w:instrText>
      </w:r>
      <w:r>
        <w:fldChar w:fldCharType="separate"/>
      </w:r>
      <w:r w:rsidRPr="00992146">
        <w:rPr>
          <w:lang w:val="en-US"/>
          <w:rPrChange w:id="16578" w:author="Anusha De" w:date="2022-08-01T14:48:00Z">
            <w:rPr/>
          </w:rPrChange>
        </w:rPr>
        <w:t>2</w:t>
      </w:r>
      <w:r>
        <w:fldChar w:fldCharType="end"/>
      </w:r>
      <w:r w:rsidR="00F73A4C" w:rsidRPr="00992146">
        <w:rPr>
          <w:lang w:val="en-US"/>
          <w:rPrChange w:id="16579" w:author="Anusha De" w:date="2022-08-01T14:48:00Z">
            <w:rPr/>
          </w:rPrChange>
        </w:rPr>
        <w:t xml:space="preserve"> </w:t>
      </w:r>
      <w:r w:rsidRPr="00992146">
        <w:rPr>
          <w:lang w:val="en-US"/>
          <w:rPrChange w:id="16580" w:author="Anusha De" w:date="2022-08-01T14:48:00Z">
            <w:rPr/>
          </w:rPrChange>
        </w:rPr>
        <w:t>outlined</w:t>
      </w:r>
      <w:r w:rsidR="00F73A4C" w:rsidRPr="00992146">
        <w:rPr>
          <w:lang w:val="en-US"/>
          <w:rPrChange w:id="16581" w:author="Anusha De" w:date="2022-08-01T14:48:00Z">
            <w:rPr/>
          </w:rPrChange>
        </w:rPr>
        <w:t xml:space="preserve"> </w:t>
      </w:r>
      <w:r w:rsidRPr="00992146">
        <w:rPr>
          <w:lang w:val="en-US"/>
          <w:rPrChange w:id="16582" w:author="Anusha De" w:date="2022-08-01T14:48:00Z">
            <w:rPr/>
          </w:rPrChange>
        </w:rPr>
        <w:t>in</w:t>
      </w:r>
      <w:r w:rsidR="00F73A4C" w:rsidRPr="00992146">
        <w:rPr>
          <w:lang w:val="en-US"/>
          <w:rPrChange w:id="16583" w:author="Anusha De" w:date="2022-08-01T14:48:00Z">
            <w:rPr/>
          </w:rPrChange>
        </w:rPr>
        <w:t xml:space="preserve"> </w:t>
      </w:r>
      <w:r w:rsidRPr="00992146">
        <w:rPr>
          <w:lang w:val="en-US"/>
          <w:rPrChange w:id="16584" w:author="Anusha De" w:date="2022-08-01T14:48:00Z">
            <w:rPr/>
          </w:rPrChange>
        </w:rPr>
        <w:t>Section</w:t>
      </w:r>
      <w:r w:rsidR="00F73A4C" w:rsidRPr="00992146">
        <w:rPr>
          <w:lang w:val="en-US"/>
          <w:rPrChange w:id="16585" w:author="Anusha De" w:date="2022-08-01T14:48:00Z">
            <w:rPr/>
          </w:rPrChange>
        </w:rPr>
        <w:t xml:space="preserve"> </w:t>
      </w:r>
      <w:r>
        <w:fldChar w:fldCharType="begin"/>
      </w:r>
      <w:r w:rsidRPr="00992146">
        <w:rPr>
          <w:lang w:val="en-US"/>
          <w:rPrChange w:id="16586" w:author="Anusha De" w:date="2022-08-01T14:48:00Z">
            <w:rPr/>
          </w:rPrChange>
        </w:rPr>
        <w:instrText xml:space="preserve"> HYPERLINK \l "_bookmark5" </w:instrText>
      </w:r>
      <w:r>
        <w:fldChar w:fldCharType="separate"/>
      </w:r>
      <w:r w:rsidRPr="00992146">
        <w:rPr>
          <w:lang w:val="en-US"/>
          <w:rPrChange w:id="16587" w:author="Anusha De" w:date="2022-08-01T14:48:00Z">
            <w:rPr/>
          </w:rPrChange>
        </w:rPr>
        <w:t>5</w:t>
      </w:r>
      <w:r>
        <w:fldChar w:fldCharType="end"/>
      </w:r>
      <w:r w:rsidRPr="00992146">
        <w:rPr>
          <w:lang w:val="en-US"/>
          <w:rPrChange w:id="16588" w:author="Anusha De" w:date="2022-08-01T14:48:00Z">
            <w:rPr/>
          </w:rPrChange>
        </w:rPr>
        <w:t>,</w:t>
      </w:r>
      <w:r w:rsidR="00F73A4C" w:rsidRPr="00992146">
        <w:rPr>
          <w:lang w:val="en-US"/>
          <w:rPrChange w:id="16589" w:author="Anusha De" w:date="2022-08-01T14:48:00Z">
            <w:rPr/>
          </w:rPrChange>
        </w:rPr>
        <w:t xml:space="preserve"> </w:t>
      </w:r>
      <w:r w:rsidRPr="00992146">
        <w:rPr>
          <w:lang w:val="en-US"/>
          <w:rPrChange w:id="16590" w:author="Anusha De" w:date="2022-08-01T14:48:00Z">
            <w:rPr/>
          </w:rPrChange>
        </w:rPr>
        <w:t>the</w:t>
      </w:r>
      <w:r w:rsidR="00F73A4C" w:rsidRPr="00992146">
        <w:rPr>
          <w:lang w:val="en-US"/>
          <w:rPrChange w:id="16591" w:author="Anusha De" w:date="2022-08-01T14:48:00Z">
            <w:rPr/>
          </w:rPrChange>
        </w:rPr>
        <w:t xml:space="preserve"> </w:t>
      </w:r>
      <w:r w:rsidRPr="00992146">
        <w:rPr>
          <w:lang w:val="en-US"/>
          <w:rPrChange w:id="16592" w:author="Anusha De" w:date="2022-08-01T14:48:00Z">
            <w:rPr/>
          </w:rPrChange>
        </w:rPr>
        <w:t>results</w:t>
      </w:r>
      <w:r w:rsidR="00F73A4C" w:rsidRPr="00992146">
        <w:rPr>
          <w:lang w:val="en-US"/>
          <w:rPrChange w:id="16593" w:author="Anusha De" w:date="2022-08-01T14:48:00Z">
            <w:rPr/>
          </w:rPrChange>
        </w:rPr>
        <w:t xml:space="preserve"> </w:t>
      </w:r>
      <w:r w:rsidRPr="00992146">
        <w:rPr>
          <w:lang w:val="en-US"/>
          <w:rPrChange w:id="16594" w:author="Anusha De" w:date="2022-08-01T14:48:00Z">
            <w:rPr/>
          </w:rPrChange>
        </w:rPr>
        <w:t>of</w:t>
      </w:r>
      <w:r w:rsidR="00F73A4C" w:rsidRPr="00992146">
        <w:rPr>
          <w:lang w:val="en-US"/>
          <w:rPrChange w:id="16595" w:author="Anusha De" w:date="2022-08-01T14:48:00Z">
            <w:rPr/>
          </w:rPrChange>
        </w:rPr>
        <w:t xml:space="preserve"> </w:t>
      </w:r>
      <w:r w:rsidRPr="00992146">
        <w:rPr>
          <w:lang w:val="en-US"/>
          <w:rPrChange w:id="16596" w:author="Anusha De" w:date="2022-08-01T14:48:00Z">
            <w:rPr/>
          </w:rPrChange>
        </w:rPr>
        <w:t>which</w:t>
      </w:r>
      <w:r w:rsidR="00F73A4C" w:rsidRPr="00992146">
        <w:rPr>
          <w:lang w:val="en-US"/>
          <w:rPrChange w:id="16597" w:author="Anusha De" w:date="2022-08-01T14:48:00Z">
            <w:rPr/>
          </w:rPrChange>
        </w:rPr>
        <w:t xml:space="preserve"> </w:t>
      </w:r>
      <w:r w:rsidRPr="00992146">
        <w:rPr>
          <w:lang w:val="en-US"/>
          <w:rPrChange w:id="16598" w:author="Anusha De" w:date="2022-08-01T14:48:00Z">
            <w:rPr/>
          </w:rPrChange>
        </w:rPr>
        <w:t>are</w:t>
      </w:r>
      <w:r w:rsidR="00F73A4C" w:rsidRPr="00992146">
        <w:rPr>
          <w:lang w:val="en-US"/>
          <w:rPrChange w:id="16599" w:author="Anusha De" w:date="2022-08-01T14:48:00Z">
            <w:rPr/>
          </w:rPrChange>
        </w:rPr>
        <w:t xml:space="preserve"> </w:t>
      </w:r>
      <w:r w:rsidRPr="00992146">
        <w:rPr>
          <w:lang w:val="en-US"/>
          <w:rPrChange w:id="16600" w:author="Anusha De" w:date="2022-08-01T14:48:00Z">
            <w:rPr/>
          </w:rPrChange>
        </w:rPr>
        <w:t>reported</w:t>
      </w:r>
      <w:r w:rsidR="00F73A4C" w:rsidRPr="00992146">
        <w:rPr>
          <w:lang w:val="en-US"/>
          <w:rPrChange w:id="16601" w:author="Anusha De" w:date="2022-08-01T14:48:00Z">
            <w:rPr/>
          </w:rPrChange>
        </w:rPr>
        <w:t xml:space="preserve"> </w:t>
      </w:r>
      <w:r w:rsidRPr="00992146">
        <w:rPr>
          <w:lang w:val="en-US"/>
          <w:rPrChange w:id="16602" w:author="Anusha De" w:date="2022-08-01T14:48:00Z">
            <w:rPr/>
          </w:rPrChange>
        </w:rPr>
        <w:t>in</w:t>
      </w:r>
      <w:r w:rsidR="00F73A4C" w:rsidRPr="00992146">
        <w:rPr>
          <w:lang w:val="en-US"/>
          <w:rPrChange w:id="16603" w:author="Anusha De" w:date="2022-08-01T14:48:00Z">
            <w:rPr/>
          </w:rPrChange>
        </w:rPr>
        <w:t xml:space="preserve"> </w:t>
      </w:r>
      <w:r w:rsidRPr="00992146">
        <w:rPr>
          <w:lang w:val="en-US"/>
          <w:rPrChange w:id="16604" w:author="Anusha De" w:date="2022-08-01T14:48:00Z">
            <w:rPr/>
          </w:rPrChange>
        </w:rPr>
        <w:t>Table</w:t>
      </w:r>
      <w:r w:rsidR="00F73A4C" w:rsidRPr="00992146">
        <w:rPr>
          <w:lang w:val="en-US"/>
          <w:rPrChange w:id="16605" w:author="Anusha De" w:date="2022-08-01T14:48:00Z">
            <w:rPr/>
          </w:rPrChange>
        </w:rPr>
        <w:t xml:space="preserve"> </w:t>
      </w:r>
      <w:r>
        <w:fldChar w:fldCharType="begin"/>
      </w:r>
      <w:r w:rsidRPr="00992146">
        <w:rPr>
          <w:lang w:val="en-US"/>
          <w:rPrChange w:id="16606" w:author="Anusha De" w:date="2022-08-01T14:48:00Z">
            <w:rPr/>
          </w:rPrChange>
        </w:rPr>
        <w:instrText xml:space="preserve"> HYPERLINK \l "_bookmark78" </w:instrText>
      </w:r>
      <w:r>
        <w:fldChar w:fldCharType="separate"/>
      </w:r>
      <w:r w:rsidRPr="00992146">
        <w:rPr>
          <w:lang w:val="en-US"/>
          <w:rPrChange w:id="16607" w:author="Anusha De" w:date="2022-08-01T14:48:00Z">
            <w:rPr/>
          </w:rPrChange>
        </w:rPr>
        <w:t>8</w:t>
      </w:r>
      <w:r>
        <w:fldChar w:fldCharType="end"/>
      </w:r>
      <w:r w:rsidRPr="00992146">
        <w:rPr>
          <w:lang w:val="en-US"/>
          <w:rPrChange w:id="16608" w:author="Anusha De" w:date="2022-08-01T14:48:00Z">
            <w:rPr/>
          </w:rPrChange>
        </w:rPr>
        <w:t>.</w:t>
      </w:r>
      <w:r w:rsidR="00F73A4C" w:rsidRPr="00992146">
        <w:rPr>
          <w:lang w:val="en-US"/>
          <w:rPrChange w:id="16609" w:author="Anusha De" w:date="2022-08-01T14:48:00Z">
            <w:rPr/>
          </w:rPrChange>
        </w:rPr>
        <w:t xml:space="preserve"> </w:t>
      </w:r>
      <w:r w:rsidRPr="00992146">
        <w:rPr>
          <w:lang w:val="en-US"/>
          <w:rPrChange w:id="16610" w:author="Anusha De" w:date="2022-08-01T14:48:00Z">
            <w:rPr/>
          </w:rPrChange>
        </w:rPr>
        <w:t>While</w:t>
      </w:r>
      <w:r w:rsidR="00F73A4C" w:rsidRPr="00992146">
        <w:rPr>
          <w:lang w:val="en-US"/>
          <w:rPrChange w:id="16611" w:author="Anusha De" w:date="2022-08-01T14:48:00Z">
            <w:rPr/>
          </w:rPrChange>
        </w:rPr>
        <w:t xml:space="preserve"> </w:t>
      </w:r>
      <w:r w:rsidRPr="00992146">
        <w:rPr>
          <w:lang w:val="en-US"/>
          <w:rPrChange w:id="16612" w:author="Anusha De" w:date="2022-08-01T14:48:00Z">
            <w:rPr/>
          </w:rPrChange>
        </w:rPr>
        <w:t>women</w:t>
      </w:r>
      <w:r w:rsidR="00F73A4C" w:rsidRPr="00992146">
        <w:rPr>
          <w:lang w:val="en-US"/>
          <w:rPrChange w:id="16613" w:author="Anusha De" w:date="2022-08-01T14:48:00Z">
            <w:rPr/>
          </w:rPrChange>
        </w:rPr>
        <w:t xml:space="preserve"> </w:t>
      </w:r>
      <w:r w:rsidRPr="00992146">
        <w:rPr>
          <w:lang w:val="en-US"/>
          <w:rPrChange w:id="16614" w:author="Anusha De" w:date="2022-08-01T14:48:00Z">
            <w:rPr/>
          </w:rPrChange>
        </w:rPr>
        <w:t>actors</w:t>
      </w:r>
      <w:r w:rsidR="00F73A4C" w:rsidRPr="00992146">
        <w:rPr>
          <w:lang w:val="en-US"/>
          <w:rPrChange w:id="16615" w:author="Anusha De" w:date="2022-08-01T14:48:00Z">
            <w:rPr/>
          </w:rPrChange>
        </w:rPr>
        <w:t xml:space="preserve"> </w:t>
      </w:r>
      <w:r w:rsidRPr="00992146">
        <w:rPr>
          <w:lang w:val="en-US"/>
          <w:rPrChange w:id="16616" w:author="Anusha De" w:date="2022-08-01T14:48:00Z">
            <w:rPr/>
          </w:rPrChange>
        </w:rPr>
        <w:t>seem</w:t>
      </w:r>
      <w:r w:rsidR="00F73A4C" w:rsidRPr="00992146">
        <w:rPr>
          <w:lang w:val="en-US"/>
          <w:rPrChange w:id="16617" w:author="Anusha De" w:date="2022-08-01T14:48:00Z">
            <w:rPr/>
          </w:rPrChange>
        </w:rPr>
        <w:t xml:space="preserve"> </w:t>
      </w:r>
      <w:r w:rsidRPr="00992146">
        <w:rPr>
          <w:lang w:val="en-US"/>
          <w:rPrChange w:id="16618" w:author="Anusha De" w:date="2022-08-01T14:48:00Z">
            <w:rPr/>
          </w:rPrChange>
        </w:rPr>
        <w:t>to</w:t>
      </w:r>
      <w:r w:rsidR="00F73A4C" w:rsidRPr="00992146">
        <w:rPr>
          <w:lang w:val="en-US"/>
          <w:rPrChange w:id="16619" w:author="Anusha De" w:date="2022-08-01T14:48:00Z">
            <w:rPr/>
          </w:rPrChange>
        </w:rPr>
        <w:t xml:space="preserve"> </w:t>
      </w:r>
      <w:r w:rsidRPr="00992146">
        <w:rPr>
          <w:lang w:val="en-US"/>
          <w:rPrChange w:id="16620" w:author="Anusha De" w:date="2022-08-01T14:48:00Z">
            <w:rPr/>
          </w:rPrChange>
        </w:rPr>
        <w:t>rate</w:t>
      </w:r>
      <w:r w:rsidR="00F73A4C" w:rsidRPr="00992146">
        <w:rPr>
          <w:lang w:val="en-US"/>
          <w:rPrChange w:id="16621" w:author="Anusha De" w:date="2022-08-01T14:48:00Z">
            <w:rPr/>
          </w:rPrChange>
        </w:rPr>
        <w:t xml:space="preserve"> </w:t>
      </w:r>
      <w:r w:rsidRPr="00992146">
        <w:rPr>
          <w:lang w:val="en-US"/>
          <w:rPrChange w:id="16622" w:author="Anusha De" w:date="2022-08-01T14:48:00Z">
            <w:rPr/>
          </w:rPrChange>
        </w:rPr>
        <w:t>themselves</w:t>
      </w:r>
      <w:r w:rsidR="00F73A4C" w:rsidRPr="00992146">
        <w:rPr>
          <w:lang w:val="en-US"/>
          <w:rPrChange w:id="16623" w:author="Anusha De" w:date="2022-08-01T14:48:00Z">
            <w:rPr/>
          </w:rPrChange>
        </w:rPr>
        <w:t xml:space="preserve"> </w:t>
      </w:r>
      <w:r w:rsidRPr="00992146">
        <w:rPr>
          <w:lang w:val="en-US"/>
          <w:rPrChange w:id="16624" w:author="Anusha De" w:date="2022-08-01T14:48:00Z">
            <w:rPr/>
          </w:rPrChange>
        </w:rPr>
        <w:t>somewhat</w:t>
      </w:r>
      <w:r w:rsidR="00F73A4C" w:rsidRPr="00992146">
        <w:rPr>
          <w:lang w:val="en-US"/>
          <w:rPrChange w:id="16625" w:author="Anusha De" w:date="2022-08-01T14:48:00Z">
            <w:rPr/>
          </w:rPrChange>
        </w:rPr>
        <w:t xml:space="preserve"> </w:t>
      </w:r>
      <w:r w:rsidRPr="00992146">
        <w:rPr>
          <w:lang w:val="en-US"/>
          <w:rPrChange w:id="16626" w:author="Anusha De" w:date="2022-08-01T14:48:00Z">
            <w:rPr/>
          </w:rPrChange>
        </w:rPr>
        <w:t>higher</w:t>
      </w:r>
      <w:r w:rsidR="00F73A4C" w:rsidRPr="00992146">
        <w:rPr>
          <w:lang w:val="en-US"/>
          <w:rPrChange w:id="16627" w:author="Anusha De" w:date="2022-08-01T14:48:00Z">
            <w:rPr/>
          </w:rPrChange>
        </w:rPr>
        <w:t xml:space="preserve"> </w:t>
      </w:r>
      <w:r w:rsidRPr="00992146">
        <w:rPr>
          <w:lang w:val="en-US"/>
          <w:rPrChange w:id="16628" w:author="Anusha De" w:date="2022-08-01T14:48:00Z">
            <w:rPr/>
          </w:rPrChange>
        </w:rPr>
        <w:t>on</w:t>
      </w:r>
      <w:r w:rsidR="00F73A4C" w:rsidRPr="00992146">
        <w:rPr>
          <w:lang w:val="en-US"/>
          <w:rPrChange w:id="16629" w:author="Anusha De" w:date="2022-08-01T14:48:00Z">
            <w:rPr/>
          </w:rPrChange>
        </w:rPr>
        <w:t xml:space="preserve"> </w:t>
      </w:r>
      <w:r w:rsidRPr="00992146">
        <w:rPr>
          <w:lang w:val="en-US"/>
          <w:rPrChange w:id="16630" w:author="Anusha De" w:date="2022-08-01T14:48:00Z">
            <w:rPr/>
          </w:rPrChange>
        </w:rPr>
        <w:t>the</w:t>
      </w:r>
      <w:r w:rsidR="00F73A4C" w:rsidRPr="00992146">
        <w:rPr>
          <w:lang w:val="en-US"/>
          <w:rPrChange w:id="16631" w:author="Anusha De" w:date="2022-08-01T14:48:00Z">
            <w:rPr/>
          </w:rPrChange>
        </w:rPr>
        <w:t xml:space="preserve"> </w:t>
      </w:r>
      <w:r w:rsidRPr="00992146">
        <w:rPr>
          <w:lang w:val="en-US"/>
          <w:rPrChange w:id="16632" w:author="Anusha De" w:date="2022-08-01T14:48:00Z">
            <w:rPr/>
          </w:rPrChange>
        </w:rPr>
        <w:t>quality</w:t>
      </w:r>
      <w:r w:rsidR="00F73A4C" w:rsidRPr="00992146">
        <w:rPr>
          <w:lang w:val="en-US"/>
          <w:rPrChange w:id="16633" w:author="Anusha De" w:date="2022-08-01T14:48:00Z">
            <w:rPr/>
          </w:rPrChange>
        </w:rPr>
        <w:t xml:space="preserve"> </w:t>
      </w:r>
      <w:r w:rsidRPr="00992146">
        <w:rPr>
          <w:lang w:val="en-US"/>
          <w:rPrChange w:id="16634" w:author="Anusha De" w:date="2022-08-01T14:48:00Z">
            <w:rPr/>
          </w:rPrChange>
        </w:rPr>
        <w:t>dimension,</w:t>
      </w:r>
      <w:r w:rsidR="00F73A4C" w:rsidRPr="00992146">
        <w:rPr>
          <w:lang w:val="en-US"/>
          <w:rPrChange w:id="16635" w:author="Anusha De" w:date="2022-08-01T14:48:00Z">
            <w:rPr/>
          </w:rPrChange>
        </w:rPr>
        <w:t xml:space="preserve"> </w:t>
      </w:r>
      <w:r w:rsidRPr="00992146">
        <w:rPr>
          <w:lang w:val="en-US"/>
          <w:rPrChange w:id="16636" w:author="Anusha De" w:date="2022-08-01T14:48:00Z">
            <w:rPr/>
          </w:rPrChange>
        </w:rPr>
        <w:t>the</w:t>
      </w:r>
      <w:r w:rsidR="00F73A4C" w:rsidRPr="00992146">
        <w:rPr>
          <w:lang w:val="en-US"/>
          <w:rPrChange w:id="16637" w:author="Anusha De" w:date="2022-08-01T14:48:00Z">
            <w:rPr/>
          </w:rPrChange>
        </w:rPr>
        <w:t xml:space="preserve"> </w:t>
      </w:r>
      <w:r w:rsidRPr="00992146">
        <w:rPr>
          <w:lang w:val="en-US"/>
          <w:rPrChange w:id="16638" w:author="Anusha De" w:date="2022-08-01T14:48:00Z">
            <w:rPr/>
          </w:rPrChange>
        </w:rPr>
        <w:t>difference</w:t>
      </w:r>
      <w:r w:rsidR="00F73A4C" w:rsidRPr="00992146">
        <w:rPr>
          <w:lang w:val="en-US"/>
          <w:rPrChange w:id="16639" w:author="Anusha De" w:date="2022-08-01T14:48:00Z">
            <w:rPr/>
          </w:rPrChange>
        </w:rPr>
        <w:t xml:space="preserve"> </w:t>
      </w:r>
      <w:r w:rsidRPr="00992146">
        <w:rPr>
          <w:lang w:val="en-US"/>
          <w:rPrChange w:id="16640" w:author="Anusha De" w:date="2022-08-01T14:48:00Z">
            <w:rPr/>
          </w:rPrChange>
        </w:rPr>
        <w:t>with</w:t>
      </w:r>
      <w:r w:rsidR="00F73A4C" w:rsidRPr="00992146">
        <w:rPr>
          <w:lang w:val="en-US"/>
          <w:rPrChange w:id="16641" w:author="Anusha De" w:date="2022-08-01T14:48:00Z">
            <w:rPr/>
          </w:rPrChange>
        </w:rPr>
        <w:t xml:space="preserve"> </w:t>
      </w:r>
      <w:r w:rsidRPr="00992146">
        <w:rPr>
          <w:lang w:val="en-US"/>
          <w:rPrChange w:id="16642" w:author="Anusha De" w:date="2022-08-01T14:48:00Z">
            <w:rPr/>
          </w:rPrChange>
        </w:rPr>
        <w:t>men</w:t>
      </w:r>
      <w:r w:rsidR="00F73A4C" w:rsidRPr="00992146">
        <w:rPr>
          <w:lang w:val="en-US"/>
          <w:rPrChange w:id="16643" w:author="Anusha De" w:date="2022-08-01T14:48:00Z">
            <w:rPr/>
          </w:rPrChange>
        </w:rPr>
        <w:t xml:space="preserve"> </w:t>
      </w:r>
      <w:r w:rsidRPr="00992146">
        <w:rPr>
          <w:lang w:val="en-US"/>
          <w:rPrChange w:id="16644" w:author="Anusha De" w:date="2022-08-01T14:48:00Z">
            <w:rPr/>
          </w:rPrChange>
        </w:rPr>
        <w:t>is</w:t>
      </w:r>
      <w:r w:rsidR="00F73A4C" w:rsidRPr="00992146">
        <w:rPr>
          <w:lang w:val="en-US"/>
          <w:rPrChange w:id="16645" w:author="Anusha De" w:date="2022-08-01T14:48:00Z">
            <w:rPr/>
          </w:rPrChange>
        </w:rPr>
        <w:t xml:space="preserve"> </w:t>
      </w:r>
      <w:r w:rsidRPr="00992146">
        <w:rPr>
          <w:lang w:val="en-US"/>
          <w:rPrChange w:id="16646" w:author="Anusha De" w:date="2022-08-01T14:48:00Z">
            <w:rPr/>
          </w:rPrChange>
        </w:rPr>
        <w:t>not</w:t>
      </w:r>
      <w:r w:rsidR="00F73A4C" w:rsidRPr="00992146">
        <w:rPr>
          <w:lang w:val="en-US"/>
          <w:rPrChange w:id="16647" w:author="Anusha De" w:date="2022-08-01T14:48:00Z">
            <w:rPr/>
          </w:rPrChange>
        </w:rPr>
        <w:t xml:space="preserve"> </w:t>
      </w:r>
      <w:r w:rsidRPr="00992146">
        <w:rPr>
          <w:lang w:val="en-US"/>
          <w:rPrChange w:id="16648" w:author="Anusha De" w:date="2022-08-01T14:48:00Z">
            <w:rPr/>
          </w:rPrChange>
        </w:rPr>
        <w:t>significant.</w:t>
      </w:r>
      <w:r w:rsidR="00F73A4C" w:rsidRPr="00992146">
        <w:rPr>
          <w:lang w:val="en-US"/>
          <w:rPrChange w:id="16649" w:author="Anusha De" w:date="2022-08-01T14:48:00Z">
            <w:rPr/>
          </w:rPrChange>
        </w:rPr>
        <w:t xml:space="preserve"> </w:t>
      </w:r>
      <w:r w:rsidRPr="00992146">
        <w:rPr>
          <w:lang w:val="en-US"/>
          <w:rPrChange w:id="16650" w:author="Anusha De" w:date="2022-08-01T14:48:00Z">
            <w:rPr/>
          </w:rPrChange>
        </w:rPr>
        <w:t>We</w:t>
      </w:r>
      <w:r w:rsidR="00F73A4C" w:rsidRPr="00992146">
        <w:rPr>
          <w:lang w:val="en-US"/>
          <w:rPrChange w:id="16651" w:author="Anusha De" w:date="2022-08-01T14:48:00Z">
            <w:rPr/>
          </w:rPrChange>
        </w:rPr>
        <w:t xml:space="preserve"> </w:t>
      </w:r>
      <w:r w:rsidRPr="00992146">
        <w:rPr>
          <w:lang w:val="en-US"/>
          <w:rPrChange w:id="16652" w:author="Anusha De" w:date="2022-08-01T14:48:00Z">
            <w:rPr/>
          </w:rPrChange>
        </w:rPr>
        <w:t>certainly</w:t>
      </w:r>
      <w:r w:rsidR="00F73A4C" w:rsidRPr="00992146">
        <w:rPr>
          <w:lang w:val="en-US"/>
          <w:rPrChange w:id="16653" w:author="Anusha De" w:date="2022-08-01T14:48:00Z">
            <w:rPr/>
          </w:rPrChange>
        </w:rPr>
        <w:t xml:space="preserve"> </w:t>
      </w:r>
      <w:r w:rsidRPr="00992146">
        <w:rPr>
          <w:lang w:val="en-US"/>
          <w:rPrChange w:id="16654" w:author="Anusha De" w:date="2022-08-01T14:48:00Z">
            <w:rPr/>
          </w:rPrChange>
        </w:rPr>
        <w:t>do</w:t>
      </w:r>
      <w:r w:rsidR="00F73A4C" w:rsidRPr="00992146">
        <w:rPr>
          <w:lang w:val="en-US"/>
          <w:rPrChange w:id="16655" w:author="Anusha De" w:date="2022-08-01T14:48:00Z">
            <w:rPr/>
          </w:rPrChange>
        </w:rPr>
        <w:t xml:space="preserve"> </w:t>
      </w:r>
      <w:r w:rsidRPr="00992146">
        <w:rPr>
          <w:lang w:val="en-US"/>
          <w:rPrChange w:id="16656" w:author="Anusha De" w:date="2022-08-01T14:48:00Z">
            <w:rPr/>
          </w:rPrChange>
        </w:rPr>
        <w:t>not</w:t>
      </w:r>
      <w:r w:rsidR="00F73A4C" w:rsidRPr="00992146">
        <w:rPr>
          <w:lang w:val="en-US"/>
          <w:rPrChange w:id="16657" w:author="Anusha De" w:date="2022-08-01T14:48:00Z">
            <w:rPr/>
          </w:rPrChange>
        </w:rPr>
        <w:t xml:space="preserve"> </w:t>
      </w:r>
      <w:r w:rsidRPr="00992146">
        <w:rPr>
          <w:lang w:val="en-US"/>
          <w:rPrChange w:id="16658" w:author="Anusha De" w:date="2022-08-01T14:48:00Z">
            <w:rPr/>
          </w:rPrChange>
        </w:rPr>
        <w:t>find</w:t>
      </w:r>
      <w:r w:rsidR="00F73A4C" w:rsidRPr="00992146">
        <w:rPr>
          <w:lang w:val="en-US"/>
          <w:rPrChange w:id="16659" w:author="Anusha De" w:date="2022-08-01T14:48:00Z">
            <w:rPr/>
          </w:rPrChange>
        </w:rPr>
        <w:t xml:space="preserve"> </w:t>
      </w:r>
      <w:r w:rsidRPr="00992146">
        <w:rPr>
          <w:lang w:val="en-US"/>
          <w:rPrChange w:id="16660" w:author="Anusha De" w:date="2022-08-01T14:48:00Z">
            <w:rPr/>
          </w:rPrChange>
        </w:rPr>
        <w:t>that</w:t>
      </w:r>
      <w:r w:rsidR="00F73A4C" w:rsidRPr="00992146">
        <w:rPr>
          <w:lang w:val="en-US"/>
          <w:rPrChange w:id="16661" w:author="Anusha De" w:date="2022-08-01T14:48:00Z">
            <w:rPr/>
          </w:rPrChange>
        </w:rPr>
        <w:t xml:space="preserve"> </w:t>
      </w:r>
      <w:r w:rsidRPr="00992146">
        <w:rPr>
          <w:lang w:val="en-US"/>
          <w:rPrChange w:id="16662" w:author="Anusha De" w:date="2022-08-01T14:48:00Z">
            <w:rPr/>
          </w:rPrChange>
        </w:rPr>
        <w:t>men</w:t>
      </w:r>
      <w:r w:rsidR="00F73A4C" w:rsidRPr="00992146">
        <w:rPr>
          <w:lang w:val="en-US"/>
          <w:rPrChange w:id="16663" w:author="Anusha De" w:date="2022-08-01T14:48:00Z">
            <w:rPr/>
          </w:rPrChange>
        </w:rPr>
        <w:t xml:space="preserve"> </w:t>
      </w:r>
      <w:r w:rsidRPr="00992146">
        <w:rPr>
          <w:lang w:val="en-US"/>
          <w:rPrChange w:id="16664" w:author="Anusha De" w:date="2022-08-01T14:48:00Z">
            <w:rPr/>
          </w:rPrChange>
        </w:rPr>
        <w:t>rate</w:t>
      </w:r>
      <w:r w:rsidR="00F73A4C" w:rsidRPr="00992146">
        <w:rPr>
          <w:lang w:val="en-US"/>
          <w:rPrChange w:id="16665" w:author="Anusha De" w:date="2022-08-01T14:48:00Z">
            <w:rPr/>
          </w:rPrChange>
        </w:rPr>
        <w:t xml:space="preserve"> </w:t>
      </w:r>
      <w:r w:rsidRPr="00992146">
        <w:rPr>
          <w:lang w:val="en-US"/>
          <w:rPrChange w:id="16666" w:author="Anusha De" w:date="2022-08-01T14:48:00Z">
            <w:rPr/>
          </w:rPrChange>
        </w:rPr>
        <w:t>themselves</w:t>
      </w:r>
      <w:r w:rsidR="00F73A4C" w:rsidRPr="00992146">
        <w:rPr>
          <w:lang w:val="en-US"/>
          <w:rPrChange w:id="16667" w:author="Anusha De" w:date="2022-08-01T14:48:00Z">
            <w:rPr/>
          </w:rPrChange>
        </w:rPr>
        <w:t xml:space="preserve"> </w:t>
      </w:r>
      <w:r w:rsidRPr="00992146">
        <w:rPr>
          <w:lang w:val="en-US"/>
          <w:rPrChange w:id="16668" w:author="Anusha De" w:date="2022-08-01T14:48:00Z">
            <w:rPr/>
          </w:rPrChange>
        </w:rPr>
        <w:t>higher</w:t>
      </w:r>
      <w:r w:rsidR="00F73A4C" w:rsidRPr="00992146">
        <w:rPr>
          <w:lang w:val="en-US"/>
          <w:rPrChange w:id="16669" w:author="Anusha De" w:date="2022-08-01T14:48:00Z">
            <w:rPr/>
          </w:rPrChange>
        </w:rPr>
        <w:t xml:space="preserve"> </w:t>
      </w:r>
      <w:r w:rsidRPr="00992146">
        <w:rPr>
          <w:lang w:val="en-US"/>
          <w:rPrChange w:id="16670" w:author="Anusha De" w:date="2022-08-01T14:48:00Z">
            <w:rPr/>
          </w:rPrChange>
        </w:rPr>
        <w:t>than</w:t>
      </w:r>
      <w:r w:rsidR="00F73A4C" w:rsidRPr="00992146">
        <w:rPr>
          <w:lang w:val="en-US"/>
          <w:rPrChange w:id="16671" w:author="Anusha De" w:date="2022-08-01T14:48:00Z">
            <w:rPr/>
          </w:rPrChange>
        </w:rPr>
        <w:t xml:space="preserve"> </w:t>
      </w:r>
      <w:r w:rsidRPr="00992146">
        <w:rPr>
          <w:lang w:val="en-US"/>
          <w:rPrChange w:id="16672" w:author="Anusha De" w:date="2022-08-01T14:48:00Z">
            <w:rPr/>
          </w:rPrChange>
        </w:rPr>
        <w:t>women,</w:t>
      </w:r>
      <w:r w:rsidR="00F73A4C" w:rsidRPr="00992146">
        <w:rPr>
          <w:lang w:val="en-US"/>
          <w:rPrChange w:id="16673" w:author="Anusha De" w:date="2022-08-01T14:48:00Z">
            <w:rPr/>
          </w:rPrChange>
        </w:rPr>
        <w:t xml:space="preserve"> </w:t>
      </w:r>
      <w:r w:rsidRPr="00992146">
        <w:rPr>
          <w:lang w:val="en-US"/>
          <w:rPrChange w:id="16674" w:author="Anusha De" w:date="2022-08-01T14:48:00Z">
            <w:rPr/>
          </w:rPrChange>
        </w:rPr>
        <w:t>leading</w:t>
      </w:r>
      <w:r w:rsidR="00F73A4C" w:rsidRPr="00992146">
        <w:rPr>
          <w:lang w:val="en-US"/>
          <w:rPrChange w:id="16675" w:author="Anusha De" w:date="2022-08-01T14:48:00Z">
            <w:rPr/>
          </w:rPrChange>
        </w:rPr>
        <w:t xml:space="preserve"> </w:t>
      </w:r>
      <w:r w:rsidRPr="00992146">
        <w:rPr>
          <w:lang w:val="en-US"/>
          <w:rPrChange w:id="16676" w:author="Anusha De" w:date="2022-08-01T14:48:00Z">
            <w:rPr/>
          </w:rPrChange>
        </w:rPr>
        <w:t>us</w:t>
      </w:r>
      <w:r w:rsidR="00F73A4C" w:rsidRPr="00992146">
        <w:rPr>
          <w:lang w:val="en-US"/>
          <w:rPrChange w:id="16677" w:author="Anusha De" w:date="2022-08-01T14:48:00Z">
            <w:rPr/>
          </w:rPrChange>
        </w:rPr>
        <w:t xml:space="preserve"> </w:t>
      </w:r>
      <w:r w:rsidRPr="00992146">
        <w:rPr>
          <w:lang w:val="en-US"/>
          <w:rPrChange w:id="16678" w:author="Anusha De" w:date="2022-08-01T14:48:00Z">
            <w:rPr/>
          </w:rPrChange>
        </w:rPr>
        <w:t>to</w:t>
      </w:r>
      <w:r w:rsidR="00F73A4C" w:rsidRPr="00992146">
        <w:rPr>
          <w:lang w:val="en-US"/>
          <w:rPrChange w:id="16679" w:author="Anusha De" w:date="2022-08-01T14:48:00Z">
            <w:rPr/>
          </w:rPrChange>
        </w:rPr>
        <w:t xml:space="preserve"> </w:t>
      </w:r>
      <w:r w:rsidRPr="00992146">
        <w:rPr>
          <w:lang w:val="en-US"/>
          <w:rPrChange w:id="16680" w:author="Anusha De" w:date="2022-08-01T14:48:00Z">
            <w:rPr/>
          </w:rPrChange>
        </w:rPr>
        <w:t>reject</w:t>
      </w:r>
      <w:r w:rsidR="00F73A4C" w:rsidRPr="00992146">
        <w:rPr>
          <w:lang w:val="en-US"/>
          <w:rPrChange w:id="16681" w:author="Anusha De" w:date="2022-08-01T14:48:00Z">
            <w:rPr/>
          </w:rPrChange>
        </w:rPr>
        <w:t xml:space="preserve"> </w:t>
      </w:r>
      <w:r w:rsidRPr="00992146">
        <w:rPr>
          <w:lang w:val="en-US"/>
          <w:rPrChange w:id="16682" w:author="Anusha De" w:date="2022-08-01T14:48:00Z">
            <w:rPr/>
          </w:rPrChange>
        </w:rPr>
        <w:t>hypothesis</w:t>
      </w:r>
      <w:r w:rsidR="00F73A4C" w:rsidRPr="00992146">
        <w:rPr>
          <w:lang w:val="en-US"/>
          <w:rPrChange w:id="16683" w:author="Anusha De" w:date="2022-08-01T14:48:00Z">
            <w:rPr/>
          </w:rPrChange>
        </w:rPr>
        <w:t xml:space="preserve"> </w:t>
      </w:r>
      <w:r w:rsidRPr="00992146">
        <w:rPr>
          <w:lang w:val="en-US"/>
          <w:rPrChange w:id="16684" w:author="Anusha De" w:date="2022-08-01T14:48:00Z">
            <w:rPr/>
          </w:rPrChange>
        </w:rPr>
        <w:t>3.</w:t>
      </w:r>
    </w:p>
    <w:p w14:paraId="43755886" w14:textId="07D1EBC4" w:rsidR="00517944" w:rsidRPr="00643A43" w:rsidRDefault="00517944" w:rsidP="00643A43">
      <w:pPr>
        <w:pStyle w:val="1PP"/>
        <w:jc w:val="both"/>
      </w:pPr>
    </w:p>
    <w:p w14:paraId="14B33809" w14:textId="77777777" w:rsidR="00E9344B" w:rsidRDefault="00E9344B" w:rsidP="00643A43">
      <w:pPr>
        <w:pStyle w:val="1PP"/>
        <w:jc w:val="both"/>
        <w:rPr>
          <w:ins w:id="16685" w:author="Steve Wiggins" w:date="2022-07-30T11:50:00Z"/>
        </w:rPr>
        <w:sectPr w:rsidR="00E9344B" w:rsidSect="00E9344B">
          <w:type w:val="continuous"/>
          <w:pgSz w:w="12240" w:h="15840" w:code="1"/>
          <w:pgMar w:top="720" w:right="720" w:bottom="720" w:left="720" w:header="850" w:footer="850" w:gutter="0"/>
          <w:cols w:num="2" w:space="720"/>
          <w:docGrid w:linePitch="299"/>
          <w:sectPrChange w:id="16686" w:author="Steve Wiggins" w:date="2022-07-30T11:51:00Z">
            <w:sectPr w:rsidR="00E9344B" w:rsidSect="00E9344B">
              <w:pgSz w:w="11907" w:h="16840" w:code="9"/>
              <w:pgMar w:top="1418" w:right="1418" w:bottom="1418" w:left="1418" w:header="850" w:footer="850" w:gutter="0"/>
              <w:cols w:num="1"/>
            </w:sectPr>
          </w:sectPrChange>
        </w:sectPr>
      </w:pPr>
    </w:p>
    <w:p w14:paraId="73450129" w14:textId="0312EB41" w:rsidR="00325A96" w:rsidRDefault="00325A96">
      <w:pPr>
        <w:widowControl w:val="0"/>
        <w:autoSpaceDE w:val="0"/>
        <w:autoSpaceDN w:val="0"/>
        <w:spacing w:after="0" w:line="240" w:lineRule="auto"/>
        <w:rPr>
          <w:ins w:id="16687" w:author="Steve Wiggins" w:date="2022-07-30T18:25:00Z"/>
          <w:b/>
          <w:bCs/>
          <w:lang w:val="en-CA"/>
        </w:rPr>
      </w:pPr>
    </w:p>
    <w:p w14:paraId="518BE81C" w14:textId="42E556F0" w:rsidR="00517944" w:rsidRPr="00992146" w:rsidRDefault="00517944">
      <w:pPr>
        <w:pStyle w:val="Caption"/>
        <w:rPr>
          <w:lang w:val="en-US"/>
          <w:rPrChange w:id="16688" w:author="Anusha De" w:date="2022-08-01T14:48:00Z">
            <w:rPr/>
          </w:rPrChange>
        </w:rPr>
        <w:pPrChange w:id="16689" w:author="Steve Wiggins" w:date="2022-07-30T18:26:00Z">
          <w:pPr>
            <w:pStyle w:val="1PP"/>
            <w:jc w:val="both"/>
          </w:pPr>
        </w:pPrChange>
      </w:pPr>
      <w:r w:rsidRPr="00992146">
        <w:rPr>
          <w:lang w:val="en-US"/>
          <w:rPrChange w:id="16690" w:author="Anusha De" w:date="2022-08-01T14:48:00Z">
            <w:rPr/>
          </w:rPrChange>
        </w:rPr>
        <w:t>Table</w:t>
      </w:r>
      <w:r w:rsidR="00F73A4C" w:rsidRPr="00992146">
        <w:rPr>
          <w:lang w:val="en-US"/>
          <w:rPrChange w:id="16691" w:author="Anusha De" w:date="2022-08-01T14:48:00Z">
            <w:rPr/>
          </w:rPrChange>
        </w:rPr>
        <w:t xml:space="preserve"> </w:t>
      </w:r>
      <w:r w:rsidRPr="00992146">
        <w:rPr>
          <w:lang w:val="en-US"/>
          <w:rPrChange w:id="16692" w:author="Anusha De" w:date="2022-08-01T14:48:00Z">
            <w:rPr/>
          </w:rPrChange>
        </w:rPr>
        <w:t>8</w:t>
      </w:r>
      <w:r w:rsidR="00BB0841" w:rsidRPr="00992146">
        <w:rPr>
          <w:lang w:val="en-US"/>
          <w:rPrChange w:id="16693" w:author="Anusha De" w:date="2022-08-01T14:48:00Z">
            <w:rPr/>
          </w:rPrChange>
        </w:rPr>
        <w:t>.</w:t>
      </w:r>
      <w:r w:rsidR="00F73A4C" w:rsidRPr="00992146">
        <w:rPr>
          <w:lang w:val="en-US"/>
          <w:rPrChange w:id="16694" w:author="Anusha De" w:date="2022-08-01T14:48:00Z">
            <w:rPr/>
          </w:rPrChange>
        </w:rPr>
        <w:t xml:space="preserve"> </w:t>
      </w:r>
      <w:r w:rsidRPr="00992146">
        <w:rPr>
          <w:lang w:val="en-US"/>
          <w:rPrChange w:id="16695" w:author="Anusha De" w:date="2022-08-01T14:48:00Z">
            <w:rPr/>
          </w:rPrChange>
        </w:rPr>
        <w:t>Regression</w:t>
      </w:r>
      <w:r w:rsidR="00F73A4C" w:rsidRPr="00992146">
        <w:rPr>
          <w:lang w:val="en-US"/>
          <w:rPrChange w:id="16696" w:author="Anusha De" w:date="2022-08-01T14:48:00Z">
            <w:rPr/>
          </w:rPrChange>
        </w:rPr>
        <w:t xml:space="preserve"> </w:t>
      </w:r>
      <w:r w:rsidRPr="00992146">
        <w:rPr>
          <w:lang w:val="en-US"/>
          <w:rPrChange w:id="16697" w:author="Anusha De" w:date="2022-08-01T14:48:00Z">
            <w:rPr/>
          </w:rPrChange>
        </w:rPr>
        <w:t>results</w:t>
      </w:r>
      <w:r w:rsidR="00F73A4C" w:rsidRPr="00992146">
        <w:rPr>
          <w:lang w:val="en-US"/>
          <w:rPrChange w:id="16698" w:author="Anusha De" w:date="2022-08-01T14:48:00Z">
            <w:rPr/>
          </w:rPrChange>
        </w:rPr>
        <w:t xml:space="preserve"> </w:t>
      </w:r>
      <w:r w:rsidRPr="00992146">
        <w:rPr>
          <w:lang w:val="en-US"/>
          <w:rPrChange w:id="16699" w:author="Anusha De" w:date="2022-08-01T14:48:00Z">
            <w:rPr/>
          </w:rPrChange>
        </w:rPr>
        <w:t>looking</w:t>
      </w:r>
      <w:r w:rsidR="00F73A4C" w:rsidRPr="00992146">
        <w:rPr>
          <w:lang w:val="en-US"/>
          <w:rPrChange w:id="16700" w:author="Anusha De" w:date="2022-08-01T14:48:00Z">
            <w:rPr/>
          </w:rPrChange>
        </w:rPr>
        <w:t xml:space="preserve"> </w:t>
      </w:r>
      <w:r w:rsidRPr="00992146">
        <w:rPr>
          <w:lang w:val="en-US"/>
          <w:rPrChange w:id="16701" w:author="Anusha De" w:date="2022-08-01T14:48:00Z">
            <w:rPr/>
          </w:rPrChange>
        </w:rPr>
        <w:t>at</w:t>
      </w:r>
      <w:r w:rsidR="00F73A4C" w:rsidRPr="00992146">
        <w:rPr>
          <w:lang w:val="en-US"/>
          <w:rPrChange w:id="16702" w:author="Anusha De" w:date="2022-08-01T14:48:00Z">
            <w:rPr/>
          </w:rPrChange>
        </w:rPr>
        <w:t xml:space="preserve"> </w:t>
      </w:r>
      <w:r w:rsidRPr="00992146">
        <w:rPr>
          <w:lang w:val="en-US"/>
          <w:rPrChange w:id="16703" w:author="Anusha De" w:date="2022-08-01T14:48:00Z">
            <w:rPr/>
          </w:rPrChange>
        </w:rPr>
        <w:t>the</w:t>
      </w:r>
      <w:r w:rsidR="00F73A4C" w:rsidRPr="00992146">
        <w:rPr>
          <w:lang w:val="en-US"/>
          <w:rPrChange w:id="16704" w:author="Anusha De" w:date="2022-08-01T14:48:00Z">
            <w:rPr/>
          </w:rPrChange>
        </w:rPr>
        <w:t xml:space="preserve"> </w:t>
      </w:r>
      <w:r w:rsidRPr="00992146">
        <w:rPr>
          <w:lang w:val="en-US"/>
          <w:rPrChange w:id="16705" w:author="Anusha De" w:date="2022-08-01T14:48:00Z">
            <w:rPr/>
          </w:rPrChange>
        </w:rPr>
        <w:t>impact</w:t>
      </w:r>
      <w:r w:rsidR="00F73A4C" w:rsidRPr="00992146">
        <w:rPr>
          <w:lang w:val="en-US"/>
          <w:rPrChange w:id="16706" w:author="Anusha De" w:date="2022-08-01T14:48:00Z">
            <w:rPr/>
          </w:rPrChange>
        </w:rPr>
        <w:t xml:space="preserve"> </w:t>
      </w:r>
      <w:r w:rsidRPr="00992146">
        <w:rPr>
          <w:lang w:val="en-US"/>
          <w:rPrChange w:id="16707" w:author="Anusha De" w:date="2022-08-01T14:48:00Z">
            <w:rPr/>
          </w:rPrChange>
        </w:rPr>
        <w:t>of</w:t>
      </w:r>
      <w:r w:rsidR="00F73A4C" w:rsidRPr="00992146">
        <w:rPr>
          <w:lang w:val="en-US"/>
          <w:rPrChange w:id="16708" w:author="Anusha De" w:date="2022-08-01T14:48:00Z">
            <w:rPr/>
          </w:rPrChange>
        </w:rPr>
        <w:t xml:space="preserve"> </w:t>
      </w:r>
      <w:r w:rsidRPr="00992146">
        <w:rPr>
          <w:lang w:val="en-US"/>
          <w:rPrChange w:id="16709" w:author="Anusha De" w:date="2022-08-01T14:48:00Z">
            <w:rPr/>
          </w:rPrChange>
        </w:rPr>
        <w:t>actor's</w:t>
      </w:r>
      <w:r w:rsidR="00F73A4C" w:rsidRPr="00992146">
        <w:rPr>
          <w:lang w:val="en-US"/>
          <w:rPrChange w:id="16710" w:author="Anusha De" w:date="2022-08-01T14:48:00Z">
            <w:rPr/>
          </w:rPrChange>
        </w:rPr>
        <w:t xml:space="preserve"> </w:t>
      </w:r>
      <w:r w:rsidRPr="00992146">
        <w:rPr>
          <w:lang w:val="en-US"/>
          <w:rPrChange w:id="16711" w:author="Anusha De" w:date="2022-08-01T14:48:00Z">
            <w:rPr/>
          </w:rPrChange>
        </w:rPr>
        <w:t>gender</w:t>
      </w:r>
      <w:r w:rsidR="00F73A4C" w:rsidRPr="00992146">
        <w:rPr>
          <w:lang w:val="en-US"/>
          <w:rPrChange w:id="16712" w:author="Anusha De" w:date="2022-08-01T14:48:00Z">
            <w:rPr/>
          </w:rPrChange>
        </w:rPr>
        <w:t xml:space="preserve"> </w:t>
      </w:r>
      <w:r w:rsidRPr="00992146">
        <w:rPr>
          <w:lang w:val="en-US"/>
          <w:rPrChange w:id="16713" w:author="Anusha De" w:date="2022-08-01T14:48:00Z">
            <w:rPr/>
          </w:rPrChange>
        </w:rPr>
        <w:t>on</w:t>
      </w:r>
      <w:r w:rsidR="00F73A4C" w:rsidRPr="00992146">
        <w:rPr>
          <w:lang w:val="en-US"/>
          <w:rPrChange w:id="16714" w:author="Anusha De" w:date="2022-08-01T14:48:00Z">
            <w:rPr/>
          </w:rPrChange>
        </w:rPr>
        <w:t xml:space="preserve"> </w:t>
      </w:r>
      <w:r w:rsidRPr="00992146">
        <w:rPr>
          <w:lang w:val="en-US"/>
          <w:rPrChange w:id="16715" w:author="Anusha De" w:date="2022-08-01T14:48:00Z">
            <w:rPr/>
          </w:rPrChange>
        </w:rPr>
        <w:t>their</w:t>
      </w:r>
      <w:r w:rsidR="00F73A4C" w:rsidRPr="00992146">
        <w:rPr>
          <w:lang w:val="en-US"/>
          <w:rPrChange w:id="16716" w:author="Anusha De" w:date="2022-08-01T14:48:00Z">
            <w:rPr/>
          </w:rPrChange>
        </w:rPr>
        <w:t xml:space="preserve"> </w:t>
      </w:r>
      <w:r w:rsidRPr="00992146">
        <w:rPr>
          <w:lang w:val="en-US"/>
          <w:rPrChange w:id="16717" w:author="Anusha De" w:date="2022-08-01T14:48:00Z">
            <w:rPr/>
          </w:rPrChange>
        </w:rPr>
        <w:t>self-ratings.</w:t>
      </w:r>
    </w:p>
    <w:tbl>
      <w:tblPr>
        <w:tblW w:w="5000" w:type="pct"/>
        <w:tblLayout w:type="fixed"/>
        <w:tblLook w:val="0000" w:firstRow="0" w:lastRow="0" w:firstColumn="0" w:lastColumn="0" w:noHBand="0" w:noVBand="0"/>
      </w:tblPr>
      <w:tblGrid>
        <w:gridCol w:w="2523"/>
        <w:gridCol w:w="1655"/>
        <w:gridCol w:w="1655"/>
        <w:gridCol w:w="1656"/>
        <w:gridCol w:w="1655"/>
        <w:gridCol w:w="1656"/>
      </w:tblGrid>
      <w:tr w:rsidR="00643A43" w:rsidRPr="00D6531A" w14:paraId="45522EC9" w14:textId="77777777" w:rsidTr="007F5392">
        <w:trPr>
          <w:trHeight w:val="144"/>
        </w:trPr>
        <w:tc>
          <w:tcPr>
            <w:tcW w:w="2119" w:type="dxa"/>
            <w:vMerge w:val="restart"/>
            <w:tcBorders>
              <w:top w:val="single" w:sz="4" w:space="0" w:color="auto"/>
              <w:left w:val="nil"/>
              <w:bottom w:val="nil"/>
              <w:right w:val="nil"/>
            </w:tcBorders>
            <w:shd w:val="clear" w:color="auto" w:fill="FFFFFF"/>
            <w:vAlign w:val="center"/>
          </w:tcPr>
          <w:p w14:paraId="5A146A02" w14:textId="77777777" w:rsidR="00517944" w:rsidRPr="00992146" w:rsidRDefault="00517944">
            <w:pPr>
              <w:pStyle w:val="TableParagraph"/>
              <w:rPr>
                <w:lang w:val="en-US"/>
                <w:rPrChange w:id="16718" w:author="Anusha De" w:date="2022-08-01T14:48:00Z">
                  <w:rPr/>
                </w:rPrChange>
              </w:rPr>
              <w:pPrChange w:id="16719" w:author="Steve Wiggins" w:date="2022-07-30T18:26:00Z">
                <w:pPr>
                  <w:jc w:val="both"/>
                </w:pPr>
              </w:pPrChange>
            </w:pPr>
          </w:p>
        </w:tc>
        <w:tc>
          <w:tcPr>
            <w:tcW w:w="6952" w:type="dxa"/>
            <w:gridSpan w:val="5"/>
            <w:tcBorders>
              <w:top w:val="single" w:sz="4" w:space="0" w:color="auto"/>
              <w:left w:val="nil"/>
              <w:bottom w:val="nil"/>
              <w:right w:val="nil"/>
            </w:tcBorders>
            <w:shd w:val="clear" w:color="auto" w:fill="FFFFFF"/>
            <w:vAlign w:val="center"/>
          </w:tcPr>
          <w:p w14:paraId="5C33ABC9" w14:textId="21B250FF" w:rsidR="00517944" w:rsidRPr="00992146" w:rsidRDefault="00517944">
            <w:pPr>
              <w:pStyle w:val="TableParagraph"/>
              <w:jc w:val="center"/>
              <w:rPr>
                <w:b/>
                <w:bCs/>
                <w:lang w:val="en-US"/>
                <w:rPrChange w:id="16720" w:author="Anusha De" w:date="2022-08-01T14:48:00Z">
                  <w:rPr>
                    <w:b/>
                    <w:bCs/>
                  </w:rPr>
                </w:rPrChange>
              </w:rPr>
              <w:pPrChange w:id="16721" w:author="Steve Wiggins" w:date="2022-07-30T18:26:00Z">
                <w:pPr>
                  <w:jc w:val="center"/>
                </w:pPr>
              </w:pPrChange>
            </w:pPr>
            <w:r w:rsidRPr="00992146">
              <w:rPr>
                <w:b/>
                <w:bCs/>
                <w:lang w:val="en-US"/>
                <w:rPrChange w:id="16722" w:author="Anusha De" w:date="2022-08-01T14:48:00Z">
                  <w:rPr>
                    <w:b/>
                    <w:bCs/>
                  </w:rPr>
                </w:rPrChange>
              </w:rPr>
              <w:t>Dependent</w:t>
            </w:r>
            <w:r w:rsidR="00F73A4C" w:rsidRPr="00992146">
              <w:rPr>
                <w:b/>
                <w:bCs/>
                <w:lang w:val="en-US"/>
                <w:rPrChange w:id="16723" w:author="Anusha De" w:date="2022-08-01T14:48:00Z">
                  <w:rPr>
                    <w:b/>
                    <w:bCs/>
                  </w:rPr>
                </w:rPrChange>
              </w:rPr>
              <w:t xml:space="preserve"> </w:t>
            </w:r>
            <w:r w:rsidRPr="00992146">
              <w:rPr>
                <w:b/>
                <w:bCs/>
                <w:lang w:val="en-US"/>
                <w:rPrChange w:id="16724" w:author="Anusha De" w:date="2022-08-01T14:48:00Z">
                  <w:rPr>
                    <w:b/>
                    <w:bCs/>
                  </w:rPr>
                </w:rPrChange>
              </w:rPr>
              <w:t>variable:</w:t>
            </w:r>
            <w:r w:rsidR="00F73A4C" w:rsidRPr="00992146">
              <w:rPr>
                <w:b/>
                <w:bCs/>
                <w:lang w:val="en-US"/>
                <w:rPrChange w:id="16725" w:author="Anusha De" w:date="2022-08-01T14:48:00Z">
                  <w:rPr>
                    <w:b/>
                    <w:bCs/>
                  </w:rPr>
                </w:rPrChange>
              </w:rPr>
              <w:t xml:space="preserve"> </w:t>
            </w:r>
            <w:r w:rsidRPr="00992146">
              <w:rPr>
                <w:b/>
                <w:bCs/>
                <w:lang w:val="en-US"/>
                <w:rPrChange w:id="16726" w:author="Anusha De" w:date="2022-08-01T14:48:00Z">
                  <w:rPr>
                    <w:b/>
                    <w:bCs/>
                  </w:rPr>
                </w:rPrChange>
              </w:rPr>
              <w:t>Self-ratings</w:t>
            </w:r>
            <w:r w:rsidR="00F73A4C" w:rsidRPr="00992146">
              <w:rPr>
                <w:b/>
                <w:bCs/>
                <w:lang w:val="en-US"/>
                <w:rPrChange w:id="16727" w:author="Anusha De" w:date="2022-08-01T14:48:00Z">
                  <w:rPr>
                    <w:b/>
                    <w:bCs/>
                  </w:rPr>
                </w:rPrChange>
              </w:rPr>
              <w:t xml:space="preserve"> </w:t>
            </w:r>
            <w:r w:rsidRPr="00992146">
              <w:rPr>
                <w:b/>
                <w:bCs/>
                <w:lang w:val="en-US"/>
                <w:rPrChange w:id="16728" w:author="Anusha De" w:date="2022-08-01T14:48:00Z">
                  <w:rPr>
                    <w:b/>
                    <w:bCs/>
                  </w:rPr>
                </w:rPrChange>
              </w:rPr>
              <w:t>by</w:t>
            </w:r>
            <w:r w:rsidR="00F73A4C" w:rsidRPr="00992146">
              <w:rPr>
                <w:b/>
                <w:bCs/>
                <w:lang w:val="en-US"/>
                <w:rPrChange w:id="16729" w:author="Anusha De" w:date="2022-08-01T14:48:00Z">
                  <w:rPr>
                    <w:b/>
                    <w:bCs/>
                  </w:rPr>
                </w:rPrChange>
              </w:rPr>
              <w:t xml:space="preserve"> </w:t>
            </w:r>
            <w:r w:rsidRPr="00992146">
              <w:rPr>
                <w:b/>
                <w:bCs/>
                <w:lang w:val="en-US"/>
                <w:rPrChange w:id="16730" w:author="Anusha De" w:date="2022-08-01T14:48:00Z">
                  <w:rPr>
                    <w:b/>
                    <w:bCs/>
                  </w:rPr>
                </w:rPrChange>
              </w:rPr>
              <w:t>dealers,</w:t>
            </w:r>
            <w:r w:rsidR="00F73A4C" w:rsidRPr="00992146">
              <w:rPr>
                <w:b/>
                <w:bCs/>
                <w:lang w:val="en-US"/>
                <w:rPrChange w:id="16731" w:author="Anusha De" w:date="2022-08-01T14:48:00Z">
                  <w:rPr>
                    <w:b/>
                    <w:bCs/>
                  </w:rPr>
                </w:rPrChange>
              </w:rPr>
              <w:t xml:space="preserve"> </w:t>
            </w:r>
            <w:r w:rsidRPr="00992146">
              <w:rPr>
                <w:b/>
                <w:bCs/>
                <w:lang w:val="en-US"/>
                <w:rPrChange w:id="16732" w:author="Anusha De" w:date="2022-08-01T14:48:00Z">
                  <w:rPr>
                    <w:b/>
                    <w:bCs/>
                  </w:rPr>
                </w:rPrChange>
              </w:rPr>
              <w:t>traders,</w:t>
            </w:r>
            <w:r w:rsidR="00F73A4C" w:rsidRPr="00992146">
              <w:rPr>
                <w:b/>
                <w:bCs/>
                <w:lang w:val="en-US"/>
                <w:rPrChange w:id="16733" w:author="Anusha De" w:date="2022-08-01T14:48:00Z">
                  <w:rPr>
                    <w:b/>
                    <w:bCs/>
                  </w:rPr>
                </w:rPrChange>
              </w:rPr>
              <w:t xml:space="preserve"> </w:t>
            </w:r>
            <w:r w:rsidRPr="00992146">
              <w:rPr>
                <w:b/>
                <w:bCs/>
                <w:lang w:val="en-US"/>
                <w:rPrChange w:id="16734" w:author="Anusha De" w:date="2022-08-01T14:48:00Z">
                  <w:rPr>
                    <w:b/>
                    <w:bCs/>
                  </w:rPr>
                </w:rPrChange>
              </w:rPr>
              <w:t>and</w:t>
            </w:r>
            <w:r w:rsidR="00F73A4C" w:rsidRPr="00992146">
              <w:rPr>
                <w:b/>
                <w:bCs/>
                <w:lang w:val="en-US"/>
                <w:rPrChange w:id="16735" w:author="Anusha De" w:date="2022-08-01T14:48:00Z">
                  <w:rPr>
                    <w:b/>
                    <w:bCs/>
                  </w:rPr>
                </w:rPrChange>
              </w:rPr>
              <w:t xml:space="preserve"> </w:t>
            </w:r>
            <w:r w:rsidRPr="00992146">
              <w:rPr>
                <w:b/>
                <w:bCs/>
                <w:lang w:val="en-US"/>
                <w:rPrChange w:id="16736" w:author="Anusha De" w:date="2022-08-01T14:48:00Z">
                  <w:rPr>
                    <w:b/>
                    <w:bCs/>
                  </w:rPr>
                </w:rPrChange>
              </w:rPr>
              <w:t>millers</w:t>
            </w:r>
          </w:p>
        </w:tc>
      </w:tr>
      <w:tr w:rsidR="00643A43" w:rsidRPr="00643A43" w14:paraId="0F0699F6" w14:textId="77777777" w:rsidTr="007F5392">
        <w:trPr>
          <w:trHeight w:val="144"/>
        </w:trPr>
        <w:tc>
          <w:tcPr>
            <w:tcW w:w="2119" w:type="dxa"/>
            <w:vMerge/>
            <w:tcBorders>
              <w:top w:val="nil"/>
              <w:left w:val="nil"/>
              <w:bottom w:val="nil"/>
              <w:right w:val="nil"/>
            </w:tcBorders>
            <w:shd w:val="clear" w:color="auto" w:fill="FFFFFF"/>
            <w:vAlign w:val="center"/>
          </w:tcPr>
          <w:p w14:paraId="7CD9BD04" w14:textId="77777777" w:rsidR="00517944" w:rsidRPr="00992146" w:rsidRDefault="00517944">
            <w:pPr>
              <w:pStyle w:val="TableParagraph"/>
              <w:rPr>
                <w:lang w:val="en-US"/>
                <w:rPrChange w:id="16737" w:author="Anusha De" w:date="2022-08-01T14:48:00Z">
                  <w:rPr/>
                </w:rPrChange>
              </w:rPr>
              <w:pPrChange w:id="16738" w:author="Steve Wiggins" w:date="2022-07-30T18:26:00Z">
                <w:pPr>
                  <w:jc w:val="both"/>
                </w:pPr>
              </w:pPrChange>
            </w:pPr>
          </w:p>
        </w:tc>
        <w:tc>
          <w:tcPr>
            <w:tcW w:w="1390" w:type="dxa"/>
            <w:tcBorders>
              <w:top w:val="single" w:sz="4" w:space="0" w:color="auto"/>
              <w:left w:val="nil"/>
              <w:bottom w:val="nil"/>
              <w:right w:val="nil"/>
            </w:tcBorders>
            <w:shd w:val="clear" w:color="auto" w:fill="FFFFFF"/>
            <w:vAlign w:val="center"/>
          </w:tcPr>
          <w:p w14:paraId="48354727" w14:textId="77777777" w:rsidR="00517944" w:rsidRPr="00643A43" w:rsidRDefault="00517944">
            <w:pPr>
              <w:pStyle w:val="TableParagraph"/>
              <w:jc w:val="center"/>
              <w:rPr>
                <w:b/>
                <w:bCs/>
              </w:rPr>
              <w:pPrChange w:id="16739" w:author="Steve Wiggins" w:date="2022-07-30T18:26:00Z">
                <w:pPr>
                  <w:jc w:val="center"/>
                </w:pPr>
              </w:pPrChange>
            </w:pPr>
            <w:r w:rsidRPr="00643A43">
              <w:rPr>
                <w:b/>
                <w:bCs/>
              </w:rPr>
              <w:t>Overall</w:t>
            </w:r>
          </w:p>
          <w:p w14:paraId="3EF77105" w14:textId="77777777" w:rsidR="00517944" w:rsidRPr="00643A43" w:rsidRDefault="00517944">
            <w:pPr>
              <w:pStyle w:val="TableParagraph"/>
              <w:jc w:val="center"/>
              <w:rPr>
                <w:b/>
                <w:bCs/>
              </w:rPr>
              <w:pPrChange w:id="16740" w:author="Steve Wiggins" w:date="2022-07-30T18:26:00Z">
                <w:pPr>
                  <w:jc w:val="center"/>
                </w:pPr>
              </w:pPrChange>
            </w:pPr>
            <w:r w:rsidRPr="00643A43">
              <w:rPr>
                <w:b/>
                <w:bCs/>
              </w:rPr>
              <w:t>(1)</w:t>
            </w:r>
          </w:p>
        </w:tc>
        <w:tc>
          <w:tcPr>
            <w:tcW w:w="1390" w:type="dxa"/>
            <w:tcBorders>
              <w:top w:val="single" w:sz="4" w:space="0" w:color="auto"/>
              <w:left w:val="nil"/>
              <w:bottom w:val="nil"/>
              <w:right w:val="nil"/>
            </w:tcBorders>
            <w:shd w:val="clear" w:color="auto" w:fill="FFFFFF"/>
            <w:vAlign w:val="center"/>
          </w:tcPr>
          <w:p w14:paraId="35B79C17" w14:textId="77777777" w:rsidR="00517944" w:rsidRPr="00643A43" w:rsidRDefault="00517944">
            <w:pPr>
              <w:pStyle w:val="TableParagraph"/>
              <w:jc w:val="center"/>
              <w:rPr>
                <w:b/>
                <w:bCs/>
              </w:rPr>
              <w:pPrChange w:id="16741" w:author="Steve Wiggins" w:date="2022-07-30T18:26:00Z">
                <w:pPr>
                  <w:jc w:val="center"/>
                </w:pPr>
              </w:pPrChange>
            </w:pPr>
            <w:r w:rsidRPr="00643A43">
              <w:rPr>
                <w:b/>
                <w:bCs/>
              </w:rPr>
              <w:t>Location</w:t>
            </w:r>
          </w:p>
          <w:p w14:paraId="5FEBFEF0" w14:textId="77777777" w:rsidR="00517944" w:rsidRPr="00643A43" w:rsidRDefault="00517944">
            <w:pPr>
              <w:pStyle w:val="TableParagraph"/>
              <w:jc w:val="center"/>
              <w:rPr>
                <w:b/>
                <w:bCs/>
              </w:rPr>
              <w:pPrChange w:id="16742" w:author="Steve Wiggins" w:date="2022-07-30T18:26:00Z">
                <w:pPr>
                  <w:jc w:val="center"/>
                </w:pPr>
              </w:pPrChange>
            </w:pPr>
            <w:r w:rsidRPr="00643A43">
              <w:rPr>
                <w:b/>
                <w:bCs/>
              </w:rPr>
              <w:t>(2)</w:t>
            </w:r>
          </w:p>
        </w:tc>
        <w:tc>
          <w:tcPr>
            <w:tcW w:w="1391" w:type="dxa"/>
            <w:tcBorders>
              <w:top w:val="single" w:sz="4" w:space="0" w:color="auto"/>
              <w:left w:val="nil"/>
              <w:bottom w:val="nil"/>
              <w:right w:val="nil"/>
            </w:tcBorders>
            <w:shd w:val="clear" w:color="auto" w:fill="FFFFFF"/>
            <w:vAlign w:val="center"/>
          </w:tcPr>
          <w:p w14:paraId="7BA01C31" w14:textId="77777777" w:rsidR="00517944" w:rsidRPr="00643A43" w:rsidRDefault="00517944">
            <w:pPr>
              <w:pStyle w:val="TableParagraph"/>
              <w:jc w:val="center"/>
              <w:rPr>
                <w:b/>
                <w:bCs/>
              </w:rPr>
              <w:pPrChange w:id="16743" w:author="Steve Wiggins" w:date="2022-07-30T18:26:00Z">
                <w:pPr>
                  <w:jc w:val="center"/>
                </w:pPr>
              </w:pPrChange>
            </w:pPr>
            <w:r w:rsidRPr="00643A43">
              <w:rPr>
                <w:b/>
                <w:bCs/>
              </w:rPr>
              <w:t>Quality</w:t>
            </w:r>
          </w:p>
          <w:p w14:paraId="4866904B" w14:textId="77777777" w:rsidR="00517944" w:rsidRPr="00643A43" w:rsidRDefault="00517944">
            <w:pPr>
              <w:pStyle w:val="TableParagraph"/>
              <w:jc w:val="center"/>
              <w:rPr>
                <w:b/>
                <w:bCs/>
              </w:rPr>
              <w:pPrChange w:id="16744" w:author="Steve Wiggins" w:date="2022-07-30T18:26:00Z">
                <w:pPr>
                  <w:jc w:val="center"/>
                </w:pPr>
              </w:pPrChange>
            </w:pPr>
            <w:r w:rsidRPr="00643A43">
              <w:rPr>
                <w:b/>
                <w:bCs/>
              </w:rPr>
              <w:t>(3)</w:t>
            </w:r>
          </w:p>
        </w:tc>
        <w:tc>
          <w:tcPr>
            <w:tcW w:w="1390" w:type="dxa"/>
            <w:tcBorders>
              <w:top w:val="single" w:sz="4" w:space="0" w:color="auto"/>
              <w:left w:val="nil"/>
              <w:bottom w:val="nil"/>
              <w:right w:val="nil"/>
            </w:tcBorders>
            <w:shd w:val="clear" w:color="auto" w:fill="FFFFFF"/>
            <w:vAlign w:val="center"/>
          </w:tcPr>
          <w:p w14:paraId="21BA56E7" w14:textId="77777777" w:rsidR="00517944" w:rsidRPr="00643A43" w:rsidRDefault="00517944">
            <w:pPr>
              <w:pStyle w:val="TableParagraph"/>
              <w:jc w:val="center"/>
              <w:rPr>
                <w:b/>
                <w:bCs/>
              </w:rPr>
              <w:pPrChange w:id="16745" w:author="Steve Wiggins" w:date="2022-07-30T18:26:00Z">
                <w:pPr>
                  <w:jc w:val="center"/>
                </w:pPr>
              </w:pPrChange>
            </w:pPr>
            <w:r w:rsidRPr="00643A43">
              <w:rPr>
                <w:b/>
                <w:bCs/>
              </w:rPr>
              <w:t>Price</w:t>
            </w:r>
          </w:p>
          <w:p w14:paraId="04A4A49A" w14:textId="77777777" w:rsidR="00517944" w:rsidRPr="00643A43" w:rsidRDefault="00517944">
            <w:pPr>
              <w:pStyle w:val="TableParagraph"/>
              <w:jc w:val="center"/>
              <w:rPr>
                <w:b/>
                <w:bCs/>
              </w:rPr>
              <w:pPrChange w:id="16746" w:author="Steve Wiggins" w:date="2022-07-30T18:26:00Z">
                <w:pPr>
                  <w:jc w:val="center"/>
                </w:pPr>
              </w:pPrChange>
            </w:pPr>
            <w:r w:rsidRPr="00643A43">
              <w:rPr>
                <w:b/>
                <w:bCs/>
              </w:rPr>
              <w:t>(4)</w:t>
            </w:r>
          </w:p>
        </w:tc>
        <w:tc>
          <w:tcPr>
            <w:tcW w:w="1391" w:type="dxa"/>
            <w:tcBorders>
              <w:top w:val="single" w:sz="4" w:space="0" w:color="auto"/>
              <w:left w:val="nil"/>
              <w:bottom w:val="nil"/>
              <w:right w:val="nil"/>
            </w:tcBorders>
            <w:shd w:val="clear" w:color="auto" w:fill="FFFFFF"/>
            <w:vAlign w:val="center"/>
          </w:tcPr>
          <w:p w14:paraId="3B4B62C4" w14:textId="77777777" w:rsidR="00517944" w:rsidRPr="00643A43" w:rsidRDefault="00517944">
            <w:pPr>
              <w:pStyle w:val="TableParagraph"/>
              <w:jc w:val="center"/>
              <w:rPr>
                <w:b/>
                <w:bCs/>
              </w:rPr>
              <w:pPrChange w:id="16747" w:author="Steve Wiggins" w:date="2022-07-30T18:26:00Z">
                <w:pPr>
                  <w:jc w:val="center"/>
                </w:pPr>
              </w:pPrChange>
            </w:pPr>
            <w:r w:rsidRPr="00643A43">
              <w:rPr>
                <w:b/>
                <w:bCs/>
              </w:rPr>
              <w:t>Reputation</w:t>
            </w:r>
          </w:p>
          <w:p w14:paraId="5618C33B" w14:textId="77777777" w:rsidR="00517944" w:rsidRPr="00643A43" w:rsidRDefault="00517944">
            <w:pPr>
              <w:pStyle w:val="TableParagraph"/>
              <w:jc w:val="center"/>
              <w:rPr>
                <w:b/>
                <w:bCs/>
              </w:rPr>
              <w:pPrChange w:id="16748" w:author="Steve Wiggins" w:date="2022-07-30T18:26:00Z">
                <w:pPr>
                  <w:jc w:val="center"/>
                </w:pPr>
              </w:pPrChange>
            </w:pPr>
            <w:r w:rsidRPr="00643A43">
              <w:rPr>
                <w:b/>
                <w:bCs/>
              </w:rPr>
              <w:t>(5)</w:t>
            </w:r>
          </w:p>
        </w:tc>
      </w:tr>
      <w:tr w:rsidR="00643A43" w:rsidRPr="00643A43" w14:paraId="24FA5F01" w14:textId="77777777" w:rsidTr="007F5392">
        <w:trPr>
          <w:trHeight w:val="144"/>
        </w:trPr>
        <w:tc>
          <w:tcPr>
            <w:tcW w:w="2119" w:type="dxa"/>
            <w:tcBorders>
              <w:top w:val="single" w:sz="4" w:space="0" w:color="auto"/>
              <w:left w:val="nil"/>
              <w:right w:val="nil"/>
            </w:tcBorders>
            <w:shd w:val="clear" w:color="auto" w:fill="FFFFFF"/>
          </w:tcPr>
          <w:p w14:paraId="0B4D1896" w14:textId="77777777" w:rsidR="00517944" w:rsidRPr="00643A43" w:rsidRDefault="00517944">
            <w:pPr>
              <w:pStyle w:val="TableParagraph"/>
              <w:pPrChange w:id="16749" w:author="Steve Wiggins" w:date="2022-07-30T18:26:00Z">
                <w:pPr/>
              </w:pPrChange>
            </w:pPr>
            <w:r w:rsidRPr="00643A43">
              <w:t>Constant</w:t>
            </w:r>
          </w:p>
        </w:tc>
        <w:tc>
          <w:tcPr>
            <w:tcW w:w="1390" w:type="dxa"/>
            <w:tcBorders>
              <w:top w:val="single" w:sz="4" w:space="0" w:color="auto"/>
              <w:left w:val="nil"/>
              <w:right w:val="nil"/>
            </w:tcBorders>
            <w:shd w:val="clear" w:color="auto" w:fill="FFFFFF"/>
          </w:tcPr>
          <w:p w14:paraId="1815C028" w14:textId="77777777" w:rsidR="00517944" w:rsidRPr="00643A43" w:rsidRDefault="00517944">
            <w:pPr>
              <w:pStyle w:val="TableParagraph"/>
              <w:jc w:val="center"/>
              <w:pPrChange w:id="16750" w:author="Steve Wiggins" w:date="2022-07-30T18:26:00Z">
                <w:pPr>
                  <w:jc w:val="center"/>
                </w:pPr>
              </w:pPrChange>
            </w:pPr>
            <w:r w:rsidRPr="00643A43">
              <w:t>4.063</w:t>
            </w:r>
          </w:p>
          <w:p w14:paraId="27B4D808" w14:textId="157981BF" w:rsidR="00517944" w:rsidRPr="00643A43" w:rsidRDefault="00517944">
            <w:pPr>
              <w:pStyle w:val="TableParagraph"/>
              <w:jc w:val="center"/>
              <w:pPrChange w:id="16751" w:author="Steve Wiggins" w:date="2022-07-30T18:26:00Z">
                <w:pPr>
                  <w:jc w:val="center"/>
                </w:pPr>
              </w:pPrChange>
            </w:pPr>
            <w:r w:rsidRPr="00643A43">
              <w:t>(0.092)</w:t>
            </w:r>
          </w:p>
        </w:tc>
        <w:tc>
          <w:tcPr>
            <w:tcW w:w="1390" w:type="dxa"/>
            <w:tcBorders>
              <w:top w:val="single" w:sz="4" w:space="0" w:color="auto"/>
              <w:left w:val="nil"/>
              <w:right w:val="nil"/>
            </w:tcBorders>
            <w:shd w:val="clear" w:color="auto" w:fill="FFFFFF"/>
          </w:tcPr>
          <w:p w14:paraId="0CE9EC23" w14:textId="77777777" w:rsidR="00517944" w:rsidRPr="00643A43" w:rsidRDefault="00517944">
            <w:pPr>
              <w:pStyle w:val="TableParagraph"/>
              <w:jc w:val="center"/>
              <w:pPrChange w:id="16752" w:author="Steve Wiggins" w:date="2022-07-30T18:26:00Z">
                <w:pPr>
                  <w:jc w:val="center"/>
                </w:pPr>
              </w:pPrChange>
            </w:pPr>
            <w:r w:rsidRPr="00643A43">
              <w:t>3.708</w:t>
            </w:r>
          </w:p>
          <w:p w14:paraId="5FD084D2" w14:textId="0514ABA6" w:rsidR="00517944" w:rsidRPr="00643A43" w:rsidRDefault="00517944">
            <w:pPr>
              <w:pStyle w:val="TableParagraph"/>
              <w:jc w:val="center"/>
              <w:pPrChange w:id="16753" w:author="Steve Wiggins" w:date="2022-07-30T18:26:00Z">
                <w:pPr>
                  <w:jc w:val="center"/>
                </w:pPr>
              </w:pPrChange>
            </w:pPr>
            <w:r w:rsidRPr="00643A43">
              <w:t>(0.163)</w:t>
            </w:r>
          </w:p>
        </w:tc>
        <w:tc>
          <w:tcPr>
            <w:tcW w:w="1391" w:type="dxa"/>
            <w:tcBorders>
              <w:top w:val="single" w:sz="4" w:space="0" w:color="auto"/>
              <w:left w:val="nil"/>
              <w:right w:val="nil"/>
            </w:tcBorders>
            <w:shd w:val="clear" w:color="auto" w:fill="FFFFFF"/>
          </w:tcPr>
          <w:p w14:paraId="54BB03FC" w14:textId="77777777" w:rsidR="00517944" w:rsidRPr="00643A43" w:rsidRDefault="00517944">
            <w:pPr>
              <w:pStyle w:val="TableParagraph"/>
              <w:jc w:val="center"/>
              <w:pPrChange w:id="16754" w:author="Steve Wiggins" w:date="2022-07-30T18:26:00Z">
                <w:pPr>
                  <w:jc w:val="center"/>
                </w:pPr>
              </w:pPrChange>
            </w:pPr>
            <w:r w:rsidRPr="00643A43">
              <w:t>3.883</w:t>
            </w:r>
          </w:p>
          <w:p w14:paraId="5D8444EE" w14:textId="2594BC55" w:rsidR="00517944" w:rsidRPr="00643A43" w:rsidRDefault="00517944">
            <w:pPr>
              <w:pStyle w:val="TableParagraph"/>
              <w:jc w:val="center"/>
              <w:pPrChange w:id="16755" w:author="Steve Wiggins" w:date="2022-07-30T18:26:00Z">
                <w:pPr>
                  <w:jc w:val="center"/>
                </w:pPr>
              </w:pPrChange>
            </w:pPr>
            <w:r w:rsidRPr="00643A43">
              <w:t>(0.142)</w:t>
            </w:r>
          </w:p>
        </w:tc>
        <w:tc>
          <w:tcPr>
            <w:tcW w:w="1390" w:type="dxa"/>
            <w:tcBorders>
              <w:top w:val="single" w:sz="4" w:space="0" w:color="auto"/>
              <w:left w:val="nil"/>
              <w:right w:val="nil"/>
            </w:tcBorders>
            <w:shd w:val="clear" w:color="auto" w:fill="FFFFFF"/>
          </w:tcPr>
          <w:p w14:paraId="55F23575" w14:textId="77777777" w:rsidR="00517944" w:rsidRPr="00643A43" w:rsidRDefault="00517944">
            <w:pPr>
              <w:pStyle w:val="TableParagraph"/>
              <w:jc w:val="center"/>
              <w:pPrChange w:id="16756" w:author="Steve Wiggins" w:date="2022-07-30T18:26:00Z">
                <w:pPr>
                  <w:jc w:val="center"/>
                </w:pPr>
              </w:pPrChange>
            </w:pPr>
            <w:r w:rsidRPr="00643A43">
              <w:t>3.843</w:t>
            </w:r>
          </w:p>
          <w:p w14:paraId="365533BB" w14:textId="26236370" w:rsidR="00517944" w:rsidRPr="00643A43" w:rsidRDefault="00517944">
            <w:pPr>
              <w:pStyle w:val="TableParagraph"/>
              <w:jc w:val="center"/>
              <w:pPrChange w:id="16757" w:author="Steve Wiggins" w:date="2022-07-30T18:26:00Z">
                <w:pPr>
                  <w:jc w:val="center"/>
                </w:pPr>
              </w:pPrChange>
            </w:pPr>
            <w:r w:rsidRPr="00643A43">
              <w:t>(0</w:t>
            </w:r>
            <w:r w:rsidR="00156C15" w:rsidRPr="00643A43">
              <w:rPr>
                <w:rFonts w:ascii="Arial" w:hAnsi="Arial"/>
              </w:rPr>
              <w:t>.</w:t>
            </w:r>
            <w:r w:rsidRPr="00643A43">
              <w:t>16)</w:t>
            </w:r>
          </w:p>
        </w:tc>
        <w:tc>
          <w:tcPr>
            <w:tcW w:w="1391" w:type="dxa"/>
            <w:tcBorders>
              <w:top w:val="single" w:sz="4" w:space="0" w:color="auto"/>
              <w:left w:val="nil"/>
              <w:right w:val="nil"/>
            </w:tcBorders>
            <w:shd w:val="clear" w:color="auto" w:fill="FFFFFF"/>
          </w:tcPr>
          <w:p w14:paraId="73ACDB12" w14:textId="77777777" w:rsidR="00517944" w:rsidRPr="00643A43" w:rsidRDefault="00517944">
            <w:pPr>
              <w:pStyle w:val="TableParagraph"/>
              <w:jc w:val="center"/>
              <w:pPrChange w:id="16758" w:author="Steve Wiggins" w:date="2022-07-30T18:26:00Z">
                <w:pPr>
                  <w:jc w:val="center"/>
                </w:pPr>
              </w:pPrChange>
            </w:pPr>
            <w:r w:rsidRPr="00643A43">
              <w:t>4.441</w:t>
            </w:r>
          </w:p>
          <w:p w14:paraId="7DAE5B88" w14:textId="47A8BA8C" w:rsidR="00517944" w:rsidRPr="00643A43" w:rsidRDefault="00517944">
            <w:pPr>
              <w:pStyle w:val="TableParagraph"/>
              <w:jc w:val="center"/>
              <w:pPrChange w:id="16759" w:author="Steve Wiggins" w:date="2022-07-30T18:26:00Z">
                <w:pPr>
                  <w:jc w:val="center"/>
                </w:pPr>
              </w:pPrChange>
            </w:pPr>
            <w:r w:rsidRPr="00643A43">
              <w:t>(0</w:t>
            </w:r>
            <w:r w:rsidR="00156C15" w:rsidRPr="00643A43">
              <w:rPr>
                <w:rFonts w:ascii="Arial" w:hAnsi="Arial"/>
              </w:rPr>
              <w:t>.</w:t>
            </w:r>
            <w:r w:rsidRPr="00643A43">
              <w:t>14)</w:t>
            </w:r>
          </w:p>
        </w:tc>
      </w:tr>
      <w:tr w:rsidR="00643A43" w:rsidRPr="00643A43" w14:paraId="7E2D6851" w14:textId="77777777" w:rsidTr="007F5392">
        <w:trPr>
          <w:trHeight w:val="144"/>
        </w:trPr>
        <w:tc>
          <w:tcPr>
            <w:tcW w:w="2119" w:type="dxa"/>
            <w:tcBorders>
              <w:top w:val="nil"/>
              <w:left w:val="nil"/>
              <w:right w:val="nil"/>
            </w:tcBorders>
            <w:shd w:val="clear" w:color="auto" w:fill="FFFFFF"/>
          </w:tcPr>
          <w:p w14:paraId="19CAADF0" w14:textId="0DF1EAB0" w:rsidR="00517944" w:rsidRPr="00643A43" w:rsidRDefault="00517944">
            <w:pPr>
              <w:pStyle w:val="TableParagraph"/>
              <w:pPrChange w:id="16760" w:author="Steve Wiggins" w:date="2022-07-30T18:26:00Z">
                <w:pPr/>
              </w:pPrChange>
            </w:pPr>
            <w:r w:rsidRPr="00643A43">
              <w:t>Actor</w:t>
            </w:r>
            <w:r w:rsidR="00F73A4C" w:rsidRPr="00643A43">
              <w:t xml:space="preserve"> </w:t>
            </w:r>
            <w:r w:rsidRPr="00643A43">
              <w:t>is</w:t>
            </w:r>
            <w:r w:rsidR="00F73A4C" w:rsidRPr="00643A43">
              <w:t xml:space="preserve"> </w:t>
            </w:r>
            <w:r w:rsidRPr="00643A43">
              <w:t>female</w:t>
            </w:r>
          </w:p>
        </w:tc>
        <w:tc>
          <w:tcPr>
            <w:tcW w:w="1390" w:type="dxa"/>
            <w:tcBorders>
              <w:top w:val="nil"/>
              <w:left w:val="nil"/>
              <w:right w:val="nil"/>
            </w:tcBorders>
            <w:shd w:val="clear" w:color="auto" w:fill="FFFFFF"/>
          </w:tcPr>
          <w:p w14:paraId="7D8D3432" w14:textId="77777777" w:rsidR="00517944" w:rsidRPr="00643A43" w:rsidRDefault="00517944">
            <w:pPr>
              <w:pStyle w:val="TableParagraph"/>
              <w:jc w:val="center"/>
              <w:pPrChange w:id="16761" w:author="Steve Wiggins" w:date="2022-07-30T18:26:00Z">
                <w:pPr>
                  <w:jc w:val="center"/>
                </w:pPr>
              </w:pPrChange>
            </w:pPr>
            <w:r w:rsidRPr="00643A43">
              <w:t>0.003</w:t>
            </w:r>
          </w:p>
          <w:p w14:paraId="0F7F8D55" w14:textId="2D184A8A" w:rsidR="00517944" w:rsidRPr="00643A43" w:rsidRDefault="00517944">
            <w:pPr>
              <w:pStyle w:val="TableParagraph"/>
              <w:jc w:val="center"/>
              <w:pPrChange w:id="16762" w:author="Steve Wiggins" w:date="2022-07-30T18:26:00Z">
                <w:pPr>
                  <w:jc w:val="center"/>
                </w:pPr>
              </w:pPrChange>
            </w:pPr>
            <w:r w:rsidRPr="00643A43">
              <w:t>(0.086)</w:t>
            </w:r>
          </w:p>
        </w:tc>
        <w:tc>
          <w:tcPr>
            <w:tcW w:w="1390" w:type="dxa"/>
            <w:tcBorders>
              <w:top w:val="nil"/>
              <w:left w:val="nil"/>
              <w:right w:val="nil"/>
            </w:tcBorders>
            <w:shd w:val="clear" w:color="auto" w:fill="FFFFFF"/>
          </w:tcPr>
          <w:p w14:paraId="00590221" w14:textId="77777777" w:rsidR="00517944" w:rsidRPr="00643A43" w:rsidRDefault="00517944">
            <w:pPr>
              <w:pStyle w:val="TableParagraph"/>
              <w:jc w:val="center"/>
              <w:pPrChange w:id="16763" w:author="Steve Wiggins" w:date="2022-07-30T18:26:00Z">
                <w:pPr>
                  <w:jc w:val="center"/>
                </w:pPr>
              </w:pPrChange>
            </w:pPr>
            <w:r w:rsidRPr="00643A43">
              <w:rPr>
                <w:rFonts w:ascii="Arial" w:hAnsi="Arial"/>
              </w:rPr>
              <w:t>−</w:t>
            </w:r>
            <w:r w:rsidRPr="00643A43">
              <w:t>0.107</w:t>
            </w:r>
          </w:p>
          <w:p w14:paraId="2B5DB1C0" w14:textId="71B35618" w:rsidR="00517944" w:rsidRPr="00643A43" w:rsidRDefault="00517944">
            <w:pPr>
              <w:pStyle w:val="TableParagraph"/>
              <w:jc w:val="center"/>
              <w:pPrChange w:id="16764" w:author="Steve Wiggins" w:date="2022-07-30T18:26:00Z">
                <w:pPr>
                  <w:jc w:val="center"/>
                </w:pPr>
              </w:pPrChange>
            </w:pPr>
            <w:r w:rsidRPr="00643A43">
              <w:t>(0.153)</w:t>
            </w:r>
          </w:p>
        </w:tc>
        <w:tc>
          <w:tcPr>
            <w:tcW w:w="1391" w:type="dxa"/>
            <w:tcBorders>
              <w:top w:val="nil"/>
              <w:left w:val="nil"/>
              <w:right w:val="nil"/>
            </w:tcBorders>
            <w:shd w:val="clear" w:color="auto" w:fill="FFFFFF"/>
          </w:tcPr>
          <w:p w14:paraId="470DDF58" w14:textId="77777777" w:rsidR="00517944" w:rsidRPr="00643A43" w:rsidRDefault="00517944">
            <w:pPr>
              <w:pStyle w:val="TableParagraph"/>
              <w:jc w:val="center"/>
              <w:pPrChange w:id="16765" w:author="Steve Wiggins" w:date="2022-07-30T18:26:00Z">
                <w:pPr>
                  <w:jc w:val="center"/>
                </w:pPr>
              </w:pPrChange>
            </w:pPr>
            <w:r w:rsidRPr="00643A43">
              <w:t>0.216</w:t>
            </w:r>
          </w:p>
          <w:p w14:paraId="4478CB3F" w14:textId="7A3E2083" w:rsidR="00517944" w:rsidRPr="00643A43" w:rsidRDefault="00517944">
            <w:pPr>
              <w:pStyle w:val="TableParagraph"/>
              <w:jc w:val="center"/>
              <w:pPrChange w:id="16766" w:author="Steve Wiggins" w:date="2022-07-30T18:26:00Z">
                <w:pPr>
                  <w:jc w:val="center"/>
                </w:pPr>
              </w:pPrChange>
            </w:pPr>
            <w:r w:rsidRPr="00643A43">
              <w:t>(0.133)</w:t>
            </w:r>
          </w:p>
        </w:tc>
        <w:tc>
          <w:tcPr>
            <w:tcW w:w="1390" w:type="dxa"/>
            <w:tcBorders>
              <w:top w:val="nil"/>
              <w:left w:val="nil"/>
              <w:right w:val="nil"/>
            </w:tcBorders>
            <w:shd w:val="clear" w:color="auto" w:fill="FFFFFF"/>
          </w:tcPr>
          <w:p w14:paraId="315B4F98" w14:textId="77777777" w:rsidR="00517944" w:rsidRPr="00643A43" w:rsidRDefault="00517944">
            <w:pPr>
              <w:pStyle w:val="TableParagraph"/>
              <w:jc w:val="center"/>
              <w:pPrChange w:id="16767" w:author="Steve Wiggins" w:date="2022-07-30T18:26:00Z">
                <w:pPr>
                  <w:jc w:val="center"/>
                </w:pPr>
              </w:pPrChange>
            </w:pPr>
            <w:r w:rsidRPr="00643A43">
              <w:t>0.153</w:t>
            </w:r>
          </w:p>
          <w:p w14:paraId="691A0813" w14:textId="3DDE6D19" w:rsidR="00517944" w:rsidRPr="00643A43" w:rsidRDefault="00517944">
            <w:pPr>
              <w:pStyle w:val="TableParagraph"/>
              <w:jc w:val="center"/>
              <w:pPrChange w:id="16768" w:author="Steve Wiggins" w:date="2022-07-30T18:26:00Z">
                <w:pPr>
                  <w:jc w:val="center"/>
                </w:pPr>
              </w:pPrChange>
            </w:pPr>
            <w:r w:rsidRPr="00643A43">
              <w:t>(0</w:t>
            </w:r>
            <w:r w:rsidR="003C0206" w:rsidRPr="00643A43">
              <w:rPr>
                <w:rFonts w:ascii="Arial" w:hAnsi="Arial"/>
              </w:rPr>
              <w:t>.</w:t>
            </w:r>
            <w:r w:rsidRPr="00643A43">
              <w:t>15)</w:t>
            </w:r>
          </w:p>
        </w:tc>
        <w:tc>
          <w:tcPr>
            <w:tcW w:w="1391" w:type="dxa"/>
            <w:tcBorders>
              <w:top w:val="nil"/>
              <w:left w:val="nil"/>
              <w:right w:val="nil"/>
            </w:tcBorders>
            <w:shd w:val="clear" w:color="auto" w:fill="FFFFFF"/>
          </w:tcPr>
          <w:p w14:paraId="7E79735C" w14:textId="77777777" w:rsidR="00517944" w:rsidRPr="00643A43" w:rsidRDefault="00517944">
            <w:pPr>
              <w:pStyle w:val="TableParagraph"/>
              <w:jc w:val="center"/>
              <w:pPrChange w:id="16769" w:author="Steve Wiggins" w:date="2022-07-30T18:26:00Z">
                <w:pPr>
                  <w:jc w:val="center"/>
                </w:pPr>
              </w:pPrChange>
            </w:pPr>
            <w:r w:rsidRPr="00643A43">
              <w:rPr>
                <w:rFonts w:ascii="Arial" w:hAnsi="Arial"/>
              </w:rPr>
              <w:t>−</w:t>
            </w:r>
            <w:r w:rsidRPr="00643A43">
              <w:t>0.105</w:t>
            </w:r>
          </w:p>
          <w:p w14:paraId="26B4B917" w14:textId="144B7DF8" w:rsidR="00517944" w:rsidRPr="00643A43" w:rsidRDefault="00517944">
            <w:pPr>
              <w:pStyle w:val="TableParagraph"/>
              <w:jc w:val="center"/>
              <w:pPrChange w:id="16770" w:author="Steve Wiggins" w:date="2022-07-30T18:26:00Z">
                <w:pPr>
                  <w:jc w:val="center"/>
                </w:pPr>
              </w:pPrChange>
            </w:pPr>
            <w:r w:rsidRPr="00643A43">
              <w:t>(0.131)</w:t>
            </w:r>
          </w:p>
        </w:tc>
      </w:tr>
      <w:tr w:rsidR="00643A43" w:rsidRPr="00643A43" w14:paraId="623CC8E4" w14:textId="77777777" w:rsidTr="007F5392">
        <w:trPr>
          <w:trHeight w:val="144"/>
        </w:trPr>
        <w:tc>
          <w:tcPr>
            <w:tcW w:w="2119" w:type="dxa"/>
            <w:tcBorders>
              <w:top w:val="nil"/>
              <w:left w:val="nil"/>
              <w:right w:val="nil"/>
            </w:tcBorders>
            <w:shd w:val="clear" w:color="auto" w:fill="FFFFFF"/>
          </w:tcPr>
          <w:p w14:paraId="6743A7AC" w14:textId="67045E7D" w:rsidR="00517944" w:rsidRPr="00643A43" w:rsidRDefault="00517944">
            <w:pPr>
              <w:pStyle w:val="TableParagraph"/>
              <w:pPrChange w:id="16771" w:author="Steve Wiggins" w:date="2022-07-30T18:26:00Z">
                <w:pPr/>
              </w:pPrChange>
            </w:pPr>
            <w:r w:rsidRPr="00643A43">
              <w:t>Actor’s</w:t>
            </w:r>
            <w:r w:rsidR="00F73A4C" w:rsidRPr="00643A43">
              <w:t xml:space="preserve"> </w:t>
            </w:r>
            <w:r w:rsidRPr="00643A43">
              <w:t>age</w:t>
            </w:r>
          </w:p>
          <w:p w14:paraId="03BCB04E" w14:textId="67A8E812" w:rsidR="00517944" w:rsidRPr="00643A43" w:rsidRDefault="00517944">
            <w:pPr>
              <w:pStyle w:val="TableParagraph"/>
              <w:pPrChange w:id="16772" w:author="Steve Wiggins" w:date="2022-07-30T18:26:00Z">
                <w:pPr/>
              </w:pPrChange>
            </w:pPr>
            <w:r w:rsidRPr="00643A43">
              <w:t>(in</w:t>
            </w:r>
            <w:r w:rsidR="00F73A4C" w:rsidRPr="00643A43">
              <w:t xml:space="preserve"> </w:t>
            </w:r>
            <w:r w:rsidRPr="00643A43">
              <w:t>years)</w:t>
            </w:r>
          </w:p>
        </w:tc>
        <w:tc>
          <w:tcPr>
            <w:tcW w:w="1390" w:type="dxa"/>
            <w:tcBorders>
              <w:top w:val="nil"/>
              <w:left w:val="nil"/>
              <w:right w:val="nil"/>
            </w:tcBorders>
            <w:shd w:val="clear" w:color="auto" w:fill="FFFFFF"/>
          </w:tcPr>
          <w:p w14:paraId="7EFB8F3C" w14:textId="77777777" w:rsidR="00517944" w:rsidRPr="00643A43" w:rsidRDefault="00517944">
            <w:pPr>
              <w:pStyle w:val="TableParagraph"/>
              <w:jc w:val="center"/>
              <w:pPrChange w:id="16773" w:author="Steve Wiggins" w:date="2022-07-30T18:26:00Z">
                <w:pPr>
                  <w:jc w:val="center"/>
                </w:pPr>
              </w:pPrChange>
            </w:pPr>
            <w:r w:rsidRPr="00643A43">
              <w:t>0</w:t>
            </w:r>
          </w:p>
          <w:p w14:paraId="78C44619" w14:textId="13B2DC06" w:rsidR="00517944" w:rsidRPr="00643A43" w:rsidRDefault="00517944">
            <w:pPr>
              <w:pStyle w:val="TableParagraph"/>
              <w:jc w:val="center"/>
              <w:pPrChange w:id="16774" w:author="Steve Wiggins" w:date="2022-07-30T18:26:00Z">
                <w:pPr>
                  <w:jc w:val="center"/>
                </w:pPr>
              </w:pPrChange>
            </w:pPr>
            <w:r w:rsidRPr="00643A43">
              <w:t>(0.002)</w:t>
            </w:r>
          </w:p>
        </w:tc>
        <w:tc>
          <w:tcPr>
            <w:tcW w:w="1390" w:type="dxa"/>
            <w:tcBorders>
              <w:top w:val="nil"/>
              <w:left w:val="nil"/>
              <w:right w:val="nil"/>
            </w:tcBorders>
            <w:shd w:val="clear" w:color="auto" w:fill="FFFFFF"/>
          </w:tcPr>
          <w:p w14:paraId="3B60AAF5" w14:textId="77777777" w:rsidR="00517944" w:rsidRPr="00643A43" w:rsidRDefault="00517944">
            <w:pPr>
              <w:pStyle w:val="TableParagraph"/>
              <w:jc w:val="center"/>
              <w:pPrChange w:id="16775" w:author="Steve Wiggins" w:date="2022-07-30T18:26:00Z">
                <w:pPr>
                  <w:jc w:val="center"/>
                </w:pPr>
              </w:pPrChange>
            </w:pPr>
            <w:r w:rsidRPr="00643A43">
              <w:t>0.008**</w:t>
            </w:r>
          </w:p>
          <w:p w14:paraId="1CC21BE7" w14:textId="068B425D" w:rsidR="00517944" w:rsidRPr="00643A43" w:rsidRDefault="00517944">
            <w:pPr>
              <w:pStyle w:val="TableParagraph"/>
              <w:jc w:val="center"/>
              <w:pPrChange w:id="16776" w:author="Steve Wiggins" w:date="2022-07-30T18:26:00Z">
                <w:pPr>
                  <w:jc w:val="center"/>
                </w:pPr>
              </w:pPrChange>
            </w:pPr>
            <w:r w:rsidRPr="00643A43">
              <w:t>(0.003)</w:t>
            </w:r>
          </w:p>
        </w:tc>
        <w:tc>
          <w:tcPr>
            <w:tcW w:w="1391" w:type="dxa"/>
            <w:tcBorders>
              <w:top w:val="nil"/>
              <w:left w:val="nil"/>
              <w:right w:val="nil"/>
            </w:tcBorders>
            <w:shd w:val="clear" w:color="auto" w:fill="FFFFFF"/>
          </w:tcPr>
          <w:p w14:paraId="1ED2A2C0" w14:textId="77777777" w:rsidR="00517944" w:rsidRPr="00643A43" w:rsidRDefault="00517944">
            <w:pPr>
              <w:pStyle w:val="TableParagraph"/>
              <w:jc w:val="center"/>
              <w:pPrChange w:id="16777" w:author="Steve Wiggins" w:date="2022-07-30T18:26:00Z">
                <w:pPr>
                  <w:jc w:val="center"/>
                </w:pPr>
              </w:pPrChange>
            </w:pPr>
            <w:r w:rsidRPr="00643A43">
              <w:rPr>
                <w:rFonts w:ascii="Arial" w:hAnsi="Arial"/>
              </w:rPr>
              <w:t>−</w:t>
            </w:r>
            <w:r w:rsidRPr="00643A43">
              <w:t>0.001</w:t>
            </w:r>
          </w:p>
          <w:p w14:paraId="5DB53945" w14:textId="11BA4F8F" w:rsidR="00517944" w:rsidRPr="00643A43" w:rsidRDefault="00517944">
            <w:pPr>
              <w:pStyle w:val="TableParagraph"/>
              <w:jc w:val="center"/>
              <w:pPrChange w:id="16778" w:author="Steve Wiggins" w:date="2022-07-30T18:26:00Z">
                <w:pPr>
                  <w:jc w:val="center"/>
                </w:pPr>
              </w:pPrChange>
            </w:pPr>
            <w:r w:rsidRPr="00643A43">
              <w:t>(0.003)</w:t>
            </w:r>
          </w:p>
        </w:tc>
        <w:tc>
          <w:tcPr>
            <w:tcW w:w="1390" w:type="dxa"/>
            <w:tcBorders>
              <w:top w:val="nil"/>
              <w:left w:val="nil"/>
              <w:right w:val="nil"/>
            </w:tcBorders>
            <w:shd w:val="clear" w:color="auto" w:fill="FFFFFF"/>
          </w:tcPr>
          <w:p w14:paraId="1FC13762" w14:textId="77777777" w:rsidR="00517944" w:rsidRPr="00643A43" w:rsidRDefault="00517944">
            <w:pPr>
              <w:pStyle w:val="TableParagraph"/>
              <w:jc w:val="center"/>
              <w:pPrChange w:id="16779" w:author="Steve Wiggins" w:date="2022-07-30T18:26:00Z">
                <w:pPr>
                  <w:jc w:val="center"/>
                </w:pPr>
              </w:pPrChange>
            </w:pPr>
            <w:r w:rsidRPr="00643A43">
              <w:rPr>
                <w:rFonts w:ascii="Arial" w:hAnsi="Arial"/>
              </w:rPr>
              <w:t>−</w:t>
            </w:r>
            <w:r w:rsidRPr="00643A43">
              <w:t>0.001</w:t>
            </w:r>
          </w:p>
          <w:p w14:paraId="0C62E96E" w14:textId="52765EFA" w:rsidR="00517944" w:rsidRPr="00643A43" w:rsidRDefault="00517944">
            <w:pPr>
              <w:pStyle w:val="TableParagraph"/>
              <w:jc w:val="center"/>
              <w:pPrChange w:id="16780" w:author="Steve Wiggins" w:date="2022-07-30T18:26:00Z">
                <w:pPr>
                  <w:jc w:val="center"/>
                </w:pPr>
              </w:pPrChange>
            </w:pPr>
            <w:r w:rsidRPr="00643A43">
              <w:t>(0.003)</w:t>
            </w:r>
          </w:p>
        </w:tc>
        <w:tc>
          <w:tcPr>
            <w:tcW w:w="1391" w:type="dxa"/>
            <w:tcBorders>
              <w:top w:val="nil"/>
              <w:left w:val="nil"/>
              <w:right w:val="nil"/>
            </w:tcBorders>
            <w:shd w:val="clear" w:color="auto" w:fill="FFFFFF"/>
          </w:tcPr>
          <w:p w14:paraId="6F2B9493" w14:textId="77777777" w:rsidR="00517944" w:rsidRPr="00643A43" w:rsidRDefault="00517944">
            <w:pPr>
              <w:pStyle w:val="TableParagraph"/>
              <w:jc w:val="center"/>
              <w:pPrChange w:id="16781" w:author="Steve Wiggins" w:date="2022-07-30T18:26:00Z">
                <w:pPr>
                  <w:jc w:val="center"/>
                </w:pPr>
              </w:pPrChange>
            </w:pPr>
            <w:r w:rsidRPr="00643A43">
              <w:rPr>
                <w:rFonts w:ascii="Arial" w:hAnsi="Arial"/>
              </w:rPr>
              <w:t>−</w:t>
            </w:r>
            <w:r w:rsidRPr="00643A43">
              <w:t>0.002</w:t>
            </w:r>
          </w:p>
          <w:p w14:paraId="49A1E0E0" w14:textId="75EFBA25" w:rsidR="00517944" w:rsidRPr="00643A43" w:rsidRDefault="00517944">
            <w:pPr>
              <w:pStyle w:val="TableParagraph"/>
              <w:jc w:val="center"/>
              <w:pPrChange w:id="16782" w:author="Steve Wiggins" w:date="2022-07-30T18:26:00Z">
                <w:pPr>
                  <w:jc w:val="center"/>
                </w:pPr>
              </w:pPrChange>
            </w:pPr>
            <w:r w:rsidRPr="00643A43">
              <w:t>(0.003)</w:t>
            </w:r>
          </w:p>
        </w:tc>
      </w:tr>
      <w:tr w:rsidR="00643A43" w:rsidRPr="00643A43" w14:paraId="0FB607D6" w14:textId="77777777" w:rsidTr="007F5392">
        <w:trPr>
          <w:trHeight w:val="144"/>
        </w:trPr>
        <w:tc>
          <w:tcPr>
            <w:tcW w:w="2119" w:type="dxa"/>
            <w:tcBorders>
              <w:top w:val="nil"/>
              <w:left w:val="nil"/>
              <w:right w:val="nil"/>
            </w:tcBorders>
            <w:shd w:val="clear" w:color="auto" w:fill="FFFFFF"/>
          </w:tcPr>
          <w:p w14:paraId="5D9C2648" w14:textId="724E02B6" w:rsidR="00517944" w:rsidRPr="00643A43" w:rsidRDefault="00517944">
            <w:pPr>
              <w:pStyle w:val="TableParagraph"/>
              <w:pPrChange w:id="16783" w:author="Steve Wiggins" w:date="2022-07-30T18:26:00Z">
                <w:pPr/>
              </w:pPrChange>
            </w:pPr>
            <w:r w:rsidRPr="00643A43">
              <w:t>Actor</w:t>
            </w:r>
            <w:r w:rsidR="00F73A4C" w:rsidRPr="00643A43">
              <w:t xml:space="preserve"> </w:t>
            </w:r>
            <w:r w:rsidRPr="00643A43">
              <w:t>is</w:t>
            </w:r>
            <w:r w:rsidR="00F73A4C" w:rsidRPr="00643A43">
              <w:t xml:space="preserve"> </w:t>
            </w:r>
            <w:r w:rsidRPr="00643A43">
              <w:t>married</w:t>
            </w:r>
          </w:p>
        </w:tc>
        <w:tc>
          <w:tcPr>
            <w:tcW w:w="1390" w:type="dxa"/>
            <w:tcBorders>
              <w:top w:val="nil"/>
              <w:left w:val="nil"/>
              <w:right w:val="nil"/>
            </w:tcBorders>
            <w:shd w:val="clear" w:color="auto" w:fill="FFFFFF"/>
          </w:tcPr>
          <w:p w14:paraId="637ADC36" w14:textId="77777777" w:rsidR="00517944" w:rsidRPr="00643A43" w:rsidRDefault="00517944">
            <w:pPr>
              <w:pStyle w:val="TableParagraph"/>
              <w:jc w:val="center"/>
              <w:pPrChange w:id="16784" w:author="Steve Wiggins" w:date="2022-07-30T18:26:00Z">
                <w:pPr>
                  <w:jc w:val="center"/>
                </w:pPr>
              </w:pPrChange>
            </w:pPr>
            <w:r w:rsidRPr="00643A43">
              <w:t>0.036</w:t>
            </w:r>
          </w:p>
          <w:p w14:paraId="4A7573CB" w14:textId="7B5EFC7A" w:rsidR="00517944" w:rsidRPr="00643A43" w:rsidRDefault="00517944">
            <w:pPr>
              <w:pStyle w:val="TableParagraph"/>
              <w:jc w:val="center"/>
              <w:pPrChange w:id="16785" w:author="Steve Wiggins" w:date="2022-07-30T18:26:00Z">
                <w:pPr>
                  <w:jc w:val="center"/>
                </w:pPr>
              </w:pPrChange>
            </w:pPr>
            <w:r w:rsidRPr="00643A43">
              <w:t>(0.073)</w:t>
            </w:r>
          </w:p>
        </w:tc>
        <w:tc>
          <w:tcPr>
            <w:tcW w:w="1390" w:type="dxa"/>
            <w:tcBorders>
              <w:top w:val="nil"/>
              <w:left w:val="nil"/>
              <w:right w:val="nil"/>
            </w:tcBorders>
            <w:shd w:val="clear" w:color="auto" w:fill="FFFFFF"/>
          </w:tcPr>
          <w:p w14:paraId="0EEB3CF4" w14:textId="77777777" w:rsidR="00517944" w:rsidRPr="00643A43" w:rsidRDefault="00517944">
            <w:pPr>
              <w:pStyle w:val="TableParagraph"/>
              <w:jc w:val="center"/>
              <w:pPrChange w:id="16786" w:author="Steve Wiggins" w:date="2022-07-30T18:26:00Z">
                <w:pPr>
                  <w:jc w:val="center"/>
                </w:pPr>
              </w:pPrChange>
            </w:pPr>
            <w:r w:rsidRPr="00643A43">
              <w:rPr>
                <w:rFonts w:ascii="Arial" w:hAnsi="Arial"/>
              </w:rPr>
              <w:t>−</w:t>
            </w:r>
            <w:r w:rsidRPr="00643A43">
              <w:t>0.154</w:t>
            </w:r>
          </w:p>
          <w:p w14:paraId="16E81235" w14:textId="718E040D" w:rsidR="00517944" w:rsidRPr="00643A43" w:rsidRDefault="00517944">
            <w:pPr>
              <w:pStyle w:val="TableParagraph"/>
              <w:jc w:val="center"/>
              <w:pPrChange w:id="16787" w:author="Steve Wiggins" w:date="2022-07-30T18:26:00Z">
                <w:pPr>
                  <w:jc w:val="center"/>
                </w:pPr>
              </w:pPrChange>
            </w:pPr>
            <w:r w:rsidRPr="00643A43">
              <w:t>(0.129)</w:t>
            </w:r>
          </w:p>
        </w:tc>
        <w:tc>
          <w:tcPr>
            <w:tcW w:w="1391" w:type="dxa"/>
            <w:tcBorders>
              <w:top w:val="nil"/>
              <w:left w:val="nil"/>
              <w:right w:val="nil"/>
            </w:tcBorders>
            <w:shd w:val="clear" w:color="auto" w:fill="FFFFFF"/>
          </w:tcPr>
          <w:p w14:paraId="6378B4E6" w14:textId="77777777" w:rsidR="00517944" w:rsidRPr="00643A43" w:rsidRDefault="00517944">
            <w:pPr>
              <w:pStyle w:val="TableParagraph"/>
              <w:jc w:val="center"/>
              <w:pPrChange w:id="16788" w:author="Steve Wiggins" w:date="2022-07-30T18:26:00Z">
                <w:pPr>
                  <w:jc w:val="center"/>
                </w:pPr>
              </w:pPrChange>
            </w:pPr>
            <w:r w:rsidRPr="00643A43">
              <w:t>0.21*</w:t>
            </w:r>
          </w:p>
          <w:p w14:paraId="600F3E77" w14:textId="28C0D7DD" w:rsidR="00517944" w:rsidRPr="00643A43" w:rsidRDefault="00517944">
            <w:pPr>
              <w:pStyle w:val="TableParagraph"/>
              <w:jc w:val="center"/>
              <w:pPrChange w:id="16789" w:author="Steve Wiggins" w:date="2022-07-30T18:26:00Z">
                <w:pPr>
                  <w:jc w:val="center"/>
                </w:pPr>
              </w:pPrChange>
            </w:pPr>
            <w:r w:rsidRPr="00643A43">
              <w:t>(0.113)</w:t>
            </w:r>
          </w:p>
        </w:tc>
        <w:tc>
          <w:tcPr>
            <w:tcW w:w="1390" w:type="dxa"/>
            <w:tcBorders>
              <w:top w:val="nil"/>
              <w:left w:val="nil"/>
              <w:right w:val="nil"/>
            </w:tcBorders>
            <w:shd w:val="clear" w:color="auto" w:fill="FFFFFF"/>
          </w:tcPr>
          <w:p w14:paraId="3A53FBF2" w14:textId="77777777" w:rsidR="00517944" w:rsidRPr="00643A43" w:rsidRDefault="00517944">
            <w:pPr>
              <w:pStyle w:val="TableParagraph"/>
              <w:jc w:val="center"/>
              <w:pPrChange w:id="16790" w:author="Steve Wiggins" w:date="2022-07-30T18:26:00Z">
                <w:pPr>
                  <w:jc w:val="center"/>
                </w:pPr>
              </w:pPrChange>
            </w:pPr>
            <w:r w:rsidRPr="00643A43">
              <w:rPr>
                <w:rFonts w:ascii="Arial" w:hAnsi="Arial"/>
              </w:rPr>
              <w:t>−</w:t>
            </w:r>
            <w:r w:rsidRPr="00643A43">
              <w:t>0.021</w:t>
            </w:r>
          </w:p>
          <w:p w14:paraId="43DC3272" w14:textId="42F549AE" w:rsidR="00517944" w:rsidRPr="00643A43" w:rsidRDefault="00517944">
            <w:pPr>
              <w:pStyle w:val="TableParagraph"/>
              <w:jc w:val="center"/>
              <w:pPrChange w:id="16791" w:author="Steve Wiggins" w:date="2022-07-30T18:26:00Z">
                <w:pPr>
                  <w:jc w:val="center"/>
                </w:pPr>
              </w:pPrChange>
            </w:pPr>
            <w:r w:rsidRPr="00643A43">
              <w:t>(0.127)</w:t>
            </w:r>
          </w:p>
        </w:tc>
        <w:tc>
          <w:tcPr>
            <w:tcW w:w="1391" w:type="dxa"/>
            <w:tcBorders>
              <w:top w:val="nil"/>
              <w:left w:val="nil"/>
              <w:right w:val="nil"/>
            </w:tcBorders>
            <w:shd w:val="clear" w:color="auto" w:fill="FFFFFF"/>
          </w:tcPr>
          <w:p w14:paraId="18917DFC" w14:textId="77777777" w:rsidR="00517944" w:rsidRPr="00643A43" w:rsidRDefault="00517944">
            <w:pPr>
              <w:pStyle w:val="TableParagraph"/>
              <w:jc w:val="center"/>
              <w:pPrChange w:id="16792" w:author="Steve Wiggins" w:date="2022-07-30T18:26:00Z">
                <w:pPr>
                  <w:jc w:val="center"/>
                </w:pPr>
              </w:pPrChange>
            </w:pPr>
            <w:r w:rsidRPr="00643A43">
              <w:t>0.158</w:t>
            </w:r>
          </w:p>
          <w:p w14:paraId="718829BC" w14:textId="209AF7A1" w:rsidR="00517944" w:rsidRPr="00643A43" w:rsidRDefault="00517944">
            <w:pPr>
              <w:pStyle w:val="TableParagraph"/>
              <w:jc w:val="center"/>
              <w:pPrChange w:id="16793" w:author="Steve Wiggins" w:date="2022-07-30T18:26:00Z">
                <w:pPr>
                  <w:jc w:val="center"/>
                </w:pPr>
              </w:pPrChange>
            </w:pPr>
            <w:r w:rsidRPr="00643A43">
              <w:t>(0.111)</w:t>
            </w:r>
          </w:p>
        </w:tc>
      </w:tr>
      <w:tr w:rsidR="00643A43" w:rsidRPr="00643A43" w14:paraId="5E15F53F" w14:textId="77777777" w:rsidTr="007F5392">
        <w:trPr>
          <w:trHeight w:val="144"/>
        </w:trPr>
        <w:tc>
          <w:tcPr>
            <w:tcW w:w="2119" w:type="dxa"/>
            <w:tcBorders>
              <w:top w:val="nil"/>
              <w:left w:val="nil"/>
              <w:right w:val="nil"/>
            </w:tcBorders>
            <w:shd w:val="clear" w:color="auto" w:fill="FFFFFF"/>
          </w:tcPr>
          <w:p w14:paraId="1190504A" w14:textId="642B41C9" w:rsidR="00517944" w:rsidRPr="00992146" w:rsidRDefault="00517944">
            <w:pPr>
              <w:pStyle w:val="TableParagraph"/>
              <w:rPr>
                <w:lang w:val="en-US"/>
                <w:rPrChange w:id="16794" w:author="Anusha De" w:date="2022-08-01T14:48:00Z">
                  <w:rPr/>
                </w:rPrChange>
              </w:rPr>
              <w:pPrChange w:id="16795" w:author="Steve Wiggins" w:date="2022-07-30T18:26:00Z">
                <w:pPr/>
              </w:pPrChange>
            </w:pPr>
            <w:r w:rsidRPr="00992146">
              <w:rPr>
                <w:lang w:val="en-US"/>
                <w:rPrChange w:id="16796" w:author="Anusha De" w:date="2022-08-01T14:48:00Z">
                  <w:rPr/>
                </w:rPrChange>
              </w:rPr>
              <w:t>Actor</w:t>
            </w:r>
            <w:r w:rsidR="00F73A4C" w:rsidRPr="00992146">
              <w:rPr>
                <w:lang w:val="en-US"/>
                <w:rPrChange w:id="16797" w:author="Anusha De" w:date="2022-08-01T14:48:00Z">
                  <w:rPr/>
                </w:rPrChange>
              </w:rPr>
              <w:t xml:space="preserve"> </w:t>
            </w:r>
            <w:r w:rsidRPr="00992146">
              <w:rPr>
                <w:lang w:val="en-US"/>
                <w:rPrChange w:id="16798" w:author="Anusha De" w:date="2022-08-01T14:48:00Z">
                  <w:rPr/>
                </w:rPrChange>
              </w:rPr>
              <w:t>has</w:t>
            </w:r>
            <w:r w:rsidR="00F73A4C" w:rsidRPr="00992146">
              <w:rPr>
                <w:lang w:val="en-US"/>
                <w:rPrChange w:id="16799" w:author="Anusha De" w:date="2022-08-01T14:48:00Z">
                  <w:rPr/>
                </w:rPrChange>
              </w:rPr>
              <w:t xml:space="preserve"> </w:t>
            </w:r>
            <w:r w:rsidRPr="00992146">
              <w:rPr>
                <w:lang w:val="en-US"/>
                <w:rPrChange w:id="16800" w:author="Anusha De" w:date="2022-08-01T14:48:00Z">
                  <w:rPr/>
                </w:rPrChange>
              </w:rPr>
              <w:t>finished</w:t>
            </w:r>
            <w:r w:rsidR="00F73A4C" w:rsidRPr="00992146">
              <w:rPr>
                <w:lang w:val="en-US"/>
                <w:rPrChange w:id="16801" w:author="Anusha De" w:date="2022-08-01T14:48:00Z">
                  <w:rPr/>
                </w:rPrChange>
              </w:rPr>
              <w:t xml:space="preserve"> </w:t>
            </w:r>
            <w:r w:rsidRPr="00992146">
              <w:rPr>
                <w:lang w:val="en-US"/>
                <w:rPrChange w:id="16802" w:author="Anusha De" w:date="2022-08-01T14:48:00Z">
                  <w:rPr/>
                </w:rPrChange>
              </w:rPr>
              <w:t>primary</w:t>
            </w:r>
            <w:r w:rsidR="00F73A4C" w:rsidRPr="00992146">
              <w:rPr>
                <w:lang w:val="en-US"/>
                <w:rPrChange w:id="16803" w:author="Anusha De" w:date="2022-08-01T14:48:00Z">
                  <w:rPr/>
                </w:rPrChange>
              </w:rPr>
              <w:t xml:space="preserve"> </w:t>
            </w:r>
            <w:r w:rsidRPr="00992146">
              <w:rPr>
                <w:lang w:val="en-US"/>
                <w:rPrChange w:id="16804" w:author="Anusha De" w:date="2022-08-01T14:48:00Z">
                  <w:rPr/>
                </w:rPrChange>
              </w:rPr>
              <w:t>education</w:t>
            </w:r>
          </w:p>
        </w:tc>
        <w:tc>
          <w:tcPr>
            <w:tcW w:w="1390" w:type="dxa"/>
            <w:tcBorders>
              <w:top w:val="nil"/>
              <w:left w:val="nil"/>
              <w:right w:val="nil"/>
            </w:tcBorders>
            <w:shd w:val="clear" w:color="auto" w:fill="FFFFFF"/>
          </w:tcPr>
          <w:p w14:paraId="39741AEC" w14:textId="77777777" w:rsidR="00517944" w:rsidRPr="00643A43" w:rsidRDefault="00517944">
            <w:pPr>
              <w:pStyle w:val="TableParagraph"/>
              <w:jc w:val="center"/>
              <w:pPrChange w:id="16805" w:author="Steve Wiggins" w:date="2022-07-30T18:26:00Z">
                <w:pPr>
                  <w:jc w:val="center"/>
                </w:pPr>
              </w:pPrChange>
            </w:pPr>
            <w:r w:rsidRPr="00643A43">
              <w:t>0.107**</w:t>
            </w:r>
          </w:p>
          <w:p w14:paraId="6864D0B1" w14:textId="36399019" w:rsidR="00517944" w:rsidRPr="00643A43" w:rsidRDefault="00517944">
            <w:pPr>
              <w:pStyle w:val="TableParagraph"/>
              <w:jc w:val="center"/>
              <w:pPrChange w:id="16806" w:author="Steve Wiggins" w:date="2022-07-30T18:26:00Z">
                <w:pPr>
                  <w:jc w:val="center"/>
                </w:pPr>
              </w:pPrChange>
            </w:pPr>
            <w:r w:rsidRPr="00643A43">
              <w:t>(0.044)</w:t>
            </w:r>
          </w:p>
        </w:tc>
        <w:tc>
          <w:tcPr>
            <w:tcW w:w="1390" w:type="dxa"/>
            <w:tcBorders>
              <w:top w:val="nil"/>
              <w:left w:val="nil"/>
              <w:right w:val="nil"/>
            </w:tcBorders>
            <w:shd w:val="clear" w:color="auto" w:fill="FFFFFF"/>
          </w:tcPr>
          <w:p w14:paraId="151C3E9D" w14:textId="77777777" w:rsidR="00517944" w:rsidRPr="00643A43" w:rsidRDefault="00517944">
            <w:pPr>
              <w:pStyle w:val="TableParagraph"/>
              <w:jc w:val="center"/>
              <w:pPrChange w:id="16807" w:author="Steve Wiggins" w:date="2022-07-30T18:26:00Z">
                <w:pPr>
                  <w:jc w:val="center"/>
                </w:pPr>
              </w:pPrChange>
            </w:pPr>
            <w:r w:rsidRPr="00643A43">
              <w:t>0.182**</w:t>
            </w:r>
          </w:p>
          <w:p w14:paraId="7EA6FDC6" w14:textId="779AD7CF" w:rsidR="00517944" w:rsidRPr="00643A43" w:rsidRDefault="00517944">
            <w:pPr>
              <w:pStyle w:val="TableParagraph"/>
              <w:jc w:val="center"/>
              <w:pPrChange w:id="16808" w:author="Steve Wiggins" w:date="2022-07-30T18:26:00Z">
                <w:pPr>
                  <w:jc w:val="center"/>
                </w:pPr>
              </w:pPrChange>
            </w:pPr>
            <w:r w:rsidRPr="00643A43">
              <w:t>(0.078)</w:t>
            </w:r>
          </w:p>
        </w:tc>
        <w:tc>
          <w:tcPr>
            <w:tcW w:w="1391" w:type="dxa"/>
            <w:tcBorders>
              <w:top w:val="nil"/>
              <w:left w:val="nil"/>
              <w:right w:val="nil"/>
            </w:tcBorders>
            <w:shd w:val="clear" w:color="auto" w:fill="FFFFFF"/>
          </w:tcPr>
          <w:p w14:paraId="17474A18" w14:textId="77777777" w:rsidR="00517944" w:rsidRPr="00643A43" w:rsidRDefault="00517944">
            <w:pPr>
              <w:pStyle w:val="TableParagraph"/>
              <w:jc w:val="center"/>
              <w:pPrChange w:id="16809" w:author="Steve Wiggins" w:date="2022-07-30T18:26:00Z">
                <w:pPr>
                  <w:jc w:val="center"/>
                </w:pPr>
              </w:pPrChange>
            </w:pPr>
            <w:r w:rsidRPr="00643A43">
              <w:t>0.172**</w:t>
            </w:r>
          </w:p>
          <w:p w14:paraId="67628F36" w14:textId="24F2316B" w:rsidR="00517944" w:rsidRPr="00643A43" w:rsidRDefault="00517944">
            <w:pPr>
              <w:pStyle w:val="TableParagraph"/>
              <w:jc w:val="center"/>
              <w:pPrChange w:id="16810" w:author="Steve Wiggins" w:date="2022-07-30T18:26:00Z">
                <w:pPr>
                  <w:jc w:val="center"/>
                </w:pPr>
              </w:pPrChange>
            </w:pPr>
            <w:r w:rsidRPr="00643A43">
              <w:t>(0.068)</w:t>
            </w:r>
          </w:p>
        </w:tc>
        <w:tc>
          <w:tcPr>
            <w:tcW w:w="1390" w:type="dxa"/>
            <w:tcBorders>
              <w:top w:val="nil"/>
              <w:left w:val="nil"/>
              <w:right w:val="nil"/>
            </w:tcBorders>
            <w:shd w:val="clear" w:color="auto" w:fill="FFFFFF"/>
          </w:tcPr>
          <w:p w14:paraId="36509B2D" w14:textId="77777777" w:rsidR="00517944" w:rsidRPr="00643A43" w:rsidRDefault="00517944">
            <w:pPr>
              <w:pStyle w:val="TableParagraph"/>
              <w:jc w:val="center"/>
              <w:pPrChange w:id="16811" w:author="Steve Wiggins" w:date="2022-07-30T18:26:00Z">
                <w:pPr>
                  <w:jc w:val="center"/>
                </w:pPr>
              </w:pPrChange>
            </w:pPr>
            <w:r w:rsidRPr="00643A43">
              <w:t>0.043</w:t>
            </w:r>
          </w:p>
          <w:p w14:paraId="4B1CF53D" w14:textId="4D5DEB88" w:rsidR="00517944" w:rsidRPr="00643A43" w:rsidRDefault="00517944">
            <w:pPr>
              <w:pStyle w:val="TableParagraph"/>
              <w:jc w:val="center"/>
              <w:pPrChange w:id="16812" w:author="Steve Wiggins" w:date="2022-07-30T18:26:00Z">
                <w:pPr>
                  <w:jc w:val="center"/>
                </w:pPr>
              </w:pPrChange>
            </w:pPr>
            <w:r w:rsidRPr="00643A43">
              <w:t>(0.076)</w:t>
            </w:r>
          </w:p>
        </w:tc>
        <w:tc>
          <w:tcPr>
            <w:tcW w:w="1391" w:type="dxa"/>
            <w:tcBorders>
              <w:top w:val="nil"/>
              <w:left w:val="nil"/>
              <w:right w:val="nil"/>
            </w:tcBorders>
            <w:shd w:val="clear" w:color="auto" w:fill="FFFFFF"/>
          </w:tcPr>
          <w:p w14:paraId="05E5B9E4" w14:textId="77777777" w:rsidR="00517944" w:rsidRPr="00643A43" w:rsidRDefault="00517944">
            <w:pPr>
              <w:pStyle w:val="TableParagraph"/>
              <w:jc w:val="center"/>
              <w:pPrChange w:id="16813" w:author="Steve Wiggins" w:date="2022-07-30T18:26:00Z">
                <w:pPr>
                  <w:jc w:val="center"/>
                </w:pPr>
              </w:pPrChange>
            </w:pPr>
            <w:r w:rsidRPr="00643A43">
              <w:t>0.016</w:t>
            </w:r>
          </w:p>
          <w:p w14:paraId="30F91135" w14:textId="59190AC3" w:rsidR="00517944" w:rsidRPr="00643A43" w:rsidRDefault="00517944">
            <w:pPr>
              <w:pStyle w:val="TableParagraph"/>
              <w:jc w:val="center"/>
              <w:pPrChange w:id="16814" w:author="Steve Wiggins" w:date="2022-07-30T18:26:00Z">
                <w:pPr>
                  <w:jc w:val="center"/>
                </w:pPr>
              </w:pPrChange>
            </w:pPr>
            <w:r w:rsidRPr="00643A43">
              <w:t>(0.067)</w:t>
            </w:r>
          </w:p>
        </w:tc>
      </w:tr>
      <w:tr w:rsidR="00643A43" w:rsidRPr="00643A43" w14:paraId="421A64AD" w14:textId="77777777" w:rsidTr="007F5392">
        <w:trPr>
          <w:trHeight w:val="144"/>
        </w:trPr>
        <w:tc>
          <w:tcPr>
            <w:tcW w:w="2119" w:type="dxa"/>
            <w:tcBorders>
              <w:top w:val="nil"/>
              <w:left w:val="nil"/>
              <w:right w:val="nil"/>
            </w:tcBorders>
            <w:shd w:val="clear" w:color="auto" w:fill="FFFFFF"/>
          </w:tcPr>
          <w:p w14:paraId="310A3F7B" w14:textId="7F88C3F0" w:rsidR="00517944" w:rsidRPr="00643A43" w:rsidRDefault="00517944">
            <w:pPr>
              <w:pStyle w:val="TableParagraph"/>
              <w:pPrChange w:id="16815" w:author="Steve Wiggins" w:date="2022-07-30T18:26:00Z">
                <w:pPr/>
              </w:pPrChange>
            </w:pPr>
            <w:r w:rsidRPr="00643A43">
              <w:t>Actor</w:t>
            </w:r>
            <w:r w:rsidR="00F73A4C" w:rsidRPr="00643A43">
              <w:t xml:space="preserve"> </w:t>
            </w:r>
            <w:r w:rsidRPr="00643A43">
              <w:t>is</w:t>
            </w:r>
            <w:r w:rsidR="00F73A4C" w:rsidRPr="00643A43">
              <w:t xml:space="preserve"> </w:t>
            </w:r>
            <w:r w:rsidRPr="00643A43">
              <w:t>a</w:t>
            </w:r>
            <w:r w:rsidR="00F73A4C" w:rsidRPr="00643A43">
              <w:t xml:space="preserve"> </w:t>
            </w:r>
            <w:r w:rsidRPr="00643A43">
              <w:t>dealer</w:t>
            </w:r>
          </w:p>
        </w:tc>
        <w:tc>
          <w:tcPr>
            <w:tcW w:w="1390" w:type="dxa"/>
            <w:tcBorders>
              <w:top w:val="nil"/>
              <w:left w:val="nil"/>
              <w:right w:val="nil"/>
            </w:tcBorders>
            <w:shd w:val="clear" w:color="auto" w:fill="FFFFFF"/>
          </w:tcPr>
          <w:p w14:paraId="6DDC4365" w14:textId="77777777" w:rsidR="00517944" w:rsidRPr="00643A43" w:rsidRDefault="00517944">
            <w:pPr>
              <w:pStyle w:val="TableParagraph"/>
              <w:jc w:val="center"/>
              <w:pPrChange w:id="16816" w:author="Steve Wiggins" w:date="2022-07-30T18:26:00Z">
                <w:pPr>
                  <w:jc w:val="center"/>
                </w:pPr>
              </w:pPrChange>
            </w:pPr>
            <w:r w:rsidRPr="00643A43">
              <w:rPr>
                <w:rFonts w:ascii="Arial" w:hAnsi="Arial"/>
              </w:rPr>
              <w:t>−</w:t>
            </w:r>
            <w:r w:rsidRPr="00643A43">
              <w:t>0.067</w:t>
            </w:r>
          </w:p>
          <w:p w14:paraId="71321591" w14:textId="36126D75" w:rsidR="00517944" w:rsidRPr="00643A43" w:rsidRDefault="00517944">
            <w:pPr>
              <w:pStyle w:val="TableParagraph"/>
              <w:jc w:val="center"/>
              <w:pPrChange w:id="16817" w:author="Steve Wiggins" w:date="2022-07-30T18:26:00Z">
                <w:pPr>
                  <w:jc w:val="center"/>
                </w:pPr>
              </w:pPrChange>
            </w:pPr>
            <w:r w:rsidRPr="00643A43">
              <w:t>(0.071)</w:t>
            </w:r>
          </w:p>
        </w:tc>
        <w:tc>
          <w:tcPr>
            <w:tcW w:w="1390" w:type="dxa"/>
            <w:tcBorders>
              <w:top w:val="nil"/>
              <w:left w:val="nil"/>
              <w:right w:val="nil"/>
            </w:tcBorders>
            <w:shd w:val="clear" w:color="auto" w:fill="FFFFFF"/>
          </w:tcPr>
          <w:p w14:paraId="20F24FEE" w14:textId="77777777" w:rsidR="00517944" w:rsidRPr="00643A43" w:rsidRDefault="00517944">
            <w:pPr>
              <w:pStyle w:val="TableParagraph"/>
              <w:jc w:val="center"/>
              <w:pPrChange w:id="16818" w:author="Steve Wiggins" w:date="2022-07-30T18:26:00Z">
                <w:pPr>
                  <w:jc w:val="center"/>
                </w:pPr>
              </w:pPrChange>
            </w:pPr>
            <w:r w:rsidRPr="00643A43">
              <w:t>0.203</w:t>
            </w:r>
          </w:p>
          <w:p w14:paraId="29724B3F" w14:textId="0AF12086" w:rsidR="00517944" w:rsidRPr="00643A43" w:rsidRDefault="00517944">
            <w:pPr>
              <w:pStyle w:val="TableParagraph"/>
              <w:jc w:val="center"/>
              <w:pPrChange w:id="16819" w:author="Steve Wiggins" w:date="2022-07-30T18:26:00Z">
                <w:pPr>
                  <w:jc w:val="center"/>
                </w:pPr>
              </w:pPrChange>
            </w:pPr>
            <w:r w:rsidRPr="00643A43">
              <w:t>(0.126)</w:t>
            </w:r>
          </w:p>
        </w:tc>
        <w:tc>
          <w:tcPr>
            <w:tcW w:w="1391" w:type="dxa"/>
            <w:tcBorders>
              <w:top w:val="nil"/>
              <w:left w:val="nil"/>
              <w:right w:val="nil"/>
            </w:tcBorders>
            <w:shd w:val="clear" w:color="auto" w:fill="FFFFFF"/>
          </w:tcPr>
          <w:p w14:paraId="74DBA14F" w14:textId="77777777" w:rsidR="00517944" w:rsidRPr="00643A43" w:rsidRDefault="00517944">
            <w:pPr>
              <w:pStyle w:val="TableParagraph"/>
              <w:jc w:val="center"/>
              <w:pPrChange w:id="16820" w:author="Steve Wiggins" w:date="2022-07-30T18:26:00Z">
                <w:pPr>
                  <w:jc w:val="center"/>
                </w:pPr>
              </w:pPrChange>
            </w:pPr>
            <w:r w:rsidRPr="00643A43">
              <w:t>0.354***</w:t>
            </w:r>
          </w:p>
          <w:p w14:paraId="20BD7533" w14:textId="28C83CC0" w:rsidR="00517944" w:rsidRPr="00643A43" w:rsidRDefault="00517944">
            <w:pPr>
              <w:pStyle w:val="TableParagraph"/>
              <w:jc w:val="center"/>
              <w:pPrChange w:id="16821" w:author="Steve Wiggins" w:date="2022-07-30T18:26:00Z">
                <w:pPr>
                  <w:jc w:val="center"/>
                </w:pPr>
              </w:pPrChange>
            </w:pPr>
            <w:r w:rsidRPr="00643A43">
              <w:t>(0.11)</w:t>
            </w:r>
          </w:p>
        </w:tc>
        <w:tc>
          <w:tcPr>
            <w:tcW w:w="1390" w:type="dxa"/>
            <w:tcBorders>
              <w:top w:val="nil"/>
              <w:left w:val="nil"/>
              <w:right w:val="nil"/>
            </w:tcBorders>
            <w:shd w:val="clear" w:color="auto" w:fill="FFFFFF"/>
          </w:tcPr>
          <w:p w14:paraId="0C57E93D" w14:textId="77777777" w:rsidR="00517944" w:rsidRPr="00643A43" w:rsidRDefault="00517944">
            <w:pPr>
              <w:pStyle w:val="TableParagraph"/>
              <w:jc w:val="center"/>
              <w:pPrChange w:id="16822" w:author="Steve Wiggins" w:date="2022-07-30T18:26:00Z">
                <w:pPr>
                  <w:jc w:val="center"/>
                </w:pPr>
              </w:pPrChange>
            </w:pPr>
            <w:r w:rsidRPr="00643A43">
              <w:t>0.164</w:t>
            </w:r>
          </w:p>
          <w:p w14:paraId="1F45D9AE" w14:textId="239B8840" w:rsidR="00517944" w:rsidRPr="00643A43" w:rsidRDefault="00517944">
            <w:pPr>
              <w:pStyle w:val="TableParagraph"/>
              <w:jc w:val="center"/>
              <w:pPrChange w:id="16823" w:author="Steve Wiggins" w:date="2022-07-30T18:26:00Z">
                <w:pPr>
                  <w:jc w:val="center"/>
                </w:pPr>
              </w:pPrChange>
            </w:pPr>
            <w:r w:rsidRPr="00643A43">
              <w:t>(0.124)</w:t>
            </w:r>
          </w:p>
        </w:tc>
        <w:tc>
          <w:tcPr>
            <w:tcW w:w="1391" w:type="dxa"/>
            <w:tcBorders>
              <w:top w:val="nil"/>
              <w:left w:val="nil"/>
              <w:right w:val="nil"/>
            </w:tcBorders>
            <w:shd w:val="clear" w:color="auto" w:fill="FFFFFF"/>
          </w:tcPr>
          <w:p w14:paraId="44311B5C" w14:textId="77777777" w:rsidR="00517944" w:rsidRPr="00643A43" w:rsidRDefault="00517944">
            <w:pPr>
              <w:pStyle w:val="TableParagraph"/>
              <w:jc w:val="center"/>
              <w:pPrChange w:id="16824" w:author="Steve Wiggins" w:date="2022-07-30T18:26:00Z">
                <w:pPr>
                  <w:jc w:val="center"/>
                </w:pPr>
              </w:pPrChange>
            </w:pPr>
            <w:r w:rsidRPr="00643A43">
              <w:rPr>
                <w:rFonts w:ascii="Arial" w:hAnsi="Arial"/>
              </w:rPr>
              <w:t>−</w:t>
            </w:r>
            <w:r w:rsidRPr="00643A43">
              <w:t>0.07</w:t>
            </w:r>
          </w:p>
          <w:p w14:paraId="55BCABDF" w14:textId="2AF3800D" w:rsidR="00517944" w:rsidRPr="00643A43" w:rsidRDefault="00517944">
            <w:pPr>
              <w:pStyle w:val="TableParagraph"/>
              <w:jc w:val="center"/>
              <w:pPrChange w:id="16825" w:author="Steve Wiggins" w:date="2022-07-30T18:26:00Z">
                <w:pPr>
                  <w:jc w:val="center"/>
                </w:pPr>
              </w:pPrChange>
            </w:pPr>
            <w:r w:rsidRPr="00643A43">
              <w:t>(0.108)</w:t>
            </w:r>
          </w:p>
        </w:tc>
      </w:tr>
      <w:tr w:rsidR="00643A43" w:rsidRPr="00643A43" w14:paraId="2EF99697" w14:textId="77777777" w:rsidTr="007F5392">
        <w:trPr>
          <w:trHeight w:val="144"/>
        </w:trPr>
        <w:tc>
          <w:tcPr>
            <w:tcW w:w="2119" w:type="dxa"/>
            <w:tcBorders>
              <w:top w:val="nil"/>
              <w:left w:val="nil"/>
              <w:right w:val="nil"/>
            </w:tcBorders>
            <w:shd w:val="clear" w:color="auto" w:fill="FFFFFF"/>
          </w:tcPr>
          <w:p w14:paraId="6DAB6060" w14:textId="7D1E003E" w:rsidR="00517944" w:rsidRPr="00643A43" w:rsidRDefault="00517944">
            <w:pPr>
              <w:pStyle w:val="TableParagraph"/>
              <w:pPrChange w:id="16826" w:author="Steve Wiggins" w:date="2022-07-30T18:26:00Z">
                <w:pPr/>
              </w:pPrChange>
            </w:pPr>
            <w:r w:rsidRPr="00643A43">
              <w:t>Actor</w:t>
            </w:r>
            <w:r w:rsidR="00F73A4C" w:rsidRPr="00643A43">
              <w:t xml:space="preserve"> </w:t>
            </w:r>
            <w:r w:rsidRPr="00643A43">
              <w:t>is</w:t>
            </w:r>
            <w:r w:rsidR="00F73A4C" w:rsidRPr="00643A43">
              <w:t xml:space="preserve"> </w:t>
            </w:r>
            <w:r w:rsidRPr="00643A43">
              <w:t>a</w:t>
            </w:r>
            <w:r w:rsidR="00F73A4C" w:rsidRPr="00643A43">
              <w:t xml:space="preserve"> </w:t>
            </w:r>
            <w:r w:rsidRPr="00643A43">
              <w:t>trader</w:t>
            </w:r>
          </w:p>
        </w:tc>
        <w:tc>
          <w:tcPr>
            <w:tcW w:w="1390" w:type="dxa"/>
            <w:tcBorders>
              <w:top w:val="nil"/>
              <w:left w:val="nil"/>
              <w:right w:val="nil"/>
            </w:tcBorders>
            <w:shd w:val="clear" w:color="auto" w:fill="FFFFFF"/>
          </w:tcPr>
          <w:p w14:paraId="329E535D" w14:textId="77777777" w:rsidR="00517944" w:rsidRPr="00643A43" w:rsidRDefault="00517944">
            <w:pPr>
              <w:pStyle w:val="TableParagraph"/>
              <w:jc w:val="center"/>
              <w:pPrChange w:id="16827" w:author="Steve Wiggins" w:date="2022-07-30T18:26:00Z">
                <w:pPr>
                  <w:jc w:val="center"/>
                </w:pPr>
              </w:pPrChange>
            </w:pPr>
            <w:r w:rsidRPr="00643A43">
              <w:t>0.118**</w:t>
            </w:r>
          </w:p>
          <w:p w14:paraId="629D2F4B" w14:textId="7EF0DEDD" w:rsidR="00517944" w:rsidRPr="00643A43" w:rsidRDefault="00517944">
            <w:pPr>
              <w:pStyle w:val="TableParagraph"/>
              <w:jc w:val="center"/>
              <w:pPrChange w:id="16828" w:author="Steve Wiggins" w:date="2022-07-30T18:26:00Z">
                <w:pPr>
                  <w:jc w:val="center"/>
                </w:pPr>
              </w:pPrChange>
            </w:pPr>
            <w:r w:rsidRPr="00643A43">
              <w:t>(0.048)</w:t>
            </w:r>
          </w:p>
        </w:tc>
        <w:tc>
          <w:tcPr>
            <w:tcW w:w="1390" w:type="dxa"/>
            <w:tcBorders>
              <w:top w:val="nil"/>
              <w:left w:val="nil"/>
              <w:right w:val="nil"/>
            </w:tcBorders>
            <w:shd w:val="clear" w:color="auto" w:fill="FFFFFF"/>
          </w:tcPr>
          <w:p w14:paraId="52571543" w14:textId="77777777" w:rsidR="00517944" w:rsidRPr="00643A43" w:rsidRDefault="00517944">
            <w:pPr>
              <w:pStyle w:val="TableParagraph"/>
              <w:jc w:val="center"/>
              <w:pPrChange w:id="16829" w:author="Steve Wiggins" w:date="2022-07-30T18:26:00Z">
                <w:pPr>
                  <w:jc w:val="center"/>
                </w:pPr>
              </w:pPrChange>
            </w:pPr>
            <w:r w:rsidRPr="00643A43">
              <w:t>0.144*</w:t>
            </w:r>
          </w:p>
          <w:p w14:paraId="432C4A28" w14:textId="71D7A000" w:rsidR="00517944" w:rsidRPr="00643A43" w:rsidRDefault="00517944">
            <w:pPr>
              <w:pStyle w:val="TableParagraph"/>
              <w:jc w:val="center"/>
              <w:pPrChange w:id="16830" w:author="Steve Wiggins" w:date="2022-07-30T18:26:00Z">
                <w:pPr>
                  <w:jc w:val="center"/>
                </w:pPr>
              </w:pPrChange>
            </w:pPr>
            <w:r w:rsidRPr="00643A43">
              <w:t>(0.085)</w:t>
            </w:r>
          </w:p>
        </w:tc>
        <w:tc>
          <w:tcPr>
            <w:tcW w:w="1391" w:type="dxa"/>
            <w:tcBorders>
              <w:top w:val="nil"/>
              <w:left w:val="nil"/>
              <w:right w:val="nil"/>
            </w:tcBorders>
            <w:shd w:val="clear" w:color="auto" w:fill="FFFFFF"/>
          </w:tcPr>
          <w:p w14:paraId="1EDA954A" w14:textId="77777777" w:rsidR="00517944" w:rsidRPr="00643A43" w:rsidRDefault="00517944">
            <w:pPr>
              <w:pStyle w:val="TableParagraph"/>
              <w:jc w:val="center"/>
              <w:pPrChange w:id="16831" w:author="Steve Wiggins" w:date="2022-07-30T18:26:00Z">
                <w:pPr>
                  <w:jc w:val="center"/>
                </w:pPr>
              </w:pPrChange>
            </w:pPr>
            <w:r w:rsidRPr="00643A43">
              <w:t>0.168**</w:t>
            </w:r>
          </w:p>
          <w:p w14:paraId="1525A851" w14:textId="429E0D3B" w:rsidR="00517944" w:rsidRPr="00643A43" w:rsidRDefault="00517944">
            <w:pPr>
              <w:pStyle w:val="TableParagraph"/>
              <w:jc w:val="center"/>
              <w:pPrChange w:id="16832" w:author="Steve Wiggins" w:date="2022-07-30T18:26:00Z">
                <w:pPr>
                  <w:jc w:val="center"/>
                </w:pPr>
              </w:pPrChange>
            </w:pPr>
            <w:r w:rsidRPr="00643A43">
              <w:t>(0.074)</w:t>
            </w:r>
          </w:p>
        </w:tc>
        <w:tc>
          <w:tcPr>
            <w:tcW w:w="1390" w:type="dxa"/>
            <w:tcBorders>
              <w:top w:val="nil"/>
              <w:left w:val="nil"/>
              <w:right w:val="nil"/>
            </w:tcBorders>
            <w:shd w:val="clear" w:color="auto" w:fill="FFFFFF"/>
          </w:tcPr>
          <w:p w14:paraId="7F05EF2F" w14:textId="77777777" w:rsidR="00517944" w:rsidRPr="00643A43" w:rsidRDefault="00517944">
            <w:pPr>
              <w:pStyle w:val="TableParagraph"/>
              <w:jc w:val="center"/>
              <w:pPrChange w:id="16833" w:author="Steve Wiggins" w:date="2022-07-30T18:26:00Z">
                <w:pPr>
                  <w:jc w:val="center"/>
                </w:pPr>
              </w:pPrChange>
            </w:pPr>
            <w:r w:rsidRPr="00643A43">
              <w:t>0.076</w:t>
            </w:r>
          </w:p>
          <w:p w14:paraId="60B6DF59" w14:textId="21B5CB9F" w:rsidR="00517944" w:rsidRPr="00643A43" w:rsidRDefault="00517944">
            <w:pPr>
              <w:pStyle w:val="TableParagraph"/>
              <w:jc w:val="center"/>
              <w:pPrChange w:id="16834" w:author="Steve Wiggins" w:date="2022-07-30T18:26:00Z">
                <w:pPr>
                  <w:jc w:val="center"/>
                </w:pPr>
              </w:pPrChange>
            </w:pPr>
            <w:r w:rsidRPr="00643A43">
              <w:t>(0.083)</w:t>
            </w:r>
          </w:p>
        </w:tc>
        <w:tc>
          <w:tcPr>
            <w:tcW w:w="1391" w:type="dxa"/>
            <w:tcBorders>
              <w:top w:val="nil"/>
              <w:left w:val="nil"/>
              <w:right w:val="nil"/>
            </w:tcBorders>
            <w:shd w:val="clear" w:color="auto" w:fill="FFFFFF"/>
          </w:tcPr>
          <w:p w14:paraId="46B0B727" w14:textId="77777777" w:rsidR="00517944" w:rsidRPr="00643A43" w:rsidRDefault="00517944">
            <w:pPr>
              <w:pStyle w:val="TableParagraph"/>
              <w:jc w:val="center"/>
              <w:pPrChange w:id="16835" w:author="Steve Wiggins" w:date="2022-07-30T18:26:00Z">
                <w:pPr>
                  <w:jc w:val="center"/>
                </w:pPr>
              </w:pPrChange>
            </w:pPr>
            <w:r w:rsidRPr="00643A43">
              <w:rPr>
                <w:rFonts w:ascii="Arial" w:hAnsi="Arial"/>
              </w:rPr>
              <w:t>−</w:t>
            </w:r>
            <w:r w:rsidRPr="00643A43">
              <w:t>0.079</w:t>
            </w:r>
          </w:p>
          <w:p w14:paraId="62A354D0" w14:textId="046F3EC5" w:rsidR="00517944" w:rsidRPr="00643A43" w:rsidRDefault="00517944">
            <w:pPr>
              <w:pStyle w:val="TableParagraph"/>
              <w:jc w:val="center"/>
              <w:pPrChange w:id="16836" w:author="Steve Wiggins" w:date="2022-07-30T18:26:00Z">
                <w:pPr>
                  <w:jc w:val="center"/>
                </w:pPr>
              </w:pPrChange>
            </w:pPr>
            <w:r w:rsidRPr="00643A43">
              <w:t>(0.073)</w:t>
            </w:r>
          </w:p>
        </w:tc>
      </w:tr>
      <w:tr w:rsidR="00643A43" w:rsidRPr="00643A43" w14:paraId="41579A4E" w14:textId="77777777" w:rsidTr="007F5392">
        <w:trPr>
          <w:trHeight w:val="144"/>
        </w:trPr>
        <w:tc>
          <w:tcPr>
            <w:tcW w:w="2119" w:type="dxa"/>
            <w:tcBorders>
              <w:top w:val="single" w:sz="4" w:space="0" w:color="auto"/>
              <w:left w:val="nil"/>
              <w:bottom w:val="single" w:sz="4" w:space="0" w:color="auto"/>
              <w:right w:val="nil"/>
            </w:tcBorders>
            <w:shd w:val="clear" w:color="auto" w:fill="FFFFFF"/>
            <w:vAlign w:val="center"/>
          </w:tcPr>
          <w:p w14:paraId="5F25C645" w14:textId="3D6B5E2D" w:rsidR="00517944" w:rsidRPr="00643A43" w:rsidRDefault="00517944">
            <w:pPr>
              <w:pStyle w:val="TableParagraph"/>
              <w:pPrChange w:id="16837" w:author="Steve Wiggins" w:date="2022-07-30T18:26:00Z">
                <w:pPr/>
              </w:pPrChange>
            </w:pPr>
            <w:r w:rsidRPr="00643A43">
              <w:t>Number</w:t>
            </w:r>
            <w:r w:rsidR="00F73A4C" w:rsidRPr="00643A43">
              <w:t xml:space="preserve"> </w:t>
            </w:r>
            <w:r w:rsidRPr="00643A43">
              <w:t>of</w:t>
            </w:r>
            <w:r w:rsidR="00F73A4C" w:rsidRPr="00643A43">
              <w:t xml:space="preserve"> </w:t>
            </w:r>
            <w:r w:rsidRPr="00643A43">
              <w:t>obs.</w:t>
            </w:r>
          </w:p>
        </w:tc>
        <w:tc>
          <w:tcPr>
            <w:tcW w:w="1390" w:type="dxa"/>
            <w:tcBorders>
              <w:top w:val="single" w:sz="4" w:space="0" w:color="auto"/>
              <w:left w:val="nil"/>
              <w:bottom w:val="single" w:sz="4" w:space="0" w:color="auto"/>
              <w:right w:val="nil"/>
            </w:tcBorders>
            <w:shd w:val="clear" w:color="auto" w:fill="FFFFFF"/>
            <w:vAlign w:val="center"/>
          </w:tcPr>
          <w:p w14:paraId="473431F0" w14:textId="77777777" w:rsidR="00517944" w:rsidRPr="00643A43" w:rsidRDefault="00517944">
            <w:pPr>
              <w:pStyle w:val="TableParagraph"/>
              <w:jc w:val="center"/>
              <w:pPrChange w:id="16838" w:author="Steve Wiggins" w:date="2022-07-30T18:26:00Z">
                <w:pPr>
                  <w:jc w:val="center"/>
                </w:pPr>
              </w:pPrChange>
            </w:pPr>
            <w:r w:rsidRPr="00643A43">
              <w:t>592</w:t>
            </w:r>
          </w:p>
        </w:tc>
        <w:tc>
          <w:tcPr>
            <w:tcW w:w="1390" w:type="dxa"/>
            <w:tcBorders>
              <w:top w:val="single" w:sz="4" w:space="0" w:color="auto"/>
              <w:left w:val="nil"/>
              <w:bottom w:val="single" w:sz="4" w:space="0" w:color="auto"/>
              <w:right w:val="nil"/>
            </w:tcBorders>
            <w:shd w:val="clear" w:color="auto" w:fill="FFFFFF"/>
            <w:vAlign w:val="center"/>
          </w:tcPr>
          <w:p w14:paraId="386CB21C" w14:textId="77777777" w:rsidR="00517944" w:rsidRPr="00643A43" w:rsidRDefault="00517944">
            <w:pPr>
              <w:pStyle w:val="TableParagraph"/>
              <w:jc w:val="center"/>
              <w:pPrChange w:id="16839" w:author="Steve Wiggins" w:date="2022-07-30T18:26:00Z">
                <w:pPr>
                  <w:jc w:val="center"/>
                </w:pPr>
              </w:pPrChange>
            </w:pPr>
            <w:r w:rsidRPr="00643A43">
              <w:t>592</w:t>
            </w:r>
          </w:p>
        </w:tc>
        <w:tc>
          <w:tcPr>
            <w:tcW w:w="1391" w:type="dxa"/>
            <w:tcBorders>
              <w:top w:val="single" w:sz="4" w:space="0" w:color="auto"/>
              <w:left w:val="nil"/>
              <w:bottom w:val="single" w:sz="4" w:space="0" w:color="auto"/>
              <w:right w:val="nil"/>
            </w:tcBorders>
            <w:shd w:val="clear" w:color="auto" w:fill="FFFFFF"/>
            <w:vAlign w:val="center"/>
          </w:tcPr>
          <w:p w14:paraId="3CF9A18E" w14:textId="77777777" w:rsidR="00517944" w:rsidRPr="00643A43" w:rsidRDefault="00517944">
            <w:pPr>
              <w:pStyle w:val="TableParagraph"/>
              <w:jc w:val="center"/>
              <w:pPrChange w:id="16840" w:author="Steve Wiggins" w:date="2022-07-30T18:26:00Z">
                <w:pPr>
                  <w:jc w:val="center"/>
                </w:pPr>
              </w:pPrChange>
            </w:pPr>
            <w:r w:rsidRPr="00643A43">
              <w:t>592</w:t>
            </w:r>
          </w:p>
        </w:tc>
        <w:tc>
          <w:tcPr>
            <w:tcW w:w="1390" w:type="dxa"/>
            <w:tcBorders>
              <w:top w:val="single" w:sz="4" w:space="0" w:color="auto"/>
              <w:left w:val="nil"/>
              <w:bottom w:val="single" w:sz="4" w:space="0" w:color="auto"/>
              <w:right w:val="nil"/>
            </w:tcBorders>
            <w:shd w:val="clear" w:color="auto" w:fill="FFFFFF"/>
            <w:vAlign w:val="center"/>
          </w:tcPr>
          <w:p w14:paraId="4FB7A611" w14:textId="77777777" w:rsidR="00517944" w:rsidRPr="00643A43" w:rsidRDefault="00517944">
            <w:pPr>
              <w:pStyle w:val="TableParagraph"/>
              <w:jc w:val="center"/>
              <w:pPrChange w:id="16841" w:author="Steve Wiggins" w:date="2022-07-30T18:26:00Z">
                <w:pPr>
                  <w:jc w:val="center"/>
                </w:pPr>
              </w:pPrChange>
            </w:pPr>
            <w:r w:rsidRPr="00643A43">
              <w:t>592</w:t>
            </w:r>
          </w:p>
        </w:tc>
        <w:tc>
          <w:tcPr>
            <w:tcW w:w="1391" w:type="dxa"/>
            <w:tcBorders>
              <w:top w:val="single" w:sz="4" w:space="0" w:color="auto"/>
              <w:left w:val="nil"/>
              <w:bottom w:val="single" w:sz="4" w:space="0" w:color="auto"/>
              <w:right w:val="nil"/>
            </w:tcBorders>
            <w:shd w:val="clear" w:color="auto" w:fill="FFFFFF"/>
            <w:vAlign w:val="center"/>
          </w:tcPr>
          <w:p w14:paraId="536AC014" w14:textId="77777777" w:rsidR="00517944" w:rsidRPr="00643A43" w:rsidRDefault="00517944">
            <w:pPr>
              <w:pStyle w:val="TableParagraph"/>
              <w:jc w:val="center"/>
              <w:pPrChange w:id="16842" w:author="Steve Wiggins" w:date="2022-07-30T18:26:00Z">
                <w:pPr>
                  <w:jc w:val="center"/>
                </w:pPr>
              </w:pPrChange>
            </w:pPr>
            <w:r w:rsidRPr="00643A43">
              <w:t>592</w:t>
            </w:r>
          </w:p>
        </w:tc>
      </w:tr>
    </w:tbl>
    <w:p w14:paraId="58C77069" w14:textId="0CF63DCA" w:rsidR="00517944" w:rsidRPr="00643A43" w:rsidRDefault="00517944" w:rsidP="00643A43">
      <w:pPr>
        <w:pStyle w:val="1Note"/>
      </w:pPr>
      <w:r w:rsidRPr="00643A43">
        <w:t>***</w:t>
      </w:r>
      <w:r w:rsidRPr="00643A43">
        <w:rPr>
          <w:i/>
          <w:iCs/>
        </w:rPr>
        <w:t>p</w:t>
      </w:r>
      <w:r w:rsidR="00F73A4C" w:rsidRPr="00643A43">
        <w:t xml:space="preserve"> </w:t>
      </w:r>
      <w:r w:rsidRPr="00643A43">
        <w:t>&lt;</w:t>
      </w:r>
      <w:r w:rsidR="00F73A4C" w:rsidRPr="00643A43">
        <w:t xml:space="preserve"> </w:t>
      </w:r>
      <w:r w:rsidRPr="00643A43">
        <w:t>0.01;</w:t>
      </w:r>
      <w:r w:rsidR="00F73A4C" w:rsidRPr="00643A43">
        <w:t xml:space="preserve"> </w:t>
      </w:r>
      <w:r w:rsidRPr="00643A43">
        <w:t>**</w:t>
      </w:r>
      <w:r w:rsidRPr="00643A43">
        <w:rPr>
          <w:i/>
          <w:iCs/>
        </w:rPr>
        <w:t>p</w:t>
      </w:r>
      <w:r w:rsidR="00F73A4C" w:rsidRPr="00643A43">
        <w:t xml:space="preserve"> </w:t>
      </w:r>
      <w:r w:rsidRPr="00643A43">
        <w:t>&lt;</w:t>
      </w:r>
      <w:r w:rsidR="00F73A4C" w:rsidRPr="00643A43">
        <w:t xml:space="preserve"> </w:t>
      </w:r>
      <w:r w:rsidRPr="00643A43">
        <w:t>0.05;</w:t>
      </w:r>
      <w:r w:rsidR="00F73A4C" w:rsidRPr="00643A43">
        <w:t xml:space="preserve"> </w:t>
      </w:r>
      <w:r w:rsidRPr="00643A43">
        <w:t>*</w:t>
      </w:r>
      <w:r w:rsidRPr="00643A43">
        <w:rPr>
          <w:i/>
          <w:iCs/>
        </w:rPr>
        <w:t>p</w:t>
      </w:r>
      <w:r w:rsidR="00F73A4C" w:rsidRPr="00643A43">
        <w:t xml:space="preserve"> </w:t>
      </w:r>
      <w:r w:rsidRPr="00643A43">
        <w:t>&lt;</w:t>
      </w:r>
      <w:r w:rsidR="00F73A4C" w:rsidRPr="00643A43">
        <w:t xml:space="preserve"> </w:t>
      </w:r>
      <w:r w:rsidRPr="00643A43">
        <w:t>0.1.</w:t>
      </w:r>
    </w:p>
    <w:p w14:paraId="1B4E84F0" w14:textId="263D74C0" w:rsidR="00517944" w:rsidRPr="00992146" w:rsidRDefault="00517944" w:rsidP="00643A43">
      <w:pPr>
        <w:pStyle w:val="1Note"/>
        <w:rPr>
          <w:lang w:val="en-US"/>
          <w:rPrChange w:id="16843" w:author="Anusha De" w:date="2022-08-01T14:48:00Z">
            <w:rPr/>
          </w:rPrChange>
        </w:rPr>
      </w:pPr>
      <w:r w:rsidRPr="00992146">
        <w:rPr>
          <w:lang w:val="en-US"/>
          <w:rPrChange w:id="16844" w:author="Anusha De" w:date="2022-08-01T14:48:00Z">
            <w:rPr/>
          </w:rPrChange>
        </w:rPr>
        <w:t>Note:</w:t>
      </w:r>
      <w:r w:rsidR="00F73A4C" w:rsidRPr="00992146">
        <w:rPr>
          <w:lang w:val="en-US"/>
          <w:rPrChange w:id="16845" w:author="Anusha De" w:date="2022-08-01T14:48:00Z">
            <w:rPr/>
          </w:rPrChange>
        </w:rPr>
        <w:t xml:space="preserve"> </w:t>
      </w:r>
      <w:r w:rsidRPr="00992146">
        <w:rPr>
          <w:lang w:val="en-US"/>
          <w:rPrChange w:id="16846" w:author="Anusha De" w:date="2022-08-01T14:48:00Z">
            <w:rPr/>
          </w:rPrChange>
        </w:rPr>
        <w:t>Dependent</w:t>
      </w:r>
      <w:r w:rsidR="00F73A4C" w:rsidRPr="00992146">
        <w:rPr>
          <w:lang w:val="en-US"/>
          <w:rPrChange w:id="16847" w:author="Anusha De" w:date="2022-08-01T14:48:00Z">
            <w:rPr/>
          </w:rPrChange>
        </w:rPr>
        <w:t xml:space="preserve"> </w:t>
      </w:r>
      <w:r w:rsidRPr="00992146">
        <w:rPr>
          <w:lang w:val="en-US"/>
          <w:rPrChange w:id="16848" w:author="Anusha De" w:date="2022-08-01T14:48:00Z">
            <w:rPr/>
          </w:rPrChange>
        </w:rPr>
        <w:t>variable</w:t>
      </w:r>
      <w:r w:rsidR="00F73A4C" w:rsidRPr="00992146">
        <w:rPr>
          <w:lang w:val="en-US"/>
          <w:rPrChange w:id="16849" w:author="Anusha De" w:date="2022-08-01T14:48:00Z">
            <w:rPr/>
          </w:rPrChange>
        </w:rPr>
        <w:t xml:space="preserve"> </w:t>
      </w:r>
      <w:r w:rsidRPr="00992146">
        <w:rPr>
          <w:lang w:val="en-US"/>
          <w:rPrChange w:id="16850" w:author="Anusha De" w:date="2022-08-01T14:48:00Z">
            <w:rPr/>
          </w:rPrChange>
        </w:rPr>
        <w:t>is</w:t>
      </w:r>
      <w:r w:rsidR="00F73A4C" w:rsidRPr="00992146">
        <w:rPr>
          <w:lang w:val="en-US"/>
          <w:rPrChange w:id="16851" w:author="Anusha De" w:date="2022-08-01T14:48:00Z">
            <w:rPr/>
          </w:rPrChange>
        </w:rPr>
        <w:t xml:space="preserve"> </w:t>
      </w:r>
      <w:r w:rsidRPr="00992146">
        <w:rPr>
          <w:lang w:val="en-US"/>
          <w:rPrChange w:id="16852" w:author="Anusha De" w:date="2022-08-01T14:48:00Z">
            <w:rPr/>
          </w:rPrChange>
        </w:rPr>
        <w:t>the</w:t>
      </w:r>
      <w:r w:rsidR="00F73A4C" w:rsidRPr="00992146">
        <w:rPr>
          <w:lang w:val="en-US"/>
          <w:rPrChange w:id="16853" w:author="Anusha De" w:date="2022-08-01T14:48:00Z">
            <w:rPr/>
          </w:rPrChange>
        </w:rPr>
        <w:t xml:space="preserve"> </w:t>
      </w:r>
      <w:r w:rsidRPr="00992146">
        <w:rPr>
          <w:lang w:val="en-US"/>
          <w:rPrChange w:id="16854" w:author="Anusha De" w:date="2022-08-01T14:48:00Z">
            <w:rPr/>
          </w:rPrChange>
        </w:rPr>
        <w:t>self-rating</w:t>
      </w:r>
      <w:r w:rsidR="00F73A4C" w:rsidRPr="00992146">
        <w:rPr>
          <w:lang w:val="en-US"/>
          <w:rPrChange w:id="16855" w:author="Anusha De" w:date="2022-08-01T14:48:00Z">
            <w:rPr/>
          </w:rPrChange>
        </w:rPr>
        <w:t xml:space="preserve"> </w:t>
      </w:r>
      <w:r w:rsidRPr="00992146">
        <w:rPr>
          <w:lang w:val="en-US"/>
          <w:rPrChange w:id="16856" w:author="Anusha De" w:date="2022-08-01T14:48:00Z">
            <w:rPr/>
          </w:rPrChange>
        </w:rPr>
        <w:t>given</w:t>
      </w:r>
      <w:r w:rsidR="00F73A4C" w:rsidRPr="00992146">
        <w:rPr>
          <w:lang w:val="en-US"/>
          <w:rPrChange w:id="16857" w:author="Anusha De" w:date="2022-08-01T14:48:00Z">
            <w:rPr/>
          </w:rPrChange>
        </w:rPr>
        <w:t xml:space="preserve"> </w:t>
      </w:r>
      <w:r w:rsidRPr="00992146">
        <w:rPr>
          <w:lang w:val="en-US"/>
          <w:rPrChange w:id="16858" w:author="Anusha De" w:date="2022-08-01T14:48:00Z">
            <w:rPr/>
          </w:rPrChange>
        </w:rPr>
        <w:t>by</w:t>
      </w:r>
      <w:r w:rsidR="00F73A4C" w:rsidRPr="00992146">
        <w:rPr>
          <w:lang w:val="en-US"/>
          <w:rPrChange w:id="16859" w:author="Anusha De" w:date="2022-08-01T14:48:00Z">
            <w:rPr/>
          </w:rPrChange>
        </w:rPr>
        <w:t xml:space="preserve"> </w:t>
      </w:r>
      <w:r w:rsidRPr="00992146">
        <w:rPr>
          <w:lang w:val="en-US"/>
          <w:rPrChange w:id="16860" w:author="Anusha De" w:date="2022-08-01T14:48:00Z">
            <w:rPr/>
          </w:rPrChange>
        </w:rPr>
        <w:t>the</w:t>
      </w:r>
      <w:r w:rsidR="00F73A4C" w:rsidRPr="00992146">
        <w:rPr>
          <w:lang w:val="en-US"/>
          <w:rPrChange w:id="16861" w:author="Anusha De" w:date="2022-08-01T14:48:00Z">
            <w:rPr/>
          </w:rPrChange>
        </w:rPr>
        <w:t xml:space="preserve"> </w:t>
      </w:r>
      <w:r w:rsidRPr="00992146">
        <w:rPr>
          <w:lang w:val="en-US"/>
          <w:rPrChange w:id="16862" w:author="Anusha De" w:date="2022-08-01T14:48:00Z">
            <w:rPr/>
          </w:rPrChange>
        </w:rPr>
        <w:t>actors.</w:t>
      </w:r>
    </w:p>
    <w:p w14:paraId="6407B914" w14:textId="77777777" w:rsidR="00E9344B" w:rsidRDefault="00E9344B" w:rsidP="00643A43">
      <w:pPr>
        <w:pStyle w:val="1PP"/>
        <w:jc w:val="both"/>
        <w:rPr>
          <w:ins w:id="16863" w:author="Steve Wiggins" w:date="2022-07-30T11:50:00Z"/>
        </w:rPr>
        <w:sectPr w:rsidR="00E9344B" w:rsidSect="00E9344B">
          <w:type w:val="continuous"/>
          <w:pgSz w:w="12240" w:h="15840" w:code="1"/>
          <w:pgMar w:top="720" w:right="720" w:bottom="720" w:left="720" w:header="850" w:footer="850" w:gutter="0"/>
          <w:cols w:space="720"/>
          <w:docGrid w:linePitch="299"/>
          <w:sectPrChange w:id="16864" w:author="Steve Wiggins" w:date="2022-07-30T11:51:00Z">
            <w:sectPr w:rsidR="00E9344B" w:rsidSect="00E9344B">
              <w:pgSz w:w="11907" w:h="16840" w:code="9"/>
              <w:pgMar w:top="1418" w:right="1418" w:bottom="1418" w:left="1418" w:header="850" w:footer="850" w:gutter="0"/>
            </w:sectPr>
          </w:sectPrChange>
        </w:sectPr>
      </w:pPr>
    </w:p>
    <w:p w14:paraId="1BDB9265" w14:textId="77777777" w:rsidR="00517944" w:rsidRPr="00643A43" w:rsidRDefault="00517944" w:rsidP="00643A43">
      <w:pPr>
        <w:pStyle w:val="1PP"/>
        <w:jc w:val="both"/>
      </w:pPr>
    </w:p>
    <w:p w14:paraId="16CC060D" w14:textId="09306E13" w:rsidR="005139B5" w:rsidRPr="00992146" w:rsidRDefault="0081249E">
      <w:pPr>
        <w:rPr>
          <w:lang w:val="en-US"/>
          <w:rPrChange w:id="16865" w:author="Anusha De" w:date="2022-08-01T14:48:00Z">
            <w:rPr/>
          </w:rPrChange>
        </w:rPr>
        <w:pPrChange w:id="16866" w:author="Steve Wiggins" w:date="2022-07-30T18:27:00Z">
          <w:pPr>
            <w:pStyle w:val="1PP"/>
            <w:jc w:val="both"/>
          </w:pPr>
        </w:pPrChange>
      </w:pPr>
      <w:r w:rsidRPr="00992146">
        <w:rPr>
          <w:lang w:val="en-US"/>
          <w:rPrChange w:id="16867" w:author="Anusha De" w:date="2022-08-01T14:48:00Z">
            <w:rPr/>
          </w:rPrChange>
        </w:rPr>
        <w:t>We</w:t>
      </w:r>
      <w:r w:rsidR="00F73A4C" w:rsidRPr="00992146">
        <w:rPr>
          <w:lang w:val="en-US"/>
          <w:rPrChange w:id="16868" w:author="Anusha De" w:date="2022-08-01T14:48:00Z">
            <w:rPr/>
          </w:rPrChange>
        </w:rPr>
        <w:t xml:space="preserve"> </w:t>
      </w:r>
      <w:r w:rsidRPr="00992146">
        <w:rPr>
          <w:lang w:val="en-US"/>
          <w:rPrChange w:id="16869" w:author="Anusha De" w:date="2022-08-01T14:48:00Z">
            <w:rPr/>
          </w:rPrChange>
        </w:rPr>
        <w:t>also</w:t>
      </w:r>
      <w:r w:rsidR="00F73A4C" w:rsidRPr="00992146">
        <w:rPr>
          <w:lang w:val="en-US"/>
          <w:rPrChange w:id="16870" w:author="Anusha De" w:date="2022-08-01T14:48:00Z">
            <w:rPr/>
          </w:rPrChange>
        </w:rPr>
        <w:t xml:space="preserve"> </w:t>
      </w:r>
      <w:r w:rsidRPr="00992146">
        <w:rPr>
          <w:lang w:val="en-US"/>
          <w:rPrChange w:id="16871" w:author="Anusha De" w:date="2022-08-01T14:48:00Z">
            <w:rPr/>
          </w:rPrChange>
        </w:rPr>
        <w:t>ran</w:t>
      </w:r>
      <w:r w:rsidR="00F73A4C" w:rsidRPr="00992146">
        <w:rPr>
          <w:lang w:val="en-US"/>
          <w:rPrChange w:id="16872" w:author="Anusha De" w:date="2022-08-01T14:48:00Z">
            <w:rPr/>
          </w:rPrChange>
        </w:rPr>
        <w:t xml:space="preserve"> </w:t>
      </w:r>
      <w:r w:rsidRPr="00992146">
        <w:rPr>
          <w:lang w:val="en-US"/>
          <w:rPrChange w:id="16873" w:author="Anusha De" w:date="2022-08-01T14:48:00Z">
            <w:rPr/>
          </w:rPrChange>
        </w:rPr>
        <w:t>an</w:t>
      </w:r>
      <w:r w:rsidR="00F73A4C" w:rsidRPr="00992146">
        <w:rPr>
          <w:lang w:val="en-US"/>
          <w:rPrChange w:id="16874" w:author="Anusha De" w:date="2022-08-01T14:48:00Z">
            <w:rPr/>
          </w:rPrChange>
        </w:rPr>
        <w:t xml:space="preserve"> </w:t>
      </w:r>
      <w:r w:rsidRPr="00992146">
        <w:rPr>
          <w:lang w:val="en-US"/>
          <w:rPrChange w:id="16875" w:author="Anusha De" w:date="2022-08-01T14:48:00Z">
            <w:rPr/>
          </w:rPrChange>
        </w:rPr>
        <w:t>additional</w:t>
      </w:r>
      <w:r w:rsidR="00F73A4C" w:rsidRPr="00992146">
        <w:rPr>
          <w:lang w:val="en-US"/>
          <w:rPrChange w:id="16876" w:author="Anusha De" w:date="2022-08-01T14:48:00Z">
            <w:rPr/>
          </w:rPrChange>
        </w:rPr>
        <w:t xml:space="preserve"> </w:t>
      </w:r>
      <w:r w:rsidRPr="00992146">
        <w:rPr>
          <w:lang w:val="en-US"/>
          <w:rPrChange w:id="16877" w:author="Anusha De" w:date="2022-08-01T14:48:00Z">
            <w:rPr/>
          </w:rPrChange>
        </w:rPr>
        <w:t>regression</w:t>
      </w:r>
      <w:r w:rsidR="00F73A4C" w:rsidRPr="00992146">
        <w:rPr>
          <w:lang w:val="en-US"/>
          <w:rPrChange w:id="16878" w:author="Anusha De" w:date="2022-08-01T14:48:00Z">
            <w:rPr/>
          </w:rPrChange>
        </w:rPr>
        <w:t xml:space="preserve"> </w:t>
      </w:r>
      <w:r w:rsidRPr="00992146">
        <w:rPr>
          <w:lang w:val="en-US"/>
          <w:rPrChange w:id="16879" w:author="Anusha De" w:date="2022-08-01T14:48:00Z">
            <w:rPr/>
          </w:rPrChange>
        </w:rPr>
        <w:t>similar</w:t>
      </w:r>
      <w:r w:rsidR="00F73A4C" w:rsidRPr="00992146">
        <w:rPr>
          <w:lang w:val="en-US"/>
          <w:rPrChange w:id="16880" w:author="Anusha De" w:date="2022-08-01T14:48:00Z">
            <w:rPr/>
          </w:rPrChange>
        </w:rPr>
        <w:t xml:space="preserve"> </w:t>
      </w:r>
      <w:r w:rsidRPr="00992146">
        <w:rPr>
          <w:lang w:val="en-US"/>
          <w:rPrChange w:id="16881" w:author="Anusha De" w:date="2022-08-01T14:48:00Z">
            <w:rPr/>
          </w:rPrChange>
        </w:rPr>
        <w:t>to</w:t>
      </w:r>
      <w:r w:rsidR="00F73A4C" w:rsidRPr="00992146">
        <w:rPr>
          <w:lang w:val="en-US"/>
          <w:rPrChange w:id="16882" w:author="Anusha De" w:date="2022-08-01T14:48:00Z">
            <w:rPr/>
          </w:rPrChange>
        </w:rPr>
        <w:t xml:space="preserve"> </w:t>
      </w:r>
      <w:r w:rsidRPr="00992146">
        <w:rPr>
          <w:lang w:val="en-US"/>
          <w:rPrChange w:id="16883" w:author="Anusha De" w:date="2022-08-01T14:48:00Z">
            <w:rPr/>
          </w:rPrChange>
        </w:rPr>
        <w:t>equation</w:t>
      </w:r>
      <w:r w:rsidR="00F73A4C" w:rsidRPr="00992146">
        <w:rPr>
          <w:lang w:val="en-US"/>
          <w:rPrChange w:id="16884" w:author="Anusha De" w:date="2022-08-01T14:48:00Z">
            <w:rPr/>
          </w:rPrChange>
        </w:rPr>
        <w:t xml:space="preserve"> </w:t>
      </w:r>
      <w:r>
        <w:fldChar w:fldCharType="begin"/>
      </w:r>
      <w:r w:rsidRPr="00992146">
        <w:rPr>
          <w:lang w:val="en-US"/>
          <w:rPrChange w:id="16885" w:author="Anusha De" w:date="2022-08-01T14:48:00Z">
            <w:rPr/>
          </w:rPrChange>
        </w:rPr>
        <w:instrText xml:space="preserve"> HYPERLINK \l "_bookmark6" </w:instrText>
      </w:r>
      <w:r>
        <w:fldChar w:fldCharType="separate"/>
      </w:r>
      <w:r w:rsidRPr="00992146">
        <w:rPr>
          <w:lang w:val="en-US"/>
          <w:rPrChange w:id="16886" w:author="Anusha De" w:date="2022-08-01T14:48:00Z">
            <w:rPr/>
          </w:rPrChange>
        </w:rPr>
        <w:t>1</w:t>
      </w:r>
      <w:r w:rsidR="00F73A4C" w:rsidRPr="00992146">
        <w:rPr>
          <w:lang w:val="en-US"/>
          <w:rPrChange w:id="16887" w:author="Anusha De" w:date="2022-08-01T14:48:00Z">
            <w:rPr/>
          </w:rPrChange>
        </w:rPr>
        <w:t xml:space="preserve"> </w:t>
      </w:r>
      <w:r>
        <w:fldChar w:fldCharType="end"/>
      </w:r>
      <w:r w:rsidRPr="00992146">
        <w:rPr>
          <w:lang w:val="en-US"/>
          <w:rPrChange w:id="16888" w:author="Anusha De" w:date="2022-08-01T14:48:00Z">
            <w:rPr/>
          </w:rPrChange>
        </w:rPr>
        <w:t>outlined</w:t>
      </w:r>
      <w:r w:rsidR="00F73A4C" w:rsidRPr="00992146">
        <w:rPr>
          <w:lang w:val="en-US"/>
          <w:rPrChange w:id="16889" w:author="Anusha De" w:date="2022-08-01T14:48:00Z">
            <w:rPr/>
          </w:rPrChange>
        </w:rPr>
        <w:t xml:space="preserve"> </w:t>
      </w:r>
      <w:r w:rsidRPr="00992146">
        <w:rPr>
          <w:lang w:val="en-US"/>
          <w:rPrChange w:id="16890" w:author="Anusha De" w:date="2022-08-01T14:48:00Z">
            <w:rPr/>
          </w:rPrChange>
        </w:rPr>
        <w:t>in</w:t>
      </w:r>
      <w:r w:rsidR="00F73A4C" w:rsidRPr="00992146">
        <w:rPr>
          <w:lang w:val="en-US"/>
          <w:rPrChange w:id="16891" w:author="Anusha De" w:date="2022-08-01T14:48:00Z">
            <w:rPr/>
          </w:rPrChange>
        </w:rPr>
        <w:t xml:space="preserve"> </w:t>
      </w:r>
      <w:r w:rsidRPr="00992146">
        <w:rPr>
          <w:lang w:val="en-US"/>
          <w:rPrChange w:id="16892" w:author="Anusha De" w:date="2022-08-01T14:48:00Z">
            <w:rPr/>
          </w:rPrChange>
        </w:rPr>
        <w:t>Section</w:t>
      </w:r>
      <w:r w:rsidR="00F73A4C" w:rsidRPr="00992146">
        <w:rPr>
          <w:lang w:val="en-US"/>
          <w:rPrChange w:id="16893" w:author="Anusha De" w:date="2022-08-01T14:48:00Z">
            <w:rPr/>
          </w:rPrChange>
        </w:rPr>
        <w:t xml:space="preserve"> </w:t>
      </w:r>
      <w:r>
        <w:fldChar w:fldCharType="begin"/>
      </w:r>
      <w:r w:rsidRPr="00992146">
        <w:rPr>
          <w:lang w:val="en-US"/>
          <w:rPrChange w:id="16894" w:author="Anusha De" w:date="2022-08-01T14:48:00Z">
            <w:rPr/>
          </w:rPrChange>
        </w:rPr>
        <w:instrText xml:space="preserve"> HYPERLINK \l "_bookmark5" </w:instrText>
      </w:r>
      <w:r>
        <w:fldChar w:fldCharType="separate"/>
      </w:r>
      <w:r w:rsidRPr="00992146">
        <w:rPr>
          <w:lang w:val="en-US"/>
          <w:rPrChange w:id="16895" w:author="Anusha De" w:date="2022-08-01T14:48:00Z">
            <w:rPr/>
          </w:rPrChange>
        </w:rPr>
        <w:t>5</w:t>
      </w:r>
      <w:r>
        <w:fldChar w:fldCharType="end"/>
      </w:r>
      <w:r w:rsidRPr="00992146">
        <w:rPr>
          <w:lang w:val="en-US"/>
          <w:rPrChange w:id="16896" w:author="Anusha De" w:date="2022-08-01T14:48:00Z">
            <w:rPr/>
          </w:rPrChange>
        </w:rPr>
        <w:t>,</w:t>
      </w:r>
      <w:r w:rsidR="00F73A4C" w:rsidRPr="00992146">
        <w:rPr>
          <w:lang w:val="en-US"/>
          <w:rPrChange w:id="16897" w:author="Anusha De" w:date="2022-08-01T14:48:00Z">
            <w:rPr/>
          </w:rPrChange>
        </w:rPr>
        <w:t xml:space="preserve"> </w:t>
      </w:r>
      <w:r w:rsidRPr="00992146">
        <w:rPr>
          <w:lang w:val="en-US"/>
          <w:rPrChange w:id="16898" w:author="Anusha De" w:date="2022-08-01T14:48:00Z">
            <w:rPr/>
          </w:rPrChange>
        </w:rPr>
        <w:t>but</w:t>
      </w:r>
      <w:r w:rsidR="00F73A4C" w:rsidRPr="00992146">
        <w:rPr>
          <w:lang w:val="en-US"/>
          <w:rPrChange w:id="16899" w:author="Anusha De" w:date="2022-08-01T14:48:00Z">
            <w:rPr/>
          </w:rPrChange>
        </w:rPr>
        <w:t xml:space="preserve"> </w:t>
      </w:r>
      <w:r w:rsidRPr="00992146">
        <w:rPr>
          <w:lang w:val="en-US"/>
          <w:rPrChange w:id="16900" w:author="Anusha De" w:date="2022-08-01T14:48:00Z">
            <w:rPr/>
          </w:rPrChange>
        </w:rPr>
        <w:t>used</w:t>
      </w:r>
      <w:r w:rsidR="00F73A4C" w:rsidRPr="00992146">
        <w:rPr>
          <w:lang w:val="en-US"/>
          <w:rPrChange w:id="16901" w:author="Anusha De" w:date="2022-08-01T14:48:00Z">
            <w:rPr/>
          </w:rPrChange>
        </w:rPr>
        <w:t xml:space="preserve"> </w:t>
      </w:r>
      <w:r w:rsidRPr="00992146">
        <w:rPr>
          <w:lang w:val="en-US"/>
          <w:rPrChange w:id="16902" w:author="Anusha De" w:date="2022-08-01T14:48:00Z">
            <w:rPr/>
          </w:rPrChange>
        </w:rPr>
        <w:t>the</w:t>
      </w:r>
      <w:r w:rsidR="00F73A4C" w:rsidRPr="00992146">
        <w:rPr>
          <w:lang w:val="en-US"/>
          <w:rPrChange w:id="16903" w:author="Anusha De" w:date="2022-08-01T14:48:00Z">
            <w:rPr/>
          </w:rPrChange>
        </w:rPr>
        <w:t xml:space="preserve"> </w:t>
      </w:r>
      <w:r w:rsidRPr="00992146">
        <w:rPr>
          <w:lang w:val="en-US"/>
          <w:rPrChange w:id="16904" w:author="Anusha De" w:date="2022-08-01T14:48:00Z">
            <w:rPr/>
          </w:rPrChange>
        </w:rPr>
        <w:t>difference</w:t>
      </w:r>
      <w:r w:rsidR="00F73A4C" w:rsidRPr="00992146">
        <w:rPr>
          <w:lang w:val="en-US"/>
          <w:rPrChange w:id="16905" w:author="Anusha De" w:date="2022-08-01T14:48:00Z">
            <w:rPr/>
          </w:rPrChange>
        </w:rPr>
        <w:t xml:space="preserve"> </w:t>
      </w:r>
      <w:r w:rsidRPr="00992146">
        <w:rPr>
          <w:lang w:val="en-US"/>
          <w:rPrChange w:id="16906" w:author="Anusha De" w:date="2022-08-01T14:48:00Z">
            <w:rPr/>
          </w:rPrChange>
        </w:rPr>
        <w:t>between</w:t>
      </w:r>
      <w:r w:rsidR="00F73A4C" w:rsidRPr="00992146">
        <w:rPr>
          <w:lang w:val="en-US"/>
          <w:rPrChange w:id="16907" w:author="Anusha De" w:date="2022-08-01T14:48:00Z">
            <w:rPr/>
          </w:rPrChange>
        </w:rPr>
        <w:t xml:space="preserve"> </w:t>
      </w:r>
      <w:r w:rsidRPr="00992146">
        <w:rPr>
          <w:lang w:val="en-US"/>
          <w:rPrChange w:id="16908" w:author="Anusha De" w:date="2022-08-01T14:48:00Z">
            <w:rPr/>
          </w:rPrChange>
        </w:rPr>
        <w:t>actor</w:t>
      </w:r>
      <w:r w:rsidR="00F73A4C" w:rsidRPr="00992146">
        <w:rPr>
          <w:lang w:val="en-US"/>
          <w:rPrChange w:id="16909" w:author="Anusha De" w:date="2022-08-01T14:48:00Z">
            <w:rPr/>
          </w:rPrChange>
        </w:rPr>
        <w:t xml:space="preserve"> </w:t>
      </w:r>
      <w:r w:rsidRPr="00992146">
        <w:rPr>
          <w:lang w:val="en-US"/>
          <w:rPrChange w:id="16910" w:author="Anusha De" w:date="2022-08-01T14:48:00Z">
            <w:rPr/>
          </w:rPrChange>
        </w:rPr>
        <w:t>self-ratings</w:t>
      </w:r>
      <w:r w:rsidR="00F73A4C" w:rsidRPr="00992146">
        <w:rPr>
          <w:lang w:val="en-US"/>
          <w:rPrChange w:id="16911" w:author="Anusha De" w:date="2022-08-01T14:48:00Z">
            <w:rPr/>
          </w:rPrChange>
        </w:rPr>
        <w:t xml:space="preserve"> </w:t>
      </w:r>
      <w:r w:rsidRPr="00992146">
        <w:rPr>
          <w:lang w:val="en-US"/>
          <w:rPrChange w:id="16912" w:author="Anusha De" w:date="2022-08-01T14:48:00Z">
            <w:rPr/>
          </w:rPrChange>
        </w:rPr>
        <w:t>and</w:t>
      </w:r>
      <w:r w:rsidR="00F73A4C" w:rsidRPr="00992146">
        <w:rPr>
          <w:lang w:val="en-US"/>
          <w:rPrChange w:id="16913" w:author="Anusha De" w:date="2022-08-01T14:48:00Z">
            <w:rPr/>
          </w:rPrChange>
        </w:rPr>
        <w:t xml:space="preserve"> </w:t>
      </w:r>
      <w:r w:rsidRPr="00992146">
        <w:rPr>
          <w:lang w:val="en-US"/>
          <w:rPrChange w:id="16914" w:author="Anusha De" w:date="2022-08-01T14:48:00Z">
            <w:rPr/>
          </w:rPrChange>
        </w:rPr>
        <w:t>farmer</w:t>
      </w:r>
      <w:r w:rsidR="00F73A4C" w:rsidRPr="00992146">
        <w:rPr>
          <w:lang w:val="en-US"/>
          <w:rPrChange w:id="16915" w:author="Anusha De" w:date="2022-08-01T14:48:00Z">
            <w:rPr/>
          </w:rPrChange>
        </w:rPr>
        <w:t xml:space="preserve"> </w:t>
      </w:r>
      <w:r w:rsidRPr="00992146">
        <w:rPr>
          <w:lang w:val="en-US"/>
          <w:rPrChange w:id="16916" w:author="Anusha De" w:date="2022-08-01T14:48:00Z">
            <w:rPr/>
          </w:rPrChange>
        </w:rPr>
        <w:t>ratings</w:t>
      </w:r>
      <w:r w:rsidR="00F73A4C" w:rsidRPr="00992146">
        <w:rPr>
          <w:lang w:val="en-US"/>
          <w:rPrChange w:id="16917" w:author="Anusha De" w:date="2022-08-01T14:48:00Z">
            <w:rPr/>
          </w:rPrChange>
        </w:rPr>
        <w:t xml:space="preserve"> </w:t>
      </w:r>
      <w:r w:rsidRPr="00992146">
        <w:rPr>
          <w:lang w:val="en-US"/>
          <w:rPrChange w:id="16918" w:author="Anusha De" w:date="2022-08-01T14:48:00Z">
            <w:rPr/>
          </w:rPrChange>
        </w:rPr>
        <w:t>as</w:t>
      </w:r>
      <w:r w:rsidR="00F73A4C" w:rsidRPr="00992146">
        <w:rPr>
          <w:lang w:val="en-US"/>
          <w:rPrChange w:id="16919" w:author="Anusha De" w:date="2022-08-01T14:48:00Z">
            <w:rPr/>
          </w:rPrChange>
        </w:rPr>
        <w:t xml:space="preserve"> </w:t>
      </w:r>
      <w:r w:rsidRPr="00992146">
        <w:rPr>
          <w:lang w:val="en-US"/>
          <w:rPrChange w:id="16920" w:author="Anusha De" w:date="2022-08-01T14:48:00Z">
            <w:rPr/>
          </w:rPrChange>
        </w:rPr>
        <w:t>the</w:t>
      </w:r>
      <w:r w:rsidR="00F73A4C" w:rsidRPr="00992146">
        <w:rPr>
          <w:lang w:val="en-US"/>
          <w:rPrChange w:id="16921" w:author="Anusha De" w:date="2022-08-01T14:48:00Z">
            <w:rPr/>
          </w:rPrChange>
        </w:rPr>
        <w:t xml:space="preserve"> </w:t>
      </w:r>
      <w:r w:rsidRPr="00992146">
        <w:rPr>
          <w:lang w:val="en-US"/>
          <w:rPrChange w:id="16922" w:author="Anusha De" w:date="2022-08-01T14:48:00Z">
            <w:rPr/>
          </w:rPrChange>
        </w:rPr>
        <w:t>dependent</w:t>
      </w:r>
      <w:r w:rsidR="00F73A4C" w:rsidRPr="00992146">
        <w:rPr>
          <w:lang w:val="en-US"/>
          <w:rPrChange w:id="16923" w:author="Anusha De" w:date="2022-08-01T14:48:00Z">
            <w:rPr/>
          </w:rPrChange>
        </w:rPr>
        <w:t xml:space="preserve"> </w:t>
      </w:r>
      <w:r w:rsidRPr="00992146">
        <w:rPr>
          <w:lang w:val="en-US"/>
          <w:rPrChange w:id="16924" w:author="Anusha De" w:date="2022-08-01T14:48:00Z">
            <w:rPr/>
          </w:rPrChange>
        </w:rPr>
        <w:lastRenderedPageBreak/>
        <w:t>variable.</w:t>
      </w:r>
      <w:r w:rsidR="00F73A4C" w:rsidRPr="00992146">
        <w:rPr>
          <w:lang w:val="en-US"/>
          <w:rPrChange w:id="16925" w:author="Anusha De" w:date="2022-08-01T14:48:00Z">
            <w:rPr/>
          </w:rPrChange>
        </w:rPr>
        <w:t xml:space="preserve"> </w:t>
      </w:r>
      <w:r w:rsidRPr="00992146">
        <w:rPr>
          <w:lang w:val="en-US"/>
          <w:rPrChange w:id="16926" w:author="Anusha De" w:date="2022-08-01T14:48:00Z">
            <w:rPr/>
          </w:rPrChange>
        </w:rPr>
        <w:t>Results</w:t>
      </w:r>
      <w:r w:rsidR="00F73A4C" w:rsidRPr="00992146">
        <w:rPr>
          <w:lang w:val="en-US"/>
          <w:rPrChange w:id="16927" w:author="Anusha De" w:date="2022-08-01T14:48:00Z">
            <w:rPr/>
          </w:rPrChange>
        </w:rPr>
        <w:t xml:space="preserve"> </w:t>
      </w:r>
      <w:r w:rsidRPr="00992146">
        <w:rPr>
          <w:lang w:val="en-US"/>
          <w:rPrChange w:id="16928" w:author="Anusha De" w:date="2022-08-01T14:48:00Z">
            <w:rPr/>
          </w:rPrChange>
        </w:rPr>
        <w:t>are</w:t>
      </w:r>
      <w:r w:rsidR="00F73A4C" w:rsidRPr="00992146">
        <w:rPr>
          <w:lang w:val="en-US"/>
          <w:rPrChange w:id="16929" w:author="Anusha De" w:date="2022-08-01T14:48:00Z">
            <w:rPr/>
          </w:rPrChange>
        </w:rPr>
        <w:t xml:space="preserve"> </w:t>
      </w:r>
      <w:r w:rsidRPr="00992146">
        <w:rPr>
          <w:lang w:val="en-US"/>
          <w:rPrChange w:id="16930" w:author="Anusha De" w:date="2022-08-01T14:48:00Z">
            <w:rPr/>
          </w:rPrChange>
        </w:rPr>
        <w:t>in</w:t>
      </w:r>
      <w:r w:rsidR="00F73A4C" w:rsidRPr="00992146">
        <w:rPr>
          <w:lang w:val="en-US"/>
          <w:rPrChange w:id="16931" w:author="Anusha De" w:date="2022-08-01T14:48:00Z">
            <w:rPr/>
          </w:rPrChange>
        </w:rPr>
        <w:t xml:space="preserve"> </w:t>
      </w:r>
      <w:r w:rsidRPr="00992146">
        <w:rPr>
          <w:lang w:val="en-US"/>
          <w:rPrChange w:id="16932" w:author="Anusha De" w:date="2022-08-01T14:48:00Z">
            <w:rPr/>
          </w:rPrChange>
        </w:rPr>
        <w:t>Table</w:t>
      </w:r>
      <w:r w:rsidR="00F73A4C" w:rsidRPr="00992146">
        <w:rPr>
          <w:lang w:val="en-US"/>
          <w:rPrChange w:id="16933" w:author="Anusha De" w:date="2022-08-01T14:48:00Z">
            <w:rPr/>
          </w:rPrChange>
        </w:rPr>
        <w:t xml:space="preserve"> </w:t>
      </w:r>
      <w:r>
        <w:fldChar w:fldCharType="begin"/>
      </w:r>
      <w:r w:rsidRPr="00992146">
        <w:rPr>
          <w:lang w:val="en-US"/>
          <w:rPrChange w:id="16934" w:author="Anusha De" w:date="2022-08-01T14:48:00Z">
            <w:rPr/>
          </w:rPrChange>
        </w:rPr>
        <w:instrText xml:space="preserve"> HYPERLINK \l "_bookmark79" </w:instrText>
      </w:r>
      <w:r>
        <w:fldChar w:fldCharType="separate"/>
      </w:r>
      <w:r w:rsidRPr="00992146">
        <w:rPr>
          <w:lang w:val="en-US"/>
          <w:rPrChange w:id="16935" w:author="Anusha De" w:date="2022-08-01T14:48:00Z">
            <w:rPr/>
          </w:rPrChange>
        </w:rPr>
        <w:t>9</w:t>
      </w:r>
      <w:r>
        <w:fldChar w:fldCharType="end"/>
      </w:r>
      <w:r w:rsidRPr="00992146">
        <w:rPr>
          <w:lang w:val="en-US"/>
          <w:rPrChange w:id="16936" w:author="Anusha De" w:date="2022-08-01T14:48:00Z">
            <w:rPr/>
          </w:rPrChange>
        </w:rPr>
        <w:t>.</w:t>
      </w:r>
      <w:r w:rsidR="00F73A4C" w:rsidRPr="00992146">
        <w:rPr>
          <w:lang w:val="en-US"/>
          <w:rPrChange w:id="16937" w:author="Anusha De" w:date="2022-08-01T14:48:00Z">
            <w:rPr/>
          </w:rPrChange>
        </w:rPr>
        <w:t xml:space="preserve"> </w:t>
      </w:r>
      <w:r w:rsidRPr="00992146">
        <w:rPr>
          <w:lang w:val="en-US"/>
          <w:rPrChange w:id="16938" w:author="Anusha De" w:date="2022-08-01T14:48:00Z">
            <w:rPr/>
          </w:rPrChange>
        </w:rPr>
        <w:t>This</w:t>
      </w:r>
      <w:r w:rsidR="00F73A4C" w:rsidRPr="00992146">
        <w:rPr>
          <w:lang w:val="en-US"/>
          <w:rPrChange w:id="16939" w:author="Anusha De" w:date="2022-08-01T14:48:00Z">
            <w:rPr/>
          </w:rPrChange>
        </w:rPr>
        <w:t xml:space="preserve"> </w:t>
      </w:r>
      <w:r w:rsidRPr="00992146">
        <w:rPr>
          <w:lang w:val="en-US"/>
          <w:rPrChange w:id="16940" w:author="Anusha De" w:date="2022-08-01T14:48:00Z">
            <w:rPr/>
          </w:rPrChange>
        </w:rPr>
        <w:t>provides</w:t>
      </w:r>
      <w:r w:rsidR="00F73A4C" w:rsidRPr="00992146">
        <w:rPr>
          <w:lang w:val="en-US"/>
          <w:rPrChange w:id="16941" w:author="Anusha De" w:date="2022-08-01T14:48:00Z">
            <w:rPr/>
          </w:rPrChange>
        </w:rPr>
        <w:t xml:space="preserve"> </w:t>
      </w:r>
      <w:r w:rsidRPr="00992146">
        <w:rPr>
          <w:lang w:val="en-US"/>
          <w:rPrChange w:id="16942" w:author="Anusha De" w:date="2022-08-01T14:48:00Z">
            <w:rPr/>
          </w:rPrChange>
        </w:rPr>
        <w:t>an</w:t>
      </w:r>
      <w:r w:rsidR="00F73A4C" w:rsidRPr="00992146">
        <w:rPr>
          <w:lang w:val="en-US"/>
          <w:rPrChange w:id="16943" w:author="Anusha De" w:date="2022-08-01T14:48:00Z">
            <w:rPr/>
          </w:rPrChange>
        </w:rPr>
        <w:t xml:space="preserve"> </w:t>
      </w:r>
      <w:r w:rsidRPr="00992146">
        <w:rPr>
          <w:lang w:val="en-US"/>
          <w:rPrChange w:id="16944" w:author="Anusha De" w:date="2022-08-01T14:48:00Z">
            <w:rPr/>
          </w:rPrChange>
        </w:rPr>
        <w:t>alternative</w:t>
      </w:r>
      <w:r w:rsidR="00F73A4C" w:rsidRPr="00992146">
        <w:rPr>
          <w:lang w:val="en-US"/>
          <w:rPrChange w:id="16945" w:author="Anusha De" w:date="2022-08-01T14:48:00Z">
            <w:rPr/>
          </w:rPrChange>
        </w:rPr>
        <w:t xml:space="preserve"> </w:t>
      </w:r>
      <w:r w:rsidRPr="00992146">
        <w:rPr>
          <w:lang w:val="en-US"/>
          <w:rPrChange w:id="16946" w:author="Anusha De" w:date="2022-08-01T14:48:00Z">
            <w:rPr/>
          </w:rPrChange>
        </w:rPr>
        <w:t>way</w:t>
      </w:r>
      <w:r w:rsidR="00F73A4C" w:rsidRPr="00992146">
        <w:rPr>
          <w:lang w:val="en-US"/>
          <w:rPrChange w:id="16947" w:author="Anusha De" w:date="2022-08-01T14:48:00Z">
            <w:rPr/>
          </w:rPrChange>
        </w:rPr>
        <w:t xml:space="preserve"> </w:t>
      </w:r>
      <w:r w:rsidRPr="00992146">
        <w:rPr>
          <w:lang w:val="en-US"/>
          <w:rPrChange w:id="16948" w:author="Anusha De" w:date="2022-08-01T14:48:00Z">
            <w:rPr/>
          </w:rPrChange>
        </w:rPr>
        <w:t>to</w:t>
      </w:r>
      <w:r w:rsidR="00F73A4C" w:rsidRPr="00992146">
        <w:rPr>
          <w:lang w:val="en-US"/>
          <w:rPrChange w:id="16949" w:author="Anusha De" w:date="2022-08-01T14:48:00Z">
            <w:rPr/>
          </w:rPrChange>
        </w:rPr>
        <w:t xml:space="preserve"> </w:t>
      </w:r>
      <w:r w:rsidRPr="00992146">
        <w:rPr>
          <w:lang w:val="en-US"/>
          <w:rPrChange w:id="16950" w:author="Anusha De" w:date="2022-08-01T14:48:00Z">
            <w:rPr/>
          </w:rPrChange>
        </w:rPr>
        <w:t>test</w:t>
      </w:r>
      <w:r w:rsidR="00F73A4C" w:rsidRPr="00992146">
        <w:rPr>
          <w:lang w:val="en-US"/>
          <w:rPrChange w:id="16951" w:author="Anusha De" w:date="2022-08-01T14:48:00Z">
            <w:rPr/>
          </w:rPrChange>
        </w:rPr>
        <w:t xml:space="preserve"> </w:t>
      </w:r>
      <w:r w:rsidRPr="00992146">
        <w:rPr>
          <w:lang w:val="en-US"/>
          <w:rPrChange w:id="16952" w:author="Anusha De" w:date="2022-08-01T14:48:00Z">
            <w:rPr/>
          </w:rPrChange>
        </w:rPr>
        <w:t>hypothesis</w:t>
      </w:r>
      <w:r w:rsidR="00F73A4C" w:rsidRPr="00992146">
        <w:rPr>
          <w:lang w:val="en-US"/>
          <w:rPrChange w:id="16953" w:author="Anusha De" w:date="2022-08-01T14:48:00Z">
            <w:rPr/>
          </w:rPrChange>
        </w:rPr>
        <w:t xml:space="preserve"> </w:t>
      </w:r>
      <w:r w:rsidRPr="00992146">
        <w:rPr>
          <w:lang w:val="en-US"/>
          <w:rPrChange w:id="16954" w:author="Anusha De" w:date="2022-08-01T14:48:00Z">
            <w:rPr/>
          </w:rPrChange>
        </w:rPr>
        <w:t>1</w:t>
      </w:r>
      <w:r w:rsidR="00F73A4C" w:rsidRPr="00992146">
        <w:rPr>
          <w:lang w:val="en-US"/>
          <w:rPrChange w:id="16955" w:author="Anusha De" w:date="2022-08-01T14:48:00Z">
            <w:rPr/>
          </w:rPrChange>
        </w:rPr>
        <w:t xml:space="preserve"> </w:t>
      </w:r>
      <w:r w:rsidRPr="00992146">
        <w:rPr>
          <w:lang w:val="en-US"/>
          <w:rPrChange w:id="16956" w:author="Anusha De" w:date="2022-08-01T14:48:00Z">
            <w:rPr/>
          </w:rPrChange>
        </w:rPr>
        <w:t>by</w:t>
      </w:r>
      <w:r w:rsidR="00F73A4C" w:rsidRPr="00992146">
        <w:rPr>
          <w:lang w:val="en-US"/>
          <w:rPrChange w:id="16957" w:author="Anusha De" w:date="2022-08-01T14:48:00Z">
            <w:rPr/>
          </w:rPrChange>
        </w:rPr>
        <w:t xml:space="preserve"> </w:t>
      </w:r>
      <w:r w:rsidRPr="00992146">
        <w:rPr>
          <w:lang w:val="en-US"/>
          <w:rPrChange w:id="16958" w:author="Anusha De" w:date="2022-08-01T14:48:00Z">
            <w:rPr/>
          </w:rPrChange>
        </w:rPr>
        <w:t>looking</w:t>
      </w:r>
      <w:r w:rsidR="00F73A4C" w:rsidRPr="00992146">
        <w:rPr>
          <w:lang w:val="en-US"/>
          <w:rPrChange w:id="16959" w:author="Anusha De" w:date="2022-08-01T14:48:00Z">
            <w:rPr/>
          </w:rPrChange>
        </w:rPr>
        <w:t xml:space="preserve"> </w:t>
      </w:r>
      <w:r w:rsidRPr="00992146">
        <w:rPr>
          <w:lang w:val="en-US"/>
          <w:rPrChange w:id="16960" w:author="Anusha De" w:date="2022-08-01T14:48:00Z">
            <w:rPr/>
          </w:rPrChange>
        </w:rPr>
        <w:t>at</w:t>
      </w:r>
      <w:r w:rsidR="00F73A4C" w:rsidRPr="00992146">
        <w:rPr>
          <w:lang w:val="en-US"/>
          <w:rPrChange w:id="16961" w:author="Anusha De" w:date="2022-08-01T14:48:00Z">
            <w:rPr/>
          </w:rPrChange>
        </w:rPr>
        <w:t xml:space="preserve"> </w:t>
      </w:r>
      <w:r w:rsidRPr="00992146">
        <w:rPr>
          <w:lang w:val="en-US"/>
          <w:rPrChange w:id="16962" w:author="Anusha De" w:date="2022-08-01T14:48:00Z">
            <w:rPr/>
          </w:rPrChange>
        </w:rPr>
        <w:t>the</w:t>
      </w:r>
      <w:r w:rsidR="00F73A4C" w:rsidRPr="00992146">
        <w:rPr>
          <w:lang w:val="en-US"/>
          <w:rPrChange w:id="16963" w:author="Anusha De" w:date="2022-08-01T14:48:00Z">
            <w:rPr/>
          </w:rPrChange>
        </w:rPr>
        <w:t xml:space="preserve"> </w:t>
      </w:r>
      <w:r w:rsidRPr="00992146">
        <w:rPr>
          <w:lang w:val="en-US"/>
          <w:rPrChange w:id="16964" w:author="Anusha De" w:date="2022-08-01T14:48:00Z">
            <w:rPr/>
          </w:rPrChange>
        </w:rPr>
        <w:t>significance</w:t>
      </w:r>
      <w:r w:rsidR="00F73A4C" w:rsidRPr="00992146">
        <w:rPr>
          <w:lang w:val="en-US"/>
          <w:rPrChange w:id="16965" w:author="Anusha De" w:date="2022-08-01T14:48:00Z">
            <w:rPr/>
          </w:rPrChange>
        </w:rPr>
        <w:t xml:space="preserve"> </w:t>
      </w:r>
      <w:r w:rsidRPr="00992146">
        <w:rPr>
          <w:lang w:val="en-US"/>
          <w:rPrChange w:id="16966" w:author="Anusha De" w:date="2022-08-01T14:48:00Z">
            <w:rPr/>
          </w:rPrChange>
        </w:rPr>
        <w:t>of</w:t>
      </w:r>
      <w:r w:rsidR="00F73A4C" w:rsidRPr="00992146">
        <w:rPr>
          <w:lang w:val="en-US"/>
          <w:rPrChange w:id="16967" w:author="Anusha De" w:date="2022-08-01T14:48:00Z">
            <w:rPr/>
          </w:rPrChange>
        </w:rPr>
        <w:t xml:space="preserve"> </w:t>
      </w:r>
      <w:r w:rsidRPr="00992146">
        <w:rPr>
          <w:lang w:val="en-US"/>
          <w:rPrChange w:id="16968" w:author="Anusha De" w:date="2022-08-01T14:48:00Z">
            <w:rPr/>
          </w:rPrChange>
        </w:rPr>
        <w:t>the</w:t>
      </w:r>
      <w:r w:rsidR="00F73A4C" w:rsidRPr="00992146">
        <w:rPr>
          <w:lang w:val="en-US"/>
          <w:rPrChange w:id="16969" w:author="Anusha De" w:date="2022-08-01T14:48:00Z">
            <w:rPr/>
          </w:rPrChange>
        </w:rPr>
        <w:t xml:space="preserve"> </w:t>
      </w:r>
      <w:r w:rsidRPr="00992146">
        <w:rPr>
          <w:lang w:val="en-US"/>
          <w:rPrChange w:id="16970" w:author="Anusha De" w:date="2022-08-01T14:48:00Z">
            <w:rPr/>
          </w:rPrChange>
        </w:rPr>
        <w:t>constant</w:t>
      </w:r>
      <w:r w:rsidR="00F73A4C" w:rsidRPr="00992146">
        <w:rPr>
          <w:lang w:val="en-US"/>
          <w:rPrChange w:id="16971" w:author="Anusha De" w:date="2022-08-01T14:48:00Z">
            <w:rPr/>
          </w:rPrChange>
        </w:rPr>
        <w:t xml:space="preserve"> </w:t>
      </w:r>
      <w:r w:rsidRPr="00992146">
        <w:rPr>
          <w:lang w:val="en-US"/>
          <w:rPrChange w:id="16972" w:author="Anusha De" w:date="2022-08-01T14:48:00Z">
            <w:rPr/>
          </w:rPrChange>
        </w:rPr>
        <w:t>in</w:t>
      </w:r>
      <w:r w:rsidR="00F73A4C" w:rsidRPr="00992146">
        <w:rPr>
          <w:lang w:val="en-US"/>
          <w:rPrChange w:id="16973" w:author="Anusha De" w:date="2022-08-01T14:48:00Z">
            <w:rPr/>
          </w:rPrChange>
        </w:rPr>
        <w:t xml:space="preserve"> </w:t>
      </w:r>
      <w:r w:rsidRPr="00992146">
        <w:rPr>
          <w:lang w:val="en-US"/>
          <w:rPrChange w:id="16974" w:author="Anusha De" w:date="2022-08-01T14:48:00Z">
            <w:rPr/>
          </w:rPrChange>
        </w:rPr>
        <w:t>equation</w:t>
      </w:r>
      <w:r w:rsidR="00F73A4C" w:rsidRPr="00992146">
        <w:rPr>
          <w:lang w:val="en-US"/>
          <w:rPrChange w:id="16975" w:author="Anusha De" w:date="2022-08-01T14:48:00Z">
            <w:rPr/>
          </w:rPrChange>
        </w:rPr>
        <w:t xml:space="preserve"> </w:t>
      </w:r>
      <w:r>
        <w:fldChar w:fldCharType="begin"/>
      </w:r>
      <w:r w:rsidRPr="00992146">
        <w:rPr>
          <w:lang w:val="en-US"/>
          <w:rPrChange w:id="16976" w:author="Anusha De" w:date="2022-08-01T14:48:00Z">
            <w:rPr/>
          </w:rPrChange>
        </w:rPr>
        <w:instrText xml:space="preserve"> HYPERLINK \l "_bookmark6" </w:instrText>
      </w:r>
      <w:r>
        <w:fldChar w:fldCharType="separate"/>
      </w:r>
      <w:r w:rsidRPr="00992146">
        <w:rPr>
          <w:lang w:val="en-US"/>
          <w:rPrChange w:id="16977" w:author="Anusha De" w:date="2022-08-01T14:48:00Z">
            <w:rPr/>
          </w:rPrChange>
        </w:rPr>
        <w:t>1</w:t>
      </w:r>
      <w:r>
        <w:fldChar w:fldCharType="end"/>
      </w:r>
      <w:r w:rsidRPr="00992146">
        <w:rPr>
          <w:lang w:val="en-US"/>
          <w:rPrChange w:id="16978" w:author="Anusha De" w:date="2022-08-01T14:48:00Z">
            <w:rPr/>
          </w:rPrChange>
        </w:rPr>
        <w:t>.</w:t>
      </w:r>
      <w:r w:rsidR="00F73A4C" w:rsidRPr="00992146">
        <w:rPr>
          <w:lang w:val="en-US"/>
          <w:rPrChange w:id="16979" w:author="Anusha De" w:date="2022-08-01T14:48:00Z">
            <w:rPr/>
          </w:rPrChange>
        </w:rPr>
        <w:t xml:space="preserve"> </w:t>
      </w:r>
      <w:r w:rsidRPr="00992146">
        <w:rPr>
          <w:lang w:val="en-US"/>
          <w:rPrChange w:id="16980" w:author="Anusha De" w:date="2022-08-01T14:48:00Z">
            <w:rPr/>
          </w:rPrChange>
        </w:rPr>
        <w:t>Interestingly,</w:t>
      </w:r>
      <w:r w:rsidR="00F73A4C" w:rsidRPr="00992146">
        <w:rPr>
          <w:lang w:val="en-US"/>
          <w:rPrChange w:id="16981" w:author="Anusha De" w:date="2022-08-01T14:48:00Z">
            <w:rPr/>
          </w:rPrChange>
        </w:rPr>
        <w:t xml:space="preserve"> </w:t>
      </w:r>
      <w:r w:rsidRPr="00992146">
        <w:rPr>
          <w:lang w:val="en-US"/>
          <w:rPrChange w:id="16982" w:author="Anusha De" w:date="2022-08-01T14:48:00Z">
            <w:rPr/>
          </w:rPrChange>
        </w:rPr>
        <w:t>in</w:t>
      </w:r>
      <w:r w:rsidR="00F73A4C" w:rsidRPr="00992146">
        <w:rPr>
          <w:lang w:val="en-US"/>
          <w:rPrChange w:id="16983" w:author="Anusha De" w:date="2022-08-01T14:48:00Z">
            <w:rPr/>
          </w:rPrChange>
        </w:rPr>
        <w:t xml:space="preserve"> </w:t>
      </w:r>
      <w:r w:rsidRPr="00992146">
        <w:rPr>
          <w:lang w:val="en-US"/>
          <w:rPrChange w:id="16984" w:author="Anusha De" w:date="2022-08-01T14:48:00Z">
            <w:rPr/>
          </w:rPrChange>
        </w:rPr>
        <w:t>a</w:t>
      </w:r>
      <w:r w:rsidR="00F73A4C" w:rsidRPr="00992146">
        <w:rPr>
          <w:lang w:val="en-US"/>
          <w:rPrChange w:id="16985" w:author="Anusha De" w:date="2022-08-01T14:48:00Z">
            <w:rPr/>
          </w:rPrChange>
        </w:rPr>
        <w:t xml:space="preserve"> </w:t>
      </w:r>
      <w:r w:rsidRPr="00992146">
        <w:rPr>
          <w:lang w:val="en-US"/>
          <w:rPrChange w:id="16986" w:author="Anusha De" w:date="2022-08-01T14:48:00Z">
            <w:rPr/>
          </w:rPrChange>
        </w:rPr>
        <w:t>regression</w:t>
      </w:r>
      <w:r w:rsidR="00F73A4C" w:rsidRPr="00992146">
        <w:rPr>
          <w:lang w:val="en-US"/>
          <w:rPrChange w:id="16987" w:author="Anusha De" w:date="2022-08-01T14:48:00Z">
            <w:rPr/>
          </w:rPrChange>
        </w:rPr>
        <w:t xml:space="preserve"> </w:t>
      </w:r>
      <w:r w:rsidRPr="00992146">
        <w:rPr>
          <w:lang w:val="en-US"/>
          <w:rPrChange w:id="16988" w:author="Anusha De" w:date="2022-08-01T14:48:00Z">
            <w:rPr/>
          </w:rPrChange>
        </w:rPr>
        <w:t>framework</w:t>
      </w:r>
      <w:r w:rsidR="00F73A4C" w:rsidRPr="00992146">
        <w:rPr>
          <w:lang w:val="en-US"/>
          <w:rPrChange w:id="16989" w:author="Anusha De" w:date="2022-08-01T14:48:00Z">
            <w:rPr/>
          </w:rPrChange>
        </w:rPr>
        <w:t xml:space="preserve"> </w:t>
      </w:r>
      <w:r w:rsidRPr="00992146">
        <w:rPr>
          <w:lang w:val="en-US"/>
          <w:rPrChange w:id="16990" w:author="Anusha De" w:date="2022-08-01T14:48:00Z">
            <w:rPr/>
          </w:rPrChange>
        </w:rPr>
        <w:t>that</w:t>
      </w:r>
      <w:r w:rsidR="00F73A4C" w:rsidRPr="00992146">
        <w:rPr>
          <w:lang w:val="en-US"/>
          <w:rPrChange w:id="16991" w:author="Anusha De" w:date="2022-08-01T14:48:00Z">
            <w:rPr/>
          </w:rPrChange>
        </w:rPr>
        <w:t xml:space="preserve"> </w:t>
      </w:r>
      <w:r w:rsidRPr="00992146">
        <w:rPr>
          <w:lang w:val="en-US"/>
          <w:rPrChange w:id="16992" w:author="Anusha De" w:date="2022-08-01T14:48:00Z">
            <w:rPr/>
          </w:rPrChange>
        </w:rPr>
        <w:t>controls</w:t>
      </w:r>
      <w:r w:rsidR="00F73A4C" w:rsidRPr="00992146">
        <w:rPr>
          <w:lang w:val="en-US"/>
          <w:rPrChange w:id="16993" w:author="Anusha De" w:date="2022-08-01T14:48:00Z">
            <w:rPr/>
          </w:rPrChange>
        </w:rPr>
        <w:t xml:space="preserve"> </w:t>
      </w:r>
      <w:r w:rsidRPr="00992146">
        <w:rPr>
          <w:lang w:val="en-US"/>
          <w:rPrChange w:id="16994" w:author="Anusha De" w:date="2022-08-01T14:48:00Z">
            <w:rPr/>
          </w:rPrChange>
        </w:rPr>
        <w:t>for</w:t>
      </w:r>
      <w:r w:rsidR="00F73A4C" w:rsidRPr="00992146">
        <w:rPr>
          <w:lang w:val="en-US"/>
          <w:rPrChange w:id="16995" w:author="Anusha De" w:date="2022-08-01T14:48:00Z">
            <w:rPr/>
          </w:rPrChange>
        </w:rPr>
        <w:t xml:space="preserve"> </w:t>
      </w:r>
      <w:r w:rsidRPr="00992146">
        <w:rPr>
          <w:lang w:val="en-US"/>
          <w:rPrChange w:id="16996" w:author="Anusha De" w:date="2022-08-01T14:48:00Z">
            <w:rPr/>
          </w:rPrChange>
        </w:rPr>
        <w:t>a</w:t>
      </w:r>
      <w:r w:rsidR="00F73A4C" w:rsidRPr="00992146">
        <w:rPr>
          <w:lang w:val="en-US"/>
          <w:rPrChange w:id="16997" w:author="Anusha De" w:date="2022-08-01T14:48:00Z">
            <w:rPr/>
          </w:rPrChange>
        </w:rPr>
        <w:t xml:space="preserve"> </w:t>
      </w:r>
      <w:r w:rsidRPr="00992146">
        <w:rPr>
          <w:lang w:val="en-US"/>
          <w:rPrChange w:id="16998" w:author="Anusha De" w:date="2022-08-01T14:48:00Z">
            <w:rPr/>
          </w:rPrChange>
        </w:rPr>
        <w:t>range</w:t>
      </w:r>
      <w:r w:rsidR="00F73A4C" w:rsidRPr="00992146">
        <w:rPr>
          <w:lang w:val="en-US"/>
          <w:rPrChange w:id="16999" w:author="Anusha De" w:date="2022-08-01T14:48:00Z">
            <w:rPr/>
          </w:rPrChange>
        </w:rPr>
        <w:t xml:space="preserve"> </w:t>
      </w:r>
      <w:r w:rsidRPr="00992146">
        <w:rPr>
          <w:lang w:val="en-US"/>
          <w:rPrChange w:id="17000" w:author="Anusha De" w:date="2022-08-01T14:48:00Z">
            <w:rPr/>
          </w:rPrChange>
        </w:rPr>
        <w:t>of</w:t>
      </w:r>
      <w:r w:rsidR="00F73A4C" w:rsidRPr="00992146">
        <w:rPr>
          <w:lang w:val="en-US"/>
          <w:rPrChange w:id="17001" w:author="Anusha De" w:date="2022-08-01T14:48:00Z">
            <w:rPr/>
          </w:rPrChange>
        </w:rPr>
        <w:t xml:space="preserve"> </w:t>
      </w:r>
      <w:r w:rsidRPr="00992146">
        <w:rPr>
          <w:lang w:val="en-US"/>
          <w:rPrChange w:id="17002" w:author="Anusha De" w:date="2022-08-01T14:48:00Z">
            <w:rPr/>
          </w:rPrChange>
        </w:rPr>
        <w:t>farmer</w:t>
      </w:r>
      <w:r w:rsidR="00F73A4C" w:rsidRPr="00992146">
        <w:rPr>
          <w:lang w:val="en-US"/>
          <w:rPrChange w:id="17003" w:author="Anusha De" w:date="2022-08-01T14:48:00Z">
            <w:rPr/>
          </w:rPrChange>
        </w:rPr>
        <w:t xml:space="preserve"> </w:t>
      </w:r>
      <w:r w:rsidRPr="00992146">
        <w:rPr>
          <w:lang w:val="en-US"/>
          <w:rPrChange w:id="17004" w:author="Anusha De" w:date="2022-08-01T14:48:00Z">
            <w:rPr/>
          </w:rPrChange>
        </w:rPr>
        <w:t>and</w:t>
      </w:r>
      <w:r w:rsidR="00F73A4C" w:rsidRPr="00992146">
        <w:rPr>
          <w:lang w:val="en-US"/>
          <w:rPrChange w:id="17005" w:author="Anusha De" w:date="2022-08-01T14:48:00Z">
            <w:rPr/>
          </w:rPrChange>
        </w:rPr>
        <w:t xml:space="preserve"> </w:t>
      </w:r>
      <w:r w:rsidRPr="00992146">
        <w:rPr>
          <w:lang w:val="en-US"/>
          <w:rPrChange w:id="17006" w:author="Anusha De" w:date="2022-08-01T14:48:00Z">
            <w:rPr/>
          </w:rPrChange>
        </w:rPr>
        <w:t>actor</w:t>
      </w:r>
      <w:r w:rsidR="00F73A4C" w:rsidRPr="00992146">
        <w:rPr>
          <w:lang w:val="en-US"/>
          <w:rPrChange w:id="17007" w:author="Anusha De" w:date="2022-08-01T14:48:00Z">
            <w:rPr/>
          </w:rPrChange>
        </w:rPr>
        <w:t xml:space="preserve"> </w:t>
      </w:r>
      <w:r w:rsidRPr="00992146">
        <w:rPr>
          <w:lang w:val="en-US"/>
          <w:rPrChange w:id="17008" w:author="Anusha De" w:date="2022-08-01T14:48:00Z">
            <w:rPr/>
          </w:rPrChange>
        </w:rPr>
        <w:t>level</w:t>
      </w:r>
      <w:r w:rsidR="00F73A4C" w:rsidRPr="00992146">
        <w:rPr>
          <w:lang w:val="en-US"/>
          <w:rPrChange w:id="17009" w:author="Anusha De" w:date="2022-08-01T14:48:00Z">
            <w:rPr/>
          </w:rPrChange>
        </w:rPr>
        <w:t xml:space="preserve"> </w:t>
      </w:r>
      <w:r w:rsidRPr="00992146">
        <w:rPr>
          <w:lang w:val="en-US"/>
          <w:rPrChange w:id="17010" w:author="Anusha De" w:date="2022-08-01T14:48:00Z">
            <w:rPr/>
          </w:rPrChange>
        </w:rPr>
        <w:t>characteristics,</w:t>
      </w:r>
      <w:r w:rsidR="00F73A4C" w:rsidRPr="00992146">
        <w:rPr>
          <w:lang w:val="en-US"/>
          <w:rPrChange w:id="17011" w:author="Anusha De" w:date="2022-08-01T14:48:00Z">
            <w:rPr/>
          </w:rPrChange>
        </w:rPr>
        <w:t xml:space="preserve"> </w:t>
      </w:r>
      <w:r w:rsidRPr="00992146">
        <w:rPr>
          <w:lang w:val="en-US"/>
          <w:rPrChange w:id="17012" w:author="Anusha De" w:date="2022-08-01T14:48:00Z">
            <w:rPr/>
          </w:rPrChange>
        </w:rPr>
        <w:t>there</w:t>
      </w:r>
      <w:r w:rsidR="00F73A4C" w:rsidRPr="00992146">
        <w:rPr>
          <w:lang w:val="en-US"/>
          <w:rPrChange w:id="17013" w:author="Anusha De" w:date="2022-08-01T14:48:00Z">
            <w:rPr/>
          </w:rPrChange>
        </w:rPr>
        <w:t xml:space="preserve"> </w:t>
      </w:r>
      <w:r w:rsidRPr="00992146">
        <w:rPr>
          <w:lang w:val="en-US"/>
          <w:rPrChange w:id="17014" w:author="Anusha De" w:date="2022-08-01T14:48:00Z">
            <w:rPr/>
          </w:rPrChange>
        </w:rPr>
        <w:t>is</w:t>
      </w:r>
      <w:r w:rsidR="00F73A4C" w:rsidRPr="00992146">
        <w:rPr>
          <w:lang w:val="en-US"/>
          <w:rPrChange w:id="17015" w:author="Anusha De" w:date="2022-08-01T14:48:00Z">
            <w:rPr/>
          </w:rPrChange>
        </w:rPr>
        <w:t xml:space="preserve"> </w:t>
      </w:r>
      <w:r w:rsidRPr="00992146">
        <w:rPr>
          <w:lang w:val="en-US"/>
          <w:rPrChange w:id="17016" w:author="Anusha De" w:date="2022-08-01T14:48:00Z">
            <w:rPr/>
          </w:rPrChange>
        </w:rPr>
        <w:t>no</w:t>
      </w:r>
      <w:r w:rsidR="00F73A4C" w:rsidRPr="00992146">
        <w:rPr>
          <w:lang w:val="en-US"/>
          <w:rPrChange w:id="17017" w:author="Anusha De" w:date="2022-08-01T14:48:00Z">
            <w:rPr/>
          </w:rPrChange>
        </w:rPr>
        <w:t xml:space="preserve"> </w:t>
      </w:r>
      <w:r w:rsidRPr="00992146">
        <w:rPr>
          <w:lang w:val="en-US"/>
          <w:rPrChange w:id="17018" w:author="Anusha De" w:date="2022-08-01T14:48:00Z">
            <w:rPr/>
          </w:rPrChange>
        </w:rPr>
        <w:t>significant</w:t>
      </w:r>
      <w:r w:rsidR="00F73A4C" w:rsidRPr="00992146">
        <w:rPr>
          <w:lang w:val="en-US"/>
          <w:rPrChange w:id="17019" w:author="Anusha De" w:date="2022-08-01T14:48:00Z">
            <w:rPr/>
          </w:rPrChange>
        </w:rPr>
        <w:t xml:space="preserve"> </w:t>
      </w:r>
      <w:r w:rsidRPr="00992146">
        <w:rPr>
          <w:lang w:val="en-US"/>
          <w:rPrChange w:id="17020" w:author="Anusha De" w:date="2022-08-01T14:48:00Z">
            <w:rPr/>
          </w:rPrChange>
        </w:rPr>
        <w:t>difference</w:t>
      </w:r>
      <w:r w:rsidR="00F73A4C" w:rsidRPr="00992146">
        <w:rPr>
          <w:lang w:val="en-US"/>
          <w:rPrChange w:id="17021" w:author="Anusha De" w:date="2022-08-01T14:48:00Z">
            <w:rPr/>
          </w:rPrChange>
        </w:rPr>
        <w:t xml:space="preserve"> </w:t>
      </w:r>
      <w:r w:rsidRPr="00992146">
        <w:rPr>
          <w:lang w:val="en-US"/>
          <w:rPrChange w:id="17022" w:author="Anusha De" w:date="2022-08-01T14:48:00Z">
            <w:rPr/>
          </w:rPrChange>
        </w:rPr>
        <w:t>anymore</w:t>
      </w:r>
      <w:r w:rsidR="00F73A4C" w:rsidRPr="00992146">
        <w:rPr>
          <w:lang w:val="en-US"/>
          <w:rPrChange w:id="17023" w:author="Anusha De" w:date="2022-08-01T14:48:00Z">
            <w:rPr/>
          </w:rPrChange>
        </w:rPr>
        <w:t xml:space="preserve"> </w:t>
      </w:r>
      <w:r w:rsidRPr="00992146">
        <w:rPr>
          <w:lang w:val="en-US"/>
          <w:rPrChange w:id="17024" w:author="Anusha De" w:date="2022-08-01T14:48:00Z">
            <w:rPr/>
          </w:rPrChange>
        </w:rPr>
        <w:t>between</w:t>
      </w:r>
      <w:r w:rsidR="00F73A4C" w:rsidRPr="00992146">
        <w:rPr>
          <w:lang w:val="en-US"/>
          <w:rPrChange w:id="17025" w:author="Anusha De" w:date="2022-08-01T14:48:00Z">
            <w:rPr/>
          </w:rPrChange>
        </w:rPr>
        <w:t xml:space="preserve"> </w:t>
      </w:r>
      <w:r w:rsidRPr="00992146">
        <w:rPr>
          <w:lang w:val="en-US"/>
          <w:rPrChange w:id="17026" w:author="Anusha De" w:date="2022-08-01T14:48:00Z">
            <w:rPr/>
          </w:rPrChange>
        </w:rPr>
        <w:t>actor</w:t>
      </w:r>
      <w:r w:rsidR="00F73A4C" w:rsidRPr="00992146">
        <w:rPr>
          <w:lang w:val="en-US"/>
          <w:rPrChange w:id="17027" w:author="Anusha De" w:date="2022-08-01T14:48:00Z">
            <w:rPr/>
          </w:rPrChange>
        </w:rPr>
        <w:t xml:space="preserve"> </w:t>
      </w:r>
      <w:r w:rsidRPr="00992146">
        <w:rPr>
          <w:lang w:val="en-US"/>
          <w:rPrChange w:id="17028" w:author="Anusha De" w:date="2022-08-01T14:48:00Z">
            <w:rPr/>
          </w:rPrChange>
        </w:rPr>
        <w:t>ratings</w:t>
      </w:r>
      <w:r w:rsidR="00F73A4C" w:rsidRPr="00992146">
        <w:rPr>
          <w:lang w:val="en-US"/>
          <w:rPrChange w:id="17029" w:author="Anusha De" w:date="2022-08-01T14:48:00Z">
            <w:rPr/>
          </w:rPrChange>
        </w:rPr>
        <w:t xml:space="preserve"> </w:t>
      </w:r>
      <w:r w:rsidRPr="00992146">
        <w:rPr>
          <w:lang w:val="en-US"/>
          <w:rPrChange w:id="17030" w:author="Anusha De" w:date="2022-08-01T14:48:00Z">
            <w:rPr/>
          </w:rPrChange>
        </w:rPr>
        <w:t>and</w:t>
      </w:r>
      <w:r w:rsidR="00F73A4C" w:rsidRPr="00992146">
        <w:rPr>
          <w:lang w:val="en-US"/>
          <w:rPrChange w:id="17031" w:author="Anusha De" w:date="2022-08-01T14:48:00Z">
            <w:rPr/>
          </w:rPrChange>
        </w:rPr>
        <w:t xml:space="preserve"> </w:t>
      </w:r>
      <w:r w:rsidRPr="00992146">
        <w:rPr>
          <w:lang w:val="en-US"/>
          <w:rPrChange w:id="17032" w:author="Anusha De" w:date="2022-08-01T14:48:00Z">
            <w:rPr/>
          </w:rPrChange>
        </w:rPr>
        <w:t>farmer</w:t>
      </w:r>
      <w:r w:rsidR="00F73A4C" w:rsidRPr="00992146">
        <w:rPr>
          <w:lang w:val="en-US"/>
          <w:rPrChange w:id="17033" w:author="Anusha De" w:date="2022-08-01T14:48:00Z">
            <w:rPr/>
          </w:rPrChange>
        </w:rPr>
        <w:t xml:space="preserve"> </w:t>
      </w:r>
      <w:r w:rsidRPr="00992146">
        <w:rPr>
          <w:lang w:val="en-US"/>
          <w:rPrChange w:id="17034" w:author="Anusha De" w:date="2022-08-01T14:48:00Z">
            <w:rPr/>
          </w:rPrChange>
        </w:rPr>
        <w:t>ratings</w:t>
      </w:r>
      <w:r w:rsidR="00F73A4C" w:rsidRPr="00992146">
        <w:rPr>
          <w:lang w:val="en-US"/>
          <w:rPrChange w:id="17035" w:author="Anusha De" w:date="2022-08-01T14:48:00Z">
            <w:rPr/>
          </w:rPrChange>
        </w:rPr>
        <w:t xml:space="preserve"> </w:t>
      </w:r>
      <w:r w:rsidRPr="00992146">
        <w:rPr>
          <w:lang w:val="en-US"/>
          <w:rPrChange w:id="17036" w:author="Anusha De" w:date="2022-08-01T14:48:00Z">
            <w:rPr/>
          </w:rPrChange>
        </w:rPr>
        <w:t>for</w:t>
      </w:r>
      <w:r w:rsidR="00F73A4C" w:rsidRPr="00992146">
        <w:rPr>
          <w:lang w:val="en-US"/>
          <w:rPrChange w:id="17037" w:author="Anusha De" w:date="2022-08-01T14:48:00Z">
            <w:rPr/>
          </w:rPrChange>
        </w:rPr>
        <w:t xml:space="preserve"> </w:t>
      </w:r>
      <w:r w:rsidRPr="00992146">
        <w:rPr>
          <w:lang w:val="en-US"/>
          <w:rPrChange w:id="17038" w:author="Anusha De" w:date="2022-08-01T14:48:00Z">
            <w:rPr/>
          </w:rPrChange>
        </w:rPr>
        <w:t>the</w:t>
      </w:r>
      <w:r w:rsidR="00F73A4C" w:rsidRPr="00992146">
        <w:rPr>
          <w:lang w:val="en-US"/>
          <w:rPrChange w:id="17039" w:author="Anusha De" w:date="2022-08-01T14:48:00Z">
            <w:rPr/>
          </w:rPrChange>
        </w:rPr>
        <w:t xml:space="preserve"> </w:t>
      </w:r>
      <w:r w:rsidRPr="00992146">
        <w:rPr>
          <w:lang w:val="en-US"/>
          <w:rPrChange w:id="17040" w:author="Anusha De" w:date="2022-08-01T14:48:00Z">
            <w:rPr/>
          </w:rPrChange>
        </w:rPr>
        <w:t>location</w:t>
      </w:r>
      <w:r w:rsidR="00F73A4C" w:rsidRPr="00992146">
        <w:rPr>
          <w:lang w:val="en-US"/>
          <w:rPrChange w:id="17041" w:author="Anusha De" w:date="2022-08-01T14:48:00Z">
            <w:rPr/>
          </w:rPrChange>
        </w:rPr>
        <w:t xml:space="preserve"> </w:t>
      </w:r>
      <w:r w:rsidRPr="00992146">
        <w:rPr>
          <w:lang w:val="en-US"/>
          <w:rPrChange w:id="17042" w:author="Anusha De" w:date="2022-08-01T14:48:00Z">
            <w:rPr/>
          </w:rPrChange>
        </w:rPr>
        <w:t>dimension.</w:t>
      </w:r>
      <w:r w:rsidR="00F73A4C" w:rsidRPr="00992146">
        <w:rPr>
          <w:lang w:val="en-US"/>
          <w:rPrChange w:id="17043" w:author="Anusha De" w:date="2022-08-01T14:48:00Z">
            <w:rPr/>
          </w:rPrChange>
        </w:rPr>
        <w:t xml:space="preserve"> </w:t>
      </w:r>
      <w:r w:rsidRPr="00992146">
        <w:rPr>
          <w:lang w:val="en-US"/>
          <w:rPrChange w:id="17044" w:author="Anusha De" w:date="2022-08-01T14:48:00Z">
            <w:rPr/>
          </w:rPrChange>
        </w:rPr>
        <w:t>This</w:t>
      </w:r>
      <w:r w:rsidR="00F73A4C" w:rsidRPr="00992146">
        <w:rPr>
          <w:lang w:val="en-US"/>
          <w:rPrChange w:id="17045" w:author="Anusha De" w:date="2022-08-01T14:48:00Z">
            <w:rPr/>
          </w:rPrChange>
        </w:rPr>
        <w:t xml:space="preserve"> </w:t>
      </w:r>
      <w:r w:rsidRPr="00992146">
        <w:rPr>
          <w:lang w:val="en-US"/>
          <w:rPrChange w:id="17046" w:author="Anusha De" w:date="2022-08-01T14:48:00Z">
            <w:rPr/>
          </w:rPrChange>
        </w:rPr>
        <w:t>seems</w:t>
      </w:r>
      <w:r w:rsidR="00F73A4C" w:rsidRPr="00992146">
        <w:rPr>
          <w:lang w:val="en-US"/>
          <w:rPrChange w:id="17047" w:author="Anusha De" w:date="2022-08-01T14:48:00Z">
            <w:rPr/>
          </w:rPrChange>
        </w:rPr>
        <w:t xml:space="preserve"> </w:t>
      </w:r>
      <w:r w:rsidRPr="00992146">
        <w:rPr>
          <w:lang w:val="en-US"/>
          <w:rPrChange w:id="17048" w:author="Anusha De" w:date="2022-08-01T14:48:00Z">
            <w:rPr/>
          </w:rPrChange>
        </w:rPr>
        <w:t>plausible,</w:t>
      </w:r>
      <w:r w:rsidR="00F73A4C" w:rsidRPr="00992146">
        <w:rPr>
          <w:lang w:val="en-US"/>
          <w:rPrChange w:id="17049" w:author="Anusha De" w:date="2022-08-01T14:48:00Z">
            <w:rPr/>
          </w:rPrChange>
        </w:rPr>
        <w:t xml:space="preserve"> </w:t>
      </w:r>
      <w:r w:rsidRPr="00992146">
        <w:rPr>
          <w:lang w:val="en-US"/>
          <w:rPrChange w:id="17050" w:author="Anusha De" w:date="2022-08-01T14:48:00Z">
            <w:rPr/>
          </w:rPrChange>
        </w:rPr>
        <w:t>as</w:t>
      </w:r>
      <w:r w:rsidR="00F73A4C" w:rsidRPr="00992146">
        <w:rPr>
          <w:lang w:val="en-US"/>
          <w:rPrChange w:id="17051" w:author="Anusha De" w:date="2022-08-01T14:48:00Z">
            <w:rPr/>
          </w:rPrChange>
        </w:rPr>
        <w:t xml:space="preserve"> </w:t>
      </w:r>
      <w:r w:rsidRPr="00992146">
        <w:rPr>
          <w:lang w:val="en-US"/>
          <w:rPrChange w:id="17052" w:author="Anusha De" w:date="2022-08-01T14:48:00Z">
            <w:rPr/>
          </w:rPrChange>
        </w:rPr>
        <w:t>location</w:t>
      </w:r>
      <w:r w:rsidR="00F73A4C" w:rsidRPr="00992146">
        <w:rPr>
          <w:lang w:val="en-US"/>
          <w:rPrChange w:id="17053" w:author="Anusha De" w:date="2022-08-01T14:48:00Z">
            <w:rPr/>
          </w:rPrChange>
        </w:rPr>
        <w:t xml:space="preserve"> </w:t>
      </w:r>
      <w:r w:rsidRPr="00992146">
        <w:rPr>
          <w:lang w:val="en-US"/>
          <w:rPrChange w:id="17054" w:author="Anusha De" w:date="2022-08-01T14:48:00Z">
            <w:rPr/>
          </w:rPrChange>
        </w:rPr>
        <w:t>can</w:t>
      </w:r>
      <w:r w:rsidR="00F73A4C" w:rsidRPr="00992146">
        <w:rPr>
          <w:lang w:val="en-US"/>
          <w:rPrChange w:id="17055" w:author="Anusha De" w:date="2022-08-01T14:48:00Z">
            <w:rPr/>
          </w:rPrChange>
        </w:rPr>
        <w:t xml:space="preserve"> </w:t>
      </w:r>
      <w:r w:rsidRPr="00992146">
        <w:rPr>
          <w:lang w:val="en-US"/>
          <w:rPrChange w:id="17056" w:author="Anusha De" w:date="2022-08-01T14:48:00Z">
            <w:rPr/>
          </w:rPrChange>
        </w:rPr>
        <w:t>be</w:t>
      </w:r>
      <w:r w:rsidR="00F73A4C" w:rsidRPr="00992146">
        <w:rPr>
          <w:lang w:val="en-US"/>
          <w:rPrChange w:id="17057" w:author="Anusha De" w:date="2022-08-01T14:48:00Z">
            <w:rPr/>
          </w:rPrChange>
        </w:rPr>
        <w:t xml:space="preserve"> </w:t>
      </w:r>
      <w:r w:rsidRPr="00992146">
        <w:rPr>
          <w:lang w:val="en-US"/>
          <w:rPrChange w:id="17058" w:author="Anusha De" w:date="2022-08-01T14:48:00Z">
            <w:rPr/>
          </w:rPrChange>
        </w:rPr>
        <w:t>easily</w:t>
      </w:r>
      <w:r w:rsidR="00F73A4C" w:rsidRPr="00992146">
        <w:rPr>
          <w:lang w:val="en-US"/>
          <w:rPrChange w:id="17059" w:author="Anusha De" w:date="2022-08-01T14:48:00Z">
            <w:rPr/>
          </w:rPrChange>
        </w:rPr>
        <w:t xml:space="preserve"> </w:t>
      </w:r>
      <w:r w:rsidRPr="00992146">
        <w:rPr>
          <w:lang w:val="en-US"/>
          <w:rPrChange w:id="17060" w:author="Anusha De" w:date="2022-08-01T14:48:00Z">
            <w:rPr/>
          </w:rPrChange>
        </w:rPr>
        <w:t>observed</w:t>
      </w:r>
      <w:r w:rsidR="00F73A4C" w:rsidRPr="00992146">
        <w:rPr>
          <w:lang w:val="en-US"/>
          <w:rPrChange w:id="17061" w:author="Anusha De" w:date="2022-08-01T14:48:00Z">
            <w:rPr/>
          </w:rPrChange>
        </w:rPr>
        <w:t xml:space="preserve"> </w:t>
      </w:r>
      <w:r w:rsidRPr="00992146">
        <w:rPr>
          <w:lang w:val="en-US"/>
          <w:rPrChange w:id="17062" w:author="Anusha De" w:date="2022-08-01T14:48:00Z">
            <w:rPr/>
          </w:rPrChange>
        </w:rPr>
        <w:t>by</w:t>
      </w:r>
      <w:r w:rsidR="00F73A4C" w:rsidRPr="00992146">
        <w:rPr>
          <w:lang w:val="en-US"/>
          <w:rPrChange w:id="17063" w:author="Anusha De" w:date="2022-08-01T14:48:00Z">
            <w:rPr/>
          </w:rPrChange>
        </w:rPr>
        <w:t xml:space="preserve"> </w:t>
      </w:r>
      <w:r w:rsidRPr="00992146">
        <w:rPr>
          <w:lang w:val="en-US"/>
          <w:rPrChange w:id="17064" w:author="Anusha De" w:date="2022-08-01T14:48:00Z">
            <w:rPr/>
          </w:rPrChange>
        </w:rPr>
        <w:t>both</w:t>
      </w:r>
      <w:r w:rsidR="00F73A4C" w:rsidRPr="00992146">
        <w:rPr>
          <w:lang w:val="en-US"/>
          <w:rPrChange w:id="17065" w:author="Anusha De" w:date="2022-08-01T14:48:00Z">
            <w:rPr/>
          </w:rPrChange>
        </w:rPr>
        <w:t xml:space="preserve"> </w:t>
      </w:r>
      <w:r w:rsidRPr="00992146">
        <w:rPr>
          <w:lang w:val="en-US"/>
          <w:rPrChange w:id="17066" w:author="Anusha De" w:date="2022-08-01T14:48:00Z">
            <w:rPr/>
          </w:rPrChange>
        </w:rPr>
        <w:t>farmer</w:t>
      </w:r>
      <w:r w:rsidR="00F73A4C" w:rsidRPr="00992146">
        <w:rPr>
          <w:lang w:val="en-US"/>
          <w:rPrChange w:id="17067" w:author="Anusha De" w:date="2022-08-01T14:48:00Z">
            <w:rPr/>
          </w:rPrChange>
        </w:rPr>
        <w:t xml:space="preserve"> </w:t>
      </w:r>
      <w:r w:rsidRPr="00992146">
        <w:rPr>
          <w:lang w:val="en-US"/>
          <w:rPrChange w:id="17068" w:author="Anusha De" w:date="2022-08-01T14:48:00Z">
            <w:rPr/>
          </w:rPrChange>
        </w:rPr>
        <w:t>and</w:t>
      </w:r>
      <w:r w:rsidR="00F73A4C" w:rsidRPr="00992146">
        <w:rPr>
          <w:lang w:val="en-US"/>
          <w:rPrChange w:id="17069" w:author="Anusha De" w:date="2022-08-01T14:48:00Z">
            <w:rPr/>
          </w:rPrChange>
        </w:rPr>
        <w:t xml:space="preserve"> </w:t>
      </w:r>
      <w:r w:rsidRPr="00992146">
        <w:rPr>
          <w:lang w:val="en-US"/>
          <w:rPrChange w:id="17070" w:author="Anusha De" w:date="2022-08-01T14:48:00Z">
            <w:rPr/>
          </w:rPrChange>
        </w:rPr>
        <w:t>actor.</w:t>
      </w:r>
      <w:r w:rsidR="00F73A4C" w:rsidRPr="00992146">
        <w:rPr>
          <w:lang w:val="en-US"/>
          <w:rPrChange w:id="17071" w:author="Anusha De" w:date="2022-08-01T14:48:00Z">
            <w:rPr/>
          </w:rPrChange>
        </w:rPr>
        <w:t xml:space="preserve"> </w:t>
      </w:r>
      <w:r w:rsidRPr="00992146">
        <w:rPr>
          <w:lang w:val="en-US"/>
          <w:rPrChange w:id="17072" w:author="Anusha De" w:date="2022-08-01T14:48:00Z">
            <w:rPr/>
          </w:rPrChange>
        </w:rPr>
        <w:t>The</w:t>
      </w:r>
      <w:r w:rsidR="00F73A4C" w:rsidRPr="00992146">
        <w:rPr>
          <w:lang w:val="en-US"/>
          <w:rPrChange w:id="17073" w:author="Anusha De" w:date="2022-08-01T14:48:00Z">
            <w:rPr/>
          </w:rPrChange>
        </w:rPr>
        <w:t xml:space="preserve"> </w:t>
      </w:r>
      <w:r w:rsidRPr="00992146">
        <w:rPr>
          <w:lang w:val="en-US"/>
          <w:rPrChange w:id="17074" w:author="Anusha De" w:date="2022-08-01T14:48:00Z">
            <w:rPr/>
          </w:rPrChange>
        </w:rPr>
        <w:t>table</w:t>
      </w:r>
      <w:r w:rsidR="00F73A4C" w:rsidRPr="00992146">
        <w:rPr>
          <w:lang w:val="en-US"/>
          <w:rPrChange w:id="17075" w:author="Anusha De" w:date="2022-08-01T14:48:00Z">
            <w:rPr/>
          </w:rPrChange>
        </w:rPr>
        <w:t xml:space="preserve"> </w:t>
      </w:r>
      <w:r w:rsidRPr="00992146">
        <w:rPr>
          <w:lang w:val="en-US"/>
          <w:rPrChange w:id="17076" w:author="Anusha De" w:date="2022-08-01T14:48:00Z">
            <w:rPr/>
          </w:rPrChange>
        </w:rPr>
        <w:t>also</w:t>
      </w:r>
      <w:r w:rsidR="00F73A4C" w:rsidRPr="00992146">
        <w:rPr>
          <w:lang w:val="en-US"/>
          <w:rPrChange w:id="17077" w:author="Anusha De" w:date="2022-08-01T14:48:00Z">
            <w:rPr/>
          </w:rPrChange>
        </w:rPr>
        <w:t xml:space="preserve"> </w:t>
      </w:r>
      <w:r w:rsidRPr="00992146">
        <w:rPr>
          <w:lang w:val="en-US"/>
          <w:rPrChange w:id="17078" w:author="Anusha De" w:date="2022-08-01T14:48:00Z">
            <w:rPr/>
          </w:rPrChange>
        </w:rPr>
        <w:t>shows</w:t>
      </w:r>
      <w:r w:rsidR="00F73A4C" w:rsidRPr="00992146">
        <w:rPr>
          <w:lang w:val="en-US"/>
          <w:rPrChange w:id="17079" w:author="Anusha De" w:date="2022-08-01T14:48:00Z">
            <w:rPr/>
          </w:rPrChange>
        </w:rPr>
        <w:t xml:space="preserve"> </w:t>
      </w:r>
      <w:r w:rsidRPr="00992146">
        <w:rPr>
          <w:lang w:val="en-US"/>
          <w:rPrChange w:id="17080" w:author="Anusha De" w:date="2022-08-01T14:48:00Z">
            <w:rPr/>
          </w:rPrChange>
        </w:rPr>
        <w:t>that</w:t>
      </w:r>
      <w:r w:rsidR="00F73A4C" w:rsidRPr="00992146">
        <w:rPr>
          <w:lang w:val="en-US"/>
          <w:rPrChange w:id="17081" w:author="Anusha De" w:date="2022-08-01T14:48:00Z">
            <w:rPr/>
          </w:rPrChange>
        </w:rPr>
        <w:t xml:space="preserve"> </w:t>
      </w:r>
      <w:r w:rsidRPr="00992146">
        <w:rPr>
          <w:lang w:val="en-US"/>
          <w:rPrChange w:id="17082" w:author="Anusha De" w:date="2022-08-01T14:48:00Z">
            <w:rPr/>
          </w:rPrChange>
        </w:rPr>
        <w:t>the</w:t>
      </w:r>
      <w:r w:rsidR="00F73A4C" w:rsidRPr="00992146">
        <w:rPr>
          <w:lang w:val="en-US"/>
          <w:rPrChange w:id="17083" w:author="Anusha De" w:date="2022-08-01T14:48:00Z">
            <w:rPr/>
          </w:rPrChange>
        </w:rPr>
        <w:t xml:space="preserve"> </w:t>
      </w:r>
      <w:r w:rsidRPr="00992146">
        <w:rPr>
          <w:lang w:val="en-US"/>
          <w:rPrChange w:id="17084" w:author="Anusha De" w:date="2022-08-01T14:48:00Z">
            <w:rPr/>
          </w:rPrChange>
        </w:rPr>
        <w:t>gender</w:t>
      </w:r>
      <w:r w:rsidR="00F73A4C" w:rsidRPr="00992146">
        <w:rPr>
          <w:lang w:val="en-US"/>
          <w:rPrChange w:id="17085" w:author="Anusha De" w:date="2022-08-01T14:48:00Z">
            <w:rPr/>
          </w:rPrChange>
        </w:rPr>
        <w:t xml:space="preserve"> </w:t>
      </w:r>
      <w:r w:rsidRPr="00992146">
        <w:rPr>
          <w:lang w:val="en-US"/>
          <w:rPrChange w:id="17086" w:author="Anusha De" w:date="2022-08-01T14:48:00Z">
            <w:rPr/>
          </w:rPrChange>
        </w:rPr>
        <w:t>of</w:t>
      </w:r>
      <w:r w:rsidR="00F73A4C" w:rsidRPr="00992146">
        <w:rPr>
          <w:lang w:val="en-US"/>
          <w:rPrChange w:id="17087" w:author="Anusha De" w:date="2022-08-01T14:48:00Z">
            <w:rPr/>
          </w:rPrChange>
        </w:rPr>
        <w:t xml:space="preserve"> </w:t>
      </w:r>
      <w:r w:rsidRPr="00992146">
        <w:rPr>
          <w:lang w:val="en-US"/>
          <w:rPrChange w:id="17088" w:author="Anusha De" w:date="2022-08-01T14:48:00Z">
            <w:rPr/>
          </w:rPrChange>
        </w:rPr>
        <w:t>the</w:t>
      </w:r>
      <w:r w:rsidR="00F73A4C" w:rsidRPr="00992146">
        <w:rPr>
          <w:lang w:val="en-US"/>
          <w:rPrChange w:id="17089" w:author="Anusha De" w:date="2022-08-01T14:48:00Z">
            <w:rPr/>
          </w:rPrChange>
        </w:rPr>
        <w:t xml:space="preserve"> </w:t>
      </w:r>
      <w:r w:rsidRPr="00992146">
        <w:rPr>
          <w:lang w:val="en-US"/>
          <w:rPrChange w:id="17090" w:author="Anusha De" w:date="2022-08-01T14:48:00Z">
            <w:rPr/>
          </w:rPrChange>
        </w:rPr>
        <w:t>farmer</w:t>
      </w:r>
      <w:r w:rsidR="00F73A4C" w:rsidRPr="00992146">
        <w:rPr>
          <w:lang w:val="en-US"/>
          <w:rPrChange w:id="17091" w:author="Anusha De" w:date="2022-08-01T14:48:00Z">
            <w:rPr/>
          </w:rPrChange>
        </w:rPr>
        <w:t xml:space="preserve"> </w:t>
      </w:r>
      <w:r w:rsidRPr="00992146">
        <w:rPr>
          <w:lang w:val="en-US"/>
          <w:rPrChange w:id="17092" w:author="Anusha De" w:date="2022-08-01T14:48:00Z">
            <w:rPr/>
          </w:rPrChange>
        </w:rPr>
        <w:t>now</w:t>
      </w:r>
      <w:r w:rsidR="00F73A4C" w:rsidRPr="00992146">
        <w:rPr>
          <w:lang w:val="en-US"/>
          <w:rPrChange w:id="17093" w:author="Anusha De" w:date="2022-08-01T14:48:00Z">
            <w:rPr/>
          </w:rPrChange>
        </w:rPr>
        <w:t xml:space="preserve"> </w:t>
      </w:r>
      <w:r w:rsidRPr="00992146">
        <w:rPr>
          <w:lang w:val="en-US"/>
          <w:rPrChange w:id="17094" w:author="Anusha De" w:date="2022-08-01T14:48:00Z">
            <w:rPr/>
          </w:rPrChange>
        </w:rPr>
        <w:t>also</w:t>
      </w:r>
      <w:r w:rsidR="00F73A4C" w:rsidRPr="00992146">
        <w:rPr>
          <w:lang w:val="en-US"/>
          <w:rPrChange w:id="17095" w:author="Anusha De" w:date="2022-08-01T14:48:00Z">
            <w:rPr/>
          </w:rPrChange>
        </w:rPr>
        <w:t xml:space="preserve"> </w:t>
      </w:r>
      <w:r w:rsidRPr="00992146">
        <w:rPr>
          <w:lang w:val="en-US"/>
          <w:rPrChange w:id="17096" w:author="Anusha De" w:date="2022-08-01T14:48:00Z">
            <w:rPr/>
          </w:rPrChange>
        </w:rPr>
        <w:t>becomes</w:t>
      </w:r>
      <w:r w:rsidR="00F73A4C" w:rsidRPr="00992146">
        <w:rPr>
          <w:lang w:val="en-US"/>
          <w:rPrChange w:id="17097" w:author="Anusha De" w:date="2022-08-01T14:48:00Z">
            <w:rPr/>
          </w:rPrChange>
        </w:rPr>
        <w:t xml:space="preserve"> </w:t>
      </w:r>
      <w:r w:rsidRPr="00992146">
        <w:rPr>
          <w:lang w:val="en-US"/>
          <w:rPrChange w:id="17098" w:author="Anusha De" w:date="2022-08-01T14:48:00Z">
            <w:rPr/>
          </w:rPrChange>
        </w:rPr>
        <w:t>significantly</w:t>
      </w:r>
      <w:r w:rsidR="00F73A4C" w:rsidRPr="00992146">
        <w:rPr>
          <w:lang w:val="en-US"/>
          <w:rPrChange w:id="17099" w:author="Anusha De" w:date="2022-08-01T14:48:00Z">
            <w:rPr/>
          </w:rPrChange>
        </w:rPr>
        <w:t xml:space="preserve"> </w:t>
      </w:r>
      <w:r w:rsidRPr="00992146">
        <w:rPr>
          <w:lang w:val="en-US"/>
          <w:rPrChange w:id="17100" w:author="Anusha De" w:date="2022-08-01T14:48:00Z">
            <w:rPr/>
          </w:rPrChange>
        </w:rPr>
        <w:t>negative,</w:t>
      </w:r>
      <w:r w:rsidR="00F73A4C" w:rsidRPr="00992146">
        <w:rPr>
          <w:lang w:val="en-US"/>
          <w:rPrChange w:id="17101" w:author="Anusha De" w:date="2022-08-01T14:48:00Z">
            <w:rPr/>
          </w:rPrChange>
        </w:rPr>
        <w:t xml:space="preserve"> </w:t>
      </w:r>
      <w:r w:rsidRPr="00992146">
        <w:rPr>
          <w:lang w:val="en-US"/>
          <w:rPrChange w:id="17102" w:author="Anusha De" w:date="2022-08-01T14:48:00Z">
            <w:rPr/>
          </w:rPrChange>
        </w:rPr>
        <w:t>which</w:t>
      </w:r>
      <w:r w:rsidR="00F73A4C" w:rsidRPr="00992146">
        <w:rPr>
          <w:lang w:val="en-US"/>
          <w:rPrChange w:id="17103" w:author="Anusha De" w:date="2022-08-01T14:48:00Z">
            <w:rPr/>
          </w:rPrChange>
        </w:rPr>
        <w:t xml:space="preserve"> </w:t>
      </w:r>
      <w:r w:rsidRPr="00992146">
        <w:rPr>
          <w:lang w:val="en-US"/>
          <w:rPrChange w:id="17104" w:author="Anusha De" w:date="2022-08-01T14:48:00Z">
            <w:rPr/>
          </w:rPrChange>
        </w:rPr>
        <w:t>makes</w:t>
      </w:r>
      <w:r w:rsidR="00F73A4C" w:rsidRPr="00992146">
        <w:rPr>
          <w:lang w:val="en-US"/>
          <w:rPrChange w:id="17105" w:author="Anusha De" w:date="2022-08-01T14:48:00Z">
            <w:rPr/>
          </w:rPrChange>
        </w:rPr>
        <w:t xml:space="preserve"> </w:t>
      </w:r>
      <w:r w:rsidRPr="00992146">
        <w:rPr>
          <w:lang w:val="en-US"/>
          <w:rPrChange w:id="17106" w:author="Anusha De" w:date="2022-08-01T14:48:00Z">
            <w:rPr/>
          </w:rPrChange>
        </w:rPr>
        <w:t>sense</w:t>
      </w:r>
      <w:r w:rsidR="00F73A4C" w:rsidRPr="00992146">
        <w:rPr>
          <w:lang w:val="en-US"/>
          <w:rPrChange w:id="17107" w:author="Anusha De" w:date="2022-08-01T14:48:00Z">
            <w:rPr/>
          </w:rPrChange>
        </w:rPr>
        <w:t xml:space="preserve"> </w:t>
      </w:r>
      <w:r w:rsidRPr="00992146">
        <w:rPr>
          <w:lang w:val="en-US"/>
          <w:rPrChange w:id="17108" w:author="Anusha De" w:date="2022-08-01T14:48:00Z">
            <w:rPr/>
          </w:rPrChange>
        </w:rPr>
        <w:t>as</w:t>
      </w:r>
      <w:r w:rsidR="00F73A4C" w:rsidRPr="00992146">
        <w:rPr>
          <w:lang w:val="en-US"/>
          <w:rPrChange w:id="17109" w:author="Anusha De" w:date="2022-08-01T14:48:00Z">
            <w:rPr/>
          </w:rPrChange>
        </w:rPr>
        <w:t xml:space="preserve"> </w:t>
      </w:r>
      <w:r w:rsidRPr="00992146">
        <w:rPr>
          <w:lang w:val="en-US"/>
          <w:rPrChange w:id="17110" w:author="Anusha De" w:date="2022-08-01T14:48:00Z">
            <w:rPr/>
          </w:rPrChange>
        </w:rPr>
        <w:t>women</w:t>
      </w:r>
      <w:r w:rsidR="00F73A4C" w:rsidRPr="00992146">
        <w:rPr>
          <w:lang w:val="en-US"/>
          <w:rPrChange w:id="17111" w:author="Anusha De" w:date="2022-08-01T14:48:00Z">
            <w:rPr/>
          </w:rPrChange>
        </w:rPr>
        <w:t xml:space="preserve"> </w:t>
      </w:r>
      <w:r w:rsidRPr="00992146">
        <w:rPr>
          <w:lang w:val="en-US"/>
          <w:rPrChange w:id="17112" w:author="Anusha De" w:date="2022-08-01T14:48:00Z">
            <w:rPr/>
          </w:rPrChange>
        </w:rPr>
        <w:t>rate</w:t>
      </w:r>
      <w:r w:rsidR="00F73A4C" w:rsidRPr="00992146">
        <w:rPr>
          <w:lang w:val="en-US"/>
          <w:rPrChange w:id="17113" w:author="Anusha De" w:date="2022-08-01T14:48:00Z">
            <w:rPr/>
          </w:rPrChange>
        </w:rPr>
        <w:t xml:space="preserve"> </w:t>
      </w:r>
      <w:r w:rsidRPr="00992146">
        <w:rPr>
          <w:lang w:val="en-US"/>
          <w:rPrChange w:id="17114" w:author="Anusha De" w:date="2022-08-01T14:48:00Z">
            <w:rPr/>
          </w:rPrChange>
        </w:rPr>
        <w:t>more</w:t>
      </w:r>
      <w:r w:rsidR="00F73A4C" w:rsidRPr="00992146">
        <w:rPr>
          <w:lang w:val="en-US"/>
          <w:rPrChange w:id="17115" w:author="Anusha De" w:date="2022-08-01T14:48:00Z">
            <w:rPr/>
          </w:rPrChange>
        </w:rPr>
        <w:t xml:space="preserve"> </w:t>
      </w:r>
      <w:r w:rsidRPr="00992146">
        <w:rPr>
          <w:lang w:val="en-US"/>
          <w:rPrChange w:id="17116" w:author="Anusha De" w:date="2022-08-01T14:48:00Z">
            <w:rPr/>
          </w:rPrChange>
        </w:rPr>
        <w:t>positive</w:t>
      </w:r>
      <w:r w:rsidR="00F73A4C" w:rsidRPr="00992146">
        <w:rPr>
          <w:lang w:val="en-US"/>
          <w:rPrChange w:id="17117" w:author="Anusha De" w:date="2022-08-01T14:48:00Z">
            <w:rPr/>
          </w:rPrChange>
        </w:rPr>
        <w:t xml:space="preserve"> </w:t>
      </w:r>
      <w:r w:rsidRPr="00992146">
        <w:rPr>
          <w:lang w:val="en-US"/>
          <w:rPrChange w:id="17118" w:author="Anusha De" w:date="2022-08-01T14:48:00Z">
            <w:rPr/>
          </w:rPrChange>
        </w:rPr>
        <w:t>(hypothesis</w:t>
      </w:r>
      <w:r w:rsidR="00F73A4C" w:rsidRPr="00992146">
        <w:rPr>
          <w:lang w:val="en-US"/>
          <w:rPrChange w:id="17119" w:author="Anusha De" w:date="2022-08-01T14:48:00Z">
            <w:rPr/>
          </w:rPrChange>
        </w:rPr>
        <w:t xml:space="preserve"> </w:t>
      </w:r>
      <w:r w:rsidRPr="00992146">
        <w:rPr>
          <w:lang w:val="en-US"/>
          <w:rPrChange w:id="17120" w:author="Anusha De" w:date="2022-08-01T14:48:00Z">
            <w:rPr/>
          </w:rPrChange>
        </w:rPr>
        <w:t>2),</w:t>
      </w:r>
      <w:r w:rsidR="00F73A4C" w:rsidRPr="00992146">
        <w:rPr>
          <w:lang w:val="en-US"/>
          <w:rPrChange w:id="17121" w:author="Anusha De" w:date="2022-08-01T14:48:00Z">
            <w:rPr/>
          </w:rPrChange>
        </w:rPr>
        <w:t xml:space="preserve"> </w:t>
      </w:r>
      <w:r w:rsidRPr="00992146">
        <w:rPr>
          <w:lang w:val="en-US"/>
          <w:rPrChange w:id="17122" w:author="Anusha De" w:date="2022-08-01T14:48:00Z">
            <w:rPr/>
          </w:rPrChange>
        </w:rPr>
        <w:t>making</w:t>
      </w:r>
      <w:r w:rsidR="00F73A4C" w:rsidRPr="00992146">
        <w:rPr>
          <w:lang w:val="en-US"/>
          <w:rPrChange w:id="17123" w:author="Anusha De" w:date="2022-08-01T14:48:00Z">
            <w:rPr/>
          </w:rPrChange>
        </w:rPr>
        <w:t xml:space="preserve"> </w:t>
      </w:r>
      <w:r w:rsidRPr="00992146">
        <w:rPr>
          <w:lang w:val="en-US"/>
          <w:rPrChange w:id="17124" w:author="Anusha De" w:date="2022-08-01T14:48:00Z">
            <w:rPr/>
          </w:rPrChange>
        </w:rPr>
        <w:t>the</w:t>
      </w:r>
      <w:r w:rsidR="00F73A4C" w:rsidRPr="00992146">
        <w:rPr>
          <w:lang w:val="en-US"/>
          <w:rPrChange w:id="17125" w:author="Anusha De" w:date="2022-08-01T14:48:00Z">
            <w:rPr/>
          </w:rPrChange>
        </w:rPr>
        <w:t xml:space="preserve"> </w:t>
      </w:r>
      <w:r w:rsidRPr="00992146">
        <w:rPr>
          <w:lang w:val="en-US"/>
          <w:rPrChange w:id="17126" w:author="Anusha De" w:date="2022-08-01T14:48:00Z">
            <w:rPr/>
          </w:rPrChange>
        </w:rPr>
        <w:t>gap</w:t>
      </w:r>
      <w:r w:rsidR="00F73A4C" w:rsidRPr="00992146">
        <w:rPr>
          <w:lang w:val="en-US"/>
          <w:rPrChange w:id="17127" w:author="Anusha De" w:date="2022-08-01T14:48:00Z">
            <w:rPr/>
          </w:rPrChange>
        </w:rPr>
        <w:t xml:space="preserve"> </w:t>
      </w:r>
      <w:r w:rsidRPr="00992146">
        <w:rPr>
          <w:lang w:val="en-US"/>
          <w:rPrChange w:id="17128" w:author="Anusha De" w:date="2022-08-01T14:48:00Z">
            <w:rPr/>
          </w:rPrChange>
        </w:rPr>
        <w:t>between</w:t>
      </w:r>
      <w:r w:rsidR="00F73A4C" w:rsidRPr="00992146">
        <w:rPr>
          <w:lang w:val="en-US"/>
          <w:rPrChange w:id="17129" w:author="Anusha De" w:date="2022-08-01T14:48:00Z">
            <w:rPr/>
          </w:rPrChange>
        </w:rPr>
        <w:t xml:space="preserve"> </w:t>
      </w:r>
      <w:r w:rsidRPr="00992146">
        <w:rPr>
          <w:lang w:val="en-US"/>
          <w:rPrChange w:id="17130" w:author="Anusha De" w:date="2022-08-01T14:48:00Z">
            <w:rPr/>
          </w:rPrChange>
        </w:rPr>
        <w:t>actor</w:t>
      </w:r>
      <w:r w:rsidR="00F73A4C" w:rsidRPr="00992146">
        <w:rPr>
          <w:lang w:val="en-US"/>
          <w:rPrChange w:id="17131" w:author="Anusha De" w:date="2022-08-01T14:48:00Z">
            <w:rPr/>
          </w:rPrChange>
        </w:rPr>
        <w:t xml:space="preserve"> </w:t>
      </w:r>
      <w:r w:rsidRPr="00992146">
        <w:rPr>
          <w:lang w:val="en-US"/>
          <w:rPrChange w:id="17132" w:author="Anusha De" w:date="2022-08-01T14:48:00Z">
            <w:rPr/>
          </w:rPrChange>
        </w:rPr>
        <w:t>and</w:t>
      </w:r>
      <w:r w:rsidR="00F73A4C" w:rsidRPr="00992146">
        <w:rPr>
          <w:lang w:val="en-US"/>
          <w:rPrChange w:id="17133" w:author="Anusha De" w:date="2022-08-01T14:48:00Z">
            <w:rPr/>
          </w:rPrChange>
        </w:rPr>
        <w:t xml:space="preserve"> </w:t>
      </w:r>
      <w:r w:rsidRPr="00992146">
        <w:rPr>
          <w:lang w:val="en-US"/>
          <w:rPrChange w:id="17134" w:author="Anusha De" w:date="2022-08-01T14:48:00Z">
            <w:rPr/>
          </w:rPrChange>
        </w:rPr>
        <w:t>farmer</w:t>
      </w:r>
      <w:r w:rsidR="00F73A4C" w:rsidRPr="00992146">
        <w:rPr>
          <w:lang w:val="en-US"/>
          <w:rPrChange w:id="17135" w:author="Anusha De" w:date="2022-08-01T14:48:00Z">
            <w:rPr/>
          </w:rPrChange>
        </w:rPr>
        <w:t xml:space="preserve"> </w:t>
      </w:r>
      <w:r w:rsidRPr="00992146">
        <w:rPr>
          <w:lang w:val="en-US"/>
          <w:rPrChange w:id="17136" w:author="Anusha De" w:date="2022-08-01T14:48:00Z">
            <w:rPr/>
          </w:rPrChange>
        </w:rPr>
        <w:t>rating</w:t>
      </w:r>
      <w:r w:rsidR="00F73A4C" w:rsidRPr="00992146">
        <w:rPr>
          <w:lang w:val="en-US"/>
          <w:rPrChange w:id="17137" w:author="Anusha De" w:date="2022-08-01T14:48:00Z">
            <w:rPr/>
          </w:rPrChange>
        </w:rPr>
        <w:t xml:space="preserve"> </w:t>
      </w:r>
      <w:r w:rsidRPr="00992146">
        <w:rPr>
          <w:lang w:val="en-US"/>
          <w:rPrChange w:id="17138" w:author="Anusha De" w:date="2022-08-01T14:48:00Z">
            <w:rPr/>
          </w:rPrChange>
        </w:rPr>
        <w:t>smaller.</w:t>
      </w:r>
    </w:p>
    <w:p w14:paraId="1754197F" w14:textId="77777777" w:rsidR="00E9344B" w:rsidRPr="00992146" w:rsidRDefault="00E9344B" w:rsidP="00643A43">
      <w:pPr>
        <w:jc w:val="both"/>
        <w:rPr>
          <w:ins w:id="17139" w:author="Steve Wiggins" w:date="2022-07-30T11:50:00Z"/>
          <w:lang w:val="en-US"/>
          <w:rPrChange w:id="17140" w:author="Anusha De" w:date="2022-08-01T14:48:00Z">
            <w:rPr>
              <w:ins w:id="17141" w:author="Steve Wiggins" w:date="2022-07-30T11:50:00Z"/>
            </w:rPr>
          </w:rPrChange>
        </w:rPr>
        <w:sectPr w:rsidR="00E9344B" w:rsidRPr="00992146" w:rsidSect="00E9344B">
          <w:type w:val="continuous"/>
          <w:pgSz w:w="12240" w:h="15840" w:code="1"/>
          <w:pgMar w:top="720" w:right="720" w:bottom="720" w:left="720" w:header="850" w:footer="850" w:gutter="0"/>
          <w:cols w:num="2" w:space="720"/>
          <w:docGrid w:linePitch="299"/>
          <w:sectPrChange w:id="17142" w:author="Steve Wiggins" w:date="2022-07-30T11:51:00Z">
            <w:sectPr w:rsidR="00E9344B" w:rsidRPr="00992146" w:rsidSect="00E9344B">
              <w:pgSz w:w="11907" w:h="16840" w:code="9"/>
              <w:pgMar w:top="1418" w:right="1418" w:bottom="1418" w:left="1418" w:header="850" w:footer="850" w:gutter="0"/>
              <w:cols w:num="1"/>
            </w:sectPr>
          </w:sectPrChange>
        </w:sectPr>
      </w:pPr>
    </w:p>
    <w:p w14:paraId="2E54AD50" w14:textId="71C57AF8" w:rsidR="00BE397E" w:rsidRPr="00643A43" w:rsidDel="008B2B8D" w:rsidRDefault="00BE397E">
      <w:pPr>
        <w:pStyle w:val="Caption"/>
        <w:rPr>
          <w:del w:id="17143" w:author="Steve Wiggins" w:date="2022-07-30T18:28:00Z"/>
        </w:rPr>
        <w:pPrChange w:id="17144" w:author="Steve Wiggins" w:date="2022-07-30T18:28:00Z">
          <w:pPr>
            <w:jc w:val="both"/>
          </w:pPr>
        </w:pPrChange>
      </w:pPr>
      <w:del w:id="17145" w:author="Steve Wiggins" w:date="2022-07-30T18:28:00Z">
        <w:r w:rsidRPr="00643A43" w:rsidDel="008B2B8D">
          <w:br w:type="page"/>
        </w:r>
      </w:del>
    </w:p>
    <w:p w14:paraId="413B34D3" w14:textId="77777777" w:rsidR="009D0159" w:rsidRPr="00992146" w:rsidRDefault="009D0159">
      <w:pPr>
        <w:pStyle w:val="Caption"/>
        <w:rPr>
          <w:ins w:id="17146" w:author="Anusha De" w:date="2022-05-05T14:07:00Z"/>
          <w:lang w:val="en-US"/>
          <w:rPrChange w:id="17147" w:author="Anusha De" w:date="2022-08-01T14:48:00Z">
            <w:rPr>
              <w:ins w:id="17148" w:author="Anusha De" w:date="2022-05-05T14:07:00Z"/>
            </w:rPr>
          </w:rPrChange>
        </w:rPr>
        <w:pPrChange w:id="17149" w:author="Steve Wiggins" w:date="2022-07-30T18:28:00Z">
          <w:pPr>
            <w:pStyle w:val="1PP"/>
            <w:jc w:val="both"/>
          </w:pPr>
        </w:pPrChange>
      </w:pPr>
      <w:ins w:id="17150" w:author="Anusha De" w:date="2022-05-05T14:07:00Z">
        <w:r w:rsidRPr="00992146">
          <w:rPr>
            <w:lang w:val="en-US"/>
            <w:rPrChange w:id="17151" w:author="Anusha De" w:date="2022-08-01T14:48:00Z">
              <w:rPr/>
            </w:rPrChange>
          </w:rPr>
          <w:lastRenderedPageBreak/>
          <w:t>Table 9. Regression results for the impact of farmer's and actor's gender on the differences between actor self-ratings and farmer ratings.</w:t>
        </w:r>
      </w:ins>
    </w:p>
    <w:tbl>
      <w:tblPr>
        <w:tblW w:w="5005" w:type="pct"/>
        <w:tblLayout w:type="fixed"/>
        <w:tblLook w:val="0000" w:firstRow="0" w:lastRow="0" w:firstColumn="0" w:lastColumn="0" w:noHBand="0" w:noVBand="0"/>
      </w:tblPr>
      <w:tblGrid>
        <w:gridCol w:w="3385"/>
        <w:gridCol w:w="1485"/>
        <w:gridCol w:w="1485"/>
        <w:gridCol w:w="1485"/>
        <w:gridCol w:w="1485"/>
        <w:gridCol w:w="1486"/>
      </w:tblGrid>
      <w:tr w:rsidR="009D0159" w:rsidRPr="00D6531A" w14:paraId="6B287FCF" w14:textId="77777777" w:rsidTr="00CF75EC">
        <w:trPr>
          <w:trHeight w:val="144"/>
          <w:ins w:id="17152" w:author="Anusha De" w:date="2022-05-05T14:07:00Z"/>
        </w:trPr>
        <w:tc>
          <w:tcPr>
            <w:tcW w:w="2844" w:type="dxa"/>
            <w:vMerge w:val="restart"/>
            <w:tcBorders>
              <w:top w:val="single" w:sz="4" w:space="0" w:color="auto"/>
              <w:left w:val="nil"/>
              <w:bottom w:val="nil"/>
              <w:right w:val="nil"/>
            </w:tcBorders>
            <w:shd w:val="clear" w:color="auto" w:fill="FFFFFF"/>
            <w:vAlign w:val="center"/>
          </w:tcPr>
          <w:p w14:paraId="17664EC8" w14:textId="77777777" w:rsidR="009D0159" w:rsidRPr="00992146" w:rsidRDefault="009D0159">
            <w:pPr>
              <w:pStyle w:val="TableParagraph"/>
              <w:rPr>
                <w:ins w:id="17153" w:author="Anusha De" w:date="2022-05-05T14:07:00Z"/>
                <w:lang w:val="en-US"/>
                <w:rPrChange w:id="17154" w:author="Anusha De" w:date="2022-08-01T14:48:00Z">
                  <w:rPr>
                    <w:ins w:id="17155" w:author="Anusha De" w:date="2022-05-05T14:07:00Z"/>
                  </w:rPr>
                </w:rPrChange>
              </w:rPr>
              <w:pPrChange w:id="17156" w:author="Steve Wiggins" w:date="2022-07-30T18:28:00Z">
                <w:pPr>
                  <w:jc w:val="both"/>
                </w:pPr>
              </w:pPrChange>
            </w:pPr>
          </w:p>
        </w:tc>
        <w:tc>
          <w:tcPr>
            <w:tcW w:w="6236" w:type="dxa"/>
            <w:gridSpan w:val="5"/>
            <w:tcBorders>
              <w:top w:val="single" w:sz="4" w:space="0" w:color="auto"/>
              <w:left w:val="nil"/>
              <w:bottom w:val="nil"/>
              <w:right w:val="nil"/>
            </w:tcBorders>
            <w:shd w:val="clear" w:color="auto" w:fill="FFFFFF"/>
            <w:vAlign w:val="center"/>
          </w:tcPr>
          <w:p w14:paraId="4AE9171D" w14:textId="77777777" w:rsidR="009D0159" w:rsidRPr="00992146" w:rsidRDefault="009D0159">
            <w:pPr>
              <w:pStyle w:val="TableParagraph"/>
              <w:jc w:val="center"/>
              <w:rPr>
                <w:ins w:id="17157" w:author="Anusha De" w:date="2022-05-05T14:07:00Z"/>
                <w:b/>
                <w:bCs/>
                <w:lang w:val="en-US"/>
                <w:rPrChange w:id="17158" w:author="Anusha De" w:date="2022-08-01T14:48:00Z">
                  <w:rPr>
                    <w:ins w:id="17159" w:author="Anusha De" w:date="2022-05-05T14:07:00Z"/>
                    <w:b/>
                    <w:bCs/>
                  </w:rPr>
                </w:rPrChange>
              </w:rPr>
              <w:pPrChange w:id="17160" w:author="Steve Wiggins" w:date="2022-07-30T18:28:00Z">
                <w:pPr>
                  <w:jc w:val="center"/>
                </w:pPr>
              </w:pPrChange>
            </w:pPr>
            <w:ins w:id="17161" w:author="Anusha De" w:date="2022-05-05T14:07:00Z">
              <w:r w:rsidRPr="00992146">
                <w:rPr>
                  <w:b/>
                  <w:bCs/>
                  <w:lang w:val="en-US"/>
                  <w:rPrChange w:id="17162" w:author="Anusha De" w:date="2022-08-01T14:48:00Z">
                    <w:rPr>
                      <w:b/>
                      <w:bCs/>
                    </w:rPr>
                  </w:rPrChange>
                </w:rPr>
                <w:t>Dependent variable: Self-ratings by actor self-ratings and farmer ratings</w:t>
              </w:r>
            </w:ins>
          </w:p>
        </w:tc>
      </w:tr>
      <w:tr w:rsidR="009D0159" w:rsidRPr="00643A43" w14:paraId="02737752" w14:textId="77777777" w:rsidTr="00CF75EC">
        <w:trPr>
          <w:trHeight w:val="144"/>
          <w:ins w:id="17163" w:author="Anusha De" w:date="2022-05-05T14:07:00Z"/>
        </w:trPr>
        <w:tc>
          <w:tcPr>
            <w:tcW w:w="2844" w:type="dxa"/>
            <w:vMerge/>
            <w:tcBorders>
              <w:top w:val="nil"/>
              <w:left w:val="nil"/>
              <w:bottom w:val="nil"/>
              <w:right w:val="nil"/>
            </w:tcBorders>
            <w:shd w:val="clear" w:color="auto" w:fill="FFFFFF"/>
            <w:vAlign w:val="center"/>
          </w:tcPr>
          <w:p w14:paraId="0BBC24F5" w14:textId="77777777" w:rsidR="009D0159" w:rsidRPr="00992146" w:rsidRDefault="009D0159">
            <w:pPr>
              <w:pStyle w:val="TableParagraph"/>
              <w:rPr>
                <w:ins w:id="17164" w:author="Anusha De" w:date="2022-05-05T14:07:00Z"/>
                <w:lang w:val="en-US"/>
                <w:rPrChange w:id="17165" w:author="Anusha De" w:date="2022-08-01T14:48:00Z">
                  <w:rPr>
                    <w:ins w:id="17166" w:author="Anusha De" w:date="2022-05-05T14:07:00Z"/>
                  </w:rPr>
                </w:rPrChange>
              </w:rPr>
              <w:pPrChange w:id="17167" w:author="Steve Wiggins" w:date="2022-07-30T18:28:00Z">
                <w:pPr>
                  <w:jc w:val="both"/>
                </w:pPr>
              </w:pPrChange>
            </w:pPr>
          </w:p>
        </w:tc>
        <w:tc>
          <w:tcPr>
            <w:tcW w:w="1247" w:type="dxa"/>
            <w:tcBorders>
              <w:top w:val="single" w:sz="4" w:space="0" w:color="auto"/>
              <w:left w:val="nil"/>
              <w:bottom w:val="nil"/>
              <w:right w:val="nil"/>
            </w:tcBorders>
            <w:shd w:val="clear" w:color="auto" w:fill="FFFFFF"/>
            <w:vAlign w:val="center"/>
          </w:tcPr>
          <w:p w14:paraId="4BE28F1D" w14:textId="77777777" w:rsidR="009D0159" w:rsidRPr="00643A43" w:rsidRDefault="009D0159">
            <w:pPr>
              <w:pStyle w:val="TableParagraph"/>
              <w:jc w:val="center"/>
              <w:rPr>
                <w:ins w:id="17168" w:author="Anusha De" w:date="2022-05-05T14:07:00Z"/>
                <w:b/>
                <w:bCs/>
              </w:rPr>
              <w:pPrChange w:id="17169" w:author="Steve Wiggins" w:date="2022-07-30T18:28:00Z">
                <w:pPr>
                  <w:jc w:val="center"/>
                </w:pPr>
              </w:pPrChange>
            </w:pPr>
            <w:ins w:id="17170" w:author="Anusha De" w:date="2022-05-05T14:07:00Z">
              <w:r w:rsidRPr="00643A43">
                <w:rPr>
                  <w:b/>
                  <w:bCs/>
                </w:rPr>
                <w:t>Overall</w:t>
              </w:r>
            </w:ins>
          </w:p>
          <w:p w14:paraId="4D9929A5" w14:textId="77777777" w:rsidR="009D0159" w:rsidRPr="00643A43" w:rsidRDefault="009D0159">
            <w:pPr>
              <w:pStyle w:val="TableParagraph"/>
              <w:jc w:val="center"/>
              <w:rPr>
                <w:ins w:id="17171" w:author="Anusha De" w:date="2022-05-05T14:07:00Z"/>
                <w:b/>
                <w:bCs/>
              </w:rPr>
              <w:pPrChange w:id="17172" w:author="Steve Wiggins" w:date="2022-07-30T18:28:00Z">
                <w:pPr>
                  <w:jc w:val="center"/>
                </w:pPr>
              </w:pPrChange>
            </w:pPr>
            <w:ins w:id="17173" w:author="Anusha De" w:date="2022-05-05T14:07:00Z">
              <w:r w:rsidRPr="00643A43">
                <w:rPr>
                  <w:b/>
                  <w:bCs/>
                </w:rPr>
                <w:t>(1)</w:t>
              </w:r>
            </w:ins>
          </w:p>
        </w:tc>
        <w:tc>
          <w:tcPr>
            <w:tcW w:w="1247" w:type="dxa"/>
            <w:tcBorders>
              <w:top w:val="single" w:sz="4" w:space="0" w:color="auto"/>
              <w:left w:val="nil"/>
              <w:bottom w:val="nil"/>
              <w:right w:val="nil"/>
            </w:tcBorders>
            <w:shd w:val="clear" w:color="auto" w:fill="FFFFFF"/>
            <w:vAlign w:val="center"/>
          </w:tcPr>
          <w:p w14:paraId="07DF7E2E" w14:textId="77777777" w:rsidR="009D0159" w:rsidRPr="00643A43" w:rsidRDefault="009D0159">
            <w:pPr>
              <w:pStyle w:val="TableParagraph"/>
              <w:jc w:val="center"/>
              <w:rPr>
                <w:ins w:id="17174" w:author="Anusha De" w:date="2022-05-05T14:07:00Z"/>
                <w:b/>
                <w:bCs/>
              </w:rPr>
              <w:pPrChange w:id="17175" w:author="Steve Wiggins" w:date="2022-07-30T18:28:00Z">
                <w:pPr>
                  <w:jc w:val="center"/>
                </w:pPr>
              </w:pPrChange>
            </w:pPr>
            <w:ins w:id="17176" w:author="Anusha De" w:date="2022-05-05T14:07:00Z">
              <w:r w:rsidRPr="00643A43">
                <w:rPr>
                  <w:b/>
                  <w:bCs/>
                </w:rPr>
                <w:t>Location</w:t>
              </w:r>
            </w:ins>
          </w:p>
          <w:p w14:paraId="23F85905" w14:textId="77777777" w:rsidR="009D0159" w:rsidRPr="00643A43" w:rsidRDefault="009D0159">
            <w:pPr>
              <w:pStyle w:val="TableParagraph"/>
              <w:jc w:val="center"/>
              <w:rPr>
                <w:ins w:id="17177" w:author="Anusha De" w:date="2022-05-05T14:07:00Z"/>
                <w:b/>
                <w:bCs/>
              </w:rPr>
              <w:pPrChange w:id="17178" w:author="Steve Wiggins" w:date="2022-07-30T18:28:00Z">
                <w:pPr>
                  <w:jc w:val="center"/>
                </w:pPr>
              </w:pPrChange>
            </w:pPr>
            <w:ins w:id="17179" w:author="Anusha De" w:date="2022-05-05T14:07:00Z">
              <w:r w:rsidRPr="00643A43">
                <w:rPr>
                  <w:b/>
                  <w:bCs/>
                </w:rPr>
                <w:t>(2)</w:t>
              </w:r>
            </w:ins>
          </w:p>
        </w:tc>
        <w:tc>
          <w:tcPr>
            <w:tcW w:w="1247" w:type="dxa"/>
            <w:tcBorders>
              <w:top w:val="single" w:sz="4" w:space="0" w:color="auto"/>
              <w:left w:val="nil"/>
              <w:bottom w:val="nil"/>
              <w:right w:val="nil"/>
            </w:tcBorders>
            <w:shd w:val="clear" w:color="auto" w:fill="FFFFFF"/>
            <w:vAlign w:val="center"/>
          </w:tcPr>
          <w:p w14:paraId="097BD209" w14:textId="77777777" w:rsidR="009D0159" w:rsidRPr="00643A43" w:rsidRDefault="009D0159">
            <w:pPr>
              <w:pStyle w:val="TableParagraph"/>
              <w:jc w:val="center"/>
              <w:rPr>
                <w:ins w:id="17180" w:author="Anusha De" w:date="2022-05-05T14:07:00Z"/>
                <w:b/>
                <w:bCs/>
              </w:rPr>
              <w:pPrChange w:id="17181" w:author="Steve Wiggins" w:date="2022-07-30T18:28:00Z">
                <w:pPr>
                  <w:jc w:val="center"/>
                </w:pPr>
              </w:pPrChange>
            </w:pPr>
            <w:ins w:id="17182" w:author="Anusha De" w:date="2022-05-05T14:07:00Z">
              <w:r w:rsidRPr="00643A43">
                <w:rPr>
                  <w:b/>
                  <w:bCs/>
                </w:rPr>
                <w:t>Quality</w:t>
              </w:r>
            </w:ins>
          </w:p>
          <w:p w14:paraId="6E35661A" w14:textId="77777777" w:rsidR="009D0159" w:rsidRPr="00643A43" w:rsidRDefault="009D0159">
            <w:pPr>
              <w:pStyle w:val="TableParagraph"/>
              <w:jc w:val="center"/>
              <w:rPr>
                <w:ins w:id="17183" w:author="Anusha De" w:date="2022-05-05T14:07:00Z"/>
                <w:b/>
                <w:bCs/>
              </w:rPr>
              <w:pPrChange w:id="17184" w:author="Steve Wiggins" w:date="2022-07-30T18:28:00Z">
                <w:pPr>
                  <w:jc w:val="center"/>
                </w:pPr>
              </w:pPrChange>
            </w:pPr>
            <w:ins w:id="17185" w:author="Anusha De" w:date="2022-05-05T14:07:00Z">
              <w:r w:rsidRPr="00643A43">
                <w:rPr>
                  <w:b/>
                  <w:bCs/>
                </w:rPr>
                <w:t>(3)</w:t>
              </w:r>
            </w:ins>
          </w:p>
        </w:tc>
        <w:tc>
          <w:tcPr>
            <w:tcW w:w="1247" w:type="dxa"/>
            <w:tcBorders>
              <w:top w:val="single" w:sz="4" w:space="0" w:color="auto"/>
              <w:left w:val="nil"/>
              <w:bottom w:val="nil"/>
              <w:right w:val="nil"/>
            </w:tcBorders>
            <w:shd w:val="clear" w:color="auto" w:fill="FFFFFF"/>
            <w:vAlign w:val="center"/>
          </w:tcPr>
          <w:p w14:paraId="119AF48D" w14:textId="77777777" w:rsidR="009D0159" w:rsidRPr="00643A43" w:rsidRDefault="009D0159">
            <w:pPr>
              <w:pStyle w:val="TableParagraph"/>
              <w:jc w:val="center"/>
              <w:rPr>
                <w:ins w:id="17186" w:author="Anusha De" w:date="2022-05-05T14:07:00Z"/>
                <w:b/>
                <w:bCs/>
              </w:rPr>
              <w:pPrChange w:id="17187" w:author="Steve Wiggins" w:date="2022-07-30T18:28:00Z">
                <w:pPr>
                  <w:jc w:val="center"/>
                </w:pPr>
              </w:pPrChange>
            </w:pPr>
            <w:ins w:id="17188" w:author="Anusha De" w:date="2022-05-05T14:07:00Z">
              <w:r w:rsidRPr="00643A43">
                <w:rPr>
                  <w:b/>
                  <w:bCs/>
                </w:rPr>
                <w:t>Price</w:t>
              </w:r>
            </w:ins>
          </w:p>
          <w:p w14:paraId="00A47781" w14:textId="77777777" w:rsidR="009D0159" w:rsidRPr="00643A43" w:rsidRDefault="009D0159">
            <w:pPr>
              <w:pStyle w:val="TableParagraph"/>
              <w:jc w:val="center"/>
              <w:rPr>
                <w:ins w:id="17189" w:author="Anusha De" w:date="2022-05-05T14:07:00Z"/>
                <w:b/>
                <w:bCs/>
              </w:rPr>
              <w:pPrChange w:id="17190" w:author="Steve Wiggins" w:date="2022-07-30T18:28:00Z">
                <w:pPr>
                  <w:jc w:val="center"/>
                </w:pPr>
              </w:pPrChange>
            </w:pPr>
            <w:ins w:id="17191" w:author="Anusha De" w:date="2022-05-05T14:07:00Z">
              <w:r w:rsidRPr="00643A43">
                <w:rPr>
                  <w:b/>
                  <w:bCs/>
                </w:rPr>
                <w:t>(4)</w:t>
              </w:r>
            </w:ins>
          </w:p>
        </w:tc>
        <w:tc>
          <w:tcPr>
            <w:tcW w:w="1248" w:type="dxa"/>
            <w:tcBorders>
              <w:top w:val="single" w:sz="4" w:space="0" w:color="auto"/>
              <w:left w:val="nil"/>
              <w:bottom w:val="nil"/>
              <w:right w:val="nil"/>
            </w:tcBorders>
            <w:shd w:val="clear" w:color="auto" w:fill="FFFFFF"/>
            <w:vAlign w:val="center"/>
          </w:tcPr>
          <w:p w14:paraId="40893EC5" w14:textId="77777777" w:rsidR="009D0159" w:rsidRPr="00643A43" w:rsidRDefault="009D0159">
            <w:pPr>
              <w:pStyle w:val="TableParagraph"/>
              <w:jc w:val="center"/>
              <w:rPr>
                <w:ins w:id="17192" w:author="Anusha De" w:date="2022-05-05T14:07:00Z"/>
                <w:b/>
                <w:bCs/>
              </w:rPr>
              <w:pPrChange w:id="17193" w:author="Steve Wiggins" w:date="2022-07-30T18:28:00Z">
                <w:pPr>
                  <w:jc w:val="center"/>
                </w:pPr>
              </w:pPrChange>
            </w:pPr>
            <w:ins w:id="17194" w:author="Anusha De" w:date="2022-05-05T14:07:00Z">
              <w:r w:rsidRPr="00643A43">
                <w:rPr>
                  <w:b/>
                  <w:bCs/>
                </w:rPr>
                <w:t>Reputation</w:t>
              </w:r>
            </w:ins>
          </w:p>
          <w:p w14:paraId="6C39DA2A" w14:textId="77777777" w:rsidR="009D0159" w:rsidRPr="00643A43" w:rsidRDefault="009D0159">
            <w:pPr>
              <w:pStyle w:val="TableParagraph"/>
              <w:jc w:val="center"/>
              <w:rPr>
                <w:ins w:id="17195" w:author="Anusha De" w:date="2022-05-05T14:07:00Z"/>
                <w:b/>
                <w:bCs/>
              </w:rPr>
              <w:pPrChange w:id="17196" w:author="Steve Wiggins" w:date="2022-07-30T18:28:00Z">
                <w:pPr>
                  <w:jc w:val="center"/>
                </w:pPr>
              </w:pPrChange>
            </w:pPr>
            <w:ins w:id="17197" w:author="Anusha De" w:date="2022-05-05T14:07:00Z">
              <w:r w:rsidRPr="00643A43">
                <w:rPr>
                  <w:b/>
                  <w:bCs/>
                </w:rPr>
                <w:t>(5)</w:t>
              </w:r>
            </w:ins>
          </w:p>
        </w:tc>
      </w:tr>
      <w:tr w:rsidR="009D0159" w:rsidRPr="00643A43" w14:paraId="0A9D9CF3" w14:textId="77777777" w:rsidTr="00CF75EC">
        <w:trPr>
          <w:trHeight w:val="144"/>
          <w:ins w:id="17198" w:author="Anusha De" w:date="2022-05-05T14:07:00Z"/>
        </w:trPr>
        <w:tc>
          <w:tcPr>
            <w:tcW w:w="2844" w:type="dxa"/>
            <w:tcBorders>
              <w:top w:val="single" w:sz="4" w:space="0" w:color="auto"/>
              <w:left w:val="nil"/>
              <w:right w:val="nil"/>
            </w:tcBorders>
            <w:shd w:val="clear" w:color="auto" w:fill="FFFFFF"/>
          </w:tcPr>
          <w:p w14:paraId="22B53439" w14:textId="77777777" w:rsidR="009D0159" w:rsidRPr="00643A43" w:rsidRDefault="009D0159">
            <w:pPr>
              <w:pStyle w:val="TableParagraph"/>
              <w:rPr>
                <w:ins w:id="17199" w:author="Anusha De" w:date="2022-05-05T14:07:00Z"/>
              </w:rPr>
              <w:pPrChange w:id="17200" w:author="Steve Wiggins" w:date="2022-07-30T18:28:00Z">
                <w:pPr/>
              </w:pPrChange>
            </w:pPr>
            <w:ins w:id="17201" w:author="Anusha De" w:date="2022-05-05T14:07:00Z">
              <w:r w:rsidRPr="00643A43">
                <w:t>Constant</w:t>
              </w:r>
            </w:ins>
          </w:p>
        </w:tc>
        <w:tc>
          <w:tcPr>
            <w:tcW w:w="1247" w:type="dxa"/>
            <w:tcBorders>
              <w:top w:val="single" w:sz="4" w:space="0" w:color="auto"/>
              <w:left w:val="nil"/>
              <w:right w:val="nil"/>
            </w:tcBorders>
            <w:shd w:val="clear" w:color="auto" w:fill="FFFFFF"/>
          </w:tcPr>
          <w:p w14:paraId="1CA1215D" w14:textId="77777777" w:rsidR="009D0159" w:rsidRPr="00643A43" w:rsidRDefault="009D0159">
            <w:pPr>
              <w:pStyle w:val="TableParagraph"/>
              <w:jc w:val="center"/>
              <w:rPr>
                <w:ins w:id="17202" w:author="Anusha De" w:date="2022-05-05T14:07:00Z"/>
              </w:rPr>
              <w:pPrChange w:id="17203" w:author="Steve Wiggins" w:date="2022-07-30T18:28:00Z">
                <w:pPr>
                  <w:jc w:val="center"/>
                </w:pPr>
              </w:pPrChange>
            </w:pPr>
            <w:ins w:id="17204" w:author="Anusha De" w:date="2022-05-05T14:07:00Z">
              <w:r w:rsidRPr="00643A43">
                <w:t>0.979***</w:t>
              </w:r>
            </w:ins>
          </w:p>
          <w:p w14:paraId="6C89AF2B" w14:textId="77777777" w:rsidR="009D0159" w:rsidRPr="00643A43" w:rsidRDefault="009D0159">
            <w:pPr>
              <w:pStyle w:val="TableParagraph"/>
              <w:jc w:val="center"/>
              <w:rPr>
                <w:ins w:id="17205" w:author="Anusha De" w:date="2022-05-05T14:07:00Z"/>
              </w:rPr>
              <w:pPrChange w:id="17206" w:author="Steve Wiggins" w:date="2022-07-30T18:28:00Z">
                <w:pPr>
                  <w:jc w:val="center"/>
                </w:pPr>
              </w:pPrChange>
            </w:pPr>
            <w:ins w:id="17207" w:author="Anusha De" w:date="2022-05-05T14:07:00Z">
              <w:r w:rsidRPr="00643A43">
                <w:t>(0.168)</w:t>
              </w:r>
            </w:ins>
          </w:p>
        </w:tc>
        <w:tc>
          <w:tcPr>
            <w:tcW w:w="1247" w:type="dxa"/>
            <w:tcBorders>
              <w:top w:val="single" w:sz="4" w:space="0" w:color="auto"/>
              <w:left w:val="nil"/>
              <w:right w:val="nil"/>
            </w:tcBorders>
            <w:shd w:val="clear" w:color="auto" w:fill="FFFFFF"/>
          </w:tcPr>
          <w:p w14:paraId="79120246" w14:textId="77777777" w:rsidR="009D0159" w:rsidRPr="00643A43" w:rsidRDefault="009D0159">
            <w:pPr>
              <w:pStyle w:val="TableParagraph"/>
              <w:jc w:val="center"/>
              <w:rPr>
                <w:ins w:id="17208" w:author="Anusha De" w:date="2022-05-05T14:07:00Z"/>
              </w:rPr>
              <w:pPrChange w:id="17209" w:author="Steve Wiggins" w:date="2022-07-30T18:28:00Z">
                <w:pPr>
                  <w:jc w:val="center"/>
                </w:pPr>
              </w:pPrChange>
            </w:pPr>
            <w:ins w:id="17210" w:author="Anusha De" w:date="2022-05-05T14:07:00Z">
              <w:r w:rsidRPr="00643A43">
                <w:t>0.203</w:t>
              </w:r>
            </w:ins>
          </w:p>
          <w:p w14:paraId="42EE28CC" w14:textId="77777777" w:rsidR="009D0159" w:rsidRPr="00643A43" w:rsidRDefault="009D0159">
            <w:pPr>
              <w:pStyle w:val="TableParagraph"/>
              <w:jc w:val="center"/>
              <w:rPr>
                <w:ins w:id="17211" w:author="Anusha De" w:date="2022-05-05T14:07:00Z"/>
              </w:rPr>
              <w:pPrChange w:id="17212" w:author="Steve Wiggins" w:date="2022-07-30T18:28:00Z">
                <w:pPr>
                  <w:jc w:val="center"/>
                </w:pPr>
              </w:pPrChange>
            </w:pPr>
            <w:ins w:id="17213" w:author="Anusha De" w:date="2022-05-05T14:07:00Z">
              <w:r w:rsidRPr="00643A43">
                <w:t>(0.326)</w:t>
              </w:r>
            </w:ins>
          </w:p>
        </w:tc>
        <w:tc>
          <w:tcPr>
            <w:tcW w:w="1247" w:type="dxa"/>
            <w:tcBorders>
              <w:top w:val="single" w:sz="4" w:space="0" w:color="auto"/>
              <w:left w:val="nil"/>
              <w:right w:val="nil"/>
            </w:tcBorders>
            <w:shd w:val="clear" w:color="auto" w:fill="FFFFFF"/>
          </w:tcPr>
          <w:p w14:paraId="459FED34" w14:textId="77777777" w:rsidR="009D0159" w:rsidRPr="00643A43" w:rsidRDefault="009D0159">
            <w:pPr>
              <w:pStyle w:val="TableParagraph"/>
              <w:jc w:val="center"/>
              <w:rPr>
                <w:ins w:id="17214" w:author="Anusha De" w:date="2022-05-05T14:07:00Z"/>
              </w:rPr>
              <w:pPrChange w:id="17215" w:author="Steve Wiggins" w:date="2022-07-30T18:28:00Z">
                <w:pPr>
                  <w:jc w:val="center"/>
                </w:pPr>
              </w:pPrChange>
            </w:pPr>
            <w:ins w:id="17216" w:author="Anusha De" w:date="2022-05-05T14:07:00Z">
              <w:r w:rsidRPr="00643A43">
                <w:t>1.201***</w:t>
              </w:r>
            </w:ins>
          </w:p>
          <w:p w14:paraId="235BCE97" w14:textId="77777777" w:rsidR="009D0159" w:rsidRPr="00643A43" w:rsidRDefault="009D0159">
            <w:pPr>
              <w:pStyle w:val="TableParagraph"/>
              <w:jc w:val="center"/>
              <w:rPr>
                <w:ins w:id="17217" w:author="Anusha De" w:date="2022-05-05T14:07:00Z"/>
              </w:rPr>
              <w:pPrChange w:id="17218" w:author="Steve Wiggins" w:date="2022-07-30T18:28:00Z">
                <w:pPr>
                  <w:jc w:val="center"/>
                </w:pPr>
              </w:pPrChange>
            </w:pPr>
            <w:ins w:id="17219" w:author="Anusha De" w:date="2022-05-05T14:07:00Z">
              <w:r w:rsidRPr="00643A43">
                <w:t>(0.3)</w:t>
              </w:r>
            </w:ins>
          </w:p>
        </w:tc>
        <w:tc>
          <w:tcPr>
            <w:tcW w:w="1247" w:type="dxa"/>
            <w:tcBorders>
              <w:top w:val="single" w:sz="4" w:space="0" w:color="auto"/>
              <w:left w:val="nil"/>
              <w:right w:val="nil"/>
            </w:tcBorders>
            <w:shd w:val="clear" w:color="auto" w:fill="FFFFFF"/>
          </w:tcPr>
          <w:p w14:paraId="14114383" w14:textId="77777777" w:rsidR="009D0159" w:rsidRPr="00643A43" w:rsidRDefault="009D0159">
            <w:pPr>
              <w:pStyle w:val="TableParagraph"/>
              <w:jc w:val="center"/>
              <w:rPr>
                <w:ins w:id="17220" w:author="Anusha De" w:date="2022-05-05T14:07:00Z"/>
              </w:rPr>
              <w:pPrChange w:id="17221" w:author="Steve Wiggins" w:date="2022-07-30T18:28:00Z">
                <w:pPr>
                  <w:jc w:val="center"/>
                </w:pPr>
              </w:pPrChange>
            </w:pPr>
            <w:ins w:id="17222" w:author="Anusha De" w:date="2022-05-05T14:07:00Z">
              <w:r w:rsidRPr="00643A43">
                <w:t>1.185***</w:t>
              </w:r>
            </w:ins>
          </w:p>
          <w:p w14:paraId="7557A518" w14:textId="77777777" w:rsidR="009D0159" w:rsidRPr="00643A43" w:rsidRDefault="009D0159">
            <w:pPr>
              <w:pStyle w:val="TableParagraph"/>
              <w:jc w:val="center"/>
              <w:rPr>
                <w:ins w:id="17223" w:author="Anusha De" w:date="2022-05-05T14:07:00Z"/>
              </w:rPr>
              <w:pPrChange w:id="17224" w:author="Steve Wiggins" w:date="2022-07-30T18:28:00Z">
                <w:pPr>
                  <w:jc w:val="center"/>
                </w:pPr>
              </w:pPrChange>
            </w:pPr>
            <w:ins w:id="17225" w:author="Anusha De" w:date="2022-05-05T14:07:00Z">
              <w:r w:rsidRPr="00643A43">
                <w:t>(0.296)</w:t>
              </w:r>
            </w:ins>
          </w:p>
        </w:tc>
        <w:tc>
          <w:tcPr>
            <w:tcW w:w="1248" w:type="dxa"/>
            <w:tcBorders>
              <w:top w:val="single" w:sz="4" w:space="0" w:color="auto"/>
              <w:left w:val="nil"/>
              <w:right w:val="nil"/>
            </w:tcBorders>
            <w:shd w:val="clear" w:color="auto" w:fill="FFFFFF"/>
          </w:tcPr>
          <w:p w14:paraId="3E6585E0" w14:textId="77777777" w:rsidR="009D0159" w:rsidRPr="00643A43" w:rsidRDefault="009D0159">
            <w:pPr>
              <w:pStyle w:val="TableParagraph"/>
              <w:jc w:val="center"/>
              <w:rPr>
                <w:ins w:id="17226" w:author="Anusha De" w:date="2022-05-05T14:07:00Z"/>
              </w:rPr>
              <w:pPrChange w:id="17227" w:author="Steve Wiggins" w:date="2022-07-30T18:28:00Z">
                <w:pPr>
                  <w:jc w:val="center"/>
                </w:pPr>
              </w:pPrChange>
            </w:pPr>
            <w:ins w:id="17228" w:author="Anusha De" w:date="2022-05-05T14:07:00Z">
              <w:r w:rsidRPr="00643A43">
                <w:t>1.167***</w:t>
              </w:r>
            </w:ins>
          </w:p>
          <w:p w14:paraId="57CDBB77" w14:textId="77777777" w:rsidR="009D0159" w:rsidRPr="00643A43" w:rsidRDefault="009D0159">
            <w:pPr>
              <w:pStyle w:val="TableParagraph"/>
              <w:jc w:val="center"/>
              <w:rPr>
                <w:ins w:id="17229" w:author="Anusha De" w:date="2022-05-05T14:07:00Z"/>
              </w:rPr>
              <w:pPrChange w:id="17230" w:author="Steve Wiggins" w:date="2022-07-30T18:28:00Z">
                <w:pPr>
                  <w:jc w:val="center"/>
                </w:pPr>
              </w:pPrChange>
            </w:pPr>
            <w:ins w:id="17231" w:author="Anusha De" w:date="2022-05-05T14:07:00Z">
              <w:r w:rsidRPr="00643A43">
                <w:t>(0.296)</w:t>
              </w:r>
            </w:ins>
          </w:p>
        </w:tc>
      </w:tr>
      <w:tr w:rsidR="009D0159" w:rsidRPr="00643A43" w14:paraId="571B6966" w14:textId="77777777" w:rsidTr="00CF75EC">
        <w:trPr>
          <w:trHeight w:val="144"/>
          <w:ins w:id="17232" w:author="Anusha De" w:date="2022-05-05T14:07:00Z"/>
        </w:trPr>
        <w:tc>
          <w:tcPr>
            <w:tcW w:w="2844" w:type="dxa"/>
            <w:tcBorders>
              <w:top w:val="nil"/>
              <w:left w:val="nil"/>
              <w:right w:val="nil"/>
            </w:tcBorders>
            <w:shd w:val="clear" w:color="auto" w:fill="FFFFFF"/>
          </w:tcPr>
          <w:p w14:paraId="5B9ACC26" w14:textId="77777777" w:rsidR="009D0159" w:rsidRPr="00643A43" w:rsidRDefault="009D0159">
            <w:pPr>
              <w:pStyle w:val="TableParagraph"/>
              <w:rPr>
                <w:ins w:id="17233" w:author="Anusha De" w:date="2022-05-05T14:07:00Z"/>
              </w:rPr>
              <w:pPrChange w:id="17234" w:author="Steve Wiggins" w:date="2022-07-30T18:28:00Z">
                <w:pPr/>
              </w:pPrChange>
            </w:pPr>
            <w:ins w:id="17235" w:author="Anusha De" w:date="2022-05-05T14:07:00Z">
              <w:r w:rsidRPr="00643A43">
                <w:t>Farmer is female</w:t>
              </w:r>
            </w:ins>
          </w:p>
        </w:tc>
        <w:tc>
          <w:tcPr>
            <w:tcW w:w="1247" w:type="dxa"/>
            <w:tcBorders>
              <w:top w:val="nil"/>
              <w:left w:val="nil"/>
              <w:right w:val="nil"/>
            </w:tcBorders>
            <w:shd w:val="clear" w:color="auto" w:fill="FFFFFF"/>
          </w:tcPr>
          <w:p w14:paraId="5C96BEA5" w14:textId="77777777" w:rsidR="009D0159" w:rsidRPr="00643A43" w:rsidRDefault="009D0159">
            <w:pPr>
              <w:pStyle w:val="TableParagraph"/>
              <w:jc w:val="center"/>
              <w:rPr>
                <w:ins w:id="17236" w:author="Anusha De" w:date="2022-05-05T14:07:00Z"/>
              </w:rPr>
              <w:pPrChange w:id="17237" w:author="Steve Wiggins" w:date="2022-07-30T18:28:00Z">
                <w:pPr>
                  <w:jc w:val="center"/>
                </w:pPr>
              </w:pPrChange>
            </w:pPr>
            <w:ins w:id="17238" w:author="Anusha De" w:date="2022-05-05T14:07:00Z">
              <w:r w:rsidRPr="00643A43">
                <w:rPr>
                  <w:rFonts w:ascii="Arial" w:hAnsi="Arial"/>
                </w:rPr>
                <w:t>−</w:t>
              </w:r>
              <w:r w:rsidRPr="00643A43">
                <w:t>0.114***</w:t>
              </w:r>
            </w:ins>
          </w:p>
          <w:p w14:paraId="1E1CAEEA" w14:textId="77777777" w:rsidR="009D0159" w:rsidRPr="00643A43" w:rsidRDefault="009D0159">
            <w:pPr>
              <w:pStyle w:val="TableParagraph"/>
              <w:jc w:val="center"/>
              <w:rPr>
                <w:ins w:id="17239" w:author="Anusha De" w:date="2022-05-05T14:07:00Z"/>
              </w:rPr>
              <w:pPrChange w:id="17240" w:author="Steve Wiggins" w:date="2022-07-30T18:28:00Z">
                <w:pPr>
                  <w:jc w:val="center"/>
                </w:pPr>
              </w:pPrChange>
            </w:pPr>
            <w:ins w:id="17241" w:author="Anusha De" w:date="2022-05-05T14:07:00Z">
              <w:r w:rsidRPr="00643A43">
                <w:t>(0.042)</w:t>
              </w:r>
            </w:ins>
          </w:p>
        </w:tc>
        <w:tc>
          <w:tcPr>
            <w:tcW w:w="1247" w:type="dxa"/>
            <w:tcBorders>
              <w:top w:val="nil"/>
              <w:left w:val="nil"/>
              <w:right w:val="nil"/>
            </w:tcBorders>
            <w:shd w:val="clear" w:color="auto" w:fill="FFFFFF"/>
          </w:tcPr>
          <w:p w14:paraId="4D6EFADC" w14:textId="77777777" w:rsidR="009D0159" w:rsidRPr="00643A43" w:rsidRDefault="009D0159">
            <w:pPr>
              <w:pStyle w:val="TableParagraph"/>
              <w:jc w:val="center"/>
              <w:rPr>
                <w:ins w:id="17242" w:author="Anusha De" w:date="2022-05-05T14:07:00Z"/>
              </w:rPr>
              <w:pPrChange w:id="17243" w:author="Steve Wiggins" w:date="2022-07-30T18:28:00Z">
                <w:pPr>
                  <w:jc w:val="center"/>
                </w:pPr>
              </w:pPrChange>
            </w:pPr>
            <w:ins w:id="17244" w:author="Anusha De" w:date="2022-05-05T14:07:00Z">
              <w:r w:rsidRPr="00643A43">
                <w:rPr>
                  <w:rFonts w:ascii="Arial" w:hAnsi="Arial"/>
                </w:rPr>
                <w:t>−</w:t>
              </w:r>
              <w:r w:rsidRPr="00643A43">
                <w:t>0.189**</w:t>
              </w:r>
            </w:ins>
          </w:p>
          <w:p w14:paraId="359A9813" w14:textId="77777777" w:rsidR="009D0159" w:rsidRPr="00643A43" w:rsidRDefault="009D0159">
            <w:pPr>
              <w:pStyle w:val="TableParagraph"/>
              <w:jc w:val="center"/>
              <w:rPr>
                <w:ins w:id="17245" w:author="Anusha De" w:date="2022-05-05T14:07:00Z"/>
              </w:rPr>
              <w:pPrChange w:id="17246" w:author="Steve Wiggins" w:date="2022-07-30T18:28:00Z">
                <w:pPr>
                  <w:jc w:val="center"/>
                </w:pPr>
              </w:pPrChange>
            </w:pPr>
            <w:ins w:id="17247" w:author="Anusha De" w:date="2022-05-05T14:07:00Z">
              <w:r w:rsidRPr="00643A43">
                <w:t>(0.077)</w:t>
              </w:r>
            </w:ins>
          </w:p>
        </w:tc>
        <w:tc>
          <w:tcPr>
            <w:tcW w:w="1247" w:type="dxa"/>
            <w:tcBorders>
              <w:top w:val="nil"/>
              <w:left w:val="nil"/>
              <w:right w:val="nil"/>
            </w:tcBorders>
            <w:shd w:val="clear" w:color="auto" w:fill="FFFFFF"/>
          </w:tcPr>
          <w:p w14:paraId="06C8D5B1" w14:textId="77777777" w:rsidR="009D0159" w:rsidRPr="00643A43" w:rsidRDefault="009D0159">
            <w:pPr>
              <w:pStyle w:val="TableParagraph"/>
              <w:jc w:val="center"/>
              <w:rPr>
                <w:ins w:id="17248" w:author="Anusha De" w:date="2022-05-05T14:07:00Z"/>
              </w:rPr>
              <w:pPrChange w:id="17249" w:author="Steve Wiggins" w:date="2022-07-30T18:28:00Z">
                <w:pPr>
                  <w:jc w:val="center"/>
                </w:pPr>
              </w:pPrChange>
            </w:pPr>
            <w:ins w:id="17250" w:author="Anusha De" w:date="2022-05-05T14:07:00Z">
              <w:r w:rsidRPr="00643A43">
                <w:rPr>
                  <w:rFonts w:ascii="Arial" w:hAnsi="Arial"/>
                </w:rPr>
                <w:t>−</w:t>
              </w:r>
              <w:r w:rsidRPr="00643A43">
                <w:t>0.148***</w:t>
              </w:r>
            </w:ins>
          </w:p>
          <w:p w14:paraId="61BA9109" w14:textId="77777777" w:rsidR="009D0159" w:rsidRPr="00643A43" w:rsidRDefault="009D0159">
            <w:pPr>
              <w:pStyle w:val="TableParagraph"/>
              <w:jc w:val="center"/>
              <w:rPr>
                <w:ins w:id="17251" w:author="Anusha De" w:date="2022-05-05T14:07:00Z"/>
              </w:rPr>
              <w:pPrChange w:id="17252" w:author="Steve Wiggins" w:date="2022-07-30T18:28:00Z">
                <w:pPr>
                  <w:jc w:val="center"/>
                </w:pPr>
              </w:pPrChange>
            </w:pPr>
            <w:ins w:id="17253" w:author="Anusha De" w:date="2022-05-05T14:07:00Z">
              <w:r w:rsidRPr="00643A43">
                <w:t>(0.057)</w:t>
              </w:r>
            </w:ins>
          </w:p>
        </w:tc>
        <w:tc>
          <w:tcPr>
            <w:tcW w:w="1247" w:type="dxa"/>
            <w:tcBorders>
              <w:top w:val="nil"/>
              <w:left w:val="nil"/>
              <w:right w:val="nil"/>
            </w:tcBorders>
            <w:shd w:val="clear" w:color="auto" w:fill="FFFFFF"/>
          </w:tcPr>
          <w:p w14:paraId="4D5AE6C7" w14:textId="77777777" w:rsidR="009D0159" w:rsidRPr="00643A43" w:rsidRDefault="009D0159">
            <w:pPr>
              <w:pStyle w:val="TableParagraph"/>
              <w:jc w:val="center"/>
              <w:rPr>
                <w:ins w:id="17254" w:author="Anusha De" w:date="2022-05-05T14:07:00Z"/>
              </w:rPr>
              <w:pPrChange w:id="17255" w:author="Steve Wiggins" w:date="2022-07-30T18:28:00Z">
                <w:pPr>
                  <w:jc w:val="center"/>
                </w:pPr>
              </w:pPrChange>
            </w:pPr>
            <w:ins w:id="17256" w:author="Anusha De" w:date="2022-05-05T14:07:00Z">
              <w:r w:rsidRPr="00643A43">
                <w:rPr>
                  <w:rFonts w:ascii="Arial" w:hAnsi="Arial"/>
                </w:rPr>
                <w:t>−</w:t>
              </w:r>
              <w:r w:rsidRPr="00643A43">
                <w:t>0.029</w:t>
              </w:r>
            </w:ins>
          </w:p>
          <w:p w14:paraId="33543856" w14:textId="77777777" w:rsidR="009D0159" w:rsidRPr="00643A43" w:rsidRDefault="009D0159">
            <w:pPr>
              <w:pStyle w:val="TableParagraph"/>
              <w:jc w:val="center"/>
              <w:rPr>
                <w:ins w:id="17257" w:author="Anusha De" w:date="2022-05-05T14:07:00Z"/>
              </w:rPr>
              <w:pPrChange w:id="17258" w:author="Steve Wiggins" w:date="2022-07-30T18:28:00Z">
                <w:pPr>
                  <w:jc w:val="center"/>
                </w:pPr>
              </w:pPrChange>
            </w:pPr>
            <w:ins w:id="17259" w:author="Anusha De" w:date="2022-05-05T14:07:00Z">
              <w:r w:rsidRPr="00643A43">
                <w:t>(0.051)</w:t>
              </w:r>
            </w:ins>
          </w:p>
        </w:tc>
        <w:tc>
          <w:tcPr>
            <w:tcW w:w="1248" w:type="dxa"/>
            <w:tcBorders>
              <w:top w:val="nil"/>
              <w:left w:val="nil"/>
              <w:right w:val="nil"/>
            </w:tcBorders>
            <w:shd w:val="clear" w:color="auto" w:fill="FFFFFF"/>
          </w:tcPr>
          <w:p w14:paraId="4101FF21" w14:textId="77777777" w:rsidR="009D0159" w:rsidRPr="00643A43" w:rsidRDefault="009D0159">
            <w:pPr>
              <w:pStyle w:val="TableParagraph"/>
              <w:jc w:val="center"/>
              <w:rPr>
                <w:ins w:id="17260" w:author="Anusha De" w:date="2022-05-05T14:07:00Z"/>
              </w:rPr>
              <w:pPrChange w:id="17261" w:author="Steve Wiggins" w:date="2022-07-30T18:28:00Z">
                <w:pPr>
                  <w:jc w:val="center"/>
                </w:pPr>
              </w:pPrChange>
            </w:pPr>
            <w:ins w:id="17262" w:author="Anusha De" w:date="2022-05-05T14:07:00Z">
              <w:r w:rsidRPr="00643A43">
                <w:rPr>
                  <w:rFonts w:ascii="Arial" w:hAnsi="Arial"/>
                </w:rPr>
                <w:t>−</w:t>
              </w:r>
              <w:r w:rsidRPr="00643A43">
                <w:t>0.078</w:t>
              </w:r>
            </w:ins>
          </w:p>
          <w:p w14:paraId="04A55E32" w14:textId="77777777" w:rsidR="009D0159" w:rsidRPr="00643A43" w:rsidRDefault="009D0159">
            <w:pPr>
              <w:pStyle w:val="TableParagraph"/>
              <w:jc w:val="center"/>
              <w:rPr>
                <w:ins w:id="17263" w:author="Anusha De" w:date="2022-05-05T14:07:00Z"/>
              </w:rPr>
              <w:pPrChange w:id="17264" w:author="Steve Wiggins" w:date="2022-07-30T18:28:00Z">
                <w:pPr>
                  <w:jc w:val="center"/>
                </w:pPr>
              </w:pPrChange>
            </w:pPr>
            <w:ins w:id="17265" w:author="Anusha De" w:date="2022-05-05T14:07:00Z">
              <w:r w:rsidRPr="00643A43">
                <w:t>(0.051)</w:t>
              </w:r>
            </w:ins>
          </w:p>
        </w:tc>
      </w:tr>
      <w:tr w:rsidR="009D0159" w:rsidRPr="00643A43" w14:paraId="4377343B" w14:textId="77777777" w:rsidTr="00CF75EC">
        <w:trPr>
          <w:trHeight w:val="144"/>
          <w:ins w:id="17266" w:author="Anusha De" w:date="2022-05-05T14:07:00Z"/>
        </w:trPr>
        <w:tc>
          <w:tcPr>
            <w:tcW w:w="2844" w:type="dxa"/>
            <w:tcBorders>
              <w:top w:val="nil"/>
              <w:left w:val="nil"/>
              <w:right w:val="nil"/>
            </w:tcBorders>
            <w:shd w:val="clear" w:color="auto" w:fill="FFFFFF"/>
          </w:tcPr>
          <w:p w14:paraId="51A74199" w14:textId="77777777" w:rsidR="009D0159" w:rsidRPr="00643A43" w:rsidRDefault="009D0159">
            <w:pPr>
              <w:pStyle w:val="TableParagraph"/>
              <w:rPr>
                <w:ins w:id="17267" w:author="Anusha De" w:date="2022-05-05T14:07:00Z"/>
              </w:rPr>
              <w:pPrChange w:id="17268" w:author="Steve Wiggins" w:date="2022-07-30T18:28:00Z">
                <w:pPr/>
              </w:pPrChange>
            </w:pPr>
            <w:ins w:id="17269" w:author="Anusha De" w:date="2022-05-05T14:07:00Z">
              <w:r w:rsidRPr="00643A43">
                <w:t>Actor is female</w:t>
              </w:r>
            </w:ins>
          </w:p>
        </w:tc>
        <w:tc>
          <w:tcPr>
            <w:tcW w:w="1247" w:type="dxa"/>
            <w:tcBorders>
              <w:top w:val="nil"/>
              <w:left w:val="nil"/>
              <w:right w:val="nil"/>
            </w:tcBorders>
            <w:shd w:val="clear" w:color="auto" w:fill="FFFFFF"/>
          </w:tcPr>
          <w:p w14:paraId="188C78BB" w14:textId="77777777" w:rsidR="009D0159" w:rsidRPr="00643A43" w:rsidRDefault="009D0159">
            <w:pPr>
              <w:pStyle w:val="TableParagraph"/>
              <w:jc w:val="center"/>
              <w:rPr>
                <w:ins w:id="17270" w:author="Anusha De" w:date="2022-05-05T14:07:00Z"/>
              </w:rPr>
              <w:pPrChange w:id="17271" w:author="Steve Wiggins" w:date="2022-07-30T18:28:00Z">
                <w:pPr>
                  <w:jc w:val="center"/>
                </w:pPr>
              </w:pPrChange>
            </w:pPr>
            <w:ins w:id="17272" w:author="Anusha De" w:date="2022-05-05T14:07:00Z">
              <w:r w:rsidRPr="00643A43">
                <w:rPr>
                  <w:rFonts w:ascii="Arial" w:hAnsi="Arial"/>
                </w:rPr>
                <w:t>−</w:t>
              </w:r>
              <w:r w:rsidRPr="00643A43">
                <w:t>0.072</w:t>
              </w:r>
            </w:ins>
          </w:p>
          <w:p w14:paraId="600051DB" w14:textId="77777777" w:rsidR="009D0159" w:rsidRPr="00643A43" w:rsidRDefault="009D0159">
            <w:pPr>
              <w:pStyle w:val="TableParagraph"/>
              <w:jc w:val="center"/>
              <w:rPr>
                <w:ins w:id="17273" w:author="Anusha De" w:date="2022-05-05T14:07:00Z"/>
              </w:rPr>
              <w:pPrChange w:id="17274" w:author="Steve Wiggins" w:date="2022-07-30T18:28:00Z">
                <w:pPr>
                  <w:jc w:val="center"/>
                </w:pPr>
              </w:pPrChange>
            </w:pPr>
            <w:ins w:id="17275" w:author="Anusha De" w:date="2022-05-05T14:07:00Z">
              <w:r w:rsidRPr="00643A43">
                <w:t>(0.12)</w:t>
              </w:r>
            </w:ins>
          </w:p>
        </w:tc>
        <w:tc>
          <w:tcPr>
            <w:tcW w:w="1247" w:type="dxa"/>
            <w:tcBorders>
              <w:top w:val="nil"/>
              <w:left w:val="nil"/>
              <w:right w:val="nil"/>
            </w:tcBorders>
            <w:shd w:val="clear" w:color="auto" w:fill="FFFFFF"/>
          </w:tcPr>
          <w:p w14:paraId="07513A0B" w14:textId="77777777" w:rsidR="009D0159" w:rsidRPr="00643A43" w:rsidRDefault="009D0159">
            <w:pPr>
              <w:pStyle w:val="TableParagraph"/>
              <w:jc w:val="center"/>
              <w:rPr>
                <w:ins w:id="17276" w:author="Anusha De" w:date="2022-05-05T14:07:00Z"/>
              </w:rPr>
              <w:pPrChange w:id="17277" w:author="Steve Wiggins" w:date="2022-07-30T18:28:00Z">
                <w:pPr>
                  <w:jc w:val="center"/>
                </w:pPr>
              </w:pPrChange>
            </w:pPr>
            <w:ins w:id="17278" w:author="Anusha De" w:date="2022-05-05T14:07:00Z">
              <w:r w:rsidRPr="00643A43">
                <w:t>0.082</w:t>
              </w:r>
            </w:ins>
          </w:p>
          <w:p w14:paraId="522C78A9" w14:textId="77777777" w:rsidR="009D0159" w:rsidRPr="00643A43" w:rsidRDefault="009D0159">
            <w:pPr>
              <w:pStyle w:val="TableParagraph"/>
              <w:jc w:val="center"/>
              <w:rPr>
                <w:ins w:id="17279" w:author="Anusha De" w:date="2022-05-05T14:07:00Z"/>
              </w:rPr>
              <w:pPrChange w:id="17280" w:author="Steve Wiggins" w:date="2022-07-30T18:28:00Z">
                <w:pPr>
                  <w:jc w:val="center"/>
                </w:pPr>
              </w:pPrChange>
            </w:pPr>
            <w:ins w:id="17281" w:author="Anusha De" w:date="2022-05-05T14:07:00Z">
              <w:r w:rsidRPr="00643A43">
                <w:t>(0.337)</w:t>
              </w:r>
            </w:ins>
          </w:p>
        </w:tc>
        <w:tc>
          <w:tcPr>
            <w:tcW w:w="1247" w:type="dxa"/>
            <w:tcBorders>
              <w:top w:val="nil"/>
              <w:left w:val="nil"/>
              <w:right w:val="nil"/>
            </w:tcBorders>
            <w:shd w:val="clear" w:color="auto" w:fill="FFFFFF"/>
          </w:tcPr>
          <w:p w14:paraId="0F1DBBDF" w14:textId="77777777" w:rsidR="009D0159" w:rsidRPr="00643A43" w:rsidRDefault="009D0159">
            <w:pPr>
              <w:pStyle w:val="TableParagraph"/>
              <w:jc w:val="center"/>
              <w:rPr>
                <w:ins w:id="17282" w:author="Anusha De" w:date="2022-05-05T14:07:00Z"/>
              </w:rPr>
              <w:pPrChange w:id="17283" w:author="Steve Wiggins" w:date="2022-07-30T18:28:00Z">
                <w:pPr>
                  <w:jc w:val="center"/>
                </w:pPr>
              </w:pPrChange>
            </w:pPr>
            <w:ins w:id="17284" w:author="Anusha De" w:date="2022-05-05T14:07:00Z">
              <w:r w:rsidRPr="00643A43">
                <w:t>0.283</w:t>
              </w:r>
            </w:ins>
          </w:p>
          <w:p w14:paraId="02BD10A3" w14:textId="77777777" w:rsidR="009D0159" w:rsidRPr="00643A43" w:rsidRDefault="009D0159">
            <w:pPr>
              <w:pStyle w:val="TableParagraph"/>
              <w:jc w:val="center"/>
              <w:rPr>
                <w:ins w:id="17285" w:author="Anusha De" w:date="2022-05-05T14:07:00Z"/>
              </w:rPr>
              <w:pPrChange w:id="17286" w:author="Steve Wiggins" w:date="2022-07-30T18:28:00Z">
                <w:pPr>
                  <w:jc w:val="center"/>
                </w:pPr>
              </w:pPrChange>
            </w:pPr>
            <w:ins w:id="17287" w:author="Anusha De" w:date="2022-05-05T14:07:00Z">
              <w:r w:rsidRPr="00643A43">
                <w:t>(0.177)</w:t>
              </w:r>
            </w:ins>
          </w:p>
        </w:tc>
        <w:tc>
          <w:tcPr>
            <w:tcW w:w="1247" w:type="dxa"/>
            <w:tcBorders>
              <w:top w:val="nil"/>
              <w:left w:val="nil"/>
              <w:right w:val="nil"/>
            </w:tcBorders>
            <w:shd w:val="clear" w:color="auto" w:fill="FFFFFF"/>
          </w:tcPr>
          <w:p w14:paraId="2A3400A7" w14:textId="77777777" w:rsidR="009D0159" w:rsidRPr="00643A43" w:rsidRDefault="009D0159">
            <w:pPr>
              <w:pStyle w:val="TableParagraph"/>
              <w:jc w:val="center"/>
              <w:rPr>
                <w:ins w:id="17288" w:author="Anusha De" w:date="2022-05-05T14:07:00Z"/>
              </w:rPr>
              <w:pPrChange w:id="17289" w:author="Steve Wiggins" w:date="2022-07-30T18:28:00Z">
                <w:pPr>
                  <w:jc w:val="center"/>
                </w:pPr>
              </w:pPrChange>
            </w:pPr>
            <w:ins w:id="17290" w:author="Anusha De" w:date="2022-05-05T14:07:00Z">
              <w:r w:rsidRPr="00643A43">
                <w:t>0.191</w:t>
              </w:r>
            </w:ins>
          </w:p>
          <w:p w14:paraId="2809CC6E" w14:textId="77777777" w:rsidR="009D0159" w:rsidRPr="00643A43" w:rsidRDefault="009D0159">
            <w:pPr>
              <w:pStyle w:val="TableParagraph"/>
              <w:jc w:val="center"/>
              <w:rPr>
                <w:ins w:id="17291" w:author="Anusha De" w:date="2022-05-05T14:07:00Z"/>
              </w:rPr>
              <w:pPrChange w:id="17292" w:author="Steve Wiggins" w:date="2022-07-30T18:28:00Z">
                <w:pPr>
                  <w:jc w:val="center"/>
                </w:pPr>
              </w:pPrChange>
            </w:pPr>
            <w:ins w:id="17293" w:author="Anusha De" w:date="2022-05-05T14:07:00Z">
              <w:r w:rsidRPr="00643A43">
                <w:t>(0.141)</w:t>
              </w:r>
            </w:ins>
          </w:p>
        </w:tc>
        <w:tc>
          <w:tcPr>
            <w:tcW w:w="1248" w:type="dxa"/>
            <w:tcBorders>
              <w:top w:val="nil"/>
              <w:left w:val="nil"/>
              <w:right w:val="nil"/>
            </w:tcBorders>
            <w:shd w:val="clear" w:color="auto" w:fill="FFFFFF"/>
          </w:tcPr>
          <w:p w14:paraId="1AF46690" w14:textId="77777777" w:rsidR="009D0159" w:rsidRPr="00643A43" w:rsidRDefault="009D0159">
            <w:pPr>
              <w:pStyle w:val="TableParagraph"/>
              <w:jc w:val="center"/>
              <w:rPr>
                <w:ins w:id="17294" w:author="Anusha De" w:date="2022-05-05T14:07:00Z"/>
              </w:rPr>
              <w:pPrChange w:id="17295" w:author="Steve Wiggins" w:date="2022-07-30T18:28:00Z">
                <w:pPr>
                  <w:jc w:val="center"/>
                </w:pPr>
              </w:pPrChange>
            </w:pPr>
            <w:ins w:id="17296" w:author="Anusha De" w:date="2022-05-05T14:07:00Z">
              <w:r w:rsidRPr="00643A43">
                <w:rPr>
                  <w:rFonts w:ascii="Arial" w:hAnsi="Arial"/>
                </w:rPr>
                <w:t>−</w:t>
              </w:r>
              <w:r w:rsidRPr="00643A43">
                <w:t>0.351**</w:t>
              </w:r>
            </w:ins>
          </w:p>
          <w:p w14:paraId="2D0F6A8B" w14:textId="77777777" w:rsidR="009D0159" w:rsidRPr="00643A43" w:rsidRDefault="009D0159">
            <w:pPr>
              <w:pStyle w:val="TableParagraph"/>
              <w:jc w:val="center"/>
              <w:rPr>
                <w:ins w:id="17297" w:author="Anusha De" w:date="2022-05-05T14:07:00Z"/>
              </w:rPr>
              <w:pPrChange w:id="17298" w:author="Steve Wiggins" w:date="2022-07-30T18:28:00Z">
                <w:pPr>
                  <w:jc w:val="center"/>
                </w:pPr>
              </w:pPrChange>
            </w:pPr>
            <w:ins w:id="17299" w:author="Anusha De" w:date="2022-05-05T14:07:00Z">
              <w:r w:rsidRPr="00643A43">
                <w:t>(0.141)</w:t>
              </w:r>
            </w:ins>
          </w:p>
        </w:tc>
      </w:tr>
      <w:tr w:rsidR="009D0159" w:rsidRPr="00643A43" w14:paraId="6257F6F8" w14:textId="77777777" w:rsidTr="00CF75EC">
        <w:trPr>
          <w:trHeight w:val="144"/>
          <w:ins w:id="17300" w:author="Anusha De" w:date="2022-05-05T14:07:00Z"/>
        </w:trPr>
        <w:tc>
          <w:tcPr>
            <w:tcW w:w="2844" w:type="dxa"/>
            <w:tcBorders>
              <w:top w:val="nil"/>
              <w:left w:val="nil"/>
              <w:right w:val="nil"/>
            </w:tcBorders>
            <w:shd w:val="clear" w:color="auto" w:fill="FFFFFF"/>
          </w:tcPr>
          <w:p w14:paraId="4F1B9E30" w14:textId="77777777" w:rsidR="009D0159" w:rsidRPr="00992146" w:rsidRDefault="009D0159">
            <w:pPr>
              <w:pStyle w:val="TableParagraph"/>
              <w:rPr>
                <w:ins w:id="17301" w:author="Anusha De" w:date="2022-05-05T14:07:00Z"/>
                <w:lang w:val="en-US"/>
                <w:rPrChange w:id="17302" w:author="Anusha De" w:date="2022-08-01T14:49:00Z">
                  <w:rPr>
                    <w:ins w:id="17303" w:author="Anusha De" w:date="2022-05-05T14:07:00Z"/>
                  </w:rPr>
                </w:rPrChange>
              </w:rPr>
              <w:pPrChange w:id="17304" w:author="Steve Wiggins" w:date="2022-07-30T18:28:00Z">
                <w:pPr/>
              </w:pPrChange>
            </w:pPr>
            <w:ins w:id="17305" w:author="Anusha De" w:date="2022-05-05T14:07:00Z">
              <w:r w:rsidRPr="00992146">
                <w:rPr>
                  <w:lang w:val="en-US"/>
                  <w:rPrChange w:id="17306" w:author="Anusha De" w:date="2022-08-01T14:49:00Z">
                    <w:rPr/>
                  </w:rPrChange>
                </w:rPr>
                <w:t>Farmer has finished</w:t>
              </w:r>
            </w:ins>
          </w:p>
          <w:p w14:paraId="719080B6" w14:textId="77777777" w:rsidR="009D0159" w:rsidRPr="00992146" w:rsidRDefault="009D0159">
            <w:pPr>
              <w:pStyle w:val="TableParagraph"/>
              <w:rPr>
                <w:ins w:id="17307" w:author="Anusha De" w:date="2022-05-05T14:07:00Z"/>
                <w:lang w:val="en-US"/>
                <w:rPrChange w:id="17308" w:author="Anusha De" w:date="2022-08-01T14:49:00Z">
                  <w:rPr>
                    <w:ins w:id="17309" w:author="Anusha De" w:date="2022-05-05T14:07:00Z"/>
                  </w:rPr>
                </w:rPrChange>
              </w:rPr>
              <w:pPrChange w:id="17310" w:author="Steve Wiggins" w:date="2022-07-30T18:28:00Z">
                <w:pPr/>
              </w:pPrChange>
            </w:pPr>
            <w:ins w:id="17311" w:author="Anusha De" w:date="2022-05-05T14:07:00Z">
              <w:r w:rsidRPr="00992146">
                <w:rPr>
                  <w:lang w:val="en-US"/>
                  <w:rPrChange w:id="17312" w:author="Anusha De" w:date="2022-08-01T14:49:00Z">
                    <w:rPr/>
                  </w:rPrChange>
                </w:rPr>
                <w:t>primary education</w:t>
              </w:r>
            </w:ins>
          </w:p>
        </w:tc>
        <w:tc>
          <w:tcPr>
            <w:tcW w:w="1247" w:type="dxa"/>
            <w:tcBorders>
              <w:top w:val="nil"/>
              <w:left w:val="nil"/>
              <w:right w:val="nil"/>
            </w:tcBorders>
            <w:shd w:val="clear" w:color="auto" w:fill="FFFFFF"/>
          </w:tcPr>
          <w:p w14:paraId="4FA6A7D3" w14:textId="77777777" w:rsidR="009D0159" w:rsidRPr="00643A43" w:rsidRDefault="009D0159">
            <w:pPr>
              <w:pStyle w:val="TableParagraph"/>
              <w:jc w:val="center"/>
              <w:rPr>
                <w:ins w:id="17313" w:author="Anusha De" w:date="2022-05-05T14:07:00Z"/>
              </w:rPr>
              <w:pPrChange w:id="17314" w:author="Steve Wiggins" w:date="2022-07-30T18:28:00Z">
                <w:pPr>
                  <w:jc w:val="center"/>
                </w:pPr>
              </w:pPrChange>
            </w:pPr>
            <w:ins w:id="17315" w:author="Anusha De" w:date="2022-05-05T14:07:00Z">
              <w:r w:rsidRPr="00643A43">
                <w:t>0.001</w:t>
              </w:r>
            </w:ins>
          </w:p>
          <w:p w14:paraId="47811E19" w14:textId="77777777" w:rsidR="009D0159" w:rsidRPr="00643A43" w:rsidRDefault="009D0159">
            <w:pPr>
              <w:pStyle w:val="TableParagraph"/>
              <w:jc w:val="center"/>
              <w:rPr>
                <w:ins w:id="17316" w:author="Anusha De" w:date="2022-05-05T14:07:00Z"/>
              </w:rPr>
              <w:pPrChange w:id="17317" w:author="Steve Wiggins" w:date="2022-07-30T18:28:00Z">
                <w:pPr>
                  <w:jc w:val="center"/>
                </w:pPr>
              </w:pPrChange>
            </w:pPr>
            <w:ins w:id="17318" w:author="Anusha De" w:date="2022-05-05T14:07:00Z">
              <w:r w:rsidRPr="00643A43">
                <w:t>(0.037)</w:t>
              </w:r>
            </w:ins>
          </w:p>
        </w:tc>
        <w:tc>
          <w:tcPr>
            <w:tcW w:w="1247" w:type="dxa"/>
            <w:tcBorders>
              <w:top w:val="nil"/>
              <w:left w:val="nil"/>
              <w:right w:val="nil"/>
            </w:tcBorders>
            <w:shd w:val="clear" w:color="auto" w:fill="FFFFFF"/>
          </w:tcPr>
          <w:p w14:paraId="3F6C73C2" w14:textId="77777777" w:rsidR="009D0159" w:rsidRPr="00643A43" w:rsidRDefault="009D0159">
            <w:pPr>
              <w:pStyle w:val="TableParagraph"/>
              <w:jc w:val="center"/>
              <w:rPr>
                <w:ins w:id="17319" w:author="Anusha De" w:date="2022-05-05T14:07:00Z"/>
              </w:rPr>
              <w:pPrChange w:id="17320" w:author="Steve Wiggins" w:date="2022-07-30T18:28:00Z">
                <w:pPr>
                  <w:jc w:val="center"/>
                </w:pPr>
              </w:pPrChange>
            </w:pPr>
            <w:ins w:id="17321" w:author="Anusha De" w:date="2022-05-05T14:07:00Z">
              <w:r w:rsidRPr="00643A43">
                <w:rPr>
                  <w:rFonts w:ascii="Arial" w:hAnsi="Arial"/>
                </w:rPr>
                <w:t>−</w:t>
              </w:r>
              <w:r w:rsidRPr="00643A43">
                <w:t>0.023</w:t>
              </w:r>
            </w:ins>
          </w:p>
          <w:p w14:paraId="3EA1A8AD" w14:textId="77777777" w:rsidR="009D0159" w:rsidRPr="00643A43" w:rsidRDefault="009D0159">
            <w:pPr>
              <w:pStyle w:val="TableParagraph"/>
              <w:jc w:val="center"/>
              <w:rPr>
                <w:ins w:id="17322" w:author="Anusha De" w:date="2022-05-05T14:07:00Z"/>
              </w:rPr>
              <w:pPrChange w:id="17323" w:author="Steve Wiggins" w:date="2022-07-30T18:28:00Z">
                <w:pPr>
                  <w:jc w:val="center"/>
                </w:pPr>
              </w:pPrChange>
            </w:pPr>
            <w:ins w:id="17324" w:author="Anusha De" w:date="2022-05-05T14:07:00Z">
              <w:r w:rsidRPr="00643A43">
                <w:t>(0.059)</w:t>
              </w:r>
            </w:ins>
          </w:p>
        </w:tc>
        <w:tc>
          <w:tcPr>
            <w:tcW w:w="1247" w:type="dxa"/>
            <w:tcBorders>
              <w:top w:val="nil"/>
              <w:left w:val="nil"/>
              <w:right w:val="nil"/>
            </w:tcBorders>
            <w:shd w:val="clear" w:color="auto" w:fill="FFFFFF"/>
          </w:tcPr>
          <w:p w14:paraId="5AD0CE76" w14:textId="77777777" w:rsidR="009D0159" w:rsidRPr="00643A43" w:rsidRDefault="009D0159">
            <w:pPr>
              <w:pStyle w:val="TableParagraph"/>
              <w:jc w:val="center"/>
              <w:rPr>
                <w:ins w:id="17325" w:author="Anusha De" w:date="2022-05-05T14:07:00Z"/>
              </w:rPr>
              <w:pPrChange w:id="17326" w:author="Steve Wiggins" w:date="2022-07-30T18:28:00Z">
                <w:pPr>
                  <w:jc w:val="center"/>
                </w:pPr>
              </w:pPrChange>
            </w:pPr>
            <w:ins w:id="17327" w:author="Anusha De" w:date="2022-05-05T14:07:00Z">
              <w:r w:rsidRPr="00643A43">
                <w:rPr>
                  <w:rFonts w:ascii="Arial" w:hAnsi="Arial"/>
                </w:rPr>
                <w:t>−</w:t>
              </w:r>
              <w:r w:rsidRPr="00643A43">
                <w:t>0.06</w:t>
              </w:r>
            </w:ins>
          </w:p>
          <w:p w14:paraId="178D6800" w14:textId="77777777" w:rsidR="009D0159" w:rsidRPr="00643A43" w:rsidRDefault="009D0159">
            <w:pPr>
              <w:pStyle w:val="TableParagraph"/>
              <w:jc w:val="center"/>
              <w:rPr>
                <w:ins w:id="17328" w:author="Anusha De" w:date="2022-05-05T14:07:00Z"/>
              </w:rPr>
              <w:pPrChange w:id="17329" w:author="Steve Wiggins" w:date="2022-07-30T18:28:00Z">
                <w:pPr>
                  <w:jc w:val="center"/>
                </w:pPr>
              </w:pPrChange>
            </w:pPr>
            <w:ins w:id="17330" w:author="Anusha De" w:date="2022-05-05T14:07:00Z">
              <w:r w:rsidRPr="00643A43">
                <w:t>(0.057)</w:t>
              </w:r>
            </w:ins>
          </w:p>
        </w:tc>
        <w:tc>
          <w:tcPr>
            <w:tcW w:w="1247" w:type="dxa"/>
            <w:tcBorders>
              <w:top w:val="nil"/>
              <w:left w:val="nil"/>
              <w:right w:val="nil"/>
            </w:tcBorders>
            <w:shd w:val="clear" w:color="auto" w:fill="FFFFFF"/>
          </w:tcPr>
          <w:p w14:paraId="26DB8764" w14:textId="77777777" w:rsidR="009D0159" w:rsidRPr="00643A43" w:rsidRDefault="009D0159">
            <w:pPr>
              <w:pStyle w:val="TableParagraph"/>
              <w:jc w:val="center"/>
              <w:rPr>
                <w:ins w:id="17331" w:author="Anusha De" w:date="2022-05-05T14:07:00Z"/>
              </w:rPr>
              <w:pPrChange w:id="17332" w:author="Steve Wiggins" w:date="2022-07-30T18:28:00Z">
                <w:pPr>
                  <w:jc w:val="center"/>
                </w:pPr>
              </w:pPrChange>
            </w:pPr>
            <w:ins w:id="17333" w:author="Anusha De" w:date="2022-05-05T14:07:00Z">
              <w:r w:rsidRPr="00643A43">
                <w:t>0.09</w:t>
              </w:r>
            </w:ins>
          </w:p>
          <w:p w14:paraId="4EE5D46E" w14:textId="77777777" w:rsidR="009D0159" w:rsidRPr="00643A43" w:rsidRDefault="009D0159">
            <w:pPr>
              <w:pStyle w:val="TableParagraph"/>
              <w:jc w:val="center"/>
              <w:rPr>
                <w:ins w:id="17334" w:author="Anusha De" w:date="2022-05-05T14:07:00Z"/>
              </w:rPr>
              <w:pPrChange w:id="17335" w:author="Steve Wiggins" w:date="2022-07-30T18:28:00Z">
                <w:pPr>
                  <w:jc w:val="center"/>
                </w:pPr>
              </w:pPrChange>
            </w:pPr>
            <w:ins w:id="17336" w:author="Anusha De" w:date="2022-05-05T14:07:00Z">
              <w:r w:rsidRPr="00643A43">
                <w:t>(0.056)</w:t>
              </w:r>
            </w:ins>
          </w:p>
        </w:tc>
        <w:tc>
          <w:tcPr>
            <w:tcW w:w="1248" w:type="dxa"/>
            <w:tcBorders>
              <w:top w:val="nil"/>
              <w:left w:val="nil"/>
              <w:right w:val="nil"/>
            </w:tcBorders>
            <w:shd w:val="clear" w:color="auto" w:fill="FFFFFF"/>
          </w:tcPr>
          <w:p w14:paraId="62135647" w14:textId="77777777" w:rsidR="009D0159" w:rsidRPr="00643A43" w:rsidRDefault="009D0159">
            <w:pPr>
              <w:pStyle w:val="TableParagraph"/>
              <w:jc w:val="center"/>
              <w:rPr>
                <w:ins w:id="17337" w:author="Anusha De" w:date="2022-05-05T14:07:00Z"/>
              </w:rPr>
              <w:pPrChange w:id="17338" w:author="Steve Wiggins" w:date="2022-07-30T18:28:00Z">
                <w:pPr>
                  <w:jc w:val="center"/>
                </w:pPr>
              </w:pPrChange>
            </w:pPr>
            <w:ins w:id="17339" w:author="Anusha De" w:date="2022-05-05T14:07:00Z">
              <w:r w:rsidRPr="00643A43">
                <w:rPr>
                  <w:rFonts w:ascii="Arial" w:hAnsi="Arial"/>
                </w:rPr>
                <w:t>−</w:t>
              </w:r>
              <w:r w:rsidRPr="00643A43">
                <w:t>0.022</w:t>
              </w:r>
            </w:ins>
          </w:p>
          <w:p w14:paraId="1AE1C53A" w14:textId="77777777" w:rsidR="009D0159" w:rsidRPr="00643A43" w:rsidRDefault="009D0159">
            <w:pPr>
              <w:pStyle w:val="TableParagraph"/>
              <w:jc w:val="center"/>
              <w:rPr>
                <w:ins w:id="17340" w:author="Anusha De" w:date="2022-05-05T14:07:00Z"/>
              </w:rPr>
              <w:pPrChange w:id="17341" w:author="Steve Wiggins" w:date="2022-07-30T18:28:00Z">
                <w:pPr>
                  <w:jc w:val="center"/>
                </w:pPr>
              </w:pPrChange>
            </w:pPr>
            <w:ins w:id="17342" w:author="Anusha De" w:date="2022-05-05T14:07:00Z">
              <w:r w:rsidRPr="00643A43">
                <w:t>(0.056)</w:t>
              </w:r>
            </w:ins>
          </w:p>
        </w:tc>
      </w:tr>
      <w:tr w:rsidR="009D0159" w:rsidRPr="00643A43" w14:paraId="35B05A4A" w14:textId="77777777" w:rsidTr="00CF75EC">
        <w:trPr>
          <w:trHeight w:val="144"/>
          <w:ins w:id="17343" w:author="Anusha De" w:date="2022-05-05T14:07:00Z"/>
        </w:trPr>
        <w:tc>
          <w:tcPr>
            <w:tcW w:w="2844" w:type="dxa"/>
            <w:tcBorders>
              <w:top w:val="nil"/>
              <w:left w:val="nil"/>
              <w:right w:val="nil"/>
            </w:tcBorders>
            <w:shd w:val="clear" w:color="auto" w:fill="FFFFFF"/>
          </w:tcPr>
          <w:p w14:paraId="63AA6B12" w14:textId="77777777" w:rsidR="009D0159" w:rsidRPr="00643A43" w:rsidRDefault="009D0159">
            <w:pPr>
              <w:pStyle w:val="TableParagraph"/>
              <w:rPr>
                <w:ins w:id="17344" w:author="Anusha De" w:date="2022-05-05T14:07:00Z"/>
              </w:rPr>
              <w:pPrChange w:id="17345" w:author="Steve Wiggins" w:date="2022-07-30T18:28:00Z">
                <w:pPr/>
              </w:pPrChange>
            </w:pPr>
            <w:ins w:id="17346" w:author="Anusha De" w:date="2022-05-05T14:07:00Z">
              <w:r w:rsidRPr="00643A43">
                <w:t>Farmer's age</w:t>
              </w:r>
            </w:ins>
          </w:p>
          <w:p w14:paraId="1BDA8FB9" w14:textId="77777777" w:rsidR="009D0159" w:rsidRPr="00643A43" w:rsidRDefault="009D0159">
            <w:pPr>
              <w:pStyle w:val="TableParagraph"/>
              <w:rPr>
                <w:ins w:id="17347" w:author="Anusha De" w:date="2022-05-05T14:07:00Z"/>
              </w:rPr>
              <w:pPrChange w:id="17348" w:author="Steve Wiggins" w:date="2022-07-30T18:28:00Z">
                <w:pPr/>
              </w:pPrChange>
            </w:pPr>
            <w:ins w:id="17349" w:author="Anusha De" w:date="2022-05-05T14:07:00Z">
              <w:r w:rsidRPr="00643A43">
                <w:t>(in years)</w:t>
              </w:r>
            </w:ins>
          </w:p>
        </w:tc>
        <w:tc>
          <w:tcPr>
            <w:tcW w:w="1247" w:type="dxa"/>
            <w:tcBorders>
              <w:top w:val="nil"/>
              <w:left w:val="nil"/>
              <w:right w:val="nil"/>
            </w:tcBorders>
            <w:shd w:val="clear" w:color="auto" w:fill="FFFFFF"/>
          </w:tcPr>
          <w:p w14:paraId="2AC85B30" w14:textId="77777777" w:rsidR="009D0159" w:rsidRPr="00643A43" w:rsidRDefault="009D0159">
            <w:pPr>
              <w:pStyle w:val="TableParagraph"/>
              <w:jc w:val="center"/>
              <w:rPr>
                <w:ins w:id="17350" w:author="Anusha De" w:date="2022-05-05T14:07:00Z"/>
              </w:rPr>
              <w:pPrChange w:id="17351" w:author="Steve Wiggins" w:date="2022-07-30T18:28:00Z">
                <w:pPr>
                  <w:jc w:val="center"/>
                </w:pPr>
              </w:pPrChange>
            </w:pPr>
            <w:ins w:id="17352" w:author="Anusha De" w:date="2022-05-05T14:07:00Z">
              <w:r w:rsidRPr="00643A43">
                <w:t>0</w:t>
              </w:r>
            </w:ins>
          </w:p>
          <w:p w14:paraId="635F1601" w14:textId="77777777" w:rsidR="009D0159" w:rsidRPr="00643A43" w:rsidRDefault="009D0159">
            <w:pPr>
              <w:pStyle w:val="TableParagraph"/>
              <w:jc w:val="center"/>
              <w:rPr>
                <w:ins w:id="17353" w:author="Anusha De" w:date="2022-05-05T14:07:00Z"/>
              </w:rPr>
              <w:pPrChange w:id="17354" w:author="Steve Wiggins" w:date="2022-07-30T18:28:00Z">
                <w:pPr>
                  <w:jc w:val="center"/>
                </w:pPr>
              </w:pPrChange>
            </w:pPr>
            <w:ins w:id="17355" w:author="Anusha De" w:date="2022-05-05T14:07:00Z">
              <w:r w:rsidRPr="00643A43">
                <w:t>(0.001)</w:t>
              </w:r>
            </w:ins>
          </w:p>
        </w:tc>
        <w:tc>
          <w:tcPr>
            <w:tcW w:w="1247" w:type="dxa"/>
            <w:tcBorders>
              <w:top w:val="nil"/>
              <w:left w:val="nil"/>
              <w:right w:val="nil"/>
            </w:tcBorders>
            <w:shd w:val="clear" w:color="auto" w:fill="FFFFFF"/>
          </w:tcPr>
          <w:p w14:paraId="51DC0ED6" w14:textId="77777777" w:rsidR="009D0159" w:rsidRPr="00643A43" w:rsidRDefault="009D0159">
            <w:pPr>
              <w:pStyle w:val="TableParagraph"/>
              <w:jc w:val="center"/>
              <w:rPr>
                <w:ins w:id="17356" w:author="Anusha De" w:date="2022-05-05T14:07:00Z"/>
              </w:rPr>
              <w:pPrChange w:id="17357" w:author="Steve Wiggins" w:date="2022-07-30T18:28:00Z">
                <w:pPr>
                  <w:jc w:val="center"/>
                </w:pPr>
              </w:pPrChange>
            </w:pPr>
            <w:ins w:id="17358" w:author="Anusha De" w:date="2022-05-05T14:07:00Z">
              <w:r w:rsidRPr="00643A43">
                <w:t>0</w:t>
              </w:r>
            </w:ins>
          </w:p>
          <w:p w14:paraId="023205DB" w14:textId="77777777" w:rsidR="009D0159" w:rsidRPr="00643A43" w:rsidRDefault="009D0159">
            <w:pPr>
              <w:pStyle w:val="TableParagraph"/>
              <w:jc w:val="center"/>
              <w:rPr>
                <w:ins w:id="17359" w:author="Anusha De" w:date="2022-05-05T14:07:00Z"/>
              </w:rPr>
              <w:pPrChange w:id="17360" w:author="Steve Wiggins" w:date="2022-07-30T18:28:00Z">
                <w:pPr>
                  <w:jc w:val="center"/>
                </w:pPr>
              </w:pPrChange>
            </w:pPr>
            <w:ins w:id="17361" w:author="Anusha De" w:date="2022-05-05T14:07:00Z">
              <w:r w:rsidRPr="00643A43">
                <w:t>(0.002)</w:t>
              </w:r>
            </w:ins>
          </w:p>
        </w:tc>
        <w:tc>
          <w:tcPr>
            <w:tcW w:w="1247" w:type="dxa"/>
            <w:tcBorders>
              <w:top w:val="nil"/>
              <w:left w:val="nil"/>
              <w:right w:val="nil"/>
            </w:tcBorders>
            <w:shd w:val="clear" w:color="auto" w:fill="FFFFFF"/>
          </w:tcPr>
          <w:p w14:paraId="54175B6E" w14:textId="77777777" w:rsidR="009D0159" w:rsidRPr="00643A43" w:rsidRDefault="009D0159">
            <w:pPr>
              <w:pStyle w:val="TableParagraph"/>
              <w:jc w:val="center"/>
              <w:rPr>
                <w:ins w:id="17362" w:author="Anusha De" w:date="2022-05-05T14:07:00Z"/>
              </w:rPr>
              <w:pPrChange w:id="17363" w:author="Steve Wiggins" w:date="2022-07-30T18:28:00Z">
                <w:pPr>
                  <w:jc w:val="center"/>
                </w:pPr>
              </w:pPrChange>
            </w:pPr>
            <w:ins w:id="17364" w:author="Anusha De" w:date="2022-05-05T14:07:00Z">
              <w:r w:rsidRPr="00643A43">
                <w:rPr>
                  <w:rFonts w:ascii="Arial" w:hAnsi="Arial"/>
                </w:rPr>
                <w:t>−</w:t>
              </w:r>
              <w:r w:rsidRPr="00643A43">
                <w:t>0.001</w:t>
              </w:r>
            </w:ins>
          </w:p>
          <w:p w14:paraId="1F1B5FA2" w14:textId="77777777" w:rsidR="009D0159" w:rsidRPr="00643A43" w:rsidRDefault="009D0159">
            <w:pPr>
              <w:pStyle w:val="TableParagraph"/>
              <w:jc w:val="center"/>
              <w:rPr>
                <w:ins w:id="17365" w:author="Anusha De" w:date="2022-05-05T14:07:00Z"/>
              </w:rPr>
              <w:pPrChange w:id="17366" w:author="Steve Wiggins" w:date="2022-07-30T18:28:00Z">
                <w:pPr>
                  <w:jc w:val="center"/>
                </w:pPr>
              </w:pPrChange>
            </w:pPr>
            <w:ins w:id="17367" w:author="Anusha De" w:date="2022-05-05T14:07:00Z">
              <w:r w:rsidRPr="00643A43">
                <w:t>(0.002)</w:t>
              </w:r>
            </w:ins>
          </w:p>
        </w:tc>
        <w:tc>
          <w:tcPr>
            <w:tcW w:w="1247" w:type="dxa"/>
            <w:tcBorders>
              <w:top w:val="nil"/>
              <w:left w:val="nil"/>
              <w:right w:val="nil"/>
            </w:tcBorders>
            <w:shd w:val="clear" w:color="auto" w:fill="FFFFFF"/>
          </w:tcPr>
          <w:p w14:paraId="78309E11" w14:textId="77777777" w:rsidR="009D0159" w:rsidRPr="00643A43" w:rsidRDefault="009D0159">
            <w:pPr>
              <w:pStyle w:val="TableParagraph"/>
              <w:jc w:val="center"/>
              <w:rPr>
                <w:ins w:id="17368" w:author="Anusha De" w:date="2022-05-05T14:07:00Z"/>
              </w:rPr>
              <w:pPrChange w:id="17369" w:author="Steve Wiggins" w:date="2022-07-30T18:28:00Z">
                <w:pPr>
                  <w:jc w:val="center"/>
                </w:pPr>
              </w:pPrChange>
            </w:pPr>
            <w:ins w:id="17370" w:author="Anusha De" w:date="2022-05-05T14:07:00Z">
              <w:r w:rsidRPr="00643A43">
                <w:t>0.001</w:t>
              </w:r>
            </w:ins>
          </w:p>
          <w:p w14:paraId="7C2CF8AB" w14:textId="77777777" w:rsidR="009D0159" w:rsidRPr="00643A43" w:rsidRDefault="009D0159">
            <w:pPr>
              <w:pStyle w:val="TableParagraph"/>
              <w:jc w:val="center"/>
              <w:rPr>
                <w:ins w:id="17371" w:author="Anusha De" w:date="2022-05-05T14:07:00Z"/>
              </w:rPr>
              <w:pPrChange w:id="17372" w:author="Steve Wiggins" w:date="2022-07-30T18:28:00Z">
                <w:pPr>
                  <w:jc w:val="center"/>
                </w:pPr>
              </w:pPrChange>
            </w:pPr>
            <w:ins w:id="17373" w:author="Anusha De" w:date="2022-05-05T14:07:00Z">
              <w:r w:rsidRPr="00643A43">
                <w:t>(0.002)</w:t>
              </w:r>
            </w:ins>
          </w:p>
        </w:tc>
        <w:tc>
          <w:tcPr>
            <w:tcW w:w="1248" w:type="dxa"/>
            <w:tcBorders>
              <w:top w:val="nil"/>
              <w:left w:val="nil"/>
              <w:right w:val="nil"/>
            </w:tcBorders>
            <w:shd w:val="clear" w:color="auto" w:fill="FFFFFF"/>
          </w:tcPr>
          <w:p w14:paraId="644CBA1F" w14:textId="77777777" w:rsidR="009D0159" w:rsidRPr="00643A43" w:rsidRDefault="009D0159">
            <w:pPr>
              <w:pStyle w:val="TableParagraph"/>
              <w:jc w:val="center"/>
              <w:rPr>
                <w:ins w:id="17374" w:author="Anusha De" w:date="2022-05-05T14:07:00Z"/>
              </w:rPr>
              <w:pPrChange w:id="17375" w:author="Steve Wiggins" w:date="2022-07-30T18:28:00Z">
                <w:pPr>
                  <w:jc w:val="center"/>
                </w:pPr>
              </w:pPrChange>
            </w:pPr>
            <w:ins w:id="17376" w:author="Anusha De" w:date="2022-05-05T14:07:00Z">
              <w:r w:rsidRPr="00643A43">
                <w:t>0</w:t>
              </w:r>
            </w:ins>
          </w:p>
          <w:p w14:paraId="6E8D16CB" w14:textId="77777777" w:rsidR="009D0159" w:rsidRPr="00643A43" w:rsidRDefault="009D0159">
            <w:pPr>
              <w:pStyle w:val="TableParagraph"/>
              <w:jc w:val="center"/>
              <w:rPr>
                <w:ins w:id="17377" w:author="Anusha De" w:date="2022-05-05T14:07:00Z"/>
              </w:rPr>
              <w:pPrChange w:id="17378" w:author="Steve Wiggins" w:date="2022-07-30T18:28:00Z">
                <w:pPr>
                  <w:jc w:val="center"/>
                </w:pPr>
              </w:pPrChange>
            </w:pPr>
            <w:ins w:id="17379" w:author="Anusha De" w:date="2022-05-05T14:07:00Z">
              <w:r w:rsidRPr="00643A43">
                <w:t>(0.002)</w:t>
              </w:r>
            </w:ins>
          </w:p>
        </w:tc>
      </w:tr>
      <w:tr w:rsidR="009D0159" w:rsidRPr="00643A43" w14:paraId="659E0820" w14:textId="77777777" w:rsidTr="00CF75EC">
        <w:trPr>
          <w:trHeight w:val="144"/>
          <w:ins w:id="17380" w:author="Anusha De" w:date="2022-05-05T14:07:00Z"/>
        </w:trPr>
        <w:tc>
          <w:tcPr>
            <w:tcW w:w="2844" w:type="dxa"/>
            <w:tcBorders>
              <w:top w:val="nil"/>
              <w:left w:val="nil"/>
              <w:right w:val="nil"/>
            </w:tcBorders>
            <w:shd w:val="clear" w:color="auto" w:fill="FFFFFF"/>
          </w:tcPr>
          <w:p w14:paraId="49849C21" w14:textId="77777777" w:rsidR="009D0159" w:rsidRPr="00992146" w:rsidRDefault="009D0159">
            <w:pPr>
              <w:pStyle w:val="TableParagraph"/>
              <w:rPr>
                <w:ins w:id="17381" w:author="Anusha De" w:date="2022-05-05T14:07:00Z"/>
                <w:lang w:val="en-US"/>
                <w:rPrChange w:id="17382" w:author="Anusha De" w:date="2022-08-01T14:49:00Z">
                  <w:rPr>
                    <w:ins w:id="17383" w:author="Anusha De" w:date="2022-05-05T14:07:00Z"/>
                  </w:rPr>
                </w:rPrChange>
              </w:rPr>
              <w:pPrChange w:id="17384" w:author="Steve Wiggins" w:date="2022-07-30T18:28:00Z">
                <w:pPr/>
              </w:pPrChange>
            </w:pPr>
            <w:ins w:id="17385" w:author="Anusha De" w:date="2022-05-05T14:07:00Z">
              <w:r w:rsidRPr="00992146">
                <w:rPr>
                  <w:lang w:val="en-US"/>
                  <w:rPrChange w:id="17386" w:author="Anusha De" w:date="2022-08-01T14:49:00Z">
                    <w:rPr/>
                  </w:rPrChange>
                </w:rPr>
                <w:t>Farmer's distance to</w:t>
              </w:r>
            </w:ins>
          </w:p>
          <w:p w14:paraId="7F667042" w14:textId="77777777" w:rsidR="009D0159" w:rsidRPr="00992146" w:rsidRDefault="009D0159">
            <w:pPr>
              <w:pStyle w:val="TableParagraph"/>
              <w:rPr>
                <w:ins w:id="17387" w:author="Anusha De" w:date="2022-05-05T14:07:00Z"/>
                <w:lang w:val="en-US"/>
                <w:rPrChange w:id="17388" w:author="Anusha De" w:date="2022-08-01T14:49:00Z">
                  <w:rPr>
                    <w:ins w:id="17389" w:author="Anusha De" w:date="2022-05-05T14:07:00Z"/>
                  </w:rPr>
                </w:rPrChange>
              </w:rPr>
              <w:pPrChange w:id="17390" w:author="Steve Wiggins" w:date="2022-07-30T18:28:00Z">
                <w:pPr/>
              </w:pPrChange>
            </w:pPr>
            <w:ins w:id="17391" w:author="Anusha De" w:date="2022-05-05T14:07:00Z">
              <w:r w:rsidRPr="00992146">
                <w:rPr>
                  <w:lang w:val="en-US"/>
                  <w:rPrChange w:id="17392" w:author="Anusha De" w:date="2022-08-01T14:49:00Z">
                    <w:rPr/>
                  </w:rPrChange>
                </w:rPr>
                <w:t>tarmac road (in km)</w:t>
              </w:r>
            </w:ins>
          </w:p>
        </w:tc>
        <w:tc>
          <w:tcPr>
            <w:tcW w:w="1247" w:type="dxa"/>
            <w:tcBorders>
              <w:top w:val="nil"/>
              <w:left w:val="nil"/>
              <w:right w:val="nil"/>
            </w:tcBorders>
            <w:shd w:val="clear" w:color="auto" w:fill="FFFFFF"/>
          </w:tcPr>
          <w:p w14:paraId="17ED7EC1" w14:textId="77777777" w:rsidR="009D0159" w:rsidRPr="00643A43" w:rsidRDefault="009D0159">
            <w:pPr>
              <w:pStyle w:val="TableParagraph"/>
              <w:jc w:val="center"/>
              <w:rPr>
                <w:ins w:id="17393" w:author="Anusha De" w:date="2022-05-05T14:07:00Z"/>
              </w:rPr>
              <w:pPrChange w:id="17394" w:author="Steve Wiggins" w:date="2022-07-30T18:28:00Z">
                <w:pPr>
                  <w:jc w:val="center"/>
                </w:pPr>
              </w:pPrChange>
            </w:pPr>
            <w:ins w:id="17395" w:author="Anusha De" w:date="2022-05-05T14:07:00Z">
              <w:r w:rsidRPr="00643A43">
                <w:t>0.003</w:t>
              </w:r>
            </w:ins>
          </w:p>
          <w:p w14:paraId="0D245F73" w14:textId="77777777" w:rsidR="009D0159" w:rsidRPr="00643A43" w:rsidRDefault="009D0159">
            <w:pPr>
              <w:pStyle w:val="TableParagraph"/>
              <w:jc w:val="center"/>
              <w:rPr>
                <w:ins w:id="17396" w:author="Anusha De" w:date="2022-05-05T14:07:00Z"/>
              </w:rPr>
              <w:pPrChange w:id="17397" w:author="Steve Wiggins" w:date="2022-07-30T18:28:00Z">
                <w:pPr>
                  <w:jc w:val="center"/>
                </w:pPr>
              </w:pPrChange>
            </w:pPr>
            <w:ins w:id="17398" w:author="Anusha De" w:date="2022-05-05T14:07:00Z">
              <w:r w:rsidRPr="00643A43">
                <w:t>(0.003)</w:t>
              </w:r>
            </w:ins>
          </w:p>
        </w:tc>
        <w:tc>
          <w:tcPr>
            <w:tcW w:w="1247" w:type="dxa"/>
            <w:tcBorders>
              <w:top w:val="nil"/>
              <w:left w:val="nil"/>
              <w:right w:val="nil"/>
            </w:tcBorders>
            <w:shd w:val="clear" w:color="auto" w:fill="FFFFFF"/>
          </w:tcPr>
          <w:p w14:paraId="476E6E22" w14:textId="77777777" w:rsidR="009D0159" w:rsidRPr="00643A43" w:rsidRDefault="009D0159">
            <w:pPr>
              <w:pStyle w:val="TableParagraph"/>
              <w:jc w:val="center"/>
              <w:rPr>
                <w:ins w:id="17399" w:author="Anusha De" w:date="2022-05-05T14:07:00Z"/>
              </w:rPr>
              <w:pPrChange w:id="17400" w:author="Steve Wiggins" w:date="2022-07-30T18:28:00Z">
                <w:pPr>
                  <w:jc w:val="center"/>
                </w:pPr>
              </w:pPrChange>
            </w:pPr>
            <w:ins w:id="17401" w:author="Anusha De" w:date="2022-05-05T14:07:00Z">
              <w:r w:rsidRPr="00643A43">
                <w:t>0.004</w:t>
              </w:r>
            </w:ins>
          </w:p>
          <w:p w14:paraId="7283E065" w14:textId="77777777" w:rsidR="009D0159" w:rsidRPr="00643A43" w:rsidRDefault="009D0159">
            <w:pPr>
              <w:pStyle w:val="TableParagraph"/>
              <w:jc w:val="center"/>
              <w:rPr>
                <w:ins w:id="17402" w:author="Anusha De" w:date="2022-05-05T14:07:00Z"/>
              </w:rPr>
              <w:pPrChange w:id="17403" w:author="Steve Wiggins" w:date="2022-07-30T18:28:00Z">
                <w:pPr>
                  <w:jc w:val="center"/>
                </w:pPr>
              </w:pPrChange>
            </w:pPr>
            <w:ins w:id="17404" w:author="Anusha De" w:date="2022-05-05T14:07:00Z">
              <w:r w:rsidRPr="00643A43">
                <w:t>(0.007)</w:t>
              </w:r>
            </w:ins>
          </w:p>
        </w:tc>
        <w:tc>
          <w:tcPr>
            <w:tcW w:w="1247" w:type="dxa"/>
            <w:tcBorders>
              <w:top w:val="nil"/>
              <w:left w:val="nil"/>
              <w:right w:val="nil"/>
            </w:tcBorders>
            <w:shd w:val="clear" w:color="auto" w:fill="FFFFFF"/>
          </w:tcPr>
          <w:p w14:paraId="48447EEC" w14:textId="77777777" w:rsidR="009D0159" w:rsidRPr="00643A43" w:rsidRDefault="009D0159">
            <w:pPr>
              <w:pStyle w:val="TableParagraph"/>
              <w:jc w:val="center"/>
              <w:rPr>
                <w:ins w:id="17405" w:author="Anusha De" w:date="2022-05-05T14:07:00Z"/>
              </w:rPr>
              <w:pPrChange w:id="17406" w:author="Steve Wiggins" w:date="2022-07-30T18:28:00Z">
                <w:pPr>
                  <w:jc w:val="center"/>
                </w:pPr>
              </w:pPrChange>
            </w:pPr>
            <w:ins w:id="17407" w:author="Anusha De" w:date="2022-05-05T14:07:00Z">
              <w:r w:rsidRPr="00643A43">
                <w:rPr>
                  <w:rFonts w:ascii="Arial" w:hAnsi="Arial"/>
                </w:rPr>
                <w:t>−</w:t>
              </w:r>
              <w:r w:rsidRPr="00643A43">
                <w:t>0.004</w:t>
              </w:r>
            </w:ins>
          </w:p>
          <w:p w14:paraId="06C603DF" w14:textId="77777777" w:rsidR="009D0159" w:rsidRPr="00643A43" w:rsidRDefault="009D0159">
            <w:pPr>
              <w:pStyle w:val="TableParagraph"/>
              <w:jc w:val="center"/>
              <w:rPr>
                <w:ins w:id="17408" w:author="Anusha De" w:date="2022-05-05T14:07:00Z"/>
              </w:rPr>
              <w:pPrChange w:id="17409" w:author="Steve Wiggins" w:date="2022-07-30T18:28:00Z">
                <w:pPr>
                  <w:jc w:val="center"/>
                </w:pPr>
              </w:pPrChange>
            </w:pPr>
            <w:ins w:id="17410" w:author="Anusha De" w:date="2022-05-05T14:07:00Z">
              <w:r w:rsidRPr="00643A43">
                <w:t>(0.005)</w:t>
              </w:r>
            </w:ins>
          </w:p>
        </w:tc>
        <w:tc>
          <w:tcPr>
            <w:tcW w:w="1247" w:type="dxa"/>
            <w:tcBorders>
              <w:top w:val="nil"/>
              <w:left w:val="nil"/>
              <w:right w:val="nil"/>
            </w:tcBorders>
            <w:shd w:val="clear" w:color="auto" w:fill="FFFFFF"/>
          </w:tcPr>
          <w:p w14:paraId="758F3735" w14:textId="77777777" w:rsidR="009D0159" w:rsidRPr="00643A43" w:rsidRDefault="009D0159">
            <w:pPr>
              <w:pStyle w:val="TableParagraph"/>
              <w:jc w:val="center"/>
              <w:rPr>
                <w:ins w:id="17411" w:author="Anusha De" w:date="2022-05-05T14:07:00Z"/>
              </w:rPr>
              <w:pPrChange w:id="17412" w:author="Steve Wiggins" w:date="2022-07-30T18:28:00Z">
                <w:pPr>
                  <w:jc w:val="center"/>
                </w:pPr>
              </w:pPrChange>
            </w:pPr>
            <w:ins w:id="17413" w:author="Anusha De" w:date="2022-05-05T14:07:00Z">
              <w:r w:rsidRPr="00643A43">
                <w:t>0.006</w:t>
              </w:r>
            </w:ins>
          </w:p>
          <w:p w14:paraId="1245EB1C" w14:textId="77777777" w:rsidR="009D0159" w:rsidRPr="00643A43" w:rsidRDefault="009D0159">
            <w:pPr>
              <w:pStyle w:val="TableParagraph"/>
              <w:jc w:val="center"/>
              <w:rPr>
                <w:ins w:id="17414" w:author="Anusha De" w:date="2022-05-05T14:07:00Z"/>
              </w:rPr>
              <w:pPrChange w:id="17415" w:author="Steve Wiggins" w:date="2022-07-30T18:28:00Z">
                <w:pPr>
                  <w:jc w:val="center"/>
                </w:pPr>
              </w:pPrChange>
            </w:pPr>
            <w:ins w:id="17416" w:author="Anusha De" w:date="2022-05-05T14:07:00Z">
              <w:r w:rsidRPr="00643A43">
                <w:t>(0.005)</w:t>
              </w:r>
            </w:ins>
          </w:p>
        </w:tc>
        <w:tc>
          <w:tcPr>
            <w:tcW w:w="1248" w:type="dxa"/>
            <w:tcBorders>
              <w:top w:val="nil"/>
              <w:left w:val="nil"/>
              <w:right w:val="nil"/>
            </w:tcBorders>
            <w:shd w:val="clear" w:color="auto" w:fill="FFFFFF"/>
          </w:tcPr>
          <w:p w14:paraId="1F595895" w14:textId="77777777" w:rsidR="009D0159" w:rsidRPr="00643A43" w:rsidRDefault="009D0159">
            <w:pPr>
              <w:pStyle w:val="TableParagraph"/>
              <w:jc w:val="center"/>
              <w:rPr>
                <w:ins w:id="17417" w:author="Anusha De" w:date="2022-05-05T14:07:00Z"/>
              </w:rPr>
              <w:pPrChange w:id="17418" w:author="Steve Wiggins" w:date="2022-07-30T18:28:00Z">
                <w:pPr>
                  <w:jc w:val="center"/>
                </w:pPr>
              </w:pPrChange>
            </w:pPr>
            <w:ins w:id="17419" w:author="Anusha De" w:date="2022-05-05T14:07:00Z">
              <w:r w:rsidRPr="00643A43">
                <w:rPr>
                  <w:rFonts w:ascii="Arial" w:hAnsi="Arial"/>
                </w:rPr>
                <w:t>−</w:t>
              </w:r>
              <w:r w:rsidRPr="00643A43">
                <w:t>0.004</w:t>
              </w:r>
            </w:ins>
          </w:p>
          <w:p w14:paraId="41A80393" w14:textId="77777777" w:rsidR="009D0159" w:rsidRPr="00643A43" w:rsidRDefault="009D0159">
            <w:pPr>
              <w:pStyle w:val="TableParagraph"/>
              <w:jc w:val="center"/>
              <w:rPr>
                <w:ins w:id="17420" w:author="Anusha De" w:date="2022-05-05T14:07:00Z"/>
              </w:rPr>
              <w:pPrChange w:id="17421" w:author="Steve Wiggins" w:date="2022-07-30T18:28:00Z">
                <w:pPr>
                  <w:jc w:val="center"/>
                </w:pPr>
              </w:pPrChange>
            </w:pPr>
            <w:ins w:id="17422" w:author="Anusha De" w:date="2022-05-05T14:07:00Z">
              <w:r w:rsidRPr="00643A43">
                <w:t>(0.005)</w:t>
              </w:r>
            </w:ins>
          </w:p>
        </w:tc>
      </w:tr>
      <w:tr w:rsidR="009D0159" w:rsidRPr="00643A43" w14:paraId="3FB7FEA6" w14:textId="77777777" w:rsidTr="00CF75EC">
        <w:trPr>
          <w:trHeight w:val="144"/>
          <w:ins w:id="17423" w:author="Anusha De" w:date="2022-05-05T14:07:00Z"/>
        </w:trPr>
        <w:tc>
          <w:tcPr>
            <w:tcW w:w="2844" w:type="dxa"/>
            <w:tcBorders>
              <w:top w:val="nil"/>
              <w:left w:val="nil"/>
              <w:right w:val="nil"/>
            </w:tcBorders>
            <w:shd w:val="clear" w:color="auto" w:fill="FFFFFF"/>
          </w:tcPr>
          <w:p w14:paraId="7AAA98C6" w14:textId="77777777" w:rsidR="009D0159" w:rsidRPr="00992146" w:rsidRDefault="009D0159">
            <w:pPr>
              <w:pStyle w:val="TableParagraph"/>
              <w:rPr>
                <w:ins w:id="17424" w:author="Anusha De" w:date="2022-05-05T14:07:00Z"/>
                <w:lang w:val="en-US"/>
                <w:rPrChange w:id="17425" w:author="Anusha De" w:date="2022-08-01T14:49:00Z">
                  <w:rPr>
                    <w:ins w:id="17426" w:author="Anusha De" w:date="2022-05-05T14:07:00Z"/>
                  </w:rPr>
                </w:rPrChange>
              </w:rPr>
              <w:pPrChange w:id="17427" w:author="Steve Wiggins" w:date="2022-07-30T18:28:00Z">
                <w:pPr/>
              </w:pPrChange>
            </w:pPr>
            <w:ins w:id="17428" w:author="Anusha De" w:date="2022-05-05T14:07:00Z">
              <w:r w:rsidRPr="00992146">
                <w:rPr>
                  <w:lang w:val="en-US"/>
                  <w:rPrChange w:id="17429" w:author="Anusha De" w:date="2022-08-01T14:49:00Z">
                    <w:rPr/>
                  </w:rPrChange>
                </w:rPr>
                <w:t>Farmer’s distance to</w:t>
              </w:r>
            </w:ins>
          </w:p>
          <w:p w14:paraId="7DB3EC5F" w14:textId="77777777" w:rsidR="009D0159" w:rsidRPr="00992146" w:rsidRDefault="009D0159">
            <w:pPr>
              <w:pStyle w:val="TableParagraph"/>
              <w:rPr>
                <w:ins w:id="17430" w:author="Anusha De" w:date="2022-05-05T14:07:00Z"/>
                <w:lang w:val="en-US"/>
                <w:rPrChange w:id="17431" w:author="Anusha De" w:date="2022-08-01T14:49:00Z">
                  <w:rPr>
                    <w:ins w:id="17432" w:author="Anusha De" w:date="2022-05-05T14:07:00Z"/>
                  </w:rPr>
                </w:rPrChange>
              </w:rPr>
              <w:pPrChange w:id="17433" w:author="Steve Wiggins" w:date="2022-07-30T18:28:00Z">
                <w:pPr/>
              </w:pPrChange>
            </w:pPr>
            <w:ins w:id="17434" w:author="Anusha De" w:date="2022-05-05T14:07:00Z">
              <w:r w:rsidRPr="00992146">
                <w:rPr>
                  <w:lang w:val="en-US"/>
                  <w:rPrChange w:id="17435" w:author="Anusha De" w:date="2022-08-01T14:49:00Z">
                    <w:rPr/>
                  </w:rPrChange>
                </w:rPr>
                <w:t>murrain road (in km)</w:t>
              </w:r>
            </w:ins>
          </w:p>
        </w:tc>
        <w:tc>
          <w:tcPr>
            <w:tcW w:w="1247" w:type="dxa"/>
            <w:tcBorders>
              <w:top w:val="nil"/>
              <w:left w:val="nil"/>
              <w:right w:val="nil"/>
            </w:tcBorders>
            <w:shd w:val="clear" w:color="auto" w:fill="FFFFFF"/>
          </w:tcPr>
          <w:p w14:paraId="7A7FEFDF" w14:textId="77777777" w:rsidR="009D0159" w:rsidRPr="00643A43" w:rsidRDefault="009D0159">
            <w:pPr>
              <w:pStyle w:val="TableParagraph"/>
              <w:jc w:val="center"/>
              <w:rPr>
                <w:ins w:id="17436" w:author="Anusha De" w:date="2022-05-05T14:07:00Z"/>
              </w:rPr>
              <w:pPrChange w:id="17437" w:author="Steve Wiggins" w:date="2022-07-30T18:28:00Z">
                <w:pPr>
                  <w:jc w:val="center"/>
                </w:pPr>
              </w:pPrChange>
            </w:pPr>
            <w:ins w:id="17438" w:author="Anusha De" w:date="2022-05-05T14:07:00Z">
              <w:r w:rsidRPr="00643A43">
                <w:t>0.014</w:t>
              </w:r>
            </w:ins>
          </w:p>
          <w:p w14:paraId="1922257E" w14:textId="77777777" w:rsidR="009D0159" w:rsidRPr="00643A43" w:rsidRDefault="009D0159">
            <w:pPr>
              <w:pStyle w:val="TableParagraph"/>
              <w:jc w:val="center"/>
              <w:rPr>
                <w:ins w:id="17439" w:author="Anusha De" w:date="2022-05-05T14:07:00Z"/>
              </w:rPr>
              <w:pPrChange w:id="17440" w:author="Steve Wiggins" w:date="2022-07-30T18:28:00Z">
                <w:pPr>
                  <w:jc w:val="center"/>
                </w:pPr>
              </w:pPrChange>
            </w:pPr>
            <w:ins w:id="17441" w:author="Anusha De" w:date="2022-05-05T14:07:00Z">
              <w:r w:rsidRPr="00643A43">
                <w:t>(0.013)</w:t>
              </w:r>
            </w:ins>
          </w:p>
        </w:tc>
        <w:tc>
          <w:tcPr>
            <w:tcW w:w="1247" w:type="dxa"/>
            <w:tcBorders>
              <w:top w:val="nil"/>
              <w:left w:val="nil"/>
              <w:right w:val="nil"/>
            </w:tcBorders>
            <w:shd w:val="clear" w:color="auto" w:fill="FFFFFF"/>
          </w:tcPr>
          <w:p w14:paraId="4E050067" w14:textId="77777777" w:rsidR="009D0159" w:rsidRPr="00643A43" w:rsidRDefault="009D0159">
            <w:pPr>
              <w:pStyle w:val="TableParagraph"/>
              <w:jc w:val="center"/>
              <w:rPr>
                <w:ins w:id="17442" w:author="Anusha De" w:date="2022-05-05T14:07:00Z"/>
              </w:rPr>
              <w:pPrChange w:id="17443" w:author="Steve Wiggins" w:date="2022-07-30T18:28:00Z">
                <w:pPr>
                  <w:jc w:val="center"/>
                </w:pPr>
              </w:pPrChange>
            </w:pPr>
            <w:ins w:id="17444" w:author="Anusha De" w:date="2022-05-05T14:07:00Z">
              <w:r w:rsidRPr="00643A43">
                <w:t>0.045*</w:t>
              </w:r>
            </w:ins>
          </w:p>
          <w:p w14:paraId="30ED6103" w14:textId="77777777" w:rsidR="009D0159" w:rsidRPr="00643A43" w:rsidRDefault="009D0159">
            <w:pPr>
              <w:pStyle w:val="TableParagraph"/>
              <w:jc w:val="center"/>
              <w:rPr>
                <w:ins w:id="17445" w:author="Anusha De" w:date="2022-05-05T14:07:00Z"/>
              </w:rPr>
              <w:pPrChange w:id="17446" w:author="Steve Wiggins" w:date="2022-07-30T18:28:00Z">
                <w:pPr>
                  <w:jc w:val="center"/>
                </w:pPr>
              </w:pPrChange>
            </w:pPr>
            <w:ins w:id="17447" w:author="Anusha De" w:date="2022-05-05T14:07:00Z">
              <w:r w:rsidRPr="00643A43">
                <w:t>(0.025)</w:t>
              </w:r>
            </w:ins>
          </w:p>
        </w:tc>
        <w:tc>
          <w:tcPr>
            <w:tcW w:w="1247" w:type="dxa"/>
            <w:tcBorders>
              <w:top w:val="nil"/>
              <w:left w:val="nil"/>
              <w:right w:val="nil"/>
            </w:tcBorders>
            <w:shd w:val="clear" w:color="auto" w:fill="FFFFFF"/>
          </w:tcPr>
          <w:p w14:paraId="1DAF71A8" w14:textId="77777777" w:rsidR="009D0159" w:rsidRPr="00643A43" w:rsidRDefault="009D0159">
            <w:pPr>
              <w:pStyle w:val="TableParagraph"/>
              <w:jc w:val="center"/>
              <w:rPr>
                <w:ins w:id="17448" w:author="Anusha De" w:date="2022-05-05T14:07:00Z"/>
              </w:rPr>
              <w:pPrChange w:id="17449" w:author="Steve Wiggins" w:date="2022-07-30T18:28:00Z">
                <w:pPr>
                  <w:jc w:val="center"/>
                </w:pPr>
              </w:pPrChange>
            </w:pPr>
            <w:ins w:id="17450" w:author="Anusha De" w:date="2022-05-05T14:07:00Z">
              <w:r w:rsidRPr="00643A43">
                <w:t>0.012</w:t>
              </w:r>
            </w:ins>
          </w:p>
          <w:p w14:paraId="6EA7EB08" w14:textId="77777777" w:rsidR="009D0159" w:rsidRPr="00643A43" w:rsidRDefault="009D0159">
            <w:pPr>
              <w:pStyle w:val="TableParagraph"/>
              <w:jc w:val="center"/>
              <w:rPr>
                <w:ins w:id="17451" w:author="Anusha De" w:date="2022-05-05T14:07:00Z"/>
              </w:rPr>
              <w:pPrChange w:id="17452" w:author="Steve Wiggins" w:date="2022-07-30T18:28:00Z">
                <w:pPr>
                  <w:jc w:val="center"/>
                </w:pPr>
              </w:pPrChange>
            </w:pPr>
            <w:ins w:id="17453" w:author="Anusha De" w:date="2022-05-05T14:07:00Z">
              <w:r w:rsidRPr="00643A43">
                <w:t>(0.02)</w:t>
              </w:r>
            </w:ins>
          </w:p>
        </w:tc>
        <w:tc>
          <w:tcPr>
            <w:tcW w:w="1247" w:type="dxa"/>
            <w:tcBorders>
              <w:top w:val="nil"/>
              <w:left w:val="nil"/>
              <w:right w:val="nil"/>
            </w:tcBorders>
            <w:shd w:val="clear" w:color="auto" w:fill="FFFFFF"/>
          </w:tcPr>
          <w:p w14:paraId="3AF08A2B" w14:textId="77777777" w:rsidR="009D0159" w:rsidRPr="00643A43" w:rsidRDefault="009D0159">
            <w:pPr>
              <w:pStyle w:val="TableParagraph"/>
              <w:jc w:val="center"/>
              <w:rPr>
                <w:ins w:id="17454" w:author="Anusha De" w:date="2022-05-05T14:07:00Z"/>
              </w:rPr>
              <w:pPrChange w:id="17455" w:author="Steve Wiggins" w:date="2022-07-30T18:28:00Z">
                <w:pPr>
                  <w:jc w:val="center"/>
                </w:pPr>
              </w:pPrChange>
            </w:pPr>
            <w:ins w:id="17456" w:author="Anusha De" w:date="2022-05-05T14:07:00Z">
              <w:r w:rsidRPr="00643A43">
                <w:rPr>
                  <w:rFonts w:ascii="Arial" w:hAnsi="Arial"/>
                </w:rPr>
                <w:t>−</w:t>
              </w:r>
              <w:r w:rsidRPr="00643A43">
                <w:t>0.007</w:t>
              </w:r>
            </w:ins>
          </w:p>
          <w:p w14:paraId="38F15BA1" w14:textId="77777777" w:rsidR="009D0159" w:rsidRPr="00643A43" w:rsidRDefault="009D0159">
            <w:pPr>
              <w:pStyle w:val="TableParagraph"/>
              <w:jc w:val="center"/>
              <w:rPr>
                <w:ins w:id="17457" w:author="Anusha De" w:date="2022-05-05T14:07:00Z"/>
              </w:rPr>
              <w:pPrChange w:id="17458" w:author="Steve Wiggins" w:date="2022-07-30T18:28:00Z">
                <w:pPr>
                  <w:jc w:val="center"/>
                </w:pPr>
              </w:pPrChange>
            </w:pPr>
            <w:ins w:id="17459" w:author="Anusha De" w:date="2022-05-05T14:07:00Z">
              <w:r w:rsidRPr="00643A43">
                <w:t>(0.019)</w:t>
              </w:r>
            </w:ins>
          </w:p>
        </w:tc>
        <w:tc>
          <w:tcPr>
            <w:tcW w:w="1248" w:type="dxa"/>
            <w:tcBorders>
              <w:top w:val="nil"/>
              <w:left w:val="nil"/>
              <w:right w:val="nil"/>
            </w:tcBorders>
            <w:shd w:val="clear" w:color="auto" w:fill="FFFFFF"/>
          </w:tcPr>
          <w:p w14:paraId="1E54F852" w14:textId="77777777" w:rsidR="009D0159" w:rsidRPr="00643A43" w:rsidRDefault="009D0159">
            <w:pPr>
              <w:pStyle w:val="TableParagraph"/>
              <w:jc w:val="center"/>
              <w:rPr>
                <w:ins w:id="17460" w:author="Anusha De" w:date="2022-05-05T14:07:00Z"/>
              </w:rPr>
              <w:pPrChange w:id="17461" w:author="Steve Wiggins" w:date="2022-07-30T18:28:00Z">
                <w:pPr>
                  <w:jc w:val="center"/>
                </w:pPr>
              </w:pPrChange>
            </w:pPr>
            <w:ins w:id="17462" w:author="Anusha De" w:date="2022-05-05T14:07:00Z">
              <w:r w:rsidRPr="00643A43">
                <w:rPr>
                  <w:rFonts w:ascii="Arial" w:hAnsi="Arial"/>
                </w:rPr>
                <w:t>−</w:t>
              </w:r>
              <w:r w:rsidRPr="00643A43">
                <w:t>0.011</w:t>
              </w:r>
            </w:ins>
          </w:p>
          <w:p w14:paraId="3CC72A8C" w14:textId="77777777" w:rsidR="009D0159" w:rsidRPr="00643A43" w:rsidRDefault="009D0159">
            <w:pPr>
              <w:pStyle w:val="TableParagraph"/>
              <w:jc w:val="center"/>
              <w:rPr>
                <w:ins w:id="17463" w:author="Anusha De" w:date="2022-05-05T14:07:00Z"/>
              </w:rPr>
              <w:pPrChange w:id="17464" w:author="Steve Wiggins" w:date="2022-07-30T18:28:00Z">
                <w:pPr>
                  <w:jc w:val="center"/>
                </w:pPr>
              </w:pPrChange>
            </w:pPr>
            <w:ins w:id="17465" w:author="Anusha De" w:date="2022-05-05T14:07:00Z">
              <w:r w:rsidRPr="00643A43">
                <w:t>(0.019)</w:t>
              </w:r>
            </w:ins>
          </w:p>
        </w:tc>
      </w:tr>
      <w:tr w:rsidR="009D0159" w:rsidRPr="00643A43" w14:paraId="6DEE2F1A" w14:textId="77777777" w:rsidTr="00CF75EC">
        <w:trPr>
          <w:trHeight w:val="144"/>
          <w:ins w:id="17466" w:author="Anusha De" w:date="2022-05-05T14:07:00Z"/>
        </w:trPr>
        <w:tc>
          <w:tcPr>
            <w:tcW w:w="2844" w:type="dxa"/>
            <w:tcBorders>
              <w:top w:val="nil"/>
              <w:left w:val="nil"/>
              <w:right w:val="nil"/>
            </w:tcBorders>
            <w:shd w:val="clear" w:color="auto" w:fill="FFFFFF"/>
          </w:tcPr>
          <w:p w14:paraId="10B0EC37" w14:textId="77777777" w:rsidR="009D0159" w:rsidRPr="00643A43" w:rsidRDefault="009D0159">
            <w:pPr>
              <w:pStyle w:val="TableParagraph"/>
              <w:rPr>
                <w:ins w:id="17467" w:author="Anusha De" w:date="2022-05-05T14:07:00Z"/>
              </w:rPr>
              <w:pPrChange w:id="17468" w:author="Steve Wiggins" w:date="2022-07-30T18:28:00Z">
                <w:pPr/>
              </w:pPrChange>
            </w:pPr>
            <w:ins w:id="17469" w:author="Anusha De" w:date="2022-05-05T14:07:00Z">
              <w:r w:rsidRPr="00643A43">
                <w:t>Farmer is married</w:t>
              </w:r>
            </w:ins>
          </w:p>
        </w:tc>
        <w:tc>
          <w:tcPr>
            <w:tcW w:w="1247" w:type="dxa"/>
            <w:tcBorders>
              <w:top w:val="nil"/>
              <w:left w:val="nil"/>
              <w:right w:val="nil"/>
            </w:tcBorders>
            <w:shd w:val="clear" w:color="auto" w:fill="FFFFFF"/>
          </w:tcPr>
          <w:p w14:paraId="6E62BF83" w14:textId="77777777" w:rsidR="009D0159" w:rsidRPr="00643A43" w:rsidRDefault="009D0159">
            <w:pPr>
              <w:pStyle w:val="TableParagraph"/>
              <w:jc w:val="center"/>
              <w:rPr>
                <w:ins w:id="17470" w:author="Anusha De" w:date="2022-05-05T14:07:00Z"/>
              </w:rPr>
              <w:pPrChange w:id="17471" w:author="Steve Wiggins" w:date="2022-07-30T18:28:00Z">
                <w:pPr>
                  <w:jc w:val="center"/>
                </w:pPr>
              </w:pPrChange>
            </w:pPr>
            <w:ins w:id="17472" w:author="Anusha De" w:date="2022-05-05T14:07:00Z">
              <w:r w:rsidRPr="00643A43">
                <w:t>0.089*</w:t>
              </w:r>
            </w:ins>
          </w:p>
          <w:p w14:paraId="5D59F402" w14:textId="77777777" w:rsidR="009D0159" w:rsidRPr="00643A43" w:rsidRDefault="009D0159">
            <w:pPr>
              <w:pStyle w:val="TableParagraph"/>
              <w:jc w:val="center"/>
              <w:rPr>
                <w:ins w:id="17473" w:author="Anusha De" w:date="2022-05-05T14:07:00Z"/>
              </w:rPr>
              <w:pPrChange w:id="17474" w:author="Steve Wiggins" w:date="2022-07-30T18:28:00Z">
                <w:pPr>
                  <w:jc w:val="center"/>
                </w:pPr>
              </w:pPrChange>
            </w:pPr>
            <w:ins w:id="17475" w:author="Anusha De" w:date="2022-05-05T14:07:00Z">
              <w:r w:rsidRPr="00643A43">
                <w:t>(0.05)</w:t>
              </w:r>
            </w:ins>
          </w:p>
        </w:tc>
        <w:tc>
          <w:tcPr>
            <w:tcW w:w="1247" w:type="dxa"/>
            <w:tcBorders>
              <w:top w:val="nil"/>
              <w:left w:val="nil"/>
              <w:right w:val="nil"/>
            </w:tcBorders>
            <w:shd w:val="clear" w:color="auto" w:fill="FFFFFF"/>
          </w:tcPr>
          <w:p w14:paraId="5EF2CE76" w14:textId="77777777" w:rsidR="009D0159" w:rsidRPr="00643A43" w:rsidRDefault="009D0159">
            <w:pPr>
              <w:pStyle w:val="TableParagraph"/>
              <w:jc w:val="center"/>
              <w:rPr>
                <w:ins w:id="17476" w:author="Anusha De" w:date="2022-05-05T14:07:00Z"/>
              </w:rPr>
              <w:pPrChange w:id="17477" w:author="Steve Wiggins" w:date="2022-07-30T18:28:00Z">
                <w:pPr>
                  <w:jc w:val="center"/>
                </w:pPr>
              </w:pPrChange>
            </w:pPr>
            <w:ins w:id="17478" w:author="Anusha De" w:date="2022-05-05T14:07:00Z">
              <w:r w:rsidRPr="00643A43">
                <w:t>0.138*</w:t>
              </w:r>
            </w:ins>
          </w:p>
          <w:p w14:paraId="23E767A0" w14:textId="77777777" w:rsidR="009D0159" w:rsidRPr="00643A43" w:rsidRDefault="009D0159">
            <w:pPr>
              <w:pStyle w:val="TableParagraph"/>
              <w:jc w:val="center"/>
              <w:rPr>
                <w:ins w:id="17479" w:author="Anusha De" w:date="2022-05-05T14:07:00Z"/>
              </w:rPr>
              <w:pPrChange w:id="17480" w:author="Steve Wiggins" w:date="2022-07-30T18:28:00Z">
                <w:pPr>
                  <w:jc w:val="center"/>
                </w:pPr>
              </w:pPrChange>
            </w:pPr>
            <w:ins w:id="17481" w:author="Anusha De" w:date="2022-05-05T14:07:00Z">
              <w:r w:rsidRPr="00643A43">
                <w:t>(0.078)</w:t>
              </w:r>
            </w:ins>
          </w:p>
        </w:tc>
        <w:tc>
          <w:tcPr>
            <w:tcW w:w="1247" w:type="dxa"/>
            <w:tcBorders>
              <w:top w:val="nil"/>
              <w:left w:val="nil"/>
              <w:right w:val="nil"/>
            </w:tcBorders>
            <w:shd w:val="clear" w:color="auto" w:fill="FFFFFF"/>
          </w:tcPr>
          <w:p w14:paraId="7F7F2808" w14:textId="77777777" w:rsidR="009D0159" w:rsidRPr="00643A43" w:rsidRDefault="009D0159">
            <w:pPr>
              <w:pStyle w:val="TableParagraph"/>
              <w:jc w:val="center"/>
              <w:rPr>
                <w:ins w:id="17482" w:author="Anusha De" w:date="2022-05-05T14:07:00Z"/>
              </w:rPr>
              <w:pPrChange w:id="17483" w:author="Steve Wiggins" w:date="2022-07-30T18:28:00Z">
                <w:pPr>
                  <w:jc w:val="center"/>
                </w:pPr>
              </w:pPrChange>
            </w:pPr>
            <w:ins w:id="17484" w:author="Anusha De" w:date="2022-05-05T14:07:00Z">
              <w:r w:rsidRPr="00643A43">
                <w:t>0.072</w:t>
              </w:r>
            </w:ins>
          </w:p>
          <w:p w14:paraId="4C2FC2FA" w14:textId="77777777" w:rsidR="009D0159" w:rsidRPr="00643A43" w:rsidRDefault="009D0159">
            <w:pPr>
              <w:pStyle w:val="TableParagraph"/>
              <w:jc w:val="center"/>
              <w:rPr>
                <w:ins w:id="17485" w:author="Anusha De" w:date="2022-05-05T14:07:00Z"/>
              </w:rPr>
              <w:pPrChange w:id="17486" w:author="Steve Wiggins" w:date="2022-07-30T18:28:00Z">
                <w:pPr>
                  <w:jc w:val="center"/>
                </w:pPr>
              </w:pPrChange>
            </w:pPr>
            <w:ins w:id="17487" w:author="Anusha De" w:date="2022-05-05T14:07:00Z">
              <w:r w:rsidRPr="00643A43">
                <w:t>(0.08)</w:t>
              </w:r>
            </w:ins>
          </w:p>
        </w:tc>
        <w:tc>
          <w:tcPr>
            <w:tcW w:w="1247" w:type="dxa"/>
            <w:tcBorders>
              <w:top w:val="nil"/>
              <w:left w:val="nil"/>
              <w:right w:val="nil"/>
            </w:tcBorders>
            <w:shd w:val="clear" w:color="auto" w:fill="FFFFFF"/>
          </w:tcPr>
          <w:p w14:paraId="5F57C543" w14:textId="77777777" w:rsidR="009D0159" w:rsidRPr="00643A43" w:rsidRDefault="009D0159">
            <w:pPr>
              <w:pStyle w:val="TableParagraph"/>
              <w:jc w:val="center"/>
              <w:rPr>
                <w:ins w:id="17488" w:author="Anusha De" w:date="2022-05-05T14:07:00Z"/>
              </w:rPr>
              <w:pPrChange w:id="17489" w:author="Steve Wiggins" w:date="2022-07-30T18:28:00Z">
                <w:pPr>
                  <w:jc w:val="center"/>
                </w:pPr>
              </w:pPrChange>
            </w:pPr>
            <w:ins w:id="17490" w:author="Anusha De" w:date="2022-05-05T14:07:00Z">
              <w:r w:rsidRPr="00643A43">
                <w:rPr>
                  <w:rFonts w:ascii="Arial" w:hAnsi="Arial"/>
                </w:rPr>
                <w:t>−</w:t>
              </w:r>
              <w:r w:rsidRPr="00643A43">
                <w:t>0.003</w:t>
              </w:r>
            </w:ins>
          </w:p>
          <w:p w14:paraId="45379061" w14:textId="77777777" w:rsidR="009D0159" w:rsidRPr="00643A43" w:rsidRDefault="009D0159">
            <w:pPr>
              <w:pStyle w:val="TableParagraph"/>
              <w:jc w:val="center"/>
              <w:rPr>
                <w:ins w:id="17491" w:author="Anusha De" w:date="2022-05-05T14:07:00Z"/>
              </w:rPr>
              <w:pPrChange w:id="17492" w:author="Steve Wiggins" w:date="2022-07-30T18:28:00Z">
                <w:pPr>
                  <w:jc w:val="center"/>
                </w:pPr>
              </w:pPrChange>
            </w:pPr>
            <w:ins w:id="17493" w:author="Anusha De" w:date="2022-05-05T14:07:00Z">
              <w:r w:rsidRPr="00643A43">
                <w:t>(0.06)</w:t>
              </w:r>
            </w:ins>
          </w:p>
        </w:tc>
        <w:tc>
          <w:tcPr>
            <w:tcW w:w="1248" w:type="dxa"/>
            <w:tcBorders>
              <w:top w:val="nil"/>
              <w:left w:val="nil"/>
              <w:right w:val="nil"/>
            </w:tcBorders>
            <w:shd w:val="clear" w:color="auto" w:fill="FFFFFF"/>
          </w:tcPr>
          <w:p w14:paraId="7FAAA86F" w14:textId="77777777" w:rsidR="009D0159" w:rsidRPr="00643A43" w:rsidRDefault="009D0159">
            <w:pPr>
              <w:pStyle w:val="TableParagraph"/>
              <w:jc w:val="center"/>
              <w:rPr>
                <w:ins w:id="17494" w:author="Anusha De" w:date="2022-05-05T14:07:00Z"/>
              </w:rPr>
              <w:pPrChange w:id="17495" w:author="Steve Wiggins" w:date="2022-07-30T18:28:00Z">
                <w:pPr>
                  <w:jc w:val="center"/>
                </w:pPr>
              </w:pPrChange>
            </w:pPr>
            <w:ins w:id="17496" w:author="Anusha De" w:date="2022-05-05T14:07:00Z">
              <w:r w:rsidRPr="00643A43">
                <w:t>0.11*</w:t>
              </w:r>
            </w:ins>
          </w:p>
          <w:p w14:paraId="510CAA4D" w14:textId="77777777" w:rsidR="009D0159" w:rsidRPr="00643A43" w:rsidRDefault="009D0159">
            <w:pPr>
              <w:pStyle w:val="TableParagraph"/>
              <w:jc w:val="center"/>
              <w:rPr>
                <w:ins w:id="17497" w:author="Anusha De" w:date="2022-05-05T14:07:00Z"/>
              </w:rPr>
              <w:pPrChange w:id="17498" w:author="Steve Wiggins" w:date="2022-07-30T18:28:00Z">
                <w:pPr>
                  <w:jc w:val="center"/>
                </w:pPr>
              </w:pPrChange>
            </w:pPr>
            <w:ins w:id="17499" w:author="Anusha De" w:date="2022-05-05T14:07:00Z">
              <w:r w:rsidRPr="00643A43">
                <w:t>(0.06)</w:t>
              </w:r>
            </w:ins>
          </w:p>
        </w:tc>
      </w:tr>
      <w:tr w:rsidR="009D0159" w:rsidRPr="00643A43" w14:paraId="7540E6DE" w14:textId="77777777" w:rsidTr="00CF75EC">
        <w:trPr>
          <w:trHeight w:val="144"/>
          <w:ins w:id="17500" w:author="Anusha De" w:date="2022-05-05T14:07:00Z"/>
        </w:trPr>
        <w:tc>
          <w:tcPr>
            <w:tcW w:w="2844" w:type="dxa"/>
            <w:tcBorders>
              <w:top w:val="nil"/>
              <w:left w:val="nil"/>
              <w:right w:val="nil"/>
            </w:tcBorders>
            <w:shd w:val="clear" w:color="auto" w:fill="FFFFFF"/>
          </w:tcPr>
          <w:p w14:paraId="6591DE32" w14:textId="77777777" w:rsidR="009D0159" w:rsidRPr="00643A43" w:rsidRDefault="009D0159">
            <w:pPr>
              <w:pStyle w:val="TableParagraph"/>
              <w:rPr>
                <w:ins w:id="17501" w:author="Anusha De" w:date="2022-05-05T14:07:00Z"/>
              </w:rPr>
              <w:pPrChange w:id="17502" w:author="Steve Wiggins" w:date="2022-07-30T18:28:00Z">
                <w:pPr/>
              </w:pPrChange>
            </w:pPr>
            <w:ins w:id="17503" w:author="Anusha De" w:date="2022-05-05T14:07:00Z">
              <w:r w:rsidRPr="00643A43">
                <w:t>Actor’s age</w:t>
              </w:r>
            </w:ins>
          </w:p>
          <w:p w14:paraId="280617C8" w14:textId="77777777" w:rsidR="009D0159" w:rsidRPr="00643A43" w:rsidRDefault="009D0159">
            <w:pPr>
              <w:pStyle w:val="TableParagraph"/>
              <w:rPr>
                <w:ins w:id="17504" w:author="Anusha De" w:date="2022-05-05T14:07:00Z"/>
              </w:rPr>
              <w:pPrChange w:id="17505" w:author="Steve Wiggins" w:date="2022-07-30T18:28:00Z">
                <w:pPr/>
              </w:pPrChange>
            </w:pPr>
            <w:ins w:id="17506" w:author="Anusha De" w:date="2022-05-05T14:07:00Z">
              <w:r w:rsidRPr="00643A43">
                <w:t>(in years)</w:t>
              </w:r>
            </w:ins>
          </w:p>
        </w:tc>
        <w:tc>
          <w:tcPr>
            <w:tcW w:w="1247" w:type="dxa"/>
            <w:tcBorders>
              <w:top w:val="nil"/>
              <w:left w:val="nil"/>
              <w:right w:val="nil"/>
            </w:tcBorders>
            <w:shd w:val="clear" w:color="auto" w:fill="FFFFFF"/>
          </w:tcPr>
          <w:p w14:paraId="0CCB118D" w14:textId="77777777" w:rsidR="009D0159" w:rsidRPr="00643A43" w:rsidRDefault="009D0159">
            <w:pPr>
              <w:pStyle w:val="TableParagraph"/>
              <w:jc w:val="center"/>
              <w:rPr>
                <w:ins w:id="17507" w:author="Anusha De" w:date="2022-05-05T14:07:00Z"/>
              </w:rPr>
              <w:pPrChange w:id="17508" w:author="Steve Wiggins" w:date="2022-07-30T18:28:00Z">
                <w:pPr>
                  <w:jc w:val="center"/>
                </w:pPr>
              </w:pPrChange>
            </w:pPr>
            <w:ins w:id="17509" w:author="Anusha De" w:date="2022-05-05T14:07:00Z">
              <w:r w:rsidRPr="00643A43">
                <w:t>0</w:t>
              </w:r>
            </w:ins>
          </w:p>
          <w:p w14:paraId="656D030C" w14:textId="77777777" w:rsidR="009D0159" w:rsidRPr="00643A43" w:rsidRDefault="009D0159">
            <w:pPr>
              <w:pStyle w:val="TableParagraph"/>
              <w:jc w:val="center"/>
              <w:rPr>
                <w:ins w:id="17510" w:author="Anusha De" w:date="2022-05-05T14:07:00Z"/>
              </w:rPr>
              <w:pPrChange w:id="17511" w:author="Steve Wiggins" w:date="2022-07-30T18:28:00Z">
                <w:pPr>
                  <w:jc w:val="center"/>
                </w:pPr>
              </w:pPrChange>
            </w:pPr>
            <w:ins w:id="17512" w:author="Anusha De" w:date="2022-05-05T14:07:00Z">
              <w:r w:rsidRPr="00643A43">
                <w:t>(0.003)</w:t>
              </w:r>
            </w:ins>
          </w:p>
        </w:tc>
        <w:tc>
          <w:tcPr>
            <w:tcW w:w="1247" w:type="dxa"/>
            <w:tcBorders>
              <w:top w:val="nil"/>
              <w:left w:val="nil"/>
              <w:right w:val="nil"/>
            </w:tcBorders>
            <w:shd w:val="clear" w:color="auto" w:fill="FFFFFF"/>
          </w:tcPr>
          <w:p w14:paraId="221ABF60" w14:textId="77777777" w:rsidR="009D0159" w:rsidRPr="00643A43" w:rsidRDefault="009D0159">
            <w:pPr>
              <w:pStyle w:val="TableParagraph"/>
              <w:jc w:val="center"/>
              <w:rPr>
                <w:ins w:id="17513" w:author="Anusha De" w:date="2022-05-05T14:07:00Z"/>
              </w:rPr>
              <w:pPrChange w:id="17514" w:author="Steve Wiggins" w:date="2022-07-30T18:28:00Z">
                <w:pPr>
                  <w:jc w:val="center"/>
                </w:pPr>
              </w:pPrChange>
            </w:pPr>
            <w:ins w:id="17515" w:author="Anusha De" w:date="2022-05-05T14:07:00Z">
              <w:r w:rsidRPr="00643A43">
                <w:t>0.007</w:t>
              </w:r>
            </w:ins>
          </w:p>
          <w:p w14:paraId="772C7B72" w14:textId="77777777" w:rsidR="009D0159" w:rsidRPr="00643A43" w:rsidRDefault="009D0159">
            <w:pPr>
              <w:pStyle w:val="TableParagraph"/>
              <w:jc w:val="center"/>
              <w:rPr>
                <w:ins w:id="17516" w:author="Anusha De" w:date="2022-05-05T14:07:00Z"/>
              </w:rPr>
              <w:pPrChange w:id="17517" w:author="Steve Wiggins" w:date="2022-07-30T18:28:00Z">
                <w:pPr>
                  <w:jc w:val="center"/>
                </w:pPr>
              </w:pPrChange>
            </w:pPr>
            <w:ins w:id="17518" w:author="Anusha De" w:date="2022-05-05T14:07:00Z">
              <w:r w:rsidRPr="00643A43">
                <w:t>(0.006)</w:t>
              </w:r>
            </w:ins>
          </w:p>
        </w:tc>
        <w:tc>
          <w:tcPr>
            <w:tcW w:w="1247" w:type="dxa"/>
            <w:tcBorders>
              <w:top w:val="nil"/>
              <w:left w:val="nil"/>
              <w:right w:val="nil"/>
            </w:tcBorders>
            <w:shd w:val="clear" w:color="auto" w:fill="FFFFFF"/>
          </w:tcPr>
          <w:p w14:paraId="0088BFC0" w14:textId="77777777" w:rsidR="009D0159" w:rsidRPr="00643A43" w:rsidRDefault="009D0159">
            <w:pPr>
              <w:pStyle w:val="TableParagraph"/>
              <w:jc w:val="center"/>
              <w:rPr>
                <w:ins w:id="17519" w:author="Anusha De" w:date="2022-05-05T14:07:00Z"/>
              </w:rPr>
              <w:pPrChange w:id="17520" w:author="Steve Wiggins" w:date="2022-07-30T18:28:00Z">
                <w:pPr>
                  <w:jc w:val="center"/>
                </w:pPr>
              </w:pPrChange>
            </w:pPr>
            <w:ins w:id="17521" w:author="Anusha De" w:date="2022-05-05T14:07:00Z">
              <w:r w:rsidRPr="00643A43">
                <w:t>0.004</w:t>
              </w:r>
            </w:ins>
          </w:p>
          <w:p w14:paraId="1930DBA1" w14:textId="77777777" w:rsidR="009D0159" w:rsidRPr="00643A43" w:rsidRDefault="009D0159">
            <w:pPr>
              <w:pStyle w:val="TableParagraph"/>
              <w:jc w:val="center"/>
              <w:rPr>
                <w:ins w:id="17522" w:author="Anusha De" w:date="2022-05-05T14:07:00Z"/>
              </w:rPr>
              <w:pPrChange w:id="17523" w:author="Steve Wiggins" w:date="2022-07-30T18:28:00Z">
                <w:pPr>
                  <w:jc w:val="center"/>
                </w:pPr>
              </w:pPrChange>
            </w:pPr>
            <w:ins w:id="17524" w:author="Anusha De" w:date="2022-05-05T14:07:00Z">
              <w:r w:rsidRPr="00643A43">
                <w:t>(0.005)</w:t>
              </w:r>
            </w:ins>
          </w:p>
        </w:tc>
        <w:tc>
          <w:tcPr>
            <w:tcW w:w="1247" w:type="dxa"/>
            <w:tcBorders>
              <w:top w:val="nil"/>
              <w:left w:val="nil"/>
              <w:right w:val="nil"/>
            </w:tcBorders>
            <w:shd w:val="clear" w:color="auto" w:fill="FFFFFF"/>
          </w:tcPr>
          <w:p w14:paraId="02666FC8" w14:textId="77777777" w:rsidR="009D0159" w:rsidRPr="00643A43" w:rsidRDefault="009D0159">
            <w:pPr>
              <w:pStyle w:val="TableParagraph"/>
              <w:jc w:val="center"/>
              <w:rPr>
                <w:ins w:id="17525" w:author="Anusha De" w:date="2022-05-05T14:07:00Z"/>
              </w:rPr>
              <w:pPrChange w:id="17526" w:author="Steve Wiggins" w:date="2022-07-30T18:28:00Z">
                <w:pPr>
                  <w:jc w:val="center"/>
                </w:pPr>
              </w:pPrChange>
            </w:pPr>
            <w:ins w:id="17527" w:author="Anusha De" w:date="2022-05-05T14:07:00Z">
              <w:r w:rsidRPr="00643A43">
                <w:rPr>
                  <w:rFonts w:ascii="Arial" w:hAnsi="Arial"/>
                </w:rPr>
                <w:t>−</w:t>
              </w:r>
              <w:r w:rsidRPr="00643A43">
                <w:t>0.006</w:t>
              </w:r>
            </w:ins>
          </w:p>
          <w:p w14:paraId="2EDB04CA" w14:textId="77777777" w:rsidR="009D0159" w:rsidRPr="00643A43" w:rsidRDefault="009D0159">
            <w:pPr>
              <w:pStyle w:val="TableParagraph"/>
              <w:jc w:val="center"/>
              <w:rPr>
                <w:ins w:id="17528" w:author="Anusha De" w:date="2022-05-05T14:07:00Z"/>
              </w:rPr>
              <w:pPrChange w:id="17529" w:author="Steve Wiggins" w:date="2022-07-30T18:28:00Z">
                <w:pPr>
                  <w:jc w:val="center"/>
                </w:pPr>
              </w:pPrChange>
            </w:pPr>
            <w:ins w:id="17530" w:author="Anusha De" w:date="2022-05-05T14:07:00Z">
              <w:r w:rsidRPr="00643A43">
                <w:t>(0.005)</w:t>
              </w:r>
            </w:ins>
          </w:p>
        </w:tc>
        <w:tc>
          <w:tcPr>
            <w:tcW w:w="1248" w:type="dxa"/>
            <w:tcBorders>
              <w:top w:val="nil"/>
              <w:left w:val="nil"/>
              <w:right w:val="nil"/>
            </w:tcBorders>
            <w:shd w:val="clear" w:color="auto" w:fill="FFFFFF"/>
          </w:tcPr>
          <w:p w14:paraId="23539344" w14:textId="77777777" w:rsidR="009D0159" w:rsidRPr="00643A43" w:rsidRDefault="009D0159">
            <w:pPr>
              <w:pStyle w:val="TableParagraph"/>
              <w:jc w:val="center"/>
              <w:rPr>
                <w:ins w:id="17531" w:author="Anusha De" w:date="2022-05-05T14:07:00Z"/>
              </w:rPr>
              <w:pPrChange w:id="17532" w:author="Steve Wiggins" w:date="2022-07-30T18:28:00Z">
                <w:pPr>
                  <w:jc w:val="center"/>
                </w:pPr>
              </w:pPrChange>
            </w:pPr>
            <w:ins w:id="17533" w:author="Anusha De" w:date="2022-05-05T14:07:00Z">
              <w:r w:rsidRPr="00643A43">
                <w:rPr>
                  <w:rFonts w:ascii="Arial" w:hAnsi="Arial"/>
                </w:rPr>
                <w:t>−</w:t>
              </w:r>
              <w:r w:rsidRPr="00643A43">
                <w:t>0.001</w:t>
              </w:r>
            </w:ins>
          </w:p>
          <w:p w14:paraId="58454A51" w14:textId="77777777" w:rsidR="009D0159" w:rsidRPr="00643A43" w:rsidRDefault="009D0159">
            <w:pPr>
              <w:pStyle w:val="TableParagraph"/>
              <w:jc w:val="center"/>
              <w:rPr>
                <w:ins w:id="17534" w:author="Anusha De" w:date="2022-05-05T14:07:00Z"/>
              </w:rPr>
              <w:pPrChange w:id="17535" w:author="Steve Wiggins" w:date="2022-07-30T18:28:00Z">
                <w:pPr>
                  <w:jc w:val="center"/>
                </w:pPr>
              </w:pPrChange>
            </w:pPr>
            <w:ins w:id="17536" w:author="Anusha De" w:date="2022-05-05T14:07:00Z">
              <w:r w:rsidRPr="00643A43">
                <w:t>(0.005)</w:t>
              </w:r>
            </w:ins>
          </w:p>
        </w:tc>
      </w:tr>
      <w:tr w:rsidR="009D0159" w:rsidRPr="00643A43" w14:paraId="6BD64EBB" w14:textId="77777777" w:rsidTr="00CF75EC">
        <w:trPr>
          <w:trHeight w:val="144"/>
          <w:ins w:id="17537" w:author="Anusha De" w:date="2022-05-05T14:07:00Z"/>
        </w:trPr>
        <w:tc>
          <w:tcPr>
            <w:tcW w:w="2844" w:type="dxa"/>
            <w:tcBorders>
              <w:top w:val="nil"/>
              <w:left w:val="nil"/>
              <w:right w:val="nil"/>
            </w:tcBorders>
            <w:shd w:val="clear" w:color="auto" w:fill="FFFFFF"/>
          </w:tcPr>
          <w:p w14:paraId="55E5C849" w14:textId="77777777" w:rsidR="009D0159" w:rsidRPr="00643A43" w:rsidRDefault="009D0159">
            <w:pPr>
              <w:pStyle w:val="TableParagraph"/>
              <w:rPr>
                <w:ins w:id="17538" w:author="Anusha De" w:date="2022-05-05T14:07:00Z"/>
              </w:rPr>
              <w:pPrChange w:id="17539" w:author="Steve Wiggins" w:date="2022-07-30T18:28:00Z">
                <w:pPr/>
              </w:pPrChange>
            </w:pPr>
            <w:ins w:id="17540" w:author="Anusha De" w:date="2022-05-05T14:07:00Z">
              <w:r w:rsidRPr="00643A43">
                <w:t>Actor is married</w:t>
              </w:r>
            </w:ins>
          </w:p>
        </w:tc>
        <w:tc>
          <w:tcPr>
            <w:tcW w:w="1247" w:type="dxa"/>
            <w:tcBorders>
              <w:top w:val="nil"/>
              <w:left w:val="nil"/>
              <w:right w:val="nil"/>
            </w:tcBorders>
            <w:shd w:val="clear" w:color="auto" w:fill="FFFFFF"/>
          </w:tcPr>
          <w:p w14:paraId="6B417940" w14:textId="77777777" w:rsidR="009D0159" w:rsidRPr="00643A43" w:rsidRDefault="009D0159">
            <w:pPr>
              <w:pStyle w:val="TableParagraph"/>
              <w:jc w:val="center"/>
              <w:rPr>
                <w:ins w:id="17541" w:author="Anusha De" w:date="2022-05-05T14:07:00Z"/>
              </w:rPr>
              <w:pPrChange w:id="17542" w:author="Steve Wiggins" w:date="2022-07-30T18:28:00Z">
                <w:pPr>
                  <w:jc w:val="center"/>
                </w:pPr>
              </w:pPrChange>
            </w:pPr>
            <w:ins w:id="17543" w:author="Anusha De" w:date="2022-05-05T14:07:00Z">
              <w:r w:rsidRPr="00643A43">
                <w:t>0.063</w:t>
              </w:r>
            </w:ins>
          </w:p>
          <w:p w14:paraId="49D57932" w14:textId="77777777" w:rsidR="009D0159" w:rsidRPr="00643A43" w:rsidRDefault="009D0159">
            <w:pPr>
              <w:pStyle w:val="TableParagraph"/>
              <w:jc w:val="center"/>
              <w:rPr>
                <w:ins w:id="17544" w:author="Anusha De" w:date="2022-05-05T14:07:00Z"/>
              </w:rPr>
              <w:pPrChange w:id="17545" w:author="Steve Wiggins" w:date="2022-07-30T18:28:00Z">
                <w:pPr>
                  <w:jc w:val="center"/>
                </w:pPr>
              </w:pPrChange>
            </w:pPr>
            <w:ins w:id="17546" w:author="Anusha De" w:date="2022-05-05T14:07:00Z">
              <w:r w:rsidRPr="00643A43">
                <w:t>(0.115)</w:t>
              </w:r>
            </w:ins>
          </w:p>
        </w:tc>
        <w:tc>
          <w:tcPr>
            <w:tcW w:w="1247" w:type="dxa"/>
            <w:tcBorders>
              <w:top w:val="nil"/>
              <w:left w:val="nil"/>
              <w:right w:val="nil"/>
            </w:tcBorders>
            <w:shd w:val="clear" w:color="auto" w:fill="FFFFFF"/>
          </w:tcPr>
          <w:p w14:paraId="1D975134" w14:textId="77777777" w:rsidR="009D0159" w:rsidRPr="00643A43" w:rsidRDefault="009D0159">
            <w:pPr>
              <w:pStyle w:val="TableParagraph"/>
              <w:jc w:val="center"/>
              <w:rPr>
                <w:ins w:id="17547" w:author="Anusha De" w:date="2022-05-05T14:07:00Z"/>
              </w:rPr>
              <w:pPrChange w:id="17548" w:author="Steve Wiggins" w:date="2022-07-30T18:28:00Z">
                <w:pPr>
                  <w:jc w:val="center"/>
                </w:pPr>
              </w:pPrChange>
            </w:pPr>
            <w:ins w:id="17549" w:author="Anusha De" w:date="2022-05-05T14:07:00Z">
              <w:r w:rsidRPr="00643A43">
                <w:rPr>
                  <w:rFonts w:ascii="Arial" w:hAnsi="Arial"/>
                </w:rPr>
                <w:t>−</w:t>
              </w:r>
              <w:r w:rsidRPr="00643A43">
                <w:t>0.153</w:t>
              </w:r>
            </w:ins>
          </w:p>
          <w:p w14:paraId="5112E9CB" w14:textId="77777777" w:rsidR="009D0159" w:rsidRPr="00643A43" w:rsidRDefault="009D0159">
            <w:pPr>
              <w:pStyle w:val="TableParagraph"/>
              <w:jc w:val="center"/>
              <w:rPr>
                <w:ins w:id="17550" w:author="Anusha De" w:date="2022-05-05T14:07:00Z"/>
              </w:rPr>
              <w:pPrChange w:id="17551" w:author="Steve Wiggins" w:date="2022-07-30T18:28:00Z">
                <w:pPr>
                  <w:jc w:val="center"/>
                </w:pPr>
              </w:pPrChange>
            </w:pPr>
            <w:ins w:id="17552" w:author="Anusha De" w:date="2022-05-05T14:07:00Z">
              <w:r w:rsidRPr="00643A43">
                <w:t>(0.222)</w:t>
              </w:r>
            </w:ins>
          </w:p>
        </w:tc>
        <w:tc>
          <w:tcPr>
            <w:tcW w:w="1247" w:type="dxa"/>
            <w:tcBorders>
              <w:top w:val="nil"/>
              <w:left w:val="nil"/>
              <w:right w:val="nil"/>
            </w:tcBorders>
            <w:shd w:val="clear" w:color="auto" w:fill="FFFFFF"/>
          </w:tcPr>
          <w:p w14:paraId="5D9FE989" w14:textId="77777777" w:rsidR="009D0159" w:rsidRPr="00643A43" w:rsidRDefault="009D0159">
            <w:pPr>
              <w:pStyle w:val="TableParagraph"/>
              <w:jc w:val="center"/>
              <w:rPr>
                <w:ins w:id="17553" w:author="Anusha De" w:date="2022-05-05T14:07:00Z"/>
              </w:rPr>
              <w:pPrChange w:id="17554" w:author="Steve Wiggins" w:date="2022-07-30T18:28:00Z">
                <w:pPr>
                  <w:jc w:val="center"/>
                </w:pPr>
              </w:pPrChange>
            </w:pPr>
            <w:ins w:id="17555" w:author="Anusha De" w:date="2022-05-05T14:07:00Z">
              <w:r w:rsidRPr="00643A43">
                <w:t>0.082</w:t>
              </w:r>
            </w:ins>
          </w:p>
          <w:p w14:paraId="5ACF0FF9" w14:textId="77777777" w:rsidR="009D0159" w:rsidRPr="00643A43" w:rsidRDefault="009D0159">
            <w:pPr>
              <w:pStyle w:val="TableParagraph"/>
              <w:jc w:val="center"/>
              <w:rPr>
                <w:ins w:id="17556" w:author="Anusha De" w:date="2022-05-05T14:07:00Z"/>
              </w:rPr>
              <w:pPrChange w:id="17557" w:author="Steve Wiggins" w:date="2022-07-30T18:28:00Z">
                <w:pPr>
                  <w:jc w:val="center"/>
                </w:pPr>
              </w:pPrChange>
            </w:pPr>
            <w:ins w:id="17558" w:author="Anusha De" w:date="2022-05-05T14:07:00Z">
              <w:r w:rsidRPr="00643A43">
                <w:t>(0.211)</w:t>
              </w:r>
            </w:ins>
          </w:p>
        </w:tc>
        <w:tc>
          <w:tcPr>
            <w:tcW w:w="1247" w:type="dxa"/>
            <w:tcBorders>
              <w:top w:val="nil"/>
              <w:left w:val="nil"/>
              <w:right w:val="nil"/>
            </w:tcBorders>
            <w:shd w:val="clear" w:color="auto" w:fill="FFFFFF"/>
          </w:tcPr>
          <w:p w14:paraId="54A4B02D" w14:textId="77777777" w:rsidR="009D0159" w:rsidRPr="00643A43" w:rsidRDefault="009D0159">
            <w:pPr>
              <w:pStyle w:val="TableParagraph"/>
              <w:jc w:val="center"/>
              <w:rPr>
                <w:ins w:id="17559" w:author="Anusha De" w:date="2022-05-05T14:07:00Z"/>
              </w:rPr>
              <w:pPrChange w:id="17560" w:author="Steve Wiggins" w:date="2022-07-30T18:28:00Z">
                <w:pPr>
                  <w:jc w:val="center"/>
                </w:pPr>
              </w:pPrChange>
            </w:pPr>
            <w:ins w:id="17561" w:author="Anusha De" w:date="2022-05-05T14:07:00Z">
              <w:r w:rsidRPr="00643A43">
                <w:t>0.247</w:t>
              </w:r>
            </w:ins>
          </w:p>
          <w:p w14:paraId="4D079DB1" w14:textId="77777777" w:rsidR="009D0159" w:rsidRPr="00643A43" w:rsidRDefault="009D0159">
            <w:pPr>
              <w:pStyle w:val="TableParagraph"/>
              <w:jc w:val="center"/>
              <w:rPr>
                <w:ins w:id="17562" w:author="Anusha De" w:date="2022-05-05T14:07:00Z"/>
              </w:rPr>
              <w:pPrChange w:id="17563" w:author="Steve Wiggins" w:date="2022-07-30T18:28:00Z">
                <w:pPr>
                  <w:jc w:val="center"/>
                </w:pPr>
              </w:pPrChange>
            </w:pPr>
            <w:ins w:id="17564" w:author="Anusha De" w:date="2022-05-05T14:07:00Z">
              <w:r w:rsidRPr="00643A43">
                <w:t>(0.165)</w:t>
              </w:r>
            </w:ins>
          </w:p>
        </w:tc>
        <w:tc>
          <w:tcPr>
            <w:tcW w:w="1248" w:type="dxa"/>
            <w:tcBorders>
              <w:top w:val="nil"/>
              <w:left w:val="nil"/>
              <w:right w:val="nil"/>
            </w:tcBorders>
            <w:shd w:val="clear" w:color="auto" w:fill="FFFFFF"/>
          </w:tcPr>
          <w:p w14:paraId="383965FE" w14:textId="77777777" w:rsidR="009D0159" w:rsidRPr="00643A43" w:rsidRDefault="009D0159">
            <w:pPr>
              <w:pStyle w:val="TableParagraph"/>
              <w:jc w:val="center"/>
              <w:rPr>
                <w:ins w:id="17565" w:author="Anusha De" w:date="2022-05-05T14:07:00Z"/>
              </w:rPr>
              <w:pPrChange w:id="17566" w:author="Steve Wiggins" w:date="2022-07-30T18:28:00Z">
                <w:pPr>
                  <w:jc w:val="center"/>
                </w:pPr>
              </w:pPrChange>
            </w:pPr>
            <w:ins w:id="17567" w:author="Anusha De" w:date="2022-05-05T14:07:00Z">
              <w:r w:rsidRPr="00643A43">
                <w:t>0.066</w:t>
              </w:r>
            </w:ins>
          </w:p>
          <w:p w14:paraId="0D0AA12F" w14:textId="77777777" w:rsidR="009D0159" w:rsidRPr="00643A43" w:rsidRDefault="009D0159">
            <w:pPr>
              <w:pStyle w:val="TableParagraph"/>
              <w:jc w:val="center"/>
              <w:rPr>
                <w:ins w:id="17568" w:author="Anusha De" w:date="2022-05-05T14:07:00Z"/>
              </w:rPr>
              <w:pPrChange w:id="17569" w:author="Steve Wiggins" w:date="2022-07-30T18:28:00Z">
                <w:pPr>
                  <w:jc w:val="center"/>
                </w:pPr>
              </w:pPrChange>
            </w:pPr>
            <w:ins w:id="17570" w:author="Anusha De" w:date="2022-05-05T14:07:00Z">
              <w:r w:rsidRPr="00643A43">
                <w:t>(0.165)</w:t>
              </w:r>
            </w:ins>
          </w:p>
        </w:tc>
      </w:tr>
      <w:tr w:rsidR="009D0159" w:rsidRPr="00643A43" w14:paraId="28F76AD8" w14:textId="77777777" w:rsidTr="00CF75EC">
        <w:trPr>
          <w:trHeight w:val="144"/>
          <w:ins w:id="17571" w:author="Anusha De" w:date="2022-05-05T14:07:00Z"/>
        </w:trPr>
        <w:tc>
          <w:tcPr>
            <w:tcW w:w="2844" w:type="dxa"/>
            <w:tcBorders>
              <w:top w:val="nil"/>
              <w:left w:val="nil"/>
              <w:right w:val="nil"/>
            </w:tcBorders>
            <w:shd w:val="clear" w:color="auto" w:fill="FFFFFF"/>
          </w:tcPr>
          <w:p w14:paraId="179740CA" w14:textId="77777777" w:rsidR="009D0159" w:rsidRPr="00992146" w:rsidRDefault="009D0159">
            <w:pPr>
              <w:pStyle w:val="TableParagraph"/>
              <w:rPr>
                <w:ins w:id="17572" w:author="Anusha De" w:date="2022-05-05T14:07:00Z"/>
                <w:lang w:val="en-US"/>
                <w:rPrChange w:id="17573" w:author="Anusha De" w:date="2022-08-01T14:49:00Z">
                  <w:rPr>
                    <w:ins w:id="17574" w:author="Anusha De" w:date="2022-05-05T14:07:00Z"/>
                  </w:rPr>
                </w:rPrChange>
              </w:rPr>
              <w:pPrChange w:id="17575" w:author="Steve Wiggins" w:date="2022-07-30T18:28:00Z">
                <w:pPr/>
              </w:pPrChange>
            </w:pPr>
            <w:ins w:id="17576" w:author="Anusha De" w:date="2022-05-05T14:07:00Z">
              <w:r w:rsidRPr="00992146">
                <w:rPr>
                  <w:lang w:val="en-US"/>
                  <w:rPrChange w:id="17577" w:author="Anusha De" w:date="2022-08-01T14:49:00Z">
                    <w:rPr/>
                  </w:rPrChange>
                </w:rPr>
                <w:t>Actor has finished</w:t>
              </w:r>
            </w:ins>
          </w:p>
          <w:p w14:paraId="209D4BBE" w14:textId="77777777" w:rsidR="009D0159" w:rsidRPr="00992146" w:rsidRDefault="009D0159">
            <w:pPr>
              <w:pStyle w:val="TableParagraph"/>
              <w:rPr>
                <w:ins w:id="17578" w:author="Anusha De" w:date="2022-05-05T14:07:00Z"/>
                <w:lang w:val="en-US"/>
                <w:rPrChange w:id="17579" w:author="Anusha De" w:date="2022-08-01T14:49:00Z">
                  <w:rPr>
                    <w:ins w:id="17580" w:author="Anusha De" w:date="2022-05-05T14:07:00Z"/>
                  </w:rPr>
                </w:rPrChange>
              </w:rPr>
              <w:pPrChange w:id="17581" w:author="Steve Wiggins" w:date="2022-07-30T18:28:00Z">
                <w:pPr/>
              </w:pPrChange>
            </w:pPr>
            <w:ins w:id="17582" w:author="Anusha De" w:date="2022-05-05T14:07:00Z">
              <w:r w:rsidRPr="00992146">
                <w:rPr>
                  <w:lang w:val="en-US"/>
                  <w:rPrChange w:id="17583" w:author="Anusha De" w:date="2022-08-01T14:49:00Z">
                    <w:rPr/>
                  </w:rPrChange>
                </w:rPr>
                <w:t>primary education</w:t>
              </w:r>
            </w:ins>
          </w:p>
        </w:tc>
        <w:tc>
          <w:tcPr>
            <w:tcW w:w="1247" w:type="dxa"/>
            <w:tcBorders>
              <w:top w:val="nil"/>
              <w:left w:val="nil"/>
              <w:right w:val="nil"/>
            </w:tcBorders>
            <w:shd w:val="clear" w:color="auto" w:fill="FFFFFF"/>
          </w:tcPr>
          <w:p w14:paraId="4D6F8101" w14:textId="77777777" w:rsidR="009D0159" w:rsidRPr="00643A43" w:rsidRDefault="009D0159">
            <w:pPr>
              <w:pStyle w:val="TableParagraph"/>
              <w:jc w:val="center"/>
              <w:rPr>
                <w:ins w:id="17584" w:author="Anusha De" w:date="2022-05-05T14:07:00Z"/>
              </w:rPr>
              <w:pPrChange w:id="17585" w:author="Steve Wiggins" w:date="2022-07-30T18:28:00Z">
                <w:pPr>
                  <w:jc w:val="center"/>
                </w:pPr>
              </w:pPrChange>
            </w:pPr>
            <w:ins w:id="17586" w:author="Anusha De" w:date="2022-05-05T14:07:00Z">
              <w:r w:rsidRPr="00643A43">
                <w:t>0.038</w:t>
              </w:r>
            </w:ins>
          </w:p>
          <w:p w14:paraId="49B4DA0E" w14:textId="77777777" w:rsidR="009D0159" w:rsidRPr="00643A43" w:rsidRDefault="009D0159">
            <w:pPr>
              <w:pStyle w:val="TableParagraph"/>
              <w:jc w:val="center"/>
              <w:rPr>
                <w:ins w:id="17587" w:author="Anusha De" w:date="2022-05-05T14:07:00Z"/>
              </w:rPr>
              <w:pPrChange w:id="17588" w:author="Steve Wiggins" w:date="2022-07-30T18:28:00Z">
                <w:pPr>
                  <w:jc w:val="center"/>
                </w:pPr>
              </w:pPrChange>
            </w:pPr>
            <w:ins w:id="17589" w:author="Anusha De" w:date="2022-05-05T14:07:00Z">
              <w:r w:rsidRPr="00643A43">
                <w:t>(0.075)</w:t>
              </w:r>
            </w:ins>
          </w:p>
        </w:tc>
        <w:tc>
          <w:tcPr>
            <w:tcW w:w="1247" w:type="dxa"/>
            <w:tcBorders>
              <w:top w:val="nil"/>
              <w:left w:val="nil"/>
              <w:right w:val="nil"/>
            </w:tcBorders>
            <w:shd w:val="clear" w:color="auto" w:fill="FFFFFF"/>
          </w:tcPr>
          <w:p w14:paraId="3A1E2AFF" w14:textId="77777777" w:rsidR="009D0159" w:rsidRPr="00643A43" w:rsidRDefault="009D0159">
            <w:pPr>
              <w:pStyle w:val="TableParagraph"/>
              <w:jc w:val="center"/>
              <w:rPr>
                <w:ins w:id="17590" w:author="Anusha De" w:date="2022-05-05T14:07:00Z"/>
              </w:rPr>
              <w:pPrChange w:id="17591" w:author="Steve Wiggins" w:date="2022-07-30T18:28:00Z">
                <w:pPr>
                  <w:jc w:val="center"/>
                </w:pPr>
              </w:pPrChange>
            </w:pPr>
            <w:ins w:id="17592" w:author="Anusha De" w:date="2022-05-05T14:07:00Z">
              <w:r w:rsidRPr="00643A43">
                <w:t>0.27*</w:t>
              </w:r>
            </w:ins>
          </w:p>
          <w:p w14:paraId="32643F4C" w14:textId="77777777" w:rsidR="009D0159" w:rsidRPr="00643A43" w:rsidRDefault="009D0159">
            <w:pPr>
              <w:pStyle w:val="TableParagraph"/>
              <w:jc w:val="center"/>
              <w:rPr>
                <w:ins w:id="17593" w:author="Anusha De" w:date="2022-05-05T14:07:00Z"/>
              </w:rPr>
              <w:pPrChange w:id="17594" w:author="Steve Wiggins" w:date="2022-07-30T18:28:00Z">
                <w:pPr>
                  <w:jc w:val="center"/>
                </w:pPr>
              </w:pPrChange>
            </w:pPr>
            <w:ins w:id="17595" w:author="Anusha De" w:date="2022-05-05T14:07:00Z">
              <w:r w:rsidRPr="00643A43">
                <w:t>(0.151)</w:t>
              </w:r>
            </w:ins>
          </w:p>
        </w:tc>
        <w:tc>
          <w:tcPr>
            <w:tcW w:w="1247" w:type="dxa"/>
            <w:tcBorders>
              <w:top w:val="nil"/>
              <w:left w:val="nil"/>
              <w:right w:val="nil"/>
            </w:tcBorders>
            <w:shd w:val="clear" w:color="auto" w:fill="FFFFFF"/>
          </w:tcPr>
          <w:p w14:paraId="4ADD0519" w14:textId="77777777" w:rsidR="009D0159" w:rsidRPr="00643A43" w:rsidRDefault="009D0159">
            <w:pPr>
              <w:pStyle w:val="TableParagraph"/>
              <w:jc w:val="center"/>
              <w:rPr>
                <w:ins w:id="17596" w:author="Anusha De" w:date="2022-05-05T14:07:00Z"/>
              </w:rPr>
              <w:pPrChange w:id="17597" w:author="Steve Wiggins" w:date="2022-07-30T18:28:00Z">
                <w:pPr>
                  <w:jc w:val="center"/>
                </w:pPr>
              </w:pPrChange>
            </w:pPr>
            <w:ins w:id="17598" w:author="Anusha De" w:date="2022-05-05T14:07:00Z">
              <w:r w:rsidRPr="00643A43">
                <w:rPr>
                  <w:rFonts w:ascii="Arial" w:hAnsi="Arial"/>
                </w:rPr>
                <w:t>−</w:t>
              </w:r>
              <w:r w:rsidRPr="00643A43">
                <w:t>0.258**</w:t>
              </w:r>
            </w:ins>
          </w:p>
          <w:p w14:paraId="1C197CA8" w14:textId="77777777" w:rsidR="009D0159" w:rsidRPr="00643A43" w:rsidRDefault="009D0159">
            <w:pPr>
              <w:pStyle w:val="TableParagraph"/>
              <w:jc w:val="center"/>
              <w:rPr>
                <w:ins w:id="17599" w:author="Anusha De" w:date="2022-05-05T14:07:00Z"/>
              </w:rPr>
              <w:pPrChange w:id="17600" w:author="Steve Wiggins" w:date="2022-07-30T18:28:00Z">
                <w:pPr>
                  <w:jc w:val="center"/>
                </w:pPr>
              </w:pPrChange>
            </w:pPr>
            <w:ins w:id="17601" w:author="Anusha De" w:date="2022-05-05T14:07:00Z">
              <w:r w:rsidRPr="00643A43">
                <w:t>(0.103)</w:t>
              </w:r>
            </w:ins>
          </w:p>
        </w:tc>
        <w:tc>
          <w:tcPr>
            <w:tcW w:w="1247" w:type="dxa"/>
            <w:tcBorders>
              <w:top w:val="nil"/>
              <w:left w:val="nil"/>
              <w:right w:val="nil"/>
            </w:tcBorders>
            <w:shd w:val="clear" w:color="auto" w:fill="FFFFFF"/>
          </w:tcPr>
          <w:p w14:paraId="18CFF414" w14:textId="77777777" w:rsidR="009D0159" w:rsidRPr="00643A43" w:rsidRDefault="009D0159">
            <w:pPr>
              <w:pStyle w:val="TableParagraph"/>
              <w:jc w:val="center"/>
              <w:rPr>
                <w:ins w:id="17602" w:author="Anusha De" w:date="2022-05-05T14:07:00Z"/>
              </w:rPr>
              <w:pPrChange w:id="17603" w:author="Steve Wiggins" w:date="2022-07-30T18:28:00Z">
                <w:pPr>
                  <w:jc w:val="center"/>
                </w:pPr>
              </w:pPrChange>
            </w:pPr>
            <w:ins w:id="17604" w:author="Anusha De" w:date="2022-05-05T14:07:00Z">
              <w:r w:rsidRPr="00643A43">
                <w:rPr>
                  <w:rFonts w:ascii="Arial" w:hAnsi="Arial"/>
                </w:rPr>
                <w:t>−</w:t>
              </w:r>
              <w:r w:rsidRPr="00643A43">
                <w:t>0.09</w:t>
              </w:r>
            </w:ins>
          </w:p>
          <w:p w14:paraId="7CD35BD5" w14:textId="77777777" w:rsidR="009D0159" w:rsidRPr="00643A43" w:rsidRDefault="009D0159">
            <w:pPr>
              <w:pStyle w:val="TableParagraph"/>
              <w:jc w:val="center"/>
              <w:rPr>
                <w:ins w:id="17605" w:author="Anusha De" w:date="2022-05-05T14:07:00Z"/>
              </w:rPr>
              <w:pPrChange w:id="17606" w:author="Steve Wiggins" w:date="2022-07-30T18:28:00Z">
                <w:pPr>
                  <w:jc w:val="center"/>
                </w:pPr>
              </w:pPrChange>
            </w:pPr>
            <w:ins w:id="17607" w:author="Anusha De" w:date="2022-05-05T14:07:00Z">
              <w:r w:rsidRPr="00643A43">
                <w:t>(0.128)</w:t>
              </w:r>
            </w:ins>
          </w:p>
        </w:tc>
        <w:tc>
          <w:tcPr>
            <w:tcW w:w="1248" w:type="dxa"/>
            <w:tcBorders>
              <w:top w:val="nil"/>
              <w:left w:val="nil"/>
              <w:right w:val="nil"/>
            </w:tcBorders>
            <w:shd w:val="clear" w:color="auto" w:fill="FFFFFF"/>
          </w:tcPr>
          <w:p w14:paraId="5376FFE6" w14:textId="77777777" w:rsidR="009D0159" w:rsidRPr="00643A43" w:rsidRDefault="009D0159">
            <w:pPr>
              <w:pStyle w:val="TableParagraph"/>
              <w:jc w:val="center"/>
              <w:rPr>
                <w:ins w:id="17608" w:author="Anusha De" w:date="2022-05-05T14:07:00Z"/>
              </w:rPr>
              <w:pPrChange w:id="17609" w:author="Steve Wiggins" w:date="2022-07-30T18:28:00Z">
                <w:pPr>
                  <w:jc w:val="center"/>
                </w:pPr>
              </w:pPrChange>
            </w:pPr>
            <w:ins w:id="17610" w:author="Anusha De" w:date="2022-05-05T14:07:00Z">
              <w:r w:rsidRPr="00643A43">
                <w:t>0.033</w:t>
              </w:r>
            </w:ins>
          </w:p>
          <w:p w14:paraId="17440EC5" w14:textId="77777777" w:rsidR="009D0159" w:rsidRPr="00643A43" w:rsidRDefault="009D0159">
            <w:pPr>
              <w:pStyle w:val="TableParagraph"/>
              <w:jc w:val="center"/>
              <w:rPr>
                <w:ins w:id="17611" w:author="Anusha De" w:date="2022-05-05T14:07:00Z"/>
              </w:rPr>
              <w:pPrChange w:id="17612" w:author="Steve Wiggins" w:date="2022-07-30T18:28:00Z">
                <w:pPr>
                  <w:jc w:val="center"/>
                </w:pPr>
              </w:pPrChange>
            </w:pPr>
            <w:ins w:id="17613" w:author="Anusha De" w:date="2022-05-05T14:07:00Z">
              <w:r w:rsidRPr="00643A43">
                <w:t>(0.128)</w:t>
              </w:r>
            </w:ins>
          </w:p>
        </w:tc>
      </w:tr>
      <w:tr w:rsidR="009D0159" w:rsidRPr="00643A43" w14:paraId="3C17F735" w14:textId="77777777" w:rsidTr="00CF75EC">
        <w:trPr>
          <w:trHeight w:val="144"/>
          <w:ins w:id="17614" w:author="Anusha De" w:date="2022-05-05T14:07:00Z"/>
        </w:trPr>
        <w:tc>
          <w:tcPr>
            <w:tcW w:w="2844" w:type="dxa"/>
            <w:tcBorders>
              <w:top w:val="nil"/>
              <w:left w:val="nil"/>
              <w:right w:val="nil"/>
            </w:tcBorders>
            <w:shd w:val="clear" w:color="auto" w:fill="FFFFFF"/>
          </w:tcPr>
          <w:p w14:paraId="36CA9AB0" w14:textId="77777777" w:rsidR="009D0159" w:rsidRPr="00992146" w:rsidRDefault="009D0159">
            <w:pPr>
              <w:pStyle w:val="TableParagraph"/>
              <w:rPr>
                <w:ins w:id="17615" w:author="Anusha De" w:date="2022-05-05T14:07:00Z"/>
                <w:lang w:val="en-US"/>
                <w:rPrChange w:id="17616" w:author="Anusha De" w:date="2022-08-01T14:49:00Z">
                  <w:rPr>
                    <w:ins w:id="17617" w:author="Anusha De" w:date="2022-05-05T14:07:00Z"/>
                  </w:rPr>
                </w:rPrChange>
              </w:rPr>
              <w:pPrChange w:id="17618" w:author="Steve Wiggins" w:date="2022-07-30T18:28:00Z">
                <w:pPr/>
              </w:pPrChange>
            </w:pPr>
            <w:ins w:id="17619" w:author="Anusha De" w:date="2022-05-05T14:07:00Z">
              <w:r w:rsidRPr="00992146">
                <w:rPr>
                  <w:lang w:val="en-US"/>
                  <w:rPrChange w:id="17620" w:author="Anusha De" w:date="2022-08-01T14:49:00Z">
                    <w:rPr/>
                  </w:rPrChange>
                </w:rPr>
                <w:t>Likelihood of interaction</w:t>
              </w:r>
            </w:ins>
          </w:p>
          <w:p w14:paraId="159D30F3" w14:textId="77777777" w:rsidR="009D0159" w:rsidRPr="00992146" w:rsidRDefault="009D0159">
            <w:pPr>
              <w:pStyle w:val="TableParagraph"/>
              <w:rPr>
                <w:ins w:id="17621" w:author="Anusha De" w:date="2022-05-05T14:07:00Z"/>
                <w:lang w:val="en-US"/>
                <w:rPrChange w:id="17622" w:author="Anusha De" w:date="2022-08-01T14:49:00Z">
                  <w:rPr>
                    <w:ins w:id="17623" w:author="Anusha De" w:date="2022-05-05T14:07:00Z"/>
                  </w:rPr>
                </w:rPrChange>
              </w:rPr>
              <w:pPrChange w:id="17624" w:author="Steve Wiggins" w:date="2022-07-30T18:28:00Z">
                <w:pPr/>
              </w:pPrChange>
            </w:pPr>
            <w:ins w:id="17625" w:author="Anusha De" w:date="2022-05-05T14:07:00Z">
              <w:r w:rsidRPr="00992146">
                <w:rPr>
                  <w:lang w:val="en-US"/>
                  <w:rPrChange w:id="17626" w:author="Anusha De" w:date="2022-08-01T14:49:00Z">
                    <w:rPr/>
                  </w:rPrChange>
                </w:rPr>
                <w:t>between farmer and actor</w:t>
              </w:r>
            </w:ins>
          </w:p>
        </w:tc>
        <w:tc>
          <w:tcPr>
            <w:tcW w:w="1247" w:type="dxa"/>
            <w:tcBorders>
              <w:top w:val="nil"/>
              <w:left w:val="nil"/>
              <w:right w:val="nil"/>
            </w:tcBorders>
            <w:shd w:val="clear" w:color="auto" w:fill="FFFFFF"/>
          </w:tcPr>
          <w:p w14:paraId="4A6B9A0A" w14:textId="77777777" w:rsidR="009D0159" w:rsidRPr="00643A43" w:rsidRDefault="009D0159">
            <w:pPr>
              <w:pStyle w:val="TableParagraph"/>
              <w:jc w:val="center"/>
              <w:rPr>
                <w:ins w:id="17627" w:author="Anusha De" w:date="2022-05-05T14:07:00Z"/>
              </w:rPr>
              <w:pPrChange w:id="17628" w:author="Steve Wiggins" w:date="2022-07-30T18:28:00Z">
                <w:pPr>
                  <w:jc w:val="center"/>
                </w:pPr>
              </w:pPrChange>
            </w:pPr>
            <w:ins w:id="17629" w:author="Anusha De" w:date="2022-05-05T14:07:00Z">
              <w:r w:rsidRPr="00643A43">
                <w:rPr>
                  <w:rFonts w:ascii="Arial" w:hAnsi="Arial"/>
                </w:rPr>
                <w:t>−</w:t>
              </w:r>
              <w:r w:rsidRPr="00643A43">
                <w:t>0.432***</w:t>
              </w:r>
            </w:ins>
          </w:p>
          <w:p w14:paraId="1D016194" w14:textId="77777777" w:rsidR="009D0159" w:rsidRPr="00643A43" w:rsidRDefault="009D0159">
            <w:pPr>
              <w:pStyle w:val="TableParagraph"/>
              <w:jc w:val="center"/>
              <w:rPr>
                <w:ins w:id="17630" w:author="Anusha De" w:date="2022-05-05T14:07:00Z"/>
              </w:rPr>
              <w:pPrChange w:id="17631" w:author="Steve Wiggins" w:date="2022-07-30T18:28:00Z">
                <w:pPr>
                  <w:jc w:val="center"/>
                </w:pPr>
              </w:pPrChange>
            </w:pPr>
            <w:ins w:id="17632" w:author="Anusha De" w:date="2022-05-05T14:07:00Z">
              <w:r w:rsidRPr="00643A43">
                <w:t>(0.057)</w:t>
              </w:r>
            </w:ins>
          </w:p>
        </w:tc>
        <w:tc>
          <w:tcPr>
            <w:tcW w:w="1247" w:type="dxa"/>
            <w:tcBorders>
              <w:top w:val="nil"/>
              <w:left w:val="nil"/>
              <w:right w:val="nil"/>
            </w:tcBorders>
            <w:shd w:val="clear" w:color="auto" w:fill="FFFFFF"/>
          </w:tcPr>
          <w:p w14:paraId="59092C7A" w14:textId="77777777" w:rsidR="009D0159" w:rsidRPr="00643A43" w:rsidRDefault="009D0159">
            <w:pPr>
              <w:pStyle w:val="TableParagraph"/>
              <w:jc w:val="center"/>
              <w:rPr>
                <w:ins w:id="17633" w:author="Anusha De" w:date="2022-05-05T14:07:00Z"/>
              </w:rPr>
              <w:pPrChange w:id="17634" w:author="Steve Wiggins" w:date="2022-07-30T18:28:00Z">
                <w:pPr>
                  <w:jc w:val="center"/>
                </w:pPr>
              </w:pPrChange>
            </w:pPr>
            <w:ins w:id="17635" w:author="Anusha De" w:date="2022-05-05T14:07:00Z">
              <w:r w:rsidRPr="00643A43">
                <w:rPr>
                  <w:rFonts w:ascii="Arial" w:hAnsi="Arial"/>
                </w:rPr>
                <w:t>−</w:t>
              </w:r>
              <w:r w:rsidRPr="00643A43">
                <w:t>0.314***</w:t>
              </w:r>
            </w:ins>
          </w:p>
          <w:p w14:paraId="4FFC299F" w14:textId="77777777" w:rsidR="009D0159" w:rsidRPr="00643A43" w:rsidRDefault="009D0159">
            <w:pPr>
              <w:pStyle w:val="TableParagraph"/>
              <w:jc w:val="center"/>
              <w:rPr>
                <w:ins w:id="17636" w:author="Anusha De" w:date="2022-05-05T14:07:00Z"/>
              </w:rPr>
              <w:pPrChange w:id="17637" w:author="Steve Wiggins" w:date="2022-07-30T18:28:00Z">
                <w:pPr>
                  <w:jc w:val="center"/>
                </w:pPr>
              </w:pPrChange>
            </w:pPr>
            <w:ins w:id="17638" w:author="Anusha De" w:date="2022-05-05T14:07:00Z">
              <w:r w:rsidRPr="00643A43">
                <w:t>(0.083)</w:t>
              </w:r>
            </w:ins>
          </w:p>
        </w:tc>
        <w:tc>
          <w:tcPr>
            <w:tcW w:w="1247" w:type="dxa"/>
            <w:tcBorders>
              <w:top w:val="nil"/>
              <w:left w:val="nil"/>
              <w:right w:val="nil"/>
            </w:tcBorders>
            <w:shd w:val="clear" w:color="auto" w:fill="FFFFFF"/>
          </w:tcPr>
          <w:p w14:paraId="17D5A8C8" w14:textId="77777777" w:rsidR="009D0159" w:rsidRPr="00643A43" w:rsidRDefault="009D0159">
            <w:pPr>
              <w:pStyle w:val="TableParagraph"/>
              <w:jc w:val="center"/>
              <w:rPr>
                <w:ins w:id="17639" w:author="Anusha De" w:date="2022-05-05T14:07:00Z"/>
              </w:rPr>
              <w:pPrChange w:id="17640" w:author="Steve Wiggins" w:date="2022-07-30T18:28:00Z">
                <w:pPr>
                  <w:jc w:val="center"/>
                </w:pPr>
              </w:pPrChange>
            </w:pPr>
            <w:ins w:id="17641" w:author="Anusha De" w:date="2022-05-05T14:07:00Z">
              <w:r w:rsidRPr="00643A43">
                <w:rPr>
                  <w:rFonts w:ascii="Arial" w:hAnsi="Arial"/>
                </w:rPr>
                <w:t>−</w:t>
              </w:r>
              <w:r w:rsidRPr="00643A43">
                <w:t>0.294***</w:t>
              </w:r>
            </w:ins>
          </w:p>
          <w:p w14:paraId="7AB8C955" w14:textId="77777777" w:rsidR="009D0159" w:rsidRPr="00643A43" w:rsidRDefault="009D0159">
            <w:pPr>
              <w:pStyle w:val="TableParagraph"/>
              <w:jc w:val="center"/>
              <w:rPr>
                <w:ins w:id="17642" w:author="Anusha De" w:date="2022-05-05T14:07:00Z"/>
              </w:rPr>
              <w:pPrChange w:id="17643" w:author="Steve Wiggins" w:date="2022-07-30T18:28:00Z">
                <w:pPr>
                  <w:jc w:val="center"/>
                </w:pPr>
              </w:pPrChange>
            </w:pPr>
            <w:ins w:id="17644" w:author="Anusha De" w:date="2022-05-05T14:07:00Z">
              <w:r w:rsidRPr="00643A43">
                <w:t>(0.075)</w:t>
              </w:r>
            </w:ins>
          </w:p>
        </w:tc>
        <w:tc>
          <w:tcPr>
            <w:tcW w:w="1247" w:type="dxa"/>
            <w:tcBorders>
              <w:top w:val="nil"/>
              <w:left w:val="nil"/>
              <w:right w:val="nil"/>
            </w:tcBorders>
            <w:shd w:val="clear" w:color="auto" w:fill="FFFFFF"/>
          </w:tcPr>
          <w:p w14:paraId="1E10C96D" w14:textId="77777777" w:rsidR="009D0159" w:rsidRPr="00643A43" w:rsidRDefault="009D0159">
            <w:pPr>
              <w:pStyle w:val="TableParagraph"/>
              <w:jc w:val="center"/>
              <w:rPr>
                <w:ins w:id="17645" w:author="Anusha De" w:date="2022-05-05T14:07:00Z"/>
              </w:rPr>
              <w:pPrChange w:id="17646" w:author="Steve Wiggins" w:date="2022-07-30T18:28:00Z">
                <w:pPr>
                  <w:jc w:val="center"/>
                </w:pPr>
              </w:pPrChange>
            </w:pPr>
            <w:ins w:id="17647" w:author="Anusha De" w:date="2022-05-05T14:07:00Z">
              <w:r w:rsidRPr="00643A43">
                <w:rPr>
                  <w:rFonts w:ascii="Arial" w:hAnsi="Arial"/>
                </w:rPr>
                <w:t>−</w:t>
              </w:r>
              <w:r w:rsidRPr="00643A43">
                <w:t>0.515***</w:t>
              </w:r>
            </w:ins>
          </w:p>
          <w:p w14:paraId="050C24B5" w14:textId="77777777" w:rsidR="009D0159" w:rsidRPr="00643A43" w:rsidRDefault="009D0159">
            <w:pPr>
              <w:pStyle w:val="TableParagraph"/>
              <w:jc w:val="center"/>
              <w:rPr>
                <w:ins w:id="17648" w:author="Anusha De" w:date="2022-05-05T14:07:00Z"/>
              </w:rPr>
              <w:pPrChange w:id="17649" w:author="Steve Wiggins" w:date="2022-07-30T18:28:00Z">
                <w:pPr>
                  <w:jc w:val="center"/>
                </w:pPr>
              </w:pPrChange>
            </w:pPr>
            <w:ins w:id="17650" w:author="Anusha De" w:date="2022-05-05T14:07:00Z">
              <w:r w:rsidRPr="00643A43">
                <w:t>(0.077)</w:t>
              </w:r>
            </w:ins>
          </w:p>
        </w:tc>
        <w:tc>
          <w:tcPr>
            <w:tcW w:w="1248" w:type="dxa"/>
            <w:tcBorders>
              <w:top w:val="nil"/>
              <w:left w:val="nil"/>
              <w:right w:val="nil"/>
            </w:tcBorders>
            <w:shd w:val="clear" w:color="auto" w:fill="FFFFFF"/>
          </w:tcPr>
          <w:p w14:paraId="3DE8D985" w14:textId="77777777" w:rsidR="009D0159" w:rsidRPr="00643A43" w:rsidRDefault="009D0159">
            <w:pPr>
              <w:pStyle w:val="TableParagraph"/>
              <w:jc w:val="center"/>
              <w:rPr>
                <w:ins w:id="17651" w:author="Anusha De" w:date="2022-05-05T14:07:00Z"/>
              </w:rPr>
              <w:pPrChange w:id="17652" w:author="Steve Wiggins" w:date="2022-07-30T18:28:00Z">
                <w:pPr>
                  <w:jc w:val="center"/>
                </w:pPr>
              </w:pPrChange>
            </w:pPr>
            <w:ins w:id="17653" w:author="Anusha De" w:date="2022-05-05T14:07:00Z">
              <w:r w:rsidRPr="00643A43">
                <w:rPr>
                  <w:rFonts w:ascii="Arial" w:hAnsi="Arial"/>
                </w:rPr>
                <w:t>−</w:t>
              </w:r>
              <w:r w:rsidRPr="00643A43">
                <w:t>0.51***</w:t>
              </w:r>
            </w:ins>
          </w:p>
          <w:p w14:paraId="28ED8BC6" w14:textId="77777777" w:rsidR="009D0159" w:rsidRPr="00643A43" w:rsidRDefault="009D0159">
            <w:pPr>
              <w:pStyle w:val="TableParagraph"/>
              <w:jc w:val="center"/>
              <w:rPr>
                <w:ins w:id="17654" w:author="Anusha De" w:date="2022-05-05T14:07:00Z"/>
              </w:rPr>
              <w:pPrChange w:id="17655" w:author="Steve Wiggins" w:date="2022-07-30T18:28:00Z">
                <w:pPr>
                  <w:jc w:val="center"/>
                </w:pPr>
              </w:pPrChange>
            </w:pPr>
            <w:ins w:id="17656" w:author="Anusha De" w:date="2022-05-05T14:07:00Z">
              <w:r w:rsidRPr="00643A43">
                <w:t>(0.077)</w:t>
              </w:r>
            </w:ins>
          </w:p>
        </w:tc>
      </w:tr>
      <w:tr w:rsidR="009D0159" w:rsidRPr="00643A43" w14:paraId="44403798" w14:textId="77777777" w:rsidTr="00CF75EC">
        <w:trPr>
          <w:trHeight w:val="144"/>
          <w:ins w:id="17657" w:author="Anusha De" w:date="2022-05-05T14:07:00Z"/>
        </w:trPr>
        <w:tc>
          <w:tcPr>
            <w:tcW w:w="2844" w:type="dxa"/>
            <w:tcBorders>
              <w:top w:val="nil"/>
              <w:left w:val="nil"/>
              <w:right w:val="nil"/>
            </w:tcBorders>
            <w:shd w:val="clear" w:color="auto" w:fill="FFFFFF"/>
          </w:tcPr>
          <w:p w14:paraId="7E7382A5" w14:textId="77777777" w:rsidR="009D0159" w:rsidRPr="00643A43" w:rsidRDefault="009D0159">
            <w:pPr>
              <w:pStyle w:val="TableParagraph"/>
              <w:rPr>
                <w:ins w:id="17658" w:author="Anusha De" w:date="2022-05-05T14:07:00Z"/>
              </w:rPr>
              <w:pPrChange w:id="17659" w:author="Steve Wiggins" w:date="2022-07-30T18:28:00Z">
                <w:pPr/>
              </w:pPrChange>
            </w:pPr>
            <w:ins w:id="17660" w:author="Anusha De" w:date="2022-05-05T14:07:00Z">
              <w:r w:rsidRPr="00643A43">
                <w:t>Actor is a dealer</w:t>
              </w:r>
            </w:ins>
          </w:p>
        </w:tc>
        <w:tc>
          <w:tcPr>
            <w:tcW w:w="1247" w:type="dxa"/>
            <w:tcBorders>
              <w:top w:val="nil"/>
              <w:left w:val="nil"/>
              <w:right w:val="nil"/>
            </w:tcBorders>
            <w:shd w:val="clear" w:color="auto" w:fill="FFFFFF"/>
          </w:tcPr>
          <w:p w14:paraId="3067DE57" w14:textId="77777777" w:rsidR="009D0159" w:rsidRPr="00643A43" w:rsidRDefault="009D0159">
            <w:pPr>
              <w:pStyle w:val="TableParagraph"/>
              <w:jc w:val="center"/>
              <w:rPr>
                <w:ins w:id="17661" w:author="Anusha De" w:date="2022-05-05T14:07:00Z"/>
              </w:rPr>
              <w:pPrChange w:id="17662" w:author="Steve Wiggins" w:date="2022-07-30T18:28:00Z">
                <w:pPr>
                  <w:jc w:val="center"/>
                </w:pPr>
              </w:pPrChange>
            </w:pPr>
            <w:ins w:id="17663" w:author="Anusha De" w:date="2022-05-05T14:07:00Z">
              <w:r w:rsidRPr="00643A43">
                <w:rPr>
                  <w:rFonts w:ascii="Arial" w:hAnsi="Arial"/>
                </w:rPr>
                <w:t>−</w:t>
              </w:r>
              <w:r w:rsidRPr="00643A43">
                <w:t>0.313***</w:t>
              </w:r>
            </w:ins>
          </w:p>
          <w:p w14:paraId="1BC986C0" w14:textId="77777777" w:rsidR="009D0159" w:rsidRPr="00643A43" w:rsidRDefault="009D0159">
            <w:pPr>
              <w:pStyle w:val="TableParagraph"/>
              <w:jc w:val="center"/>
              <w:rPr>
                <w:ins w:id="17664" w:author="Anusha De" w:date="2022-05-05T14:07:00Z"/>
              </w:rPr>
              <w:pPrChange w:id="17665" w:author="Steve Wiggins" w:date="2022-07-30T18:28:00Z">
                <w:pPr>
                  <w:jc w:val="center"/>
                </w:pPr>
              </w:pPrChange>
            </w:pPr>
            <w:ins w:id="17666" w:author="Anusha De" w:date="2022-05-05T14:07:00Z">
              <w:r w:rsidRPr="00643A43">
                <w:t>(0.092)</w:t>
              </w:r>
            </w:ins>
          </w:p>
        </w:tc>
        <w:tc>
          <w:tcPr>
            <w:tcW w:w="1247" w:type="dxa"/>
            <w:tcBorders>
              <w:top w:val="nil"/>
              <w:left w:val="nil"/>
              <w:right w:val="nil"/>
            </w:tcBorders>
            <w:shd w:val="clear" w:color="auto" w:fill="FFFFFF"/>
          </w:tcPr>
          <w:p w14:paraId="1D4330BE" w14:textId="77777777" w:rsidR="009D0159" w:rsidRPr="00643A43" w:rsidRDefault="009D0159">
            <w:pPr>
              <w:pStyle w:val="TableParagraph"/>
              <w:jc w:val="center"/>
              <w:rPr>
                <w:ins w:id="17667" w:author="Anusha De" w:date="2022-05-05T14:07:00Z"/>
              </w:rPr>
              <w:pPrChange w:id="17668" w:author="Steve Wiggins" w:date="2022-07-30T18:28:00Z">
                <w:pPr>
                  <w:jc w:val="center"/>
                </w:pPr>
              </w:pPrChange>
            </w:pPr>
            <w:ins w:id="17669" w:author="Anusha De" w:date="2022-05-05T14:07:00Z">
              <w:r w:rsidRPr="00643A43">
                <w:rPr>
                  <w:rFonts w:ascii="Arial" w:hAnsi="Arial"/>
                </w:rPr>
                <w:t>−</w:t>
              </w:r>
              <w:r w:rsidRPr="00643A43">
                <w:t>0.065</w:t>
              </w:r>
            </w:ins>
          </w:p>
          <w:p w14:paraId="35B1BD52" w14:textId="77777777" w:rsidR="009D0159" w:rsidRPr="00643A43" w:rsidRDefault="009D0159">
            <w:pPr>
              <w:pStyle w:val="TableParagraph"/>
              <w:jc w:val="center"/>
              <w:rPr>
                <w:ins w:id="17670" w:author="Anusha De" w:date="2022-05-05T14:07:00Z"/>
              </w:rPr>
              <w:pPrChange w:id="17671" w:author="Steve Wiggins" w:date="2022-07-30T18:28:00Z">
                <w:pPr>
                  <w:jc w:val="center"/>
                </w:pPr>
              </w:pPrChange>
            </w:pPr>
            <w:ins w:id="17672" w:author="Anusha De" w:date="2022-05-05T14:07:00Z">
              <w:r w:rsidRPr="00643A43">
                <w:t>(0.263)</w:t>
              </w:r>
            </w:ins>
          </w:p>
        </w:tc>
        <w:tc>
          <w:tcPr>
            <w:tcW w:w="1247" w:type="dxa"/>
            <w:tcBorders>
              <w:top w:val="nil"/>
              <w:left w:val="nil"/>
              <w:right w:val="nil"/>
            </w:tcBorders>
            <w:shd w:val="clear" w:color="auto" w:fill="FFFFFF"/>
          </w:tcPr>
          <w:p w14:paraId="7EB8B386" w14:textId="77777777" w:rsidR="009D0159" w:rsidRPr="00643A43" w:rsidRDefault="009D0159">
            <w:pPr>
              <w:pStyle w:val="TableParagraph"/>
              <w:jc w:val="center"/>
              <w:rPr>
                <w:ins w:id="17673" w:author="Anusha De" w:date="2022-05-05T14:07:00Z"/>
              </w:rPr>
              <w:pPrChange w:id="17674" w:author="Steve Wiggins" w:date="2022-07-30T18:28:00Z">
                <w:pPr>
                  <w:jc w:val="center"/>
                </w:pPr>
              </w:pPrChange>
            </w:pPr>
            <w:ins w:id="17675" w:author="Anusha De" w:date="2022-05-05T14:07:00Z">
              <w:r w:rsidRPr="00643A43">
                <w:rPr>
                  <w:rFonts w:ascii="Arial" w:hAnsi="Arial"/>
                </w:rPr>
                <w:t>−</w:t>
              </w:r>
              <w:r w:rsidRPr="00643A43">
                <w:t>0.076</w:t>
              </w:r>
            </w:ins>
          </w:p>
          <w:p w14:paraId="0ECC197D" w14:textId="77777777" w:rsidR="009D0159" w:rsidRPr="00643A43" w:rsidRDefault="009D0159">
            <w:pPr>
              <w:pStyle w:val="TableParagraph"/>
              <w:jc w:val="center"/>
              <w:rPr>
                <w:ins w:id="17676" w:author="Anusha De" w:date="2022-05-05T14:07:00Z"/>
              </w:rPr>
              <w:pPrChange w:id="17677" w:author="Steve Wiggins" w:date="2022-07-30T18:28:00Z">
                <w:pPr>
                  <w:jc w:val="center"/>
                </w:pPr>
              </w:pPrChange>
            </w:pPr>
            <w:ins w:id="17678" w:author="Anusha De" w:date="2022-05-05T14:07:00Z">
              <w:r w:rsidRPr="00643A43">
                <w:t>(0.166)</w:t>
              </w:r>
            </w:ins>
          </w:p>
        </w:tc>
        <w:tc>
          <w:tcPr>
            <w:tcW w:w="1247" w:type="dxa"/>
            <w:tcBorders>
              <w:top w:val="nil"/>
              <w:left w:val="nil"/>
              <w:right w:val="nil"/>
            </w:tcBorders>
            <w:shd w:val="clear" w:color="auto" w:fill="FFFFFF"/>
          </w:tcPr>
          <w:p w14:paraId="46FA82FD" w14:textId="77777777" w:rsidR="009D0159" w:rsidRPr="00643A43" w:rsidRDefault="009D0159">
            <w:pPr>
              <w:pStyle w:val="TableParagraph"/>
              <w:jc w:val="center"/>
              <w:rPr>
                <w:ins w:id="17679" w:author="Anusha De" w:date="2022-05-05T14:07:00Z"/>
              </w:rPr>
              <w:pPrChange w:id="17680" w:author="Steve Wiggins" w:date="2022-07-30T18:28:00Z">
                <w:pPr>
                  <w:jc w:val="center"/>
                </w:pPr>
              </w:pPrChange>
            </w:pPr>
            <w:ins w:id="17681" w:author="Anusha De" w:date="2022-05-05T14:07:00Z">
              <w:r w:rsidRPr="00643A43">
                <w:t>0.061</w:t>
              </w:r>
            </w:ins>
          </w:p>
          <w:p w14:paraId="137FEEB1" w14:textId="77777777" w:rsidR="009D0159" w:rsidRPr="00643A43" w:rsidRDefault="009D0159">
            <w:pPr>
              <w:pStyle w:val="TableParagraph"/>
              <w:jc w:val="center"/>
              <w:rPr>
                <w:ins w:id="17682" w:author="Anusha De" w:date="2022-05-05T14:07:00Z"/>
              </w:rPr>
              <w:pPrChange w:id="17683" w:author="Steve Wiggins" w:date="2022-07-30T18:28:00Z">
                <w:pPr>
                  <w:jc w:val="center"/>
                </w:pPr>
              </w:pPrChange>
            </w:pPr>
            <w:ins w:id="17684" w:author="Anusha De" w:date="2022-05-05T14:07:00Z">
              <w:r w:rsidRPr="00643A43">
                <w:t>(0.137)</w:t>
              </w:r>
            </w:ins>
          </w:p>
        </w:tc>
        <w:tc>
          <w:tcPr>
            <w:tcW w:w="1248" w:type="dxa"/>
            <w:tcBorders>
              <w:top w:val="nil"/>
              <w:left w:val="nil"/>
              <w:right w:val="nil"/>
            </w:tcBorders>
            <w:shd w:val="clear" w:color="auto" w:fill="FFFFFF"/>
          </w:tcPr>
          <w:p w14:paraId="2DF4BA6B" w14:textId="77777777" w:rsidR="009D0159" w:rsidRPr="00643A43" w:rsidRDefault="009D0159">
            <w:pPr>
              <w:pStyle w:val="TableParagraph"/>
              <w:jc w:val="center"/>
              <w:rPr>
                <w:ins w:id="17685" w:author="Anusha De" w:date="2022-05-05T14:07:00Z"/>
              </w:rPr>
              <w:pPrChange w:id="17686" w:author="Steve Wiggins" w:date="2022-07-30T18:28:00Z">
                <w:pPr>
                  <w:jc w:val="center"/>
                </w:pPr>
              </w:pPrChange>
            </w:pPr>
            <w:ins w:id="17687" w:author="Anusha De" w:date="2022-05-05T14:07:00Z">
              <w:r w:rsidRPr="00643A43">
                <w:rPr>
                  <w:rFonts w:ascii="Arial" w:hAnsi="Arial"/>
                </w:rPr>
                <w:t>−</w:t>
              </w:r>
              <w:r w:rsidRPr="00643A43">
                <w:t>0.071</w:t>
              </w:r>
            </w:ins>
          </w:p>
          <w:p w14:paraId="20A0649A" w14:textId="77777777" w:rsidR="009D0159" w:rsidRPr="00643A43" w:rsidRDefault="009D0159">
            <w:pPr>
              <w:pStyle w:val="TableParagraph"/>
              <w:jc w:val="center"/>
              <w:rPr>
                <w:ins w:id="17688" w:author="Anusha De" w:date="2022-05-05T14:07:00Z"/>
              </w:rPr>
              <w:pPrChange w:id="17689" w:author="Steve Wiggins" w:date="2022-07-30T18:28:00Z">
                <w:pPr>
                  <w:jc w:val="center"/>
                </w:pPr>
              </w:pPrChange>
            </w:pPr>
            <w:ins w:id="17690" w:author="Anusha De" w:date="2022-05-05T14:07:00Z">
              <w:r w:rsidRPr="00643A43">
                <w:t>(0.137)</w:t>
              </w:r>
            </w:ins>
          </w:p>
        </w:tc>
      </w:tr>
      <w:tr w:rsidR="009D0159" w:rsidRPr="00643A43" w14:paraId="6A6945E1" w14:textId="77777777" w:rsidTr="00CF75EC">
        <w:trPr>
          <w:trHeight w:val="144"/>
          <w:ins w:id="17691" w:author="Anusha De" w:date="2022-05-05T14:07:00Z"/>
        </w:trPr>
        <w:tc>
          <w:tcPr>
            <w:tcW w:w="2844" w:type="dxa"/>
            <w:tcBorders>
              <w:top w:val="nil"/>
              <w:left w:val="nil"/>
              <w:right w:val="nil"/>
            </w:tcBorders>
            <w:shd w:val="clear" w:color="auto" w:fill="FFFFFF"/>
          </w:tcPr>
          <w:p w14:paraId="6EA19F47" w14:textId="77777777" w:rsidR="009D0159" w:rsidRPr="00643A43" w:rsidRDefault="009D0159">
            <w:pPr>
              <w:pStyle w:val="TableParagraph"/>
              <w:rPr>
                <w:ins w:id="17692" w:author="Anusha De" w:date="2022-05-05T14:07:00Z"/>
              </w:rPr>
              <w:pPrChange w:id="17693" w:author="Steve Wiggins" w:date="2022-07-30T18:28:00Z">
                <w:pPr/>
              </w:pPrChange>
            </w:pPr>
            <w:ins w:id="17694" w:author="Anusha De" w:date="2022-05-05T14:07:00Z">
              <w:r w:rsidRPr="00643A43">
                <w:t>Actor is a trader</w:t>
              </w:r>
            </w:ins>
          </w:p>
        </w:tc>
        <w:tc>
          <w:tcPr>
            <w:tcW w:w="1247" w:type="dxa"/>
            <w:tcBorders>
              <w:top w:val="nil"/>
              <w:left w:val="nil"/>
              <w:right w:val="nil"/>
            </w:tcBorders>
            <w:shd w:val="clear" w:color="auto" w:fill="FFFFFF"/>
          </w:tcPr>
          <w:p w14:paraId="4968578F" w14:textId="77777777" w:rsidR="009D0159" w:rsidRPr="00643A43" w:rsidRDefault="009D0159">
            <w:pPr>
              <w:pStyle w:val="TableParagraph"/>
              <w:jc w:val="center"/>
              <w:rPr>
                <w:ins w:id="17695" w:author="Anusha De" w:date="2022-05-05T14:07:00Z"/>
              </w:rPr>
              <w:pPrChange w:id="17696" w:author="Steve Wiggins" w:date="2022-07-30T18:28:00Z">
                <w:pPr>
                  <w:jc w:val="center"/>
                </w:pPr>
              </w:pPrChange>
            </w:pPr>
            <w:ins w:id="17697" w:author="Anusha De" w:date="2022-05-05T14:07:00Z">
              <w:r w:rsidRPr="00643A43">
                <w:rPr>
                  <w:rFonts w:ascii="Arial" w:hAnsi="Arial"/>
                </w:rPr>
                <w:t>−</w:t>
              </w:r>
              <w:r w:rsidRPr="00643A43">
                <w:t>0.143*</w:t>
              </w:r>
            </w:ins>
          </w:p>
          <w:p w14:paraId="42F3F106" w14:textId="77777777" w:rsidR="009D0159" w:rsidRPr="00643A43" w:rsidRDefault="009D0159">
            <w:pPr>
              <w:pStyle w:val="TableParagraph"/>
              <w:jc w:val="center"/>
              <w:rPr>
                <w:ins w:id="17698" w:author="Anusha De" w:date="2022-05-05T14:07:00Z"/>
              </w:rPr>
              <w:pPrChange w:id="17699" w:author="Steve Wiggins" w:date="2022-07-30T18:28:00Z">
                <w:pPr>
                  <w:jc w:val="center"/>
                </w:pPr>
              </w:pPrChange>
            </w:pPr>
            <w:ins w:id="17700" w:author="Anusha De" w:date="2022-05-05T14:07:00Z">
              <w:r w:rsidRPr="00643A43">
                <w:t>(0.075)</w:t>
              </w:r>
            </w:ins>
          </w:p>
        </w:tc>
        <w:tc>
          <w:tcPr>
            <w:tcW w:w="1247" w:type="dxa"/>
            <w:tcBorders>
              <w:top w:val="nil"/>
              <w:left w:val="nil"/>
              <w:right w:val="nil"/>
            </w:tcBorders>
            <w:shd w:val="clear" w:color="auto" w:fill="FFFFFF"/>
          </w:tcPr>
          <w:p w14:paraId="2372587C" w14:textId="77777777" w:rsidR="009D0159" w:rsidRPr="00643A43" w:rsidRDefault="009D0159">
            <w:pPr>
              <w:pStyle w:val="TableParagraph"/>
              <w:jc w:val="center"/>
              <w:rPr>
                <w:ins w:id="17701" w:author="Anusha De" w:date="2022-05-05T14:07:00Z"/>
              </w:rPr>
              <w:pPrChange w:id="17702" w:author="Steve Wiggins" w:date="2022-07-30T18:28:00Z">
                <w:pPr>
                  <w:jc w:val="center"/>
                </w:pPr>
              </w:pPrChange>
            </w:pPr>
            <w:ins w:id="17703" w:author="Anusha De" w:date="2022-05-05T14:07:00Z">
              <w:r w:rsidRPr="00643A43">
                <w:rPr>
                  <w:rFonts w:ascii="Arial" w:hAnsi="Arial"/>
                </w:rPr>
                <w:t>−</w:t>
              </w:r>
              <w:r w:rsidRPr="00643A43">
                <w:t>0.271*</w:t>
              </w:r>
            </w:ins>
          </w:p>
          <w:p w14:paraId="74B956B3" w14:textId="77777777" w:rsidR="009D0159" w:rsidRPr="00643A43" w:rsidRDefault="009D0159">
            <w:pPr>
              <w:pStyle w:val="TableParagraph"/>
              <w:jc w:val="center"/>
              <w:rPr>
                <w:ins w:id="17704" w:author="Anusha De" w:date="2022-05-05T14:07:00Z"/>
              </w:rPr>
              <w:pPrChange w:id="17705" w:author="Steve Wiggins" w:date="2022-07-30T18:28:00Z">
                <w:pPr>
                  <w:jc w:val="center"/>
                </w:pPr>
              </w:pPrChange>
            </w:pPr>
            <w:ins w:id="17706" w:author="Anusha De" w:date="2022-05-05T14:07:00Z">
              <w:r w:rsidRPr="00643A43">
                <w:t>(0.155)</w:t>
              </w:r>
            </w:ins>
          </w:p>
        </w:tc>
        <w:tc>
          <w:tcPr>
            <w:tcW w:w="1247" w:type="dxa"/>
            <w:tcBorders>
              <w:top w:val="nil"/>
              <w:left w:val="nil"/>
              <w:right w:val="nil"/>
            </w:tcBorders>
            <w:shd w:val="clear" w:color="auto" w:fill="FFFFFF"/>
          </w:tcPr>
          <w:p w14:paraId="05400013" w14:textId="77777777" w:rsidR="009D0159" w:rsidRPr="00643A43" w:rsidRDefault="009D0159">
            <w:pPr>
              <w:pStyle w:val="TableParagraph"/>
              <w:jc w:val="center"/>
              <w:rPr>
                <w:ins w:id="17707" w:author="Anusha De" w:date="2022-05-05T14:07:00Z"/>
              </w:rPr>
              <w:pPrChange w:id="17708" w:author="Steve Wiggins" w:date="2022-07-30T18:28:00Z">
                <w:pPr>
                  <w:jc w:val="center"/>
                </w:pPr>
              </w:pPrChange>
            </w:pPr>
            <w:ins w:id="17709" w:author="Anusha De" w:date="2022-05-05T14:07:00Z">
              <w:r w:rsidRPr="00643A43">
                <w:rPr>
                  <w:rFonts w:ascii="Arial" w:hAnsi="Arial"/>
                </w:rPr>
                <w:t>−</w:t>
              </w:r>
              <w:r w:rsidRPr="00643A43">
                <w:t>0.105</w:t>
              </w:r>
            </w:ins>
          </w:p>
          <w:p w14:paraId="034F93E0" w14:textId="77777777" w:rsidR="009D0159" w:rsidRPr="00643A43" w:rsidRDefault="009D0159">
            <w:pPr>
              <w:pStyle w:val="TableParagraph"/>
              <w:jc w:val="center"/>
              <w:rPr>
                <w:ins w:id="17710" w:author="Anusha De" w:date="2022-05-05T14:07:00Z"/>
              </w:rPr>
              <w:pPrChange w:id="17711" w:author="Steve Wiggins" w:date="2022-07-30T18:28:00Z">
                <w:pPr>
                  <w:jc w:val="center"/>
                </w:pPr>
              </w:pPrChange>
            </w:pPr>
            <w:ins w:id="17712" w:author="Anusha De" w:date="2022-05-05T14:07:00Z">
              <w:r w:rsidRPr="00643A43">
                <w:t>(0.121)</w:t>
              </w:r>
            </w:ins>
          </w:p>
        </w:tc>
        <w:tc>
          <w:tcPr>
            <w:tcW w:w="1247" w:type="dxa"/>
            <w:tcBorders>
              <w:top w:val="nil"/>
              <w:left w:val="nil"/>
              <w:right w:val="nil"/>
            </w:tcBorders>
            <w:shd w:val="clear" w:color="auto" w:fill="FFFFFF"/>
          </w:tcPr>
          <w:p w14:paraId="1EE8A9FB" w14:textId="77777777" w:rsidR="009D0159" w:rsidRPr="00643A43" w:rsidRDefault="009D0159">
            <w:pPr>
              <w:pStyle w:val="TableParagraph"/>
              <w:jc w:val="center"/>
              <w:rPr>
                <w:ins w:id="17713" w:author="Anusha De" w:date="2022-05-05T14:07:00Z"/>
              </w:rPr>
              <w:pPrChange w:id="17714" w:author="Steve Wiggins" w:date="2022-07-30T18:28:00Z">
                <w:pPr>
                  <w:jc w:val="center"/>
                </w:pPr>
              </w:pPrChange>
            </w:pPr>
            <w:ins w:id="17715" w:author="Anusha De" w:date="2022-05-05T14:07:00Z">
              <w:r w:rsidRPr="00643A43">
                <w:rPr>
                  <w:rFonts w:ascii="Arial" w:hAnsi="Arial"/>
                </w:rPr>
                <w:t>−</w:t>
              </w:r>
              <w:r w:rsidRPr="00643A43">
                <w:t>0.076</w:t>
              </w:r>
            </w:ins>
          </w:p>
          <w:p w14:paraId="5ECDBF1A" w14:textId="77777777" w:rsidR="009D0159" w:rsidRPr="00643A43" w:rsidRDefault="009D0159">
            <w:pPr>
              <w:pStyle w:val="TableParagraph"/>
              <w:jc w:val="center"/>
              <w:rPr>
                <w:ins w:id="17716" w:author="Anusha De" w:date="2022-05-05T14:07:00Z"/>
              </w:rPr>
              <w:pPrChange w:id="17717" w:author="Steve Wiggins" w:date="2022-07-30T18:28:00Z">
                <w:pPr>
                  <w:jc w:val="center"/>
                </w:pPr>
              </w:pPrChange>
            </w:pPr>
            <w:ins w:id="17718" w:author="Anusha De" w:date="2022-05-05T14:07:00Z">
              <w:r w:rsidRPr="00643A43">
                <w:t>(0.13)</w:t>
              </w:r>
            </w:ins>
          </w:p>
        </w:tc>
        <w:tc>
          <w:tcPr>
            <w:tcW w:w="1248" w:type="dxa"/>
            <w:tcBorders>
              <w:top w:val="nil"/>
              <w:left w:val="nil"/>
              <w:right w:val="nil"/>
            </w:tcBorders>
            <w:shd w:val="clear" w:color="auto" w:fill="FFFFFF"/>
          </w:tcPr>
          <w:p w14:paraId="16292CC7" w14:textId="77777777" w:rsidR="009D0159" w:rsidRPr="00643A43" w:rsidRDefault="009D0159">
            <w:pPr>
              <w:pStyle w:val="TableParagraph"/>
              <w:jc w:val="center"/>
              <w:rPr>
                <w:ins w:id="17719" w:author="Anusha De" w:date="2022-05-05T14:07:00Z"/>
              </w:rPr>
              <w:pPrChange w:id="17720" w:author="Steve Wiggins" w:date="2022-07-30T18:28:00Z">
                <w:pPr>
                  <w:jc w:val="center"/>
                </w:pPr>
              </w:pPrChange>
            </w:pPr>
            <w:ins w:id="17721" w:author="Anusha De" w:date="2022-05-05T14:07:00Z">
              <w:r w:rsidRPr="00643A43">
                <w:rPr>
                  <w:rFonts w:ascii="Arial" w:hAnsi="Arial"/>
                </w:rPr>
                <w:t>−</w:t>
              </w:r>
              <w:r w:rsidRPr="00643A43">
                <w:t>0.254*</w:t>
              </w:r>
            </w:ins>
          </w:p>
          <w:p w14:paraId="44A78A16" w14:textId="77777777" w:rsidR="009D0159" w:rsidRPr="00643A43" w:rsidRDefault="009D0159">
            <w:pPr>
              <w:pStyle w:val="TableParagraph"/>
              <w:jc w:val="center"/>
              <w:rPr>
                <w:ins w:id="17722" w:author="Anusha De" w:date="2022-05-05T14:07:00Z"/>
              </w:rPr>
              <w:pPrChange w:id="17723" w:author="Steve Wiggins" w:date="2022-07-30T18:28:00Z">
                <w:pPr>
                  <w:jc w:val="center"/>
                </w:pPr>
              </w:pPrChange>
            </w:pPr>
            <w:ins w:id="17724" w:author="Anusha De" w:date="2022-05-05T14:07:00Z">
              <w:r w:rsidRPr="00643A43">
                <w:t>(0.13)</w:t>
              </w:r>
            </w:ins>
          </w:p>
        </w:tc>
      </w:tr>
      <w:tr w:rsidR="009D0159" w:rsidRPr="00643A43" w14:paraId="1E904654" w14:textId="77777777" w:rsidTr="00CF75EC">
        <w:trPr>
          <w:trHeight w:val="144"/>
          <w:ins w:id="17725" w:author="Anusha De" w:date="2022-05-05T14:07:00Z"/>
        </w:trPr>
        <w:tc>
          <w:tcPr>
            <w:tcW w:w="2844" w:type="dxa"/>
            <w:tcBorders>
              <w:top w:val="nil"/>
              <w:left w:val="nil"/>
              <w:right w:val="nil"/>
            </w:tcBorders>
            <w:shd w:val="clear" w:color="auto" w:fill="FFFFFF"/>
          </w:tcPr>
          <w:p w14:paraId="63AACB69" w14:textId="77777777" w:rsidR="009D0159" w:rsidRPr="00992146" w:rsidRDefault="009D0159">
            <w:pPr>
              <w:pStyle w:val="TableParagraph"/>
              <w:rPr>
                <w:ins w:id="17726" w:author="Anusha De" w:date="2022-05-05T14:07:00Z"/>
                <w:lang w:val="en-US"/>
                <w:rPrChange w:id="17727" w:author="Anusha De" w:date="2022-08-01T14:49:00Z">
                  <w:rPr>
                    <w:ins w:id="17728" w:author="Anusha De" w:date="2022-05-05T14:07:00Z"/>
                  </w:rPr>
                </w:rPrChange>
              </w:rPr>
              <w:pPrChange w:id="17729" w:author="Steve Wiggins" w:date="2022-07-30T18:28:00Z">
                <w:pPr/>
              </w:pPrChange>
            </w:pPr>
            <w:ins w:id="17730" w:author="Anusha De" w:date="2022-05-05T14:07:00Z">
              <w:r w:rsidRPr="00992146">
                <w:rPr>
                  <w:lang w:val="en-US"/>
                  <w:rPrChange w:id="17731" w:author="Anusha De" w:date="2022-08-01T14:49:00Z">
                    <w:rPr/>
                  </w:rPrChange>
                </w:rPr>
                <w:t>Interaction: Farmer is female*</w:t>
              </w:r>
            </w:ins>
          </w:p>
          <w:p w14:paraId="2A4A72F5" w14:textId="77777777" w:rsidR="009D0159" w:rsidRPr="00992146" w:rsidRDefault="009D0159">
            <w:pPr>
              <w:pStyle w:val="TableParagraph"/>
              <w:rPr>
                <w:ins w:id="17732" w:author="Anusha De" w:date="2022-05-05T14:07:00Z"/>
                <w:lang w:val="en-US"/>
                <w:rPrChange w:id="17733" w:author="Anusha De" w:date="2022-08-01T14:49:00Z">
                  <w:rPr>
                    <w:ins w:id="17734" w:author="Anusha De" w:date="2022-05-05T14:07:00Z"/>
                  </w:rPr>
                </w:rPrChange>
              </w:rPr>
              <w:pPrChange w:id="17735" w:author="Steve Wiggins" w:date="2022-07-30T18:28:00Z">
                <w:pPr/>
              </w:pPrChange>
            </w:pPr>
            <w:ins w:id="17736" w:author="Anusha De" w:date="2022-05-05T14:07:00Z">
              <w:r w:rsidRPr="00992146">
                <w:rPr>
                  <w:lang w:val="en-US"/>
                  <w:rPrChange w:id="17737" w:author="Anusha De" w:date="2022-08-01T14:49:00Z">
                    <w:rPr/>
                  </w:rPrChange>
                </w:rPr>
                <w:t>Actor is female</w:t>
              </w:r>
            </w:ins>
          </w:p>
        </w:tc>
        <w:tc>
          <w:tcPr>
            <w:tcW w:w="1247" w:type="dxa"/>
            <w:tcBorders>
              <w:top w:val="nil"/>
              <w:left w:val="nil"/>
              <w:right w:val="nil"/>
            </w:tcBorders>
            <w:shd w:val="clear" w:color="auto" w:fill="FFFFFF"/>
          </w:tcPr>
          <w:p w14:paraId="0528E57E" w14:textId="77777777" w:rsidR="009D0159" w:rsidRPr="00643A43" w:rsidRDefault="009D0159">
            <w:pPr>
              <w:pStyle w:val="TableParagraph"/>
              <w:jc w:val="center"/>
              <w:rPr>
                <w:ins w:id="17738" w:author="Anusha De" w:date="2022-05-05T14:07:00Z"/>
              </w:rPr>
              <w:pPrChange w:id="17739" w:author="Steve Wiggins" w:date="2022-07-30T18:28:00Z">
                <w:pPr>
                  <w:jc w:val="center"/>
                </w:pPr>
              </w:pPrChange>
            </w:pPr>
            <w:ins w:id="17740" w:author="Anusha De" w:date="2022-05-05T14:07:00Z">
              <w:r w:rsidRPr="00643A43">
                <w:t>0.15</w:t>
              </w:r>
            </w:ins>
          </w:p>
          <w:p w14:paraId="0CF8C700" w14:textId="77777777" w:rsidR="009D0159" w:rsidRPr="00643A43" w:rsidRDefault="009D0159">
            <w:pPr>
              <w:pStyle w:val="TableParagraph"/>
              <w:jc w:val="center"/>
              <w:rPr>
                <w:ins w:id="17741" w:author="Anusha De" w:date="2022-05-05T14:07:00Z"/>
              </w:rPr>
              <w:pPrChange w:id="17742" w:author="Steve Wiggins" w:date="2022-07-30T18:28:00Z">
                <w:pPr>
                  <w:jc w:val="center"/>
                </w:pPr>
              </w:pPrChange>
            </w:pPr>
            <w:ins w:id="17743" w:author="Anusha De" w:date="2022-05-05T14:07:00Z">
              <w:r w:rsidRPr="00643A43">
                <w:t>(0.103)</w:t>
              </w:r>
            </w:ins>
          </w:p>
        </w:tc>
        <w:tc>
          <w:tcPr>
            <w:tcW w:w="1247" w:type="dxa"/>
            <w:tcBorders>
              <w:top w:val="nil"/>
              <w:left w:val="nil"/>
              <w:right w:val="nil"/>
            </w:tcBorders>
            <w:shd w:val="clear" w:color="auto" w:fill="FFFFFF"/>
          </w:tcPr>
          <w:p w14:paraId="3EF715A1" w14:textId="77777777" w:rsidR="009D0159" w:rsidRPr="00643A43" w:rsidRDefault="009D0159">
            <w:pPr>
              <w:pStyle w:val="TableParagraph"/>
              <w:jc w:val="center"/>
              <w:rPr>
                <w:ins w:id="17744" w:author="Anusha De" w:date="2022-05-05T14:07:00Z"/>
              </w:rPr>
              <w:pPrChange w:id="17745" w:author="Steve Wiggins" w:date="2022-07-30T18:28:00Z">
                <w:pPr>
                  <w:jc w:val="center"/>
                </w:pPr>
              </w:pPrChange>
            </w:pPr>
            <w:ins w:id="17746" w:author="Anusha De" w:date="2022-05-05T14:07:00Z">
              <w:r w:rsidRPr="00643A43">
                <w:rPr>
                  <w:rFonts w:ascii="Arial" w:hAnsi="Arial"/>
                </w:rPr>
                <w:t>−</w:t>
              </w:r>
              <w:r w:rsidRPr="00643A43">
                <w:t>0.082</w:t>
              </w:r>
            </w:ins>
          </w:p>
          <w:p w14:paraId="28059808" w14:textId="77777777" w:rsidR="009D0159" w:rsidRPr="00643A43" w:rsidRDefault="009D0159">
            <w:pPr>
              <w:pStyle w:val="TableParagraph"/>
              <w:jc w:val="center"/>
              <w:rPr>
                <w:ins w:id="17747" w:author="Anusha De" w:date="2022-05-05T14:07:00Z"/>
              </w:rPr>
              <w:pPrChange w:id="17748" w:author="Steve Wiggins" w:date="2022-07-30T18:28:00Z">
                <w:pPr>
                  <w:jc w:val="center"/>
                </w:pPr>
              </w:pPrChange>
            </w:pPr>
            <w:ins w:id="17749" w:author="Anusha De" w:date="2022-05-05T14:07:00Z">
              <w:r w:rsidRPr="00643A43">
                <w:t>(0.262)</w:t>
              </w:r>
            </w:ins>
          </w:p>
        </w:tc>
        <w:tc>
          <w:tcPr>
            <w:tcW w:w="1247" w:type="dxa"/>
            <w:tcBorders>
              <w:top w:val="nil"/>
              <w:left w:val="nil"/>
              <w:right w:val="nil"/>
            </w:tcBorders>
            <w:shd w:val="clear" w:color="auto" w:fill="FFFFFF"/>
          </w:tcPr>
          <w:p w14:paraId="79A63CE0" w14:textId="77777777" w:rsidR="009D0159" w:rsidRPr="00643A43" w:rsidRDefault="009D0159">
            <w:pPr>
              <w:pStyle w:val="TableParagraph"/>
              <w:jc w:val="center"/>
              <w:rPr>
                <w:ins w:id="17750" w:author="Anusha De" w:date="2022-05-05T14:07:00Z"/>
              </w:rPr>
              <w:pPrChange w:id="17751" w:author="Steve Wiggins" w:date="2022-07-30T18:28:00Z">
                <w:pPr>
                  <w:jc w:val="center"/>
                </w:pPr>
              </w:pPrChange>
            </w:pPr>
            <w:ins w:id="17752" w:author="Anusha De" w:date="2022-05-05T14:07:00Z">
              <w:r w:rsidRPr="00643A43">
                <w:t>0.024</w:t>
              </w:r>
            </w:ins>
          </w:p>
          <w:p w14:paraId="797A52A2" w14:textId="77777777" w:rsidR="009D0159" w:rsidRPr="00643A43" w:rsidRDefault="009D0159">
            <w:pPr>
              <w:pStyle w:val="TableParagraph"/>
              <w:jc w:val="center"/>
              <w:rPr>
                <w:ins w:id="17753" w:author="Anusha De" w:date="2022-05-05T14:07:00Z"/>
              </w:rPr>
              <w:pPrChange w:id="17754" w:author="Steve Wiggins" w:date="2022-07-30T18:28:00Z">
                <w:pPr>
                  <w:jc w:val="center"/>
                </w:pPr>
              </w:pPrChange>
            </w:pPr>
            <w:ins w:id="17755" w:author="Anusha De" w:date="2022-05-05T14:07:00Z">
              <w:r w:rsidRPr="00643A43">
                <w:t>(0.146)</w:t>
              </w:r>
            </w:ins>
          </w:p>
        </w:tc>
        <w:tc>
          <w:tcPr>
            <w:tcW w:w="1247" w:type="dxa"/>
            <w:tcBorders>
              <w:top w:val="nil"/>
              <w:left w:val="nil"/>
              <w:right w:val="nil"/>
            </w:tcBorders>
            <w:shd w:val="clear" w:color="auto" w:fill="FFFFFF"/>
          </w:tcPr>
          <w:p w14:paraId="64C11B64" w14:textId="77777777" w:rsidR="009D0159" w:rsidRPr="00643A43" w:rsidRDefault="009D0159">
            <w:pPr>
              <w:pStyle w:val="TableParagraph"/>
              <w:jc w:val="center"/>
              <w:rPr>
                <w:ins w:id="17756" w:author="Anusha De" w:date="2022-05-05T14:07:00Z"/>
              </w:rPr>
              <w:pPrChange w:id="17757" w:author="Steve Wiggins" w:date="2022-07-30T18:28:00Z">
                <w:pPr>
                  <w:jc w:val="center"/>
                </w:pPr>
              </w:pPrChange>
            </w:pPr>
            <w:ins w:id="17758" w:author="Anusha De" w:date="2022-05-05T14:07:00Z">
              <w:r w:rsidRPr="00643A43">
                <w:t>0.109</w:t>
              </w:r>
            </w:ins>
          </w:p>
          <w:p w14:paraId="5F44C5FC" w14:textId="77777777" w:rsidR="009D0159" w:rsidRPr="00643A43" w:rsidRDefault="009D0159">
            <w:pPr>
              <w:pStyle w:val="TableParagraph"/>
              <w:jc w:val="center"/>
              <w:rPr>
                <w:ins w:id="17759" w:author="Anusha De" w:date="2022-05-05T14:07:00Z"/>
              </w:rPr>
              <w:pPrChange w:id="17760" w:author="Steve Wiggins" w:date="2022-07-30T18:28:00Z">
                <w:pPr>
                  <w:jc w:val="center"/>
                </w:pPr>
              </w:pPrChange>
            </w:pPr>
            <w:ins w:id="17761" w:author="Anusha De" w:date="2022-05-05T14:07:00Z">
              <w:r w:rsidRPr="00643A43">
                <w:t>(0.123)</w:t>
              </w:r>
            </w:ins>
          </w:p>
        </w:tc>
        <w:tc>
          <w:tcPr>
            <w:tcW w:w="1248" w:type="dxa"/>
            <w:tcBorders>
              <w:top w:val="nil"/>
              <w:left w:val="nil"/>
              <w:right w:val="nil"/>
            </w:tcBorders>
            <w:shd w:val="clear" w:color="auto" w:fill="FFFFFF"/>
          </w:tcPr>
          <w:p w14:paraId="6C6C3BA5" w14:textId="77777777" w:rsidR="009D0159" w:rsidRPr="00643A43" w:rsidRDefault="009D0159">
            <w:pPr>
              <w:pStyle w:val="TableParagraph"/>
              <w:jc w:val="center"/>
              <w:rPr>
                <w:ins w:id="17762" w:author="Anusha De" w:date="2022-05-05T14:07:00Z"/>
              </w:rPr>
              <w:pPrChange w:id="17763" w:author="Steve Wiggins" w:date="2022-07-30T18:28:00Z">
                <w:pPr>
                  <w:jc w:val="center"/>
                </w:pPr>
              </w:pPrChange>
            </w:pPr>
            <w:ins w:id="17764" w:author="Anusha De" w:date="2022-05-05T14:07:00Z">
              <w:r w:rsidRPr="00643A43">
                <w:t>0.134</w:t>
              </w:r>
            </w:ins>
          </w:p>
          <w:p w14:paraId="0F3926C0" w14:textId="77777777" w:rsidR="009D0159" w:rsidRPr="00643A43" w:rsidRDefault="009D0159">
            <w:pPr>
              <w:pStyle w:val="TableParagraph"/>
              <w:jc w:val="center"/>
              <w:rPr>
                <w:ins w:id="17765" w:author="Anusha De" w:date="2022-05-05T14:07:00Z"/>
              </w:rPr>
              <w:pPrChange w:id="17766" w:author="Steve Wiggins" w:date="2022-07-30T18:28:00Z">
                <w:pPr>
                  <w:jc w:val="center"/>
                </w:pPr>
              </w:pPrChange>
            </w:pPr>
            <w:ins w:id="17767" w:author="Anusha De" w:date="2022-05-05T14:07:00Z">
              <w:r w:rsidRPr="00643A43">
                <w:t>(0.123)</w:t>
              </w:r>
            </w:ins>
          </w:p>
        </w:tc>
      </w:tr>
      <w:tr w:rsidR="009D0159" w:rsidRPr="00643A43" w14:paraId="324B39FA" w14:textId="77777777" w:rsidTr="00CF75EC">
        <w:trPr>
          <w:trHeight w:val="144"/>
          <w:ins w:id="17768" w:author="Anusha De" w:date="2022-05-05T14:07:00Z"/>
        </w:trPr>
        <w:tc>
          <w:tcPr>
            <w:tcW w:w="2844" w:type="dxa"/>
            <w:tcBorders>
              <w:top w:val="single" w:sz="4" w:space="0" w:color="auto"/>
              <w:left w:val="nil"/>
              <w:bottom w:val="single" w:sz="4" w:space="0" w:color="auto"/>
              <w:right w:val="nil"/>
            </w:tcBorders>
            <w:shd w:val="clear" w:color="auto" w:fill="FFFFFF"/>
          </w:tcPr>
          <w:p w14:paraId="1FE6CF4C" w14:textId="77777777" w:rsidR="009D0159" w:rsidRPr="00643A43" w:rsidRDefault="009D0159">
            <w:pPr>
              <w:pStyle w:val="TableParagraph"/>
              <w:rPr>
                <w:ins w:id="17769" w:author="Anusha De" w:date="2022-05-05T14:07:00Z"/>
              </w:rPr>
              <w:pPrChange w:id="17770" w:author="Steve Wiggins" w:date="2022-07-30T18:28:00Z">
                <w:pPr/>
              </w:pPrChange>
            </w:pPr>
            <w:ins w:id="17771" w:author="Anusha De" w:date="2022-05-05T14:07:00Z">
              <w:r w:rsidRPr="00643A43">
                <w:t>Number of obs.</w:t>
              </w:r>
            </w:ins>
          </w:p>
        </w:tc>
        <w:tc>
          <w:tcPr>
            <w:tcW w:w="1247" w:type="dxa"/>
            <w:tcBorders>
              <w:top w:val="single" w:sz="4" w:space="0" w:color="auto"/>
              <w:left w:val="nil"/>
              <w:bottom w:val="single" w:sz="4" w:space="0" w:color="auto"/>
              <w:right w:val="nil"/>
            </w:tcBorders>
            <w:shd w:val="clear" w:color="auto" w:fill="FFFFFF"/>
          </w:tcPr>
          <w:p w14:paraId="74AB54B9" w14:textId="77777777" w:rsidR="009D0159" w:rsidRPr="00643A43" w:rsidRDefault="009D0159">
            <w:pPr>
              <w:pStyle w:val="TableParagraph"/>
              <w:jc w:val="center"/>
              <w:rPr>
                <w:ins w:id="17772" w:author="Anusha De" w:date="2022-05-05T14:07:00Z"/>
              </w:rPr>
              <w:pPrChange w:id="17773" w:author="Steve Wiggins" w:date="2022-07-30T18:28:00Z">
                <w:pPr>
                  <w:jc w:val="center"/>
                </w:pPr>
              </w:pPrChange>
            </w:pPr>
            <w:ins w:id="17774" w:author="Anusha De" w:date="2022-05-05T14:07:00Z">
              <w:r w:rsidRPr="00643A43">
                <w:t>3587</w:t>
              </w:r>
            </w:ins>
          </w:p>
        </w:tc>
        <w:tc>
          <w:tcPr>
            <w:tcW w:w="1247" w:type="dxa"/>
            <w:tcBorders>
              <w:top w:val="single" w:sz="4" w:space="0" w:color="auto"/>
              <w:left w:val="nil"/>
              <w:bottom w:val="single" w:sz="4" w:space="0" w:color="auto"/>
              <w:right w:val="nil"/>
            </w:tcBorders>
            <w:shd w:val="clear" w:color="auto" w:fill="FFFFFF"/>
          </w:tcPr>
          <w:p w14:paraId="6BDE2D4C" w14:textId="77777777" w:rsidR="009D0159" w:rsidRPr="00643A43" w:rsidRDefault="009D0159">
            <w:pPr>
              <w:pStyle w:val="TableParagraph"/>
              <w:jc w:val="center"/>
              <w:rPr>
                <w:ins w:id="17775" w:author="Anusha De" w:date="2022-05-05T14:07:00Z"/>
              </w:rPr>
              <w:pPrChange w:id="17776" w:author="Steve Wiggins" w:date="2022-07-30T18:28:00Z">
                <w:pPr>
                  <w:jc w:val="center"/>
                </w:pPr>
              </w:pPrChange>
            </w:pPr>
            <w:ins w:id="17777" w:author="Anusha De" w:date="2022-05-05T14:07:00Z">
              <w:r w:rsidRPr="00643A43">
                <w:t>3587</w:t>
              </w:r>
            </w:ins>
          </w:p>
        </w:tc>
        <w:tc>
          <w:tcPr>
            <w:tcW w:w="1247" w:type="dxa"/>
            <w:tcBorders>
              <w:top w:val="single" w:sz="4" w:space="0" w:color="auto"/>
              <w:left w:val="nil"/>
              <w:bottom w:val="single" w:sz="4" w:space="0" w:color="auto"/>
              <w:right w:val="nil"/>
            </w:tcBorders>
            <w:shd w:val="clear" w:color="auto" w:fill="FFFFFF"/>
          </w:tcPr>
          <w:p w14:paraId="457CB29F" w14:textId="77777777" w:rsidR="009D0159" w:rsidRPr="00643A43" w:rsidRDefault="009D0159">
            <w:pPr>
              <w:pStyle w:val="TableParagraph"/>
              <w:jc w:val="center"/>
              <w:rPr>
                <w:ins w:id="17778" w:author="Anusha De" w:date="2022-05-05T14:07:00Z"/>
              </w:rPr>
              <w:pPrChange w:id="17779" w:author="Steve Wiggins" w:date="2022-07-30T18:28:00Z">
                <w:pPr>
                  <w:jc w:val="center"/>
                </w:pPr>
              </w:pPrChange>
            </w:pPr>
            <w:ins w:id="17780" w:author="Anusha De" w:date="2022-05-05T14:07:00Z">
              <w:r w:rsidRPr="00643A43">
                <w:t>3587</w:t>
              </w:r>
            </w:ins>
          </w:p>
        </w:tc>
        <w:tc>
          <w:tcPr>
            <w:tcW w:w="1247" w:type="dxa"/>
            <w:tcBorders>
              <w:top w:val="single" w:sz="4" w:space="0" w:color="auto"/>
              <w:left w:val="nil"/>
              <w:bottom w:val="single" w:sz="4" w:space="0" w:color="auto"/>
              <w:right w:val="nil"/>
            </w:tcBorders>
            <w:shd w:val="clear" w:color="auto" w:fill="FFFFFF"/>
          </w:tcPr>
          <w:p w14:paraId="5BDD5AE5" w14:textId="77777777" w:rsidR="009D0159" w:rsidRPr="00643A43" w:rsidRDefault="009D0159">
            <w:pPr>
              <w:pStyle w:val="TableParagraph"/>
              <w:jc w:val="center"/>
              <w:rPr>
                <w:ins w:id="17781" w:author="Anusha De" w:date="2022-05-05T14:07:00Z"/>
              </w:rPr>
              <w:pPrChange w:id="17782" w:author="Steve Wiggins" w:date="2022-07-30T18:28:00Z">
                <w:pPr>
                  <w:jc w:val="center"/>
                </w:pPr>
              </w:pPrChange>
            </w:pPr>
            <w:ins w:id="17783" w:author="Anusha De" w:date="2022-05-05T14:07:00Z">
              <w:r w:rsidRPr="00643A43">
                <w:t>3587</w:t>
              </w:r>
            </w:ins>
          </w:p>
        </w:tc>
        <w:tc>
          <w:tcPr>
            <w:tcW w:w="1248" w:type="dxa"/>
            <w:tcBorders>
              <w:top w:val="single" w:sz="4" w:space="0" w:color="auto"/>
              <w:left w:val="nil"/>
              <w:bottom w:val="single" w:sz="4" w:space="0" w:color="auto"/>
              <w:right w:val="nil"/>
            </w:tcBorders>
            <w:shd w:val="clear" w:color="auto" w:fill="FFFFFF"/>
          </w:tcPr>
          <w:p w14:paraId="55F4FAED" w14:textId="77777777" w:rsidR="009D0159" w:rsidRPr="00643A43" w:rsidRDefault="009D0159">
            <w:pPr>
              <w:pStyle w:val="TableParagraph"/>
              <w:jc w:val="center"/>
              <w:rPr>
                <w:ins w:id="17784" w:author="Anusha De" w:date="2022-05-05T14:07:00Z"/>
              </w:rPr>
              <w:pPrChange w:id="17785" w:author="Steve Wiggins" w:date="2022-07-30T18:28:00Z">
                <w:pPr>
                  <w:jc w:val="center"/>
                </w:pPr>
              </w:pPrChange>
            </w:pPr>
            <w:ins w:id="17786" w:author="Anusha De" w:date="2022-05-05T14:07:00Z">
              <w:r w:rsidRPr="00643A43">
                <w:t>3587</w:t>
              </w:r>
            </w:ins>
          </w:p>
        </w:tc>
      </w:tr>
    </w:tbl>
    <w:p w14:paraId="0AFC0A89" w14:textId="77777777" w:rsidR="009D0159" w:rsidRPr="00643A43" w:rsidRDefault="009D0159" w:rsidP="009D0159">
      <w:pPr>
        <w:pStyle w:val="1Note"/>
        <w:rPr>
          <w:ins w:id="17787" w:author="Anusha De" w:date="2022-05-05T14:07:00Z"/>
        </w:rPr>
      </w:pPr>
      <w:ins w:id="17788" w:author="Anusha De" w:date="2022-05-05T14:07:00Z">
        <w:r w:rsidRPr="00643A43">
          <w:t>***</w:t>
        </w:r>
        <w:r w:rsidRPr="00643A43">
          <w:rPr>
            <w:i/>
            <w:iCs/>
          </w:rPr>
          <w:t>p</w:t>
        </w:r>
        <w:r w:rsidRPr="00643A43">
          <w:t xml:space="preserve"> &lt; 0.01; **</w:t>
        </w:r>
        <w:r w:rsidRPr="00643A43">
          <w:rPr>
            <w:i/>
            <w:iCs/>
          </w:rPr>
          <w:t>p</w:t>
        </w:r>
        <w:r w:rsidRPr="00643A43">
          <w:t xml:space="preserve"> &lt; 0.05; *</w:t>
        </w:r>
        <w:r w:rsidRPr="00643A43">
          <w:rPr>
            <w:i/>
            <w:iCs/>
          </w:rPr>
          <w:t>p</w:t>
        </w:r>
        <w:r w:rsidRPr="00643A43">
          <w:t xml:space="preserve"> &lt; 0.1.</w:t>
        </w:r>
      </w:ins>
    </w:p>
    <w:p w14:paraId="022CCDAA" w14:textId="77777777" w:rsidR="009D0159" w:rsidRPr="00992146" w:rsidRDefault="009D0159" w:rsidP="009D0159">
      <w:pPr>
        <w:pStyle w:val="1Note"/>
        <w:rPr>
          <w:ins w:id="17789" w:author="Anusha De" w:date="2022-05-05T14:07:00Z"/>
          <w:lang w:val="en-US"/>
          <w:rPrChange w:id="17790" w:author="Anusha De" w:date="2022-08-01T14:49:00Z">
            <w:rPr>
              <w:ins w:id="17791" w:author="Anusha De" w:date="2022-05-05T14:07:00Z"/>
            </w:rPr>
          </w:rPrChange>
        </w:rPr>
      </w:pPr>
      <w:ins w:id="17792" w:author="Anusha De" w:date="2022-05-05T14:07:00Z">
        <w:r w:rsidRPr="00992146">
          <w:rPr>
            <w:lang w:val="en-US"/>
            <w:rPrChange w:id="17793" w:author="Anusha De" w:date="2022-08-01T14:49:00Z">
              <w:rPr/>
            </w:rPrChange>
          </w:rPr>
          <w:t>Note: Standard errors are clustered at the actor (agro-input dealers, traders, and processors) and farmer level.</w:t>
        </w:r>
      </w:ins>
    </w:p>
    <w:p w14:paraId="29DBD0E4" w14:textId="77777777" w:rsidR="00FC0594" w:rsidRPr="00643A43" w:rsidRDefault="00FC0594" w:rsidP="00643A43">
      <w:pPr>
        <w:pStyle w:val="1PP"/>
        <w:jc w:val="both"/>
      </w:pPr>
    </w:p>
    <w:p w14:paraId="51993ADA" w14:textId="77777777" w:rsidR="00E9344B" w:rsidRDefault="00E9344B" w:rsidP="00643A43">
      <w:pPr>
        <w:pStyle w:val="1PP"/>
        <w:jc w:val="both"/>
        <w:rPr>
          <w:ins w:id="17794" w:author="Steve Wiggins" w:date="2022-07-30T11:50:00Z"/>
        </w:rPr>
        <w:sectPr w:rsidR="00E9344B" w:rsidSect="00E9344B">
          <w:type w:val="continuous"/>
          <w:pgSz w:w="12240" w:h="15840" w:code="1"/>
          <w:pgMar w:top="720" w:right="720" w:bottom="720" w:left="720" w:header="850" w:footer="850" w:gutter="0"/>
          <w:cols w:space="720"/>
          <w:docGrid w:linePitch="299"/>
          <w:sectPrChange w:id="17795" w:author="Steve Wiggins" w:date="2022-07-30T11:51:00Z">
            <w:sectPr w:rsidR="00E9344B" w:rsidSect="00E9344B">
              <w:pgSz w:w="11907" w:h="16840" w:code="9"/>
              <w:pgMar w:top="1418" w:right="1418" w:bottom="1418" w:left="1418" w:header="850" w:footer="850" w:gutter="0"/>
            </w:sectPr>
          </w:sectPrChange>
        </w:sectPr>
      </w:pPr>
    </w:p>
    <w:p w14:paraId="49E5FB07" w14:textId="2D957A98" w:rsidR="005139B5" w:rsidRPr="00992146" w:rsidRDefault="0081249E">
      <w:pPr>
        <w:rPr>
          <w:lang w:val="en-US"/>
          <w:rPrChange w:id="17796" w:author="Anusha De" w:date="2022-08-01T14:49:00Z">
            <w:rPr/>
          </w:rPrChange>
        </w:rPr>
        <w:pPrChange w:id="17797" w:author="Steve Wiggins" w:date="2022-07-30T18:29:00Z">
          <w:pPr>
            <w:pStyle w:val="1PP"/>
            <w:jc w:val="both"/>
          </w:pPr>
        </w:pPrChange>
      </w:pPr>
      <w:r w:rsidRPr="00992146">
        <w:rPr>
          <w:lang w:val="en-US"/>
          <w:rPrChange w:id="17798" w:author="Anusha De" w:date="2022-08-01T14:49:00Z">
            <w:rPr/>
          </w:rPrChange>
        </w:rPr>
        <w:lastRenderedPageBreak/>
        <w:t>The</w:t>
      </w:r>
      <w:r w:rsidR="00F73A4C" w:rsidRPr="00992146">
        <w:rPr>
          <w:lang w:val="en-US"/>
          <w:rPrChange w:id="17799" w:author="Anusha De" w:date="2022-08-01T14:49:00Z">
            <w:rPr/>
          </w:rPrChange>
        </w:rPr>
        <w:t xml:space="preserve"> </w:t>
      </w:r>
      <w:r w:rsidRPr="00992146">
        <w:rPr>
          <w:lang w:val="en-US"/>
          <w:rPrChange w:id="17800" w:author="Anusha De" w:date="2022-08-01T14:49:00Z">
            <w:rPr/>
          </w:rPrChange>
        </w:rPr>
        <w:t>impact</w:t>
      </w:r>
      <w:r w:rsidR="00F73A4C" w:rsidRPr="00992146">
        <w:rPr>
          <w:lang w:val="en-US"/>
          <w:rPrChange w:id="17801" w:author="Anusha De" w:date="2022-08-01T14:49:00Z">
            <w:rPr/>
          </w:rPrChange>
        </w:rPr>
        <w:t xml:space="preserve"> </w:t>
      </w:r>
      <w:r w:rsidRPr="00992146">
        <w:rPr>
          <w:lang w:val="en-US"/>
          <w:rPrChange w:id="17802" w:author="Anusha De" w:date="2022-08-01T14:49:00Z">
            <w:rPr/>
          </w:rPrChange>
        </w:rPr>
        <w:t>of</w:t>
      </w:r>
      <w:r w:rsidR="00F73A4C" w:rsidRPr="00992146">
        <w:rPr>
          <w:lang w:val="en-US"/>
          <w:rPrChange w:id="17803" w:author="Anusha De" w:date="2022-08-01T14:49:00Z">
            <w:rPr/>
          </w:rPrChange>
        </w:rPr>
        <w:t xml:space="preserve"> </w:t>
      </w:r>
      <w:r w:rsidRPr="00992146">
        <w:rPr>
          <w:lang w:val="en-US"/>
          <w:rPrChange w:id="17804" w:author="Anusha De" w:date="2022-08-01T14:49:00Z">
            <w:rPr/>
          </w:rPrChange>
        </w:rPr>
        <w:t>the</w:t>
      </w:r>
      <w:r w:rsidR="00F73A4C" w:rsidRPr="00992146">
        <w:rPr>
          <w:lang w:val="en-US"/>
          <w:rPrChange w:id="17805" w:author="Anusha De" w:date="2022-08-01T14:49:00Z">
            <w:rPr/>
          </w:rPrChange>
        </w:rPr>
        <w:t xml:space="preserve"> </w:t>
      </w:r>
      <w:r w:rsidRPr="00992146">
        <w:rPr>
          <w:lang w:val="en-US"/>
          <w:rPrChange w:id="17806" w:author="Anusha De" w:date="2022-08-01T14:49:00Z">
            <w:rPr/>
          </w:rPrChange>
        </w:rPr>
        <w:t>sex</w:t>
      </w:r>
      <w:r w:rsidR="00F73A4C" w:rsidRPr="00992146">
        <w:rPr>
          <w:lang w:val="en-US"/>
          <w:rPrChange w:id="17807" w:author="Anusha De" w:date="2022-08-01T14:49:00Z">
            <w:rPr/>
          </w:rPrChange>
        </w:rPr>
        <w:t xml:space="preserve"> </w:t>
      </w:r>
      <w:r w:rsidRPr="00992146">
        <w:rPr>
          <w:lang w:val="en-US"/>
          <w:rPrChange w:id="17808" w:author="Anusha De" w:date="2022-08-01T14:49:00Z">
            <w:rPr/>
          </w:rPrChange>
        </w:rPr>
        <w:t>of</w:t>
      </w:r>
      <w:r w:rsidR="00F73A4C" w:rsidRPr="00992146">
        <w:rPr>
          <w:lang w:val="en-US"/>
          <w:rPrChange w:id="17809" w:author="Anusha De" w:date="2022-08-01T14:49:00Z">
            <w:rPr/>
          </w:rPrChange>
        </w:rPr>
        <w:t xml:space="preserve"> </w:t>
      </w:r>
      <w:r w:rsidRPr="00992146">
        <w:rPr>
          <w:lang w:val="en-US"/>
          <w:rPrChange w:id="17810" w:author="Anusha De" w:date="2022-08-01T14:49:00Z">
            <w:rPr/>
          </w:rPrChange>
        </w:rPr>
        <w:t>the</w:t>
      </w:r>
      <w:r w:rsidR="00F73A4C" w:rsidRPr="00992146">
        <w:rPr>
          <w:lang w:val="en-US"/>
          <w:rPrChange w:id="17811" w:author="Anusha De" w:date="2022-08-01T14:49:00Z">
            <w:rPr/>
          </w:rPrChange>
        </w:rPr>
        <w:t xml:space="preserve"> </w:t>
      </w:r>
      <w:r w:rsidRPr="00992146">
        <w:rPr>
          <w:lang w:val="en-US"/>
          <w:rPrChange w:id="17812" w:author="Anusha De" w:date="2022-08-01T14:49:00Z">
            <w:rPr/>
          </w:rPrChange>
        </w:rPr>
        <w:t>actor,</w:t>
      </w:r>
      <w:r w:rsidR="00F73A4C" w:rsidRPr="00992146">
        <w:rPr>
          <w:lang w:val="en-US"/>
          <w:rPrChange w:id="17813" w:author="Anusha De" w:date="2022-08-01T14:49:00Z">
            <w:rPr/>
          </w:rPrChange>
        </w:rPr>
        <w:t xml:space="preserve"> </w:t>
      </w:r>
      <w:r w:rsidRPr="00992146">
        <w:rPr>
          <w:lang w:val="en-US"/>
          <w:rPrChange w:id="17814" w:author="Anusha De" w:date="2022-08-01T14:49:00Z">
            <w:rPr/>
          </w:rPrChange>
        </w:rPr>
        <w:t>although</w:t>
      </w:r>
      <w:r w:rsidR="00F73A4C" w:rsidRPr="00992146">
        <w:rPr>
          <w:lang w:val="en-US"/>
          <w:rPrChange w:id="17815" w:author="Anusha De" w:date="2022-08-01T14:49:00Z">
            <w:rPr/>
          </w:rPrChange>
        </w:rPr>
        <w:t xml:space="preserve"> </w:t>
      </w:r>
      <w:r w:rsidRPr="00992146">
        <w:rPr>
          <w:lang w:val="en-US"/>
          <w:rPrChange w:id="17816" w:author="Anusha De" w:date="2022-08-01T14:49:00Z">
            <w:rPr/>
          </w:rPrChange>
        </w:rPr>
        <w:t>often</w:t>
      </w:r>
      <w:r w:rsidR="00F73A4C" w:rsidRPr="00992146">
        <w:rPr>
          <w:lang w:val="en-US"/>
          <w:rPrChange w:id="17817" w:author="Anusha De" w:date="2022-08-01T14:49:00Z">
            <w:rPr/>
          </w:rPrChange>
        </w:rPr>
        <w:t xml:space="preserve"> </w:t>
      </w:r>
      <w:r w:rsidRPr="00992146">
        <w:rPr>
          <w:lang w:val="en-US"/>
          <w:rPrChange w:id="17818" w:author="Anusha De" w:date="2022-08-01T14:49:00Z">
            <w:rPr/>
          </w:rPrChange>
        </w:rPr>
        <w:t>not</w:t>
      </w:r>
      <w:r w:rsidR="00F73A4C" w:rsidRPr="00992146">
        <w:rPr>
          <w:lang w:val="en-US"/>
          <w:rPrChange w:id="17819" w:author="Anusha De" w:date="2022-08-01T14:49:00Z">
            <w:rPr/>
          </w:rPrChange>
        </w:rPr>
        <w:t xml:space="preserve"> </w:t>
      </w:r>
      <w:r w:rsidRPr="00992146">
        <w:rPr>
          <w:lang w:val="en-US"/>
          <w:rPrChange w:id="17820" w:author="Anusha De" w:date="2022-08-01T14:49:00Z">
            <w:rPr/>
          </w:rPrChange>
        </w:rPr>
        <w:t>statistically</w:t>
      </w:r>
      <w:r w:rsidR="00F73A4C" w:rsidRPr="00992146">
        <w:rPr>
          <w:lang w:val="en-US"/>
          <w:rPrChange w:id="17821" w:author="Anusha De" w:date="2022-08-01T14:49:00Z">
            <w:rPr/>
          </w:rPrChange>
        </w:rPr>
        <w:t xml:space="preserve"> </w:t>
      </w:r>
      <w:r w:rsidRPr="00992146">
        <w:rPr>
          <w:lang w:val="en-US"/>
          <w:rPrChange w:id="17822" w:author="Anusha De" w:date="2022-08-01T14:49:00Z">
            <w:rPr/>
          </w:rPrChange>
        </w:rPr>
        <w:t>significant,</w:t>
      </w:r>
      <w:r w:rsidR="00F73A4C" w:rsidRPr="00992146">
        <w:rPr>
          <w:lang w:val="en-US"/>
          <w:rPrChange w:id="17823" w:author="Anusha De" w:date="2022-08-01T14:49:00Z">
            <w:rPr/>
          </w:rPrChange>
        </w:rPr>
        <w:t xml:space="preserve"> </w:t>
      </w:r>
      <w:r w:rsidRPr="00992146">
        <w:rPr>
          <w:lang w:val="en-US"/>
          <w:rPrChange w:id="17824" w:author="Anusha De" w:date="2022-08-01T14:49:00Z">
            <w:rPr/>
          </w:rPrChange>
        </w:rPr>
        <w:t>is</w:t>
      </w:r>
      <w:r w:rsidR="00F73A4C" w:rsidRPr="00992146">
        <w:rPr>
          <w:lang w:val="en-US"/>
          <w:rPrChange w:id="17825" w:author="Anusha De" w:date="2022-08-01T14:49:00Z">
            <w:rPr/>
          </w:rPrChange>
        </w:rPr>
        <w:t xml:space="preserve"> </w:t>
      </w:r>
      <w:r w:rsidRPr="00992146">
        <w:rPr>
          <w:lang w:val="en-US"/>
          <w:rPrChange w:id="17826" w:author="Anusha De" w:date="2022-08-01T14:49:00Z">
            <w:rPr/>
          </w:rPrChange>
        </w:rPr>
        <w:t>also</w:t>
      </w:r>
      <w:r w:rsidR="00F73A4C" w:rsidRPr="00992146">
        <w:rPr>
          <w:lang w:val="en-US"/>
          <w:rPrChange w:id="17827" w:author="Anusha De" w:date="2022-08-01T14:49:00Z">
            <w:rPr/>
          </w:rPrChange>
        </w:rPr>
        <w:t xml:space="preserve"> </w:t>
      </w:r>
      <w:r w:rsidRPr="00992146">
        <w:rPr>
          <w:lang w:val="en-US"/>
          <w:rPrChange w:id="17828" w:author="Anusha De" w:date="2022-08-01T14:49:00Z">
            <w:rPr/>
          </w:rPrChange>
        </w:rPr>
        <w:t>interesting.</w:t>
      </w:r>
      <w:r w:rsidR="00F73A4C" w:rsidRPr="00992146">
        <w:rPr>
          <w:lang w:val="en-US"/>
          <w:rPrChange w:id="17829" w:author="Anusha De" w:date="2022-08-01T14:49:00Z">
            <w:rPr/>
          </w:rPrChange>
        </w:rPr>
        <w:t xml:space="preserve"> </w:t>
      </w:r>
      <w:r w:rsidRPr="00992146">
        <w:rPr>
          <w:lang w:val="en-US"/>
          <w:rPrChange w:id="17830" w:author="Anusha De" w:date="2022-08-01T14:49:00Z">
            <w:rPr/>
          </w:rPrChange>
        </w:rPr>
        <w:t>The</w:t>
      </w:r>
      <w:r w:rsidR="00F73A4C" w:rsidRPr="00992146">
        <w:rPr>
          <w:lang w:val="en-US"/>
          <w:rPrChange w:id="17831" w:author="Anusha De" w:date="2022-08-01T14:49:00Z">
            <w:rPr/>
          </w:rPrChange>
        </w:rPr>
        <w:t xml:space="preserve"> </w:t>
      </w:r>
      <w:r w:rsidRPr="00992146">
        <w:rPr>
          <w:lang w:val="en-US"/>
          <w:rPrChange w:id="17832" w:author="Anusha De" w:date="2022-08-01T14:49:00Z">
            <w:rPr/>
          </w:rPrChange>
        </w:rPr>
        <w:t>differences</w:t>
      </w:r>
      <w:r w:rsidR="00F73A4C" w:rsidRPr="00992146">
        <w:rPr>
          <w:lang w:val="en-US"/>
          <w:rPrChange w:id="17833" w:author="Anusha De" w:date="2022-08-01T14:49:00Z">
            <w:rPr/>
          </w:rPrChange>
        </w:rPr>
        <w:t xml:space="preserve"> </w:t>
      </w:r>
      <w:r w:rsidRPr="00992146">
        <w:rPr>
          <w:lang w:val="en-US"/>
          <w:rPrChange w:id="17834" w:author="Anusha De" w:date="2022-08-01T14:49:00Z">
            <w:rPr/>
          </w:rPrChange>
        </w:rPr>
        <w:t>in</w:t>
      </w:r>
      <w:r w:rsidR="00F73A4C" w:rsidRPr="00992146">
        <w:rPr>
          <w:lang w:val="en-US"/>
          <w:rPrChange w:id="17835" w:author="Anusha De" w:date="2022-08-01T14:49:00Z">
            <w:rPr/>
          </w:rPrChange>
        </w:rPr>
        <w:t xml:space="preserve"> </w:t>
      </w:r>
      <w:r w:rsidRPr="00992146">
        <w:rPr>
          <w:lang w:val="en-US"/>
          <w:rPrChange w:id="17836" w:author="Anusha De" w:date="2022-08-01T14:49:00Z">
            <w:rPr/>
          </w:rPrChange>
        </w:rPr>
        <w:t>ratings</w:t>
      </w:r>
      <w:r w:rsidR="00F73A4C" w:rsidRPr="00992146">
        <w:rPr>
          <w:lang w:val="en-US"/>
          <w:rPrChange w:id="17837" w:author="Anusha De" w:date="2022-08-01T14:49:00Z">
            <w:rPr/>
          </w:rPrChange>
        </w:rPr>
        <w:t xml:space="preserve"> </w:t>
      </w:r>
      <w:r w:rsidRPr="00992146">
        <w:rPr>
          <w:lang w:val="en-US"/>
          <w:rPrChange w:id="17838" w:author="Anusha De" w:date="2022-08-01T14:49:00Z">
            <w:rPr/>
          </w:rPrChange>
        </w:rPr>
        <w:t>increase</w:t>
      </w:r>
      <w:r w:rsidR="00F73A4C" w:rsidRPr="00992146">
        <w:rPr>
          <w:lang w:val="en-US"/>
          <w:rPrChange w:id="17839" w:author="Anusha De" w:date="2022-08-01T14:49:00Z">
            <w:rPr/>
          </w:rPrChange>
        </w:rPr>
        <w:t xml:space="preserve"> </w:t>
      </w:r>
      <w:r w:rsidRPr="00992146">
        <w:rPr>
          <w:lang w:val="en-US"/>
          <w:rPrChange w:id="17840" w:author="Anusha De" w:date="2022-08-01T14:49:00Z">
            <w:rPr/>
          </w:rPrChange>
        </w:rPr>
        <w:t>substantially</w:t>
      </w:r>
      <w:r w:rsidR="00F73A4C" w:rsidRPr="00992146">
        <w:rPr>
          <w:lang w:val="en-US"/>
          <w:rPrChange w:id="17841" w:author="Anusha De" w:date="2022-08-01T14:49:00Z">
            <w:rPr/>
          </w:rPrChange>
        </w:rPr>
        <w:t xml:space="preserve"> </w:t>
      </w:r>
      <w:r w:rsidRPr="00992146">
        <w:rPr>
          <w:lang w:val="en-US"/>
          <w:rPrChange w:id="17842" w:author="Anusha De" w:date="2022-08-01T14:49:00Z">
            <w:rPr/>
          </w:rPrChange>
        </w:rPr>
        <w:t>for</w:t>
      </w:r>
      <w:r w:rsidR="00F73A4C" w:rsidRPr="00992146">
        <w:rPr>
          <w:lang w:val="en-US"/>
          <w:rPrChange w:id="17843" w:author="Anusha De" w:date="2022-08-01T14:49:00Z">
            <w:rPr/>
          </w:rPrChange>
        </w:rPr>
        <w:t xml:space="preserve"> </w:t>
      </w:r>
      <w:r w:rsidRPr="00992146">
        <w:rPr>
          <w:lang w:val="en-US"/>
          <w:rPrChange w:id="17844" w:author="Anusha De" w:date="2022-08-01T14:49:00Z">
            <w:rPr/>
          </w:rPrChange>
        </w:rPr>
        <w:t>quality</w:t>
      </w:r>
      <w:r w:rsidR="00F73A4C" w:rsidRPr="00992146">
        <w:rPr>
          <w:lang w:val="en-US"/>
          <w:rPrChange w:id="17845" w:author="Anusha De" w:date="2022-08-01T14:49:00Z">
            <w:rPr/>
          </w:rPrChange>
        </w:rPr>
        <w:t xml:space="preserve"> </w:t>
      </w:r>
      <w:r w:rsidRPr="00992146">
        <w:rPr>
          <w:lang w:val="en-US"/>
          <w:rPrChange w:id="17846" w:author="Anusha De" w:date="2022-08-01T14:49:00Z">
            <w:rPr/>
          </w:rPrChange>
        </w:rPr>
        <w:t>and</w:t>
      </w:r>
      <w:r w:rsidR="00F73A4C" w:rsidRPr="00992146">
        <w:rPr>
          <w:lang w:val="en-US"/>
          <w:rPrChange w:id="17847" w:author="Anusha De" w:date="2022-08-01T14:49:00Z">
            <w:rPr/>
          </w:rPrChange>
        </w:rPr>
        <w:t xml:space="preserve"> </w:t>
      </w:r>
      <w:r w:rsidRPr="00992146">
        <w:rPr>
          <w:lang w:val="en-US"/>
          <w:rPrChange w:id="17848" w:author="Anusha De" w:date="2022-08-01T14:49:00Z">
            <w:rPr/>
          </w:rPrChange>
        </w:rPr>
        <w:t>price</w:t>
      </w:r>
      <w:r w:rsidR="00F73A4C" w:rsidRPr="00992146">
        <w:rPr>
          <w:lang w:val="en-US"/>
          <w:rPrChange w:id="17849" w:author="Anusha De" w:date="2022-08-01T14:49:00Z">
            <w:rPr/>
          </w:rPrChange>
        </w:rPr>
        <w:t xml:space="preserve"> </w:t>
      </w:r>
      <w:r w:rsidRPr="00992146">
        <w:rPr>
          <w:lang w:val="en-US"/>
          <w:rPrChange w:id="17850" w:author="Anusha De" w:date="2022-08-01T14:49:00Z">
            <w:rPr/>
          </w:rPrChange>
        </w:rPr>
        <w:t>if</w:t>
      </w:r>
      <w:r w:rsidR="00F73A4C" w:rsidRPr="00992146">
        <w:rPr>
          <w:lang w:val="en-US"/>
          <w:rPrChange w:id="17851" w:author="Anusha De" w:date="2022-08-01T14:49:00Z">
            <w:rPr/>
          </w:rPrChange>
        </w:rPr>
        <w:t xml:space="preserve"> </w:t>
      </w:r>
      <w:r w:rsidRPr="00992146">
        <w:rPr>
          <w:lang w:val="en-US"/>
          <w:rPrChange w:id="17852" w:author="Anusha De" w:date="2022-08-01T14:49:00Z">
            <w:rPr/>
          </w:rPrChange>
        </w:rPr>
        <w:t>the</w:t>
      </w:r>
      <w:r w:rsidR="00F73A4C" w:rsidRPr="00992146">
        <w:rPr>
          <w:lang w:val="en-US"/>
          <w:rPrChange w:id="17853" w:author="Anusha De" w:date="2022-08-01T14:49:00Z">
            <w:rPr/>
          </w:rPrChange>
        </w:rPr>
        <w:t xml:space="preserve"> </w:t>
      </w:r>
      <w:r w:rsidRPr="00992146">
        <w:rPr>
          <w:lang w:val="en-US"/>
          <w:rPrChange w:id="17854" w:author="Anusha De" w:date="2022-08-01T14:49:00Z">
            <w:rPr/>
          </w:rPrChange>
        </w:rPr>
        <w:t>actor</w:t>
      </w:r>
      <w:r w:rsidR="00F73A4C" w:rsidRPr="00992146">
        <w:rPr>
          <w:lang w:val="en-US"/>
          <w:rPrChange w:id="17855" w:author="Anusha De" w:date="2022-08-01T14:49:00Z">
            <w:rPr/>
          </w:rPrChange>
        </w:rPr>
        <w:t xml:space="preserve"> </w:t>
      </w:r>
      <w:r w:rsidRPr="00992146">
        <w:rPr>
          <w:lang w:val="en-US"/>
          <w:rPrChange w:id="17856" w:author="Anusha De" w:date="2022-08-01T14:49:00Z">
            <w:rPr/>
          </w:rPrChange>
        </w:rPr>
        <w:t>is</w:t>
      </w:r>
      <w:r w:rsidR="00F73A4C" w:rsidRPr="00992146">
        <w:rPr>
          <w:lang w:val="en-US"/>
          <w:rPrChange w:id="17857" w:author="Anusha De" w:date="2022-08-01T14:49:00Z">
            <w:rPr/>
          </w:rPrChange>
        </w:rPr>
        <w:t xml:space="preserve"> </w:t>
      </w:r>
      <w:r w:rsidRPr="00992146">
        <w:rPr>
          <w:lang w:val="en-US"/>
          <w:rPrChange w:id="17858" w:author="Anusha De" w:date="2022-08-01T14:49:00Z">
            <w:rPr/>
          </w:rPrChange>
        </w:rPr>
        <w:t>a</w:t>
      </w:r>
      <w:r w:rsidR="00F73A4C" w:rsidRPr="00992146">
        <w:rPr>
          <w:lang w:val="en-US"/>
          <w:rPrChange w:id="17859" w:author="Anusha De" w:date="2022-08-01T14:49:00Z">
            <w:rPr/>
          </w:rPrChange>
        </w:rPr>
        <w:t xml:space="preserve"> </w:t>
      </w:r>
      <w:r w:rsidRPr="00992146">
        <w:rPr>
          <w:lang w:val="en-US"/>
          <w:rPrChange w:id="17860" w:author="Anusha De" w:date="2022-08-01T14:49:00Z">
            <w:rPr/>
          </w:rPrChange>
        </w:rPr>
        <w:t>woman,</w:t>
      </w:r>
      <w:r w:rsidR="00F73A4C" w:rsidRPr="00992146">
        <w:rPr>
          <w:lang w:val="en-US"/>
          <w:rPrChange w:id="17861" w:author="Anusha De" w:date="2022-08-01T14:49:00Z">
            <w:rPr/>
          </w:rPrChange>
        </w:rPr>
        <w:t xml:space="preserve"> </w:t>
      </w:r>
      <w:r w:rsidRPr="00992146">
        <w:rPr>
          <w:lang w:val="en-US"/>
          <w:rPrChange w:id="17862" w:author="Anusha De" w:date="2022-08-01T14:49:00Z">
            <w:rPr/>
          </w:rPrChange>
        </w:rPr>
        <w:t>while</w:t>
      </w:r>
      <w:r w:rsidR="00F73A4C" w:rsidRPr="00992146">
        <w:rPr>
          <w:lang w:val="en-US"/>
          <w:rPrChange w:id="17863" w:author="Anusha De" w:date="2022-08-01T14:49:00Z">
            <w:rPr/>
          </w:rPrChange>
        </w:rPr>
        <w:t xml:space="preserve"> </w:t>
      </w:r>
      <w:r w:rsidRPr="00992146">
        <w:rPr>
          <w:lang w:val="en-US"/>
          <w:rPrChange w:id="17864" w:author="Anusha De" w:date="2022-08-01T14:49:00Z">
            <w:rPr/>
          </w:rPrChange>
        </w:rPr>
        <w:t>the</w:t>
      </w:r>
      <w:r w:rsidR="00F73A4C" w:rsidRPr="00992146">
        <w:rPr>
          <w:lang w:val="en-US"/>
          <w:rPrChange w:id="17865" w:author="Anusha De" w:date="2022-08-01T14:49:00Z">
            <w:rPr/>
          </w:rPrChange>
        </w:rPr>
        <w:t xml:space="preserve"> </w:t>
      </w:r>
      <w:r w:rsidRPr="00992146">
        <w:rPr>
          <w:lang w:val="en-US"/>
          <w:rPrChange w:id="17866" w:author="Anusha De" w:date="2022-08-01T14:49:00Z">
            <w:rPr/>
          </w:rPrChange>
        </w:rPr>
        <w:t>difference</w:t>
      </w:r>
      <w:r w:rsidR="00F73A4C" w:rsidRPr="00992146">
        <w:rPr>
          <w:lang w:val="en-US"/>
          <w:rPrChange w:id="17867" w:author="Anusha De" w:date="2022-08-01T14:49:00Z">
            <w:rPr/>
          </w:rPrChange>
        </w:rPr>
        <w:t xml:space="preserve"> </w:t>
      </w:r>
      <w:r w:rsidRPr="00992146">
        <w:rPr>
          <w:lang w:val="en-US"/>
          <w:rPrChange w:id="17868" w:author="Anusha De" w:date="2022-08-01T14:49:00Z">
            <w:rPr/>
          </w:rPrChange>
        </w:rPr>
        <w:t>reduces</w:t>
      </w:r>
      <w:r w:rsidR="00F73A4C" w:rsidRPr="00992146">
        <w:rPr>
          <w:lang w:val="en-US"/>
          <w:rPrChange w:id="17869" w:author="Anusha De" w:date="2022-08-01T14:49:00Z">
            <w:rPr/>
          </w:rPrChange>
        </w:rPr>
        <w:t xml:space="preserve"> </w:t>
      </w:r>
      <w:r w:rsidRPr="00992146">
        <w:rPr>
          <w:lang w:val="en-US"/>
          <w:rPrChange w:id="17870" w:author="Anusha De" w:date="2022-08-01T14:49:00Z">
            <w:rPr/>
          </w:rPrChange>
        </w:rPr>
        <w:t>in</w:t>
      </w:r>
      <w:r w:rsidR="00F73A4C" w:rsidRPr="00992146">
        <w:rPr>
          <w:lang w:val="en-US"/>
          <w:rPrChange w:id="17871" w:author="Anusha De" w:date="2022-08-01T14:49:00Z">
            <w:rPr/>
          </w:rPrChange>
        </w:rPr>
        <w:t xml:space="preserve"> </w:t>
      </w:r>
      <w:r w:rsidRPr="00992146">
        <w:rPr>
          <w:lang w:val="en-US"/>
          <w:rPrChange w:id="17872" w:author="Anusha De" w:date="2022-08-01T14:49:00Z">
            <w:rPr/>
          </w:rPrChange>
        </w:rPr>
        <w:t>the</w:t>
      </w:r>
      <w:r w:rsidR="00F73A4C" w:rsidRPr="00992146">
        <w:rPr>
          <w:lang w:val="en-US"/>
          <w:rPrChange w:id="17873" w:author="Anusha De" w:date="2022-08-01T14:49:00Z">
            <w:rPr/>
          </w:rPrChange>
        </w:rPr>
        <w:t xml:space="preserve"> </w:t>
      </w:r>
      <w:r w:rsidRPr="00992146">
        <w:rPr>
          <w:lang w:val="en-US"/>
          <w:rPrChange w:id="17874" w:author="Anusha De" w:date="2022-08-01T14:49:00Z">
            <w:rPr/>
          </w:rPrChange>
        </w:rPr>
        <w:t>case</w:t>
      </w:r>
      <w:r w:rsidR="00F73A4C" w:rsidRPr="00992146">
        <w:rPr>
          <w:lang w:val="en-US"/>
          <w:rPrChange w:id="17875" w:author="Anusha De" w:date="2022-08-01T14:49:00Z">
            <w:rPr/>
          </w:rPrChange>
        </w:rPr>
        <w:t xml:space="preserve"> </w:t>
      </w:r>
      <w:r w:rsidRPr="00992146">
        <w:rPr>
          <w:lang w:val="en-US"/>
          <w:rPrChange w:id="17876" w:author="Anusha De" w:date="2022-08-01T14:49:00Z">
            <w:rPr/>
          </w:rPrChange>
        </w:rPr>
        <w:t>of</w:t>
      </w:r>
      <w:r w:rsidR="00F73A4C" w:rsidRPr="00992146">
        <w:rPr>
          <w:lang w:val="en-US"/>
          <w:rPrChange w:id="17877" w:author="Anusha De" w:date="2022-08-01T14:49:00Z">
            <w:rPr/>
          </w:rPrChange>
        </w:rPr>
        <w:t xml:space="preserve"> </w:t>
      </w:r>
      <w:r w:rsidRPr="00992146">
        <w:rPr>
          <w:lang w:val="en-US"/>
          <w:rPrChange w:id="17878" w:author="Anusha De" w:date="2022-08-01T14:49:00Z">
            <w:rPr/>
          </w:rPrChange>
        </w:rPr>
        <w:t>reputation-based</w:t>
      </w:r>
      <w:r w:rsidR="00F73A4C" w:rsidRPr="00992146">
        <w:rPr>
          <w:lang w:val="en-US"/>
          <w:rPrChange w:id="17879" w:author="Anusha De" w:date="2022-08-01T14:49:00Z">
            <w:rPr/>
          </w:rPrChange>
        </w:rPr>
        <w:t xml:space="preserve"> </w:t>
      </w:r>
      <w:r w:rsidRPr="00992146">
        <w:rPr>
          <w:lang w:val="en-US"/>
          <w:rPrChange w:id="17880" w:author="Anusha De" w:date="2022-08-01T14:49:00Z">
            <w:rPr/>
          </w:rPrChange>
        </w:rPr>
        <w:t>ratings.</w:t>
      </w:r>
      <w:r w:rsidR="00F73A4C" w:rsidRPr="00992146">
        <w:rPr>
          <w:lang w:val="en-US"/>
          <w:rPrChange w:id="17881" w:author="Anusha De" w:date="2022-08-01T14:49:00Z">
            <w:rPr/>
          </w:rPrChange>
        </w:rPr>
        <w:t xml:space="preserve"> </w:t>
      </w:r>
      <w:r w:rsidRPr="00992146">
        <w:rPr>
          <w:lang w:val="en-US"/>
          <w:rPrChange w:id="17882" w:author="Anusha De" w:date="2022-08-01T14:49:00Z">
            <w:rPr/>
          </w:rPrChange>
        </w:rPr>
        <w:t>Women</w:t>
      </w:r>
      <w:r w:rsidR="00F73A4C" w:rsidRPr="00992146">
        <w:rPr>
          <w:lang w:val="en-US"/>
          <w:rPrChange w:id="17883" w:author="Anusha De" w:date="2022-08-01T14:49:00Z">
            <w:rPr/>
          </w:rPrChange>
        </w:rPr>
        <w:t xml:space="preserve"> </w:t>
      </w:r>
      <w:r w:rsidRPr="00992146">
        <w:rPr>
          <w:lang w:val="en-US"/>
          <w:rPrChange w:id="17884" w:author="Anusha De" w:date="2022-08-01T14:49:00Z">
            <w:rPr/>
          </w:rPrChange>
        </w:rPr>
        <w:t>rate</w:t>
      </w:r>
      <w:r w:rsidR="00F73A4C" w:rsidRPr="00992146">
        <w:rPr>
          <w:lang w:val="en-US"/>
          <w:rPrChange w:id="17885" w:author="Anusha De" w:date="2022-08-01T14:49:00Z">
            <w:rPr/>
          </w:rPrChange>
        </w:rPr>
        <w:t xml:space="preserve"> </w:t>
      </w:r>
      <w:r w:rsidRPr="00992146">
        <w:rPr>
          <w:lang w:val="en-US"/>
          <w:rPrChange w:id="17886" w:author="Anusha De" w:date="2022-08-01T14:49:00Z">
            <w:rPr/>
          </w:rPrChange>
        </w:rPr>
        <w:t>themselves</w:t>
      </w:r>
      <w:r w:rsidR="00F73A4C" w:rsidRPr="00992146">
        <w:rPr>
          <w:lang w:val="en-US"/>
          <w:rPrChange w:id="17887" w:author="Anusha De" w:date="2022-08-01T14:49:00Z">
            <w:rPr/>
          </w:rPrChange>
        </w:rPr>
        <w:t xml:space="preserve"> </w:t>
      </w:r>
      <w:r w:rsidRPr="00992146">
        <w:rPr>
          <w:lang w:val="en-US"/>
          <w:rPrChange w:id="17888" w:author="Anusha De" w:date="2022-08-01T14:49:00Z">
            <w:rPr/>
          </w:rPrChange>
        </w:rPr>
        <w:t>higher</w:t>
      </w:r>
      <w:r w:rsidR="00F73A4C" w:rsidRPr="00992146">
        <w:rPr>
          <w:lang w:val="en-US"/>
          <w:rPrChange w:id="17889" w:author="Anusha De" w:date="2022-08-01T14:49:00Z">
            <w:rPr/>
          </w:rPrChange>
        </w:rPr>
        <w:t xml:space="preserve"> </w:t>
      </w:r>
      <w:r w:rsidRPr="00992146">
        <w:rPr>
          <w:lang w:val="en-US"/>
          <w:rPrChange w:id="17890" w:author="Anusha De" w:date="2022-08-01T14:49:00Z">
            <w:rPr/>
          </w:rPrChange>
        </w:rPr>
        <w:t>on</w:t>
      </w:r>
      <w:r w:rsidR="00F73A4C" w:rsidRPr="00992146">
        <w:rPr>
          <w:lang w:val="en-US"/>
          <w:rPrChange w:id="17891" w:author="Anusha De" w:date="2022-08-01T14:49:00Z">
            <w:rPr/>
          </w:rPrChange>
        </w:rPr>
        <w:t xml:space="preserve"> </w:t>
      </w:r>
      <w:r w:rsidRPr="00992146">
        <w:rPr>
          <w:lang w:val="en-US"/>
          <w:rPrChange w:id="17892" w:author="Anusha De" w:date="2022-08-01T14:49:00Z">
            <w:rPr/>
          </w:rPrChange>
        </w:rPr>
        <w:t>quality,</w:t>
      </w:r>
      <w:r w:rsidR="00F73A4C" w:rsidRPr="00992146">
        <w:rPr>
          <w:lang w:val="en-US"/>
          <w:rPrChange w:id="17893" w:author="Anusha De" w:date="2022-08-01T14:49:00Z">
            <w:rPr/>
          </w:rPrChange>
        </w:rPr>
        <w:t xml:space="preserve"> </w:t>
      </w:r>
      <w:r w:rsidRPr="00992146">
        <w:rPr>
          <w:lang w:val="en-US"/>
          <w:rPrChange w:id="17894" w:author="Anusha De" w:date="2022-08-01T14:49:00Z">
            <w:rPr/>
          </w:rPrChange>
        </w:rPr>
        <w:t>while</w:t>
      </w:r>
      <w:r w:rsidR="00F73A4C" w:rsidRPr="00992146">
        <w:rPr>
          <w:lang w:val="en-US"/>
          <w:rPrChange w:id="17895" w:author="Anusha De" w:date="2022-08-01T14:49:00Z">
            <w:rPr/>
          </w:rPrChange>
        </w:rPr>
        <w:t xml:space="preserve"> </w:t>
      </w:r>
      <w:r w:rsidRPr="00992146">
        <w:rPr>
          <w:lang w:val="en-US"/>
          <w:rPrChange w:id="17896" w:author="Anusha De" w:date="2022-08-01T14:49:00Z">
            <w:rPr/>
          </w:rPrChange>
        </w:rPr>
        <w:t>farmer</w:t>
      </w:r>
      <w:r w:rsidR="00F73A4C" w:rsidRPr="00992146">
        <w:rPr>
          <w:lang w:val="en-US"/>
          <w:rPrChange w:id="17897" w:author="Anusha De" w:date="2022-08-01T14:49:00Z">
            <w:rPr/>
          </w:rPrChange>
        </w:rPr>
        <w:t xml:space="preserve"> </w:t>
      </w:r>
      <w:r w:rsidRPr="00992146">
        <w:rPr>
          <w:lang w:val="en-US"/>
          <w:rPrChange w:id="17898" w:author="Anusha De" w:date="2022-08-01T14:49:00Z">
            <w:rPr/>
          </w:rPrChange>
        </w:rPr>
        <w:t>ratings</w:t>
      </w:r>
      <w:r w:rsidR="00F73A4C" w:rsidRPr="00992146">
        <w:rPr>
          <w:lang w:val="en-US"/>
          <w:rPrChange w:id="17899" w:author="Anusha De" w:date="2022-08-01T14:49:00Z">
            <w:rPr/>
          </w:rPrChange>
        </w:rPr>
        <w:t xml:space="preserve"> </w:t>
      </w:r>
      <w:r w:rsidRPr="00992146">
        <w:rPr>
          <w:lang w:val="en-US"/>
          <w:rPrChange w:id="17900" w:author="Anusha De" w:date="2022-08-01T14:49:00Z">
            <w:rPr/>
          </w:rPrChange>
        </w:rPr>
        <w:t>on</w:t>
      </w:r>
      <w:r w:rsidR="00F73A4C" w:rsidRPr="00992146">
        <w:rPr>
          <w:lang w:val="en-US"/>
          <w:rPrChange w:id="17901" w:author="Anusha De" w:date="2022-08-01T14:49:00Z">
            <w:rPr/>
          </w:rPrChange>
        </w:rPr>
        <w:t xml:space="preserve"> </w:t>
      </w:r>
      <w:r w:rsidRPr="00992146">
        <w:rPr>
          <w:lang w:val="en-US"/>
          <w:rPrChange w:id="17902" w:author="Anusha De" w:date="2022-08-01T14:49:00Z">
            <w:rPr/>
          </w:rPrChange>
        </w:rPr>
        <w:t>quality</w:t>
      </w:r>
      <w:r w:rsidR="00F73A4C" w:rsidRPr="00992146">
        <w:rPr>
          <w:lang w:val="en-US"/>
          <w:rPrChange w:id="17903" w:author="Anusha De" w:date="2022-08-01T14:49:00Z">
            <w:rPr/>
          </w:rPrChange>
        </w:rPr>
        <w:t xml:space="preserve"> </w:t>
      </w:r>
      <w:r w:rsidRPr="00992146">
        <w:rPr>
          <w:lang w:val="en-US"/>
          <w:rPrChange w:id="17904" w:author="Anusha De" w:date="2022-08-01T14:49:00Z">
            <w:rPr/>
          </w:rPrChange>
        </w:rPr>
        <w:t>are</w:t>
      </w:r>
      <w:r w:rsidR="00F73A4C" w:rsidRPr="00992146">
        <w:rPr>
          <w:lang w:val="en-US"/>
          <w:rPrChange w:id="17905" w:author="Anusha De" w:date="2022-08-01T14:49:00Z">
            <w:rPr/>
          </w:rPrChange>
        </w:rPr>
        <w:t xml:space="preserve"> </w:t>
      </w:r>
      <w:r w:rsidRPr="00992146">
        <w:rPr>
          <w:lang w:val="en-US"/>
          <w:rPrChange w:id="17906" w:author="Anusha De" w:date="2022-08-01T14:49:00Z">
            <w:rPr/>
          </w:rPrChange>
        </w:rPr>
        <w:t>not</w:t>
      </w:r>
      <w:r w:rsidR="00F73A4C" w:rsidRPr="00992146">
        <w:rPr>
          <w:lang w:val="en-US"/>
          <w:rPrChange w:id="17907" w:author="Anusha De" w:date="2022-08-01T14:49:00Z">
            <w:rPr/>
          </w:rPrChange>
        </w:rPr>
        <w:t xml:space="preserve"> </w:t>
      </w:r>
      <w:r w:rsidRPr="00992146">
        <w:rPr>
          <w:lang w:val="en-US"/>
          <w:rPrChange w:id="17908" w:author="Anusha De" w:date="2022-08-01T14:49:00Z">
            <w:rPr/>
          </w:rPrChange>
        </w:rPr>
        <w:t>dependent</w:t>
      </w:r>
      <w:r w:rsidR="00F73A4C" w:rsidRPr="00992146">
        <w:rPr>
          <w:lang w:val="en-US"/>
          <w:rPrChange w:id="17909" w:author="Anusha De" w:date="2022-08-01T14:49:00Z">
            <w:rPr/>
          </w:rPrChange>
        </w:rPr>
        <w:t xml:space="preserve"> </w:t>
      </w:r>
      <w:r w:rsidRPr="00992146">
        <w:rPr>
          <w:lang w:val="en-US"/>
          <w:rPrChange w:id="17910" w:author="Anusha De" w:date="2022-08-01T14:49:00Z">
            <w:rPr/>
          </w:rPrChange>
        </w:rPr>
        <w:t>on</w:t>
      </w:r>
      <w:r w:rsidR="00F73A4C" w:rsidRPr="00992146">
        <w:rPr>
          <w:lang w:val="en-US"/>
          <w:rPrChange w:id="17911" w:author="Anusha De" w:date="2022-08-01T14:49:00Z">
            <w:rPr/>
          </w:rPrChange>
        </w:rPr>
        <w:t xml:space="preserve"> </w:t>
      </w:r>
      <w:r w:rsidRPr="00992146">
        <w:rPr>
          <w:lang w:val="en-US"/>
          <w:rPrChange w:id="17912" w:author="Anusha De" w:date="2022-08-01T14:49:00Z">
            <w:rPr/>
          </w:rPrChange>
        </w:rPr>
        <w:t>the</w:t>
      </w:r>
      <w:r w:rsidR="00F73A4C" w:rsidRPr="00992146">
        <w:rPr>
          <w:lang w:val="en-US"/>
          <w:rPrChange w:id="17913" w:author="Anusha De" w:date="2022-08-01T14:49:00Z">
            <w:rPr/>
          </w:rPrChange>
        </w:rPr>
        <w:t xml:space="preserve"> </w:t>
      </w:r>
      <w:r w:rsidRPr="00992146">
        <w:rPr>
          <w:lang w:val="en-US"/>
          <w:rPrChange w:id="17914" w:author="Anusha De" w:date="2022-08-01T14:49:00Z">
            <w:rPr/>
          </w:rPrChange>
        </w:rPr>
        <w:t>sex</w:t>
      </w:r>
      <w:r w:rsidR="00F73A4C" w:rsidRPr="00992146">
        <w:rPr>
          <w:lang w:val="en-US"/>
          <w:rPrChange w:id="17915" w:author="Anusha De" w:date="2022-08-01T14:49:00Z">
            <w:rPr/>
          </w:rPrChange>
        </w:rPr>
        <w:t xml:space="preserve"> </w:t>
      </w:r>
      <w:r w:rsidRPr="00992146">
        <w:rPr>
          <w:lang w:val="en-US"/>
          <w:rPrChange w:id="17916" w:author="Anusha De" w:date="2022-08-01T14:49:00Z">
            <w:rPr/>
          </w:rPrChange>
        </w:rPr>
        <w:t>of</w:t>
      </w:r>
      <w:r w:rsidR="00F73A4C" w:rsidRPr="00992146">
        <w:rPr>
          <w:lang w:val="en-US"/>
          <w:rPrChange w:id="17917" w:author="Anusha De" w:date="2022-08-01T14:49:00Z">
            <w:rPr/>
          </w:rPrChange>
        </w:rPr>
        <w:t xml:space="preserve"> </w:t>
      </w:r>
      <w:r w:rsidRPr="00992146">
        <w:rPr>
          <w:lang w:val="en-US"/>
          <w:rPrChange w:id="17918" w:author="Anusha De" w:date="2022-08-01T14:49:00Z">
            <w:rPr/>
          </w:rPrChange>
        </w:rPr>
        <w:t>the</w:t>
      </w:r>
      <w:r w:rsidR="00F73A4C" w:rsidRPr="00992146">
        <w:rPr>
          <w:lang w:val="en-US"/>
          <w:rPrChange w:id="17919" w:author="Anusha De" w:date="2022-08-01T14:49:00Z">
            <w:rPr/>
          </w:rPrChange>
        </w:rPr>
        <w:t xml:space="preserve"> </w:t>
      </w:r>
      <w:r w:rsidRPr="00992146">
        <w:rPr>
          <w:lang w:val="en-US"/>
          <w:rPrChange w:id="17920" w:author="Anusha De" w:date="2022-08-01T14:49:00Z">
            <w:rPr/>
          </w:rPrChange>
        </w:rPr>
        <w:t>actor</w:t>
      </w:r>
      <w:r w:rsidR="00F73A4C" w:rsidRPr="00992146">
        <w:rPr>
          <w:lang w:val="en-US"/>
          <w:rPrChange w:id="17921" w:author="Anusha De" w:date="2022-08-01T14:49:00Z">
            <w:rPr/>
          </w:rPrChange>
        </w:rPr>
        <w:t xml:space="preserve"> </w:t>
      </w:r>
      <w:r w:rsidRPr="00992146">
        <w:rPr>
          <w:lang w:val="en-US"/>
          <w:rPrChange w:id="17922" w:author="Anusha De" w:date="2022-08-01T14:49:00Z">
            <w:rPr/>
          </w:rPrChange>
        </w:rPr>
        <w:t>being</w:t>
      </w:r>
      <w:r w:rsidR="00F73A4C" w:rsidRPr="00992146">
        <w:rPr>
          <w:lang w:val="en-US"/>
          <w:rPrChange w:id="17923" w:author="Anusha De" w:date="2022-08-01T14:49:00Z">
            <w:rPr/>
          </w:rPrChange>
        </w:rPr>
        <w:t xml:space="preserve"> </w:t>
      </w:r>
      <w:r w:rsidRPr="00992146">
        <w:rPr>
          <w:lang w:val="en-US"/>
          <w:rPrChange w:id="17924" w:author="Anusha De" w:date="2022-08-01T14:49:00Z">
            <w:rPr/>
          </w:rPrChange>
        </w:rPr>
        <w:t>rated.</w:t>
      </w:r>
      <w:r w:rsidR="00F73A4C" w:rsidRPr="00992146">
        <w:rPr>
          <w:lang w:val="en-US"/>
          <w:rPrChange w:id="17925" w:author="Anusha De" w:date="2022-08-01T14:49:00Z">
            <w:rPr/>
          </w:rPrChange>
        </w:rPr>
        <w:t xml:space="preserve"> </w:t>
      </w:r>
      <w:r w:rsidRPr="00992146">
        <w:rPr>
          <w:lang w:val="en-US"/>
          <w:rPrChange w:id="17926" w:author="Anusha De" w:date="2022-08-01T14:49:00Z">
            <w:rPr/>
          </w:rPrChange>
        </w:rPr>
        <w:t>On</w:t>
      </w:r>
      <w:r w:rsidR="00F73A4C" w:rsidRPr="00992146">
        <w:rPr>
          <w:lang w:val="en-US"/>
          <w:rPrChange w:id="17927" w:author="Anusha De" w:date="2022-08-01T14:49:00Z">
            <w:rPr/>
          </w:rPrChange>
        </w:rPr>
        <w:t xml:space="preserve"> </w:t>
      </w:r>
      <w:r w:rsidRPr="00992146">
        <w:rPr>
          <w:lang w:val="en-US"/>
          <w:rPrChange w:id="17928" w:author="Anusha De" w:date="2022-08-01T14:49:00Z">
            <w:rPr/>
          </w:rPrChange>
        </w:rPr>
        <w:t>price,</w:t>
      </w:r>
      <w:r w:rsidR="00F73A4C" w:rsidRPr="00992146">
        <w:rPr>
          <w:lang w:val="en-US"/>
          <w:rPrChange w:id="17929" w:author="Anusha De" w:date="2022-08-01T14:49:00Z">
            <w:rPr/>
          </w:rPrChange>
        </w:rPr>
        <w:t xml:space="preserve"> </w:t>
      </w:r>
      <w:r w:rsidRPr="00992146">
        <w:rPr>
          <w:lang w:val="en-US"/>
          <w:rPrChange w:id="17930" w:author="Anusha De" w:date="2022-08-01T14:49:00Z">
            <w:rPr/>
          </w:rPrChange>
        </w:rPr>
        <w:t>the</w:t>
      </w:r>
      <w:r w:rsidR="00F73A4C" w:rsidRPr="00992146">
        <w:rPr>
          <w:lang w:val="en-US"/>
          <w:rPrChange w:id="17931" w:author="Anusha De" w:date="2022-08-01T14:49:00Z">
            <w:rPr/>
          </w:rPrChange>
        </w:rPr>
        <w:t xml:space="preserve"> </w:t>
      </w:r>
      <w:r w:rsidRPr="00992146">
        <w:rPr>
          <w:lang w:val="en-US"/>
          <w:rPrChange w:id="17932" w:author="Anusha De" w:date="2022-08-01T14:49:00Z">
            <w:rPr/>
          </w:rPrChange>
        </w:rPr>
        <w:t>coefficient</w:t>
      </w:r>
      <w:r w:rsidR="00F73A4C" w:rsidRPr="00992146">
        <w:rPr>
          <w:lang w:val="en-US"/>
          <w:rPrChange w:id="17933" w:author="Anusha De" w:date="2022-08-01T14:49:00Z">
            <w:rPr/>
          </w:rPrChange>
        </w:rPr>
        <w:t xml:space="preserve"> </w:t>
      </w:r>
      <w:r w:rsidRPr="00992146">
        <w:rPr>
          <w:lang w:val="en-US"/>
          <w:rPrChange w:id="17934" w:author="Anusha De" w:date="2022-08-01T14:49:00Z">
            <w:rPr/>
          </w:rPrChange>
        </w:rPr>
        <w:t>of</w:t>
      </w:r>
      <w:r w:rsidR="00F73A4C" w:rsidRPr="00992146">
        <w:rPr>
          <w:lang w:val="en-US"/>
          <w:rPrChange w:id="17935" w:author="Anusha De" w:date="2022-08-01T14:49:00Z">
            <w:rPr/>
          </w:rPrChange>
        </w:rPr>
        <w:t xml:space="preserve"> </w:t>
      </w:r>
      <w:r w:rsidRPr="00992146">
        <w:rPr>
          <w:lang w:val="en-US"/>
          <w:rPrChange w:id="17936" w:author="Anusha De" w:date="2022-08-01T14:49:00Z">
            <w:rPr/>
          </w:rPrChange>
        </w:rPr>
        <w:t>the</w:t>
      </w:r>
      <w:r w:rsidR="00F73A4C" w:rsidRPr="00992146">
        <w:rPr>
          <w:lang w:val="en-US"/>
          <w:rPrChange w:id="17937" w:author="Anusha De" w:date="2022-08-01T14:49:00Z">
            <w:rPr/>
          </w:rPrChange>
        </w:rPr>
        <w:t xml:space="preserve"> </w:t>
      </w:r>
      <w:r w:rsidRPr="00992146">
        <w:rPr>
          <w:lang w:val="en-US"/>
          <w:rPrChange w:id="17938" w:author="Anusha De" w:date="2022-08-01T14:49:00Z">
            <w:rPr/>
          </w:rPrChange>
        </w:rPr>
        <w:t>sex</w:t>
      </w:r>
      <w:r w:rsidR="00F73A4C" w:rsidRPr="00992146">
        <w:rPr>
          <w:lang w:val="en-US"/>
          <w:rPrChange w:id="17939" w:author="Anusha De" w:date="2022-08-01T14:49:00Z">
            <w:rPr/>
          </w:rPrChange>
        </w:rPr>
        <w:t xml:space="preserve"> </w:t>
      </w:r>
      <w:r w:rsidRPr="00992146">
        <w:rPr>
          <w:lang w:val="en-US"/>
          <w:rPrChange w:id="17940" w:author="Anusha De" w:date="2022-08-01T14:49:00Z">
            <w:rPr/>
          </w:rPrChange>
        </w:rPr>
        <w:t>of</w:t>
      </w:r>
      <w:r w:rsidR="00F73A4C" w:rsidRPr="00992146">
        <w:rPr>
          <w:lang w:val="en-US"/>
          <w:rPrChange w:id="17941" w:author="Anusha De" w:date="2022-08-01T14:49:00Z">
            <w:rPr/>
          </w:rPrChange>
        </w:rPr>
        <w:t xml:space="preserve"> </w:t>
      </w:r>
      <w:r w:rsidRPr="00992146">
        <w:rPr>
          <w:lang w:val="en-US"/>
          <w:rPrChange w:id="17942" w:author="Anusha De" w:date="2022-08-01T14:49:00Z">
            <w:rPr/>
          </w:rPrChange>
        </w:rPr>
        <w:t>the</w:t>
      </w:r>
      <w:r w:rsidR="00F73A4C" w:rsidRPr="00992146">
        <w:rPr>
          <w:lang w:val="en-US"/>
          <w:rPrChange w:id="17943" w:author="Anusha De" w:date="2022-08-01T14:49:00Z">
            <w:rPr/>
          </w:rPrChange>
        </w:rPr>
        <w:t xml:space="preserve"> </w:t>
      </w:r>
      <w:r w:rsidRPr="00992146">
        <w:rPr>
          <w:lang w:val="en-US"/>
          <w:rPrChange w:id="17944" w:author="Anusha De" w:date="2022-08-01T14:49:00Z">
            <w:rPr/>
          </w:rPrChange>
        </w:rPr>
        <w:t>actor</w:t>
      </w:r>
      <w:r w:rsidR="00F73A4C" w:rsidRPr="00992146">
        <w:rPr>
          <w:lang w:val="en-US"/>
          <w:rPrChange w:id="17945" w:author="Anusha De" w:date="2022-08-01T14:49:00Z">
            <w:rPr/>
          </w:rPrChange>
        </w:rPr>
        <w:t xml:space="preserve"> </w:t>
      </w:r>
      <w:r w:rsidRPr="00992146">
        <w:rPr>
          <w:lang w:val="en-US"/>
          <w:rPrChange w:id="17946" w:author="Anusha De" w:date="2022-08-01T14:49:00Z">
            <w:rPr/>
          </w:rPrChange>
        </w:rPr>
        <w:t>is</w:t>
      </w:r>
      <w:r w:rsidR="00F73A4C" w:rsidRPr="00992146">
        <w:rPr>
          <w:lang w:val="en-US"/>
          <w:rPrChange w:id="17947" w:author="Anusha De" w:date="2022-08-01T14:49:00Z">
            <w:rPr/>
          </w:rPrChange>
        </w:rPr>
        <w:t xml:space="preserve"> </w:t>
      </w:r>
      <w:r w:rsidRPr="00992146">
        <w:rPr>
          <w:lang w:val="en-US"/>
          <w:rPrChange w:id="17948" w:author="Anusha De" w:date="2022-08-01T14:49:00Z">
            <w:rPr/>
          </w:rPrChange>
        </w:rPr>
        <w:t>also</w:t>
      </w:r>
      <w:r w:rsidR="00F73A4C" w:rsidRPr="00992146">
        <w:rPr>
          <w:lang w:val="en-US"/>
          <w:rPrChange w:id="17949" w:author="Anusha De" w:date="2022-08-01T14:49:00Z">
            <w:rPr/>
          </w:rPrChange>
        </w:rPr>
        <w:t xml:space="preserve"> </w:t>
      </w:r>
      <w:r w:rsidRPr="00992146">
        <w:rPr>
          <w:lang w:val="en-US"/>
          <w:rPrChange w:id="17950" w:author="Anusha De" w:date="2022-08-01T14:49:00Z">
            <w:rPr/>
          </w:rPrChange>
        </w:rPr>
        <w:t>positive</w:t>
      </w:r>
      <w:r w:rsidR="00F73A4C" w:rsidRPr="00992146">
        <w:rPr>
          <w:lang w:val="en-US"/>
          <w:rPrChange w:id="17951" w:author="Anusha De" w:date="2022-08-01T14:49:00Z">
            <w:rPr/>
          </w:rPrChange>
        </w:rPr>
        <w:t xml:space="preserve"> </w:t>
      </w:r>
      <w:r w:rsidRPr="00992146">
        <w:rPr>
          <w:lang w:val="en-US"/>
          <w:rPrChange w:id="17952" w:author="Anusha De" w:date="2022-08-01T14:49:00Z">
            <w:rPr/>
          </w:rPrChange>
        </w:rPr>
        <w:t>for</w:t>
      </w:r>
      <w:r w:rsidR="00F73A4C" w:rsidRPr="00992146">
        <w:rPr>
          <w:lang w:val="en-US"/>
          <w:rPrChange w:id="17953" w:author="Anusha De" w:date="2022-08-01T14:49:00Z">
            <w:rPr/>
          </w:rPrChange>
        </w:rPr>
        <w:t xml:space="preserve"> </w:t>
      </w:r>
      <w:r w:rsidRPr="00992146">
        <w:rPr>
          <w:lang w:val="en-US"/>
          <w:rPrChange w:id="17954" w:author="Anusha De" w:date="2022-08-01T14:49:00Z">
            <w:rPr/>
          </w:rPrChange>
        </w:rPr>
        <w:t>self-ratings,</w:t>
      </w:r>
      <w:r w:rsidR="00F73A4C" w:rsidRPr="00992146">
        <w:rPr>
          <w:lang w:val="en-US"/>
          <w:rPrChange w:id="17955" w:author="Anusha De" w:date="2022-08-01T14:49:00Z">
            <w:rPr/>
          </w:rPrChange>
        </w:rPr>
        <w:t xml:space="preserve"> </w:t>
      </w:r>
      <w:r w:rsidRPr="00992146">
        <w:rPr>
          <w:lang w:val="en-US"/>
          <w:rPrChange w:id="17956" w:author="Anusha De" w:date="2022-08-01T14:49:00Z">
            <w:rPr/>
          </w:rPrChange>
        </w:rPr>
        <w:t>but</w:t>
      </w:r>
      <w:r w:rsidR="00F73A4C" w:rsidRPr="00992146">
        <w:rPr>
          <w:lang w:val="en-US"/>
          <w:rPrChange w:id="17957" w:author="Anusha De" w:date="2022-08-01T14:49:00Z">
            <w:rPr/>
          </w:rPrChange>
        </w:rPr>
        <w:t xml:space="preserve"> </w:t>
      </w:r>
      <w:r w:rsidRPr="00992146">
        <w:rPr>
          <w:lang w:val="en-US"/>
          <w:rPrChange w:id="17958" w:author="Anusha De" w:date="2022-08-01T14:49:00Z">
            <w:rPr/>
          </w:rPrChange>
        </w:rPr>
        <w:t>here</w:t>
      </w:r>
      <w:r w:rsidR="00F73A4C" w:rsidRPr="00992146">
        <w:rPr>
          <w:lang w:val="en-US"/>
          <w:rPrChange w:id="17959" w:author="Anusha De" w:date="2022-08-01T14:49:00Z">
            <w:rPr/>
          </w:rPrChange>
        </w:rPr>
        <w:t xml:space="preserve"> </w:t>
      </w:r>
      <w:r w:rsidRPr="00992146">
        <w:rPr>
          <w:lang w:val="en-US"/>
          <w:rPrChange w:id="17960" w:author="Anusha De" w:date="2022-08-01T14:49:00Z">
            <w:rPr/>
          </w:rPrChange>
        </w:rPr>
        <w:t>the</w:t>
      </w:r>
      <w:r w:rsidR="00F73A4C" w:rsidRPr="00992146">
        <w:rPr>
          <w:lang w:val="en-US"/>
          <w:rPrChange w:id="17961" w:author="Anusha De" w:date="2022-08-01T14:49:00Z">
            <w:rPr/>
          </w:rPrChange>
        </w:rPr>
        <w:t xml:space="preserve"> </w:t>
      </w:r>
      <w:r w:rsidRPr="00992146">
        <w:rPr>
          <w:lang w:val="en-US"/>
          <w:rPrChange w:id="17962" w:author="Anusha De" w:date="2022-08-01T14:49:00Z">
            <w:rPr/>
          </w:rPrChange>
        </w:rPr>
        <w:t>lower</w:t>
      </w:r>
      <w:r w:rsidR="00F73A4C" w:rsidRPr="00992146">
        <w:rPr>
          <w:lang w:val="en-US"/>
          <w:rPrChange w:id="17963" w:author="Anusha De" w:date="2022-08-01T14:49:00Z">
            <w:rPr/>
          </w:rPrChange>
        </w:rPr>
        <w:t xml:space="preserve"> </w:t>
      </w:r>
      <w:r w:rsidRPr="00992146">
        <w:rPr>
          <w:lang w:val="en-US"/>
          <w:rPrChange w:id="17964" w:author="Anusha De" w:date="2022-08-01T14:49:00Z">
            <w:rPr/>
          </w:rPrChange>
        </w:rPr>
        <w:t>rating</w:t>
      </w:r>
      <w:r w:rsidR="00F73A4C" w:rsidRPr="00992146">
        <w:rPr>
          <w:lang w:val="en-US"/>
          <w:rPrChange w:id="17965" w:author="Anusha De" w:date="2022-08-01T14:49:00Z">
            <w:rPr/>
          </w:rPrChange>
        </w:rPr>
        <w:t xml:space="preserve"> </w:t>
      </w:r>
      <w:r w:rsidRPr="00992146">
        <w:rPr>
          <w:lang w:val="en-US"/>
          <w:rPrChange w:id="17966" w:author="Anusha De" w:date="2022-08-01T14:49:00Z">
            <w:rPr/>
          </w:rPrChange>
        </w:rPr>
        <w:t>from</w:t>
      </w:r>
      <w:r w:rsidR="00F73A4C" w:rsidRPr="00992146">
        <w:rPr>
          <w:lang w:val="en-US"/>
          <w:rPrChange w:id="17967" w:author="Anusha De" w:date="2022-08-01T14:49:00Z">
            <w:rPr/>
          </w:rPrChange>
        </w:rPr>
        <w:t xml:space="preserve"> </w:t>
      </w:r>
      <w:r w:rsidRPr="00992146">
        <w:rPr>
          <w:lang w:val="en-US"/>
          <w:rPrChange w:id="17968" w:author="Anusha De" w:date="2022-08-01T14:49:00Z">
            <w:rPr/>
          </w:rPrChange>
        </w:rPr>
        <w:t>the</w:t>
      </w:r>
      <w:r w:rsidR="00F73A4C" w:rsidRPr="00992146">
        <w:rPr>
          <w:lang w:val="en-US"/>
          <w:rPrChange w:id="17969" w:author="Anusha De" w:date="2022-08-01T14:49:00Z">
            <w:rPr/>
          </w:rPrChange>
        </w:rPr>
        <w:t xml:space="preserve"> </w:t>
      </w:r>
      <w:r w:rsidRPr="00992146">
        <w:rPr>
          <w:lang w:val="en-US"/>
          <w:rPrChange w:id="17970" w:author="Anusha De" w:date="2022-08-01T14:49:00Z">
            <w:rPr/>
          </w:rPrChange>
        </w:rPr>
        <w:t>farmers</w:t>
      </w:r>
      <w:r w:rsidR="00F73A4C" w:rsidRPr="00992146">
        <w:rPr>
          <w:lang w:val="en-US"/>
          <w:rPrChange w:id="17971" w:author="Anusha De" w:date="2022-08-01T14:49:00Z">
            <w:rPr/>
          </w:rPrChange>
        </w:rPr>
        <w:t xml:space="preserve"> </w:t>
      </w:r>
      <w:r w:rsidRPr="00992146">
        <w:rPr>
          <w:lang w:val="en-US"/>
          <w:rPrChange w:id="17972" w:author="Anusha De" w:date="2022-08-01T14:49:00Z">
            <w:rPr/>
          </w:rPrChange>
        </w:rPr>
        <w:t>of</w:t>
      </w:r>
      <w:r w:rsidR="00F73A4C" w:rsidRPr="00992146">
        <w:rPr>
          <w:lang w:val="en-US"/>
          <w:rPrChange w:id="17973" w:author="Anusha De" w:date="2022-08-01T14:49:00Z">
            <w:rPr/>
          </w:rPrChange>
        </w:rPr>
        <w:t xml:space="preserve"> </w:t>
      </w:r>
      <w:r w:rsidRPr="00992146">
        <w:rPr>
          <w:lang w:val="en-US"/>
          <w:rPrChange w:id="17974" w:author="Anusha De" w:date="2022-08-01T14:49:00Z">
            <w:rPr/>
          </w:rPrChange>
        </w:rPr>
        <w:t>female</w:t>
      </w:r>
      <w:r w:rsidR="00F73A4C" w:rsidRPr="00992146">
        <w:rPr>
          <w:lang w:val="en-US"/>
          <w:rPrChange w:id="17975" w:author="Anusha De" w:date="2022-08-01T14:49:00Z">
            <w:rPr/>
          </w:rPrChange>
        </w:rPr>
        <w:t xml:space="preserve"> </w:t>
      </w:r>
      <w:r w:rsidRPr="00992146">
        <w:rPr>
          <w:lang w:val="en-US"/>
          <w:rPrChange w:id="17976" w:author="Anusha De" w:date="2022-08-01T14:49:00Z">
            <w:rPr/>
          </w:rPrChange>
        </w:rPr>
        <w:t>actors</w:t>
      </w:r>
      <w:r w:rsidR="00F73A4C" w:rsidRPr="00992146">
        <w:rPr>
          <w:lang w:val="en-US"/>
          <w:rPrChange w:id="17977" w:author="Anusha De" w:date="2022-08-01T14:49:00Z">
            <w:rPr/>
          </w:rPrChange>
        </w:rPr>
        <w:t xml:space="preserve"> </w:t>
      </w:r>
      <w:r w:rsidRPr="00992146">
        <w:rPr>
          <w:lang w:val="en-US"/>
          <w:rPrChange w:id="17978" w:author="Anusha De" w:date="2022-08-01T14:49:00Z">
            <w:rPr/>
          </w:rPrChange>
        </w:rPr>
        <w:t>seems</w:t>
      </w:r>
      <w:r w:rsidR="00F73A4C" w:rsidRPr="00992146">
        <w:rPr>
          <w:lang w:val="en-US"/>
          <w:rPrChange w:id="17979" w:author="Anusha De" w:date="2022-08-01T14:49:00Z">
            <w:rPr/>
          </w:rPrChange>
        </w:rPr>
        <w:t xml:space="preserve"> </w:t>
      </w:r>
      <w:r w:rsidRPr="00992146">
        <w:rPr>
          <w:lang w:val="en-US"/>
          <w:rPrChange w:id="17980" w:author="Anusha De" w:date="2022-08-01T14:49:00Z">
            <w:rPr/>
          </w:rPrChange>
        </w:rPr>
        <w:t>to</w:t>
      </w:r>
      <w:r w:rsidR="00F73A4C" w:rsidRPr="00992146">
        <w:rPr>
          <w:lang w:val="en-US"/>
          <w:rPrChange w:id="17981" w:author="Anusha De" w:date="2022-08-01T14:49:00Z">
            <w:rPr/>
          </w:rPrChange>
        </w:rPr>
        <w:t xml:space="preserve"> </w:t>
      </w:r>
      <w:r w:rsidRPr="00992146">
        <w:rPr>
          <w:lang w:val="en-US"/>
          <w:rPrChange w:id="17982" w:author="Anusha De" w:date="2022-08-01T14:49:00Z">
            <w:rPr/>
          </w:rPrChange>
        </w:rPr>
        <w:t>make</w:t>
      </w:r>
      <w:r w:rsidR="00F73A4C" w:rsidRPr="00992146">
        <w:rPr>
          <w:lang w:val="en-US"/>
          <w:rPrChange w:id="17983" w:author="Anusha De" w:date="2022-08-01T14:49:00Z">
            <w:rPr/>
          </w:rPrChange>
        </w:rPr>
        <w:t xml:space="preserve"> </w:t>
      </w:r>
      <w:r w:rsidRPr="00992146">
        <w:rPr>
          <w:lang w:val="en-US"/>
          <w:rPrChange w:id="17984" w:author="Anusha De" w:date="2022-08-01T14:49:00Z">
            <w:rPr/>
          </w:rPrChange>
        </w:rPr>
        <w:t>the</w:t>
      </w:r>
      <w:r w:rsidR="00F73A4C" w:rsidRPr="00992146">
        <w:rPr>
          <w:lang w:val="en-US"/>
          <w:rPrChange w:id="17985" w:author="Anusha De" w:date="2022-08-01T14:49:00Z">
            <w:rPr/>
          </w:rPrChange>
        </w:rPr>
        <w:t xml:space="preserve"> </w:t>
      </w:r>
      <w:r w:rsidRPr="00992146">
        <w:rPr>
          <w:lang w:val="en-US"/>
          <w:rPrChange w:id="17986" w:author="Anusha De" w:date="2022-08-01T14:49:00Z">
            <w:rPr/>
          </w:rPrChange>
        </w:rPr>
        <w:t>gap</w:t>
      </w:r>
      <w:r w:rsidR="00F73A4C" w:rsidRPr="00992146">
        <w:rPr>
          <w:lang w:val="en-US"/>
          <w:rPrChange w:id="17987" w:author="Anusha De" w:date="2022-08-01T14:49:00Z">
            <w:rPr/>
          </w:rPrChange>
        </w:rPr>
        <w:t xml:space="preserve"> </w:t>
      </w:r>
      <w:r w:rsidRPr="00992146">
        <w:rPr>
          <w:lang w:val="en-US"/>
          <w:rPrChange w:id="17988" w:author="Anusha De" w:date="2022-08-01T14:49:00Z">
            <w:rPr/>
          </w:rPrChange>
        </w:rPr>
        <w:t>larger.</w:t>
      </w:r>
      <w:r w:rsidR="00F73A4C" w:rsidRPr="00992146">
        <w:rPr>
          <w:lang w:val="en-US"/>
          <w:rPrChange w:id="17989" w:author="Anusha De" w:date="2022-08-01T14:49:00Z">
            <w:rPr/>
          </w:rPrChange>
        </w:rPr>
        <w:t xml:space="preserve"> </w:t>
      </w:r>
      <w:r w:rsidRPr="00992146">
        <w:rPr>
          <w:lang w:val="en-US"/>
          <w:rPrChange w:id="17990" w:author="Anusha De" w:date="2022-08-01T14:49:00Z">
            <w:rPr/>
          </w:rPrChange>
        </w:rPr>
        <w:t>For</w:t>
      </w:r>
      <w:r w:rsidR="00F73A4C" w:rsidRPr="00992146">
        <w:rPr>
          <w:lang w:val="en-US"/>
          <w:rPrChange w:id="17991" w:author="Anusha De" w:date="2022-08-01T14:49:00Z">
            <w:rPr/>
          </w:rPrChange>
        </w:rPr>
        <w:t xml:space="preserve"> </w:t>
      </w:r>
      <w:r w:rsidRPr="00992146">
        <w:rPr>
          <w:lang w:val="en-US"/>
          <w:rPrChange w:id="17992" w:author="Anusha De" w:date="2022-08-01T14:49:00Z">
            <w:rPr/>
          </w:rPrChange>
        </w:rPr>
        <w:t>reputation,</w:t>
      </w:r>
      <w:r w:rsidR="00F73A4C" w:rsidRPr="00992146">
        <w:rPr>
          <w:lang w:val="en-US"/>
          <w:rPrChange w:id="17993" w:author="Anusha De" w:date="2022-08-01T14:49:00Z">
            <w:rPr/>
          </w:rPrChange>
        </w:rPr>
        <w:t xml:space="preserve"> </w:t>
      </w:r>
      <w:r w:rsidRPr="00992146">
        <w:rPr>
          <w:lang w:val="en-US"/>
          <w:rPrChange w:id="17994" w:author="Anusha De" w:date="2022-08-01T14:49:00Z">
            <w:rPr/>
          </w:rPrChange>
        </w:rPr>
        <w:t>women</w:t>
      </w:r>
      <w:r w:rsidR="00F73A4C" w:rsidRPr="00992146">
        <w:rPr>
          <w:lang w:val="en-US"/>
          <w:rPrChange w:id="17995" w:author="Anusha De" w:date="2022-08-01T14:49:00Z">
            <w:rPr/>
          </w:rPrChange>
        </w:rPr>
        <w:t xml:space="preserve"> </w:t>
      </w:r>
      <w:r w:rsidRPr="00992146">
        <w:rPr>
          <w:lang w:val="en-US"/>
          <w:rPrChange w:id="17996" w:author="Anusha De" w:date="2022-08-01T14:49:00Z">
            <w:rPr/>
          </w:rPrChange>
        </w:rPr>
        <w:t>actors</w:t>
      </w:r>
      <w:r w:rsidR="00F73A4C" w:rsidRPr="00992146">
        <w:rPr>
          <w:lang w:val="en-US"/>
          <w:rPrChange w:id="17997" w:author="Anusha De" w:date="2022-08-01T14:49:00Z">
            <w:rPr/>
          </w:rPrChange>
        </w:rPr>
        <w:t xml:space="preserve"> </w:t>
      </w:r>
      <w:r w:rsidRPr="00992146">
        <w:rPr>
          <w:lang w:val="en-US"/>
          <w:rPrChange w:id="17998" w:author="Anusha De" w:date="2022-08-01T14:49:00Z">
            <w:rPr/>
          </w:rPrChange>
        </w:rPr>
        <w:t>are</w:t>
      </w:r>
      <w:r w:rsidR="00F73A4C" w:rsidRPr="00992146">
        <w:rPr>
          <w:lang w:val="en-US"/>
          <w:rPrChange w:id="17999" w:author="Anusha De" w:date="2022-08-01T14:49:00Z">
            <w:rPr/>
          </w:rPrChange>
        </w:rPr>
        <w:t xml:space="preserve"> </w:t>
      </w:r>
      <w:r w:rsidRPr="00992146">
        <w:rPr>
          <w:lang w:val="en-US"/>
          <w:rPrChange w:id="18000" w:author="Anusha De" w:date="2022-08-01T14:49:00Z">
            <w:rPr/>
          </w:rPrChange>
        </w:rPr>
        <w:t>too</w:t>
      </w:r>
      <w:r w:rsidR="00F73A4C" w:rsidRPr="00992146">
        <w:rPr>
          <w:lang w:val="en-US"/>
          <w:rPrChange w:id="18001" w:author="Anusha De" w:date="2022-08-01T14:49:00Z">
            <w:rPr/>
          </w:rPrChange>
        </w:rPr>
        <w:t xml:space="preserve"> </w:t>
      </w:r>
      <w:r w:rsidRPr="00992146">
        <w:rPr>
          <w:lang w:val="en-US"/>
          <w:rPrChange w:id="18002" w:author="Anusha De" w:date="2022-08-01T14:49:00Z">
            <w:rPr/>
          </w:rPrChange>
        </w:rPr>
        <w:t>modest:</w:t>
      </w:r>
      <w:r w:rsidR="00F73A4C" w:rsidRPr="00992146">
        <w:rPr>
          <w:lang w:val="en-US"/>
          <w:rPrChange w:id="18003" w:author="Anusha De" w:date="2022-08-01T14:49:00Z">
            <w:rPr/>
          </w:rPrChange>
        </w:rPr>
        <w:t xml:space="preserve"> </w:t>
      </w:r>
      <w:r w:rsidRPr="00992146">
        <w:rPr>
          <w:lang w:val="en-US"/>
          <w:rPrChange w:id="18004" w:author="Anusha De" w:date="2022-08-01T14:49:00Z">
            <w:rPr/>
          </w:rPrChange>
        </w:rPr>
        <w:t>the</w:t>
      </w:r>
      <w:r w:rsidR="00F73A4C" w:rsidRPr="00992146">
        <w:rPr>
          <w:lang w:val="en-US"/>
          <w:rPrChange w:id="18005" w:author="Anusha De" w:date="2022-08-01T14:49:00Z">
            <w:rPr/>
          </w:rPrChange>
        </w:rPr>
        <w:t xml:space="preserve"> </w:t>
      </w:r>
      <w:r w:rsidRPr="00992146">
        <w:rPr>
          <w:lang w:val="en-US"/>
          <w:rPrChange w:id="18006" w:author="Anusha De" w:date="2022-08-01T14:49:00Z">
            <w:rPr/>
          </w:rPrChange>
        </w:rPr>
        <w:t>combination</w:t>
      </w:r>
      <w:r w:rsidR="00F73A4C" w:rsidRPr="00992146">
        <w:rPr>
          <w:lang w:val="en-US"/>
          <w:rPrChange w:id="18007" w:author="Anusha De" w:date="2022-08-01T14:49:00Z">
            <w:rPr/>
          </w:rPrChange>
        </w:rPr>
        <w:t xml:space="preserve"> </w:t>
      </w:r>
      <w:r w:rsidRPr="00992146">
        <w:rPr>
          <w:lang w:val="en-US"/>
          <w:rPrChange w:id="18008" w:author="Anusha De" w:date="2022-08-01T14:49:00Z">
            <w:rPr/>
          </w:rPrChange>
        </w:rPr>
        <w:t>of</w:t>
      </w:r>
      <w:r w:rsidR="00F73A4C" w:rsidRPr="00992146">
        <w:rPr>
          <w:lang w:val="en-US"/>
          <w:rPrChange w:id="18009" w:author="Anusha De" w:date="2022-08-01T14:49:00Z">
            <w:rPr/>
          </w:rPrChange>
        </w:rPr>
        <w:t xml:space="preserve"> </w:t>
      </w:r>
      <w:r w:rsidRPr="00992146">
        <w:rPr>
          <w:lang w:val="en-US"/>
          <w:rPrChange w:id="18010" w:author="Anusha De" w:date="2022-08-01T14:49:00Z">
            <w:rPr/>
          </w:rPrChange>
        </w:rPr>
        <w:t>a</w:t>
      </w:r>
      <w:r w:rsidR="00F73A4C" w:rsidRPr="00992146">
        <w:rPr>
          <w:lang w:val="en-US"/>
          <w:rPrChange w:id="18011" w:author="Anusha De" w:date="2022-08-01T14:49:00Z">
            <w:rPr/>
          </w:rPrChange>
        </w:rPr>
        <w:t xml:space="preserve"> </w:t>
      </w:r>
      <w:r w:rsidRPr="00992146">
        <w:rPr>
          <w:lang w:val="en-US"/>
          <w:rPrChange w:id="18012" w:author="Anusha De" w:date="2022-08-01T14:49:00Z">
            <w:rPr/>
          </w:rPrChange>
        </w:rPr>
        <w:t>negative</w:t>
      </w:r>
      <w:r w:rsidR="00F73A4C" w:rsidRPr="00992146">
        <w:rPr>
          <w:lang w:val="en-US"/>
          <w:rPrChange w:id="18013" w:author="Anusha De" w:date="2022-08-01T14:49:00Z">
            <w:rPr/>
          </w:rPrChange>
        </w:rPr>
        <w:t xml:space="preserve"> </w:t>
      </w:r>
      <w:r w:rsidRPr="00992146">
        <w:rPr>
          <w:lang w:val="en-US"/>
          <w:rPrChange w:id="18014" w:author="Anusha De" w:date="2022-08-01T14:49:00Z">
            <w:rPr/>
          </w:rPrChange>
        </w:rPr>
        <w:t>gender</w:t>
      </w:r>
      <w:bookmarkStart w:id="18015" w:name="Conclusion"/>
      <w:bookmarkEnd w:id="18015"/>
      <w:r w:rsidR="00F73A4C" w:rsidRPr="00992146">
        <w:rPr>
          <w:lang w:val="en-US"/>
          <w:rPrChange w:id="18016" w:author="Anusha De" w:date="2022-08-01T14:49:00Z">
            <w:rPr/>
          </w:rPrChange>
        </w:rPr>
        <w:t xml:space="preserve"> </w:t>
      </w:r>
      <w:r w:rsidRPr="00992146">
        <w:rPr>
          <w:lang w:val="en-US"/>
          <w:rPrChange w:id="18017" w:author="Anusha De" w:date="2022-08-01T14:49:00Z">
            <w:rPr/>
          </w:rPrChange>
        </w:rPr>
        <w:t>effect</w:t>
      </w:r>
      <w:r w:rsidR="00F73A4C" w:rsidRPr="00992146">
        <w:rPr>
          <w:lang w:val="en-US"/>
          <w:rPrChange w:id="18018" w:author="Anusha De" w:date="2022-08-01T14:49:00Z">
            <w:rPr/>
          </w:rPrChange>
        </w:rPr>
        <w:t xml:space="preserve"> </w:t>
      </w:r>
      <w:r w:rsidRPr="00992146">
        <w:rPr>
          <w:lang w:val="en-US"/>
          <w:rPrChange w:id="18019" w:author="Anusha De" w:date="2022-08-01T14:49:00Z">
            <w:rPr/>
          </w:rPrChange>
        </w:rPr>
        <w:t>on</w:t>
      </w:r>
      <w:r w:rsidR="00F73A4C" w:rsidRPr="00992146">
        <w:rPr>
          <w:lang w:val="en-US"/>
          <w:rPrChange w:id="18020" w:author="Anusha De" w:date="2022-08-01T14:49:00Z">
            <w:rPr/>
          </w:rPrChange>
        </w:rPr>
        <w:t xml:space="preserve"> </w:t>
      </w:r>
      <w:r w:rsidRPr="00992146">
        <w:rPr>
          <w:lang w:val="en-US"/>
          <w:rPrChange w:id="18021" w:author="Anusha De" w:date="2022-08-01T14:49:00Z">
            <w:rPr/>
          </w:rPrChange>
        </w:rPr>
        <w:t>self-ratings</w:t>
      </w:r>
      <w:r w:rsidR="00F73A4C" w:rsidRPr="00992146">
        <w:rPr>
          <w:lang w:val="en-US"/>
          <w:rPrChange w:id="18022" w:author="Anusha De" w:date="2022-08-01T14:49:00Z">
            <w:rPr/>
          </w:rPrChange>
        </w:rPr>
        <w:t xml:space="preserve"> </w:t>
      </w:r>
      <w:r w:rsidRPr="00992146">
        <w:rPr>
          <w:lang w:val="en-US"/>
          <w:rPrChange w:id="18023" w:author="Anusha De" w:date="2022-08-01T14:49:00Z">
            <w:rPr/>
          </w:rPrChange>
        </w:rPr>
        <w:t>and</w:t>
      </w:r>
      <w:r w:rsidR="00F73A4C" w:rsidRPr="00992146">
        <w:rPr>
          <w:lang w:val="en-US"/>
          <w:rPrChange w:id="18024" w:author="Anusha De" w:date="2022-08-01T14:49:00Z">
            <w:rPr/>
          </w:rPrChange>
        </w:rPr>
        <w:t xml:space="preserve"> </w:t>
      </w:r>
      <w:r w:rsidRPr="00992146">
        <w:rPr>
          <w:lang w:val="en-US"/>
          <w:rPrChange w:id="18025" w:author="Anusha De" w:date="2022-08-01T14:49:00Z">
            <w:rPr/>
          </w:rPrChange>
        </w:rPr>
        <w:t>a</w:t>
      </w:r>
      <w:r w:rsidR="00F73A4C" w:rsidRPr="00992146">
        <w:rPr>
          <w:lang w:val="en-US"/>
          <w:rPrChange w:id="18026" w:author="Anusha De" w:date="2022-08-01T14:49:00Z">
            <w:rPr/>
          </w:rPrChange>
        </w:rPr>
        <w:t xml:space="preserve"> </w:t>
      </w:r>
      <w:r w:rsidRPr="00992146">
        <w:rPr>
          <w:lang w:val="en-US"/>
          <w:rPrChange w:id="18027" w:author="Anusha De" w:date="2022-08-01T14:49:00Z">
            <w:rPr/>
          </w:rPrChange>
        </w:rPr>
        <w:t>positive</w:t>
      </w:r>
      <w:r w:rsidR="00F73A4C" w:rsidRPr="00992146">
        <w:rPr>
          <w:lang w:val="en-US"/>
          <w:rPrChange w:id="18028" w:author="Anusha De" w:date="2022-08-01T14:49:00Z">
            <w:rPr/>
          </w:rPrChange>
        </w:rPr>
        <w:t xml:space="preserve"> </w:t>
      </w:r>
      <w:r w:rsidRPr="00992146">
        <w:rPr>
          <w:lang w:val="en-US"/>
          <w:rPrChange w:id="18029" w:author="Anusha De" w:date="2022-08-01T14:49:00Z">
            <w:rPr/>
          </w:rPrChange>
        </w:rPr>
        <w:t>gender</w:t>
      </w:r>
      <w:r w:rsidR="00F73A4C" w:rsidRPr="00992146">
        <w:rPr>
          <w:lang w:val="en-US"/>
          <w:rPrChange w:id="18030" w:author="Anusha De" w:date="2022-08-01T14:49:00Z">
            <w:rPr/>
          </w:rPrChange>
        </w:rPr>
        <w:t xml:space="preserve"> </w:t>
      </w:r>
      <w:r w:rsidRPr="00992146">
        <w:rPr>
          <w:lang w:val="en-US"/>
          <w:rPrChange w:id="18031" w:author="Anusha De" w:date="2022-08-01T14:49:00Z">
            <w:rPr/>
          </w:rPrChange>
        </w:rPr>
        <w:t>effect</w:t>
      </w:r>
      <w:r w:rsidR="00F73A4C" w:rsidRPr="00992146">
        <w:rPr>
          <w:lang w:val="en-US"/>
          <w:rPrChange w:id="18032" w:author="Anusha De" w:date="2022-08-01T14:49:00Z">
            <w:rPr/>
          </w:rPrChange>
        </w:rPr>
        <w:t xml:space="preserve"> </w:t>
      </w:r>
      <w:r w:rsidRPr="00992146">
        <w:rPr>
          <w:lang w:val="en-US"/>
          <w:rPrChange w:id="18033" w:author="Anusha De" w:date="2022-08-01T14:49:00Z">
            <w:rPr/>
          </w:rPrChange>
        </w:rPr>
        <w:t>on</w:t>
      </w:r>
      <w:r w:rsidR="00F73A4C" w:rsidRPr="00992146">
        <w:rPr>
          <w:lang w:val="en-US"/>
          <w:rPrChange w:id="18034" w:author="Anusha De" w:date="2022-08-01T14:49:00Z">
            <w:rPr/>
          </w:rPrChange>
        </w:rPr>
        <w:t xml:space="preserve"> </w:t>
      </w:r>
      <w:r w:rsidRPr="00992146">
        <w:rPr>
          <w:lang w:val="en-US"/>
          <w:rPrChange w:id="18035" w:author="Anusha De" w:date="2022-08-01T14:49:00Z">
            <w:rPr/>
          </w:rPrChange>
        </w:rPr>
        <w:t>the</w:t>
      </w:r>
      <w:r w:rsidR="00F73A4C" w:rsidRPr="00992146">
        <w:rPr>
          <w:lang w:val="en-US"/>
          <w:rPrChange w:id="18036" w:author="Anusha De" w:date="2022-08-01T14:49:00Z">
            <w:rPr/>
          </w:rPrChange>
        </w:rPr>
        <w:t xml:space="preserve"> </w:t>
      </w:r>
      <w:r w:rsidRPr="00992146">
        <w:rPr>
          <w:lang w:val="en-US"/>
          <w:rPrChange w:id="18037" w:author="Anusha De" w:date="2022-08-01T14:49:00Z">
            <w:rPr/>
          </w:rPrChange>
        </w:rPr>
        <w:t>farmer</w:t>
      </w:r>
      <w:r w:rsidR="00F73A4C" w:rsidRPr="00992146">
        <w:rPr>
          <w:lang w:val="en-US"/>
          <w:rPrChange w:id="18038" w:author="Anusha De" w:date="2022-08-01T14:49:00Z">
            <w:rPr/>
          </w:rPrChange>
        </w:rPr>
        <w:t xml:space="preserve"> </w:t>
      </w:r>
      <w:r w:rsidRPr="00992146">
        <w:rPr>
          <w:lang w:val="en-US"/>
          <w:rPrChange w:id="18039" w:author="Anusha De" w:date="2022-08-01T14:49:00Z">
            <w:rPr/>
          </w:rPrChange>
        </w:rPr>
        <w:t>ratings</w:t>
      </w:r>
      <w:r w:rsidR="00F73A4C" w:rsidRPr="00992146">
        <w:rPr>
          <w:lang w:val="en-US"/>
          <w:rPrChange w:id="18040" w:author="Anusha De" w:date="2022-08-01T14:49:00Z">
            <w:rPr/>
          </w:rPrChange>
        </w:rPr>
        <w:t xml:space="preserve"> </w:t>
      </w:r>
      <w:r w:rsidRPr="00992146">
        <w:rPr>
          <w:lang w:val="en-US"/>
          <w:rPrChange w:id="18041" w:author="Anusha De" w:date="2022-08-01T14:49:00Z">
            <w:rPr/>
          </w:rPrChange>
        </w:rPr>
        <w:t>significantly</w:t>
      </w:r>
      <w:r w:rsidR="00F73A4C" w:rsidRPr="00992146">
        <w:rPr>
          <w:lang w:val="en-US"/>
          <w:rPrChange w:id="18042" w:author="Anusha De" w:date="2022-08-01T14:49:00Z">
            <w:rPr/>
          </w:rPrChange>
        </w:rPr>
        <w:t xml:space="preserve"> </w:t>
      </w:r>
      <w:r w:rsidRPr="00992146">
        <w:rPr>
          <w:lang w:val="en-US"/>
          <w:rPrChange w:id="18043" w:author="Anusha De" w:date="2022-08-01T14:49:00Z">
            <w:rPr/>
          </w:rPrChange>
        </w:rPr>
        <w:t>reduces</w:t>
      </w:r>
      <w:r w:rsidR="00F73A4C" w:rsidRPr="00992146">
        <w:rPr>
          <w:lang w:val="en-US"/>
          <w:rPrChange w:id="18044" w:author="Anusha De" w:date="2022-08-01T14:49:00Z">
            <w:rPr/>
          </w:rPrChange>
        </w:rPr>
        <w:t xml:space="preserve"> </w:t>
      </w:r>
      <w:r w:rsidRPr="00992146">
        <w:rPr>
          <w:lang w:val="en-US"/>
          <w:rPrChange w:id="18045" w:author="Anusha De" w:date="2022-08-01T14:49:00Z">
            <w:rPr/>
          </w:rPrChange>
        </w:rPr>
        <w:t>the</w:t>
      </w:r>
      <w:r w:rsidR="00F73A4C" w:rsidRPr="00992146">
        <w:rPr>
          <w:lang w:val="en-US"/>
          <w:rPrChange w:id="18046" w:author="Anusha De" w:date="2022-08-01T14:49:00Z">
            <w:rPr/>
          </w:rPrChange>
        </w:rPr>
        <w:t xml:space="preserve"> </w:t>
      </w:r>
      <w:r w:rsidRPr="00992146">
        <w:rPr>
          <w:lang w:val="en-US"/>
          <w:rPrChange w:id="18047" w:author="Anusha De" w:date="2022-08-01T14:49:00Z">
            <w:rPr/>
          </w:rPrChange>
        </w:rPr>
        <w:t>gap.</w:t>
      </w:r>
    </w:p>
    <w:p w14:paraId="5A8CF155" w14:textId="77777777" w:rsidR="00643A43" w:rsidRPr="00643A43" w:rsidRDefault="00643A43" w:rsidP="00643A43">
      <w:pPr>
        <w:pStyle w:val="1PP"/>
        <w:jc w:val="both"/>
      </w:pPr>
    </w:p>
    <w:p w14:paraId="173AFF19" w14:textId="77777777" w:rsidR="005139B5" w:rsidRPr="00992146" w:rsidRDefault="0081249E" w:rsidP="00643A43">
      <w:pPr>
        <w:pStyle w:val="Heading1"/>
        <w:jc w:val="both"/>
        <w:rPr>
          <w:color w:val="auto"/>
          <w:lang w:val="en-US"/>
          <w:rPrChange w:id="18048" w:author="Anusha De" w:date="2022-08-01T14:49:00Z">
            <w:rPr>
              <w:color w:val="auto"/>
            </w:rPr>
          </w:rPrChange>
        </w:rPr>
      </w:pPr>
      <w:r w:rsidRPr="00992146">
        <w:rPr>
          <w:color w:val="auto"/>
          <w:lang w:val="en-US"/>
          <w:rPrChange w:id="18049" w:author="Anusha De" w:date="2022-08-01T14:49:00Z">
            <w:rPr>
              <w:color w:val="auto"/>
            </w:rPr>
          </w:rPrChange>
        </w:rPr>
        <w:t>Conclusion</w:t>
      </w:r>
    </w:p>
    <w:p w14:paraId="72096DAA" w14:textId="6A696812" w:rsidR="005139B5" w:rsidRPr="00992146" w:rsidRDefault="0081249E">
      <w:pPr>
        <w:rPr>
          <w:lang w:val="en-US"/>
          <w:rPrChange w:id="18050" w:author="Anusha De" w:date="2022-08-01T14:49:00Z">
            <w:rPr/>
          </w:rPrChange>
        </w:rPr>
        <w:pPrChange w:id="18051" w:author="Steve Wiggins" w:date="2022-07-30T18:29:00Z">
          <w:pPr>
            <w:pStyle w:val="1PP"/>
            <w:jc w:val="both"/>
          </w:pPr>
        </w:pPrChange>
      </w:pPr>
      <w:commentRangeStart w:id="18052"/>
      <w:commentRangeStart w:id="18053"/>
      <w:r w:rsidRPr="00992146">
        <w:rPr>
          <w:lang w:val="en-US"/>
          <w:rPrChange w:id="18054" w:author="Anusha De" w:date="2022-08-01T14:49:00Z">
            <w:rPr/>
          </w:rPrChange>
        </w:rPr>
        <w:t>In</w:t>
      </w:r>
      <w:r w:rsidR="00F73A4C" w:rsidRPr="00992146">
        <w:rPr>
          <w:lang w:val="en-US"/>
          <w:rPrChange w:id="18055" w:author="Anusha De" w:date="2022-08-01T14:49:00Z">
            <w:rPr/>
          </w:rPrChange>
        </w:rPr>
        <w:t xml:space="preserve"> </w:t>
      </w:r>
      <w:r w:rsidRPr="00992146">
        <w:rPr>
          <w:lang w:val="en-US"/>
          <w:rPrChange w:id="18056" w:author="Anusha De" w:date="2022-08-01T14:49:00Z">
            <w:rPr/>
          </w:rPrChange>
        </w:rPr>
        <w:t>informal</w:t>
      </w:r>
      <w:r w:rsidR="00F73A4C" w:rsidRPr="00992146">
        <w:rPr>
          <w:lang w:val="en-US"/>
          <w:rPrChange w:id="18057" w:author="Anusha De" w:date="2022-08-01T14:49:00Z">
            <w:rPr/>
          </w:rPrChange>
        </w:rPr>
        <w:t xml:space="preserve"> </w:t>
      </w:r>
      <w:r w:rsidRPr="00992146">
        <w:rPr>
          <w:lang w:val="en-US"/>
          <w:rPrChange w:id="18058" w:author="Anusha De" w:date="2022-08-01T14:49:00Z">
            <w:rPr/>
          </w:rPrChange>
        </w:rPr>
        <w:t>food</w:t>
      </w:r>
      <w:r w:rsidR="00F73A4C" w:rsidRPr="00992146">
        <w:rPr>
          <w:lang w:val="en-US"/>
          <w:rPrChange w:id="18059" w:author="Anusha De" w:date="2022-08-01T14:49:00Z">
            <w:rPr/>
          </w:rPrChange>
        </w:rPr>
        <w:t xml:space="preserve"> </w:t>
      </w:r>
      <w:r w:rsidRPr="00992146">
        <w:rPr>
          <w:lang w:val="en-US"/>
          <w:rPrChange w:id="18060" w:author="Anusha De" w:date="2022-08-01T14:49:00Z">
            <w:rPr/>
          </w:rPrChange>
        </w:rPr>
        <w:t>supply</w:t>
      </w:r>
      <w:r w:rsidR="00F73A4C" w:rsidRPr="00992146">
        <w:rPr>
          <w:lang w:val="en-US"/>
          <w:rPrChange w:id="18061" w:author="Anusha De" w:date="2022-08-01T14:49:00Z">
            <w:rPr/>
          </w:rPrChange>
        </w:rPr>
        <w:t xml:space="preserve"> </w:t>
      </w:r>
      <w:r w:rsidRPr="00992146">
        <w:rPr>
          <w:lang w:val="en-US"/>
          <w:rPrChange w:id="18062" w:author="Anusha De" w:date="2022-08-01T14:49:00Z">
            <w:rPr/>
          </w:rPrChange>
        </w:rPr>
        <w:t>chains,</w:t>
      </w:r>
      <w:r w:rsidR="00F73A4C" w:rsidRPr="00992146">
        <w:rPr>
          <w:lang w:val="en-US"/>
          <w:rPrChange w:id="18063" w:author="Anusha De" w:date="2022-08-01T14:49:00Z">
            <w:rPr/>
          </w:rPrChange>
        </w:rPr>
        <w:t xml:space="preserve"> </w:t>
      </w:r>
      <w:r w:rsidRPr="00992146">
        <w:rPr>
          <w:lang w:val="en-US"/>
          <w:rPrChange w:id="18064" w:author="Anusha De" w:date="2022-08-01T14:49:00Z">
            <w:rPr/>
          </w:rPrChange>
        </w:rPr>
        <w:t>perceptions</w:t>
      </w:r>
      <w:r w:rsidR="00F73A4C" w:rsidRPr="00992146">
        <w:rPr>
          <w:lang w:val="en-US"/>
          <w:rPrChange w:id="18065" w:author="Anusha De" w:date="2022-08-01T14:49:00Z">
            <w:rPr/>
          </w:rPrChange>
        </w:rPr>
        <w:t xml:space="preserve"> </w:t>
      </w:r>
      <w:r w:rsidRPr="00992146">
        <w:rPr>
          <w:lang w:val="en-US"/>
          <w:rPrChange w:id="18066" w:author="Anusha De" w:date="2022-08-01T14:49:00Z">
            <w:rPr/>
          </w:rPrChange>
        </w:rPr>
        <w:t>about</w:t>
      </w:r>
      <w:r w:rsidR="00F73A4C" w:rsidRPr="00992146">
        <w:rPr>
          <w:lang w:val="en-US"/>
          <w:rPrChange w:id="18067" w:author="Anusha De" w:date="2022-08-01T14:49:00Z">
            <w:rPr/>
          </w:rPrChange>
        </w:rPr>
        <w:t xml:space="preserve"> </w:t>
      </w:r>
      <w:r w:rsidRPr="00992146">
        <w:rPr>
          <w:lang w:val="en-US"/>
          <w:rPrChange w:id="18068" w:author="Anusha De" w:date="2022-08-01T14:49:00Z">
            <w:rPr/>
          </w:rPrChange>
        </w:rPr>
        <w:t>the</w:t>
      </w:r>
      <w:r w:rsidR="00F73A4C" w:rsidRPr="00992146">
        <w:rPr>
          <w:lang w:val="en-US"/>
          <w:rPrChange w:id="18069" w:author="Anusha De" w:date="2022-08-01T14:49:00Z">
            <w:rPr/>
          </w:rPrChange>
        </w:rPr>
        <w:t xml:space="preserve"> </w:t>
      </w:r>
      <w:r w:rsidRPr="00992146">
        <w:rPr>
          <w:lang w:val="en-US"/>
          <w:rPrChange w:id="18070" w:author="Anusha De" w:date="2022-08-01T14:49:00Z">
            <w:rPr/>
          </w:rPrChange>
        </w:rPr>
        <w:t>quality</w:t>
      </w:r>
      <w:r w:rsidR="00F73A4C" w:rsidRPr="00992146">
        <w:rPr>
          <w:lang w:val="en-US"/>
          <w:rPrChange w:id="18071" w:author="Anusha De" w:date="2022-08-01T14:49:00Z">
            <w:rPr/>
          </w:rPrChange>
        </w:rPr>
        <w:t xml:space="preserve"> </w:t>
      </w:r>
      <w:r w:rsidRPr="00992146">
        <w:rPr>
          <w:lang w:val="en-US"/>
          <w:rPrChange w:id="18072" w:author="Anusha De" w:date="2022-08-01T14:49:00Z">
            <w:rPr/>
          </w:rPrChange>
        </w:rPr>
        <w:t>of</w:t>
      </w:r>
      <w:r w:rsidR="00F73A4C" w:rsidRPr="00992146">
        <w:rPr>
          <w:lang w:val="en-US"/>
          <w:rPrChange w:id="18073" w:author="Anusha De" w:date="2022-08-01T14:49:00Z">
            <w:rPr/>
          </w:rPrChange>
        </w:rPr>
        <w:t xml:space="preserve"> </w:t>
      </w:r>
      <w:r w:rsidRPr="00992146">
        <w:rPr>
          <w:lang w:val="en-US"/>
          <w:rPrChange w:id="18074" w:author="Anusha De" w:date="2022-08-01T14:49:00Z">
            <w:rPr/>
          </w:rPrChange>
        </w:rPr>
        <w:t>services</w:t>
      </w:r>
      <w:r w:rsidR="00F73A4C" w:rsidRPr="00992146">
        <w:rPr>
          <w:lang w:val="en-US"/>
          <w:rPrChange w:id="18075" w:author="Anusha De" w:date="2022-08-01T14:49:00Z">
            <w:rPr/>
          </w:rPrChange>
        </w:rPr>
        <w:t xml:space="preserve"> </w:t>
      </w:r>
      <w:r w:rsidRPr="00992146">
        <w:rPr>
          <w:lang w:val="en-US"/>
          <w:rPrChange w:id="18076" w:author="Anusha De" w:date="2022-08-01T14:49:00Z">
            <w:rPr/>
          </w:rPrChange>
        </w:rPr>
        <w:t>of</w:t>
      </w:r>
      <w:r w:rsidR="00F73A4C" w:rsidRPr="00992146">
        <w:rPr>
          <w:lang w:val="en-US"/>
          <w:rPrChange w:id="18077" w:author="Anusha De" w:date="2022-08-01T14:49:00Z">
            <w:rPr/>
          </w:rPrChange>
        </w:rPr>
        <w:t xml:space="preserve"> </w:t>
      </w:r>
      <w:r w:rsidRPr="00992146">
        <w:rPr>
          <w:lang w:val="en-US"/>
          <w:rPrChange w:id="18078" w:author="Anusha De" w:date="2022-08-01T14:49:00Z">
            <w:rPr/>
          </w:rPrChange>
        </w:rPr>
        <w:t>value</w:t>
      </w:r>
      <w:r w:rsidR="00F73A4C" w:rsidRPr="00992146">
        <w:rPr>
          <w:lang w:val="en-US"/>
          <w:rPrChange w:id="18079" w:author="Anusha De" w:date="2022-08-01T14:49:00Z">
            <w:rPr/>
          </w:rPrChange>
        </w:rPr>
        <w:t xml:space="preserve"> </w:t>
      </w:r>
      <w:r w:rsidRPr="00992146">
        <w:rPr>
          <w:lang w:val="en-US"/>
          <w:rPrChange w:id="18080" w:author="Anusha De" w:date="2022-08-01T14:49:00Z">
            <w:rPr/>
          </w:rPrChange>
        </w:rPr>
        <w:t>chain</w:t>
      </w:r>
      <w:r w:rsidR="00F73A4C" w:rsidRPr="00992146">
        <w:rPr>
          <w:lang w:val="en-US"/>
          <w:rPrChange w:id="18081" w:author="Anusha De" w:date="2022-08-01T14:49:00Z">
            <w:rPr/>
          </w:rPrChange>
        </w:rPr>
        <w:t xml:space="preserve"> </w:t>
      </w:r>
      <w:r w:rsidRPr="00992146">
        <w:rPr>
          <w:lang w:val="en-US"/>
          <w:rPrChange w:id="18082" w:author="Anusha De" w:date="2022-08-01T14:49:00Z">
            <w:rPr/>
          </w:rPrChange>
        </w:rPr>
        <w:t>actors</w:t>
      </w:r>
      <w:r w:rsidR="00F73A4C" w:rsidRPr="00992146">
        <w:rPr>
          <w:lang w:val="en-US"/>
          <w:rPrChange w:id="18083" w:author="Anusha De" w:date="2022-08-01T14:49:00Z">
            <w:rPr/>
          </w:rPrChange>
        </w:rPr>
        <w:t xml:space="preserve"> </w:t>
      </w:r>
      <w:r w:rsidRPr="00992146">
        <w:rPr>
          <w:lang w:val="en-US"/>
          <w:rPrChange w:id="18084" w:author="Anusha De" w:date="2022-08-01T14:49:00Z">
            <w:rPr/>
          </w:rPrChange>
        </w:rPr>
        <w:t>such</w:t>
      </w:r>
      <w:r w:rsidR="00F73A4C" w:rsidRPr="00992146">
        <w:rPr>
          <w:lang w:val="en-US"/>
          <w:rPrChange w:id="18085" w:author="Anusha De" w:date="2022-08-01T14:49:00Z">
            <w:rPr/>
          </w:rPrChange>
        </w:rPr>
        <w:t xml:space="preserve"> </w:t>
      </w:r>
      <w:r w:rsidRPr="00992146">
        <w:rPr>
          <w:lang w:val="en-US"/>
          <w:rPrChange w:id="18086" w:author="Anusha De" w:date="2022-08-01T14:49:00Z">
            <w:rPr/>
          </w:rPrChange>
        </w:rPr>
        <w:t>as</w:t>
      </w:r>
      <w:r w:rsidR="00F73A4C" w:rsidRPr="00992146">
        <w:rPr>
          <w:lang w:val="en-US"/>
          <w:rPrChange w:id="18087" w:author="Anusha De" w:date="2022-08-01T14:49:00Z">
            <w:rPr/>
          </w:rPrChange>
        </w:rPr>
        <w:t xml:space="preserve"> </w:t>
      </w:r>
      <w:r w:rsidRPr="00992146">
        <w:rPr>
          <w:lang w:val="en-US"/>
          <w:rPrChange w:id="18088" w:author="Anusha De" w:date="2022-08-01T14:49:00Z">
            <w:rPr/>
          </w:rPrChange>
        </w:rPr>
        <w:t>agro-input</w:t>
      </w:r>
      <w:r w:rsidR="00F73A4C" w:rsidRPr="00992146">
        <w:rPr>
          <w:lang w:val="en-US"/>
          <w:rPrChange w:id="18089" w:author="Anusha De" w:date="2022-08-01T14:49:00Z">
            <w:rPr/>
          </w:rPrChange>
        </w:rPr>
        <w:t xml:space="preserve"> </w:t>
      </w:r>
      <w:r w:rsidRPr="00992146">
        <w:rPr>
          <w:lang w:val="en-US"/>
          <w:rPrChange w:id="18090" w:author="Anusha De" w:date="2022-08-01T14:49:00Z">
            <w:rPr/>
          </w:rPrChange>
        </w:rPr>
        <w:t>dealers,</w:t>
      </w:r>
      <w:r w:rsidR="00F73A4C" w:rsidRPr="00992146">
        <w:rPr>
          <w:lang w:val="en-US"/>
          <w:rPrChange w:id="18091" w:author="Anusha De" w:date="2022-08-01T14:49:00Z">
            <w:rPr/>
          </w:rPrChange>
        </w:rPr>
        <w:t xml:space="preserve"> </w:t>
      </w:r>
      <w:r w:rsidRPr="00992146">
        <w:rPr>
          <w:lang w:val="en-US"/>
          <w:rPrChange w:id="18092" w:author="Anusha De" w:date="2022-08-01T14:49:00Z">
            <w:rPr/>
          </w:rPrChange>
        </w:rPr>
        <w:t>traders</w:t>
      </w:r>
      <w:r w:rsidR="00F73A4C" w:rsidRPr="00992146">
        <w:rPr>
          <w:lang w:val="en-US"/>
          <w:rPrChange w:id="18093" w:author="Anusha De" w:date="2022-08-01T14:49:00Z">
            <w:rPr/>
          </w:rPrChange>
        </w:rPr>
        <w:t xml:space="preserve"> </w:t>
      </w:r>
      <w:r w:rsidRPr="00992146">
        <w:rPr>
          <w:lang w:val="en-US"/>
          <w:rPrChange w:id="18094" w:author="Anusha De" w:date="2022-08-01T14:49:00Z">
            <w:rPr/>
          </w:rPrChange>
        </w:rPr>
        <w:t>and</w:t>
      </w:r>
      <w:r w:rsidR="00F73A4C" w:rsidRPr="00992146">
        <w:rPr>
          <w:lang w:val="en-US"/>
          <w:rPrChange w:id="18095" w:author="Anusha De" w:date="2022-08-01T14:49:00Z">
            <w:rPr/>
          </w:rPrChange>
        </w:rPr>
        <w:t xml:space="preserve"> </w:t>
      </w:r>
      <w:r w:rsidRPr="00992146">
        <w:rPr>
          <w:lang w:val="en-US"/>
          <w:rPrChange w:id="18096" w:author="Anusha De" w:date="2022-08-01T14:49:00Z">
            <w:rPr/>
          </w:rPrChange>
        </w:rPr>
        <w:t>processors</w:t>
      </w:r>
      <w:r w:rsidR="00F73A4C" w:rsidRPr="00992146">
        <w:rPr>
          <w:lang w:val="en-US"/>
          <w:rPrChange w:id="18097" w:author="Anusha De" w:date="2022-08-01T14:49:00Z">
            <w:rPr/>
          </w:rPrChange>
        </w:rPr>
        <w:t xml:space="preserve"> </w:t>
      </w:r>
      <w:r w:rsidRPr="00992146">
        <w:rPr>
          <w:lang w:val="en-US"/>
          <w:rPrChange w:id="18098" w:author="Anusha De" w:date="2022-08-01T14:49:00Z">
            <w:rPr/>
          </w:rPrChange>
        </w:rPr>
        <w:t>are</w:t>
      </w:r>
      <w:r w:rsidR="00F73A4C" w:rsidRPr="00992146">
        <w:rPr>
          <w:lang w:val="en-US"/>
          <w:rPrChange w:id="18099" w:author="Anusha De" w:date="2022-08-01T14:49:00Z">
            <w:rPr/>
          </w:rPrChange>
        </w:rPr>
        <w:t xml:space="preserve"> </w:t>
      </w:r>
      <w:r w:rsidRPr="00992146">
        <w:rPr>
          <w:lang w:val="en-US"/>
          <w:rPrChange w:id="18100" w:author="Anusha De" w:date="2022-08-01T14:49:00Z">
            <w:rPr/>
          </w:rPrChange>
        </w:rPr>
        <w:t>an</w:t>
      </w:r>
      <w:r w:rsidR="00F73A4C" w:rsidRPr="00992146">
        <w:rPr>
          <w:lang w:val="en-US"/>
          <w:rPrChange w:id="18101" w:author="Anusha De" w:date="2022-08-01T14:49:00Z">
            <w:rPr/>
          </w:rPrChange>
        </w:rPr>
        <w:t xml:space="preserve"> </w:t>
      </w:r>
      <w:r w:rsidRPr="00992146">
        <w:rPr>
          <w:lang w:val="en-US"/>
          <w:rPrChange w:id="18102" w:author="Anusha De" w:date="2022-08-01T14:49:00Z">
            <w:rPr/>
          </w:rPrChange>
        </w:rPr>
        <w:t>important</w:t>
      </w:r>
      <w:r w:rsidR="00F73A4C" w:rsidRPr="00992146">
        <w:rPr>
          <w:lang w:val="en-US"/>
          <w:rPrChange w:id="18103" w:author="Anusha De" w:date="2022-08-01T14:49:00Z">
            <w:rPr/>
          </w:rPrChange>
        </w:rPr>
        <w:t xml:space="preserve"> </w:t>
      </w:r>
      <w:r w:rsidRPr="00992146">
        <w:rPr>
          <w:lang w:val="en-US"/>
          <w:rPrChange w:id="18104" w:author="Anusha De" w:date="2022-08-01T14:49:00Z">
            <w:rPr/>
          </w:rPrChange>
        </w:rPr>
        <w:t>input</w:t>
      </w:r>
      <w:r w:rsidR="00F73A4C" w:rsidRPr="00992146">
        <w:rPr>
          <w:lang w:val="en-US"/>
          <w:rPrChange w:id="18105" w:author="Anusha De" w:date="2022-08-01T14:49:00Z">
            <w:rPr/>
          </w:rPrChange>
        </w:rPr>
        <w:t xml:space="preserve"> </w:t>
      </w:r>
      <w:r w:rsidRPr="00992146">
        <w:rPr>
          <w:lang w:val="en-US"/>
          <w:rPrChange w:id="18106" w:author="Anusha De" w:date="2022-08-01T14:49:00Z">
            <w:rPr/>
          </w:rPrChange>
        </w:rPr>
        <w:t>in</w:t>
      </w:r>
      <w:r w:rsidR="00F73A4C" w:rsidRPr="00992146">
        <w:rPr>
          <w:lang w:val="en-US"/>
          <w:rPrChange w:id="18107" w:author="Anusha De" w:date="2022-08-01T14:49:00Z">
            <w:rPr/>
          </w:rPrChange>
        </w:rPr>
        <w:t xml:space="preserve"> </w:t>
      </w:r>
      <w:r w:rsidRPr="00992146">
        <w:rPr>
          <w:lang w:val="en-US"/>
          <w:rPrChange w:id="18108" w:author="Anusha De" w:date="2022-08-01T14:49:00Z">
            <w:rPr/>
          </w:rPrChange>
        </w:rPr>
        <w:t>the</w:t>
      </w:r>
      <w:r w:rsidR="00F73A4C" w:rsidRPr="00992146">
        <w:rPr>
          <w:lang w:val="en-US"/>
          <w:rPrChange w:id="18109" w:author="Anusha De" w:date="2022-08-01T14:49:00Z">
            <w:rPr/>
          </w:rPrChange>
        </w:rPr>
        <w:t xml:space="preserve"> </w:t>
      </w:r>
      <w:r w:rsidRPr="00992146">
        <w:rPr>
          <w:lang w:val="en-US"/>
          <w:rPrChange w:id="18110" w:author="Anusha De" w:date="2022-08-01T14:49:00Z">
            <w:rPr/>
          </w:rPrChange>
        </w:rPr>
        <w:t>decision</w:t>
      </w:r>
      <w:r w:rsidR="00F73A4C" w:rsidRPr="00992146">
        <w:rPr>
          <w:lang w:val="en-US"/>
          <w:rPrChange w:id="18111" w:author="Anusha De" w:date="2022-08-01T14:49:00Z">
            <w:rPr/>
          </w:rPrChange>
        </w:rPr>
        <w:t xml:space="preserve"> </w:t>
      </w:r>
      <w:r w:rsidRPr="00992146">
        <w:rPr>
          <w:lang w:val="en-US"/>
          <w:rPrChange w:id="18112" w:author="Anusha De" w:date="2022-08-01T14:49:00Z">
            <w:rPr/>
          </w:rPrChange>
        </w:rPr>
        <w:t>making</w:t>
      </w:r>
      <w:r w:rsidR="00F73A4C" w:rsidRPr="00992146">
        <w:rPr>
          <w:lang w:val="en-US"/>
          <w:rPrChange w:id="18113" w:author="Anusha De" w:date="2022-08-01T14:49:00Z">
            <w:rPr/>
          </w:rPrChange>
        </w:rPr>
        <w:t xml:space="preserve"> </w:t>
      </w:r>
      <w:r w:rsidRPr="00992146">
        <w:rPr>
          <w:lang w:val="en-US"/>
          <w:rPrChange w:id="18114" w:author="Anusha De" w:date="2022-08-01T14:49:00Z">
            <w:rPr/>
          </w:rPrChange>
        </w:rPr>
        <w:t>processes</w:t>
      </w:r>
      <w:r w:rsidR="00F73A4C" w:rsidRPr="00992146">
        <w:rPr>
          <w:lang w:val="en-US"/>
          <w:rPrChange w:id="18115" w:author="Anusha De" w:date="2022-08-01T14:49:00Z">
            <w:rPr/>
          </w:rPrChange>
        </w:rPr>
        <w:t xml:space="preserve"> </w:t>
      </w:r>
      <w:r w:rsidRPr="00992146">
        <w:rPr>
          <w:lang w:val="en-US"/>
          <w:rPrChange w:id="18116" w:author="Anusha De" w:date="2022-08-01T14:49:00Z">
            <w:rPr/>
          </w:rPrChange>
        </w:rPr>
        <w:t>underlying</w:t>
      </w:r>
      <w:r w:rsidR="00F73A4C" w:rsidRPr="00992146">
        <w:rPr>
          <w:lang w:val="en-US"/>
          <w:rPrChange w:id="18117" w:author="Anusha De" w:date="2022-08-01T14:49:00Z">
            <w:rPr/>
          </w:rPrChange>
        </w:rPr>
        <w:t xml:space="preserve"> </w:t>
      </w:r>
      <w:r w:rsidRPr="00992146">
        <w:rPr>
          <w:lang w:val="en-US"/>
          <w:rPrChange w:id="18118" w:author="Anusha De" w:date="2022-08-01T14:49:00Z">
            <w:rPr/>
          </w:rPrChange>
        </w:rPr>
        <w:t>the</w:t>
      </w:r>
      <w:r w:rsidR="00F73A4C" w:rsidRPr="00992146">
        <w:rPr>
          <w:lang w:val="en-US"/>
          <w:rPrChange w:id="18119" w:author="Anusha De" w:date="2022-08-01T14:49:00Z">
            <w:rPr/>
          </w:rPrChange>
        </w:rPr>
        <w:t xml:space="preserve"> </w:t>
      </w:r>
      <w:r w:rsidRPr="00992146">
        <w:rPr>
          <w:lang w:val="en-US"/>
          <w:rPrChange w:id="18120" w:author="Anusha De" w:date="2022-08-01T14:49:00Z">
            <w:rPr/>
          </w:rPrChange>
        </w:rPr>
        <w:t>structure,</w:t>
      </w:r>
      <w:r w:rsidR="00F73A4C" w:rsidRPr="00992146">
        <w:rPr>
          <w:lang w:val="en-US"/>
          <w:rPrChange w:id="18121" w:author="Anusha De" w:date="2022-08-01T14:49:00Z">
            <w:rPr/>
          </w:rPrChange>
        </w:rPr>
        <w:t xml:space="preserve"> </w:t>
      </w:r>
      <w:r w:rsidRPr="00992146">
        <w:rPr>
          <w:lang w:val="en-US"/>
          <w:rPrChange w:id="18122" w:author="Anusha De" w:date="2022-08-01T14:49:00Z">
            <w:rPr/>
          </w:rPrChange>
        </w:rPr>
        <w:t>conduct</w:t>
      </w:r>
      <w:r w:rsidR="00F73A4C" w:rsidRPr="00992146">
        <w:rPr>
          <w:lang w:val="en-US"/>
          <w:rPrChange w:id="18123" w:author="Anusha De" w:date="2022-08-01T14:49:00Z">
            <w:rPr/>
          </w:rPrChange>
        </w:rPr>
        <w:t xml:space="preserve"> </w:t>
      </w:r>
      <w:r w:rsidRPr="00992146">
        <w:rPr>
          <w:lang w:val="en-US"/>
          <w:rPrChange w:id="18124" w:author="Anusha De" w:date="2022-08-01T14:49:00Z">
            <w:rPr/>
          </w:rPrChange>
        </w:rPr>
        <w:t>and</w:t>
      </w:r>
      <w:r w:rsidR="00F73A4C" w:rsidRPr="00992146">
        <w:rPr>
          <w:lang w:val="en-US"/>
          <w:rPrChange w:id="18125" w:author="Anusha De" w:date="2022-08-01T14:49:00Z">
            <w:rPr/>
          </w:rPrChange>
        </w:rPr>
        <w:t xml:space="preserve"> </w:t>
      </w:r>
      <w:r w:rsidRPr="00992146">
        <w:rPr>
          <w:lang w:val="en-US"/>
          <w:rPrChange w:id="18126" w:author="Anusha De" w:date="2022-08-01T14:49:00Z">
            <w:rPr/>
          </w:rPrChange>
        </w:rPr>
        <w:t>performance</w:t>
      </w:r>
      <w:r w:rsidR="00F73A4C" w:rsidRPr="00992146">
        <w:rPr>
          <w:lang w:val="en-US"/>
          <w:rPrChange w:id="18127" w:author="Anusha De" w:date="2022-08-01T14:49:00Z">
            <w:rPr/>
          </w:rPrChange>
        </w:rPr>
        <w:t xml:space="preserve"> </w:t>
      </w:r>
      <w:r w:rsidRPr="00992146">
        <w:rPr>
          <w:lang w:val="en-US"/>
          <w:rPrChange w:id="18128" w:author="Anusha De" w:date="2022-08-01T14:49:00Z">
            <w:rPr/>
          </w:rPrChange>
        </w:rPr>
        <w:t>of</w:t>
      </w:r>
      <w:r w:rsidR="00F73A4C" w:rsidRPr="00992146">
        <w:rPr>
          <w:lang w:val="en-US"/>
          <w:rPrChange w:id="18129" w:author="Anusha De" w:date="2022-08-01T14:49:00Z">
            <w:rPr/>
          </w:rPrChange>
        </w:rPr>
        <w:t xml:space="preserve"> </w:t>
      </w:r>
      <w:r w:rsidRPr="00992146">
        <w:rPr>
          <w:lang w:val="en-US"/>
          <w:rPrChange w:id="18130" w:author="Anusha De" w:date="2022-08-01T14:49:00Z">
            <w:rPr/>
          </w:rPrChange>
        </w:rPr>
        <w:t>the</w:t>
      </w:r>
      <w:r w:rsidR="00F73A4C" w:rsidRPr="00992146">
        <w:rPr>
          <w:lang w:val="en-US"/>
          <w:rPrChange w:id="18131" w:author="Anusha De" w:date="2022-08-01T14:49:00Z">
            <w:rPr/>
          </w:rPrChange>
        </w:rPr>
        <w:t xml:space="preserve"> </w:t>
      </w:r>
      <w:r w:rsidRPr="00992146">
        <w:rPr>
          <w:lang w:val="en-US"/>
          <w:rPrChange w:id="18132" w:author="Anusha De" w:date="2022-08-01T14:49:00Z">
            <w:rPr/>
          </w:rPrChange>
        </w:rPr>
        <w:t>value</w:t>
      </w:r>
      <w:r w:rsidR="00F73A4C" w:rsidRPr="00992146">
        <w:rPr>
          <w:lang w:val="en-US"/>
          <w:rPrChange w:id="18133" w:author="Anusha De" w:date="2022-08-01T14:49:00Z">
            <w:rPr/>
          </w:rPrChange>
        </w:rPr>
        <w:t xml:space="preserve"> </w:t>
      </w:r>
      <w:r w:rsidRPr="00992146">
        <w:rPr>
          <w:lang w:val="en-US"/>
          <w:rPrChange w:id="18134" w:author="Anusha De" w:date="2022-08-01T14:49:00Z">
            <w:rPr/>
          </w:rPrChange>
        </w:rPr>
        <w:t>chain.</w:t>
      </w:r>
      <w:r w:rsidR="00F73A4C" w:rsidRPr="00992146">
        <w:rPr>
          <w:lang w:val="en-US"/>
          <w:rPrChange w:id="18135" w:author="Anusha De" w:date="2022-08-01T14:49:00Z">
            <w:rPr/>
          </w:rPrChange>
        </w:rPr>
        <w:t xml:space="preserve"> </w:t>
      </w:r>
      <w:r w:rsidRPr="00992146">
        <w:rPr>
          <w:lang w:val="en-US"/>
          <w:rPrChange w:id="18136" w:author="Anusha De" w:date="2022-08-01T14:49:00Z">
            <w:rPr/>
          </w:rPrChange>
        </w:rPr>
        <w:t>We</w:t>
      </w:r>
      <w:r w:rsidR="00F73A4C" w:rsidRPr="00992146">
        <w:rPr>
          <w:lang w:val="en-US"/>
          <w:rPrChange w:id="18137" w:author="Anusha De" w:date="2022-08-01T14:49:00Z">
            <w:rPr/>
          </w:rPrChange>
        </w:rPr>
        <w:t xml:space="preserve"> </w:t>
      </w:r>
      <w:r w:rsidRPr="00992146">
        <w:rPr>
          <w:lang w:val="en-US"/>
          <w:rPrChange w:id="18138" w:author="Anusha De" w:date="2022-08-01T14:49:00Z">
            <w:rPr/>
          </w:rPrChange>
        </w:rPr>
        <w:t>thus</w:t>
      </w:r>
      <w:r w:rsidR="00F73A4C" w:rsidRPr="00992146">
        <w:rPr>
          <w:lang w:val="en-US"/>
          <w:rPrChange w:id="18139" w:author="Anusha De" w:date="2022-08-01T14:49:00Z">
            <w:rPr/>
          </w:rPrChange>
        </w:rPr>
        <w:t xml:space="preserve"> </w:t>
      </w:r>
      <w:r w:rsidRPr="00992146">
        <w:rPr>
          <w:lang w:val="en-US"/>
          <w:rPrChange w:id="18140" w:author="Anusha De" w:date="2022-08-01T14:49:00Z">
            <w:rPr/>
          </w:rPrChange>
        </w:rPr>
        <w:t>investigated</w:t>
      </w:r>
      <w:r w:rsidR="00F73A4C" w:rsidRPr="00992146">
        <w:rPr>
          <w:lang w:val="en-US"/>
          <w:rPrChange w:id="18141" w:author="Anusha De" w:date="2022-08-01T14:49:00Z">
            <w:rPr/>
          </w:rPrChange>
        </w:rPr>
        <w:t xml:space="preserve"> </w:t>
      </w:r>
      <w:r w:rsidRPr="00992146">
        <w:rPr>
          <w:lang w:val="en-US"/>
          <w:rPrChange w:id="18142" w:author="Anusha De" w:date="2022-08-01T14:49:00Z">
            <w:rPr/>
          </w:rPrChange>
        </w:rPr>
        <w:t>perceptions</w:t>
      </w:r>
      <w:r w:rsidR="00F73A4C" w:rsidRPr="00992146">
        <w:rPr>
          <w:lang w:val="en-US"/>
          <w:rPrChange w:id="18143" w:author="Anusha De" w:date="2022-08-01T14:49:00Z">
            <w:rPr/>
          </w:rPrChange>
        </w:rPr>
        <w:t xml:space="preserve"> </w:t>
      </w:r>
      <w:r w:rsidRPr="00992146">
        <w:rPr>
          <w:lang w:val="en-US"/>
          <w:rPrChange w:id="18144" w:author="Anusha De" w:date="2022-08-01T14:49:00Z">
            <w:rPr/>
          </w:rPrChange>
        </w:rPr>
        <w:t>of</w:t>
      </w:r>
      <w:r w:rsidR="00F73A4C" w:rsidRPr="00992146">
        <w:rPr>
          <w:lang w:val="en-US"/>
          <w:rPrChange w:id="18145" w:author="Anusha De" w:date="2022-08-01T14:49:00Z">
            <w:rPr/>
          </w:rPrChange>
        </w:rPr>
        <w:t xml:space="preserve"> </w:t>
      </w:r>
      <w:r w:rsidRPr="00992146">
        <w:rPr>
          <w:lang w:val="en-US"/>
          <w:rPrChange w:id="18146" w:author="Anusha De" w:date="2022-08-01T14:49:00Z">
            <w:rPr/>
          </w:rPrChange>
        </w:rPr>
        <w:t>maize</w:t>
      </w:r>
      <w:r w:rsidR="00F73A4C" w:rsidRPr="00992146">
        <w:rPr>
          <w:lang w:val="en-US"/>
          <w:rPrChange w:id="18147" w:author="Anusha De" w:date="2022-08-01T14:49:00Z">
            <w:rPr/>
          </w:rPrChange>
        </w:rPr>
        <w:t xml:space="preserve"> </w:t>
      </w:r>
      <w:r w:rsidRPr="00992146">
        <w:rPr>
          <w:lang w:val="en-US"/>
          <w:rPrChange w:id="18148" w:author="Anusha De" w:date="2022-08-01T14:49:00Z">
            <w:rPr/>
          </w:rPrChange>
        </w:rPr>
        <w:t>farmers</w:t>
      </w:r>
      <w:r w:rsidR="00F73A4C" w:rsidRPr="00992146">
        <w:rPr>
          <w:lang w:val="en-US"/>
          <w:rPrChange w:id="18149" w:author="Anusha De" w:date="2022-08-01T14:49:00Z">
            <w:rPr/>
          </w:rPrChange>
        </w:rPr>
        <w:t xml:space="preserve"> </w:t>
      </w:r>
      <w:r w:rsidRPr="00992146">
        <w:rPr>
          <w:lang w:val="en-US"/>
          <w:rPrChange w:id="18150" w:author="Anusha De" w:date="2022-08-01T14:49:00Z">
            <w:rPr/>
          </w:rPrChange>
        </w:rPr>
        <w:t>about</w:t>
      </w:r>
      <w:r w:rsidR="00F73A4C" w:rsidRPr="00992146">
        <w:rPr>
          <w:lang w:val="en-US"/>
          <w:rPrChange w:id="18151" w:author="Anusha De" w:date="2022-08-01T14:49:00Z">
            <w:rPr/>
          </w:rPrChange>
        </w:rPr>
        <w:t xml:space="preserve"> </w:t>
      </w:r>
      <w:r w:rsidRPr="00992146">
        <w:rPr>
          <w:lang w:val="en-US"/>
          <w:rPrChange w:id="18152" w:author="Anusha De" w:date="2022-08-01T14:49:00Z">
            <w:rPr/>
          </w:rPrChange>
        </w:rPr>
        <w:t>the</w:t>
      </w:r>
      <w:r w:rsidR="00F73A4C" w:rsidRPr="00992146">
        <w:rPr>
          <w:lang w:val="en-US"/>
          <w:rPrChange w:id="18153" w:author="Anusha De" w:date="2022-08-01T14:49:00Z">
            <w:rPr/>
          </w:rPrChange>
        </w:rPr>
        <w:t xml:space="preserve"> </w:t>
      </w:r>
      <w:r w:rsidRPr="00992146">
        <w:rPr>
          <w:lang w:val="en-US"/>
          <w:rPrChange w:id="18154" w:author="Anusha De" w:date="2022-08-01T14:49:00Z">
            <w:rPr/>
          </w:rPrChange>
        </w:rPr>
        <w:t>input</w:t>
      </w:r>
      <w:r w:rsidR="00F73A4C" w:rsidRPr="00992146">
        <w:rPr>
          <w:lang w:val="en-US"/>
          <w:rPrChange w:id="18155" w:author="Anusha De" w:date="2022-08-01T14:49:00Z">
            <w:rPr/>
          </w:rPrChange>
        </w:rPr>
        <w:t xml:space="preserve"> </w:t>
      </w:r>
      <w:r w:rsidRPr="00992146">
        <w:rPr>
          <w:lang w:val="en-US"/>
          <w:rPrChange w:id="18156" w:author="Anusha De" w:date="2022-08-01T14:49:00Z">
            <w:rPr/>
          </w:rPrChange>
        </w:rPr>
        <w:t>and</w:t>
      </w:r>
      <w:r w:rsidR="00F73A4C" w:rsidRPr="00992146">
        <w:rPr>
          <w:lang w:val="en-US"/>
          <w:rPrChange w:id="18157" w:author="Anusha De" w:date="2022-08-01T14:49:00Z">
            <w:rPr/>
          </w:rPrChange>
        </w:rPr>
        <w:t xml:space="preserve"> </w:t>
      </w:r>
      <w:r w:rsidRPr="00992146">
        <w:rPr>
          <w:lang w:val="en-US"/>
          <w:rPrChange w:id="18158" w:author="Anusha De" w:date="2022-08-01T14:49:00Z">
            <w:rPr/>
          </w:rPrChange>
        </w:rPr>
        <w:t>service</w:t>
      </w:r>
      <w:r w:rsidR="00F73A4C" w:rsidRPr="00992146">
        <w:rPr>
          <w:lang w:val="en-US"/>
          <w:rPrChange w:id="18159" w:author="Anusha De" w:date="2022-08-01T14:49:00Z">
            <w:rPr/>
          </w:rPrChange>
        </w:rPr>
        <w:t xml:space="preserve"> </w:t>
      </w:r>
      <w:r w:rsidRPr="00992146">
        <w:rPr>
          <w:lang w:val="en-US"/>
          <w:rPrChange w:id="18160" w:author="Anusha De" w:date="2022-08-01T14:49:00Z">
            <w:rPr/>
          </w:rPrChange>
        </w:rPr>
        <w:t>providers</w:t>
      </w:r>
      <w:r w:rsidR="00F73A4C" w:rsidRPr="00992146">
        <w:rPr>
          <w:lang w:val="en-US"/>
          <w:rPrChange w:id="18161" w:author="Anusha De" w:date="2022-08-01T14:49:00Z">
            <w:rPr/>
          </w:rPrChange>
        </w:rPr>
        <w:t xml:space="preserve"> </w:t>
      </w:r>
      <w:r w:rsidRPr="00992146">
        <w:rPr>
          <w:lang w:val="en-US"/>
          <w:rPrChange w:id="18162" w:author="Anusha De" w:date="2022-08-01T14:49:00Z">
            <w:rPr/>
          </w:rPrChange>
        </w:rPr>
        <w:t>in</w:t>
      </w:r>
      <w:r w:rsidR="00F73A4C" w:rsidRPr="00992146">
        <w:rPr>
          <w:lang w:val="en-US"/>
          <w:rPrChange w:id="18163" w:author="Anusha De" w:date="2022-08-01T14:49:00Z">
            <w:rPr/>
          </w:rPrChange>
        </w:rPr>
        <w:t xml:space="preserve"> </w:t>
      </w:r>
      <w:r w:rsidRPr="00992146">
        <w:rPr>
          <w:lang w:val="en-US"/>
          <w:rPrChange w:id="18164" w:author="Anusha De" w:date="2022-08-01T14:49:00Z">
            <w:rPr/>
          </w:rPrChange>
        </w:rPr>
        <w:t>informal</w:t>
      </w:r>
      <w:r w:rsidR="00F73A4C" w:rsidRPr="00992146">
        <w:rPr>
          <w:lang w:val="en-US"/>
          <w:rPrChange w:id="18165" w:author="Anusha De" w:date="2022-08-01T14:49:00Z">
            <w:rPr/>
          </w:rPrChange>
        </w:rPr>
        <w:t xml:space="preserve"> </w:t>
      </w:r>
      <w:r w:rsidRPr="00992146">
        <w:rPr>
          <w:lang w:val="en-US"/>
          <w:rPrChange w:id="18166" w:author="Anusha De" w:date="2022-08-01T14:49:00Z">
            <w:rPr/>
          </w:rPrChange>
        </w:rPr>
        <w:t>maize</w:t>
      </w:r>
      <w:r w:rsidR="00F73A4C" w:rsidRPr="00992146">
        <w:rPr>
          <w:lang w:val="en-US"/>
          <w:rPrChange w:id="18167" w:author="Anusha De" w:date="2022-08-01T14:49:00Z">
            <w:rPr/>
          </w:rPrChange>
        </w:rPr>
        <w:t xml:space="preserve"> </w:t>
      </w:r>
      <w:r w:rsidRPr="00992146">
        <w:rPr>
          <w:lang w:val="en-US"/>
          <w:rPrChange w:id="18168" w:author="Anusha De" w:date="2022-08-01T14:49:00Z">
            <w:rPr/>
          </w:rPrChange>
        </w:rPr>
        <w:t>value</w:t>
      </w:r>
      <w:r w:rsidR="00F73A4C" w:rsidRPr="00992146">
        <w:rPr>
          <w:lang w:val="en-US"/>
          <w:rPrChange w:id="18169" w:author="Anusha De" w:date="2022-08-01T14:49:00Z">
            <w:rPr/>
          </w:rPrChange>
        </w:rPr>
        <w:t xml:space="preserve"> </w:t>
      </w:r>
      <w:r w:rsidRPr="00992146">
        <w:rPr>
          <w:lang w:val="en-US"/>
          <w:rPrChange w:id="18170" w:author="Anusha De" w:date="2022-08-01T14:49:00Z">
            <w:rPr/>
          </w:rPrChange>
        </w:rPr>
        <w:t>chains;</w:t>
      </w:r>
      <w:r w:rsidR="00F73A4C" w:rsidRPr="00992146">
        <w:rPr>
          <w:lang w:val="en-US"/>
          <w:rPrChange w:id="18171" w:author="Anusha De" w:date="2022-08-01T14:49:00Z">
            <w:rPr/>
          </w:rPrChange>
        </w:rPr>
        <w:t xml:space="preserve"> </w:t>
      </w:r>
      <w:r w:rsidRPr="00992146">
        <w:rPr>
          <w:lang w:val="en-US"/>
          <w:rPrChange w:id="18172" w:author="Anusha De" w:date="2022-08-01T14:49:00Z">
            <w:rPr/>
          </w:rPrChange>
        </w:rPr>
        <w:t>and</w:t>
      </w:r>
      <w:r w:rsidR="00F73A4C" w:rsidRPr="00992146">
        <w:rPr>
          <w:lang w:val="en-US"/>
          <w:rPrChange w:id="18173" w:author="Anusha De" w:date="2022-08-01T14:49:00Z">
            <w:rPr/>
          </w:rPrChange>
        </w:rPr>
        <w:t xml:space="preserve"> </w:t>
      </w:r>
      <w:r w:rsidRPr="00992146">
        <w:rPr>
          <w:lang w:val="en-US"/>
          <w:rPrChange w:id="18174" w:author="Anusha De" w:date="2022-08-01T14:49:00Z">
            <w:rPr/>
          </w:rPrChange>
        </w:rPr>
        <w:t>the</w:t>
      </w:r>
      <w:r w:rsidR="00F73A4C" w:rsidRPr="00992146">
        <w:rPr>
          <w:lang w:val="en-US"/>
          <w:rPrChange w:id="18175" w:author="Anusha De" w:date="2022-08-01T14:49:00Z">
            <w:rPr/>
          </w:rPrChange>
        </w:rPr>
        <w:t xml:space="preserve"> </w:t>
      </w:r>
      <w:r w:rsidRPr="00992146">
        <w:rPr>
          <w:lang w:val="en-US"/>
          <w:rPrChange w:id="18176" w:author="Anusha De" w:date="2022-08-01T14:49:00Z">
            <w:rPr/>
          </w:rPrChange>
        </w:rPr>
        <w:t>perceptions</w:t>
      </w:r>
      <w:r w:rsidR="00F73A4C" w:rsidRPr="00992146">
        <w:rPr>
          <w:lang w:val="en-US"/>
          <w:rPrChange w:id="18177" w:author="Anusha De" w:date="2022-08-01T14:49:00Z">
            <w:rPr/>
          </w:rPrChange>
        </w:rPr>
        <w:t xml:space="preserve"> </w:t>
      </w:r>
      <w:r w:rsidRPr="00992146">
        <w:rPr>
          <w:lang w:val="en-US"/>
          <w:rPrChange w:id="18178" w:author="Anusha De" w:date="2022-08-01T14:49:00Z">
            <w:rPr/>
          </w:rPrChange>
        </w:rPr>
        <w:t>of</w:t>
      </w:r>
      <w:r w:rsidR="00F73A4C" w:rsidRPr="00992146">
        <w:rPr>
          <w:lang w:val="en-US"/>
          <w:rPrChange w:id="18179" w:author="Anusha De" w:date="2022-08-01T14:49:00Z">
            <w:rPr/>
          </w:rPrChange>
        </w:rPr>
        <w:t xml:space="preserve"> </w:t>
      </w:r>
      <w:r w:rsidRPr="00992146">
        <w:rPr>
          <w:lang w:val="en-US"/>
          <w:rPrChange w:id="18180" w:author="Anusha De" w:date="2022-08-01T14:49:00Z">
            <w:rPr/>
          </w:rPrChange>
        </w:rPr>
        <w:t>these</w:t>
      </w:r>
      <w:r w:rsidR="00F73A4C" w:rsidRPr="00992146">
        <w:rPr>
          <w:lang w:val="en-US"/>
          <w:rPrChange w:id="18181" w:author="Anusha De" w:date="2022-08-01T14:49:00Z">
            <w:rPr/>
          </w:rPrChange>
        </w:rPr>
        <w:t xml:space="preserve"> </w:t>
      </w:r>
      <w:r w:rsidRPr="00992146">
        <w:rPr>
          <w:lang w:val="en-US"/>
          <w:rPrChange w:id="18182" w:author="Anusha De" w:date="2022-08-01T14:49:00Z">
            <w:rPr/>
          </w:rPrChange>
        </w:rPr>
        <w:t>input</w:t>
      </w:r>
      <w:r w:rsidR="00F73A4C" w:rsidRPr="00992146">
        <w:rPr>
          <w:lang w:val="en-US"/>
          <w:rPrChange w:id="18183" w:author="Anusha De" w:date="2022-08-01T14:49:00Z">
            <w:rPr/>
          </w:rPrChange>
        </w:rPr>
        <w:t xml:space="preserve"> </w:t>
      </w:r>
      <w:r w:rsidRPr="00992146">
        <w:rPr>
          <w:lang w:val="en-US"/>
          <w:rPrChange w:id="18184" w:author="Anusha De" w:date="2022-08-01T14:49:00Z">
            <w:rPr/>
          </w:rPrChange>
        </w:rPr>
        <w:t>and</w:t>
      </w:r>
      <w:r w:rsidR="00F73A4C" w:rsidRPr="00992146">
        <w:rPr>
          <w:lang w:val="en-US"/>
          <w:rPrChange w:id="18185" w:author="Anusha De" w:date="2022-08-01T14:49:00Z">
            <w:rPr/>
          </w:rPrChange>
        </w:rPr>
        <w:t xml:space="preserve"> </w:t>
      </w:r>
      <w:r w:rsidRPr="00992146">
        <w:rPr>
          <w:lang w:val="en-US"/>
          <w:rPrChange w:id="18186" w:author="Anusha De" w:date="2022-08-01T14:49:00Z">
            <w:rPr/>
          </w:rPrChange>
        </w:rPr>
        <w:t>service</w:t>
      </w:r>
      <w:r w:rsidR="00F73A4C" w:rsidRPr="00992146">
        <w:rPr>
          <w:lang w:val="en-US"/>
          <w:rPrChange w:id="18187" w:author="Anusha De" w:date="2022-08-01T14:49:00Z">
            <w:rPr/>
          </w:rPrChange>
        </w:rPr>
        <w:t xml:space="preserve"> </w:t>
      </w:r>
      <w:r w:rsidRPr="00992146">
        <w:rPr>
          <w:lang w:val="en-US"/>
          <w:rPrChange w:id="18188" w:author="Anusha De" w:date="2022-08-01T14:49:00Z">
            <w:rPr/>
          </w:rPrChange>
        </w:rPr>
        <w:t>providers</w:t>
      </w:r>
      <w:r w:rsidR="00F73A4C" w:rsidRPr="00992146">
        <w:rPr>
          <w:lang w:val="en-US"/>
          <w:rPrChange w:id="18189" w:author="Anusha De" w:date="2022-08-01T14:49:00Z">
            <w:rPr/>
          </w:rPrChange>
        </w:rPr>
        <w:t xml:space="preserve"> </w:t>
      </w:r>
      <w:r w:rsidRPr="00992146">
        <w:rPr>
          <w:lang w:val="en-US"/>
          <w:rPrChange w:id="18190" w:author="Anusha De" w:date="2022-08-01T14:49:00Z">
            <w:rPr/>
          </w:rPrChange>
        </w:rPr>
        <w:t>about</w:t>
      </w:r>
      <w:r w:rsidR="00F73A4C" w:rsidRPr="00992146">
        <w:rPr>
          <w:lang w:val="en-US"/>
          <w:rPrChange w:id="18191" w:author="Anusha De" w:date="2022-08-01T14:49:00Z">
            <w:rPr/>
          </w:rPrChange>
        </w:rPr>
        <w:t xml:space="preserve"> </w:t>
      </w:r>
      <w:r w:rsidRPr="00992146">
        <w:rPr>
          <w:lang w:val="en-US"/>
          <w:rPrChange w:id="18192" w:author="Anusha De" w:date="2022-08-01T14:49:00Z">
            <w:rPr/>
          </w:rPrChange>
        </w:rPr>
        <w:t>themselves.</w:t>
      </w:r>
      <w:r w:rsidR="00F73A4C" w:rsidRPr="00992146">
        <w:rPr>
          <w:lang w:val="en-US"/>
          <w:rPrChange w:id="18193" w:author="Anusha De" w:date="2022-08-01T14:49:00Z">
            <w:rPr/>
          </w:rPrChange>
        </w:rPr>
        <w:t xml:space="preserve"> </w:t>
      </w:r>
      <w:r w:rsidRPr="00992146">
        <w:rPr>
          <w:lang w:val="en-US"/>
          <w:rPrChange w:id="18194" w:author="Anusha De" w:date="2022-08-01T14:49:00Z">
            <w:rPr/>
          </w:rPrChange>
        </w:rPr>
        <w:t>We</w:t>
      </w:r>
      <w:r w:rsidR="00F73A4C" w:rsidRPr="00992146">
        <w:rPr>
          <w:lang w:val="en-US"/>
          <w:rPrChange w:id="18195" w:author="Anusha De" w:date="2022-08-01T14:49:00Z">
            <w:rPr/>
          </w:rPrChange>
        </w:rPr>
        <w:t xml:space="preserve"> </w:t>
      </w:r>
      <w:r w:rsidRPr="00992146">
        <w:rPr>
          <w:lang w:val="en-US"/>
          <w:rPrChange w:id="18196" w:author="Anusha De" w:date="2022-08-01T14:49:00Z">
            <w:rPr/>
          </w:rPrChange>
        </w:rPr>
        <w:t>were</w:t>
      </w:r>
      <w:r w:rsidR="00F73A4C" w:rsidRPr="00992146">
        <w:rPr>
          <w:lang w:val="en-US"/>
          <w:rPrChange w:id="18197" w:author="Anusha De" w:date="2022-08-01T14:49:00Z">
            <w:rPr/>
          </w:rPrChange>
        </w:rPr>
        <w:t xml:space="preserve"> </w:t>
      </w:r>
      <w:r w:rsidRPr="00992146">
        <w:rPr>
          <w:lang w:val="en-US"/>
          <w:rPrChange w:id="18198" w:author="Anusha De" w:date="2022-08-01T14:49:00Z">
            <w:rPr/>
          </w:rPrChange>
        </w:rPr>
        <w:t>particularly</w:t>
      </w:r>
      <w:r w:rsidR="00F73A4C" w:rsidRPr="00992146">
        <w:rPr>
          <w:lang w:val="en-US"/>
          <w:rPrChange w:id="18199" w:author="Anusha De" w:date="2022-08-01T14:49:00Z">
            <w:rPr/>
          </w:rPrChange>
        </w:rPr>
        <w:t xml:space="preserve"> </w:t>
      </w:r>
      <w:r w:rsidRPr="00992146">
        <w:rPr>
          <w:lang w:val="en-US"/>
          <w:rPrChange w:id="18200" w:author="Anusha De" w:date="2022-08-01T14:49:00Z">
            <w:rPr/>
          </w:rPrChange>
        </w:rPr>
        <w:t>interested</w:t>
      </w:r>
      <w:r w:rsidR="00F73A4C" w:rsidRPr="00992146">
        <w:rPr>
          <w:lang w:val="en-US"/>
          <w:rPrChange w:id="18201" w:author="Anusha De" w:date="2022-08-01T14:49:00Z">
            <w:rPr/>
          </w:rPrChange>
        </w:rPr>
        <w:t xml:space="preserve"> </w:t>
      </w:r>
      <w:r w:rsidRPr="00992146">
        <w:rPr>
          <w:lang w:val="en-US"/>
          <w:rPrChange w:id="18202" w:author="Anusha De" w:date="2022-08-01T14:49:00Z">
            <w:rPr/>
          </w:rPrChange>
        </w:rPr>
        <w:t>in</w:t>
      </w:r>
      <w:r w:rsidR="00F73A4C" w:rsidRPr="00992146">
        <w:rPr>
          <w:lang w:val="en-US"/>
          <w:rPrChange w:id="18203" w:author="Anusha De" w:date="2022-08-01T14:49:00Z">
            <w:rPr/>
          </w:rPrChange>
        </w:rPr>
        <w:t xml:space="preserve"> </w:t>
      </w:r>
      <w:r w:rsidRPr="00992146">
        <w:rPr>
          <w:lang w:val="en-US"/>
          <w:rPrChange w:id="18204" w:author="Anusha De" w:date="2022-08-01T14:49:00Z">
            <w:rPr/>
          </w:rPrChange>
        </w:rPr>
        <w:t>gender-based</w:t>
      </w:r>
      <w:r w:rsidR="00F73A4C" w:rsidRPr="00992146">
        <w:rPr>
          <w:lang w:val="en-US"/>
          <w:rPrChange w:id="18205" w:author="Anusha De" w:date="2022-08-01T14:49:00Z">
            <w:rPr/>
          </w:rPrChange>
        </w:rPr>
        <w:t xml:space="preserve"> </w:t>
      </w:r>
      <w:r w:rsidRPr="00992146">
        <w:rPr>
          <w:lang w:val="en-US"/>
          <w:rPrChange w:id="18206" w:author="Anusha De" w:date="2022-08-01T14:49:00Z">
            <w:rPr/>
          </w:rPrChange>
        </w:rPr>
        <w:t>heterogeneity</w:t>
      </w:r>
      <w:r w:rsidR="00F73A4C" w:rsidRPr="00992146">
        <w:rPr>
          <w:lang w:val="en-US"/>
          <w:rPrChange w:id="18207" w:author="Anusha De" w:date="2022-08-01T14:49:00Z">
            <w:rPr/>
          </w:rPrChange>
        </w:rPr>
        <w:t xml:space="preserve"> </w:t>
      </w:r>
      <w:r w:rsidRPr="00992146">
        <w:rPr>
          <w:lang w:val="en-US"/>
          <w:rPrChange w:id="18208" w:author="Anusha De" w:date="2022-08-01T14:49:00Z">
            <w:rPr/>
          </w:rPrChange>
        </w:rPr>
        <w:t>in</w:t>
      </w:r>
      <w:r w:rsidR="00F73A4C" w:rsidRPr="00992146">
        <w:rPr>
          <w:lang w:val="en-US"/>
          <w:rPrChange w:id="18209" w:author="Anusha De" w:date="2022-08-01T14:49:00Z">
            <w:rPr/>
          </w:rPrChange>
        </w:rPr>
        <w:t xml:space="preserve"> </w:t>
      </w:r>
      <w:r w:rsidRPr="00992146">
        <w:rPr>
          <w:lang w:val="en-US"/>
          <w:rPrChange w:id="18210" w:author="Anusha De" w:date="2022-08-01T14:49:00Z">
            <w:rPr/>
          </w:rPrChange>
        </w:rPr>
        <w:t>these</w:t>
      </w:r>
      <w:r w:rsidR="00F73A4C" w:rsidRPr="00992146">
        <w:rPr>
          <w:lang w:val="en-US"/>
          <w:rPrChange w:id="18211" w:author="Anusha De" w:date="2022-08-01T14:49:00Z">
            <w:rPr/>
          </w:rPrChange>
        </w:rPr>
        <w:t xml:space="preserve"> </w:t>
      </w:r>
      <w:r w:rsidRPr="00992146">
        <w:rPr>
          <w:lang w:val="en-US"/>
          <w:rPrChange w:id="18212" w:author="Anusha De" w:date="2022-08-01T14:49:00Z">
            <w:rPr/>
          </w:rPrChange>
        </w:rPr>
        <w:t>perceptions.</w:t>
      </w:r>
      <w:r w:rsidR="00F73A4C" w:rsidRPr="00992146">
        <w:rPr>
          <w:lang w:val="en-US"/>
          <w:rPrChange w:id="18213" w:author="Anusha De" w:date="2022-08-01T14:49:00Z">
            <w:rPr/>
          </w:rPrChange>
        </w:rPr>
        <w:t xml:space="preserve"> </w:t>
      </w:r>
      <w:r w:rsidRPr="00992146">
        <w:rPr>
          <w:lang w:val="en-US"/>
          <w:rPrChange w:id="18214" w:author="Anusha De" w:date="2022-08-01T14:49:00Z">
            <w:rPr/>
          </w:rPrChange>
        </w:rPr>
        <w:t>Perceptions</w:t>
      </w:r>
      <w:r w:rsidR="00F73A4C" w:rsidRPr="00992146">
        <w:rPr>
          <w:lang w:val="en-US"/>
          <w:rPrChange w:id="18215" w:author="Anusha De" w:date="2022-08-01T14:49:00Z">
            <w:rPr/>
          </w:rPrChange>
        </w:rPr>
        <w:t xml:space="preserve"> </w:t>
      </w:r>
      <w:r w:rsidRPr="00992146">
        <w:rPr>
          <w:lang w:val="en-US"/>
          <w:rPrChange w:id="18216" w:author="Anusha De" w:date="2022-08-01T14:49:00Z">
            <w:rPr/>
          </w:rPrChange>
        </w:rPr>
        <w:t>were</w:t>
      </w:r>
      <w:r w:rsidR="00F73A4C" w:rsidRPr="00992146">
        <w:rPr>
          <w:lang w:val="en-US"/>
          <w:rPrChange w:id="18217" w:author="Anusha De" w:date="2022-08-01T14:49:00Z">
            <w:rPr/>
          </w:rPrChange>
        </w:rPr>
        <w:t xml:space="preserve"> </w:t>
      </w:r>
      <w:r w:rsidRPr="00992146">
        <w:rPr>
          <w:lang w:val="en-US"/>
          <w:rPrChange w:id="18218" w:author="Anusha De" w:date="2022-08-01T14:49:00Z">
            <w:rPr/>
          </w:rPrChange>
        </w:rPr>
        <w:t>captured</w:t>
      </w:r>
      <w:r w:rsidR="00F73A4C" w:rsidRPr="00992146">
        <w:rPr>
          <w:lang w:val="en-US"/>
          <w:rPrChange w:id="18219" w:author="Anusha De" w:date="2022-08-01T14:49:00Z">
            <w:rPr/>
          </w:rPrChange>
        </w:rPr>
        <w:t xml:space="preserve"> </w:t>
      </w:r>
      <w:r w:rsidRPr="00992146">
        <w:rPr>
          <w:lang w:val="en-US"/>
          <w:rPrChange w:id="18220" w:author="Anusha De" w:date="2022-08-01T14:49:00Z">
            <w:rPr/>
          </w:rPrChange>
        </w:rPr>
        <w:t>through</w:t>
      </w:r>
      <w:r w:rsidR="00F73A4C" w:rsidRPr="00992146">
        <w:rPr>
          <w:lang w:val="en-US"/>
          <w:rPrChange w:id="18221" w:author="Anusha De" w:date="2022-08-01T14:49:00Z">
            <w:rPr/>
          </w:rPrChange>
        </w:rPr>
        <w:t xml:space="preserve"> </w:t>
      </w:r>
      <w:r w:rsidRPr="00992146">
        <w:rPr>
          <w:lang w:val="en-US"/>
          <w:rPrChange w:id="18222" w:author="Anusha De" w:date="2022-08-01T14:49:00Z">
            <w:rPr/>
          </w:rPrChange>
        </w:rPr>
        <w:t>ratings</w:t>
      </w:r>
      <w:r w:rsidR="00F73A4C" w:rsidRPr="00992146">
        <w:rPr>
          <w:lang w:val="en-US"/>
          <w:rPrChange w:id="18223" w:author="Anusha De" w:date="2022-08-01T14:49:00Z">
            <w:rPr/>
          </w:rPrChange>
        </w:rPr>
        <w:t xml:space="preserve"> </w:t>
      </w:r>
      <w:r w:rsidRPr="00992146">
        <w:rPr>
          <w:lang w:val="en-US"/>
          <w:rPrChange w:id="18224" w:author="Anusha De" w:date="2022-08-01T14:49:00Z">
            <w:rPr/>
          </w:rPrChange>
        </w:rPr>
        <w:t>given</w:t>
      </w:r>
      <w:r w:rsidR="00F73A4C" w:rsidRPr="00992146">
        <w:rPr>
          <w:lang w:val="en-US"/>
          <w:rPrChange w:id="18225" w:author="Anusha De" w:date="2022-08-01T14:49:00Z">
            <w:rPr/>
          </w:rPrChange>
        </w:rPr>
        <w:t xml:space="preserve"> </w:t>
      </w:r>
      <w:r w:rsidRPr="00992146">
        <w:rPr>
          <w:lang w:val="en-US"/>
          <w:rPrChange w:id="18226" w:author="Anusha De" w:date="2022-08-01T14:49:00Z">
            <w:rPr/>
          </w:rPrChange>
        </w:rPr>
        <w:t>on</w:t>
      </w:r>
      <w:r w:rsidR="00F73A4C" w:rsidRPr="00992146">
        <w:rPr>
          <w:lang w:val="en-US"/>
          <w:rPrChange w:id="18227" w:author="Anusha De" w:date="2022-08-01T14:49:00Z">
            <w:rPr/>
          </w:rPrChange>
        </w:rPr>
        <w:t xml:space="preserve"> </w:t>
      </w:r>
      <w:r w:rsidRPr="00992146">
        <w:rPr>
          <w:lang w:val="en-US"/>
          <w:rPrChange w:id="18228" w:author="Anusha De" w:date="2022-08-01T14:49:00Z">
            <w:rPr/>
          </w:rPrChange>
        </w:rPr>
        <w:t>dimensions</w:t>
      </w:r>
      <w:r w:rsidR="00F73A4C" w:rsidRPr="00992146">
        <w:rPr>
          <w:lang w:val="en-US"/>
          <w:rPrChange w:id="18229" w:author="Anusha De" w:date="2022-08-01T14:49:00Z">
            <w:rPr/>
          </w:rPrChange>
        </w:rPr>
        <w:t xml:space="preserve"> </w:t>
      </w:r>
      <w:r w:rsidRPr="00992146">
        <w:rPr>
          <w:lang w:val="en-US"/>
          <w:rPrChange w:id="18230" w:author="Anusha De" w:date="2022-08-01T14:49:00Z">
            <w:rPr/>
          </w:rPrChange>
        </w:rPr>
        <w:t>like</w:t>
      </w:r>
      <w:r w:rsidR="00F73A4C" w:rsidRPr="00992146">
        <w:rPr>
          <w:lang w:val="en-US"/>
          <w:rPrChange w:id="18231" w:author="Anusha De" w:date="2022-08-01T14:49:00Z">
            <w:rPr/>
          </w:rPrChange>
        </w:rPr>
        <w:t xml:space="preserve"> </w:t>
      </w:r>
      <w:r w:rsidRPr="00992146">
        <w:rPr>
          <w:lang w:val="en-US"/>
          <w:rPrChange w:id="18232" w:author="Anusha De" w:date="2022-08-01T14:49:00Z">
            <w:rPr/>
          </w:rPrChange>
        </w:rPr>
        <w:t>ease</w:t>
      </w:r>
      <w:r w:rsidR="00F73A4C" w:rsidRPr="00992146">
        <w:rPr>
          <w:lang w:val="en-US"/>
          <w:rPrChange w:id="18233" w:author="Anusha De" w:date="2022-08-01T14:49:00Z">
            <w:rPr/>
          </w:rPrChange>
        </w:rPr>
        <w:t xml:space="preserve"> </w:t>
      </w:r>
      <w:r w:rsidRPr="00992146">
        <w:rPr>
          <w:lang w:val="en-US"/>
          <w:rPrChange w:id="18234" w:author="Anusha De" w:date="2022-08-01T14:49:00Z">
            <w:rPr/>
          </w:rPrChange>
        </w:rPr>
        <w:t>of</w:t>
      </w:r>
      <w:r w:rsidR="00F73A4C" w:rsidRPr="00992146">
        <w:rPr>
          <w:lang w:val="en-US"/>
          <w:rPrChange w:id="18235" w:author="Anusha De" w:date="2022-08-01T14:49:00Z">
            <w:rPr/>
          </w:rPrChange>
        </w:rPr>
        <w:t xml:space="preserve"> </w:t>
      </w:r>
      <w:r w:rsidRPr="00992146">
        <w:rPr>
          <w:lang w:val="en-US"/>
          <w:rPrChange w:id="18236" w:author="Anusha De" w:date="2022-08-01T14:49:00Z">
            <w:rPr/>
          </w:rPrChange>
        </w:rPr>
        <w:t>access,</w:t>
      </w:r>
      <w:r w:rsidR="00F73A4C" w:rsidRPr="00992146">
        <w:rPr>
          <w:lang w:val="en-US"/>
          <w:rPrChange w:id="18237" w:author="Anusha De" w:date="2022-08-01T14:49:00Z">
            <w:rPr/>
          </w:rPrChange>
        </w:rPr>
        <w:t xml:space="preserve"> </w:t>
      </w:r>
      <w:r w:rsidRPr="00992146">
        <w:rPr>
          <w:lang w:val="en-US"/>
          <w:rPrChange w:id="18238" w:author="Anusha De" w:date="2022-08-01T14:49:00Z">
            <w:rPr/>
          </w:rPrChange>
        </w:rPr>
        <w:t>quality</w:t>
      </w:r>
      <w:r w:rsidR="00F73A4C" w:rsidRPr="00992146">
        <w:rPr>
          <w:lang w:val="en-US"/>
          <w:rPrChange w:id="18239" w:author="Anusha De" w:date="2022-08-01T14:49:00Z">
            <w:rPr/>
          </w:rPrChange>
        </w:rPr>
        <w:t xml:space="preserve"> </w:t>
      </w:r>
      <w:r w:rsidRPr="00992146">
        <w:rPr>
          <w:lang w:val="en-US"/>
          <w:rPrChange w:id="18240" w:author="Anusha De" w:date="2022-08-01T14:49:00Z">
            <w:rPr/>
          </w:rPrChange>
        </w:rPr>
        <w:t>of</w:t>
      </w:r>
      <w:r w:rsidR="00F73A4C" w:rsidRPr="00992146">
        <w:rPr>
          <w:lang w:val="en-US"/>
          <w:rPrChange w:id="18241" w:author="Anusha De" w:date="2022-08-01T14:49:00Z">
            <w:rPr/>
          </w:rPrChange>
        </w:rPr>
        <w:t xml:space="preserve"> </w:t>
      </w:r>
      <w:r w:rsidRPr="00992146">
        <w:rPr>
          <w:lang w:val="en-US"/>
          <w:rPrChange w:id="18242" w:author="Anusha De" w:date="2022-08-01T14:49:00Z">
            <w:rPr/>
          </w:rPrChange>
        </w:rPr>
        <w:t>service,</w:t>
      </w:r>
      <w:r w:rsidR="00F73A4C" w:rsidRPr="00992146">
        <w:rPr>
          <w:lang w:val="en-US"/>
          <w:rPrChange w:id="18243" w:author="Anusha De" w:date="2022-08-01T14:49:00Z">
            <w:rPr/>
          </w:rPrChange>
        </w:rPr>
        <w:t xml:space="preserve"> </w:t>
      </w:r>
      <w:r w:rsidRPr="00992146">
        <w:rPr>
          <w:lang w:val="en-US"/>
          <w:rPrChange w:id="18244" w:author="Anusha De" w:date="2022-08-01T14:49:00Z">
            <w:rPr/>
          </w:rPrChange>
        </w:rPr>
        <w:t>price</w:t>
      </w:r>
      <w:r w:rsidR="00F73A4C" w:rsidRPr="00992146">
        <w:rPr>
          <w:lang w:val="en-US"/>
          <w:rPrChange w:id="18245" w:author="Anusha De" w:date="2022-08-01T14:49:00Z">
            <w:rPr/>
          </w:rPrChange>
        </w:rPr>
        <w:t xml:space="preserve"> </w:t>
      </w:r>
      <w:r w:rsidRPr="00992146">
        <w:rPr>
          <w:lang w:val="en-US"/>
          <w:rPrChange w:id="18246" w:author="Anusha De" w:date="2022-08-01T14:49:00Z">
            <w:rPr/>
          </w:rPrChange>
        </w:rPr>
        <w:t>competitiveness,</w:t>
      </w:r>
      <w:r w:rsidR="00F73A4C" w:rsidRPr="00992146">
        <w:rPr>
          <w:lang w:val="en-US"/>
          <w:rPrChange w:id="18247" w:author="Anusha De" w:date="2022-08-01T14:49:00Z">
            <w:rPr/>
          </w:rPrChange>
        </w:rPr>
        <w:t xml:space="preserve"> </w:t>
      </w:r>
      <w:r w:rsidRPr="00992146">
        <w:rPr>
          <w:lang w:val="en-US"/>
          <w:rPrChange w:id="18248" w:author="Anusha De" w:date="2022-08-01T14:49:00Z">
            <w:rPr/>
          </w:rPrChange>
        </w:rPr>
        <w:t>and</w:t>
      </w:r>
      <w:r w:rsidR="00F73A4C" w:rsidRPr="00992146">
        <w:rPr>
          <w:lang w:val="en-US"/>
          <w:rPrChange w:id="18249" w:author="Anusha De" w:date="2022-08-01T14:49:00Z">
            <w:rPr/>
          </w:rPrChange>
        </w:rPr>
        <w:t xml:space="preserve"> </w:t>
      </w:r>
      <w:r w:rsidRPr="00992146">
        <w:rPr>
          <w:lang w:val="en-US"/>
          <w:rPrChange w:id="18250" w:author="Anusha De" w:date="2022-08-01T14:49:00Z">
            <w:rPr/>
          </w:rPrChange>
        </w:rPr>
        <w:t>reputation.</w:t>
      </w:r>
      <w:commentRangeEnd w:id="18052"/>
      <w:r w:rsidR="008B2B8D">
        <w:rPr>
          <w:rStyle w:val="CommentReference"/>
          <w:rFonts w:cs="Times New Roman"/>
          <w:color w:val="000000"/>
          <w:lang w:eastAsia="en-GB"/>
        </w:rPr>
        <w:commentReference w:id="18052"/>
      </w:r>
      <w:commentRangeEnd w:id="18053"/>
      <w:r w:rsidR="00D9433F">
        <w:rPr>
          <w:rStyle w:val="CommentReference"/>
          <w:rFonts w:cs="Times New Roman"/>
          <w:color w:val="000000"/>
          <w:lang w:eastAsia="en-GB"/>
        </w:rPr>
        <w:commentReference w:id="18053"/>
      </w:r>
    </w:p>
    <w:p w14:paraId="6EC10612" w14:textId="021C6F4E" w:rsidR="005139B5" w:rsidRPr="00992146" w:rsidRDefault="0081249E">
      <w:pPr>
        <w:rPr>
          <w:lang w:val="en-US"/>
          <w:rPrChange w:id="18251" w:author="Anusha De" w:date="2022-08-01T14:49:00Z">
            <w:rPr/>
          </w:rPrChange>
        </w:rPr>
        <w:pPrChange w:id="18252" w:author="Steve Wiggins" w:date="2022-07-30T18:29:00Z">
          <w:pPr>
            <w:pStyle w:val="1PP"/>
            <w:jc w:val="both"/>
          </w:pPr>
        </w:pPrChange>
      </w:pPr>
      <w:r w:rsidRPr="00992146">
        <w:rPr>
          <w:lang w:val="en-US"/>
          <w:rPrChange w:id="18253" w:author="Anusha De" w:date="2022-08-01T14:49:00Z">
            <w:rPr/>
          </w:rPrChange>
        </w:rPr>
        <w:t>We</w:t>
      </w:r>
      <w:r w:rsidR="00F73A4C" w:rsidRPr="00992146">
        <w:rPr>
          <w:lang w:val="en-US"/>
          <w:rPrChange w:id="18254" w:author="Anusha De" w:date="2022-08-01T14:49:00Z">
            <w:rPr/>
          </w:rPrChange>
        </w:rPr>
        <w:t xml:space="preserve"> </w:t>
      </w:r>
      <w:r w:rsidRPr="00992146">
        <w:rPr>
          <w:lang w:val="en-US"/>
          <w:rPrChange w:id="18255" w:author="Anusha De" w:date="2022-08-01T14:49:00Z">
            <w:rPr/>
          </w:rPrChange>
        </w:rPr>
        <w:t>find</w:t>
      </w:r>
      <w:r w:rsidR="00F73A4C" w:rsidRPr="00992146">
        <w:rPr>
          <w:lang w:val="en-US"/>
          <w:rPrChange w:id="18256" w:author="Anusha De" w:date="2022-08-01T14:49:00Z">
            <w:rPr/>
          </w:rPrChange>
        </w:rPr>
        <w:t xml:space="preserve"> </w:t>
      </w:r>
      <w:r w:rsidRPr="00992146">
        <w:rPr>
          <w:lang w:val="en-US"/>
          <w:rPrChange w:id="18257" w:author="Anusha De" w:date="2022-08-01T14:49:00Z">
            <w:rPr/>
          </w:rPrChange>
        </w:rPr>
        <w:t>that</w:t>
      </w:r>
      <w:r w:rsidR="00F73A4C" w:rsidRPr="00992146">
        <w:rPr>
          <w:lang w:val="en-US"/>
          <w:rPrChange w:id="18258" w:author="Anusha De" w:date="2022-08-01T14:49:00Z">
            <w:rPr/>
          </w:rPrChange>
        </w:rPr>
        <w:t xml:space="preserve"> </w:t>
      </w:r>
      <w:r w:rsidRPr="00992146">
        <w:rPr>
          <w:lang w:val="en-US"/>
          <w:rPrChange w:id="18259" w:author="Anusha De" w:date="2022-08-01T14:49:00Z">
            <w:rPr/>
          </w:rPrChange>
        </w:rPr>
        <w:t>agro-input</w:t>
      </w:r>
      <w:r w:rsidR="00F73A4C" w:rsidRPr="00992146">
        <w:rPr>
          <w:lang w:val="en-US"/>
          <w:rPrChange w:id="18260" w:author="Anusha De" w:date="2022-08-01T14:49:00Z">
            <w:rPr/>
          </w:rPrChange>
        </w:rPr>
        <w:t xml:space="preserve"> </w:t>
      </w:r>
      <w:r w:rsidRPr="00992146">
        <w:rPr>
          <w:lang w:val="en-US"/>
          <w:rPrChange w:id="18261" w:author="Anusha De" w:date="2022-08-01T14:49:00Z">
            <w:rPr/>
          </w:rPrChange>
        </w:rPr>
        <w:t>dealers,</w:t>
      </w:r>
      <w:r w:rsidR="00F73A4C" w:rsidRPr="00992146">
        <w:rPr>
          <w:lang w:val="en-US"/>
          <w:rPrChange w:id="18262" w:author="Anusha De" w:date="2022-08-01T14:49:00Z">
            <w:rPr/>
          </w:rPrChange>
        </w:rPr>
        <w:t xml:space="preserve"> </w:t>
      </w:r>
      <w:r w:rsidRPr="00992146">
        <w:rPr>
          <w:lang w:val="en-US"/>
          <w:rPrChange w:id="18263" w:author="Anusha De" w:date="2022-08-01T14:49:00Z">
            <w:rPr/>
          </w:rPrChange>
        </w:rPr>
        <w:t>traders</w:t>
      </w:r>
      <w:r w:rsidR="00F73A4C" w:rsidRPr="00992146">
        <w:rPr>
          <w:lang w:val="en-US"/>
          <w:rPrChange w:id="18264" w:author="Anusha De" w:date="2022-08-01T14:49:00Z">
            <w:rPr/>
          </w:rPrChange>
        </w:rPr>
        <w:t xml:space="preserve"> </w:t>
      </w:r>
      <w:r w:rsidRPr="00992146">
        <w:rPr>
          <w:lang w:val="en-US"/>
          <w:rPrChange w:id="18265" w:author="Anusha De" w:date="2022-08-01T14:49:00Z">
            <w:rPr/>
          </w:rPrChange>
        </w:rPr>
        <w:t>and</w:t>
      </w:r>
      <w:r w:rsidR="00F73A4C" w:rsidRPr="00992146">
        <w:rPr>
          <w:lang w:val="en-US"/>
          <w:rPrChange w:id="18266" w:author="Anusha De" w:date="2022-08-01T14:49:00Z">
            <w:rPr/>
          </w:rPrChange>
        </w:rPr>
        <w:t xml:space="preserve"> </w:t>
      </w:r>
      <w:r w:rsidRPr="00992146">
        <w:rPr>
          <w:lang w:val="en-US"/>
          <w:rPrChange w:id="18267" w:author="Anusha De" w:date="2022-08-01T14:49:00Z">
            <w:rPr/>
          </w:rPrChange>
        </w:rPr>
        <w:t>processors</w:t>
      </w:r>
      <w:r w:rsidR="00F73A4C" w:rsidRPr="00992146">
        <w:rPr>
          <w:lang w:val="en-US"/>
          <w:rPrChange w:id="18268" w:author="Anusha De" w:date="2022-08-01T14:49:00Z">
            <w:rPr/>
          </w:rPrChange>
        </w:rPr>
        <w:t xml:space="preserve"> </w:t>
      </w:r>
      <w:r w:rsidRPr="00992146">
        <w:rPr>
          <w:lang w:val="en-US"/>
          <w:rPrChange w:id="18269" w:author="Anusha De" w:date="2022-08-01T14:49:00Z">
            <w:rPr/>
          </w:rPrChange>
        </w:rPr>
        <w:t>consistently</w:t>
      </w:r>
      <w:r w:rsidR="00F73A4C" w:rsidRPr="00992146">
        <w:rPr>
          <w:lang w:val="en-US"/>
          <w:rPrChange w:id="18270" w:author="Anusha De" w:date="2022-08-01T14:49:00Z">
            <w:rPr/>
          </w:rPrChange>
        </w:rPr>
        <w:t xml:space="preserve"> </w:t>
      </w:r>
      <w:r w:rsidRPr="00992146">
        <w:rPr>
          <w:lang w:val="en-US"/>
          <w:rPrChange w:id="18271" w:author="Anusha De" w:date="2022-08-01T14:49:00Z">
            <w:rPr/>
          </w:rPrChange>
        </w:rPr>
        <w:t>rate</w:t>
      </w:r>
      <w:r w:rsidR="00F73A4C" w:rsidRPr="00992146">
        <w:rPr>
          <w:lang w:val="en-US"/>
          <w:rPrChange w:id="18272" w:author="Anusha De" w:date="2022-08-01T14:49:00Z">
            <w:rPr/>
          </w:rPrChange>
        </w:rPr>
        <w:t xml:space="preserve"> </w:t>
      </w:r>
      <w:r w:rsidRPr="00992146">
        <w:rPr>
          <w:lang w:val="en-US"/>
          <w:rPrChange w:id="18273" w:author="Anusha De" w:date="2022-08-01T14:49:00Z">
            <w:rPr/>
          </w:rPrChange>
        </w:rPr>
        <w:t>themselves</w:t>
      </w:r>
      <w:r w:rsidR="00F73A4C" w:rsidRPr="00992146">
        <w:rPr>
          <w:lang w:val="en-US"/>
          <w:rPrChange w:id="18274" w:author="Anusha De" w:date="2022-08-01T14:49:00Z">
            <w:rPr/>
          </w:rPrChange>
        </w:rPr>
        <w:t xml:space="preserve"> </w:t>
      </w:r>
      <w:r w:rsidRPr="00992146">
        <w:rPr>
          <w:lang w:val="en-US"/>
          <w:rPrChange w:id="18275" w:author="Anusha De" w:date="2022-08-01T14:49:00Z">
            <w:rPr/>
          </w:rPrChange>
        </w:rPr>
        <w:t>higher</w:t>
      </w:r>
      <w:r w:rsidR="00F73A4C" w:rsidRPr="00992146">
        <w:rPr>
          <w:lang w:val="en-US"/>
          <w:rPrChange w:id="18276" w:author="Anusha De" w:date="2022-08-01T14:49:00Z">
            <w:rPr/>
          </w:rPrChange>
        </w:rPr>
        <w:t xml:space="preserve"> </w:t>
      </w:r>
      <w:r w:rsidRPr="00992146">
        <w:rPr>
          <w:lang w:val="en-US"/>
          <w:rPrChange w:id="18277" w:author="Anusha De" w:date="2022-08-01T14:49:00Z">
            <w:rPr/>
          </w:rPrChange>
        </w:rPr>
        <w:t>than</w:t>
      </w:r>
      <w:r w:rsidR="00F73A4C" w:rsidRPr="00992146">
        <w:rPr>
          <w:lang w:val="en-US"/>
          <w:rPrChange w:id="18278" w:author="Anusha De" w:date="2022-08-01T14:49:00Z">
            <w:rPr/>
          </w:rPrChange>
        </w:rPr>
        <w:t xml:space="preserve"> </w:t>
      </w:r>
      <w:r w:rsidRPr="00992146">
        <w:rPr>
          <w:lang w:val="en-US"/>
          <w:rPrChange w:id="18279" w:author="Anusha De" w:date="2022-08-01T14:49:00Z">
            <w:rPr/>
          </w:rPrChange>
        </w:rPr>
        <w:t>how</w:t>
      </w:r>
      <w:r w:rsidR="00F73A4C" w:rsidRPr="00992146">
        <w:rPr>
          <w:lang w:val="en-US"/>
          <w:rPrChange w:id="18280" w:author="Anusha De" w:date="2022-08-01T14:49:00Z">
            <w:rPr/>
          </w:rPrChange>
        </w:rPr>
        <w:t xml:space="preserve"> </w:t>
      </w:r>
      <w:r w:rsidRPr="00992146">
        <w:rPr>
          <w:lang w:val="en-US"/>
          <w:rPrChange w:id="18281" w:author="Anusha De" w:date="2022-08-01T14:49:00Z">
            <w:rPr/>
          </w:rPrChange>
        </w:rPr>
        <w:t>farmers</w:t>
      </w:r>
      <w:r w:rsidR="00F73A4C" w:rsidRPr="00992146">
        <w:rPr>
          <w:lang w:val="en-US"/>
          <w:rPrChange w:id="18282" w:author="Anusha De" w:date="2022-08-01T14:49:00Z">
            <w:rPr/>
          </w:rPrChange>
        </w:rPr>
        <w:t xml:space="preserve"> </w:t>
      </w:r>
      <w:r w:rsidRPr="00992146">
        <w:rPr>
          <w:lang w:val="en-US"/>
          <w:rPrChange w:id="18283" w:author="Anusha De" w:date="2022-08-01T14:49:00Z">
            <w:rPr/>
          </w:rPrChange>
        </w:rPr>
        <w:t>rate</w:t>
      </w:r>
      <w:r w:rsidR="00F73A4C" w:rsidRPr="00992146">
        <w:rPr>
          <w:lang w:val="en-US"/>
          <w:rPrChange w:id="18284" w:author="Anusha De" w:date="2022-08-01T14:49:00Z">
            <w:rPr/>
          </w:rPrChange>
        </w:rPr>
        <w:t xml:space="preserve"> </w:t>
      </w:r>
      <w:r w:rsidRPr="00992146">
        <w:rPr>
          <w:lang w:val="en-US"/>
          <w:rPrChange w:id="18285" w:author="Anusha De" w:date="2022-08-01T14:49:00Z">
            <w:rPr/>
          </w:rPrChange>
        </w:rPr>
        <w:t>them,</w:t>
      </w:r>
      <w:r w:rsidR="00F73A4C" w:rsidRPr="00992146">
        <w:rPr>
          <w:lang w:val="en-US"/>
          <w:rPrChange w:id="18286" w:author="Anusha De" w:date="2022-08-01T14:49:00Z">
            <w:rPr/>
          </w:rPrChange>
        </w:rPr>
        <w:t xml:space="preserve"> </w:t>
      </w:r>
      <w:r w:rsidRPr="00992146">
        <w:rPr>
          <w:lang w:val="en-US"/>
          <w:rPrChange w:id="18287" w:author="Anusha De" w:date="2022-08-01T14:49:00Z">
            <w:rPr/>
          </w:rPrChange>
        </w:rPr>
        <w:t>except</w:t>
      </w:r>
      <w:r w:rsidR="00F73A4C" w:rsidRPr="00992146">
        <w:rPr>
          <w:lang w:val="en-US"/>
          <w:rPrChange w:id="18288" w:author="Anusha De" w:date="2022-08-01T14:49:00Z">
            <w:rPr/>
          </w:rPrChange>
        </w:rPr>
        <w:t xml:space="preserve"> </w:t>
      </w:r>
      <w:r w:rsidRPr="00992146">
        <w:rPr>
          <w:lang w:val="en-US"/>
          <w:rPrChange w:id="18289" w:author="Anusha De" w:date="2022-08-01T14:49:00Z">
            <w:rPr/>
          </w:rPrChange>
        </w:rPr>
        <w:t>for</w:t>
      </w:r>
      <w:r w:rsidR="00F73A4C" w:rsidRPr="00992146">
        <w:rPr>
          <w:lang w:val="en-US"/>
          <w:rPrChange w:id="18290" w:author="Anusha De" w:date="2022-08-01T14:49:00Z">
            <w:rPr/>
          </w:rPrChange>
        </w:rPr>
        <w:t xml:space="preserve"> </w:t>
      </w:r>
      <w:r w:rsidRPr="00992146">
        <w:rPr>
          <w:lang w:val="en-US"/>
          <w:rPrChange w:id="18291" w:author="Anusha De" w:date="2022-08-01T14:49:00Z">
            <w:rPr/>
          </w:rPrChange>
        </w:rPr>
        <w:t>one</w:t>
      </w:r>
      <w:r w:rsidR="00F73A4C" w:rsidRPr="00992146">
        <w:rPr>
          <w:lang w:val="en-US"/>
          <w:rPrChange w:id="18292" w:author="Anusha De" w:date="2022-08-01T14:49:00Z">
            <w:rPr/>
          </w:rPrChange>
        </w:rPr>
        <w:t xml:space="preserve"> </w:t>
      </w:r>
      <w:r w:rsidRPr="00992146">
        <w:rPr>
          <w:lang w:val="en-US"/>
          <w:rPrChange w:id="18293" w:author="Anusha De" w:date="2022-08-01T14:49:00Z">
            <w:rPr/>
          </w:rPrChange>
        </w:rPr>
        <w:t>attribute</w:t>
      </w:r>
      <w:r w:rsidR="00F73A4C" w:rsidRPr="00992146">
        <w:rPr>
          <w:lang w:val="en-US"/>
          <w:rPrChange w:id="18294" w:author="Anusha De" w:date="2022-08-01T14:49:00Z">
            <w:rPr/>
          </w:rPrChange>
        </w:rPr>
        <w:t xml:space="preserve"> </w:t>
      </w:r>
      <w:r w:rsidRPr="00992146">
        <w:rPr>
          <w:lang w:val="en-US"/>
          <w:rPrChange w:id="18295" w:author="Anusha De" w:date="2022-08-01T14:49:00Z">
            <w:rPr/>
          </w:rPrChange>
        </w:rPr>
        <w:t>that</w:t>
      </w:r>
      <w:r w:rsidR="00F73A4C" w:rsidRPr="00992146">
        <w:rPr>
          <w:lang w:val="en-US"/>
          <w:rPrChange w:id="18296" w:author="Anusha De" w:date="2022-08-01T14:49:00Z">
            <w:rPr/>
          </w:rPrChange>
        </w:rPr>
        <w:t xml:space="preserve"> </w:t>
      </w:r>
      <w:r w:rsidRPr="00992146">
        <w:rPr>
          <w:lang w:val="en-US"/>
          <w:rPrChange w:id="18297" w:author="Anusha De" w:date="2022-08-01T14:49:00Z">
            <w:rPr/>
          </w:rPrChange>
        </w:rPr>
        <w:t>is</w:t>
      </w:r>
      <w:r w:rsidR="00F73A4C" w:rsidRPr="00992146">
        <w:rPr>
          <w:lang w:val="en-US"/>
          <w:rPrChange w:id="18298" w:author="Anusha De" w:date="2022-08-01T14:49:00Z">
            <w:rPr/>
          </w:rPrChange>
        </w:rPr>
        <w:t xml:space="preserve"> </w:t>
      </w:r>
      <w:r w:rsidRPr="00992146">
        <w:rPr>
          <w:lang w:val="en-US"/>
          <w:rPrChange w:id="18299" w:author="Anusha De" w:date="2022-08-01T14:49:00Z">
            <w:rPr/>
          </w:rPrChange>
        </w:rPr>
        <w:t>easily</w:t>
      </w:r>
      <w:r w:rsidR="00F73A4C" w:rsidRPr="00992146">
        <w:rPr>
          <w:lang w:val="en-US"/>
          <w:rPrChange w:id="18300" w:author="Anusha De" w:date="2022-08-01T14:49:00Z">
            <w:rPr/>
          </w:rPrChange>
        </w:rPr>
        <w:t xml:space="preserve"> </w:t>
      </w:r>
      <w:r w:rsidRPr="00992146">
        <w:rPr>
          <w:lang w:val="en-US"/>
          <w:rPrChange w:id="18301" w:author="Anusha De" w:date="2022-08-01T14:49:00Z">
            <w:rPr/>
          </w:rPrChange>
        </w:rPr>
        <w:t>observable</w:t>
      </w:r>
      <w:r w:rsidR="00F73A4C" w:rsidRPr="00992146">
        <w:rPr>
          <w:lang w:val="en-US"/>
          <w:rPrChange w:id="18302" w:author="Anusha De" w:date="2022-08-01T14:49:00Z">
            <w:rPr/>
          </w:rPrChange>
        </w:rPr>
        <w:t xml:space="preserve"> </w:t>
      </w:r>
      <w:r w:rsidRPr="00992146">
        <w:rPr>
          <w:lang w:val="en-US"/>
          <w:rPrChange w:id="18303" w:author="Anusha De" w:date="2022-08-01T14:49:00Z">
            <w:rPr/>
          </w:rPrChange>
        </w:rPr>
        <w:t>by</w:t>
      </w:r>
      <w:r w:rsidR="00F73A4C" w:rsidRPr="00992146">
        <w:rPr>
          <w:lang w:val="en-US"/>
          <w:rPrChange w:id="18304" w:author="Anusha De" w:date="2022-08-01T14:49:00Z">
            <w:rPr/>
          </w:rPrChange>
        </w:rPr>
        <w:t xml:space="preserve"> </w:t>
      </w:r>
      <w:r w:rsidRPr="00992146">
        <w:rPr>
          <w:lang w:val="en-US"/>
          <w:rPrChange w:id="18305" w:author="Anusha De" w:date="2022-08-01T14:49:00Z">
            <w:rPr/>
          </w:rPrChange>
        </w:rPr>
        <w:t>both</w:t>
      </w:r>
      <w:r w:rsidR="00F73A4C" w:rsidRPr="00992146">
        <w:rPr>
          <w:lang w:val="en-US"/>
          <w:rPrChange w:id="18306" w:author="Anusha De" w:date="2022-08-01T14:49:00Z">
            <w:rPr/>
          </w:rPrChange>
        </w:rPr>
        <w:t xml:space="preserve"> </w:t>
      </w:r>
      <w:r w:rsidRPr="00992146">
        <w:rPr>
          <w:lang w:val="en-US"/>
          <w:rPrChange w:id="18307" w:author="Anusha De" w:date="2022-08-01T14:49:00Z">
            <w:rPr/>
          </w:rPrChange>
        </w:rPr>
        <w:t>those</w:t>
      </w:r>
      <w:r w:rsidR="00F73A4C" w:rsidRPr="00992146">
        <w:rPr>
          <w:lang w:val="en-US"/>
          <w:rPrChange w:id="18308" w:author="Anusha De" w:date="2022-08-01T14:49:00Z">
            <w:rPr/>
          </w:rPrChange>
        </w:rPr>
        <w:t xml:space="preserve"> </w:t>
      </w:r>
      <w:r w:rsidRPr="00992146">
        <w:rPr>
          <w:lang w:val="en-US"/>
          <w:rPrChange w:id="18309" w:author="Anusha De" w:date="2022-08-01T14:49:00Z">
            <w:rPr/>
          </w:rPrChange>
        </w:rPr>
        <w:t>who</w:t>
      </w:r>
      <w:r w:rsidR="00F73A4C" w:rsidRPr="00992146">
        <w:rPr>
          <w:lang w:val="en-US"/>
          <w:rPrChange w:id="18310" w:author="Anusha De" w:date="2022-08-01T14:49:00Z">
            <w:rPr/>
          </w:rPrChange>
        </w:rPr>
        <w:t xml:space="preserve"> </w:t>
      </w:r>
      <w:r w:rsidRPr="00992146">
        <w:rPr>
          <w:lang w:val="en-US"/>
          <w:rPrChange w:id="18311" w:author="Anusha De" w:date="2022-08-01T14:49:00Z">
            <w:rPr/>
          </w:rPrChange>
        </w:rPr>
        <w:t>rate</w:t>
      </w:r>
      <w:r w:rsidR="00F73A4C" w:rsidRPr="00992146">
        <w:rPr>
          <w:lang w:val="en-US"/>
          <w:rPrChange w:id="18312" w:author="Anusha De" w:date="2022-08-01T14:49:00Z">
            <w:rPr/>
          </w:rPrChange>
        </w:rPr>
        <w:t xml:space="preserve"> </w:t>
      </w:r>
      <w:r w:rsidRPr="00992146">
        <w:rPr>
          <w:lang w:val="en-US"/>
          <w:rPrChange w:id="18313" w:author="Anusha De" w:date="2022-08-01T14:49:00Z">
            <w:rPr/>
          </w:rPrChange>
        </w:rPr>
        <w:t>and</w:t>
      </w:r>
      <w:r w:rsidR="00F73A4C" w:rsidRPr="00992146">
        <w:rPr>
          <w:lang w:val="en-US"/>
          <w:rPrChange w:id="18314" w:author="Anusha De" w:date="2022-08-01T14:49:00Z">
            <w:rPr/>
          </w:rPrChange>
        </w:rPr>
        <w:t xml:space="preserve"> </w:t>
      </w:r>
      <w:r w:rsidRPr="00992146">
        <w:rPr>
          <w:lang w:val="en-US"/>
          <w:rPrChange w:id="18315" w:author="Anusha De" w:date="2022-08-01T14:49:00Z">
            <w:rPr/>
          </w:rPrChange>
        </w:rPr>
        <w:t>those</w:t>
      </w:r>
      <w:r w:rsidR="00F73A4C" w:rsidRPr="00992146">
        <w:rPr>
          <w:lang w:val="en-US"/>
          <w:rPrChange w:id="18316" w:author="Anusha De" w:date="2022-08-01T14:49:00Z">
            <w:rPr/>
          </w:rPrChange>
        </w:rPr>
        <w:t xml:space="preserve"> </w:t>
      </w:r>
      <w:r w:rsidRPr="00992146">
        <w:rPr>
          <w:lang w:val="en-US"/>
          <w:rPrChange w:id="18317" w:author="Anusha De" w:date="2022-08-01T14:49:00Z">
            <w:rPr/>
          </w:rPrChange>
        </w:rPr>
        <w:t>who</w:t>
      </w:r>
      <w:r w:rsidR="00F73A4C" w:rsidRPr="00992146">
        <w:rPr>
          <w:lang w:val="en-US"/>
          <w:rPrChange w:id="18318" w:author="Anusha De" w:date="2022-08-01T14:49:00Z">
            <w:rPr/>
          </w:rPrChange>
        </w:rPr>
        <w:t xml:space="preserve"> </w:t>
      </w:r>
      <w:r w:rsidRPr="00992146">
        <w:rPr>
          <w:lang w:val="en-US"/>
          <w:rPrChange w:id="18319" w:author="Anusha De" w:date="2022-08-01T14:49:00Z">
            <w:rPr/>
          </w:rPrChange>
        </w:rPr>
        <w:t>get</w:t>
      </w:r>
      <w:r w:rsidR="00F73A4C" w:rsidRPr="00992146">
        <w:rPr>
          <w:lang w:val="en-US"/>
          <w:rPrChange w:id="18320" w:author="Anusha De" w:date="2022-08-01T14:49:00Z">
            <w:rPr/>
          </w:rPrChange>
        </w:rPr>
        <w:t xml:space="preserve"> </w:t>
      </w:r>
      <w:r w:rsidRPr="00992146">
        <w:rPr>
          <w:lang w:val="en-US"/>
          <w:rPrChange w:id="18321" w:author="Anusha De" w:date="2022-08-01T14:49:00Z">
            <w:rPr/>
          </w:rPrChange>
        </w:rPr>
        <w:t>rated.</w:t>
      </w:r>
      <w:r w:rsidR="00F73A4C" w:rsidRPr="00992146">
        <w:rPr>
          <w:lang w:val="en-US"/>
          <w:rPrChange w:id="18322" w:author="Anusha De" w:date="2022-08-01T14:49:00Z">
            <w:rPr/>
          </w:rPrChange>
        </w:rPr>
        <w:t xml:space="preserve"> </w:t>
      </w:r>
      <w:r w:rsidRPr="00992146">
        <w:rPr>
          <w:lang w:val="en-US"/>
          <w:rPrChange w:id="18323" w:author="Anusha De" w:date="2022-08-01T14:49:00Z">
            <w:rPr/>
          </w:rPrChange>
        </w:rPr>
        <w:t>We</w:t>
      </w:r>
      <w:r w:rsidR="00F73A4C" w:rsidRPr="00992146">
        <w:rPr>
          <w:lang w:val="en-US"/>
          <w:rPrChange w:id="18324" w:author="Anusha De" w:date="2022-08-01T14:49:00Z">
            <w:rPr/>
          </w:rPrChange>
        </w:rPr>
        <w:t xml:space="preserve"> </w:t>
      </w:r>
      <w:r w:rsidRPr="00992146">
        <w:rPr>
          <w:lang w:val="en-US"/>
          <w:rPrChange w:id="18325" w:author="Anusha De" w:date="2022-08-01T14:49:00Z">
            <w:rPr/>
          </w:rPrChange>
        </w:rPr>
        <w:t>do</w:t>
      </w:r>
      <w:r w:rsidR="00F73A4C" w:rsidRPr="00992146">
        <w:rPr>
          <w:lang w:val="en-US"/>
          <w:rPrChange w:id="18326" w:author="Anusha De" w:date="2022-08-01T14:49:00Z">
            <w:rPr/>
          </w:rPrChange>
        </w:rPr>
        <w:t xml:space="preserve"> </w:t>
      </w:r>
      <w:r w:rsidRPr="00992146">
        <w:rPr>
          <w:lang w:val="en-US"/>
          <w:rPrChange w:id="18327" w:author="Anusha De" w:date="2022-08-01T14:49:00Z">
            <w:rPr/>
          </w:rPrChange>
        </w:rPr>
        <w:t>not</w:t>
      </w:r>
      <w:r w:rsidR="00F73A4C" w:rsidRPr="00992146">
        <w:rPr>
          <w:lang w:val="en-US"/>
          <w:rPrChange w:id="18328" w:author="Anusha De" w:date="2022-08-01T14:49:00Z">
            <w:rPr/>
          </w:rPrChange>
        </w:rPr>
        <w:t xml:space="preserve"> </w:t>
      </w:r>
      <w:r w:rsidRPr="00992146">
        <w:rPr>
          <w:lang w:val="en-US"/>
          <w:rPrChange w:id="18329" w:author="Anusha De" w:date="2022-08-01T14:49:00Z">
            <w:rPr/>
          </w:rPrChange>
        </w:rPr>
        <w:t>find</w:t>
      </w:r>
      <w:r w:rsidR="00F73A4C" w:rsidRPr="00992146">
        <w:rPr>
          <w:lang w:val="en-US"/>
          <w:rPrChange w:id="18330" w:author="Anusha De" w:date="2022-08-01T14:49:00Z">
            <w:rPr/>
          </w:rPrChange>
        </w:rPr>
        <w:t xml:space="preserve"> </w:t>
      </w:r>
      <w:r w:rsidRPr="00992146">
        <w:rPr>
          <w:lang w:val="en-US"/>
          <w:rPrChange w:id="18331" w:author="Anusha De" w:date="2022-08-01T14:49:00Z">
            <w:rPr/>
          </w:rPrChange>
        </w:rPr>
        <w:t>that</w:t>
      </w:r>
      <w:r w:rsidR="00F73A4C" w:rsidRPr="00992146">
        <w:rPr>
          <w:lang w:val="en-US"/>
          <w:rPrChange w:id="18332" w:author="Anusha De" w:date="2022-08-01T14:49:00Z">
            <w:rPr/>
          </w:rPrChange>
        </w:rPr>
        <w:t xml:space="preserve"> </w:t>
      </w:r>
      <w:r w:rsidRPr="00992146">
        <w:rPr>
          <w:lang w:val="en-US"/>
          <w:rPrChange w:id="18333" w:author="Anusha De" w:date="2022-08-01T14:49:00Z">
            <w:rPr/>
          </w:rPrChange>
        </w:rPr>
        <w:t>gender</w:t>
      </w:r>
      <w:r w:rsidR="00F73A4C" w:rsidRPr="00992146">
        <w:rPr>
          <w:lang w:val="en-US"/>
          <w:rPrChange w:id="18334" w:author="Anusha De" w:date="2022-08-01T14:49:00Z">
            <w:rPr/>
          </w:rPrChange>
        </w:rPr>
        <w:t xml:space="preserve"> </w:t>
      </w:r>
      <w:r w:rsidRPr="00992146">
        <w:rPr>
          <w:lang w:val="en-US"/>
          <w:rPrChange w:id="18335" w:author="Anusha De" w:date="2022-08-01T14:49:00Z">
            <w:rPr/>
          </w:rPrChange>
        </w:rPr>
        <w:t>plays</w:t>
      </w:r>
      <w:r w:rsidR="00F73A4C" w:rsidRPr="00992146">
        <w:rPr>
          <w:lang w:val="en-US"/>
          <w:rPrChange w:id="18336" w:author="Anusha De" w:date="2022-08-01T14:49:00Z">
            <w:rPr/>
          </w:rPrChange>
        </w:rPr>
        <w:t xml:space="preserve"> </w:t>
      </w:r>
      <w:r w:rsidRPr="00992146">
        <w:rPr>
          <w:lang w:val="en-US"/>
          <w:rPrChange w:id="18337" w:author="Anusha De" w:date="2022-08-01T14:49:00Z">
            <w:rPr/>
          </w:rPrChange>
        </w:rPr>
        <w:t>a</w:t>
      </w:r>
      <w:r w:rsidR="00F73A4C" w:rsidRPr="00992146">
        <w:rPr>
          <w:lang w:val="en-US"/>
          <w:rPrChange w:id="18338" w:author="Anusha De" w:date="2022-08-01T14:49:00Z">
            <w:rPr/>
          </w:rPrChange>
        </w:rPr>
        <w:t xml:space="preserve"> </w:t>
      </w:r>
      <w:r w:rsidRPr="00992146">
        <w:rPr>
          <w:lang w:val="en-US"/>
          <w:rPrChange w:id="18339" w:author="Anusha De" w:date="2022-08-01T14:49:00Z">
            <w:rPr/>
          </w:rPrChange>
        </w:rPr>
        <w:t>significant</w:t>
      </w:r>
      <w:r w:rsidR="00F73A4C" w:rsidRPr="00992146">
        <w:rPr>
          <w:lang w:val="en-US"/>
          <w:rPrChange w:id="18340" w:author="Anusha De" w:date="2022-08-01T14:49:00Z">
            <w:rPr/>
          </w:rPrChange>
        </w:rPr>
        <w:t xml:space="preserve"> </w:t>
      </w:r>
      <w:r w:rsidRPr="00992146">
        <w:rPr>
          <w:lang w:val="en-US"/>
          <w:rPrChange w:id="18341" w:author="Anusha De" w:date="2022-08-01T14:49:00Z">
            <w:rPr/>
          </w:rPrChange>
        </w:rPr>
        <w:t>role</w:t>
      </w:r>
      <w:r w:rsidR="00F73A4C" w:rsidRPr="00992146">
        <w:rPr>
          <w:lang w:val="en-US"/>
          <w:rPrChange w:id="18342" w:author="Anusha De" w:date="2022-08-01T14:49:00Z">
            <w:rPr/>
          </w:rPrChange>
        </w:rPr>
        <w:t xml:space="preserve"> </w:t>
      </w:r>
      <w:r w:rsidRPr="00992146">
        <w:rPr>
          <w:lang w:val="en-US"/>
          <w:rPrChange w:id="18343" w:author="Anusha De" w:date="2022-08-01T14:49:00Z">
            <w:rPr/>
          </w:rPrChange>
        </w:rPr>
        <w:t>in</w:t>
      </w:r>
      <w:r w:rsidR="00F73A4C" w:rsidRPr="00992146">
        <w:rPr>
          <w:lang w:val="en-US"/>
          <w:rPrChange w:id="18344" w:author="Anusha De" w:date="2022-08-01T14:49:00Z">
            <w:rPr/>
          </w:rPrChange>
        </w:rPr>
        <w:t xml:space="preserve"> </w:t>
      </w:r>
      <w:r w:rsidRPr="00992146">
        <w:rPr>
          <w:lang w:val="en-US"/>
          <w:rPrChange w:id="18345" w:author="Anusha De" w:date="2022-08-01T14:49:00Z">
            <w:rPr/>
          </w:rPrChange>
        </w:rPr>
        <w:t>self-assessments,</w:t>
      </w:r>
      <w:r w:rsidR="00F73A4C" w:rsidRPr="00992146">
        <w:rPr>
          <w:lang w:val="en-US"/>
          <w:rPrChange w:id="18346" w:author="Anusha De" w:date="2022-08-01T14:49:00Z">
            <w:rPr/>
          </w:rPrChange>
        </w:rPr>
        <w:t xml:space="preserve"> </w:t>
      </w:r>
      <w:r w:rsidRPr="00992146">
        <w:rPr>
          <w:lang w:val="en-US"/>
          <w:rPrChange w:id="18347" w:author="Anusha De" w:date="2022-08-01T14:49:00Z">
            <w:rPr/>
          </w:rPrChange>
        </w:rPr>
        <w:t>except</w:t>
      </w:r>
      <w:r w:rsidR="00F73A4C" w:rsidRPr="00992146">
        <w:rPr>
          <w:lang w:val="en-US"/>
          <w:rPrChange w:id="18348" w:author="Anusha De" w:date="2022-08-01T14:49:00Z">
            <w:rPr/>
          </w:rPrChange>
        </w:rPr>
        <w:t xml:space="preserve"> </w:t>
      </w:r>
      <w:r w:rsidRPr="00992146">
        <w:rPr>
          <w:lang w:val="en-US"/>
          <w:rPrChange w:id="18349" w:author="Anusha De" w:date="2022-08-01T14:49:00Z">
            <w:rPr/>
          </w:rPrChange>
        </w:rPr>
        <w:t>perhaps</w:t>
      </w:r>
      <w:r w:rsidR="00F73A4C" w:rsidRPr="00992146">
        <w:rPr>
          <w:lang w:val="en-US"/>
          <w:rPrChange w:id="18350" w:author="Anusha De" w:date="2022-08-01T14:49:00Z">
            <w:rPr/>
          </w:rPrChange>
        </w:rPr>
        <w:t xml:space="preserve"> </w:t>
      </w:r>
      <w:r w:rsidRPr="00992146">
        <w:rPr>
          <w:lang w:val="en-US"/>
          <w:rPrChange w:id="18351" w:author="Anusha De" w:date="2022-08-01T14:49:00Z">
            <w:rPr/>
          </w:rPrChange>
        </w:rPr>
        <w:t>for</w:t>
      </w:r>
      <w:r w:rsidR="00F73A4C" w:rsidRPr="00992146">
        <w:rPr>
          <w:lang w:val="en-US"/>
          <w:rPrChange w:id="18352" w:author="Anusha De" w:date="2022-08-01T14:49:00Z">
            <w:rPr/>
          </w:rPrChange>
        </w:rPr>
        <w:t xml:space="preserve"> </w:t>
      </w:r>
      <w:r w:rsidRPr="00992146">
        <w:rPr>
          <w:lang w:val="en-US"/>
          <w:rPrChange w:id="18353" w:author="Anusha De" w:date="2022-08-01T14:49:00Z">
            <w:rPr/>
          </w:rPrChange>
        </w:rPr>
        <w:t>the</w:t>
      </w:r>
      <w:r w:rsidR="00F73A4C" w:rsidRPr="00992146">
        <w:rPr>
          <w:lang w:val="en-US"/>
          <w:rPrChange w:id="18354" w:author="Anusha De" w:date="2022-08-01T14:49:00Z">
            <w:rPr/>
          </w:rPrChange>
        </w:rPr>
        <w:t xml:space="preserve"> </w:t>
      </w:r>
      <w:r w:rsidRPr="00992146">
        <w:rPr>
          <w:lang w:val="en-US"/>
          <w:rPrChange w:id="18355" w:author="Anusha De" w:date="2022-08-01T14:49:00Z">
            <w:rPr/>
          </w:rPrChange>
        </w:rPr>
        <w:t>fact</w:t>
      </w:r>
      <w:r w:rsidR="00F73A4C" w:rsidRPr="00992146">
        <w:rPr>
          <w:lang w:val="en-US"/>
          <w:rPrChange w:id="18356" w:author="Anusha De" w:date="2022-08-01T14:49:00Z">
            <w:rPr/>
          </w:rPrChange>
        </w:rPr>
        <w:t xml:space="preserve"> </w:t>
      </w:r>
      <w:r w:rsidRPr="00992146">
        <w:rPr>
          <w:lang w:val="en-US"/>
          <w:rPrChange w:id="18357" w:author="Anusha De" w:date="2022-08-01T14:49:00Z">
            <w:rPr/>
          </w:rPrChange>
        </w:rPr>
        <w:t>that</w:t>
      </w:r>
      <w:r w:rsidR="00F73A4C" w:rsidRPr="00992146">
        <w:rPr>
          <w:lang w:val="en-US"/>
          <w:rPrChange w:id="18358" w:author="Anusha De" w:date="2022-08-01T14:49:00Z">
            <w:rPr/>
          </w:rPrChange>
        </w:rPr>
        <w:t xml:space="preserve"> </w:t>
      </w:r>
      <w:r w:rsidRPr="00992146">
        <w:rPr>
          <w:lang w:val="en-US"/>
          <w:rPrChange w:id="18359" w:author="Anusha De" w:date="2022-08-01T14:49:00Z">
            <w:rPr/>
          </w:rPrChange>
        </w:rPr>
        <w:t>women</w:t>
      </w:r>
      <w:r w:rsidR="00F73A4C" w:rsidRPr="00992146">
        <w:rPr>
          <w:lang w:val="en-US"/>
          <w:rPrChange w:id="18360" w:author="Anusha De" w:date="2022-08-01T14:49:00Z">
            <w:rPr/>
          </w:rPrChange>
        </w:rPr>
        <w:t xml:space="preserve"> </w:t>
      </w:r>
      <w:r w:rsidRPr="00992146">
        <w:rPr>
          <w:lang w:val="en-US"/>
          <w:rPrChange w:id="18361" w:author="Anusha De" w:date="2022-08-01T14:49:00Z">
            <w:rPr/>
          </w:rPrChange>
        </w:rPr>
        <w:t>seem</w:t>
      </w:r>
      <w:r w:rsidR="00F73A4C" w:rsidRPr="00992146">
        <w:rPr>
          <w:lang w:val="en-US"/>
          <w:rPrChange w:id="18362" w:author="Anusha De" w:date="2022-08-01T14:49:00Z">
            <w:rPr/>
          </w:rPrChange>
        </w:rPr>
        <w:t xml:space="preserve"> </w:t>
      </w:r>
      <w:r w:rsidRPr="00992146">
        <w:rPr>
          <w:lang w:val="en-US"/>
          <w:rPrChange w:id="18363" w:author="Anusha De" w:date="2022-08-01T14:49:00Z">
            <w:rPr/>
          </w:rPrChange>
        </w:rPr>
        <w:t>to</w:t>
      </w:r>
      <w:r w:rsidR="00F73A4C" w:rsidRPr="00992146">
        <w:rPr>
          <w:lang w:val="en-US"/>
          <w:rPrChange w:id="18364" w:author="Anusha De" w:date="2022-08-01T14:49:00Z">
            <w:rPr/>
          </w:rPrChange>
        </w:rPr>
        <w:t xml:space="preserve"> </w:t>
      </w:r>
      <w:r w:rsidRPr="00992146">
        <w:rPr>
          <w:lang w:val="en-US"/>
          <w:rPrChange w:id="18365" w:author="Anusha De" w:date="2022-08-01T14:49:00Z">
            <w:rPr/>
          </w:rPrChange>
        </w:rPr>
        <w:t>rate</w:t>
      </w:r>
      <w:r w:rsidR="00F73A4C" w:rsidRPr="00992146">
        <w:rPr>
          <w:lang w:val="en-US"/>
          <w:rPrChange w:id="18366" w:author="Anusha De" w:date="2022-08-01T14:49:00Z">
            <w:rPr/>
          </w:rPrChange>
        </w:rPr>
        <w:t xml:space="preserve"> </w:t>
      </w:r>
      <w:r w:rsidRPr="00992146">
        <w:rPr>
          <w:lang w:val="en-US"/>
          <w:rPrChange w:id="18367" w:author="Anusha De" w:date="2022-08-01T14:49:00Z">
            <w:rPr/>
          </w:rPrChange>
        </w:rPr>
        <w:t>themselves</w:t>
      </w:r>
      <w:r w:rsidR="00F73A4C" w:rsidRPr="00992146">
        <w:rPr>
          <w:lang w:val="en-US"/>
          <w:rPrChange w:id="18368" w:author="Anusha De" w:date="2022-08-01T14:49:00Z">
            <w:rPr/>
          </w:rPrChange>
        </w:rPr>
        <w:t xml:space="preserve"> </w:t>
      </w:r>
      <w:r w:rsidRPr="00992146">
        <w:rPr>
          <w:lang w:val="en-US"/>
          <w:rPrChange w:id="18369" w:author="Anusha De" w:date="2022-08-01T14:49:00Z">
            <w:rPr/>
          </w:rPrChange>
        </w:rPr>
        <w:t>somewhat</w:t>
      </w:r>
      <w:r w:rsidR="00F73A4C" w:rsidRPr="00992146">
        <w:rPr>
          <w:lang w:val="en-US"/>
          <w:rPrChange w:id="18370" w:author="Anusha De" w:date="2022-08-01T14:49:00Z">
            <w:rPr/>
          </w:rPrChange>
        </w:rPr>
        <w:t xml:space="preserve"> </w:t>
      </w:r>
      <w:r w:rsidRPr="00992146">
        <w:rPr>
          <w:lang w:val="en-US"/>
          <w:rPrChange w:id="18371" w:author="Anusha De" w:date="2022-08-01T14:49:00Z">
            <w:rPr/>
          </w:rPrChange>
        </w:rPr>
        <w:t>higher</w:t>
      </w:r>
      <w:r w:rsidR="00F73A4C" w:rsidRPr="00992146">
        <w:rPr>
          <w:lang w:val="en-US"/>
          <w:rPrChange w:id="18372" w:author="Anusha De" w:date="2022-08-01T14:49:00Z">
            <w:rPr/>
          </w:rPrChange>
        </w:rPr>
        <w:t xml:space="preserve"> </w:t>
      </w:r>
      <w:r w:rsidRPr="00992146">
        <w:rPr>
          <w:lang w:val="en-US"/>
          <w:rPrChange w:id="18373" w:author="Anusha De" w:date="2022-08-01T14:49:00Z">
            <w:rPr/>
          </w:rPrChange>
        </w:rPr>
        <w:t>on</w:t>
      </w:r>
      <w:r w:rsidR="00F73A4C" w:rsidRPr="00992146">
        <w:rPr>
          <w:lang w:val="en-US"/>
          <w:rPrChange w:id="18374" w:author="Anusha De" w:date="2022-08-01T14:49:00Z">
            <w:rPr/>
          </w:rPrChange>
        </w:rPr>
        <w:t xml:space="preserve"> </w:t>
      </w:r>
      <w:r w:rsidRPr="00992146">
        <w:rPr>
          <w:lang w:val="en-US"/>
          <w:rPrChange w:id="18375" w:author="Anusha De" w:date="2022-08-01T14:49:00Z">
            <w:rPr/>
          </w:rPrChange>
        </w:rPr>
        <w:t>the</w:t>
      </w:r>
      <w:r w:rsidR="00F73A4C" w:rsidRPr="00992146">
        <w:rPr>
          <w:lang w:val="en-US"/>
          <w:rPrChange w:id="18376" w:author="Anusha De" w:date="2022-08-01T14:49:00Z">
            <w:rPr/>
          </w:rPrChange>
        </w:rPr>
        <w:t xml:space="preserve"> </w:t>
      </w:r>
      <w:r w:rsidRPr="00992146">
        <w:rPr>
          <w:lang w:val="en-US"/>
          <w:rPrChange w:id="18377" w:author="Anusha De" w:date="2022-08-01T14:49:00Z">
            <w:rPr/>
          </w:rPrChange>
        </w:rPr>
        <w:t>quality</w:t>
      </w:r>
      <w:r w:rsidR="00F73A4C" w:rsidRPr="00992146">
        <w:rPr>
          <w:lang w:val="en-US"/>
          <w:rPrChange w:id="18378" w:author="Anusha De" w:date="2022-08-01T14:49:00Z">
            <w:rPr/>
          </w:rPrChange>
        </w:rPr>
        <w:t xml:space="preserve"> </w:t>
      </w:r>
      <w:r w:rsidRPr="00992146">
        <w:rPr>
          <w:lang w:val="en-US"/>
          <w:rPrChange w:id="18379" w:author="Anusha De" w:date="2022-08-01T14:49:00Z">
            <w:rPr/>
          </w:rPrChange>
        </w:rPr>
        <w:t>dimension.</w:t>
      </w:r>
      <w:r w:rsidR="00F73A4C" w:rsidRPr="00992146">
        <w:rPr>
          <w:lang w:val="en-US"/>
          <w:rPrChange w:id="18380" w:author="Anusha De" w:date="2022-08-01T14:49:00Z">
            <w:rPr/>
          </w:rPrChange>
        </w:rPr>
        <w:t xml:space="preserve"> </w:t>
      </w:r>
      <w:r w:rsidRPr="00992146">
        <w:rPr>
          <w:lang w:val="en-US"/>
          <w:rPrChange w:id="18381" w:author="Anusha De" w:date="2022-08-01T14:49:00Z">
            <w:rPr/>
          </w:rPrChange>
        </w:rPr>
        <w:t>The</w:t>
      </w:r>
      <w:r w:rsidR="00F73A4C" w:rsidRPr="00992146">
        <w:rPr>
          <w:lang w:val="en-US"/>
          <w:rPrChange w:id="18382" w:author="Anusha De" w:date="2022-08-01T14:49:00Z">
            <w:rPr/>
          </w:rPrChange>
        </w:rPr>
        <w:t xml:space="preserve"> </w:t>
      </w:r>
      <w:r w:rsidRPr="00992146">
        <w:rPr>
          <w:lang w:val="en-US"/>
          <w:rPrChange w:id="18383" w:author="Anusha De" w:date="2022-08-01T14:49:00Z">
            <w:rPr/>
          </w:rPrChange>
        </w:rPr>
        <w:t>sex</w:t>
      </w:r>
      <w:r w:rsidR="00F73A4C" w:rsidRPr="00992146">
        <w:rPr>
          <w:lang w:val="en-US"/>
          <w:rPrChange w:id="18384" w:author="Anusha De" w:date="2022-08-01T14:49:00Z">
            <w:rPr/>
          </w:rPrChange>
        </w:rPr>
        <w:t xml:space="preserve"> </w:t>
      </w:r>
      <w:r w:rsidRPr="00992146">
        <w:rPr>
          <w:lang w:val="en-US"/>
          <w:rPrChange w:id="18385" w:author="Anusha De" w:date="2022-08-01T14:49:00Z">
            <w:rPr/>
          </w:rPrChange>
        </w:rPr>
        <w:t>of</w:t>
      </w:r>
      <w:r w:rsidR="00F73A4C" w:rsidRPr="00992146">
        <w:rPr>
          <w:lang w:val="en-US"/>
          <w:rPrChange w:id="18386" w:author="Anusha De" w:date="2022-08-01T14:49:00Z">
            <w:rPr/>
          </w:rPrChange>
        </w:rPr>
        <w:t xml:space="preserve"> </w:t>
      </w:r>
      <w:r w:rsidRPr="00992146">
        <w:rPr>
          <w:lang w:val="en-US"/>
          <w:rPrChange w:id="18387" w:author="Anusha De" w:date="2022-08-01T14:49:00Z">
            <w:rPr/>
          </w:rPrChange>
        </w:rPr>
        <w:t>the</w:t>
      </w:r>
      <w:r w:rsidR="00F73A4C" w:rsidRPr="00992146">
        <w:rPr>
          <w:lang w:val="en-US"/>
          <w:rPrChange w:id="18388" w:author="Anusha De" w:date="2022-08-01T14:49:00Z">
            <w:rPr/>
          </w:rPrChange>
        </w:rPr>
        <w:t xml:space="preserve"> </w:t>
      </w:r>
      <w:r w:rsidRPr="00992146">
        <w:rPr>
          <w:lang w:val="en-US"/>
          <w:rPrChange w:id="18389" w:author="Anusha De" w:date="2022-08-01T14:49:00Z">
            <w:rPr/>
          </w:rPrChange>
        </w:rPr>
        <w:t>actor</w:t>
      </w:r>
      <w:r w:rsidR="00F73A4C" w:rsidRPr="00992146">
        <w:rPr>
          <w:lang w:val="en-US"/>
          <w:rPrChange w:id="18390" w:author="Anusha De" w:date="2022-08-01T14:49:00Z">
            <w:rPr/>
          </w:rPrChange>
        </w:rPr>
        <w:t xml:space="preserve"> </w:t>
      </w:r>
      <w:r w:rsidRPr="00992146">
        <w:rPr>
          <w:lang w:val="en-US"/>
          <w:rPrChange w:id="18391" w:author="Anusha De" w:date="2022-08-01T14:49:00Z">
            <w:rPr/>
          </w:rPrChange>
        </w:rPr>
        <w:t>being</w:t>
      </w:r>
      <w:r w:rsidR="00F73A4C" w:rsidRPr="00992146">
        <w:rPr>
          <w:lang w:val="en-US"/>
          <w:rPrChange w:id="18392" w:author="Anusha De" w:date="2022-08-01T14:49:00Z">
            <w:rPr/>
          </w:rPrChange>
        </w:rPr>
        <w:t xml:space="preserve"> </w:t>
      </w:r>
      <w:r w:rsidRPr="00992146">
        <w:rPr>
          <w:lang w:val="en-US"/>
          <w:rPrChange w:id="18393" w:author="Anusha De" w:date="2022-08-01T14:49:00Z">
            <w:rPr/>
          </w:rPrChange>
        </w:rPr>
        <w:t>rated</w:t>
      </w:r>
      <w:r w:rsidR="00F73A4C" w:rsidRPr="00992146">
        <w:rPr>
          <w:lang w:val="en-US"/>
          <w:rPrChange w:id="18394" w:author="Anusha De" w:date="2022-08-01T14:49:00Z">
            <w:rPr/>
          </w:rPrChange>
        </w:rPr>
        <w:t xml:space="preserve"> </w:t>
      </w:r>
      <w:r w:rsidRPr="00992146">
        <w:rPr>
          <w:lang w:val="en-US"/>
          <w:rPrChange w:id="18395" w:author="Anusha De" w:date="2022-08-01T14:49:00Z">
            <w:rPr/>
          </w:rPrChange>
        </w:rPr>
        <w:t>does</w:t>
      </w:r>
      <w:r w:rsidR="00F73A4C" w:rsidRPr="00992146">
        <w:rPr>
          <w:lang w:val="en-US"/>
          <w:rPrChange w:id="18396" w:author="Anusha De" w:date="2022-08-01T14:49:00Z">
            <w:rPr/>
          </w:rPrChange>
        </w:rPr>
        <w:t xml:space="preserve"> </w:t>
      </w:r>
      <w:r w:rsidRPr="00992146">
        <w:rPr>
          <w:lang w:val="en-US"/>
          <w:rPrChange w:id="18397" w:author="Anusha De" w:date="2022-08-01T14:49:00Z">
            <w:rPr/>
          </w:rPrChange>
        </w:rPr>
        <w:t>not</w:t>
      </w:r>
      <w:r w:rsidR="00F73A4C" w:rsidRPr="00992146">
        <w:rPr>
          <w:lang w:val="en-US"/>
          <w:rPrChange w:id="18398" w:author="Anusha De" w:date="2022-08-01T14:49:00Z">
            <w:rPr/>
          </w:rPrChange>
        </w:rPr>
        <w:t xml:space="preserve"> </w:t>
      </w:r>
      <w:r w:rsidRPr="00992146">
        <w:rPr>
          <w:lang w:val="en-US"/>
          <w:rPrChange w:id="18399" w:author="Anusha De" w:date="2022-08-01T14:49:00Z">
            <w:rPr/>
          </w:rPrChange>
        </w:rPr>
        <w:t>affect</w:t>
      </w:r>
      <w:r w:rsidR="00F73A4C" w:rsidRPr="00992146">
        <w:rPr>
          <w:lang w:val="en-US"/>
          <w:rPrChange w:id="18400" w:author="Anusha De" w:date="2022-08-01T14:49:00Z">
            <w:rPr/>
          </w:rPrChange>
        </w:rPr>
        <w:t xml:space="preserve"> </w:t>
      </w:r>
      <w:r w:rsidRPr="00992146">
        <w:rPr>
          <w:lang w:val="en-US"/>
          <w:rPrChange w:id="18401" w:author="Anusha De" w:date="2022-08-01T14:49:00Z">
            <w:rPr/>
          </w:rPrChange>
        </w:rPr>
        <w:t>the</w:t>
      </w:r>
      <w:r w:rsidR="00F73A4C" w:rsidRPr="00992146">
        <w:rPr>
          <w:lang w:val="en-US"/>
          <w:rPrChange w:id="18402" w:author="Anusha De" w:date="2022-08-01T14:49:00Z">
            <w:rPr/>
          </w:rPrChange>
        </w:rPr>
        <w:t xml:space="preserve"> </w:t>
      </w:r>
      <w:r w:rsidRPr="00992146">
        <w:rPr>
          <w:lang w:val="en-US"/>
          <w:rPrChange w:id="18403" w:author="Anusha De" w:date="2022-08-01T14:49:00Z">
            <w:rPr/>
          </w:rPrChange>
        </w:rPr>
        <w:t>rating</w:t>
      </w:r>
      <w:r w:rsidR="00F73A4C" w:rsidRPr="00992146">
        <w:rPr>
          <w:lang w:val="en-US"/>
          <w:rPrChange w:id="18404" w:author="Anusha De" w:date="2022-08-01T14:49:00Z">
            <w:rPr/>
          </w:rPrChange>
        </w:rPr>
        <w:t xml:space="preserve"> </w:t>
      </w:r>
      <w:r w:rsidRPr="00992146">
        <w:rPr>
          <w:lang w:val="en-US"/>
          <w:rPrChange w:id="18405" w:author="Anusha De" w:date="2022-08-01T14:49:00Z">
            <w:rPr/>
          </w:rPrChange>
        </w:rPr>
        <w:t>that</w:t>
      </w:r>
      <w:r w:rsidR="00F73A4C" w:rsidRPr="00992146">
        <w:rPr>
          <w:lang w:val="en-US"/>
          <w:rPrChange w:id="18406" w:author="Anusha De" w:date="2022-08-01T14:49:00Z">
            <w:rPr/>
          </w:rPrChange>
        </w:rPr>
        <w:t xml:space="preserve"> </w:t>
      </w:r>
      <w:r w:rsidRPr="00992146">
        <w:rPr>
          <w:lang w:val="en-US"/>
          <w:rPrChange w:id="18407" w:author="Anusha De" w:date="2022-08-01T14:49:00Z">
            <w:rPr/>
          </w:rPrChange>
        </w:rPr>
        <w:t>they</w:t>
      </w:r>
      <w:r w:rsidR="00F73A4C" w:rsidRPr="00992146">
        <w:rPr>
          <w:lang w:val="en-US"/>
          <w:rPrChange w:id="18408" w:author="Anusha De" w:date="2022-08-01T14:49:00Z">
            <w:rPr/>
          </w:rPrChange>
        </w:rPr>
        <w:t xml:space="preserve"> </w:t>
      </w:r>
      <w:r w:rsidRPr="00992146">
        <w:rPr>
          <w:lang w:val="en-US"/>
          <w:rPrChange w:id="18409" w:author="Anusha De" w:date="2022-08-01T14:49:00Z">
            <w:rPr/>
          </w:rPrChange>
        </w:rPr>
        <w:t>receive</w:t>
      </w:r>
      <w:r w:rsidR="00F73A4C" w:rsidRPr="00992146">
        <w:rPr>
          <w:lang w:val="en-US"/>
          <w:rPrChange w:id="18410" w:author="Anusha De" w:date="2022-08-01T14:49:00Z">
            <w:rPr/>
          </w:rPrChange>
        </w:rPr>
        <w:t xml:space="preserve"> </w:t>
      </w:r>
      <w:r w:rsidRPr="00992146">
        <w:rPr>
          <w:lang w:val="en-US"/>
          <w:rPrChange w:id="18411" w:author="Anusha De" w:date="2022-08-01T14:49:00Z">
            <w:rPr/>
          </w:rPrChange>
        </w:rPr>
        <w:t>and</w:t>
      </w:r>
      <w:r w:rsidR="00F73A4C" w:rsidRPr="00992146">
        <w:rPr>
          <w:lang w:val="en-US"/>
          <w:rPrChange w:id="18412" w:author="Anusha De" w:date="2022-08-01T14:49:00Z">
            <w:rPr/>
          </w:rPrChange>
        </w:rPr>
        <w:t xml:space="preserve"> </w:t>
      </w:r>
      <w:r w:rsidRPr="00992146">
        <w:rPr>
          <w:lang w:val="en-US"/>
          <w:rPrChange w:id="18413" w:author="Anusha De" w:date="2022-08-01T14:49:00Z">
            <w:rPr/>
          </w:rPrChange>
        </w:rPr>
        <w:t>we</w:t>
      </w:r>
      <w:r w:rsidR="00F73A4C" w:rsidRPr="00992146">
        <w:rPr>
          <w:lang w:val="en-US"/>
          <w:rPrChange w:id="18414" w:author="Anusha De" w:date="2022-08-01T14:49:00Z">
            <w:rPr/>
          </w:rPrChange>
        </w:rPr>
        <w:t xml:space="preserve"> </w:t>
      </w:r>
      <w:r w:rsidRPr="00992146">
        <w:rPr>
          <w:lang w:val="en-US"/>
          <w:rPrChange w:id="18415" w:author="Anusha De" w:date="2022-08-01T14:49:00Z">
            <w:rPr/>
          </w:rPrChange>
        </w:rPr>
        <w:t>find</w:t>
      </w:r>
      <w:r w:rsidR="00F73A4C" w:rsidRPr="00992146">
        <w:rPr>
          <w:lang w:val="en-US"/>
          <w:rPrChange w:id="18416" w:author="Anusha De" w:date="2022-08-01T14:49:00Z">
            <w:rPr/>
          </w:rPrChange>
        </w:rPr>
        <w:t xml:space="preserve"> </w:t>
      </w:r>
      <w:r w:rsidRPr="00992146">
        <w:rPr>
          <w:lang w:val="en-US"/>
          <w:rPrChange w:id="18417" w:author="Anusha De" w:date="2022-08-01T14:49:00Z">
            <w:rPr/>
          </w:rPrChange>
        </w:rPr>
        <w:t>no</w:t>
      </w:r>
      <w:r w:rsidR="00F73A4C" w:rsidRPr="00992146">
        <w:rPr>
          <w:lang w:val="en-US"/>
          <w:rPrChange w:id="18418" w:author="Anusha De" w:date="2022-08-01T14:49:00Z">
            <w:rPr/>
          </w:rPrChange>
        </w:rPr>
        <w:t xml:space="preserve"> </w:t>
      </w:r>
      <w:r w:rsidRPr="00992146">
        <w:rPr>
          <w:lang w:val="en-US"/>
          <w:rPrChange w:id="18419" w:author="Anusha De" w:date="2022-08-01T14:49:00Z">
            <w:rPr/>
          </w:rPrChange>
        </w:rPr>
        <w:t>signs</w:t>
      </w:r>
      <w:r w:rsidR="00F73A4C" w:rsidRPr="00992146">
        <w:rPr>
          <w:lang w:val="en-US"/>
          <w:rPrChange w:id="18420" w:author="Anusha De" w:date="2022-08-01T14:49:00Z">
            <w:rPr/>
          </w:rPrChange>
        </w:rPr>
        <w:t xml:space="preserve"> </w:t>
      </w:r>
      <w:r w:rsidRPr="00992146">
        <w:rPr>
          <w:lang w:val="en-US"/>
          <w:rPrChange w:id="18421" w:author="Anusha De" w:date="2022-08-01T14:49:00Z">
            <w:rPr/>
          </w:rPrChange>
        </w:rPr>
        <w:t>of</w:t>
      </w:r>
      <w:r w:rsidR="00F73A4C" w:rsidRPr="00992146">
        <w:rPr>
          <w:lang w:val="en-US"/>
          <w:rPrChange w:id="18422" w:author="Anusha De" w:date="2022-08-01T14:49:00Z">
            <w:rPr/>
          </w:rPrChange>
        </w:rPr>
        <w:t xml:space="preserve"> </w:t>
      </w:r>
      <w:r w:rsidRPr="00992146">
        <w:rPr>
          <w:lang w:val="en-US"/>
          <w:rPrChange w:id="18423" w:author="Anusha De" w:date="2022-08-01T14:49:00Z">
            <w:rPr/>
          </w:rPrChange>
        </w:rPr>
        <w:t>gender-based</w:t>
      </w:r>
      <w:r w:rsidR="00F73A4C" w:rsidRPr="00992146">
        <w:rPr>
          <w:lang w:val="en-US"/>
          <w:rPrChange w:id="18424" w:author="Anusha De" w:date="2022-08-01T14:49:00Z">
            <w:rPr/>
          </w:rPrChange>
        </w:rPr>
        <w:t xml:space="preserve"> </w:t>
      </w:r>
      <w:r w:rsidRPr="00992146">
        <w:rPr>
          <w:lang w:val="en-US"/>
          <w:rPrChange w:id="18425" w:author="Anusha De" w:date="2022-08-01T14:49:00Z">
            <w:rPr/>
          </w:rPrChange>
        </w:rPr>
        <w:t>homophily</w:t>
      </w:r>
      <w:r w:rsidR="00F73A4C" w:rsidRPr="00992146">
        <w:rPr>
          <w:lang w:val="en-US"/>
          <w:rPrChange w:id="18426" w:author="Anusha De" w:date="2022-08-01T14:49:00Z">
            <w:rPr/>
          </w:rPrChange>
        </w:rPr>
        <w:t xml:space="preserve"> </w:t>
      </w:r>
      <w:r w:rsidRPr="00992146">
        <w:rPr>
          <w:lang w:val="en-US"/>
          <w:rPrChange w:id="18427" w:author="Anusha De" w:date="2022-08-01T14:49:00Z">
            <w:rPr/>
          </w:rPrChange>
        </w:rPr>
        <w:t>for</w:t>
      </w:r>
      <w:r w:rsidR="00F73A4C" w:rsidRPr="00992146">
        <w:rPr>
          <w:lang w:val="en-US"/>
          <w:rPrChange w:id="18428" w:author="Anusha De" w:date="2022-08-01T14:49:00Z">
            <w:rPr/>
          </w:rPrChange>
        </w:rPr>
        <w:t xml:space="preserve"> </w:t>
      </w:r>
      <w:r w:rsidRPr="00992146">
        <w:rPr>
          <w:lang w:val="en-US"/>
          <w:rPrChange w:id="18429" w:author="Anusha De" w:date="2022-08-01T14:49:00Z">
            <w:rPr/>
          </w:rPrChange>
        </w:rPr>
        <w:t>women</w:t>
      </w:r>
      <w:r w:rsidR="00F73A4C" w:rsidRPr="00992146">
        <w:rPr>
          <w:lang w:val="en-US"/>
          <w:rPrChange w:id="18430" w:author="Anusha De" w:date="2022-08-01T14:49:00Z">
            <w:rPr/>
          </w:rPrChange>
        </w:rPr>
        <w:t xml:space="preserve"> </w:t>
      </w:r>
      <w:r w:rsidRPr="00992146">
        <w:rPr>
          <w:lang w:val="en-US"/>
          <w:rPrChange w:id="18431" w:author="Anusha De" w:date="2022-08-01T14:49:00Z">
            <w:rPr/>
          </w:rPrChange>
        </w:rPr>
        <w:t>in</w:t>
      </w:r>
      <w:r w:rsidR="00F73A4C" w:rsidRPr="00992146">
        <w:rPr>
          <w:lang w:val="en-US"/>
          <w:rPrChange w:id="18432" w:author="Anusha De" w:date="2022-08-01T14:49:00Z">
            <w:rPr/>
          </w:rPrChange>
        </w:rPr>
        <w:t xml:space="preserve"> </w:t>
      </w:r>
      <w:r w:rsidRPr="00992146">
        <w:rPr>
          <w:lang w:val="en-US"/>
          <w:rPrChange w:id="18433" w:author="Anusha De" w:date="2022-08-01T14:49:00Z">
            <w:rPr/>
          </w:rPrChange>
        </w:rPr>
        <w:t>the</w:t>
      </w:r>
      <w:r w:rsidR="00F73A4C" w:rsidRPr="00992146">
        <w:rPr>
          <w:lang w:val="en-US"/>
          <w:rPrChange w:id="18434" w:author="Anusha De" w:date="2022-08-01T14:49:00Z">
            <w:rPr/>
          </w:rPrChange>
        </w:rPr>
        <w:t xml:space="preserve"> </w:t>
      </w:r>
      <w:r w:rsidRPr="00992146">
        <w:rPr>
          <w:lang w:val="en-US"/>
          <w:rPrChange w:id="18435" w:author="Anusha De" w:date="2022-08-01T14:49:00Z">
            <w:rPr/>
          </w:rPrChange>
        </w:rPr>
        <w:t>ratings.</w:t>
      </w:r>
      <w:r w:rsidR="00F73A4C" w:rsidRPr="00992146">
        <w:rPr>
          <w:lang w:val="en-US"/>
          <w:rPrChange w:id="18436" w:author="Anusha De" w:date="2022-08-01T14:49:00Z">
            <w:rPr/>
          </w:rPrChange>
        </w:rPr>
        <w:t xml:space="preserve"> </w:t>
      </w:r>
      <w:r w:rsidRPr="00992146">
        <w:rPr>
          <w:lang w:val="en-US"/>
          <w:rPrChange w:id="18437" w:author="Anusha De" w:date="2022-08-01T14:49:00Z">
            <w:rPr/>
          </w:rPrChange>
        </w:rPr>
        <w:t>There</w:t>
      </w:r>
      <w:r w:rsidR="00F73A4C" w:rsidRPr="00992146">
        <w:rPr>
          <w:lang w:val="en-US"/>
          <w:rPrChange w:id="18438" w:author="Anusha De" w:date="2022-08-01T14:49:00Z">
            <w:rPr/>
          </w:rPrChange>
        </w:rPr>
        <w:t xml:space="preserve"> </w:t>
      </w:r>
      <w:r w:rsidRPr="00992146">
        <w:rPr>
          <w:lang w:val="en-US"/>
          <w:rPrChange w:id="18439" w:author="Anusha De" w:date="2022-08-01T14:49:00Z">
            <w:rPr/>
          </w:rPrChange>
        </w:rPr>
        <w:t>is</w:t>
      </w:r>
      <w:r w:rsidR="00F73A4C" w:rsidRPr="00992146">
        <w:rPr>
          <w:lang w:val="en-US"/>
          <w:rPrChange w:id="18440" w:author="Anusha De" w:date="2022-08-01T14:49:00Z">
            <w:rPr/>
          </w:rPrChange>
        </w:rPr>
        <w:t xml:space="preserve"> </w:t>
      </w:r>
      <w:r w:rsidRPr="00992146">
        <w:rPr>
          <w:lang w:val="en-US"/>
          <w:rPrChange w:id="18441" w:author="Anusha De" w:date="2022-08-01T14:49:00Z">
            <w:rPr/>
          </w:rPrChange>
        </w:rPr>
        <w:t>some</w:t>
      </w:r>
      <w:r w:rsidR="00F73A4C" w:rsidRPr="00992146">
        <w:rPr>
          <w:lang w:val="en-US"/>
          <w:rPrChange w:id="18442" w:author="Anusha De" w:date="2022-08-01T14:49:00Z">
            <w:rPr/>
          </w:rPrChange>
        </w:rPr>
        <w:t xml:space="preserve"> </w:t>
      </w:r>
      <w:r w:rsidRPr="00992146">
        <w:rPr>
          <w:lang w:val="en-US"/>
          <w:rPrChange w:id="18443" w:author="Anusha De" w:date="2022-08-01T14:49:00Z">
            <w:rPr/>
          </w:rPrChange>
        </w:rPr>
        <w:t>evidence</w:t>
      </w:r>
      <w:r w:rsidR="00F73A4C" w:rsidRPr="00992146">
        <w:rPr>
          <w:lang w:val="en-US"/>
          <w:rPrChange w:id="18444" w:author="Anusha De" w:date="2022-08-01T14:49:00Z">
            <w:rPr/>
          </w:rPrChange>
        </w:rPr>
        <w:t xml:space="preserve"> </w:t>
      </w:r>
      <w:r w:rsidRPr="00992146">
        <w:rPr>
          <w:lang w:val="en-US"/>
          <w:rPrChange w:id="18445" w:author="Anusha De" w:date="2022-08-01T14:49:00Z">
            <w:rPr/>
          </w:rPrChange>
        </w:rPr>
        <w:t>that</w:t>
      </w:r>
      <w:r w:rsidR="00F73A4C" w:rsidRPr="00992146">
        <w:rPr>
          <w:lang w:val="en-US"/>
          <w:rPrChange w:id="18446" w:author="Anusha De" w:date="2022-08-01T14:49:00Z">
            <w:rPr/>
          </w:rPrChange>
        </w:rPr>
        <w:t xml:space="preserve"> </w:t>
      </w:r>
      <w:r w:rsidRPr="00992146">
        <w:rPr>
          <w:lang w:val="en-US"/>
          <w:rPrChange w:id="18447" w:author="Anusha De" w:date="2022-08-01T14:49:00Z">
            <w:rPr/>
          </w:rPrChange>
        </w:rPr>
        <w:t>female</w:t>
      </w:r>
      <w:r w:rsidR="00F73A4C" w:rsidRPr="00992146">
        <w:rPr>
          <w:lang w:val="en-US"/>
          <w:rPrChange w:id="18448" w:author="Anusha De" w:date="2022-08-01T14:49:00Z">
            <w:rPr/>
          </w:rPrChange>
        </w:rPr>
        <w:t xml:space="preserve"> </w:t>
      </w:r>
      <w:r w:rsidRPr="00992146">
        <w:rPr>
          <w:lang w:val="en-US"/>
          <w:rPrChange w:id="18449" w:author="Anusha De" w:date="2022-08-01T14:49:00Z">
            <w:rPr/>
          </w:rPrChange>
        </w:rPr>
        <w:t>farmers</w:t>
      </w:r>
      <w:r w:rsidR="00F73A4C" w:rsidRPr="00992146">
        <w:rPr>
          <w:lang w:val="en-US"/>
          <w:rPrChange w:id="18450" w:author="Anusha De" w:date="2022-08-01T14:49:00Z">
            <w:rPr/>
          </w:rPrChange>
        </w:rPr>
        <w:t xml:space="preserve"> </w:t>
      </w:r>
      <w:r w:rsidRPr="00992146">
        <w:rPr>
          <w:lang w:val="en-US"/>
          <w:rPrChange w:id="18451" w:author="Anusha De" w:date="2022-08-01T14:49:00Z">
            <w:rPr/>
          </w:rPrChange>
        </w:rPr>
        <w:t>rate</w:t>
      </w:r>
      <w:r w:rsidR="00F73A4C" w:rsidRPr="00992146">
        <w:rPr>
          <w:lang w:val="en-US"/>
          <w:rPrChange w:id="18452" w:author="Anusha De" w:date="2022-08-01T14:49:00Z">
            <w:rPr/>
          </w:rPrChange>
        </w:rPr>
        <w:t xml:space="preserve"> </w:t>
      </w:r>
      <w:r w:rsidRPr="00992146">
        <w:rPr>
          <w:lang w:val="en-US"/>
          <w:rPrChange w:id="18453" w:author="Anusha De" w:date="2022-08-01T14:49:00Z">
            <w:rPr/>
          </w:rPrChange>
        </w:rPr>
        <w:t>more</w:t>
      </w:r>
      <w:r w:rsidR="00F73A4C" w:rsidRPr="00992146">
        <w:rPr>
          <w:lang w:val="en-US"/>
          <w:rPrChange w:id="18454" w:author="Anusha De" w:date="2022-08-01T14:49:00Z">
            <w:rPr/>
          </w:rPrChange>
        </w:rPr>
        <w:t xml:space="preserve"> </w:t>
      </w:r>
      <w:r w:rsidRPr="00992146">
        <w:rPr>
          <w:lang w:val="en-US"/>
          <w:rPrChange w:id="18455" w:author="Anusha De" w:date="2022-08-01T14:49:00Z">
            <w:rPr/>
          </w:rPrChange>
        </w:rPr>
        <w:t>favo</w:t>
      </w:r>
      <w:r w:rsidR="00846677" w:rsidRPr="00992146">
        <w:rPr>
          <w:lang w:val="en-US"/>
          <w:rPrChange w:id="18456" w:author="Anusha De" w:date="2022-08-01T14:49:00Z">
            <w:rPr/>
          </w:rPrChange>
        </w:rPr>
        <w:t>urably</w:t>
      </w:r>
      <w:r w:rsidR="00F73A4C" w:rsidRPr="00992146">
        <w:rPr>
          <w:lang w:val="en-US"/>
          <w:rPrChange w:id="18457" w:author="Anusha De" w:date="2022-08-01T14:49:00Z">
            <w:rPr/>
          </w:rPrChange>
        </w:rPr>
        <w:t xml:space="preserve"> </w:t>
      </w:r>
      <w:r w:rsidRPr="00992146">
        <w:rPr>
          <w:lang w:val="en-US"/>
          <w:rPrChange w:id="18458" w:author="Anusha De" w:date="2022-08-01T14:49:00Z">
            <w:rPr/>
          </w:rPrChange>
        </w:rPr>
        <w:t>than</w:t>
      </w:r>
      <w:r w:rsidR="00F73A4C" w:rsidRPr="00992146">
        <w:rPr>
          <w:lang w:val="en-US"/>
          <w:rPrChange w:id="18459" w:author="Anusha De" w:date="2022-08-01T14:49:00Z">
            <w:rPr/>
          </w:rPrChange>
        </w:rPr>
        <w:t xml:space="preserve"> </w:t>
      </w:r>
      <w:r w:rsidRPr="00992146">
        <w:rPr>
          <w:lang w:val="en-US"/>
          <w:rPrChange w:id="18460" w:author="Anusha De" w:date="2022-08-01T14:49:00Z">
            <w:rPr/>
          </w:rPrChange>
        </w:rPr>
        <w:t>male</w:t>
      </w:r>
      <w:r w:rsidR="00F73A4C" w:rsidRPr="00992146">
        <w:rPr>
          <w:lang w:val="en-US"/>
          <w:rPrChange w:id="18461" w:author="Anusha De" w:date="2022-08-01T14:49:00Z">
            <w:rPr/>
          </w:rPrChange>
        </w:rPr>
        <w:t xml:space="preserve"> </w:t>
      </w:r>
      <w:r w:rsidRPr="00992146">
        <w:rPr>
          <w:lang w:val="en-US"/>
          <w:rPrChange w:id="18462" w:author="Anusha De" w:date="2022-08-01T14:49:00Z">
            <w:rPr/>
          </w:rPrChange>
        </w:rPr>
        <w:t>farmers</w:t>
      </w:r>
      <w:del w:id="18463" w:author="Anusha De" w:date="2022-05-05T14:08:00Z">
        <w:r w:rsidRPr="00992146" w:rsidDel="009D0159">
          <w:rPr>
            <w:lang w:val="en-US"/>
            <w:rPrChange w:id="18464" w:author="Anusha De" w:date="2022-08-01T14:49:00Z">
              <w:rPr/>
            </w:rPrChange>
          </w:rPr>
          <w:delText>,</w:delText>
        </w:r>
        <w:r w:rsidR="00F73A4C" w:rsidRPr="00992146" w:rsidDel="009D0159">
          <w:rPr>
            <w:lang w:val="en-US"/>
            <w:rPrChange w:id="18465" w:author="Anusha De" w:date="2022-08-01T14:49:00Z">
              <w:rPr/>
            </w:rPrChange>
          </w:rPr>
          <w:delText xml:space="preserve"> </w:delText>
        </w:r>
        <w:r w:rsidRPr="00992146" w:rsidDel="009D0159">
          <w:rPr>
            <w:lang w:val="en-US"/>
            <w:rPrChange w:id="18466" w:author="Anusha De" w:date="2022-08-01T14:49:00Z">
              <w:rPr/>
            </w:rPrChange>
          </w:rPr>
          <w:delText>but</w:delText>
        </w:r>
        <w:r w:rsidR="00F73A4C" w:rsidRPr="00992146" w:rsidDel="009D0159">
          <w:rPr>
            <w:lang w:val="en-US"/>
            <w:rPrChange w:id="18467" w:author="Anusha De" w:date="2022-08-01T14:49:00Z">
              <w:rPr/>
            </w:rPrChange>
          </w:rPr>
          <w:delText xml:space="preserve"> </w:delText>
        </w:r>
        <w:r w:rsidRPr="00992146" w:rsidDel="009D0159">
          <w:rPr>
            <w:lang w:val="en-US"/>
            <w:rPrChange w:id="18468" w:author="Anusha De" w:date="2022-08-01T14:49:00Z">
              <w:rPr/>
            </w:rPrChange>
          </w:rPr>
          <w:delText>only</w:delText>
        </w:r>
        <w:r w:rsidR="00F73A4C" w:rsidRPr="00992146" w:rsidDel="009D0159">
          <w:rPr>
            <w:lang w:val="en-US"/>
            <w:rPrChange w:id="18469" w:author="Anusha De" w:date="2022-08-01T14:49:00Z">
              <w:rPr/>
            </w:rPrChange>
          </w:rPr>
          <w:delText xml:space="preserve"> </w:delText>
        </w:r>
        <w:r w:rsidRPr="00992146" w:rsidDel="009D0159">
          <w:rPr>
            <w:lang w:val="en-US"/>
            <w:rPrChange w:id="18470" w:author="Anusha De" w:date="2022-08-01T14:49:00Z">
              <w:rPr/>
            </w:rPrChange>
          </w:rPr>
          <w:delText>in</w:delText>
        </w:r>
        <w:r w:rsidR="00F73A4C" w:rsidRPr="00992146" w:rsidDel="009D0159">
          <w:rPr>
            <w:lang w:val="en-US"/>
            <w:rPrChange w:id="18471" w:author="Anusha De" w:date="2022-08-01T14:49:00Z">
              <w:rPr/>
            </w:rPrChange>
          </w:rPr>
          <w:delText xml:space="preserve"> </w:delText>
        </w:r>
        <w:r w:rsidRPr="00992146" w:rsidDel="009D0159">
          <w:rPr>
            <w:lang w:val="en-US"/>
            <w:rPrChange w:id="18472" w:author="Anusha De" w:date="2022-08-01T14:49:00Z">
              <w:rPr/>
            </w:rPrChange>
          </w:rPr>
          <w:delText>some</w:delText>
        </w:r>
        <w:r w:rsidR="00F73A4C" w:rsidRPr="00992146" w:rsidDel="009D0159">
          <w:rPr>
            <w:lang w:val="en-US"/>
            <w:rPrChange w:id="18473" w:author="Anusha De" w:date="2022-08-01T14:49:00Z">
              <w:rPr/>
            </w:rPrChange>
          </w:rPr>
          <w:delText xml:space="preserve"> </w:delText>
        </w:r>
        <w:r w:rsidRPr="00992146" w:rsidDel="009D0159">
          <w:rPr>
            <w:lang w:val="en-US"/>
            <w:rPrChange w:id="18474" w:author="Anusha De" w:date="2022-08-01T14:49:00Z">
              <w:rPr/>
            </w:rPrChange>
          </w:rPr>
          <w:delText>dimensions</w:delText>
        </w:r>
      </w:del>
      <w:r w:rsidRPr="00992146">
        <w:rPr>
          <w:lang w:val="en-US"/>
          <w:rPrChange w:id="18475" w:author="Anusha De" w:date="2022-08-01T14:49:00Z">
            <w:rPr/>
          </w:rPrChange>
        </w:rPr>
        <w:t>.</w:t>
      </w:r>
      <w:r w:rsidR="00F73A4C" w:rsidRPr="00992146">
        <w:rPr>
          <w:lang w:val="en-US"/>
          <w:rPrChange w:id="18476" w:author="Anusha De" w:date="2022-08-01T14:49:00Z">
            <w:rPr/>
          </w:rPrChange>
        </w:rPr>
        <w:t xml:space="preserve"> </w:t>
      </w:r>
      <w:r w:rsidRPr="00992146">
        <w:rPr>
          <w:lang w:val="en-US"/>
          <w:rPrChange w:id="18477" w:author="Anusha De" w:date="2022-08-01T14:49:00Z">
            <w:rPr/>
          </w:rPrChange>
        </w:rPr>
        <w:t>Taken</w:t>
      </w:r>
      <w:r w:rsidR="00F73A4C" w:rsidRPr="00992146">
        <w:rPr>
          <w:lang w:val="en-US"/>
          <w:rPrChange w:id="18478" w:author="Anusha De" w:date="2022-08-01T14:49:00Z">
            <w:rPr/>
          </w:rPrChange>
        </w:rPr>
        <w:t xml:space="preserve"> </w:t>
      </w:r>
      <w:r w:rsidRPr="00992146">
        <w:rPr>
          <w:lang w:val="en-US"/>
          <w:rPrChange w:id="18479" w:author="Anusha De" w:date="2022-08-01T14:49:00Z">
            <w:rPr/>
          </w:rPrChange>
        </w:rPr>
        <w:t>together,</w:t>
      </w:r>
      <w:r w:rsidR="00F73A4C" w:rsidRPr="00992146">
        <w:rPr>
          <w:lang w:val="en-US"/>
          <w:rPrChange w:id="18480" w:author="Anusha De" w:date="2022-08-01T14:49:00Z">
            <w:rPr/>
          </w:rPrChange>
        </w:rPr>
        <w:t xml:space="preserve"> </w:t>
      </w:r>
      <w:r w:rsidRPr="00992146">
        <w:rPr>
          <w:lang w:val="en-US"/>
          <w:rPrChange w:id="18481" w:author="Anusha De" w:date="2022-08-01T14:49:00Z">
            <w:rPr/>
          </w:rPrChange>
        </w:rPr>
        <w:t>women</w:t>
      </w:r>
      <w:r w:rsidR="00F73A4C" w:rsidRPr="00992146">
        <w:rPr>
          <w:lang w:val="en-US"/>
          <w:rPrChange w:id="18482" w:author="Anusha De" w:date="2022-08-01T14:49:00Z">
            <w:rPr/>
          </w:rPrChange>
        </w:rPr>
        <w:t xml:space="preserve"> </w:t>
      </w:r>
      <w:r w:rsidRPr="00992146">
        <w:rPr>
          <w:lang w:val="en-US"/>
          <w:rPrChange w:id="18483" w:author="Anusha De" w:date="2022-08-01T14:49:00Z">
            <w:rPr/>
          </w:rPrChange>
        </w:rPr>
        <w:t>actors</w:t>
      </w:r>
      <w:r w:rsidR="00F73A4C" w:rsidRPr="00992146">
        <w:rPr>
          <w:lang w:val="en-US"/>
          <w:rPrChange w:id="18484" w:author="Anusha De" w:date="2022-08-01T14:49:00Z">
            <w:rPr/>
          </w:rPrChange>
        </w:rPr>
        <w:t xml:space="preserve"> </w:t>
      </w:r>
      <w:r w:rsidRPr="00992146">
        <w:rPr>
          <w:lang w:val="en-US"/>
          <w:rPrChange w:id="18485" w:author="Anusha De" w:date="2022-08-01T14:49:00Z">
            <w:rPr/>
          </w:rPrChange>
        </w:rPr>
        <w:t>rate</w:t>
      </w:r>
      <w:r w:rsidR="00F73A4C" w:rsidRPr="00992146">
        <w:rPr>
          <w:lang w:val="en-US"/>
          <w:rPrChange w:id="18486" w:author="Anusha De" w:date="2022-08-01T14:49:00Z">
            <w:rPr/>
          </w:rPrChange>
        </w:rPr>
        <w:t xml:space="preserve"> </w:t>
      </w:r>
      <w:r w:rsidRPr="00992146">
        <w:rPr>
          <w:lang w:val="en-US"/>
          <w:rPrChange w:id="18487" w:author="Anusha De" w:date="2022-08-01T14:49:00Z">
            <w:rPr/>
          </w:rPrChange>
        </w:rPr>
        <w:t>themselves</w:t>
      </w:r>
      <w:r w:rsidR="00F73A4C" w:rsidRPr="00992146">
        <w:rPr>
          <w:lang w:val="en-US"/>
          <w:rPrChange w:id="18488" w:author="Anusha De" w:date="2022-08-01T14:49:00Z">
            <w:rPr/>
          </w:rPrChange>
        </w:rPr>
        <w:t xml:space="preserve"> </w:t>
      </w:r>
      <w:r w:rsidRPr="00992146">
        <w:rPr>
          <w:lang w:val="en-US"/>
          <w:rPrChange w:id="18489" w:author="Anusha De" w:date="2022-08-01T14:49:00Z">
            <w:rPr/>
          </w:rPrChange>
        </w:rPr>
        <w:t>relatively</w:t>
      </w:r>
      <w:r w:rsidR="00F73A4C" w:rsidRPr="00992146">
        <w:rPr>
          <w:lang w:val="en-US"/>
          <w:rPrChange w:id="18490" w:author="Anusha De" w:date="2022-08-01T14:49:00Z">
            <w:rPr/>
          </w:rPrChange>
        </w:rPr>
        <w:t xml:space="preserve"> </w:t>
      </w:r>
      <w:r w:rsidRPr="00992146">
        <w:rPr>
          <w:lang w:val="en-US"/>
          <w:rPrChange w:id="18491" w:author="Anusha De" w:date="2022-08-01T14:49:00Z">
            <w:rPr/>
          </w:rPrChange>
        </w:rPr>
        <w:t>higher</w:t>
      </w:r>
      <w:r w:rsidR="00F73A4C" w:rsidRPr="00992146">
        <w:rPr>
          <w:lang w:val="en-US"/>
          <w:rPrChange w:id="18492" w:author="Anusha De" w:date="2022-08-01T14:49:00Z">
            <w:rPr/>
          </w:rPrChange>
        </w:rPr>
        <w:t xml:space="preserve"> </w:t>
      </w:r>
      <w:r w:rsidRPr="00992146">
        <w:rPr>
          <w:lang w:val="en-US"/>
          <w:rPrChange w:id="18493" w:author="Anusha De" w:date="2022-08-01T14:49:00Z">
            <w:rPr/>
          </w:rPrChange>
        </w:rPr>
        <w:t>and/or</w:t>
      </w:r>
      <w:r w:rsidR="00F73A4C" w:rsidRPr="00992146">
        <w:rPr>
          <w:lang w:val="en-US"/>
          <w:rPrChange w:id="18494" w:author="Anusha De" w:date="2022-08-01T14:49:00Z">
            <w:rPr/>
          </w:rPrChange>
        </w:rPr>
        <w:t xml:space="preserve"> </w:t>
      </w:r>
      <w:r w:rsidRPr="00992146">
        <w:rPr>
          <w:lang w:val="en-US"/>
          <w:rPrChange w:id="18495" w:author="Anusha De" w:date="2022-08-01T14:49:00Z">
            <w:rPr/>
          </w:rPrChange>
        </w:rPr>
        <w:t>farmers</w:t>
      </w:r>
      <w:r w:rsidR="00F73A4C" w:rsidRPr="00992146">
        <w:rPr>
          <w:lang w:val="en-US"/>
          <w:rPrChange w:id="18496" w:author="Anusha De" w:date="2022-08-01T14:49:00Z">
            <w:rPr/>
          </w:rPrChange>
        </w:rPr>
        <w:t xml:space="preserve"> </w:t>
      </w:r>
      <w:r w:rsidRPr="00992146">
        <w:rPr>
          <w:lang w:val="en-US"/>
          <w:rPrChange w:id="18497" w:author="Anusha De" w:date="2022-08-01T14:49:00Z">
            <w:rPr/>
          </w:rPrChange>
        </w:rPr>
        <w:t>rate</w:t>
      </w:r>
      <w:r w:rsidR="00F73A4C" w:rsidRPr="00992146">
        <w:rPr>
          <w:lang w:val="en-US"/>
          <w:rPrChange w:id="18498" w:author="Anusha De" w:date="2022-08-01T14:49:00Z">
            <w:rPr/>
          </w:rPrChange>
        </w:rPr>
        <w:t xml:space="preserve"> </w:t>
      </w:r>
      <w:r w:rsidRPr="00992146">
        <w:rPr>
          <w:lang w:val="en-US"/>
          <w:rPrChange w:id="18499" w:author="Anusha De" w:date="2022-08-01T14:49:00Z">
            <w:rPr/>
          </w:rPrChange>
        </w:rPr>
        <w:t>female</w:t>
      </w:r>
      <w:r w:rsidR="00F73A4C" w:rsidRPr="00992146">
        <w:rPr>
          <w:lang w:val="en-US"/>
          <w:rPrChange w:id="18500" w:author="Anusha De" w:date="2022-08-01T14:49:00Z">
            <w:rPr/>
          </w:rPrChange>
        </w:rPr>
        <w:t xml:space="preserve"> </w:t>
      </w:r>
      <w:r w:rsidRPr="00992146">
        <w:rPr>
          <w:lang w:val="en-US"/>
          <w:rPrChange w:id="18501" w:author="Anusha De" w:date="2022-08-01T14:49:00Z">
            <w:rPr/>
          </w:rPrChange>
        </w:rPr>
        <w:t>actors</w:t>
      </w:r>
      <w:r w:rsidR="00F73A4C" w:rsidRPr="00992146">
        <w:rPr>
          <w:lang w:val="en-US"/>
          <w:rPrChange w:id="18502" w:author="Anusha De" w:date="2022-08-01T14:49:00Z">
            <w:rPr/>
          </w:rPrChange>
        </w:rPr>
        <w:t xml:space="preserve"> </w:t>
      </w:r>
      <w:r w:rsidRPr="00992146">
        <w:rPr>
          <w:lang w:val="en-US"/>
          <w:rPrChange w:id="18503" w:author="Anusha De" w:date="2022-08-01T14:49:00Z">
            <w:rPr/>
          </w:rPrChange>
        </w:rPr>
        <w:t>relatively</w:t>
      </w:r>
      <w:r w:rsidR="00F73A4C" w:rsidRPr="00992146">
        <w:rPr>
          <w:lang w:val="en-US"/>
          <w:rPrChange w:id="18504" w:author="Anusha De" w:date="2022-08-01T14:49:00Z">
            <w:rPr/>
          </w:rPrChange>
        </w:rPr>
        <w:t xml:space="preserve"> </w:t>
      </w:r>
      <w:r w:rsidRPr="00992146">
        <w:rPr>
          <w:lang w:val="en-US"/>
          <w:rPrChange w:id="18505" w:author="Anusha De" w:date="2022-08-01T14:49:00Z">
            <w:rPr/>
          </w:rPrChange>
        </w:rPr>
        <w:t>lower</w:t>
      </w:r>
      <w:r w:rsidR="00F73A4C" w:rsidRPr="00992146">
        <w:rPr>
          <w:lang w:val="en-US"/>
          <w:rPrChange w:id="18506" w:author="Anusha De" w:date="2022-08-01T14:49:00Z">
            <w:rPr/>
          </w:rPrChange>
        </w:rPr>
        <w:t xml:space="preserve"> </w:t>
      </w:r>
      <w:r w:rsidRPr="00992146">
        <w:rPr>
          <w:lang w:val="en-US"/>
          <w:rPrChange w:id="18507" w:author="Anusha De" w:date="2022-08-01T14:49:00Z">
            <w:rPr/>
          </w:rPrChange>
        </w:rPr>
        <w:t>when</w:t>
      </w:r>
      <w:r w:rsidR="00F73A4C" w:rsidRPr="00992146">
        <w:rPr>
          <w:lang w:val="en-US"/>
          <w:rPrChange w:id="18508" w:author="Anusha De" w:date="2022-08-01T14:49:00Z">
            <w:rPr/>
          </w:rPrChange>
        </w:rPr>
        <w:t xml:space="preserve"> </w:t>
      </w:r>
      <w:r w:rsidRPr="00992146">
        <w:rPr>
          <w:lang w:val="en-US"/>
          <w:rPrChange w:id="18509" w:author="Anusha De" w:date="2022-08-01T14:49:00Z">
            <w:rPr/>
          </w:rPrChange>
        </w:rPr>
        <w:t>price</w:t>
      </w:r>
      <w:r w:rsidR="00F73A4C" w:rsidRPr="00992146">
        <w:rPr>
          <w:lang w:val="en-US"/>
          <w:rPrChange w:id="18510" w:author="Anusha De" w:date="2022-08-01T14:49:00Z">
            <w:rPr/>
          </w:rPrChange>
        </w:rPr>
        <w:t xml:space="preserve"> </w:t>
      </w:r>
      <w:ins w:id="18511" w:author="Anusha De" w:date="2022-05-05T14:08:00Z">
        <w:r w:rsidR="009D0159" w:rsidRPr="00992146">
          <w:rPr>
            <w:lang w:val="en-US"/>
            <w:rPrChange w:id="18512" w:author="Anusha De" w:date="2022-08-01T14:49:00Z">
              <w:rPr/>
            </w:rPrChange>
          </w:rPr>
          <w:t xml:space="preserve">competitiveness is concerned </w:t>
        </w:r>
      </w:ins>
      <w:r w:rsidRPr="00992146">
        <w:rPr>
          <w:lang w:val="en-US"/>
          <w:rPrChange w:id="18513" w:author="Anusha De" w:date="2022-08-01T14:49:00Z">
            <w:rPr/>
          </w:rPrChange>
        </w:rPr>
        <w:t>and</w:t>
      </w:r>
      <w:r w:rsidR="00F73A4C" w:rsidRPr="00992146">
        <w:rPr>
          <w:lang w:val="en-US"/>
          <w:rPrChange w:id="18514" w:author="Anusha De" w:date="2022-08-01T14:49:00Z">
            <w:rPr/>
          </w:rPrChange>
        </w:rPr>
        <w:t xml:space="preserve"> </w:t>
      </w:r>
      <w:ins w:id="18515" w:author="Anusha De" w:date="2022-05-05T14:08:00Z">
        <w:r w:rsidR="009D0159" w:rsidRPr="00992146">
          <w:rPr>
            <w:lang w:val="en-US"/>
            <w:rPrChange w:id="18516" w:author="Anusha De" w:date="2022-08-01T14:49:00Z">
              <w:rPr/>
            </w:rPrChange>
          </w:rPr>
          <w:t xml:space="preserve">higher when </w:t>
        </w:r>
      </w:ins>
      <w:r w:rsidRPr="00992146">
        <w:rPr>
          <w:lang w:val="en-US"/>
          <w:rPrChange w:id="18517" w:author="Anusha De" w:date="2022-08-01T14:49:00Z">
            <w:rPr/>
          </w:rPrChange>
        </w:rPr>
        <w:t>quality</w:t>
      </w:r>
      <w:r w:rsidR="00F73A4C" w:rsidRPr="00992146">
        <w:rPr>
          <w:lang w:val="en-US"/>
          <w:rPrChange w:id="18518" w:author="Anusha De" w:date="2022-08-01T14:49:00Z">
            <w:rPr/>
          </w:rPrChange>
        </w:rPr>
        <w:t xml:space="preserve"> </w:t>
      </w:r>
      <w:ins w:id="18519" w:author="Anusha De" w:date="2022-05-05T14:09:00Z">
        <w:r w:rsidR="0018527F" w:rsidRPr="00992146">
          <w:rPr>
            <w:lang w:val="en-US"/>
            <w:rPrChange w:id="18520" w:author="Anusha De" w:date="2022-08-01T14:49:00Z">
              <w:rPr/>
            </w:rPrChange>
          </w:rPr>
          <w:t xml:space="preserve">is </w:t>
        </w:r>
      </w:ins>
      <w:r w:rsidRPr="00992146">
        <w:rPr>
          <w:lang w:val="en-US"/>
          <w:rPrChange w:id="18521" w:author="Anusha De" w:date="2022-08-01T14:49:00Z">
            <w:rPr/>
          </w:rPrChange>
        </w:rPr>
        <w:t>consider</w:t>
      </w:r>
      <w:ins w:id="18522" w:author="Anusha De" w:date="2022-05-05T14:09:00Z">
        <w:r w:rsidR="0018527F" w:rsidRPr="00992146">
          <w:rPr>
            <w:lang w:val="en-US"/>
            <w:rPrChange w:id="18523" w:author="Anusha De" w:date="2022-08-01T14:49:00Z">
              <w:rPr/>
            </w:rPrChange>
          </w:rPr>
          <w:t>ed</w:t>
        </w:r>
      </w:ins>
      <w:del w:id="18524" w:author="Anusha De" w:date="2022-05-05T14:09:00Z">
        <w:r w:rsidRPr="00992146" w:rsidDel="0018527F">
          <w:rPr>
            <w:lang w:val="en-US"/>
            <w:rPrChange w:id="18525" w:author="Anusha De" w:date="2022-08-01T14:49:00Z">
              <w:rPr/>
            </w:rPrChange>
          </w:rPr>
          <w:delText>ations</w:delText>
        </w:r>
        <w:r w:rsidR="00F73A4C" w:rsidRPr="00992146" w:rsidDel="0018527F">
          <w:rPr>
            <w:lang w:val="en-US"/>
            <w:rPrChange w:id="18526" w:author="Anusha De" w:date="2022-08-01T14:49:00Z">
              <w:rPr/>
            </w:rPrChange>
          </w:rPr>
          <w:delText xml:space="preserve"> </w:delText>
        </w:r>
        <w:r w:rsidRPr="00992146" w:rsidDel="0018527F">
          <w:rPr>
            <w:lang w:val="en-US"/>
            <w:rPrChange w:id="18527" w:author="Anusha De" w:date="2022-08-01T14:49:00Z">
              <w:rPr/>
            </w:rPrChange>
          </w:rPr>
          <w:delText>are</w:delText>
        </w:r>
        <w:r w:rsidR="00F73A4C" w:rsidRPr="00992146" w:rsidDel="0018527F">
          <w:rPr>
            <w:lang w:val="en-US"/>
            <w:rPrChange w:id="18528" w:author="Anusha De" w:date="2022-08-01T14:49:00Z">
              <w:rPr/>
            </w:rPrChange>
          </w:rPr>
          <w:delText xml:space="preserve"> </w:delText>
        </w:r>
        <w:r w:rsidRPr="00992146" w:rsidDel="0018527F">
          <w:rPr>
            <w:lang w:val="en-US"/>
            <w:rPrChange w:id="18529" w:author="Anusha De" w:date="2022-08-01T14:49:00Z">
              <w:rPr/>
            </w:rPrChange>
          </w:rPr>
          <w:delText>concerned</w:delText>
        </w:r>
      </w:del>
      <w:r w:rsidRPr="00992146">
        <w:rPr>
          <w:lang w:val="en-US"/>
          <w:rPrChange w:id="18530" w:author="Anusha De" w:date="2022-08-01T14:49:00Z">
            <w:rPr/>
          </w:rPrChange>
        </w:rPr>
        <w:t>.</w:t>
      </w:r>
      <w:r w:rsidR="00F73A4C" w:rsidRPr="00992146">
        <w:rPr>
          <w:lang w:val="en-US"/>
          <w:rPrChange w:id="18531" w:author="Anusha De" w:date="2022-08-01T14:49:00Z">
            <w:rPr/>
          </w:rPrChange>
        </w:rPr>
        <w:t xml:space="preserve"> </w:t>
      </w:r>
      <w:r w:rsidRPr="00992146">
        <w:rPr>
          <w:lang w:val="en-US"/>
          <w:rPrChange w:id="18532" w:author="Anusha De" w:date="2022-08-01T14:49:00Z">
            <w:rPr/>
          </w:rPrChange>
        </w:rPr>
        <w:t>Female</w:t>
      </w:r>
      <w:r w:rsidR="00F73A4C" w:rsidRPr="00992146">
        <w:rPr>
          <w:lang w:val="en-US"/>
          <w:rPrChange w:id="18533" w:author="Anusha De" w:date="2022-08-01T14:49:00Z">
            <w:rPr/>
          </w:rPrChange>
        </w:rPr>
        <w:t xml:space="preserve"> </w:t>
      </w:r>
      <w:r w:rsidRPr="00992146">
        <w:rPr>
          <w:lang w:val="en-US"/>
          <w:rPrChange w:id="18534" w:author="Anusha De" w:date="2022-08-01T14:49:00Z">
            <w:rPr/>
          </w:rPrChange>
        </w:rPr>
        <w:t>actors</w:t>
      </w:r>
      <w:r w:rsidR="00F73A4C" w:rsidRPr="00992146">
        <w:rPr>
          <w:lang w:val="en-US"/>
          <w:rPrChange w:id="18535" w:author="Anusha De" w:date="2022-08-01T14:49:00Z">
            <w:rPr/>
          </w:rPrChange>
        </w:rPr>
        <w:t xml:space="preserve"> </w:t>
      </w:r>
      <w:r w:rsidRPr="00992146">
        <w:rPr>
          <w:lang w:val="en-US"/>
          <w:rPrChange w:id="18536" w:author="Anusha De" w:date="2022-08-01T14:49:00Z">
            <w:rPr/>
          </w:rPrChange>
        </w:rPr>
        <w:t>may</w:t>
      </w:r>
      <w:r w:rsidR="00F73A4C" w:rsidRPr="00992146">
        <w:rPr>
          <w:lang w:val="en-US"/>
          <w:rPrChange w:id="18537" w:author="Anusha De" w:date="2022-08-01T14:49:00Z">
            <w:rPr/>
          </w:rPrChange>
        </w:rPr>
        <w:t xml:space="preserve"> </w:t>
      </w:r>
      <w:r w:rsidRPr="00992146">
        <w:rPr>
          <w:lang w:val="en-US"/>
          <w:rPrChange w:id="18538" w:author="Anusha De" w:date="2022-08-01T14:49:00Z">
            <w:rPr/>
          </w:rPrChange>
        </w:rPr>
        <w:t>also</w:t>
      </w:r>
      <w:r w:rsidR="00F73A4C" w:rsidRPr="00992146">
        <w:rPr>
          <w:lang w:val="en-US"/>
          <w:rPrChange w:id="18539" w:author="Anusha De" w:date="2022-08-01T14:49:00Z">
            <w:rPr/>
          </w:rPrChange>
        </w:rPr>
        <w:t xml:space="preserve"> </w:t>
      </w:r>
      <w:r w:rsidRPr="00992146">
        <w:rPr>
          <w:lang w:val="en-US"/>
          <w:rPrChange w:id="18540" w:author="Anusha De" w:date="2022-08-01T14:49:00Z">
            <w:rPr/>
          </w:rPrChange>
        </w:rPr>
        <w:t>be</w:t>
      </w:r>
      <w:r w:rsidR="00F73A4C" w:rsidRPr="00992146">
        <w:rPr>
          <w:lang w:val="en-US"/>
          <w:rPrChange w:id="18541" w:author="Anusha De" w:date="2022-08-01T14:49:00Z">
            <w:rPr/>
          </w:rPrChange>
        </w:rPr>
        <w:t xml:space="preserve"> </w:t>
      </w:r>
      <w:r w:rsidRPr="00992146">
        <w:rPr>
          <w:lang w:val="en-US"/>
          <w:rPrChange w:id="18542" w:author="Anusha De" w:date="2022-08-01T14:49:00Z">
            <w:rPr/>
          </w:rPrChange>
        </w:rPr>
        <w:t>too</w:t>
      </w:r>
      <w:r w:rsidR="00F73A4C" w:rsidRPr="00992146">
        <w:rPr>
          <w:lang w:val="en-US"/>
          <w:rPrChange w:id="18543" w:author="Anusha De" w:date="2022-08-01T14:49:00Z">
            <w:rPr/>
          </w:rPrChange>
        </w:rPr>
        <w:t xml:space="preserve"> </w:t>
      </w:r>
      <w:r w:rsidRPr="00992146">
        <w:rPr>
          <w:lang w:val="en-US"/>
          <w:rPrChange w:id="18544" w:author="Anusha De" w:date="2022-08-01T14:49:00Z">
            <w:rPr/>
          </w:rPrChange>
        </w:rPr>
        <w:t>modest</w:t>
      </w:r>
      <w:r w:rsidR="00F73A4C" w:rsidRPr="00992146">
        <w:rPr>
          <w:lang w:val="en-US"/>
          <w:rPrChange w:id="18545" w:author="Anusha De" w:date="2022-08-01T14:49:00Z">
            <w:rPr/>
          </w:rPrChange>
        </w:rPr>
        <w:t xml:space="preserve"> </w:t>
      </w:r>
      <w:r w:rsidRPr="00992146">
        <w:rPr>
          <w:lang w:val="en-US"/>
          <w:rPrChange w:id="18546" w:author="Anusha De" w:date="2022-08-01T14:49:00Z">
            <w:rPr/>
          </w:rPrChange>
        </w:rPr>
        <w:t>with</w:t>
      </w:r>
      <w:r w:rsidR="00F73A4C" w:rsidRPr="00992146">
        <w:rPr>
          <w:lang w:val="en-US"/>
          <w:rPrChange w:id="18547" w:author="Anusha De" w:date="2022-08-01T14:49:00Z">
            <w:rPr/>
          </w:rPrChange>
        </w:rPr>
        <w:t xml:space="preserve"> </w:t>
      </w:r>
      <w:r w:rsidRPr="00992146">
        <w:rPr>
          <w:lang w:val="en-US"/>
          <w:rPrChange w:id="18548" w:author="Anusha De" w:date="2022-08-01T14:49:00Z">
            <w:rPr/>
          </w:rPrChange>
        </w:rPr>
        <w:t>respect</w:t>
      </w:r>
      <w:r w:rsidR="00F73A4C" w:rsidRPr="00992146">
        <w:rPr>
          <w:lang w:val="en-US"/>
          <w:rPrChange w:id="18549" w:author="Anusha De" w:date="2022-08-01T14:49:00Z">
            <w:rPr/>
          </w:rPrChange>
        </w:rPr>
        <w:t xml:space="preserve"> </w:t>
      </w:r>
      <w:r w:rsidRPr="00992146">
        <w:rPr>
          <w:lang w:val="en-US"/>
          <w:rPrChange w:id="18550" w:author="Anusha De" w:date="2022-08-01T14:49:00Z">
            <w:rPr/>
          </w:rPrChange>
        </w:rPr>
        <w:t>to</w:t>
      </w:r>
      <w:r w:rsidR="00F73A4C" w:rsidRPr="00992146">
        <w:rPr>
          <w:lang w:val="en-US"/>
          <w:rPrChange w:id="18551" w:author="Anusha De" w:date="2022-08-01T14:49:00Z">
            <w:rPr/>
          </w:rPrChange>
        </w:rPr>
        <w:t xml:space="preserve"> </w:t>
      </w:r>
      <w:r w:rsidRPr="00992146">
        <w:rPr>
          <w:lang w:val="en-US"/>
          <w:rPrChange w:id="18552" w:author="Anusha De" w:date="2022-08-01T14:49:00Z">
            <w:rPr/>
          </w:rPrChange>
        </w:rPr>
        <w:t>the</w:t>
      </w:r>
      <w:r w:rsidR="00F73A4C" w:rsidRPr="00992146">
        <w:rPr>
          <w:lang w:val="en-US"/>
          <w:rPrChange w:id="18553" w:author="Anusha De" w:date="2022-08-01T14:49:00Z">
            <w:rPr/>
          </w:rPrChange>
        </w:rPr>
        <w:t xml:space="preserve"> </w:t>
      </w:r>
      <w:r w:rsidRPr="00992146">
        <w:rPr>
          <w:lang w:val="en-US"/>
          <w:rPrChange w:id="18554" w:author="Anusha De" w:date="2022-08-01T14:49:00Z">
            <w:rPr/>
          </w:rPrChange>
        </w:rPr>
        <w:t>reputation</w:t>
      </w:r>
      <w:r w:rsidR="00F73A4C" w:rsidRPr="00992146">
        <w:rPr>
          <w:lang w:val="en-US"/>
          <w:rPrChange w:id="18555" w:author="Anusha De" w:date="2022-08-01T14:49:00Z">
            <w:rPr/>
          </w:rPrChange>
        </w:rPr>
        <w:t xml:space="preserve"> </w:t>
      </w:r>
      <w:r w:rsidRPr="00992146">
        <w:rPr>
          <w:lang w:val="en-US"/>
          <w:rPrChange w:id="18556" w:author="Anusha De" w:date="2022-08-01T14:49:00Z">
            <w:rPr/>
          </w:rPrChange>
        </w:rPr>
        <w:t>they</w:t>
      </w:r>
      <w:r w:rsidR="00F73A4C" w:rsidRPr="00992146">
        <w:rPr>
          <w:lang w:val="en-US"/>
          <w:rPrChange w:id="18557" w:author="Anusha De" w:date="2022-08-01T14:49:00Z">
            <w:rPr/>
          </w:rPrChange>
        </w:rPr>
        <w:t xml:space="preserve"> </w:t>
      </w:r>
      <w:r w:rsidRPr="00992146">
        <w:rPr>
          <w:lang w:val="en-US"/>
          <w:rPrChange w:id="18558" w:author="Anusha De" w:date="2022-08-01T14:49:00Z">
            <w:rPr/>
          </w:rPrChange>
        </w:rPr>
        <w:t>have.</w:t>
      </w:r>
    </w:p>
    <w:p w14:paraId="7E12CF5B" w14:textId="0AFC99AD" w:rsidR="005139B5" w:rsidRPr="00992146" w:rsidRDefault="0081249E">
      <w:pPr>
        <w:rPr>
          <w:lang w:val="en-US"/>
          <w:rPrChange w:id="18559" w:author="Anusha De" w:date="2022-08-01T14:49:00Z">
            <w:rPr/>
          </w:rPrChange>
        </w:rPr>
        <w:pPrChange w:id="18560" w:author="Steve Wiggins" w:date="2022-07-30T18:31:00Z">
          <w:pPr>
            <w:pStyle w:val="1PP"/>
            <w:jc w:val="both"/>
          </w:pPr>
        </w:pPrChange>
      </w:pPr>
      <w:r w:rsidRPr="00992146">
        <w:rPr>
          <w:lang w:val="en-US"/>
          <w:rPrChange w:id="18561" w:author="Anusha De" w:date="2022-08-01T14:49:00Z">
            <w:rPr/>
          </w:rPrChange>
        </w:rPr>
        <w:t>In</w:t>
      </w:r>
      <w:r w:rsidR="00F73A4C" w:rsidRPr="00992146">
        <w:rPr>
          <w:lang w:val="en-US"/>
          <w:rPrChange w:id="18562" w:author="Anusha De" w:date="2022-08-01T14:49:00Z">
            <w:rPr/>
          </w:rPrChange>
        </w:rPr>
        <w:t xml:space="preserve"> </w:t>
      </w:r>
      <w:r w:rsidRPr="00992146">
        <w:rPr>
          <w:lang w:val="en-US"/>
          <w:rPrChange w:id="18563" w:author="Anusha De" w:date="2022-08-01T14:49:00Z">
            <w:rPr/>
          </w:rPrChange>
        </w:rPr>
        <w:t>terms</w:t>
      </w:r>
      <w:r w:rsidR="00F73A4C" w:rsidRPr="00992146">
        <w:rPr>
          <w:lang w:val="en-US"/>
          <w:rPrChange w:id="18564" w:author="Anusha De" w:date="2022-08-01T14:49:00Z">
            <w:rPr/>
          </w:rPrChange>
        </w:rPr>
        <w:t xml:space="preserve"> </w:t>
      </w:r>
      <w:r w:rsidRPr="00992146">
        <w:rPr>
          <w:lang w:val="en-US"/>
          <w:rPrChange w:id="18565" w:author="Anusha De" w:date="2022-08-01T14:49:00Z">
            <w:rPr/>
          </w:rPrChange>
        </w:rPr>
        <w:t>of</w:t>
      </w:r>
      <w:r w:rsidR="00F73A4C" w:rsidRPr="00992146">
        <w:rPr>
          <w:lang w:val="en-US"/>
          <w:rPrChange w:id="18566" w:author="Anusha De" w:date="2022-08-01T14:49:00Z">
            <w:rPr/>
          </w:rPrChange>
        </w:rPr>
        <w:t xml:space="preserve"> </w:t>
      </w:r>
      <w:r w:rsidRPr="00992146">
        <w:rPr>
          <w:lang w:val="en-US"/>
          <w:rPrChange w:id="18567" w:author="Anusha De" w:date="2022-08-01T14:49:00Z">
            <w:rPr/>
          </w:rPrChange>
        </w:rPr>
        <w:t>policy</w:t>
      </w:r>
      <w:r w:rsidR="00F73A4C" w:rsidRPr="00992146">
        <w:rPr>
          <w:lang w:val="en-US"/>
          <w:rPrChange w:id="18568" w:author="Anusha De" w:date="2022-08-01T14:49:00Z">
            <w:rPr/>
          </w:rPrChange>
        </w:rPr>
        <w:t xml:space="preserve"> </w:t>
      </w:r>
      <w:r w:rsidRPr="00992146">
        <w:rPr>
          <w:lang w:val="en-US"/>
          <w:rPrChange w:id="18569" w:author="Anusha De" w:date="2022-08-01T14:49:00Z">
            <w:rPr/>
          </w:rPrChange>
        </w:rPr>
        <w:t>implications,</w:t>
      </w:r>
      <w:r w:rsidR="00F73A4C" w:rsidRPr="00992146">
        <w:rPr>
          <w:lang w:val="en-US"/>
          <w:rPrChange w:id="18570" w:author="Anusha De" w:date="2022-08-01T14:49:00Z">
            <w:rPr/>
          </w:rPrChange>
        </w:rPr>
        <w:t xml:space="preserve"> </w:t>
      </w:r>
      <w:r w:rsidRPr="00992146">
        <w:rPr>
          <w:lang w:val="en-US"/>
          <w:rPrChange w:id="18571" w:author="Anusha De" w:date="2022-08-01T14:49:00Z">
            <w:rPr/>
          </w:rPrChange>
        </w:rPr>
        <w:t>it</w:t>
      </w:r>
      <w:r w:rsidR="00F73A4C" w:rsidRPr="00992146">
        <w:rPr>
          <w:lang w:val="en-US"/>
          <w:rPrChange w:id="18572" w:author="Anusha De" w:date="2022-08-01T14:49:00Z">
            <w:rPr/>
          </w:rPrChange>
        </w:rPr>
        <w:t xml:space="preserve"> </w:t>
      </w:r>
      <w:r w:rsidRPr="00992146">
        <w:rPr>
          <w:lang w:val="en-US"/>
          <w:rPrChange w:id="18573" w:author="Anusha De" w:date="2022-08-01T14:49:00Z">
            <w:rPr/>
          </w:rPrChange>
        </w:rPr>
        <w:t>is</w:t>
      </w:r>
      <w:r w:rsidR="00F73A4C" w:rsidRPr="00992146">
        <w:rPr>
          <w:lang w:val="en-US"/>
          <w:rPrChange w:id="18574" w:author="Anusha De" w:date="2022-08-01T14:49:00Z">
            <w:rPr/>
          </w:rPrChange>
        </w:rPr>
        <w:t xml:space="preserve"> </w:t>
      </w:r>
      <w:r w:rsidRPr="00992146">
        <w:rPr>
          <w:lang w:val="en-US"/>
          <w:rPrChange w:id="18575" w:author="Anusha De" w:date="2022-08-01T14:49:00Z">
            <w:rPr/>
          </w:rPrChange>
        </w:rPr>
        <w:t>reassuring</w:t>
      </w:r>
      <w:r w:rsidR="00F73A4C" w:rsidRPr="00992146">
        <w:rPr>
          <w:lang w:val="en-US"/>
          <w:rPrChange w:id="18576" w:author="Anusha De" w:date="2022-08-01T14:49:00Z">
            <w:rPr/>
          </w:rPrChange>
        </w:rPr>
        <w:t xml:space="preserve"> </w:t>
      </w:r>
      <w:r w:rsidRPr="00992146">
        <w:rPr>
          <w:lang w:val="en-US"/>
          <w:rPrChange w:id="18577" w:author="Anusha De" w:date="2022-08-01T14:49:00Z">
            <w:rPr/>
          </w:rPrChange>
        </w:rPr>
        <w:t>to</w:t>
      </w:r>
      <w:r w:rsidR="00F73A4C" w:rsidRPr="00992146">
        <w:rPr>
          <w:lang w:val="en-US"/>
          <w:rPrChange w:id="18578" w:author="Anusha De" w:date="2022-08-01T14:49:00Z">
            <w:rPr/>
          </w:rPrChange>
        </w:rPr>
        <w:t xml:space="preserve"> </w:t>
      </w:r>
      <w:r w:rsidRPr="00992146">
        <w:rPr>
          <w:lang w:val="en-US"/>
          <w:rPrChange w:id="18579" w:author="Anusha De" w:date="2022-08-01T14:49:00Z">
            <w:rPr/>
          </w:rPrChange>
        </w:rPr>
        <w:t>find</w:t>
      </w:r>
      <w:r w:rsidR="00F73A4C" w:rsidRPr="00992146">
        <w:rPr>
          <w:lang w:val="en-US"/>
          <w:rPrChange w:id="18580" w:author="Anusha De" w:date="2022-08-01T14:49:00Z">
            <w:rPr/>
          </w:rPrChange>
        </w:rPr>
        <w:t xml:space="preserve"> </w:t>
      </w:r>
      <w:r w:rsidRPr="00992146">
        <w:rPr>
          <w:lang w:val="en-US"/>
          <w:rPrChange w:id="18581" w:author="Anusha De" w:date="2022-08-01T14:49:00Z">
            <w:rPr/>
          </w:rPrChange>
        </w:rPr>
        <w:t>that</w:t>
      </w:r>
      <w:r w:rsidR="00F73A4C" w:rsidRPr="00992146">
        <w:rPr>
          <w:lang w:val="en-US"/>
          <w:rPrChange w:id="18582" w:author="Anusha De" w:date="2022-08-01T14:49:00Z">
            <w:rPr/>
          </w:rPrChange>
        </w:rPr>
        <w:t xml:space="preserve"> </w:t>
      </w:r>
      <w:r w:rsidRPr="00992146">
        <w:rPr>
          <w:lang w:val="en-US"/>
          <w:rPrChange w:id="18583" w:author="Anusha De" w:date="2022-08-01T14:49:00Z">
            <w:rPr/>
          </w:rPrChange>
        </w:rPr>
        <w:t>one</w:t>
      </w:r>
      <w:r w:rsidR="00F73A4C" w:rsidRPr="00992146">
        <w:rPr>
          <w:lang w:val="en-US"/>
          <w:rPrChange w:id="18584" w:author="Anusha De" w:date="2022-08-01T14:49:00Z">
            <w:rPr/>
          </w:rPrChange>
        </w:rPr>
        <w:t xml:space="preserve"> </w:t>
      </w:r>
      <w:r w:rsidRPr="00992146">
        <w:rPr>
          <w:lang w:val="en-US"/>
          <w:rPrChange w:id="18585" w:author="Anusha De" w:date="2022-08-01T14:49:00Z">
            <w:rPr/>
          </w:rPrChange>
        </w:rPr>
        <w:t>of</w:t>
      </w:r>
      <w:r w:rsidR="00F73A4C" w:rsidRPr="00992146">
        <w:rPr>
          <w:lang w:val="en-US"/>
          <w:rPrChange w:id="18586" w:author="Anusha De" w:date="2022-08-01T14:49:00Z">
            <w:rPr/>
          </w:rPrChange>
        </w:rPr>
        <w:t xml:space="preserve"> </w:t>
      </w:r>
      <w:r w:rsidRPr="00992146">
        <w:rPr>
          <w:lang w:val="en-US"/>
          <w:rPrChange w:id="18587" w:author="Anusha De" w:date="2022-08-01T14:49:00Z">
            <w:rPr/>
          </w:rPrChange>
        </w:rPr>
        <w:t>the</w:t>
      </w:r>
      <w:r w:rsidR="00F73A4C" w:rsidRPr="00992146">
        <w:rPr>
          <w:lang w:val="en-US"/>
          <w:rPrChange w:id="18588" w:author="Anusha De" w:date="2022-08-01T14:49:00Z">
            <w:rPr/>
          </w:rPrChange>
        </w:rPr>
        <w:t xml:space="preserve"> </w:t>
      </w:r>
      <w:r w:rsidRPr="00992146">
        <w:rPr>
          <w:lang w:val="en-US"/>
          <w:rPrChange w:id="18589" w:author="Anusha De" w:date="2022-08-01T14:49:00Z">
            <w:rPr/>
          </w:rPrChange>
        </w:rPr>
        <w:t>key</w:t>
      </w:r>
      <w:r w:rsidR="00F73A4C" w:rsidRPr="00992146">
        <w:rPr>
          <w:lang w:val="en-US"/>
          <w:rPrChange w:id="18590" w:author="Anusha De" w:date="2022-08-01T14:49:00Z">
            <w:rPr/>
          </w:rPrChange>
        </w:rPr>
        <w:t xml:space="preserve"> </w:t>
      </w:r>
      <w:r w:rsidRPr="00992146">
        <w:rPr>
          <w:lang w:val="en-US"/>
          <w:rPrChange w:id="18591" w:author="Anusha De" w:date="2022-08-01T14:49:00Z">
            <w:rPr/>
          </w:rPrChange>
        </w:rPr>
        <w:t>hypotheses</w:t>
      </w:r>
      <w:r w:rsidR="00F73A4C" w:rsidRPr="00992146">
        <w:rPr>
          <w:lang w:val="en-US"/>
          <w:rPrChange w:id="18592" w:author="Anusha De" w:date="2022-08-01T14:49:00Z">
            <w:rPr/>
          </w:rPrChange>
        </w:rPr>
        <w:t xml:space="preserve"> </w:t>
      </w:r>
      <w:r w:rsidRPr="00992146">
        <w:rPr>
          <w:lang w:val="en-US"/>
          <w:rPrChange w:id="18593" w:author="Anusha De" w:date="2022-08-01T14:49:00Z">
            <w:rPr/>
          </w:rPrChange>
        </w:rPr>
        <w:t>in</w:t>
      </w:r>
      <w:r w:rsidR="00F73A4C" w:rsidRPr="00992146">
        <w:rPr>
          <w:lang w:val="en-US"/>
          <w:rPrChange w:id="18594" w:author="Anusha De" w:date="2022-08-01T14:49:00Z">
            <w:rPr/>
          </w:rPrChange>
        </w:rPr>
        <w:t xml:space="preserve"> </w:t>
      </w:r>
      <w:r w:rsidRPr="00992146">
        <w:rPr>
          <w:lang w:val="en-US"/>
          <w:rPrChange w:id="18595" w:author="Anusha De" w:date="2022-08-01T14:49:00Z">
            <w:rPr/>
          </w:rPrChange>
        </w:rPr>
        <w:t>this</w:t>
      </w:r>
      <w:r w:rsidR="00F73A4C" w:rsidRPr="00992146">
        <w:rPr>
          <w:lang w:val="en-US"/>
          <w:rPrChange w:id="18596" w:author="Anusha De" w:date="2022-08-01T14:49:00Z">
            <w:rPr/>
          </w:rPrChange>
        </w:rPr>
        <w:t xml:space="preserve"> </w:t>
      </w:r>
      <w:r w:rsidRPr="00992146">
        <w:rPr>
          <w:lang w:val="en-US"/>
          <w:rPrChange w:id="18597" w:author="Anusha De" w:date="2022-08-01T14:49:00Z">
            <w:rPr/>
          </w:rPrChange>
        </w:rPr>
        <w:t>study,</w:t>
      </w:r>
      <w:r w:rsidR="00F73A4C" w:rsidRPr="00992146">
        <w:rPr>
          <w:lang w:val="en-US"/>
          <w:rPrChange w:id="18598" w:author="Anusha De" w:date="2022-08-01T14:49:00Z">
            <w:rPr/>
          </w:rPrChange>
        </w:rPr>
        <w:t xml:space="preserve"> </w:t>
      </w:r>
      <w:r w:rsidRPr="00992146">
        <w:rPr>
          <w:lang w:val="en-US"/>
          <w:rPrChange w:id="18599" w:author="Anusha De" w:date="2022-08-01T14:49:00Z">
            <w:rPr/>
          </w:rPrChange>
        </w:rPr>
        <w:t>namely</w:t>
      </w:r>
      <w:r w:rsidR="00F73A4C" w:rsidRPr="00992146">
        <w:rPr>
          <w:lang w:val="en-US"/>
          <w:rPrChange w:id="18600" w:author="Anusha De" w:date="2022-08-01T14:49:00Z">
            <w:rPr/>
          </w:rPrChange>
        </w:rPr>
        <w:t xml:space="preserve"> </w:t>
      </w:r>
      <w:r w:rsidRPr="00992146">
        <w:rPr>
          <w:lang w:val="en-US"/>
          <w:rPrChange w:id="18601" w:author="Anusha De" w:date="2022-08-01T14:49:00Z">
            <w:rPr/>
          </w:rPrChange>
        </w:rPr>
        <w:t>that</w:t>
      </w:r>
      <w:r w:rsidR="00F73A4C" w:rsidRPr="00992146">
        <w:rPr>
          <w:lang w:val="en-US"/>
          <w:rPrChange w:id="18602" w:author="Anusha De" w:date="2022-08-01T14:49:00Z">
            <w:rPr/>
          </w:rPrChange>
        </w:rPr>
        <w:t xml:space="preserve"> </w:t>
      </w:r>
      <w:r w:rsidRPr="00992146">
        <w:rPr>
          <w:lang w:val="en-US"/>
          <w:rPrChange w:id="18603" w:author="Anusha De" w:date="2022-08-01T14:49:00Z">
            <w:rPr/>
          </w:rPrChange>
        </w:rPr>
        <w:t>female</w:t>
      </w:r>
      <w:r w:rsidR="00F73A4C" w:rsidRPr="00992146">
        <w:rPr>
          <w:lang w:val="en-US"/>
          <w:rPrChange w:id="18604" w:author="Anusha De" w:date="2022-08-01T14:49:00Z">
            <w:rPr/>
          </w:rPrChange>
        </w:rPr>
        <w:t xml:space="preserve"> </w:t>
      </w:r>
      <w:r w:rsidRPr="00992146">
        <w:rPr>
          <w:lang w:val="en-US"/>
          <w:rPrChange w:id="18605" w:author="Anusha De" w:date="2022-08-01T14:49:00Z">
            <w:rPr/>
          </w:rPrChange>
        </w:rPr>
        <w:t>agro-input</w:t>
      </w:r>
      <w:r w:rsidR="00F73A4C" w:rsidRPr="00992146">
        <w:rPr>
          <w:lang w:val="en-US"/>
          <w:rPrChange w:id="18606" w:author="Anusha De" w:date="2022-08-01T14:49:00Z">
            <w:rPr/>
          </w:rPrChange>
        </w:rPr>
        <w:t xml:space="preserve"> </w:t>
      </w:r>
      <w:r w:rsidRPr="00992146">
        <w:rPr>
          <w:lang w:val="en-US"/>
          <w:rPrChange w:id="18607" w:author="Anusha De" w:date="2022-08-01T14:49:00Z">
            <w:rPr/>
          </w:rPrChange>
        </w:rPr>
        <w:t>dealers,</w:t>
      </w:r>
      <w:r w:rsidR="00F73A4C" w:rsidRPr="00992146">
        <w:rPr>
          <w:lang w:val="en-US"/>
          <w:rPrChange w:id="18608" w:author="Anusha De" w:date="2022-08-01T14:49:00Z">
            <w:rPr/>
          </w:rPrChange>
        </w:rPr>
        <w:t xml:space="preserve"> </w:t>
      </w:r>
      <w:r w:rsidRPr="00992146">
        <w:rPr>
          <w:lang w:val="en-US"/>
          <w:rPrChange w:id="18609" w:author="Anusha De" w:date="2022-08-01T14:49:00Z">
            <w:rPr/>
          </w:rPrChange>
        </w:rPr>
        <w:t>traders</w:t>
      </w:r>
      <w:r w:rsidR="00F73A4C" w:rsidRPr="00992146">
        <w:rPr>
          <w:lang w:val="en-US"/>
          <w:rPrChange w:id="18610" w:author="Anusha De" w:date="2022-08-01T14:49:00Z">
            <w:rPr/>
          </w:rPrChange>
        </w:rPr>
        <w:t xml:space="preserve"> </w:t>
      </w:r>
      <w:r w:rsidRPr="00992146">
        <w:rPr>
          <w:lang w:val="en-US"/>
          <w:rPrChange w:id="18611" w:author="Anusha De" w:date="2022-08-01T14:49:00Z">
            <w:rPr/>
          </w:rPrChange>
        </w:rPr>
        <w:t>and</w:t>
      </w:r>
      <w:r w:rsidR="00F73A4C" w:rsidRPr="00992146">
        <w:rPr>
          <w:lang w:val="en-US"/>
          <w:rPrChange w:id="18612" w:author="Anusha De" w:date="2022-08-01T14:49:00Z">
            <w:rPr/>
          </w:rPrChange>
        </w:rPr>
        <w:t xml:space="preserve"> </w:t>
      </w:r>
      <w:r w:rsidRPr="00992146">
        <w:rPr>
          <w:lang w:val="en-US"/>
          <w:rPrChange w:id="18613" w:author="Anusha De" w:date="2022-08-01T14:49:00Z">
            <w:rPr/>
          </w:rPrChange>
        </w:rPr>
        <w:t>processors</w:t>
      </w:r>
      <w:r w:rsidR="00F73A4C" w:rsidRPr="00992146">
        <w:rPr>
          <w:lang w:val="en-US"/>
          <w:rPrChange w:id="18614" w:author="Anusha De" w:date="2022-08-01T14:49:00Z">
            <w:rPr/>
          </w:rPrChange>
        </w:rPr>
        <w:t xml:space="preserve"> </w:t>
      </w:r>
      <w:r w:rsidRPr="00992146">
        <w:rPr>
          <w:lang w:val="en-US"/>
          <w:rPrChange w:id="18615" w:author="Anusha De" w:date="2022-08-01T14:49:00Z">
            <w:rPr/>
          </w:rPrChange>
        </w:rPr>
        <w:t>are</w:t>
      </w:r>
      <w:r w:rsidR="00F73A4C" w:rsidRPr="00992146">
        <w:rPr>
          <w:lang w:val="en-US"/>
          <w:rPrChange w:id="18616" w:author="Anusha De" w:date="2022-08-01T14:49:00Z">
            <w:rPr/>
          </w:rPrChange>
        </w:rPr>
        <w:t xml:space="preserve"> </w:t>
      </w:r>
      <w:r w:rsidRPr="00992146">
        <w:rPr>
          <w:lang w:val="en-US"/>
          <w:rPrChange w:id="18617" w:author="Anusha De" w:date="2022-08-01T14:49:00Z">
            <w:rPr/>
          </w:rPrChange>
        </w:rPr>
        <w:t>systematically</w:t>
      </w:r>
      <w:r w:rsidR="00F73A4C" w:rsidRPr="00992146">
        <w:rPr>
          <w:lang w:val="en-US"/>
          <w:rPrChange w:id="18618" w:author="Anusha De" w:date="2022-08-01T14:49:00Z">
            <w:rPr/>
          </w:rPrChange>
        </w:rPr>
        <w:t xml:space="preserve"> </w:t>
      </w:r>
      <w:r w:rsidRPr="00992146">
        <w:rPr>
          <w:lang w:val="en-US"/>
          <w:rPrChange w:id="18619" w:author="Anusha De" w:date="2022-08-01T14:49:00Z">
            <w:rPr/>
          </w:rPrChange>
        </w:rPr>
        <w:t>rated</w:t>
      </w:r>
      <w:r w:rsidR="00F73A4C" w:rsidRPr="00992146">
        <w:rPr>
          <w:lang w:val="en-US"/>
          <w:rPrChange w:id="18620" w:author="Anusha De" w:date="2022-08-01T14:49:00Z">
            <w:rPr/>
          </w:rPrChange>
        </w:rPr>
        <w:t xml:space="preserve"> </w:t>
      </w:r>
      <w:r w:rsidRPr="00992146">
        <w:rPr>
          <w:lang w:val="en-US"/>
          <w:rPrChange w:id="18621" w:author="Anusha De" w:date="2022-08-01T14:49:00Z">
            <w:rPr/>
          </w:rPrChange>
        </w:rPr>
        <w:t>lower</w:t>
      </w:r>
      <w:r w:rsidR="00F73A4C" w:rsidRPr="00992146">
        <w:rPr>
          <w:lang w:val="en-US"/>
          <w:rPrChange w:id="18622" w:author="Anusha De" w:date="2022-08-01T14:49:00Z">
            <w:rPr/>
          </w:rPrChange>
        </w:rPr>
        <w:t xml:space="preserve"> </w:t>
      </w:r>
      <w:r w:rsidRPr="00992146">
        <w:rPr>
          <w:lang w:val="en-US"/>
          <w:rPrChange w:id="18623" w:author="Anusha De" w:date="2022-08-01T14:49:00Z">
            <w:rPr/>
          </w:rPrChange>
        </w:rPr>
        <w:t>than</w:t>
      </w:r>
      <w:r w:rsidR="00F73A4C" w:rsidRPr="00992146">
        <w:rPr>
          <w:lang w:val="en-US"/>
          <w:rPrChange w:id="18624" w:author="Anusha De" w:date="2022-08-01T14:49:00Z">
            <w:rPr/>
          </w:rPrChange>
        </w:rPr>
        <w:t xml:space="preserve"> </w:t>
      </w:r>
      <w:r w:rsidRPr="00992146">
        <w:rPr>
          <w:lang w:val="en-US"/>
          <w:rPrChange w:id="18625" w:author="Anusha De" w:date="2022-08-01T14:49:00Z">
            <w:rPr/>
          </w:rPrChange>
        </w:rPr>
        <w:t>male</w:t>
      </w:r>
      <w:r w:rsidR="00F73A4C" w:rsidRPr="00992146">
        <w:rPr>
          <w:lang w:val="en-US"/>
          <w:rPrChange w:id="18626" w:author="Anusha De" w:date="2022-08-01T14:49:00Z">
            <w:rPr/>
          </w:rPrChange>
        </w:rPr>
        <w:t xml:space="preserve"> </w:t>
      </w:r>
      <w:r w:rsidRPr="00992146">
        <w:rPr>
          <w:lang w:val="en-US"/>
          <w:rPrChange w:id="18627" w:author="Anusha De" w:date="2022-08-01T14:49:00Z">
            <w:rPr/>
          </w:rPrChange>
        </w:rPr>
        <w:t>actors,</w:t>
      </w:r>
      <w:r w:rsidR="00F73A4C" w:rsidRPr="00992146">
        <w:rPr>
          <w:lang w:val="en-US"/>
          <w:rPrChange w:id="18628" w:author="Anusha De" w:date="2022-08-01T14:49:00Z">
            <w:rPr/>
          </w:rPrChange>
        </w:rPr>
        <w:t xml:space="preserve"> </w:t>
      </w:r>
      <w:r w:rsidRPr="00992146">
        <w:rPr>
          <w:lang w:val="en-US"/>
          <w:rPrChange w:id="18629" w:author="Anusha De" w:date="2022-08-01T14:49:00Z">
            <w:rPr/>
          </w:rPrChange>
        </w:rPr>
        <w:t>was</w:t>
      </w:r>
      <w:r w:rsidR="00F73A4C" w:rsidRPr="00992146">
        <w:rPr>
          <w:lang w:val="en-US"/>
          <w:rPrChange w:id="18630" w:author="Anusha De" w:date="2022-08-01T14:49:00Z">
            <w:rPr/>
          </w:rPrChange>
        </w:rPr>
        <w:t xml:space="preserve"> </w:t>
      </w:r>
      <w:r w:rsidRPr="00992146">
        <w:rPr>
          <w:lang w:val="en-US"/>
          <w:rPrChange w:id="18631" w:author="Anusha De" w:date="2022-08-01T14:49:00Z">
            <w:rPr/>
          </w:rPrChange>
        </w:rPr>
        <w:t>not</w:t>
      </w:r>
      <w:r w:rsidR="00F73A4C" w:rsidRPr="00992146">
        <w:rPr>
          <w:lang w:val="en-US"/>
          <w:rPrChange w:id="18632" w:author="Anusha De" w:date="2022-08-01T14:49:00Z">
            <w:rPr/>
          </w:rPrChange>
        </w:rPr>
        <w:t xml:space="preserve"> </w:t>
      </w:r>
      <w:r w:rsidRPr="00992146">
        <w:rPr>
          <w:lang w:val="en-US"/>
          <w:rPrChange w:id="18633" w:author="Anusha De" w:date="2022-08-01T14:49:00Z">
            <w:rPr/>
          </w:rPrChange>
        </w:rPr>
        <w:t>supported</w:t>
      </w:r>
      <w:r w:rsidR="00F73A4C" w:rsidRPr="00992146">
        <w:rPr>
          <w:lang w:val="en-US"/>
          <w:rPrChange w:id="18634" w:author="Anusha De" w:date="2022-08-01T14:49:00Z">
            <w:rPr/>
          </w:rPrChange>
        </w:rPr>
        <w:t xml:space="preserve"> </w:t>
      </w:r>
      <w:r w:rsidRPr="00992146">
        <w:rPr>
          <w:lang w:val="en-US"/>
          <w:rPrChange w:id="18635" w:author="Anusha De" w:date="2022-08-01T14:49:00Z">
            <w:rPr/>
          </w:rPrChange>
        </w:rPr>
        <w:t>by</w:t>
      </w:r>
      <w:r w:rsidR="00F73A4C" w:rsidRPr="00992146">
        <w:rPr>
          <w:lang w:val="en-US"/>
          <w:rPrChange w:id="18636" w:author="Anusha De" w:date="2022-08-01T14:49:00Z">
            <w:rPr/>
          </w:rPrChange>
        </w:rPr>
        <w:t xml:space="preserve"> </w:t>
      </w:r>
      <w:r w:rsidRPr="00992146">
        <w:rPr>
          <w:lang w:val="en-US"/>
          <w:rPrChange w:id="18637" w:author="Anusha De" w:date="2022-08-01T14:49:00Z">
            <w:rPr/>
          </w:rPrChange>
        </w:rPr>
        <w:t>the</w:t>
      </w:r>
      <w:r w:rsidR="00F73A4C" w:rsidRPr="00992146">
        <w:rPr>
          <w:lang w:val="en-US"/>
          <w:rPrChange w:id="18638" w:author="Anusha De" w:date="2022-08-01T14:49:00Z">
            <w:rPr/>
          </w:rPrChange>
        </w:rPr>
        <w:t xml:space="preserve"> </w:t>
      </w:r>
      <w:r w:rsidRPr="00992146">
        <w:rPr>
          <w:lang w:val="en-US"/>
          <w:rPrChange w:id="18639" w:author="Anusha De" w:date="2022-08-01T14:49:00Z">
            <w:rPr/>
          </w:rPrChange>
        </w:rPr>
        <w:t>data.</w:t>
      </w:r>
      <w:r w:rsidR="00F73A4C" w:rsidRPr="00992146">
        <w:rPr>
          <w:lang w:val="en-US"/>
          <w:rPrChange w:id="18640" w:author="Anusha De" w:date="2022-08-01T14:49:00Z">
            <w:rPr/>
          </w:rPrChange>
        </w:rPr>
        <w:t xml:space="preserve"> </w:t>
      </w:r>
      <w:commentRangeStart w:id="18641"/>
      <w:commentRangeStart w:id="18642"/>
      <w:r w:rsidRPr="00992146">
        <w:rPr>
          <w:lang w:val="en-US"/>
          <w:rPrChange w:id="18643" w:author="Anusha De" w:date="2022-08-01T14:49:00Z">
            <w:rPr/>
          </w:rPrChange>
        </w:rPr>
        <w:t>Still,</w:t>
      </w:r>
      <w:r w:rsidR="00F73A4C" w:rsidRPr="00992146">
        <w:rPr>
          <w:lang w:val="en-US"/>
          <w:rPrChange w:id="18644" w:author="Anusha De" w:date="2022-08-01T14:49:00Z">
            <w:rPr/>
          </w:rPrChange>
        </w:rPr>
        <w:t xml:space="preserve"> </w:t>
      </w:r>
      <w:r w:rsidRPr="00992146">
        <w:rPr>
          <w:lang w:val="en-US"/>
          <w:rPrChange w:id="18645" w:author="Anusha De" w:date="2022-08-01T14:49:00Z">
            <w:rPr/>
          </w:rPrChange>
        </w:rPr>
        <w:t>given</w:t>
      </w:r>
      <w:r w:rsidR="00F73A4C" w:rsidRPr="00992146">
        <w:rPr>
          <w:lang w:val="en-US"/>
          <w:rPrChange w:id="18646" w:author="Anusha De" w:date="2022-08-01T14:49:00Z">
            <w:rPr/>
          </w:rPrChange>
        </w:rPr>
        <w:t xml:space="preserve"> </w:t>
      </w:r>
      <w:r w:rsidRPr="00992146">
        <w:rPr>
          <w:lang w:val="en-US"/>
          <w:rPrChange w:id="18647" w:author="Anusha De" w:date="2022-08-01T14:49:00Z">
            <w:rPr/>
          </w:rPrChange>
        </w:rPr>
        <w:t>an</w:t>
      </w:r>
      <w:r w:rsidR="00F73A4C" w:rsidRPr="00992146">
        <w:rPr>
          <w:lang w:val="en-US"/>
          <w:rPrChange w:id="18648" w:author="Anusha De" w:date="2022-08-01T14:49:00Z">
            <w:rPr/>
          </w:rPrChange>
        </w:rPr>
        <w:t xml:space="preserve"> </w:t>
      </w:r>
      <w:r w:rsidRPr="00992146">
        <w:rPr>
          <w:lang w:val="en-US"/>
          <w:rPrChange w:id="18649" w:author="Anusha De" w:date="2022-08-01T14:49:00Z">
            <w:rPr/>
          </w:rPrChange>
        </w:rPr>
        <w:t>extensive</w:t>
      </w:r>
      <w:r w:rsidR="00F73A4C" w:rsidRPr="00992146">
        <w:rPr>
          <w:lang w:val="en-US"/>
          <w:rPrChange w:id="18650" w:author="Anusha De" w:date="2022-08-01T14:49:00Z">
            <w:rPr/>
          </w:rPrChange>
        </w:rPr>
        <w:t xml:space="preserve"> </w:t>
      </w:r>
      <w:r w:rsidRPr="00992146">
        <w:rPr>
          <w:lang w:val="en-US"/>
          <w:rPrChange w:id="18651" w:author="Anusha De" w:date="2022-08-01T14:49:00Z">
            <w:rPr/>
          </w:rPrChange>
        </w:rPr>
        <w:t>literature</w:t>
      </w:r>
      <w:r w:rsidR="00F73A4C" w:rsidRPr="00992146">
        <w:rPr>
          <w:lang w:val="en-US"/>
          <w:rPrChange w:id="18652" w:author="Anusha De" w:date="2022-08-01T14:49:00Z">
            <w:rPr/>
          </w:rPrChange>
        </w:rPr>
        <w:t xml:space="preserve"> </w:t>
      </w:r>
      <w:r w:rsidRPr="00992146">
        <w:rPr>
          <w:lang w:val="en-US"/>
          <w:rPrChange w:id="18653" w:author="Anusha De" w:date="2022-08-01T14:49:00Z">
            <w:rPr/>
          </w:rPrChange>
        </w:rPr>
        <w:t>that</w:t>
      </w:r>
      <w:r w:rsidR="00F73A4C" w:rsidRPr="00992146">
        <w:rPr>
          <w:lang w:val="en-US"/>
          <w:rPrChange w:id="18654" w:author="Anusha De" w:date="2022-08-01T14:49:00Z">
            <w:rPr/>
          </w:rPrChange>
        </w:rPr>
        <w:t xml:space="preserve"> </w:t>
      </w:r>
      <w:r w:rsidRPr="00992146">
        <w:rPr>
          <w:lang w:val="en-US"/>
          <w:rPrChange w:id="18655" w:author="Anusha De" w:date="2022-08-01T14:49:00Z">
            <w:rPr/>
          </w:rPrChange>
        </w:rPr>
        <w:t>does</w:t>
      </w:r>
      <w:r w:rsidR="00F73A4C" w:rsidRPr="00992146">
        <w:rPr>
          <w:lang w:val="en-US"/>
          <w:rPrChange w:id="18656" w:author="Anusha De" w:date="2022-08-01T14:49:00Z">
            <w:rPr/>
          </w:rPrChange>
        </w:rPr>
        <w:t xml:space="preserve"> </w:t>
      </w:r>
      <w:r w:rsidRPr="00992146">
        <w:rPr>
          <w:lang w:val="en-US"/>
          <w:rPrChange w:id="18657" w:author="Anusha De" w:date="2022-08-01T14:49:00Z">
            <w:rPr/>
          </w:rPrChange>
        </w:rPr>
        <w:t>find</w:t>
      </w:r>
      <w:r w:rsidR="00F73A4C" w:rsidRPr="00992146">
        <w:rPr>
          <w:lang w:val="en-US"/>
          <w:rPrChange w:id="18658" w:author="Anusha De" w:date="2022-08-01T14:49:00Z">
            <w:rPr/>
          </w:rPrChange>
        </w:rPr>
        <w:t xml:space="preserve"> </w:t>
      </w:r>
      <w:r w:rsidRPr="00992146">
        <w:rPr>
          <w:lang w:val="en-US"/>
          <w:rPrChange w:id="18659" w:author="Anusha De" w:date="2022-08-01T14:49:00Z">
            <w:rPr/>
          </w:rPrChange>
        </w:rPr>
        <w:t>discrimination</w:t>
      </w:r>
      <w:r w:rsidR="00F73A4C" w:rsidRPr="00992146">
        <w:rPr>
          <w:lang w:val="en-US"/>
          <w:rPrChange w:id="18660" w:author="Anusha De" w:date="2022-08-01T14:49:00Z">
            <w:rPr/>
          </w:rPrChange>
        </w:rPr>
        <w:t xml:space="preserve"> </w:t>
      </w:r>
      <w:r w:rsidRPr="00992146">
        <w:rPr>
          <w:lang w:val="en-US"/>
          <w:rPrChange w:id="18661" w:author="Anusha De" w:date="2022-08-01T14:49:00Z">
            <w:rPr/>
          </w:rPrChange>
        </w:rPr>
        <w:t>in</w:t>
      </w:r>
      <w:r w:rsidR="00F73A4C" w:rsidRPr="00992146">
        <w:rPr>
          <w:lang w:val="en-US"/>
          <w:rPrChange w:id="18662" w:author="Anusha De" w:date="2022-08-01T14:49:00Z">
            <w:rPr/>
          </w:rPrChange>
        </w:rPr>
        <w:t xml:space="preserve"> </w:t>
      </w:r>
      <w:r w:rsidRPr="00992146">
        <w:rPr>
          <w:lang w:val="en-US"/>
          <w:rPrChange w:id="18663" w:author="Anusha De" w:date="2022-08-01T14:49:00Z">
            <w:rPr/>
          </w:rPrChange>
        </w:rPr>
        <w:t>a</w:t>
      </w:r>
      <w:r w:rsidR="00F73A4C" w:rsidRPr="00992146">
        <w:rPr>
          <w:lang w:val="en-US"/>
          <w:rPrChange w:id="18664" w:author="Anusha De" w:date="2022-08-01T14:49:00Z">
            <w:rPr/>
          </w:rPrChange>
        </w:rPr>
        <w:t xml:space="preserve"> </w:t>
      </w:r>
      <w:r w:rsidRPr="00992146">
        <w:rPr>
          <w:lang w:val="en-US"/>
          <w:rPrChange w:id="18665" w:author="Anusha De" w:date="2022-08-01T14:49:00Z">
            <w:rPr/>
          </w:rPrChange>
        </w:rPr>
        <w:t>variety</w:t>
      </w:r>
      <w:r w:rsidR="00F73A4C" w:rsidRPr="00992146">
        <w:rPr>
          <w:lang w:val="en-US"/>
          <w:rPrChange w:id="18666" w:author="Anusha De" w:date="2022-08-01T14:49:00Z">
            <w:rPr/>
          </w:rPrChange>
        </w:rPr>
        <w:t xml:space="preserve"> </w:t>
      </w:r>
      <w:r w:rsidRPr="00992146">
        <w:rPr>
          <w:lang w:val="en-US"/>
          <w:rPrChange w:id="18667" w:author="Anusha De" w:date="2022-08-01T14:49:00Z">
            <w:rPr/>
          </w:rPrChange>
        </w:rPr>
        <w:t>of</w:t>
      </w:r>
      <w:r w:rsidR="00F73A4C" w:rsidRPr="00992146">
        <w:rPr>
          <w:lang w:val="en-US"/>
          <w:rPrChange w:id="18668" w:author="Anusha De" w:date="2022-08-01T14:49:00Z">
            <w:rPr/>
          </w:rPrChange>
        </w:rPr>
        <w:t xml:space="preserve"> </w:t>
      </w:r>
      <w:r w:rsidRPr="00992146">
        <w:rPr>
          <w:lang w:val="en-US"/>
          <w:rPrChange w:id="18669" w:author="Anusha De" w:date="2022-08-01T14:49:00Z">
            <w:rPr/>
          </w:rPrChange>
        </w:rPr>
        <w:t>contexts</w:t>
      </w:r>
      <w:r w:rsidR="00F73A4C" w:rsidRPr="00992146">
        <w:rPr>
          <w:lang w:val="en-US"/>
          <w:rPrChange w:id="18670" w:author="Anusha De" w:date="2022-08-01T14:49:00Z">
            <w:rPr/>
          </w:rPrChange>
        </w:rPr>
        <w:t xml:space="preserve"> </w:t>
      </w:r>
      <w:r w:rsidRPr="00992146">
        <w:rPr>
          <w:lang w:val="en-US"/>
          <w:rPrChange w:id="18671" w:author="Anusha De" w:date="2022-08-01T14:49:00Z">
            <w:rPr/>
          </w:rPrChange>
        </w:rPr>
        <w:t>(eg.</w:t>
      </w:r>
      <w:r w:rsidR="00F73A4C" w:rsidRPr="00992146">
        <w:rPr>
          <w:lang w:val="en-US"/>
          <w:rPrChange w:id="18672" w:author="Anusha De" w:date="2022-08-01T14:49:00Z">
            <w:rPr/>
          </w:rPrChange>
        </w:rPr>
        <w:t xml:space="preserve"> </w:t>
      </w:r>
      <w:r>
        <w:fldChar w:fldCharType="begin"/>
      </w:r>
      <w:r w:rsidRPr="00992146">
        <w:rPr>
          <w:lang w:val="en-US"/>
          <w:rPrChange w:id="18673" w:author="Anusha De" w:date="2022-08-01T14:49:00Z">
            <w:rPr/>
          </w:rPrChange>
        </w:rPr>
        <w:instrText xml:space="preserve"> HYPERLINK \l "_bookmark43" </w:instrText>
      </w:r>
      <w:r>
        <w:fldChar w:fldCharType="separate"/>
      </w:r>
      <w:proofErr w:type="spellStart"/>
      <w:r w:rsidR="005E6082" w:rsidRPr="00992146">
        <w:rPr>
          <w:lang w:val="en-US"/>
          <w:rPrChange w:id="18674" w:author="Anusha De" w:date="2022-08-01T14:49:00Z">
            <w:rPr/>
          </w:rPrChange>
        </w:rPr>
        <w:t>Lyness</w:t>
      </w:r>
      <w:proofErr w:type="spellEnd"/>
      <w:r w:rsidR="00F73A4C" w:rsidRPr="00992146">
        <w:rPr>
          <w:lang w:val="en-US"/>
          <w:rPrChange w:id="18675" w:author="Anusha De" w:date="2022-08-01T14:49:00Z">
            <w:rPr/>
          </w:rPrChange>
        </w:rPr>
        <w:t xml:space="preserve"> </w:t>
      </w:r>
      <w:r w:rsidR="005E6082" w:rsidRPr="00992146">
        <w:rPr>
          <w:lang w:val="en-US"/>
          <w:rPrChange w:id="18676" w:author="Anusha De" w:date="2022-08-01T14:49:00Z">
            <w:rPr/>
          </w:rPrChange>
        </w:rPr>
        <w:t>&amp;</w:t>
      </w:r>
      <w:r w:rsidR="00F73A4C" w:rsidRPr="00992146">
        <w:rPr>
          <w:lang w:val="en-US"/>
          <w:rPrChange w:id="18677" w:author="Anusha De" w:date="2022-08-01T14:49:00Z">
            <w:rPr/>
          </w:rPrChange>
        </w:rPr>
        <w:t xml:space="preserve"> </w:t>
      </w:r>
      <w:r w:rsidR="005E6082" w:rsidRPr="00992146">
        <w:rPr>
          <w:lang w:val="en-US"/>
          <w:rPrChange w:id="18678" w:author="Anusha De" w:date="2022-08-01T14:49:00Z">
            <w:rPr/>
          </w:rPrChange>
        </w:rPr>
        <w:t>Heilman</w:t>
      </w:r>
      <w:r>
        <w:fldChar w:fldCharType="end"/>
      </w:r>
      <w:r w:rsidR="005E6082" w:rsidRPr="00992146">
        <w:rPr>
          <w:lang w:val="en-US"/>
          <w:rPrChange w:id="18679" w:author="Anusha De" w:date="2022-08-01T14:49:00Z">
            <w:rPr/>
          </w:rPrChange>
        </w:rPr>
        <w:t>,</w:t>
      </w:r>
      <w:r w:rsidR="00F73A4C" w:rsidRPr="00992146">
        <w:rPr>
          <w:lang w:val="en-US"/>
          <w:rPrChange w:id="18680" w:author="Anusha De" w:date="2022-08-01T14:49:00Z">
            <w:rPr/>
          </w:rPrChange>
        </w:rPr>
        <w:t xml:space="preserve"> </w:t>
      </w:r>
      <w:r>
        <w:fldChar w:fldCharType="begin"/>
      </w:r>
      <w:r w:rsidRPr="00992146">
        <w:rPr>
          <w:lang w:val="en-US"/>
          <w:rPrChange w:id="18681" w:author="Anusha De" w:date="2022-08-01T14:49:00Z">
            <w:rPr/>
          </w:rPrChange>
        </w:rPr>
        <w:instrText xml:space="preserve"> HYPERLINK \l "_bookmark43" </w:instrText>
      </w:r>
      <w:r>
        <w:fldChar w:fldCharType="separate"/>
      </w:r>
      <w:r w:rsidR="005E6082" w:rsidRPr="00992146">
        <w:rPr>
          <w:lang w:val="en-US"/>
          <w:rPrChange w:id="18682" w:author="Anusha De" w:date="2022-08-01T14:49:00Z">
            <w:rPr/>
          </w:rPrChange>
        </w:rPr>
        <w:t>2006</w:t>
      </w:r>
      <w:r>
        <w:fldChar w:fldCharType="end"/>
      </w:r>
      <w:r w:rsidR="005E6082" w:rsidRPr="00992146">
        <w:rPr>
          <w:lang w:val="en-US"/>
          <w:rPrChange w:id="18683" w:author="Anusha De" w:date="2022-08-01T14:49:00Z">
            <w:rPr/>
          </w:rPrChange>
        </w:rPr>
        <w:t>;</w:t>
      </w:r>
      <w:r w:rsidR="00F73A4C" w:rsidRPr="00992146">
        <w:rPr>
          <w:lang w:val="en-US"/>
          <w:rPrChange w:id="18684" w:author="Anusha De" w:date="2022-08-01T14:49:00Z">
            <w:rPr/>
          </w:rPrChange>
        </w:rPr>
        <w:t xml:space="preserve"> </w:t>
      </w:r>
      <w:r>
        <w:fldChar w:fldCharType="begin"/>
      </w:r>
      <w:r w:rsidRPr="00992146">
        <w:rPr>
          <w:lang w:val="en-US"/>
          <w:rPrChange w:id="18685" w:author="Anusha De" w:date="2022-08-01T14:49:00Z">
            <w:rPr/>
          </w:rPrChange>
        </w:rPr>
        <w:instrText xml:space="preserve"> HYPERLINK \l "_bookmark50" </w:instrText>
      </w:r>
      <w:r>
        <w:fldChar w:fldCharType="separate"/>
      </w:r>
      <w:proofErr w:type="spellStart"/>
      <w:r w:rsidRPr="00992146">
        <w:rPr>
          <w:lang w:val="en-US"/>
          <w:rPrChange w:id="18686" w:author="Anusha De" w:date="2022-08-01T14:49:00Z">
            <w:rPr/>
          </w:rPrChange>
        </w:rPr>
        <w:t>Mengel</w:t>
      </w:r>
      <w:proofErr w:type="spellEnd"/>
      <w:r w:rsidR="00F73A4C" w:rsidRPr="00992146">
        <w:rPr>
          <w:lang w:val="en-US"/>
          <w:rPrChange w:id="18687" w:author="Anusha De" w:date="2022-08-01T14:49:00Z">
            <w:rPr/>
          </w:rPrChange>
        </w:rPr>
        <w:t xml:space="preserve"> </w:t>
      </w:r>
      <w:r w:rsidRPr="00992146">
        <w:rPr>
          <w:lang w:val="en-US"/>
          <w:rPrChange w:id="18688" w:author="Anusha De" w:date="2022-08-01T14:49:00Z">
            <w:rPr/>
          </w:rPrChange>
        </w:rPr>
        <w:t>et</w:t>
      </w:r>
      <w:r w:rsidR="00F73A4C" w:rsidRPr="00992146">
        <w:rPr>
          <w:lang w:val="en-US"/>
          <w:rPrChange w:id="18689" w:author="Anusha De" w:date="2022-08-01T14:49:00Z">
            <w:rPr/>
          </w:rPrChange>
        </w:rPr>
        <w:t xml:space="preserve"> </w:t>
      </w:r>
      <w:r w:rsidRPr="00992146">
        <w:rPr>
          <w:lang w:val="en-US"/>
          <w:rPrChange w:id="18690" w:author="Anusha De" w:date="2022-08-01T14:49:00Z">
            <w:rPr/>
          </w:rPrChange>
        </w:rPr>
        <w:t>al.</w:t>
      </w:r>
      <w:r>
        <w:fldChar w:fldCharType="end"/>
      </w:r>
      <w:r w:rsidRPr="00992146">
        <w:rPr>
          <w:lang w:val="en-US"/>
          <w:rPrChange w:id="18691" w:author="Anusha De" w:date="2022-08-01T14:49:00Z">
            <w:rPr/>
          </w:rPrChange>
        </w:rPr>
        <w:t>,</w:t>
      </w:r>
      <w:r w:rsidR="00F73A4C" w:rsidRPr="00992146">
        <w:rPr>
          <w:lang w:val="en-US"/>
          <w:rPrChange w:id="18692" w:author="Anusha De" w:date="2022-08-01T14:49:00Z">
            <w:rPr/>
          </w:rPrChange>
        </w:rPr>
        <w:t xml:space="preserve"> </w:t>
      </w:r>
      <w:r>
        <w:fldChar w:fldCharType="begin"/>
      </w:r>
      <w:r w:rsidRPr="00992146">
        <w:rPr>
          <w:lang w:val="en-US"/>
          <w:rPrChange w:id="18693" w:author="Anusha De" w:date="2022-08-01T14:49:00Z">
            <w:rPr/>
          </w:rPrChange>
        </w:rPr>
        <w:instrText xml:space="preserve"> HYPERLINK \l "_bookmark50" </w:instrText>
      </w:r>
      <w:r>
        <w:fldChar w:fldCharType="separate"/>
      </w:r>
      <w:r w:rsidRPr="00992146">
        <w:rPr>
          <w:lang w:val="en-US"/>
          <w:rPrChange w:id="18694" w:author="Anusha De" w:date="2022-08-01T14:49:00Z">
            <w:rPr/>
          </w:rPrChange>
        </w:rPr>
        <w:t>2018</w:t>
      </w:r>
      <w:r>
        <w:fldChar w:fldCharType="end"/>
      </w:r>
      <w:r w:rsidRPr="00992146">
        <w:rPr>
          <w:lang w:val="en-US"/>
          <w:rPrChange w:id="18695" w:author="Anusha De" w:date="2022-08-01T14:49:00Z">
            <w:rPr/>
          </w:rPrChange>
        </w:rPr>
        <w:t>;</w:t>
      </w:r>
      <w:r w:rsidR="00F73A4C" w:rsidRPr="00992146">
        <w:rPr>
          <w:lang w:val="en-US"/>
          <w:rPrChange w:id="18696" w:author="Anusha De" w:date="2022-08-01T14:49:00Z">
            <w:rPr/>
          </w:rPrChange>
        </w:rPr>
        <w:t xml:space="preserve"> </w:t>
      </w:r>
      <w:r>
        <w:fldChar w:fldCharType="begin"/>
      </w:r>
      <w:r w:rsidRPr="00992146">
        <w:rPr>
          <w:lang w:val="en-US"/>
          <w:rPrChange w:id="18697" w:author="Anusha De" w:date="2022-08-01T14:49:00Z">
            <w:rPr/>
          </w:rPrChange>
        </w:rPr>
        <w:instrText xml:space="preserve"> HYPERLINK \l "_bookmark54" </w:instrText>
      </w:r>
      <w:r>
        <w:fldChar w:fldCharType="separate"/>
      </w:r>
      <w:r w:rsidR="005E6082" w:rsidRPr="00992146">
        <w:rPr>
          <w:lang w:val="en-US"/>
          <w:rPrChange w:id="18698" w:author="Anusha De" w:date="2022-08-01T14:49:00Z">
            <w:rPr/>
          </w:rPrChange>
        </w:rPr>
        <w:t>Mitchell</w:t>
      </w:r>
      <w:r w:rsidR="00F73A4C" w:rsidRPr="00992146">
        <w:rPr>
          <w:lang w:val="en-US"/>
          <w:rPrChange w:id="18699" w:author="Anusha De" w:date="2022-08-01T14:49:00Z">
            <w:rPr/>
          </w:rPrChange>
        </w:rPr>
        <w:t xml:space="preserve"> </w:t>
      </w:r>
      <w:r w:rsidR="005E6082" w:rsidRPr="00992146">
        <w:rPr>
          <w:lang w:val="en-US"/>
          <w:rPrChange w:id="18700" w:author="Anusha De" w:date="2022-08-01T14:49:00Z">
            <w:rPr/>
          </w:rPrChange>
        </w:rPr>
        <w:t>&amp;</w:t>
      </w:r>
      <w:r w:rsidR="00F73A4C" w:rsidRPr="00992146">
        <w:rPr>
          <w:lang w:val="en-US"/>
          <w:rPrChange w:id="18701" w:author="Anusha De" w:date="2022-08-01T14:49:00Z">
            <w:rPr/>
          </w:rPrChange>
        </w:rPr>
        <w:t xml:space="preserve"> </w:t>
      </w:r>
      <w:r w:rsidR="005E6082" w:rsidRPr="00992146">
        <w:rPr>
          <w:lang w:val="en-US"/>
          <w:rPrChange w:id="18702" w:author="Anusha De" w:date="2022-08-01T14:49:00Z">
            <w:rPr/>
          </w:rPrChange>
        </w:rPr>
        <w:t>Martin</w:t>
      </w:r>
      <w:r>
        <w:fldChar w:fldCharType="end"/>
      </w:r>
      <w:r w:rsidRPr="00992146">
        <w:rPr>
          <w:lang w:val="en-US"/>
          <w:rPrChange w:id="18703" w:author="Anusha De" w:date="2022-08-01T14:49:00Z">
            <w:rPr/>
          </w:rPrChange>
        </w:rPr>
        <w:t>,</w:t>
      </w:r>
      <w:r w:rsidR="00F73A4C" w:rsidRPr="00992146">
        <w:rPr>
          <w:lang w:val="en-US"/>
          <w:rPrChange w:id="18704" w:author="Anusha De" w:date="2022-08-01T14:49:00Z">
            <w:rPr/>
          </w:rPrChange>
        </w:rPr>
        <w:t xml:space="preserve"> </w:t>
      </w:r>
      <w:r>
        <w:fldChar w:fldCharType="begin"/>
      </w:r>
      <w:r w:rsidRPr="00992146">
        <w:rPr>
          <w:lang w:val="en-US"/>
          <w:rPrChange w:id="18705" w:author="Anusha De" w:date="2022-08-01T14:49:00Z">
            <w:rPr/>
          </w:rPrChange>
        </w:rPr>
        <w:instrText xml:space="preserve"> HYPERLINK \l "_bookmark54" </w:instrText>
      </w:r>
      <w:r>
        <w:fldChar w:fldCharType="separate"/>
      </w:r>
      <w:r w:rsidRPr="00992146">
        <w:rPr>
          <w:lang w:val="en-US"/>
          <w:rPrChange w:id="18706" w:author="Anusha De" w:date="2022-08-01T14:49:00Z">
            <w:rPr/>
          </w:rPrChange>
        </w:rPr>
        <w:t>2018</w:t>
      </w:r>
      <w:r>
        <w:fldChar w:fldCharType="end"/>
      </w:r>
      <w:r w:rsidRPr="00992146">
        <w:rPr>
          <w:lang w:val="en-US"/>
          <w:rPrChange w:id="18707" w:author="Anusha De" w:date="2022-08-01T14:49:00Z">
            <w:rPr/>
          </w:rPrChange>
        </w:rPr>
        <w:t>),</w:t>
      </w:r>
      <w:r w:rsidR="00F73A4C" w:rsidRPr="00992146">
        <w:rPr>
          <w:lang w:val="en-US"/>
          <w:rPrChange w:id="18708" w:author="Anusha De" w:date="2022-08-01T14:49:00Z">
            <w:rPr/>
          </w:rPrChange>
        </w:rPr>
        <w:t xml:space="preserve"> </w:t>
      </w:r>
      <w:r w:rsidRPr="00992146">
        <w:rPr>
          <w:lang w:val="en-US"/>
          <w:rPrChange w:id="18709" w:author="Anusha De" w:date="2022-08-01T14:49:00Z">
            <w:rPr/>
          </w:rPrChange>
        </w:rPr>
        <w:t>we</w:t>
      </w:r>
      <w:r w:rsidR="00F73A4C" w:rsidRPr="00992146">
        <w:rPr>
          <w:lang w:val="en-US"/>
          <w:rPrChange w:id="18710" w:author="Anusha De" w:date="2022-08-01T14:49:00Z">
            <w:rPr/>
          </w:rPrChange>
        </w:rPr>
        <w:t xml:space="preserve"> </w:t>
      </w:r>
      <w:r w:rsidRPr="00992146">
        <w:rPr>
          <w:lang w:val="en-US"/>
          <w:rPrChange w:id="18711" w:author="Anusha De" w:date="2022-08-01T14:49:00Z">
            <w:rPr/>
          </w:rPrChange>
        </w:rPr>
        <w:t>caution</w:t>
      </w:r>
      <w:r w:rsidR="00F73A4C" w:rsidRPr="00992146">
        <w:rPr>
          <w:lang w:val="en-US"/>
          <w:rPrChange w:id="18712" w:author="Anusha De" w:date="2022-08-01T14:49:00Z">
            <w:rPr/>
          </w:rPrChange>
        </w:rPr>
        <w:t xml:space="preserve"> </w:t>
      </w:r>
      <w:r w:rsidRPr="00992146">
        <w:rPr>
          <w:lang w:val="en-US"/>
          <w:rPrChange w:id="18713" w:author="Anusha De" w:date="2022-08-01T14:49:00Z">
            <w:rPr/>
          </w:rPrChange>
        </w:rPr>
        <w:t>against</w:t>
      </w:r>
      <w:r w:rsidR="00F73A4C" w:rsidRPr="00992146">
        <w:rPr>
          <w:lang w:val="en-US"/>
          <w:rPrChange w:id="18714" w:author="Anusha De" w:date="2022-08-01T14:49:00Z">
            <w:rPr/>
          </w:rPrChange>
        </w:rPr>
        <w:t xml:space="preserve"> </w:t>
      </w:r>
      <w:r w:rsidRPr="00992146">
        <w:rPr>
          <w:lang w:val="en-US"/>
          <w:rPrChange w:id="18715" w:author="Anusha De" w:date="2022-08-01T14:49:00Z">
            <w:rPr/>
          </w:rPrChange>
        </w:rPr>
        <w:t>sweeping</w:t>
      </w:r>
      <w:r w:rsidR="00F73A4C" w:rsidRPr="00992146">
        <w:rPr>
          <w:lang w:val="en-US"/>
          <w:rPrChange w:id="18716" w:author="Anusha De" w:date="2022-08-01T14:49:00Z">
            <w:rPr/>
          </w:rPrChange>
        </w:rPr>
        <w:t xml:space="preserve"> </w:t>
      </w:r>
      <w:r w:rsidRPr="00992146">
        <w:rPr>
          <w:lang w:val="en-US"/>
          <w:rPrChange w:id="18717" w:author="Anusha De" w:date="2022-08-01T14:49:00Z">
            <w:rPr/>
          </w:rPrChange>
        </w:rPr>
        <w:t>conclusions.</w:t>
      </w:r>
      <w:commentRangeEnd w:id="18641"/>
      <w:r w:rsidR="005017C0">
        <w:rPr>
          <w:rStyle w:val="CommentReference"/>
          <w:rFonts w:cs="Times New Roman"/>
          <w:color w:val="000000"/>
          <w:lang w:eastAsia="en-GB"/>
        </w:rPr>
        <w:commentReference w:id="18641"/>
      </w:r>
      <w:commentRangeEnd w:id="18642"/>
      <w:r w:rsidR="00E34071">
        <w:rPr>
          <w:rStyle w:val="CommentReference"/>
          <w:rFonts w:cs="Times New Roman"/>
          <w:color w:val="000000"/>
          <w:lang w:eastAsia="en-GB"/>
        </w:rPr>
        <w:commentReference w:id="18642"/>
      </w:r>
      <w:r w:rsidR="00F73A4C" w:rsidRPr="00992146">
        <w:rPr>
          <w:lang w:val="en-US"/>
          <w:rPrChange w:id="18718" w:author="Anusha De" w:date="2022-08-01T14:49:00Z">
            <w:rPr/>
          </w:rPrChange>
        </w:rPr>
        <w:t xml:space="preserve"> </w:t>
      </w:r>
      <w:r w:rsidRPr="00992146">
        <w:rPr>
          <w:lang w:val="en-US"/>
          <w:rPrChange w:id="18719" w:author="Anusha De" w:date="2022-08-01T14:49:00Z">
            <w:rPr/>
          </w:rPrChange>
        </w:rPr>
        <w:t>Heterogeneous</w:t>
      </w:r>
      <w:r w:rsidR="00F73A4C" w:rsidRPr="00992146">
        <w:rPr>
          <w:lang w:val="en-US"/>
          <w:rPrChange w:id="18720" w:author="Anusha De" w:date="2022-08-01T14:49:00Z">
            <w:rPr/>
          </w:rPrChange>
        </w:rPr>
        <w:t xml:space="preserve"> </w:t>
      </w:r>
      <w:r w:rsidRPr="00992146">
        <w:rPr>
          <w:lang w:val="en-US"/>
          <w:rPrChange w:id="18721" w:author="Anusha De" w:date="2022-08-01T14:49:00Z">
            <w:rPr/>
          </w:rPrChange>
        </w:rPr>
        <w:t>effects</w:t>
      </w:r>
      <w:r w:rsidR="00F73A4C" w:rsidRPr="00992146">
        <w:rPr>
          <w:lang w:val="en-US"/>
          <w:rPrChange w:id="18722" w:author="Anusha De" w:date="2022-08-01T14:49:00Z">
            <w:rPr/>
          </w:rPrChange>
        </w:rPr>
        <w:t xml:space="preserve"> </w:t>
      </w:r>
      <w:r w:rsidRPr="00992146">
        <w:rPr>
          <w:lang w:val="en-US"/>
          <w:rPrChange w:id="18723" w:author="Anusha De" w:date="2022-08-01T14:49:00Z">
            <w:rPr/>
          </w:rPrChange>
        </w:rPr>
        <w:t>between</w:t>
      </w:r>
      <w:r w:rsidR="00F73A4C" w:rsidRPr="00992146">
        <w:rPr>
          <w:lang w:val="en-US"/>
          <w:rPrChange w:id="18724" w:author="Anusha De" w:date="2022-08-01T14:49:00Z">
            <w:rPr/>
          </w:rPrChange>
        </w:rPr>
        <w:t xml:space="preserve"> </w:t>
      </w:r>
      <w:r w:rsidRPr="00992146">
        <w:rPr>
          <w:lang w:val="en-US"/>
          <w:rPrChange w:id="18725" w:author="Anusha De" w:date="2022-08-01T14:49:00Z">
            <w:rPr/>
          </w:rPrChange>
        </w:rPr>
        <w:t>actors</w:t>
      </w:r>
      <w:r w:rsidR="00F73A4C" w:rsidRPr="00992146">
        <w:rPr>
          <w:lang w:val="en-US"/>
          <w:rPrChange w:id="18726" w:author="Anusha De" w:date="2022-08-01T14:49:00Z">
            <w:rPr/>
          </w:rPrChange>
        </w:rPr>
        <w:t xml:space="preserve"> </w:t>
      </w:r>
      <w:r w:rsidRPr="00992146">
        <w:rPr>
          <w:lang w:val="en-US"/>
          <w:rPrChange w:id="18727" w:author="Anusha De" w:date="2022-08-01T14:49:00Z">
            <w:rPr/>
          </w:rPrChange>
        </w:rPr>
        <w:t>may</w:t>
      </w:r>
      <w:r w:rsidR="00F73A4C" w:rsidRPr="00992146">
        <w:rPr>
          <w:lang w:val="en-US"/>
          <w:rPrChange w:id="18728" w:author="Anusha De" w:date="2022-08-01T14:49:00Z">
            <w:rPr/>
          </w:rPrChange>
        </w:rPr>
        <w:t xml:space="preserve"> </w:t>
      </w:r>
      <w:r w:rsidRPr="00992146">
        <w:rPr>
          <w:lang w:val="en-US"/>
          <w:rPrChange w:id="18729" w:author="Anusha De" w:date="2022-08-01T14:49:00Z">
            <w:rPr/>
          </w:rPrChange>
        </w:rPr>
        <w:t>suffer</w:t>
      </w:r>
      <w:r w:rsidR="00F73A4C" w:rsidRPr="00992146">
        <w:rPr>
          <w:lang w:val="en-US"/>
          <w:rPrChange w:id="18730" w:author="Anusha De" w:date="2022-08-01T14:49:00Z">
            <w:rPr/>
          </w:rPrChange>
        </w:rPr>
        <w:t xml:space="preserve"> </w:t>
      </w:r>
      <w:r w:rsidRPr="00992146">
        <w:rPr>
          <w:lang w:val="en-US"/>
          <w:rPrChange w:id="18731" w:author="Anusha De" w:date="2022-08-01T14:49:00Z">
            <w:rPr/>
          </w:rPrChange>
        </w:rPr>
        <w:t>from</w:t>
      </w:r>
      <w:r w:rsidR="00F73A4C" w:rsidRPr="00992146">
        <w:rPr>
          <w:lang w:val="en-US"/>
          <w:rPrChange w:id="18732" w:author="Anusha De" w:date="2022-08-01T14:49:00Z">
            <w:rPr/>
          </w:rPrChange>
        </w:rPr>
        <w:t xml:space="preserve"> </w:t>
      </w:r>
      <w:r w:rsidRPr="00992146">
        <w:rPr>
          <w:lang w:val="en-US"/>
          <w:rPrChange w:id="18733" w:author="Anusha De" w:date="2022-08-01T14:49:00Z">
            <w:rPr/>
          </w:rPrChange>
        </w:rPr>
        <w:t>low</w:t>
      </w:r>
      <w:r w:rsidR="00F73A4C" w:rsidRPr="00992146">
        <w:rPr>
          <w:lang w:val="en-US"/>
          <w:rPrChange w:id="18734" w:author="Anusha De" w:date="2022-08-01T14:49:00Z">
            <w:rPr/>
          </w:rPrChange>
        </w:rPr>
        <w:t xml:space="preserve"> </w:t>
      </w:r>
      <w:r w:rsidRPr="00992146">
        <w:rPr>
          <w:lang w:val="en-US"/>
          <w:rPrChange w:id="18735" w:author="Anusha De" w:date="2022-08-01T14:49:00Z">
            <w:rPr/>
          </w:rPrChange>
        </w:rPr>
        <w:t>sample</w:t>
      </w:r>
      <w:r w:rsidR="00F73A4C" w:rsidRPr="00992146">
        <w:rPr>
          <w:lang w:val="en-US"/>
          <w:rPrChange w:id="18736" w:author="Anusha De" w:date="2022-08-01T14:49:00Z">
            <w:rPr/>
          </w:rPrChange>
        </w:rPr>
        <w:t xml:space="preserve"> </w:t>
      </w:r>
      <w:r w:rsidRPr="00992146">
        <w:rPr>
          <w:lang w:val="en-US"/>
          <w:rPrChange w:id="18737" w:author="Anusha De" w:date="2022-08-01T14:49:00Z">
            <w:rPr/>
          </w:rPrChange>
        </w:rPr>
        <w:t>size</w:t>
      </w:r>
      <w:r w:rsidR="00F73A4C" w:rsidRPr="00992146">
        <w:rPr>
          <w:lang w:val="en-US"/>
          <w:rPrChange w:id="18738" w:author="Anusha De" w:date="2022-08-01T14:49:00Z">
            <w:rPr/>
          </w:rPrChange>
        </w:rPr>
        <w:t xml:space="preserve"> </w:t>
      </w:r>
      <w:r w:rsidRPr="00992146">
        <w:rPr>
          <w:lang w:val="en-US"/>
          <w:rPrChange w:id="18739" w:author="Anusha De" w:date="2022-08-01T14:49:00Z">
            <w:rPr/>
          </w:rPrChange>
        </w:rPr>
        <w:t>and</w:t>
      </w:r>
      <w:r w:rsidR="00F73A4C" w:rsidRPr="00992146">
        <w:rPr>
          <w:lang w:val="en-US"/>
          <w:rPrChange w:id="18740" w:author="Anusha De" w:date="2022-08-01T14:49:00Z">
            <w:rPr/>
          </w:rPrChange>
        </w:rPr>
        <w:t xml:space="preserve"> </w:t>
      </w:r>
      <w:r w:rsidRPr="00992146">
        <w:rPr>
          <w:lang w:val="en-US"/>
          <w:rPrChange w:id="18741" w:author="Anusha De" w:date="2022-08-01T14:49:00Z">
            <w:rPr/>
          </w:rPrChange>
        </w:rPr>
        <w:t>limited</w:t>
      </w:r>
      <w:r w:rsidR="00F73A4C" w:rsidRPr="00992146">
        <w:rPr>
          <w:lang w:val="en-US"/>
          <w:rPrChange w:id="18742" w:author="Anusha De" w:date="2022-08-01T14:49:00Z">
            <w:rPr/>
          </w:rPrChange>
        </w:rPr>
        <w:t xml:space="preserve"> </w:t>
      </w:r>
      <w:r w:rsidRPr="00992146">
        <w:rPr>
          <w:lang w:val="en-US"/>
          <w:rPrChange w:id="18743" w:author="Anusha De" w:date="2022-08-01T14:49:00Z">
            <w:rPr/>
          </w:rPrChange>
        </w:rPr>
        <w:t>variation</w:t>
      </w:r>
      <w:r w:rsidR="00F73A4C" w:rsidRPr="00992146">
        <w:rPr>
          <w:lang w:val="en-US"/>
          <w:rPrChange w:id="18744" w:author="Anusha De" w:date="2022-08-01T14:49:00Z">
            <w:rPr/>
          </w:rPrChange>
        </w:rPr>
        <w:t xml:space="preserve"> </w:t>
      </w:r>
      <w:r w:rsidRPr="00992146">
        <w:rPr>
          <w:lang w:val="en-US"/>
          <w:rPrChange w:id="18745" w:author="Anusha De" w:date="2022-08-01T14:49:00Z">
            <w:rPr/>
          </w:rPrChange>
        </w:rPr>
        <w:t>in</w:t>
      </w:r>
      <w:r w:rsidR="00F73A4C" w:rsidRPr="00992146">
        <w:rPr>
          <w:lang w:val="en-US"/>
          <w:rPrChange w:id="18746" w:author="Anusha De" w:date="2022-08-01T14:49:00Z">
            <w:rPr/>
          </w:rPrChange>
        </w:rPr>
        <w:t xml:space="preserve"> </w:t>
      </w:r>
      <w:r w:rsidRPr="00992146">
        <w:rPr>
          <w:lang w:val="en-US"/>
          <w:rPrChange w:id="18747" w:author="Anusha De" w:date="2022-08-01T14:49:00Z">
            <w:rPr/>
          </w:rPrChange>
        </w:rPr>
        <w:t>the</w:t>
      </w:r>
      <w:r w:rsidR="00F73A4C" w:rsidRPr="00992146">
        <w:rPr>
          <w:lang w:val="en-US"/>
          <w:rPrChange w:id="18748" w:author="Anusha De" w:date="2022-08-01T14:49:00Z">
            <w:rPr/>
          </w:rPrChange>
        </w:rPr>
        <w:t xml:space="preserve"> </w:t>
      </w:r>
      <w:r w:rsidRPr="00992146">
        <w:rPr>
          <w:lang w:val="en-US"/>
          <w:rPrChange w:id="18749" w:author="Anusha De" w:date="2022-08-01T14:49:00Z">
            <w:rPr/>
          </w:rPrChange>
        </w:rPr>
        <w:t>gender</w:t>
      </w:r>
      <w:r w:rsidR="00F73A4C" w:rsidRPr="00992146">
        <w:rPr>
          <w:lang w:val="en-US"/>
          <w:rPrChange w:id="18750" w:author="Anusha De" w:date="2022-08-01T14:49:00Z">
            <w:rPr/>
          </w:rPrChange>
        </w:rPr>
        <w:t xml:space="preserve"> </w:t>
      </w:r>
      <w:r w:rsidRPr="00992146">
        <w:rPr>
          <w:lang w:val="en-US"/>
          <w:rPrChange w:id="18751" w:author="Anusha De" w:date="2022-08-01T14:49:00Z">
            <w:rPr/>
          </w:rPrChange>
        </w:rPr>
        <w:t>of</w:t>
      </w:r>
      <w:r w:rsidR="00F73A4C" w:rsidRPr="00992146">
        <w:rPr>
          <w:lang w:val="en-US"/>
          <w:rPrChange w:id="18752" w:author="Anusha De" w:date="2022-08-01T14:49:00Z">
            <w:rPr/>
          </w:rPrChange>
        </w:rPr>
        <w:t xml:space="preserve"> </w:t>
      </w:r>
      <w:r w:rsidRPr="00992146">
        <w:rPr>
          <w:lang w:val="en-US"/>
          <w:rPrChange w:id="18753" w:author="Anusha De" w:date="2022-08-01T14:49:00Z">
            <w:rPr/>
          </w:rPrChange>
        </w:rPr>
        <w:t>the</w:t>
      </w:r>
      <w:r w:rsidR="00F73A4C" w:rsidRPr="00992146">
        <w:rPr>
          <w:lang w:val="en-US"/>
          <w:rPrChange w:id="18754" w:author="Anusha De" w:date="2022-08-01T14:49:00Z">
            <w:rPr/>
          </w:rPrChange>
        </w:rPr>
        <w:t xml:space="preserve"> </w:t>
      </w:r>
      <w:r w:rsidRPr="00992146">
        <w:rPr>
          <w:lang w:val="en-US"/>
          <w:rPrChange w:id="18755" w:author="Anusha De" w:date="2022-08-01T14:49:00Z">
            <w:rPr/>
          </w:rPrChange>
        </w:rPr>
        <w:t>actor.</w:t>
      </w:r>
      <w:r w:rsidR="00F73A4C" w:rsidRPr="00992146">
        <w:rPr>
          <w:lang w:val="en-US"/>
          <w:rPrChange w:id="18756" w:author="Anusha De" w:date="2022-08-01T14:49:00Z">
            <w:rPr/>
          </w:rPrChange>
        </w:rPr>
        <w:t xml:space="preserve"> </w:t>
      </w:r>
      <w:r w:rsidRPr="00992146">
        <w:rPr>
          <w:lang w:val="en-US"/>
          <w:rPrChange w:id="18757" w:author="Anusha De" w:date="2022-08-01T14:49:00Z">
            <w:rPr/>
          </w:rPrChange>
        </w:rPr>
        <w:t>For</w:t>
      </w:r>
      <w:r w:rsidR="00F73A4C" w:rsidRPr="00992146">
        <w:rPr>
          <w:lang w:val="en-US"/>
          <w:rPrChange w:id="18758" w:author="Anusha De" w:date="2022-08-01T14:49:00Z">
            <w:rPr/>
          </w:rPrChange>
        </w:rPr>
        <w:t xml:space="preserve"> </w:t>
      </w:r>
      <w:r w:rsidRPr="00992146">
        <w:rPr>
          <w:lang w:val="en-US"/>
          <w:rPrChange w:id="18759" w:author="Anusha De" w:date="2022-08-01T14:49:00Z">
            <w:rPr/>
          </w:rPrChange>
        </w:rPr>
        <w:t>instance,</w:t>
      </w:r>
      <w:r w:rsidR="00F73A4C" w:rsidRPr="00992146">
        <w:rPr>
          <w:lang w:val="en-US"/>
          <w:rPrChange w:id="18760" w:author="Anusha De" w:date="2022-08-01T14:49:00Z">
            <w:rPr/>
          </w:rPrChange>
        </w:rPr>
        <w:t xml:space="preserve"> </w:t>
      </w:r>
      <w:r w:rsidRPr="00992146">
        <w:rPr>
          <w:lang w:val="en-US"/>
          <w:rPrChange w:id="18761" w:author="Anusha De" w:date="2022-08-01T14:49:00Z">
            <w:rPr/>
          </w:rPrChange>
        </w:rPr>
        <w:t>we</w:t>
      </w:r>
      <w:r w:rsidR="00F73A4C" w:rsidRPr="00992146">
        <w:rPr>
          <w:lang w:val="en-US"/>
          <w:rPrChange w:id="18762" w:author="Anusha De" w:date="2022-08-01T14:49:00Z">
            <w:rPr/>
          </w:rPrChange>
        </w:rPr>
        <w:t xml:space="preserve"> </w:t>
      </w:r>
      <w:r w:rsidRPr="00992146">
        <w:rPr>
          <w:lang w:val="en-US"/>
          <w:rPrChange w:id="18763" w:author="Anusha De" w:date="2022-08-01T14:49:00Z">
            <w:rPr/>
          </w:rPrChange>
        </w:rPr>
        <w:t>do</w:t>
      </w:r>
      <w:r w:rsidR="00F73A4C" w:rsidRPr="00992146">
        <w:rPr>
          <w:lang w:val="en-US"/>
          <w:rPrChange w:id="18764" w:author="Anusha De" w:date="2022-08-01T14:49:00Z">
            <w:rPr/>
          </w:rPrChange>
        </w:rPr>
        <w:t xml:space="preserve"> </w:t>
      </w:r>
      <w:r w:rsidRPr="00992146">
        <w:rPr>
          <w:lang w:val="en-US"/>
          <w:rPrChange w:id="18765" w:author="Anusha De" w:date="2022-08-01T14:49:00Z">
            <w:rPr/>
          </w:rPrChange>
        </w:rPr>
        <w:t>find</w:t>
      </w:r>
      <w:r w:rsidR="00F73A4C" w:rsidRPr="00992146">
        <w:rPr>
          <w:lang w:val="en-US"/>
          <w:rPrChange w:id="18766" w:author="Anusha De" w:date="2022-08-01T14:49:00Z">
            <w:rPr/>
          </w:rPrChange>
        </w:rPr>
        <w:t xml:space="preserve"> </w:t>
      </w:r>
      <w:r w:rsidRPr="00992146">
        <w:rPr>
          <w:lang w:val="en-US"/>
          <w:rPrChange w:id="18767" w:author="Anusha De" w:date="2022-08-01T14:49:00Z">
            <w:rPr/>
          </w:rPrChange>
        </w:rPr>
        <w:t>that</w:t>
      </w:r>
      <w:r w:rsidR="00F73A4C" w:rsidRPr="00992146">
        <w:rPr>
          <w:lang w:val="en-US"/>
          <w:rPrChange w:id="18768" w:author="Anusha De" w:date="2022-08-01T14:49:00Z">
            <w:rPr/>
          </w:rPrChange>
        </w:rPr>
        <w:t xml:space="preserve"> </w:t>
      </w:r>
      <w:r w:rsidRPr="00992146">
        <w:rPr>
          <w:lang w:val="en-US"/>
          <w:rPrChange w:id="18769" w:author="Anusha De" w:date="2022-08-01T14:49:00Z">
            <w:rPr/>
          </w:rPrChange>
        </w:rPr>
        <w:t>male</w:t>
      </w:r>
      <w:r w:rsidR="00F73A4C" w:rsidRPr="00992146">
        <w:rPr>
          <w:lang w:val="en-US"/>
          <w:rPrChange w:id="18770" w:author="Anusha De" w:date="2022-08-01T14:49:00Z">
            <w:rPr/>
          </w:rPrChange>
        </w:rPr>
        <w:t xml:space="preserve"> </w:t>
      </w:r>
      <w:r w:rsidRPr="00992146">
        <w:rPr>
          <w:lang w:val="en-US"/>
          <w:rPrChange w:id="18771" w:author="Anusha De" w:date="2022-08-01T14:49:00Z">
            <w:rPr/>
          </w:rPrChange>
        </w:rPr>
        <w:t>agro-input</w:t>
      </w:r>
      <w:r w:rsidR="00F73A4C" w:rsidRPr="00992146">
        <w:rPr>
          <w:lang w:val="en-US"/>
          <w:rPrChange w:id="18772" w:author="Anusha De" w:date="2022-08-01T14:49:00Z">
            <w:rPr/>
          </w:rPrChange>
        </w:rPr>
        <w:t xml:space="preserve"> </w:t>
      </w:r>
      <w:r w:rsidRPr="00992146">
        <w:rPr>
          <w:lang w:val="en-US"/>
          <w:rPrChange w:id="18773" w:author="Anusha De" w:date="2022-08-01T14:49:00Z">
            <w:rPr/>
          </w:rPrChange>
        </w:rPr>
        <w:t>dealers</w:t>
      </w:r>
      <w:r w:rsidR="00F73A4C" w:rsidRPr="00992146">
        <w:rPr>
          <w:lang w:val="en-US"/>
          <w:rPrChange w:id="18774" w:author="Anusha De" w:date="2022-08-01T14:49:00Z">
            <w:rPr/>
          </w:rPrChange>
        </w:rPr>
        <w:t xml:space="preserve"> </w:t>
      </w:r>
      <w:r w:rsidRPr="00992146">
        <w:rPr>
          <w:lang w:val="en-US"/>
          <w:rPrChange w:id="18775" w:author="Anusha De" w:date="2022-08-01T14:49:00Z">
            <w:rPr/>
          </w:rPrChange>
        </w:rPr>
        <w:t>get</w:t>
      </w:r>
      <w:r w:rsidR="00F73A4C" w:rsidRPr="00992146">
        <w:rPr>
          <w:lang w:val="en-US"/>
          <w:rPrChange w:id="18776" w:author="Anusha De" w:date="2022-08-01T14:49:00Z">
            <w:rPr/>
          </w:rPrChange>
        </w:rPr>
        <w:t xml:space="preserve"> </w:t>
      </w:r>
      <w:r w:rsidRPr="00992146">
        <w:rPr>
          <w:lang w:val="en-US"/>
          <w:rPrChange w:id="18777" w:author="Anusha De" w:date="2022-08-01T14:49:00Z">
            <w:rPr/>
          </w:rPrChange>
        </w:rPr>
        <w:t>higher</w:t>
      </w:r>
      <w:r w:rsidR="00F73A4C" w:rsidRPr="00992146">
        <w:rPr>
          <w:lang w:val="en-US"/>
          <w:rPrChange w:id="18778" w:author="Anusha De" w:date="2022-08-01T14:49:00Z">
            <w:rPr/>
          </w:rPrChange>
        </w:rPr>
        <w:t xml:space="preserve"> </w:t>
      </w:r>
      <w:r w:rsidRPr="00992146">
        <w:rPr>
          <w:lang w:val="en-US"/>
          <w:rPrChange w:id="18779" w:author="Anusha De" w:date="2022-08-01T14:49:00Z">
            <w:rPr/>
          </w:rPrChange>
        </w:rPr>
        <w:t>scores</w:t>
      </w:r>
      <w:r w:rsidR="00F73A4C" w:rsidRPr="00992146">
        <w:rPr>
          <w:lang w:val="en-US"/>
          <w:rPrChange w:id="18780" w:author="Anusha De" w:date="2022-08-01T14:49:00Z">
            <w:rPr/>
          </w:rPrChange>
        </w:rPr>
        <w:t xml:space="preserve"> </w:t>
      </w:r>
      <w:r w:rsidRPr="00992146">
        <w:rPr>
          <w:lang w:val="en-US"/>
          <w:rPrChange w:id="18781" w:author="Anusha De" w:date="2022-08-01T14:49:00Z">
            <w:rPr/>
          </w:rPrChange>
        </w:rPr>
        <w:t>for</w:t>
      </w:r>
      <w:r w:rsidR="00F73A4C" w:rsidRPr="00992146">
        <w:rPr>
          <w:lang w:val="en-US"/>
          <w:rPrChange w:id="18782" w:author="Anusha De" w:date="2022-08-01T14:49:00Z">
            <w:rPr/>
          </w:rPrChange>
        </w:rPr>
        <w:t xml:space="preserve"> </w:t>
      </w:r>
      <w:r w:rsidRPr="00992146">
        <w:rPr>
          <w:lang w:val="en-US"/>
          <w:rPrChange w:id="18783" w:author="Anusha De" w:date="2022-08-01T14:49:00Z">
            <w:rPr/>
          </w:rPrChange>
        </w:rPr>
        <w:t>location</w:t>
      </w:r>
      <w:r w:rsidR="00F73A4C" w:rsidRPr="00992146">
        <w:rPr>
          <w:lang w:val="en-US"/>
          <w:rPrChange w:id="18784" w:author="Anusha De" w:date="2022-08-01T14:49:00Z">
            <w:rPr/>
          </w:rPrChange>
        </w:rPr>
        <w:t xml:space="preserve"> </w:t>
      </w:r>
      <w:r w:rsidRPr="00992146">
        <w:rPr>
          <w:lang w:val="en-US"/>
          <w:rPrChange w:id="18785" w:author="Anusha De" w:date="2022-08-01T14:49:00Z">
            <w:rPr/>
          </w:rPrChange>
        </w:rPr>
        <w:t>than</w:t>
      </w:r>
      <w:r w:rsidR="00F73A4C" w:rsidRPr="00992146">
        <w:rPr>
          <w:lang w:val="en-US"/>
          <w:rPrChange w:id="18786" w:author="Anusha De" w:date="2022-08-01T14:49:00Z">
            <w:rPr/>
          </w:rPrChange>
        </w:rPr>
        <w:t xml:space="preserve"> </w:t>
      </w:r>
      <w:r w:rsidRPr="00992146">
        <w:rPr>
          <w:lang w:val="en-US"/>
          <w:rPrChange w:id="18787" w:author="Anusha De" w:date="2022-08-01T14:49:00Z">
            <w:rPr/>
          </w:rPrChange>
        </w:rPr>
        <w:t>women,</w:t>
      </w:r>
      <w:r w:rsidR="00F73A4C" w:rsidRPr="00992146">
        <w:rPr>
          <w:lang w:val="en-US"/>
          <w:rPrChange w:id="18788" w:author="Anusha De" w:date="2022-08-01T14:49:00Z">
            <w:rPr/>
          </w:rPrChange>
        </w:rPr>
        <w:t xml:space="preserve"> </w:t>
      </w:r>
      <w:r w:rsidRPr="00992146">
        <w:rPr>
          <w:lang w:val="en-US"/>
          <w:rPrChange w:id="18789" w:author="Anusha De" w:date="2022-08-01T14:49:00Z">
            <w:rPr/>
          </w:rPrChange>
        </w:rPr>
        <w:t>and</w:t>
      </w:r>
      <w:r w:rsidR="00F73A4C" w:rsidRPr="00992146">
        <w:rPr>
          <w:lang w:val="en-US"/>
          <w:rPrChange w:id="18790" w:author="Anusha De" w:date="2022-08-01T14:49:00Z">
            <w:rPr/>
          </w:rPrChange>
        </w:rPr>
        <w:t xml:space="preserve"> </w:t>
      </w:r>
      <w:r w:rsidRPr="00992146">
        <w:rPr>
          <w:lang w:val="en-US"/>
          <w:rPrChange w:id="18791" w:author="Anusha De" w:date="2022-08-01T14:49:00Z">
            <w:rPr/>
          </w:rPrChange>
        </w:rPr>
        <w:t>this</w:t>
      </w:r>
      <w:r w:rsidR="00F73A4C" w:rsidRPr="00992146">
        <w:rPr>
          <w:lang w:val="en-US"/>
          <w:rPrChange w:id="18792" w:author="Anusha De" w:date="2022-08-01T14:49:00Z">
            <w:rPr/>
          </w:rPrChange>
        </w:rPr>
        <w:t xml:space="preserve"> </w:t>
      </w:r>
      <w:r w:rsidRPr="00992146">
        <w:rPr>
          <w:lang w:val="en-US"/>
          <w:rPrChange w:id="18793" w:author="Anusha De" w:date="2022-08-01T14:49:00Z">
            <w:rPr/>
          </w:rPrChange>
        </w:rPr>
        <w:t>effect</w:t>
      </w:r>
      <w:r w:rsidR="00F73A4C" w:rsidRPr="00992146">
        <w:rPr>
          <w:lang w:val="en-US"/>
          <w:rPrChange w:id="18794" w:author="Anusha De" w:date="2022-08-01T14:49:00Z">
            <w:rPr/>
          </w:rPrChange>
        </w:rPr>
        <w:t xml:space="preserve"> </w:t>
      </w:r>
      <w:r w:rsidRPr="00992146">
        <w:rPr>
          <w:lang w:val="en-US"/>
          <w:rPrChange w:id="18795" w:author="Anusha De" w:date="2022-08-01T14:49:00Z">
            <w:rPr/>
          </w:rPrChange>
        </w:rPr>
        <w:t>may</w:t>
      </w:r>
      <w:r w:rsidR="00F73A4C" w:rsidRPr="00992146">
        <w:rPr>
          <w:lang w:val="en-US"/>
          <w:rPrChange w:id="18796" w:author="Anusha De" w:date="2022-08-01T14:49:00Z">
            <w:rPr/>
          </w:rPrChange>
        </w:rPr>
        <w:t xml:space="preserve"> </w:t>
      </w:r>
      <w:r w:rsidRPr="00992146">
        <w:rPr>
          <w:lang w:val="en-US"/>
          <w:rPrChange w:id="18797" w:author="Anusha De" w:date="2022-08-01T14:49:00Z">
            <w:rPr/>
          </w:rPrChange>
        </w:rPr>
        <w:t>become</w:t>
      </w:r>
      <w:r w:rsidR="00F73A4C" w:rsidRPr="00992146">
        <w:rPr>
          <w:lang w:val="en-US"/>
          <w:rPrChange w:id="18798" w:author="Anusha De" w:date="2022-08-01T14:49:00Z">
            <w:rPr/>
          </w:rPrChange>
        </w:rPr>
        <w:t xml:space="preserve"> </w:t>
      </w:r>
      <w:r w:rsidRPr="00992146">
        <w:rPr>
          <w:lang w:val="en-US"/>
          <w:rPrChange w:id="18799" w:author="Anusha De" w:date="2022-08-01T14:49:00Z">
            <w:rPr/>
          </w:rPrChange>
        </w:rPr>
        <w:t>significant</w:t>
      </w:r>
      <w:r w:rsidR="00F73A4C" w:rsidRPr="00992146">
        <w:rPr>
          <w:lang w:val="en-US"/>
          <w:rPrChange w:id="18800" w:author="Anusha De" w:date="2022-08-01T14:49:00Z">
            <w:rPr/>
          </w:rPrChange>
        </w:rPr>
        <w:t xml:space="preserve"> </w:t>
      </w:r>
      <w:r w:rsidRPr="00992146">
        <w:rPr>
          <w:lang w:val="en-US"/>
          <w:rPrChange w:id="18801" w:author="Anusha De" w:date="2022-08-01T14:49:00Z">
            <w:rPr/>
          </w:rPrChange>
        </w:rPr>
        <w:t>if</w:t>
      </w:r>
      <w:r w:rsidR="00F73A4C" w:rsidRPr="00992146">
        <w:rPr>
          <w:lang w:val="en-US"/>
          <w:rPrChange w:id="18802" w:author="Anusha De" w:date="2022-08-01T14:49:00Z">
            <w:rPr/>
          </w:rPrChange>
        </w:rPr>
        <w:t xml:space="preserve"> </w:t>
      </w:r>
      <w:r w:rsidRPr="00992146">
        <w:rPr>
          <w:lang w:val="en-US"/>
          <w:rPrChange w:id="18803" w:author="Anusha De" w:date="2022-08-01T14:49:00Z">
            <w:rPr/>
          </w:rPrChange>
        </w:rPr>
        <w:t>the</w:t>
      </w:r>
      <w:r w:rsidR="00F73A4C" w:rsidRPr="00992146">
        <w:rPr>
          <w:lang w:val="en-US"/>
          <w:rPrChange w:id="18804" w:author="Anusha De" w:date="2022-08-01T14:49:00Z">
            <w:rPr/>
          </w:rPrChange>
        </w:rPr>
        <w:t xml:space="preserve"> </w:t>
      </w:r>
      <w:r w:rsidRPr="00992146">
        <w:rPr>
          <w:lang w:val="en-US"/>
          <w:rPrChange w:id="18805" w:author="Anusha De" w:date="2022-08-01T14:49:00Z">
            <w:rPr/>
          </w:rPrChange>
        </w:rPr>
        <w:t>sample</w:t>
      </w:r>
      <w:r w:rsidR="00F73A4C" w:rsidRPr="00992146">
        <w:rPr>
          <w:lang w:val="en-US"/>
          <w:rPrChange w:id="18806" w:author="Anusha De" w:date="2022-08-01T14:49:00Z">
            <w:rPr/>
          </w:rPrChange>
        </w:rPr>
        <w:t xml:space="preserve"> </w:t>
      </w:r>
      <w:r w:rsidRPr="00992146">
        <w:rPr>
          <w:lang w:val="en-US"/>
          <w:rPrChange w:id="18807" w:author="Anusha De" w:date="2022-08-01T14:49:00Z">
            <w:rPr/>
          </w:rPrChange>
        </w:rPr>
        <w:t>size</w:t>
      </w:r>
      <w:r w:rsidR="00F73A4C" w:rsidRPr="00992146">
        <w:rPr>
          <w:lang w:val="en-US"/>
          <w:rPrChange w:id="18808" w:author="Anusha De" w:date="2022-08-01T14:49:00Z">
            <w:rPr/>
          </w:rPrChange>
        </w:rPr>
        <w:t xml:space="preserve"> </w:t>
      </w:r>
      <w:r w:rsidRPr="00992146">
        <w:rPr>
          <w:lang w:val="en-US"/>
          <w:rPrChange w:id="18809" w:author="Anusha De" w:date="2022-08-01T14:49:00Z">
            <w:rPr/>
          </w:rPrChange>
        </w:rPr>
        <w:t>grows.</w:t>
      </w:r>
    </w:p>
    <w:p w14:paraId="32A9C8C6" w14:textId="0B7FF5AF" w:rsidR="005139B5" w:rsidRPr="00992146" w:rsidRDefault="0081249E">
      <w:pPr>
        <w:rPr>
          <w:lang w:val="en-US"/>
          <w:rPrChange w:id="18810" w:author="Anusha De" w:date="2022-08-01T14:49:00Z">
            <w:rPr/>
          </w:rPrChange>
        </w:rPr>
        <w:pPrChange w:id="18811" w:author="Steve Wiggins" w:date="2022-07-30T18:33:00Z">
          <w:pPr>
            <w:pStyle w:val="1PP"/>
            <w:jc w:val="both"/>
          </w:pPr>
        </w:pPrChange>
      </w:pPr>
      <w:r w:rsidRPr="00992146">
        <w:rPr>
          <w:lang w:val="en-US"/>
          <w:rPrChange w:id="18812" w:author="Anusha De" w:date="2022-08-01T14:49:00Z">
            <w:rPr/>
          </w:rPrChange>
        </w:rPr>
        <w:t>The</w:t>
      </w:r>
      <w:r w:rsidR="00F73A4C" w:rsidRPr="00992146">
        <w:rPr>
          <w:lang w:val="en-US"/>
          <w:rPrChange w:id="18813" w:author="Anusha De" w:date="2022-08-01T14:49:00Z">
            <w:rPr/>
          </w:rPrChange>
        </w:rPr>
        <w:t xml:space="preserve"> </w:t>
      </w:r>
      <w:r w:rsidRPr="00992146">
        <w:rPr>
          <w:lang w:val="en-US"/>
          <w:rPrChange w:id="18814" w:author="Anusha De" w:date="2022-08-01T14:49:00Z">
            <w:rPr/>
          </w:rPrChange>
        </w:rPr>
        <w:t>fact</w:t>
      </w:r>
      <w:r w:rsidR="00F73A4C" w:rsidRPr="00992146">
        <w:rPr>
          <w:lang w:val="en-US"/>
          <w:rPrChange w:id="18815" w:author="Anusha De" w:date="2022-08-01T14:49:00Z">
            <w:rPr/>
          </w:rPrChange>
        </w:rPr>
        <w:t xml:space="preserve"> </w:t>
      </w:r>
      <w:r w:rsidRPr="00992146">
        <w:rPr>
          <w:lang w:val="en-US"/>
          <w:rPrChange w:id="18816" w:author="Anusha De" w:date="2022-08-01T14:49:00Z">
            <w:rPr/>
          </w:rPrChange>
        </w:rPr>
        <w:t>that</w:t>
      </w:r>
      <w:r w:rsidR="00F73A4C" w:rsidRPr="00992146">
        <w:rPr>
          <w:lang w:val="en-US"/>
          <w:rPrChange w:id="18817" w:author="Anusha De" w:date="2022-08-01T14:49:00Z">
            <w:rPr/>
          </w:rPrChange>
        </w:rPr>
        <w:t xml:space="preserve"> </w:t>
      </w:r>
      <w:r w:rsidRPr="00992146">
        <w:rPr>
          <w:lang w:val="en-US"/>
          <w:rPrChange w:id="18818" w:author="Anusha De" w:date="2022-08-01T14:49:00Z">
            <w:rPr/>
          </w:rPrChange>
        </w:rPr>
        <w:t>self-assessments</w:t>
      </w:r>
      <w:r w:rsidR="00F73A4C" w:rsidRPr="00992146">
        <w:rPr>
          <w:lang w:val="en-US"/>
          <w:rPrChange w:id="18819" w:author="Anusha De" w:date="2022-08-01T14:49:00Z">
            <w:rPr/>
          </w:rPrChange>
        </w:rPr>
        <w:t xml:space="preserve"> </w:t>
      </w:r>
      <w:r w:rsidRPr="00992146">
        <w:rPr>
          <w:lang w:val="en-US"/>
          <w:rPrChange w:id="18820" w:author="Anusha De" w:date="2022-08-01T14:49:00Z">
            <w:rPr/>
          </w:rPrChange>
        </w:rPr>
        <w:t>are</w:t>
      </w:r>
      <w:r w:rsidR="00F73A4C" w:rsidRPr="00992146">
        <w:rPr>
          <w:lang w:val="en-US"/>
          <w:rPrChange w:id="18821" w:author="Anusha De" w:date="2022-08-01T14:49:00Z">
            <w:rPr/>
          </w:rPrChange>
        </w:rPr>
        <w:t xml:space="preserve"> </w:t>
      </w:r>
      <w:r w:rsidRPr="00992146">
        <w:rPr>
          <w:lang w:val="en-US"/>
          <w:rPrChange w:id="18822" w:author="Anusha De" w:date="2022-08-01T14:49:00Z">
            <w:rPr/>
          </w:rPrChange>
        </w:rPr>
        <w:t>always</w:t>
      </w:r>
      <w:r w:rsidR="00F73A4C" w:rsidRPr="00992146">
        <w:rPr>
          <w:lang w:val="en-US"/>
          <w:rPrChange w:id="18823" w:author="Anusha De" w:date="2022-08-01T14:49:00Z">
            <w:rPr/>
          </w:rPrChange>
        </w:rPr>
        <w:t xml:space="preserve"> </w:t>
      </w:r>
      <w:r w:rsidRPr="00992146">
        <w:rPr>
          <w:lang w:val="en-US"/>
          <w:rPrChange w:id="18824" w:author="Anusha De" w:date="2022-08-01T14:49:00Z">
            <w:rPr/>
          </w:rPrChange>
        </w:rPr>
        <w:t>larger</w:t>
      </w:r>
      <w:r w:rsidR="00F73A4C" w:rsidRPr="00992146">
        <w:rPr>
          <w:lang w:val="en-US"/>
          <w:rPrChange w:id="18825" w:author="Anusha De" w:date="2022-08-01T14:49:00Z">
            <w:rPr/>
          </w:rPrChange>
        </w:rPr>
        <w:t xml:space="preserve"> </w:t>
      </w:r>
      <w:r w:rsidRPr="00992146">
        <w:rPr>
          <w:lang w:val="en-US"/>
          <w:rPrChange w:id="18826" w:author="Anusha De" w:date="2022-08-01T14:49:00Z">
            <w:rPr/>
          </w:rPrChange>
        </w:rPr>
        <w:t>than</w:t>
      </w:r>
      <w:r w:rsidR="00F73A4C" w:rsidRPr="00992146">
        <w:rPr>
          <w:lang w:val="en-US"/>
          <w:rPrChange w:id="18827" w:author="Anusha De" w:date="2022-08-01T14:49:00Z">
            <w:rPr/>
          </w:rPrChange>
        </w:rPr>
        <w:t xml:space="preserve"> </w:t>
      </w:r>
      <w:r w:rsidRPr="00992146">
        <w:rPr>
          <w:lang w:val="en-US"/>
          <w:rPrChange w:id="18828" w:author="Anusha De" w:date="2022-08-01T14:49:00Z">
            <w:rPr/>
          </w:rPrChange>
        </w:rPr>
        <w:t>farmer</w:t>
      </w:r>
      <w:r w:rsidR="00F73A4C" w:rsidRPr="00992146">
        <w:rPr>
          <w:lang w:val="en-US"/>
          <w:rPrChange w:id="18829" w:author="Anusha De" w:date="2022-08-01T14:49:00Z">
            <w:rPr/>
          </w:rPrChange>
        </w:rPr>
        <w:t xml:space="preserve"> </w:t>
      </w:r>
      <w:r w:rsidRPr="00992146">
        <w:rPr>
          <w:lang w:val="en-US"/>
          <w:rPrChange w:id="18830" w:author="Anusha De" w:date="2022-08-01T14:49:00Z">
            <w:rPr/>
          </w:rPrChange>
        </w:rPr>
        <w:t>rating</w:t>
      </w:r>
      <w:r w:rsidR="00F73A4C" w:rsidRPr="00992146">
        <w:rPr>
          <w:lang w:val="en-US"/>
          <w:rPrChange w:id="18831" w:author="Anusha De" w:date="2022-08-01T14:49:00Z">
            <w:rPr/>
          </w:rPrChange>
        </w:rPr>
        <w:t xml:space="preserve"> </w:t>
      </w:r>
      <w:r w:rsidRPr="00992146">
        <w:rPr>
          <w:lang w:val="en-US"/>
          <w:rPrChange w:id="18832" w:author="Anusha De" w:date="2022-08-01T14:49:00Z">
            <w:rPr/>
          </w:rPrChange>
        </w:rPr>
        <w:t>may</w:t>
      </w:r>
      <w:r w:rsidR="00F73A4C" w:rsidRPr="00992146">
        <w:rPr>
          <w:lang w:val="en-US"/>
          <w:rPrChange w:id="18833" w:author="Anusha De" w:date="2022-08-01T14:49:00Z">
            <w:rPr/>
          </w:rPrChange>
        </w:rPr>
        <w:t xml:space="preserve"> </w:t>
      </w:r>
      <w:r w:rsidRPr="00992146">
        <w:rPr>
          <w:lang w:val="en-US"/>
          <w:rPrChange w:id="18834" w:author="Anusha De" w:date="2022-08-01T14:49:00Z">
            <w:rPr/>
          </w:rPrChange>
        </w:rPr>
        <w:t>either</w:t>
      </w:r>
      <w:r w:rsidR="00F73A4C" w:rsidRPr="00992146">
        <w:rPr>
          <w:lang w:val="en-US"/>
          <w:rPrChange w:id="18835" w:author="Anusha De" w:date="2022-08-01T14:49:00Z">
            <w:rPr/>
          </w:rPrChange>
        </w:rPr>
        <w:t xml:space="preserve"> </w:t>
      </w:r>
      <w:r w:rsidRPr="00992146">
        <w:rPr>
          <w:lang w:val="en-US"/>
          <w:rPrChange w:id="18836" w:author="Anusha De" w:date="2022-08-01T14:49:00Z">
            <w:rPr/>
          </w:rPrChange>
        </w:rPr>
        <w:t>mean</w:t>
      </w:r>
      <w:r w:rsidR="00F73A4C" w:rsidRPr="00992146">
        <w:rPr>
          <w:lang w:val="en-US"/>
          <w:rPrChange w:id="18837" w:author="Anusha De" w:date="2022-08-01T14:49:00Z">
            <w:rPr/>
          </w:rPrChange>
        </w:rPr>
        <w:t xml:space="preserve"> </w:t>
      </w:r>
      <w:r w:rsidRPr="00992146">
        <w:rPr>
          <w:lang w:val="en-US"/>
          <w:rPrChange w:id="18838" w:author="Anusha De" w:date="2022-08-01T14:49:00Z">
            <w:rPr/>
          </w:rPrChange>
        </w:rPr>
        <w:t>that</w:t>
      </w:r>
      <w:r w:rsidR="00F73A4C" w:rsidRPr="00992146">
        <w:rPr>
          <w:lang w:val="en-US"/>
          <w:rPrChange w:id="18839" w:author="Anusha De" w:date="2022-08-01T14:49:00Z">
            <w:rPr/>
          </w:rPrChange>
        </w:rPr>
        <w:t xml:space="preserve"> </w:t>
      </w:r>
      <w:r w:rsidRPr="00992146">
        <w:rPr>
          <w:lang w:val="en-US"/>
          <w:rPrChange w:id="18840" w:author="Anusha De" w:date="2022-08-01T14:49:00Z">
            <w:rPr/>
          </w:rPrChange>
        </w:rPr>
        <w:t>actors</w:t>
      </w:r>
      <w:r w:rsidR="00F73A4C" w:rsidRPr="00992146">
        <w:rPr>
          <w:lang w:val="en-US"/>
          <w:rPrChange w:id="18841" w:author="Anusha De" w:date="2022-08-01T14:49:00Z">
            <w:rPr/>
          </w:rPrChange>
        </w:rPr>
        <w:t xml:space="preserve"> </w:t>
      </w:r>
      <w:r w:rsidRPr="00992146">
        <w:rPr>
          <w:lang w:val="en-US"/>
          <w:rPrChange w:id="18842" w:author="Anusha De" w:date="2022-08-01T14:49:00Z">
            <w:rPr/>
          </w:rPrChange>
        </w:rPr>
        <w:t>are</w:t>
      </w:r>
      <w:r w:rsidR="00F73A4C" w:rsidRPr="00992146">
        <w:rPr>
          <w:lang w:val="en-US"/>
          <w:rPrChange w:id="18843" w:author="Anusha De" w:date="2022-08-01T14:49:00Z">
            <w:rPr/>
          </w:rPrChange>
        </w:rPr>
        <w:t xml:space="preserve"> </w:t>
      </w:r>
      <w:r w:rsidRPr="00992146">
        <w:rPr>
          <w:lang w:val="en-US"/>
          <w:rPrChange w:id="18844" w:author="Anusha De" w:date="2022-08-01T14:49:00Z">
            <w:rPr/>
          </w:rPrChange>
        </w:rPr>
        <w:t>overconfident</w:t>
      </w:r>
      <w:r w:rsidR="00F73A4C" w:rsidRPr="00992146">
        <w:rPr>
          <w:lang w:val="en-US"/>
          <w:rPrChange w:id="18845" w:author="Anusha De" w:date="2022-08-01T14:49:00Z">
            <w:rPr/>
          </w:rPrChange>
        </w:rPr>
        <w:t xml:space="preserve"> </w:t>
      </w:r>
      <w:r w:rsidRPr="00992146">
        <w:rPr>
          <w:lang w:val="en-US"/>
          <w:rPrChange w:id="18846" w:author="Anusha De" w:date="2022-08-01T14:49:00Z">
            <w:rPr/>
          </w:rPrChange>
        </w:rPr>
        <w:t>or</w:t>
      </w:r>
      <w:r w:rsidR="00F73A4C" w:rsidRPr="00992146">
        <w:rPr>
          <w:lang w:val="en-US"/>
          <w:rPrChange w:id="18847" w:author="Anusha De" w:date="2022-08-01T14:49:00Z">
            <w:rPr/>
          </w:rPrChange>
        </w:rPr>
        <w:t xml:space="preserve"> </w:t>
      </w:r>
      <w:r w:rsidRPr="00992146">
        <w:rPr>
          <w:lang w:val="en-US"/>
          <w:rPrChange w:id="18848" w:author="Anusha De" w:date="2022-08-01T14:49:00Z">
            <w:rPr/>
          </w:rPrChange>
        </w:rPr>
        <w:t>farmers</w:t>
      </w:r>
      <w:r w:rsidR="00F73A4C" w:rsidRPr="00992146">
        <w:rPr>
          <w:lang w:val="en-US"/>
          <w:rPrChange w:id="18849" w:author="Anusha De" w:date="2022-08-01T14:49:00Z">
            <w:rPr/>
          </w:rPrChange>
        </w:rPr>
        <w:t xml:space="preserve"> </w:t>
      </w:r>
      <w:r w:rsidRPr="00992146">
        <w:rPr>
          <w:lang w:val="en-US"/>
          <w:rPrChange w:id="18850" w:author="Anusha De" w:date="2022-08-01T14:49:00Z">
            <w:rPr/>
          </w:rPrChange>
        </w:rPr>
        <w:t>are</w:t>
      </w:r>
      <w:r w:rsidR="00F73A4C" w:rsidRPr="00992146">
        <w:rPr>
          <w:lang w:val="en-US"/>
          <w:rPrChange w:id="18851" w:author="Anusha De" w:date="2022-08-01T14:49:00Z">
            <w:rPr/>
          </w:rPrChange>
        </w:rPr>
        <w:t xml:space="preserve"> </w:t>
      </w:r>
      <w:r w:rsidRPr="00992146">
        <w:rPr>
          <w:lang w:val="en-US"/>
          <w:rPrChange w:id="18852" w:author="Anusha De" w:date="2022-08-01T14:49:00Z">
            <w:rPr/>
          </w:rPrChange>
        </w:rPr>
        <w:t>overcritical.</w:t>
      </w:r>
      <w:r w:rsidR="00F73A4C" w:rsidRPr="00992146">
        <w:rPr>
          <w:lang w:val="en-US"/>
          <w:rPrChange w:id="18853" w:author="Anusha De" w:date="2022-08-01T14:49:00Z">
            <w:rPr/>
          </w:rPrChange>
        </w:rPr>
        <w:t xml:space="preserve"> </w:t>
      </w:r>
      <w:r w:rsidRPr="00992146">
        <w:rPr>
          <w:lang w:val="en-US"/>
          <w:rPrChange w:id="18854" w:author="Anusha De" w:date="2022-08-01T14:49:00Z">
            <w:rPr/>
          </w:rPrChange>
        </w:rPr>
        <w:t>Overconfidence</w:t>
      </w:r>
      <w:r w:rsidR="00F73A4C" w:rsidRPr="00992146">
        <w:rPr>
          <w:lang w:val="en-US"/>
          <w:rPrChange w:id="18855" w:author="Anusha De" w:date="2022-08-01T14:49:00Z">
            <w:rPr/>
          </w:rPrChange>
        </w:rPr>
        <w:t xml:space="preserve"> </w:t>
      </w:r>
      <w:r w:rsidRPr="00992146">
        <w:rPr>
          <w:lang w:val="en-US"/>
          <w:rPrChange w:id="18856" w:author="Anusha De" w:date="2022-08-01T14:49:00Z">
            <w:rPr/>
          </w:rPrChange>
        </w:rPr>
        <w:t>of</w:t>
      </w:r>
      <w:r w:rsidR="00F73A4C" w:rsidRPr="00992146">
        <w:rPr>
          <w:lang w:val="en-US"/>
          <w:rPrChange w:id="18857" w:author="Anusha De" w:date="2022-08-01T14:49:00Z">
            <w:rPr/>
          </w:rPrChange>
        </w:rPr>
        <w:t xml:space="preserve"> </w:t>
      </w:r>
      <w:r w:rsidRPr="00992146">
        <w:rPr>
          <w:lang w:val="en-US"/>
          <w:rPrChange w:id="18858" w:author="Anusha De" w:date="2022-08-01T14:49:00Z">
            <w:rPr/>
          </w:rPrChange>
        </w:rPr>
        <w:t>value</w:t>
      </w:r>
      <w:r w:rsidR="00F73A4C" w:rsidRPr="00992146">
        <w:rPr>
          <w:lang w:val="en-US"/>
          <w:rPrChange w:id="18859" w:author="Anusha De" w:date="2022-08-01T14:49:00Z">
            <w:rPr/>
          </w:rPrChange>
        </w:rPr>
        <w:t xml:space="preserve"> </w:t>
      </w:r>
      <w:r w:rsidRPr="00992146">
        <w:rPr>
          <w:lang w:val="en-US"/>
          <w:rPrChange w:id="18860" w:author="Anusha De" w:date="2022-08-01T14:49:00Z">
            <w:rPr/>
          </w:rPrChange>
        </w:rPr>
        <w:t>chain</w:t>
      </w:r>
      <w:r w:rsidR="00F73A4C" w:rsidRPr="00992146">
        <w:rPr>
          <w:lang w:val="en-US"/>
          <w:rPrChange w:id="18861" w:author="Anusha De" w:date="2022-08-01T14:49:00Z">
            <w:rPr/>
          </w:rPrChange>
        </w:rPr>
        <w:t xml:space="preserve"> </w:t>
      </w:r>
      <w:r w:rsidRPr="00992146">
        <w:rPr>
          <w:lang w:val="en-US"/>
          <w:rPrChange w:id="18862" w:author="Anusha De" w:date="2022-08-01T14:49:00Z">
            <w:rPr/>
          </w:rPrChange>
        </w:rPr>
        <w:t>actors</w:t>
      </w:r>
      <w:r w:rsidR="00F73A4C" w:rsidRPr="00992146">
        <w:rPr>
          <w:lang w:val="en-US"/>
          <w:rPrChange w:id="18863" w:author="Anusha De" w:date="2022-08-01T14:49:00Z">
            <w:rPr/>
          </w:rPrChange>
        </w:rPr>
        <w:t xml:space="preserve"> </w:t>
      </w:r>
      <w:r w:rsidRPr="00992146">
        <w:rPr>
          <w:lang w:val="en-US"/>
          <w:rPrChange w:id="18864" w:author="Anusha De" w:date="2022-08-01T14:49:00Z">
            <w:rPr/>
          </w:rPrChange>
        </w:rPr>
        <w:t>may</w:t>
      </w:r>
      <w:r w:rsidR="00F73A4C" w:rsidRPr="00992146">
        <w:rPr>
          <w:lang w:val="en-US"/>
          <w:rPrChange w:id="18865" w:author="Anusha De" w:date="2022-08-01T14:49:00Z">
            <w:rPr/>
          </w:rPrChange>
        </w:rPr>
        <w:t xml:space="preserve"> </w:t>
      </w:r>
      <w:r w:rsidRPr="00992146">
        <w:rPr>
          <w:lang w:val="en-US"/>
          <w:rPrChange w:id="18866" w:author="Anusha De" w:date="2022-08-01T14:49:00Z">
            <w:rPr/>
          </w:rPrChange>
        </w:rPr>
        <w:t>delay</w:t>
      </w:r>
      <w:r w:rsidR="00F73A4C" w:rsidRPr="00992146">
        <w:rPr>
          <w:lang w:val="en-US"/>
          <w:rPrChange w:id="18867" w:author="Anusha De" w:date="2022-08-01T14:49:00Z">
            <w:rPr/>
          </w:rPrChange>
        </w:rPr>
        <w:t xml:space="preserve"> </w:t>
      </w:r>
      <w:r w:rsidRPr="00992146">
        <w:rPr>
          <w:lang w:val="en-US"/>
          <w:rPrChange w:id="18868" w:author="Anusha De" w:date="2022-08-01T14:49:00Z">
            <w:rPr/>
          </w:rPrChange>
        </w:rPr>
        <w:t>innovations</w:t>
      </w:r>
      <w:r w:rsidR="00F73A4C" w:rsidRPr="00992146">
        <w:rPr>
          <w:lang w:val="en-US"/>
          <w:rPrChange w:id="18869" w:author="Anusha De" w:date="2022-08-01T14:49:00Z">
            <w:rPr/>
          </w:rPrChange>
        </w:rPr>
        <w:t xml:space="preserve"> </w:t>
      </w:r>
      <w:r w:rsidRPr="00992146">
        <w:rPr>
          <w:lang w:val="en-US"/>
          <w:rPrChange w:id="18870" w:author="Anusha De" w:date="2022-08-01T14:49:00Z">
            <w:rPr/>
          </w:rPrChange>
        </w:rPr>
        <w:t>within</w:t>
      </w:r>
      <w:r w:rsidR="00F73A4C" w:rsidRPr="00992146">
        <w:rPr>
          <w:lang w:val="en-US"/>
          <w:rPrChange w:id="18871" w:author="Anusha De" w:date="2022-08-01T14:49:00Z">
            <w:rPr/>
          </w:rPrChange>
        </w:rPr>
        <w:t xml:space="preserve"> </w:t>
      </w:r>
      <w:r w:rsidRPr="00992146">
        <w:rPr>
          <w:lang w:val="en-US"/>
          <w:rPrChange w:id="18872" w:author="Anusha De" w:date="2022-08-01T14:49:00Z">
            <w:rPr/>
          </w:rPrChange>
        </w:rPr>
        <w:t>the</w:t>
      </w:r>
      <w:r w:rsidR="00F73A4C" w:rsidRPr="00992146">
        <w:rPr>
          <w:lang w:val="en-US"/>
          <w:rPrChange w:id="18873" w:author="Anusha De" w:date="2022-08-01T14:49:00Z">
            <w:rPr/>
          </w:rPrChange>
        </w:rPr>
        <w:t xml:space="preserve"> </w:t>
      </w:r>
      <w:r w:rsidRPr="00992146">
        <w:rPr>
          <w:lang w:val="en-US"/>
          <w:rPrChange w:id="18874" w:author="Anusha De" w:date="2022-08-01T14:49:00Z">
            <w:rPr/>
          </w:rPrChange>
        </w:rPr>
        <w:t>chain</w:t>
      </w:r>
      <w:r w:rsidR="00F73A4C" w:rsidRPr="00992146">
        <w:rPr>
          <w:lang w:val="en-US"/>
          <w:rPrChange w:id="18875" w:author="Anusha De" w:date="2022-08-01T14:49:00Z">
            <w:rPr/>
          </w:rPrChange>
        </w:rPr>
        <w:t xml:space="preserve"> </w:t>
      </w:r>
      <w:r w:rsidRPr="00992146">
        <w:rPr>
          <w:lang w:val="en-US"/>
          <w:rPrChange w:id="18876" w:author="Anusha De" w:date="2022-08-01T14:49:00Z">
            <w:rPr/>
          </w:rPrChange>
        </w:rPr>
        <w:t>as</w:t>
      </w:r>
      <w:r w:rsidR="00F73A4C" w:rsidRPr="00992146">
        <w:rPr>
          <w:lang w:val="en-US"/>
          <w:rPrChange w:id="18877" w:author="Anusha De" w:date="2022-08-01T14:49:00Z">
            <w:rPr/>
          </w:rPrChange>
        </w:rPr>
        <w:t xml:space="preserve"> </w:t>
      </w:r>
      <w:r w:rsidRPr="00992146">
        <w:rPr>
          <w:lang w:val="en-US"/>
          <w:rPrChange w:id="18878" w:author="Anusha De" w:date="2022-08-01T14:49:00Z">
            <w:rPr/>
          </w:rPrChange>
        </w:rPr>
        <w:t>actors</w:t>
      </w:r>
      <w:r w:rsidR="00F73A4C" w:rsidRPr="00992146">
        <w:rPr>
          <w:lang w:val="en-US"/>
          <w:rPrChange w:id="18879" w:author="Anusha De" w:date="2022-08-01T14:49:00Z">
            <w:rPr/>
          </w:rPrChange>
        </w:rPr>
        <w:t xml:space="preserve"> </w:t>
      </w:r>
      <w:r w:rsidRPr="00992146">
        <w:rPr>
          <w:lang w:val="en-US"/>
          <w:rPrChange w:id="18880" w:author="Anusha De" w:date="2022-08-01T14:49:00Z">
            <w:rPr/>
          </w:rPrChange>
        </w:rPr>
        <w:t>do</w:t>
      </w:r>
      <w:r w:rsidR="00F73A4C" w:rsidRPr="00992146">
        <w:rPr>
          <w:lang w:val="en-US"/>
          <w:rPrChange w:id="18881" w:author="Anusha De" w:date="2022-08-01T14:49:00Z">
            <w:rPr/>
          </w:rPrChange>
        </w:rPr>
        <w:t xml:space="preserve"> </w:t>
      </w:r>
      <w:r w:rsidRPr="00992146">
        <w:rPr>
          <w:lang w:val="en-US"/>
          <w:rPrChange w:id="18882" w:author="Anusha De" w:date="2022-08-01T14:49:00Z">
            <w:rPr/>
          </w:rPrChange>
        </w:rPr>
        <w:t>not</w:t>
      </w:r>
      <w:r w:rsidR="00F73A4C" w:rsidRPr="00992146">
        <w:rPr>
          <w:lang w:val="en-US"/>
          <w:rPrChange w:id="18883" w:author="Anusha De" w:date="2022-08-01T14:49:00Z">
            <w:rPr/>
          </w:rPrChange>
        </w:rPr>
        <w:t xml:space="preserve"> </w:t>
      </w:r>
      <w:r w:rsidRPr="00992146">
        <w:rPr>
          <w:lang w:val="en-US"/>
          <w:rPrChange w:id="18884" w:author="Anusha De" w:date="2022-08-01T14:49:00Z">
            <w:rPr/>
          </w:rPrChange>
        </w:rPr>
        <w:t>see</w:t>
      </w:r>
      <w:r w:rsidR="00F73A4C" w:rsidRPr="00992146">
        <w:rPr>
          <w:lang w:val="en-US"/>
          <w:rPrChange w:id="18885" w:author="Anusha De" w:date="2022-08-01T14:49:00Z">
            <w:rPr/>
          </w:rPrChange>
        </w:rPr>
        <w:t xml:space="preserve"> </w:t>
      </w:r>
      <w:r w:rsidRPr="00992146">
        <w:rPr>
          <w:lang w:val="en-US"/>
          <w:rPrChange w:id="18886" w:author="Anusha De" w:date="2022-08-01T14:49:00Z">
            <w:rPr/>
          </w:rPrChange>
        </w:rPr>
        <w:t>the</w:t>
      </w:r>
      <w:r w:rsidR="00F73A4C" w:rsidRPr="00992146">
        <w:rPr>
          <w:lang w:val="en-US"/>
          <w:rPrChange w:id="18887" w:author="Anusha De" w:date="2022-08-01T14:49:00Z">
            <w:rPr/>
          </w:rPrChange>
        </w:rPr>
        <w:t xml:space="preserve"> </w:t>
      </w:r>
      <w:r w:rsidRPr="00992146">
        <w:rPr>
          <w:lang w:val="en-US"/>
          <w:rPrChange w:id="18888" w:author="Anusha De" w:date="2022-08-01T14:49:00Z">
            <w:rPr/>
          </w:rPrChange>
        </w:rPr>
        <w:t>need</w:t>
      </w:r>
      <w:r w:rsidR="00F73A4C" w:rsidRPr="00992146">
        <w:rPr>
          <w:lang w:val="en-US"/>
          <w:rPrChange w:id="18889" w:author="Anusha De" w:date="2022-08-01T14:49:00Z">
            <w:rPr/>
          </w:rPrChange>
        </w:rPr>
        <w:t xml:space="preserve"> </w:t>
      </w:r>
      <w:r w:rsidRPr="00992146">
        <w:rPr>
          <w:lang w:val="en-US"/>
          <w:rPrChange w:id="18890" w:author="Anusha De" w:date="2022-08-01T14:49:00Z">
            <w:rPr/>
          </w:rPrChange>
        </w:rPr>
        <w:t>to</w:t>
      </w:r>
      <w:r w:rsidR="00F73A4C" w:rsidRPr="00992146">
        <w:rPr>
          <w:lang w:val="en-US"/>
          <w:rPrChange w:id="18891" w:author="Anusha De" w:date="2022-08-01T14:49:00Z">
            <w:rPr/>
          </w:rPrChange>
        </w:rPr>
        <w:t xml:space="preserve"> </w:t>
      </w:r>
      <w:r w:rsidRPr="00992146">
        <w:rPr>
          <w:lang w:val="en-US"/>
          <w:rPrChange w:id="18892" w:author="Anusha De" w:date="2022-08-01T14:49:00Z">
            <w:rPr/>
          </w:rPrChange>
        </w:rPr>
        <w:t>improve.</w:t>
      </w:r>
      <w:r w:rsidR="00F73A4C" w:rsidRPr="00992146">
        <w:rPr>
          <w:lang w:val="en-US"/>
          <w:rPrChange w:id="18893" w:author="Anusha De" w:date="2022-08-01T14:49:00Z">
            <w:rPr/>
          </w:rPrChange>
        </w:rPr>
        <w:t xml:space="preserve"> </w:t>
      </w:r>
      <w:r w:rsidRPr="00992146">
        <w:rPr>
          <w:lang w:val="en-US"/>
          <w:rPrChange w:id="18894" w:author="Anusha De" w:date="2022-08-01T14:49:00Z">
            <w:rPr/>
          </w:rPrChange>
        </w:rPr>
        <w:t>Farmers</w:t>
      </w:r>
      <w:r w:rsidR="00F73A4C" w:rsidRPr="00992146">
        <w:rPr>
          <w:lang w:val="en-US"/>
          <w:rPrChange w:id="18895" w:author="Anusha De" w:date="2022-08-01T14:49:00Z">
            <w:rPr/>
          </w:rPrChange>
        </w:rPr>
        <w:t xml:space="preserve"> </w:t>
      </w:r>
      <w:r w:rsidRPr="00992146">
        <w:rPr>
          <w:lang w:val="en-US"/>
          <w:rPrChange w:id="18896" w:author="Anusha De" w:date="2022-08-01T14:49:00Z">
            <w:rPr/>
          </w:rPrChange>
        </w:rPr>
        <w:t>that</w:t>
      </w:r>
      <w:r w:rsidR="00F73A4C" w:rsidRPr="00992146">
        <w:rPr>
          <w:lang w:val="en-US"/>
          <w:rPrChange w:id="18897" w:author="Anusha De" w:date="2022-08-01T14:49:00Z">
            <w:rPr/>
          </w:rPrChange>
        </w:rPr>
        <w:t xml:space="preserve"> </w:t>
      </w:r>
      <w:r w:rsidRPr="00992146">
        <w:rPr>
          <w:lang w:val="en-US"/>
          <w:rPrChange w:id="18898" w:author="Anusha De" w:date="2022-08-01T14:49:00Z">
            <w:rPr/>
          </w:rPrChange>
        </w:rPr>
        <w:t>expect</w:t>
      </w:r>
      <w:r w:rsidR="00F73A4C" w:rsidRPr="00992146">
        <w:rPr>
          <w:lang w:val="en-US"/>
          <w:rPrChange w:id="18899" w:author="Anusha De" w:date="2022-08-01T14:49:00Z">
            <w:rPr/>
          </w:rPrChange>
        </w:rPr>
        <w:t xml:space="preserve"> </w:t>
      </w:r>
      <w:r w:rsidRPr="00992146">
        <w:rPr>
          <w:lang w:val="en-US"/>
          <w:rPrChange w:id="18900" w:author="Anusha De" w:date="2022-08-01T14:49:00Z">
            <w:rPr/>
          </w:rPrChange>
        </w:rPr>
        <w:t>more</w:t>
      </w:r>
      <w:r w:rsidR="00F73A4C" w:rsidRPr="00992146">
        <w:rPr>
          <w:lang w:val="en-US"/>
          <w:rPrChange w:id="18901" w:author="Anusha De" w:date="2022-08-01T14:49:00Z">
            <w:rPr/>
          </w:rPrChange>
        </w:rPr>
        <w:t xml:space="preserve"> </w:t>
      </w:r>
      <w:r w:rsidRPr="00992146">
        <w:rPr>
          <w:lang w:val="en-US"/>
          <w:rPrChange w:id="18902" w:author="Anusha De" w:date="2022-08-01T14:49:00Z">
            <w:rPr/>
          </w:rPrChange>
        </w:rPr>
        <w:t>from</w:t>
      </w:r>
      <w:r w:rsidR="00F73A4C" w:rsidRPr="00992146">
        <w:rPr>
          <w:lang w:val="en-US"/>
          <w:rPrChange w:id="18903" w:author="Anusha De" w:date="2022-08-01T14:49:00Z">
            <w:rPr/>
          </w:rPrChange>
        </w:rPr>
        <w:t xml:space="preserve"> </w:t>
      </w:r>
      <w:r w:rsidRPr="00992146">
        <w:rPr>
          <w:lang w:val="en-US"/>
          <w:rPrChange w:id="18904" w:author="Anusha De" w:date="2022-08-01T14:49:00Z">
            <w:rPr/>
          </w:rPrChange>
        </w:rPr>
        <w:t>value</w:t>
      </w:r>
      <w:r w:rsidR="00F73A4C" w:rsidRPr="00992146">
        <w:rPr>
          <w:lang w:val="en-US"/>
          <w:rPrChange w:id="18905" w:author="Anusha De" w:date="2022-08-01T14:49:00Z">
            <w:rPr/>
          </w:rPrChange>
        </w:rPr>
        <w:t xml:space="preserve"> </w:t>
      </w:r>
      <w:r w:rsidRPr="00992146">
        <w:rPr>
          <w:lang w:val="en-US"/>
          <w:rPrChange w:id="18906" w:author="Anusha De" w:date="2022-08-01T14:49:00Z">
            <w:rPr/>
          </w:rPrChange>
        </w:rPr>
        <w:t>chain</w:t>
      </w:r>
      <w:r w:rsidR="00F73A4C" w:rsidRPr="00992146">
        <w:rPr>
          <w:lang w:val="en-US"/>
          <w:rPrChange w:id="18907" w:author="Anusha De" w:date="2022-08-01T14:49:00Z">
            <w:rPr/>
          </w:rPrChange>
        </w:rPr>
        <w:t xml:space="preserve"> </w:t>
      </w:r>
      <w:r w:rsidRPr="00992146">
        <w:rPr>
          <w:lang w:val="en-US"/>
          <w:rPrChange w:id="18908" w:author="Anusha De" w:date="2022-08-01T14:49:00Z">
            <w:rPr/>
          </w:rPrChange>
        </w:rPr>
        <w:t>actors</w:t>
      </w:r>
      <w:r w:rsidR="00F73A4C" w:rsidRPr="00992146">
        <w:rPr>
          <w:lang w:val="en-US"/>
          <w:rPrChange w:id="18909" w:author="Anusha De" w:date="2022-08-01T14:49:00Z">
            <w:rPr/>
          </w:rPrChange>
        </w:rPr>
        <w:t xml:space="preserve"> </w:t>
      </w:r>
      <w:r w:rsidRPr="00992146">
        <w:rPr>
          <w:lang w:val="en-US"/>
          <w:rPrChange w:id="18910" w:author="Anusha De" w:date="2022-08-01T14:49:00Z">
            <w:rPr/>
          </w:rPrChange>
        </w:rPr>
        <w:t>are</w:t>
      </w:r>
      <w:r w:rsidR="00F73A4C" w:rsidRPr="00992146">
        <w:rPr>
          <w:lang w:val="en-US"/>
          <w:rPrChange w:id="18911" w:author="Anusha De" w:date="2022-08-01T14:49:00Z">
            <w:rPr/>
          </w:rPrChange>
        </w:rPr>
        <w:t xml:space="preserve"> </w:t>
      </w:r>
      <w:r w:rsidRPr="00992146">
        <w:rPr>
          <w:lang w:val="en-US"/>
          <w:rPrChange w:id="18912" w:author="Anusha De" w:date="2022-08-01T14:49:00Z">
            <w:rPr/>
          </w:rPrChange>
        </w:rPr>
        <w:t>likely</w:t>
      </w:r>
      <w:r w:rsidR="00F73A4C" w:rsidRPr="00992146">
        <w:rPr>
          <w:lang w:val="en-US"/>
          <w:rPrChange w:id="18913" w:author="Anusha De" w:date="2022-08-01T14:49:00Z">
            <w:rPr/>
          </w:rPrChange>
        </w:rPr>
        <w:t xml:space="preserve"> </w:t>
      </w:r>
      <w:r w:rsidRPr="00992146">
        <w:rPr>
          <w:lang w:val="en-US"/>
          <w:rPrChange w:id="18914" w:author="Anusha De" w:date="2022-08-01T14:49:00Z">
            <w:rPr/>
          </w:rPrChange>
        </w:rPr>
        <w:t>to</w:t>
      </w:r>
      <w:r w:rsidR="00F73A4C" w:rsidRPr="00992146">
        <w:rPr>
          <w:lang w:val="en-US"/>
          <w:rPrChange w:id="18915" w:author="Anusha De" w:date="2022-08-01T14:49:00Z">
            <w:rPr/>
          </w:rPrChange>
        </w:rPr>
        <w:t xml:space="preserve"> </w:t>
      </w:r>
      <w:r w:rsidRPr="00992146">
        <w:rPr>
          <w:lang w:val="en-US"/>
          <w:rPrChange w:id="18916" w:author="Anusha De" w:date="2022-08-01T14:49:00Z">
            <w:rPr/>
          </w:rPrChange>
        </w:rPr>
        <w:t>demand</w:t>
      </w:r>
      <w:r w:rsidR="00F73A4C" w:rsidRPr="00992146">
        <w:rPr>
          <w:lang w:val="en-US"/>
          <w:rPrChange w:id="18917" w:author="Anusha De" w:date="2022-08-01T14:49:00Z">
            <w:rPr/>
          </w:rPrChange>
        </w:rPr>
        <w:t xml:space="preserve"> </w:t>
      </w:r>
      <w:r w:rsidRPr="00992146">
        <w:rPr>
          <w:lang w:val="en-US"/>
          <w:rPrChange w:id="18918" w:author="Anusha De" w:date="2022-08-01T14:49:00Z">
            <w:rPr/>
          </w:rPrChange>
        </w:rPr>
        <w:t>less</w:t>
      </w:r>
      <w:r w:rsidR="00F73A4C" w:rsidRPr="00992146">
        <w:rPr>
          <w:lang w:val="en-US"/>
          <w:rPrChange w:id="18919" w:author="Anusha De" w:date="2022-08-01T14:49:00Z">
            <w:rPr/>
          </w:rPrChange>
        </w:rPr>
        <w:t xml:space="preserve"> </w:t>
      </w:r>
      <w:r w:rsidRPr="00992146">
        <w:rPr>
          <w:lang w:val="en-US"/>
          <w:rPrChange w:id="18920" w:author="Anusha De" w:date="2022-08-01T14:49:00Z">
            <w:rPr/>
          </w:rPrChange>
        </w:rPr>
        <w:t>services</w:t>
      </w:r>
      <w:r w:rsidR="00F73A4C" w:rsidRPr="00992146">
        <w:rPr>
          <w:lang w:val="en-US"/>
          <w:rPrChange w:id="18921" w:author="Anusha De" w:date="2022-08-01T14:49:00Z">
            <w:rPr/>
          </w:rPrChange>
        </w:rPr>
        <w:t xml:space="preserve"> </w:t>
      </w:r>
      <w:r w:rsidRPr="00992146">
        <w:rPr>
          <w:lang w:val="en-US"/>
          <w:rPrChange w:id="18922" w:author="Anusha De" w:date="2022-08-01T14:49:00Z">
            <w:rPr/>
          </w:rPrChange>
        </w:rPr>
        <w:t>from</w:t>
      </w:r>
      <w:r w:rsidR="00F73A4C" w:rsidRPr="00992146">
        <w:rPr>
          <w:lang w:val="en-US"/>
          <w:rPrChange w:id="18923" w:author="Anusha De" w:date="2022-08-01T14:49:00Z">
            <w:rPr/>
          </w:rPrChange>
        </w:rPr>
        <w:t xml:space="preserve"> </w:t>
      </w:r>
      <w:r w:rsidRPr="00992146">
        <w:rPr>
          <w:lang w:val="en-US"/>
          <w:rPrChange w:id="18924" w:author="Anusha De" w:date="2022-08-01T14:49:00Z">
            <w:rPr/>
          </w:rPrChange>
        </w:rPr>
        <w:t>these</w:t>
      </w:r>
      <w:r w:rsidR="00F73A4C" w:rsidRPr="00992146">
        <w:rPr>
          <w:lang w:val="en-US"/>
          <w:rPrChange w:id="18925" w:author="Anusha De" w:date="2022-08-01T14:49:00Z">
            <w:rPr/>
          </w:rPrChange>
        </w:rPr>
        <w:t xml:space="preserve"> </w:t>
      </w:r>
      <w:r w:rsidRPr="00992146">
        <w:rPr>
          <w:lang w:val="en-US"/>
          <w:rPrChange w:id="18926" w:author="Anusha De" w:date="2022-08-01T14:49:00Z">
            <w:rPr/>
          </w:rPrChange>
        </w:rPr>
        <w:t>actors.</w:t>
      </w:r>
      <w:r w:rsidR="00F73A4C" w:rsidRPr="00992146">
        <w:rPr>
          <w:lang w:val="en-US"/>
          <w:rPrChange w:id="18927" w:author="Anusha De" w:date="2022-08-01T14:49:00Z">
            <w:rPr/>
          </w:rPrChange>
        </w:rPr>
        <w:t xml:space="preserve"> </w:t>
      </w:r>
      <w:r w:rsidRPr="00992146">
        <w:rPr>
          <w:lang w:val="en-US"/>
          <w:rPrChange w:id="18928" w:author="Anusha De" w:date="2022-08-01T14:49:00Z">
            <w:rPr/>
          </w:rPrChange>
        </w:rPr>
        <w:t>As</w:t>
      </w:r>
      <w:r w:rsidR="00F73A4C" w:rsidRPr="00992146">
        <w:rPr>
          <w:lang w:val="en-US"/>
          <w:rPrChange w:id="18929" w:author="Anusha De" w:date="2022-08-01T14:49:00Z">
            <w:rPr/>
          </w:rPrChange>
        </w:rPr>
        <w:t xml:space="preserve"> </w:t>
      </w:r>
      <w:r w:rsidRPr="00992146">
        <w:rPr>
          <w:lang w:val="en-US"/>
          <w:rPrChange w:id="18930" w:author="Anusha De" w:date="2022-08-01T14:49:00Z">
            <w:rPr/>
          </w:rPrChange>
        </w:rPr>
        <w:t>such,</w:t>
      </w:r>
      <w:r w:rsidR="00F73A4C" w:rsidRPr="00992146">
        <w:rPr>
          <w:lang w:val="en-US"/>
          <w:rPrChange w:id="18931" w:author="Anusha De" w:date="2022-08-01T14:49:00Z">
            <w:rPr/>
          </w:rPrChange>
        </w:rPr>
        <w:t xml:space="preserve"> </w:t>
      </w:r>
      <w:r w:rsidRPr="00992146">
        <w:rPr>
          <w:lang w:val="en-US"/>
          <w:rPrChange w:id="18932" w:author="Anusha De" w:date="2022-08-01T14:49:00Z">
            <w:rPr/>
          </w:rPrChange>
        </w:rPr>
        <w:t>policy</w:t>
      </w:r>
      <w:r w:rsidR="00F73A4C" w:rsidRPr="00992146">
        <w:rPr>
          <w:lang w:val="en-US"/>
          <w:rPrChange w:id="18933" w:author="Anusha De" w:date="2022-08-01T14:49:00Z">
            <w:rPr/>
          </w:rPrChange>
        </w:rPr>
        <w:t xml:space="preserve"> </w:t>
      </w:r>
      <w:r w:rsidRPr="00992146">
        <w:rPr>
          <w:lang w:val="en-US"/>
          <w:rPrChange w:id="18934" w:author="Anusha De" w:date="2022-08-01T14:49:00Z">
            <w:rPr/>
          </w:rPrChange>
        </w:rPr>
        <w:t>interventions</w:t>
      </w:r>
      <w:r w:rsidR="00F73A4C" w:rsidRPr="00992146">
        <w:rPr>
          <w:lang w:val="en-US"/>
          <w:rPrChange w:id="18935" w:author="Anusha De" w:date="2022-08-01T14:49:00Z">
            <w:rPr/>
          </w:rPrChange>
        </w:rPr>
        <w:t xml:space="preserve"> </w:t>
      </w:r>
      <w:r w:rsidRPr="00992146">
        <w:rPr>
          <w:lang w:val="en-US"/>
          <w:rPrChange w:id="18936" w:author="Anusha De" w:date="2022-08-01T14:49:00Z">
            <w:rPr/>
          </w:rPrChange>
        </w:rPr>
        <w:t>aimed</w:t>
      </w:r>
      <w:r w:rsidR="00F73A4C" w:rsidRPr="00992146">
        <w:rPr>
          <w:lang w:val="en-US"/>
          <w:rPrChange w:id="18937" w:author="Anusha De" w:date="2022-08-01T14:49:00Z">
            <w:rPr/>
          </w:rPrChange>
        </w:rPr>
        <w:t xml:space="preserve"> </w:t>
      </w:r>
      <w:r w:rsidRPr="00992146">
        <w:rPr>
          <w:lang w:val="en-US"/>
          <w:rPrChange w:id="18938" w:author="Anusha De" w:date="2022-08-01T14:49:00Z">
            <w:rPr/>
          </w:rPrChange>
        </w:rPr>
        <w:t>at</w:t>
      </w:r>
      <w:r w:rsidR="00F73A4C" w:rsidRPr="00992146">
        <w:rPr>
          <w:lang w:val="en-US"/>
          <w:rPrChange w:id="18939" w:author="Anusha De" w:date="2022-08-01T14:49:00Z">
            <w:rPr/>
          </w:rPrChange>
        </w:rPr>
        <w:t xml:space="preserve"> </w:t>
      </w:r>
      <w:r w:rsidRPr="00992146">
        <w:rPr>
          <w:lang w:val="en-US"/>
          <w:rPrChange w:id="18940" w:author="Anusha De" w:date="2022-08-01T14:49:00Z">
            <w:rPr/>
          </w:rPrChange>
        </w:rPr>
        <w:t>reducing</w:t>
      </w:r>
      <w:r w:rsidR="00F73A4C" w:rsidRPr="00992146">
        <w:rPr>
          <w:lang w:val="en-US"/>
          <w:rPrChange w:id="18941" w:author="Anusha De" w:date="2022-08-01T14:49:00Z">
            <w:rPr/>
          </w:rPrChange>
        </w:rPr>
        <w:t xml:space="preserve"> </w:t>
      </w:r>
      <w:r w:rsidRPr="00992146">
        <w:rPr>
          <w:lang w:val="en-US"/>
          <w:rPrChange w:id="18942" w:author="Anusha De" w:date="2022-08-01T14:49:00Z">
            <w:rPr/>
          </w:rPrChange>
        </w:rPr>
        <w:t>the</w:t>
      </w:r>
      <w:r w:rsidR="00F73A4C" w:rsidRPr="00992146">
        <w:rPr>
          <w:lang w:val="en-US"/>
          <w:rPrChange w:id="18943" w:author="Anusha De" w:date="2022-08-01T14:49:00Z">
            <w:rPr/>
          </w:rPrChange>
        </w:rPr>
        <w:t xml:space="preserve"> </w:t>
      </w:r>
      <w:r w:rsidRPr="00992146">
        <w:rPr>
          <w:lang w:val="en-US"/>
          <w:rPrChange w:id="18944" w:author="Anusha De" w:date="2022-08-01T14:49:00Z">
            <w:rPr/>
          </w:rPrChange>
        </w:rPr>
        <w:t>gap</w:t>
      </w:r>
      <w:r w:rsidR="00F73A4C" w:rsidRPr="00992146">
        <w:rPr>
          <w:lang w:val="en-US"/>
          <w:rPrChange w:id="18945" w:author="Anusha De" w:date="2022-08-01T14:49:00Z">
            <w:rPr/>
          </w:rPrChange>
        </w:rPr>
        <w:t xml:space="preserve"> </w:t>
      </w:r>
      <w:r w:rsidRPr="00992146">
        <w:rPr>
          <w:lang w:val="en-US"/>
          <w:rPrChange w:id="18946" w:author="Anusha De" w:date="2022-08-01T14:49:00Z">
            <w:rPr/>
          </w:rPrChange>
        </w:rPr>
        <w:t>between</w:t>
      </w:r>
      <w:r w:rsidR="00F73A4C" w:rsidRPr="00992146">
        <w:rPr>
          <w:lang w:val="en-US"/>
          <w:rPrChange w:id="18947" w:author="Anusha De" w:date="2022-08-01T14:49:00Z">
            <w:rPr/>
          </w:rPrChange>
        </w:rPr>
        <w:t xml:space="preserve"> </w:t>
      </w:r>
      <w:r w:rsidRPr="00992146">
        <w:rPr>
          <w:lang w:val="en-US"/>
          <w:rPrChange w:id="18948" w:author="Anusha De" w:date="2022-08-01T14:49:00Z">
            <w:rPr/>
          </w:rPrChange>
        </w:rPr>
        <w:t>actor</w:t>
      </w:r>
      <w:r w:rsidR="00F73A4C" w:rsidRPr="00992146">
        <w:rPr>
          <w:lang w:val="en-US"/>
          <w:rPrChange w:id="18949" w:author="Anusha De" w:date="2022-08-01T14:49:00Z">
            <w:rPr/>
          </w:rPrChange>
        </w:rPr>
        <w:t xml:space="preserve"> </w:t>
      </w:r>
      <w:r w:rsidRPr="00992146">
        <w:rPr>
          <w:lang w:val="en-US"/>
          <w:rPrChange w:id="18950" w:author="Anusha De" w:date="2022-08-01T14:49:00Z">
            <w:rPr/>
          </w:rPrChange>
        </w:rPr>
        <w:t>self-assessments</w:t>
      </w:r>
      <w:r w:rsidR="00F73A4C" w:rsidRPr="00992146">
        <w:rPr>
          <w:lang w:val="en-US"/>
          <w:rPrChange w:id="18951" w:author="Anusha De" w:date="2022-08-01T14:49:00Z">
            <w:rPr/>
          </w:rPrChange>
        </w:rPr>
        <w:t xml:space="preserve"> </w:t>
      </w:r>
      <w:r w:rsidRPr="00992146">
        <w:rPr>
          <w:lang w:val="en-US"/>
          <w:rPrChange w:id="18952" w:author="Anusha De" w:date="2022-08-01T14:49:00Z">
            <w:rPr/>
          </w:rPrChange>
        </w:rPr>
        <w:t>and</w:t>
      </w:r>
      <w:r w:rsidR="00F73A4C" w:rsidRPr="00992146">
        <w:rPr>
          <w:lang w:val="en-US"/>
          <w:rPrChange w:id="18953" w:author="Anusha De" w:date="2022-08-01T14:49:00Z">
            <w:rPr/>
          </w:rPrChange>
        </w:rPr>
        <w:t xml:space="preserve"> </w:t>
      </w:r>
      <w:r w:rsidRPr="00992146">
        <w:rPr>
          <w:lang w:val="en-US"/>
          <w:rPrChange w:id="18954" w:author="Anusha De" w:date="2022-08-01T14:49:00Z">
            <w:rPr/>
          </w:rPrChange>
        </w:rPr>
        <w:t>farmer</w:t>
      </w:r>
      <w:r w:rsidR="00F73A4C" w:rsidRPr="00992146">
        <w:rPr>
          <w:lang w:val="en-US"/>
          <w:rPrChange w:id="18955" w:author="Anusha De" w:date="2022-08-01T14:49:00Z">
            <w:rPr/>
          </w:rPrChange>
        </w:rPr>
        <w:t xml:space="preserve"> </w:t>
      </w:r>
      <w:r w:rsidRPr="00992146">
        <w:rPr>
          <w:lang w:val="en-US"/>
          <w:rPrChange w:id="18956" w:author="Anusha De" w:date="2022-08-01T14:49:00Z">
            <w:rPr/>
          </w:rPrChange>
        </w:rPr>
        <w:t>ratings</w:t>
      </w:r>
      <w:r w:rsidR="00F73A4C" w:rsidRPr="00992146">
        <w:rPr>
          <w:lang w:val="en-US"/>
          <w:rPrChange w:id="18957" w:author="Anusha De" w:date="2022-08-01T14:49:00Z">
            <w:rPr/>
          </w:rPrChange>
        </w:rPr>
        <w:t xml:space="preserve"> </w:t>
      </w:r>
      <w:r w:rsidRPr="00992146">
        <w:rPr>
          <w:lang w:val="en-US"/>
          <w:rPrChange w:id="18958" w:author="Anusha De" w:date="2022-08-01T14:49:00Z">
            <w:rPr/>
          </w:rPrChange>
        </w:rPr>
        <w:t>are</w:t>
      </w:r>
      <w:r w:rsidR="00F73A4C" w:rsidRPr="00992146">
        <w:rPr>
          <w:lang w:val="en-US"/>
          <w:rPrChange w:id="18959" w:author="Anusha De" w:date="2022-08-01T14:49:00Z">
            <w:rPr/>
          </w:rPrChange>
        </w:rPr>
        <w:t xml:space="preserve"> </w:t>
      </w:r>
      <w:r w:rsidRPr="00992146">
        <w:rPr>
          <w:lang w:val="en-US"/>
          <w:rPrChange w:id="18960" w:author="Anusha De" w:date="2022-08-01T14:49:00Z">
            <w:rPr/>
          </w:rPrChange>
        </w:rPr>
        <w:t>likely</w:t>
      </w:r>
      <w:r w:rsidR="00F73A4C" w:rsidRPr="00992146">
        <w:rPr>
          <w:lang w:val="en-US"/>
          <w:rPrChange w:id="18961" w:author="Anusha De" w:date="2022-08-01T14:49:00Z">
            <w:rPr/>
          </w:rPrChange>
        </w:rPr>
        <w:t xml:space="preserve"> </w:t>
      </w:r>
      <w:r w:rsidRPr="00992146">
        <w:rPr>
          <w:lang w:val="en-US"/>
          <w:rPrChange w:id="18962" w:author="Anusha De" w:date="2022-08-01T14:49:00Z">
            <w:rPr/>
          </w:rPrChange>
        </w:rPr>
        <w:t>to</w:t>
      </w:r>
      <w:r w:rsidR="00F73A4C" w:rsidRPr="00992146">
        <w:rPr>
          <w:lang w:val="en-US"/>
          <w:rPrChange w:id="18963" w:author="Anusha De" w:date="2022-08-01T14:49:00Z">
            <w:rPr/>
          </w:rPrChange>
        </w:rPr>
        <w:t xml:space="preserve"> </w:t>
      </w:r>
      <w:r w:rsidRPr="00992146">
        <w:rPr>
          <w:lang w:val="en-US"/>
          <w:rPrChange w:id="18964" w:author="Anusha De" w:date="2022-08-01T14:49:00Z">
            <w:rPr/>
          </w:rPrChange>
        </w:rPr>
        <w:t>increase</w:t>
      </w:r>
      <w:r w:rsidR="00F73A4C" w:rsidRPr="00992146">
        <w:rPr>
          <w:lang w:val="en-US"/>
          <w:rPrChange w:id="18965" w:author="Anusha De" w:date="2022-08-01T14:49:00Z">
            <w:rPr/>
          </w:rPrChange>
        </w:rPr>
        <w:t xml:space="preserve"> </w:t>
      </w:r>
      <w:r w:rsidRPr="00992146">
        <w:rPr>
          <w:lang w:val="en-US"/>
          <w:rPrChange w:id="18966" w:author="Anusha De" w:date="2022-08-01T14:49:00Z">
            <w:rPr/>
          </w:rPrChange>
        </w:rPr>
        <w:t>efficiency</w:t>
      </w:r>
      <w:r w:rsidR="00F73A4C" w:rsidRPr="00992146">
        <w:rPr>
          <w:lang w:val="en-US"/>
          <w:rPrChange w:id="18967" w:author="Anusha De" w:date="2022-08-01T14:49:00Z">
            <w:rPr/>
          </w:rPrChange>
        </w:rPr>
        <w:t xml:space="preserve"> </w:t>
      </w:r>
      <w:r w:rsidRPr="00992146">
        <w:rPr>
          <w:lang w:val="en-US"/>
          <w:rPrChange w:id="18968" w:author="Anusha De" w:date="2022-08-01T14:49:00Z">
            <w:rPr/>
          </w:rPrChange>
        </w:rPr>
        <w:t>in</w:t>
      </w:r>
      <w:r w:rsidR="00F73A4C" w:rsidRPr="00992146">
        <w:rPr>
          <w:lang w:val="en-US"/>
          <w:rPrChange w:id="18969" w:author="Anusha De" w:date="2022-08-01T14:49:00Z">
            <w:rPr/>
          </w:rPrChange>
        </w:rPr>
        <w:t xml:space="preserve"> </w:t>
      </w:r>
      <w:r w:rsidRPr="00992146">
        <w:rPr>
          <w:lang w:val="en-US"/>
          <w:rPrChange w:id="18970" w:author="Anusha De" w:date="2022-08-01T14:49:00Z">
            <w:rPr/>
          </w:rPrChange>
        </w:rPr>
        <w:t>value</w:t>
      </w:r>
      <w:r w:rsidR="00F73A4C" w:rsidRPr="00992146">
        <w:rPr>
          <w:lang w:val="en-US"/>
          <w:rPrChange w:id="18971" w:author="Anusha De" w:date="2022-08-01T14:49:00Z">
            <w:rPr/>
          </w:rPrChange>
        </w:rPr>
        <w:t xml:space="preserve"> </w:t>
      </w:r>
      <w:r w:rsidRPr="00992146">
        <w:rPr>
          <w:lang w:val="en-US"/>
          <w:rPrChange w:id="18972" w:author="Anusha De" w:date="2022-08-01T14:49:00Z">
            <w:rPr/>
          </w:rPrChange>
        </w:rPr>
        <w:t>chains.</w:t>
      </w:r>
      <w:r w:rsidR="00F73A4C" w:rsidRPr="00992146">
        <w:rPr>
          <w:lang w:val="en-US"/>
          <w:rPrChange w:id="18973" w:author="Anusha De" w:date="2022-08-01T14:49:00Z">
            <w:rPr/>
          </w:rPrChange>
        </w:rPr>
        <w:t xml:space="preserve"> </w:t>
      </w:r>
      <w:r w:rsidRPr="00992146">
        <w:rPr>
          <w:lang w:val="en-US"/>
          <w:rPrChange w:id="18974" w:author="Anusha De" w:date="2022-08-01T14:49:00Z">
            <w:rPr/>
          </w:rPrChange>
        </w:rPr>
        <w:t>Examples</w:t>
      </w:r>
      <w:r w:rsidR="00F73A4C" w:rsidRPr="00992146">
        <w:rPr>
          <w:lang w:val="en-US"/>
          <w:rPrChange w:id="18975" w:author="Anusha De" w:date="2022-08-01T14:49:00Z">
            <w:rPr/>
          </w:rPrChange>
        </w:rPr>
        <w:t xml:space="preserve"> </w:t>
      </w:r>
      <w:r w:rsidRPr="00992146">
        <w:rPr>
          <w:lang w:val="en-US"/>
          <w:rPrChange w:id="18976" w:author="Anusha De" w:date="2022-08-01T14:49:00Z">
            <w:rPr/>
          </w:rPrChange>
        </w:rPr>
        <w:t>of</w:t>
      </w:r>
      <w:r w:rsidR="00F73A4C" w:rsidRPr="00992146">
        <w:rPr>
          <w:lang w:val="en-US"/>
          <w:rPrChange w:id="18977" w:author="Anusha De" w:date="2022-08-01T14:49:00Z">
            <w:rPr/>
          </w:rPrChange>
        </w:rPr>
        <w:t xml:space="preserve"> </w:t>
      </w:r>
      <w:r w:rsidRPr="00992146">
        <w:rPr>
          <w:lang w:val="en-US"/>
          <w:rPrChange w:id="18978" w:author="Anusha De" w:date="2022-08-01T14:49:00Z">
            <w:rPr/>
          </w:rPrChange>
        </w:rPr>
        <w:t>such</w:t>
      </w:r>
      <w:r w:rsidR="00F73A4C" w:rsidRPr="00992146">
        <w:rPr>
          <w:lang w:val="en-US"/>
          <w:rPrChange w:id="18979" w:author="Anusha De" w:date="2022-08-01T14:49:00Z">
            <w:rPr/>
          </w:rPrChange>
        </w:rPr>
        <w:t xml:space="preserve"> </w:t>
      </w:r>
      <w:r w:rsidRPr="00992146">
        <w:rPr>
          <w:lang w:val="en-US"/>
          <w:rPrChange w:id="18980" w:author="Anusha De" w:date="2022-08-01T14:49:00Z">
            <w:rPr/>
          </w:rPrChange>
        </w:rPr>
        <w:t>policy</w:t>
      </w:r>
      <w:r w:rsidR="00F73A4C" w:rsidRPr="00992146">
        <w:rPr>
          <w:lang w:val="en-US"/>
          <w:rPrChange w:id="18981" w:author="Anusha De" w:date="2022-08-01T14:49:00Z">
            <w:rPr/>
          </w:rPrChange>
        </w:rPr>
        <w:t xml:space="preserve"> </w:t>
      </w:r>
      <w:r w:rsidRPr="00992146">
        <w:rPr>
          <w:lang w:val="en-US"/>
          <w:rPrChange w:id="18982" w:author="Anusha De" w:date="2022-08-01T14:49:00Z">
            <w:rPr/>
          </w:rPrChange>
        </w:rPr>
        <w:t>interventions</w:t>
      </w:r>
      <w:r w:rsidR="00F73A4C" w:rsidRPr="00992146">
        <w:rPr>
          <w:lang w:val="en-US"/>
          <w:rPrChange w:id="18983" w:author="Anusha De" w:date="2022-08-01T14:49:00Z">
            <w:rPr/>
          </w:rPrChange>
        </w:rPr>
        <w:t xml:space="preserve"> </w:t>
      </w:r>
      <w:r w:rsidRPr="00992146">
        <w:rPr>
          <w:lang w:val="en-US"/>
          <w:rPrChange w:id="18984" w:author="Anusha De" w:date="2022-08-01T14:49:00Z">
            <w:rPr/>
          </w:rPrChange>
        </w:rPr>
        <w:t>include</w:t>
      </w:r>
      <w:r w:rsidR="00F73A4C" w:rsidRPr="00992146">
        <w:rPr>
          <w:lang w:val="en-US"/>
          <w:rPrChange w:id="18985" w:author="Anusha De" w:date="2022-08-01T14:49:00Z">
            <w:rPr/>
          </w:rPrChange>
        </w:rPr>
        <w:t xml:space="preserve"> </w:t>
      </w:r>
      <w:r w:rsidRPr="00992146">
        <w:rPr>
          <w:lang w:val="en-US"/>
          <w:rPrChange w:id="18986" w:author="Anusha De" w:date="2022-08-01T14:49:00Z">
            <w:rPr/>
          </w:rPrChange>
        </w:rPr>
        <w:t>certification</w:t>
      </w:r>
      <w:r w:rsidR="00F73A4C" w:rsidRPr="00992146">
        <w:rPr>
          <w:lang w:val="en-US"/>
          <w:rPrChange w:id="18987" w:author="Anusha De" w:date="2022-08-01T14:49:00Z">
            <w:rPr/>
          </w:rPrChange>
        </w:rPr>
        <w:t xml:space="preserve"> </w:t>
      </w:r>
      <w:r w:rsidRPr="00992146">
        <w:rPr>
          <w:lang w:val="en-US"/>
          <w:rPrChange w:id="18988" w:author="Anusha De" w:date="2022-08-01T14:49:00Z">
            <w:rPr/>
          </w:rPrChange>
        </w:rPr>
        <w:t>by</w:t>
      </w:r>
      <w:r w:rsidR="00F73A4C" w:rsidRPr="00992146">
        <w:rPr>
          <w:lang w:val="en-US"/>
          <w:rPrChange w:id="18989" w:author="Anusha De" w:date="2022-08-01T14:49:00Z">
            <w:rPr/>
          </w:rPrChange>
        </w:rPr>
        <w:t xml:space="preserve"> </w:t>
      </w:r>
      <w:r w:rsidRPr="00992146">
        <w:rPr>
          <w:lang w:val="en-US"/>
          <w:rPrChange w:id="18990" w:author="Anusha De" w:date="2022-08-01T14:49:00Z">
            <w:rPr/>
          </w:rPrChange>
        </w:rPr>
        <w:t>independent</w:t>
      </w:r>
      <w:r w:rsidR="00F73A4C" w:rsidRPr="00992146">
        <w:rPr>
          <w:lang w:val="en-US"/>
          <w:rPrChange w:id="18991" w:author="Anusha De" w:date="2022-08-01T14:49:00Z">
            <w:rPr/>
          </w:rPrChange>
        </w:rPr>
        <w:t xml:space="preserve"> </w:t>
      </w:r>
      <w:r w:rsidRPr="00992146">
        <w:rPr>
          <w:lang w:val="en-US"/>
          <w:rPrChange w:id="18992" w:author="Anusha De" w:date="2022-08-01T14:49:00Z">
            <w:rPr/>
          </w:rPrChange>
        </w:rPr>
        <w:t>agency</w:t>
      </w:r>
      <w:r w:rsidR="00F73A4C" w:rsidRPr="00992146">
        <w:rPr>
          <w:lang w:val="en-US"/>
          <w:rPrChange w:id="18993" w:author="Anusha De" w:date="2022-08-01T14:49:00Z">
            <w:rPr/>
          </w:rPrChange>
        </w:rPr>
        <w:t xml:space="preserve"> </w:t>
      </w:r>
      <w:r w:rsidRPr="00992146">
        <w:rPr>
          <w:lang w:val="en-US"/>
          <w:rPrChange w:id="18994" w:author="Anusha De" w:date="2022-08-01T14:49:00Z">
            <w:rPr/>
          </w:rPrChange>
        </w:rPr>
        <w:t>or</w:t>
      </w:r>
      <w:r w:rsidR="00F73A4C" w:rsidRPr="00992146">
        <w:rPr>
          <w:lang w:val="en-US"/>
          <w:rPrChange w:id="18995" w:author="Anusha De" w:date="2022-08-01T14:49:00Z">
            <w:rPr/>
          </w:rPrChange>
        </w:rPr>
        <w:t xml:space="preserve"> </w:t>
      </w:r>
      <w:r w:rsidRPr="00992146">
        <w:rPr>
          <w:lang w:val="en-US"/>
          <w:rPrChange w:id="18996" w:author="Anusha De" w:date="2022-08-01T14:49:00Z">
            <w:rPr/>
          </w:rPrChange>
        </w:rPr>
        <w:t>non-centralized</w:t>
      </w:r>
      <w:r w:rsidR="00F73A4C" w:rsidRPr="00992146">
        <w:rPr>
          <w:lang w:val="en-US"/>
          <w:rPrChange w:id="18997" w:author="Anusha De" w:date="2022-08-01T14:49:00Z">
            <w:rPr/>
          </w:rPrChange>
        </w:rPr>
        <w:t xml:space="preserve"> </w:t>
      </w:r>
      <w:r w:rsidRPr="00992146">
        <w:rPr>
          <w:lang w:val="en-US"/>
          <w:rPrChange w:id="18998" w:author="Anusha De" w:date="2022-08-01T14:49:00Z">
            <w:rPr/>
          </w:rPrChange>
        </w:rPr>
        <w:t>clearing</w:t>
      </w:r>
      <w:r w:rsidR="00F73A4C" w:rsidRPr="00992146">
        <w:rPr>
          <w:lang w:val="en-US"/>
          <w:rPrChange w:id="18999" w:author="Anusha De" w:date="2022-08-01T14:49:00Z">
            <w:rPr/>
          </w:rPrChange>
        </w:rPr>
        <w:t xml:space="preserve"> </w:t>
      </w:r>
      <w:r w:rsidRPr="00992146">
        <w:rPr>
          <w:lang w:val="en-US"/>
          <w:rPrChange w:id="19000" w:author="Anusha De" w:date="2022-08-01T14:49:00Z">
            <w:rPr/>
          </w:rPrChange>
        </w:rPr>
        <w:t>house</w:t>
      </w:r>
      <w:r w:rsidR="00F73A4C" w:rsidRPr="00992146">
        <w:rPr>
          <w:lang w:val="en-US"/>
          <w:rPrChange w:id="19001" w:author="Anusha De" w:date="2022-08-01T14:49:00Z">
            <w:rPr/>
          </w:rPrChange>
        </w:rPr>
        <w:t xml:space="preserve"> </w:t>
      </w:r>
      <w:r w:rsidRPr="00992146">
        <w:rPr>
          <w:lang w:val="en-US"/>
          <w:rPrChange w:id="19002" w:author="Anusha De" w:date="2022-08-01T14:49:00Z">
            <w:rPr/>
          </w:rPrChange>
        </w:rPr>
        <w:t>mechanisms</w:t>
      </w:r>
      <w:r w:rsidR="00F73A4C" w:rsidRPr="00992146">
        <w:rPr>
          <w:lang w:val="en-US"/>
          <w:rPrChange w:id="19003" w:author="Anusha De" w:date="2022-08-01T14:49:00Z">
            <w:rPr/>
          </w:rPrChange>
        </w:rPr>
        <w:t xml:space="preserve"> </w:t>
      </w:r>
      <w:r w:rsidRPr="00992146">
        <w:rPr>
          <w:lang w:val="en-US"/>
          <w:rPrChange w:id="19004" w:author="Anusha De" w:date="2022-08-01T14:49:00Z">
            <w:rPr/>
          </w:rPrChange>
        </w:rPr>
        <w:t>based</w:t>
      </w:r>
      <w:r w:rsidR="00F73A4C" w:rsidRPr="00992146">
        <w:rPr>
          <w:lang w:val="en-US"/>
          <w:rPrChange w:id="19005" w:author="Anusha De" w:date="2022-08-01T14:49:00Z">
            <w:rPr/>
          </w:rPrChange>
        </w:rPr>
        <w:t xml:space="preserve"> </w:t>
      </w:r>
      <w:r w:rsidRPr="00992146">
        <w:rPr>
          <w:lang w:val="en-US"/>
          <w:rPrChange w:id="19006" w:author="Anusha De" w:date="2022-08-01T14:49:00Z">
            <w:rPr/>
          </w:rPrChange>
        </w:rPr>
        <w:t>on</w:t>
      </w:r>
      <w:r w:rsidR="00F73A4C" w:rsidRPr="00992146">
        <w:rPr>
          <w:lang w:val="en-US"/>
          <w:rPrChange w:id="19007" w:author="Anusha De" w:date="2022-08-01T14:49:00Z">
            <w:rPr/>
          </w:rPrChange>
        </w:rPr>
        <w:t xml:space="preserve"> </w:t>
      </w:r>
      <w:r w:rsidRPr="00992146">
        <w:rPr>
          <w:lang w:val="en-US"/>
          <w:rPrChange w:id="19008" w:author="Anusha De" w:date="2022-08-01T14:49:00Z">
            <w:rPr/>
          </w:rPrChange>
        </w:rPr>
        <w:t>crowd</w:t>
      </w:r>
      <w:r w:rsidR="00F73A4C" w:rsidRPr="00992146">
        <w:rPr>
          <w:lang w:val="en-US"/>
          <w:rPrChange w:id="19009" w:author="Anusha De" w:date="2022-08-01T14:49:00Z">
            <w:rPr/>
          </w:rPrChange>
        </w:rPr>
        <w:t xml:space="preserve"> </w:t>
      </w:r>
      <w:r w:rsidRPr="00992146">
        <w:rPr>
          <w:lang w:val="en-US"/>
          <w:rPrChange w:id="19010" w:author="Anusha De" w:date="2022-08-01T14:49:00Z">
            <w:rPr/>
          </w:rPrChange>
        </w:rPr>
        <w:t>sourcing</w:t>
      </w:r>
      <w:r w:rsidR="00F73A4C" w:rsidRPr="00992146">
        <w:rPr>
          <w:lang w:val="en-US"/>
          <w:rPrChange w:id="19011" w:author="Anusha De" w:date="2022-08-01T14:49:00Z">
            <w:rPr/>
          </w:rPrChange>
        </w:rPr>
        <w:t xml:space="preserve"> </w:t>
      </w:r>
      <w:r w:rsidRPr="00992146">
        <w:rPr>
          <w:lang w:val="en-US"/>
          <w:rPrChange w:id="19012" w:author="Anusha De" w:date="2022-08-01T14:49:00Z">
            <w:rPr/>
          </w:rPrChange>
        </w:rPr>
        <w:t>(</w:t>
      </w:r>
      <w:proofErr w:type="spellStart"/>
      <w:r w:rsidR="006B0D07" w:rsidRPr="00643A43">
        <w:fldChar w:fldCharType="begin"/>
      </w:r>
      <w:r w:rsidR="006B0D07" w:rsidRPr="00992146">
        <w:rPr>
          <w:lang w:val="en-US"/>
          <w:rPrChange w:id="19013" w:author="Anusha De" w:date="2022-08-01T14:49:00Z">
            <w:rPr/>
          </w:rPrChange>
        </w:rPr>
        <w:instrText xml:space="preserve"> HYPERLINK \l "_bookmark37" </w:instrText>
      </w:r>
      <w:r w:rsidR="006B0D07" w:rsidRPr="00643A43">
        <w:fldChar w:fldCharType="separate"/>
      </w:r>
      <w:r w:rsidR="00A6172B" w:rsidRPr="00992146">
        <w:rPr>
          <w:lang w:val="en-US"/>
          <w:rPrChange w:id="19014" w:author="Anusha De" w:date="2022-08-01T14:49:00Z">
            <w:rPr/>
          </w:rPrChange>
        </w:rPr>
        <w:t>Hasanain</w:t>
      </w:r>
      <w:proofErr w:type="spellEnd"/>
      <w:r w:rsidR="00F73A4C" w:rsidRPr="00992146">
        <w:rPr>
          <w:lang w:val="en-US"/>
          <w:rPrChange w:id="19015" w:author="Anusha De" w:date="2022-08-01T14:49:00Z">
            <w:rPr/>
          </w:rPrChange>
        </w:rPr>
        <w:t xml:space="preserve"> </w:t>
      </w:r>
      <w:r w:rsidR="00A6172B" w:rsidRPr="00992146">
        <w:rPr>
          <w:lang w:val="en-US"/>
          <w:rPrChange w:id="19016" w:author="Anusha De" w:date="2022-08-01T14:49:00Z">
            <w:rPr/>
          </w:rPrChange>
        </w:rPr>
        <w:t>et</w:t>
      </w:r>
      <w:r w:rsidR="00F73A4C" w:rsidRPr="00992146">
        <w:rPr>
          <w:lang w:val="en-US"/>
          <w:rPrChange w:id="19017" w:author="Anusha De" w:date="2022-08-01T14:49:00Z">
            <w:rPr/>
          </w:rPrChange>
        </w:rPr>
        <w:t xml:space="preserve"> </w:t>
      </w:r>
      <w:r w:rsidR="00A6172B" w:rsidRPr="00992146">
        <w:rPr>
          <w:lang w:val="en-US"/>
          <w:rPrChange w:id="19018" w:author="Anusha De" w:date="2022-08-01T14:49:00Z">
            <w:rPr/>
          </w:rPrChange>
        </w:rPr>
        <w:t>al.</w:t>
      </w:r>
      <w:r w:rsidR="006B0D07" w:rsidRPr="00643A43">
        <w:fldChar w:fldCharType="end"/>
      </w:r>
      <w:r w:rsidR="00A6172B" w:rsidRPr="00992146">
        <w:rPr>
          <w:lang w:val="en-US"/>
          <w:rPrChange w:id="19019" w:author="Anusha De" w:date="2022-08-01T14:49:00Z">
            <w:rPr/>
          </w:rPrChange>
        </w:rPr>
        <w:t>,</w:t>
      </w:r>
      <w:r w:rsidR="00F73A4C" w:rsidRPr="00992146">
        <w:rPr>
          <w:lang w:val="en-US"/>
          <w:rPrChange w:id="19020" w:author="Anusha De" w:date="2022-08-01T14:49:00Z">
            <w:rPr/>
          </w:rPrChange>
        </w:rPr>
        <w:t xml:space="preserve"> </w:t>
      </w:r>
      <w:r>
        <w:fldChar w:fldCharType="begin"/>
      </w:r>
      <w:r w:rsidRPr="00992146">
        <w:rPr>
          <w:lang w:val="en-US"/>
          <w:rPrChange w:id="19021" w:author="Anusha De" w:date="2022-08-01T14:49:00Z">
            <w:rPr/>
          </w:rPrChange>
        </w:rPr>
        <w:instrText xml:space="preserve"> HYPERLINK \l "_bookmark37" </w:instrText>
      </w:r>
      <w:r>
        <w:fldChar w:fldCharType="separate"/>
      </w:r>
      <w:r w:rsidR="00A6172B" w:rsidRPr="00992146">
        <w:rPr>
          <w:lang w:val="en-US"/>
          <w:rPrChange w:id="19022" w:author="Anusha De" w:date="2022-08-01T14:49:00Z">
            <w:rPr/>
          </w:rPrChange>
        </w:rPr>
        <w:t>2019</w:t>
      </w:r>
      <w:r>
        <w:fldChar w:fldCharType="end"/>
      </w:r>
      <w:r w:rsidR="00A6172B" w:rsidRPr="00992146">
        <w:rPr>
          <w:lang w:val="en-US"/>
          <w:rPrChange w:id="19023" w:author="Anusha De" w:date="2022-08-01T14:49:00Z">
            <w:rPr/>
          </w:rPrChange>
        </w:rPr>
        <w:t>;</w:t>
      </w:r>
      <w:r w:rsidR="00F73A4C" w:rsidRPr="00992146">
        <w:rPr>
          <w:lang w:val="en-US"/>
          <w:rPrChange w:id="19024" w:author="Anusha De" w:date="2022-08-01T14:49:00Z">
            <w:rPr/>
          </w:rPrChange>
        </w:rPr>
        <w:t xml:space="preserve"> </w:t>
      </w:r>
      <w:r>
        <w:fldChar w:fldCharType="begin"/>
      </w:r>
      <w:r w:rsidRPr="00992146">
        <w:rPr>
          <w:lang w:val="en-US"/>
          <w:rPrChange w:id="19025" w:author="Anusha De" w:date="2022-08-01T14:49:00Z">
            <w:rPr/>
          </w:rPrChange>
        </w:rPr>
        <w:instrText xml:space="preserve"> HYPERLINK \l "_bookmark60" </w:instrText>
      </w:r>
      <w:r>
        <w:fldChar w:fldCharType="separate"/>
      </w:r>
      <w:r w:rsidR="00A6172B" w:rsidRPr="00992146">
        <w:rPr>
          <w:lang w:val="en-US"/>
          <w:rPrChange w:id="19026" w:author="Anusha De" w:date="2022-08-01T14:49:00Z">
            <w:rPr/>
          </w:rPrChange>
        </w:rPr>
        <w:t>Reimers</w:t>
      </w:r>
      <w:r w:rsidR="00F73A4C" w:rsidRPr="00992146">
        <w:rPr>
          <w:lang w:val="en-US"/>
          <w:rPrChange w:id="19027" w:author="Anusha De" w:date="2022-08-01T14:49:00Z">
            <w:rPr/>
          </w:rPrChange>
        </w:rPr>
        <w:t xml:space="preserve"> </w:t>
      </w:r>
      <w:r w:rsidR="00A6172B" w:rsidRPr="00992146">
        <w:rPr>
          <w:lang w:val="en-US"/>
          <w:rPrChange w:id="19028" w:author="Anusha De" w:date="2022-08-01T14:49:00Z">
            <w:rPr/>
          </w:rPrChange>
        </w:rPr>
        <w:t>&amp;</w:t>
      </w:r>
      <w:r w:rsidR="00F73A4C" w:rsidRPr="00992146">
        <w:rPr>
          <w:lang w:val="en-US"/>
          <w:rPrChange w:id="19029" w:author="Anusha De" w:date="2022-08-01T14:49:00Z">
            <w:rPr/>
          </w:rPrChange>
        </w:rPr>
        <w:t xml:space="preserve"> </w:t>
      </w:r>
      <w:proofErr w:type="spellStart"/>
      <w:r w:rsidR="00A6172B" w:rsidRPr="00992146">
        <w:rPr>
          <w:lang w:val="en-US"/>
          <w:rPrChange w:id="19030" w:author="Anusha De" w:date="2022-08-01T14:49:00Z">
            <w:rPr/>
          </w:rPrChange>
        </w:rPr>
        <w:t>Waldfogel</w:t>
      </w:r>
      <w:proofErr w:type="spellEnd"/>
      <w:r>
        <w:fldChar w:fldCharType="end"/>
      </w:r>
      <w:r w:rsidRPr="00992146">
        <w:rPr>
          <w:lang w:val="en-US"/>
          <w:rPrChange w:id="19031" w:author="Anusha De" w:date="2022-08-01T14:49:00Z">
            <w:rPr/>
          </w:rPrChange>
        </w:rPr>
        <w:t>,</w:t>
      </w:r>
      <w:r w:rsidR="00F73A4C" w:rsidRPr="00992146">
        <w:rPr>
          <w:lang w:val="en-US"/>
          <w:rPrChange w:id="19032" w:author="Anusha De" w:date="2022-08-01T14:49:00Z">
            <w:rPr/>
          </w:rPrChange>
        </w:rPr>
        <w:t xml:space="preserve"> </w:t>
      </w:r>
      <w:r>
        <w:fldChar w:fldCharType="begin"/>
      </w:r>
      <w:r w:rsidRPr="00992146">
        <w:rPr>
          <w:lang w:val="en-US"/>
          <w:rPrChange w:id="19033" w:author="Anusha De" w:date="2022-08-01T14:49:00Z">
            <w:rPr/>
          </w:rPrChange>
        </w:rPr>
        <w:instrText xml:space="preserve"> HYPERLINK \l "_bookmark60" </w:instrText>
      </w:r>
      <w:r>
        <w:fldChar w:fldCharType="separate"/>
      </w:r>
      <w:r w:rsidRPr="00992146">
        <w:rPr>
          <w:lang w:val="en-US"/>
          <w:rPrChange w:id="19034" w:author="Anusha De" w:date="2022-08-01T14:49:00Z">
            <w:rPr/>
          </w:rPrChange>
        </w:rPr>
        <w:t>2021</w:t>
      </w:r>
      <w:r>
        <w:fldChar w:fldCharType="end"/>
      </w:r>
      <w:r w:rsidRPr="00992146">
        <w:rPr>
          <w:lang w:val="en-US"/>
          <w:rPrChange w:id="19035" w:author="Anusha De" w:date="2022-08-01T14:49:00Z">
            <w:rPr/>
          </w:rPrChange>
        </w:rPr>
        <w:t>).</w:t>
      </w:r>
    </w:p>
    <w:p w14:paraId="3688315E" w14:textId="7D7EB81F" w:rsidR="005139B5" w:rsidRPr="00992146" w:rsidRDefault="0081249E">
      <w:pPr>
        <w:rPr>
          <w:lang w:val="en-US"/>
          <w:rPrChange w:id="19036" w:author="Anusha De" w:date="2022-08-01T14:49:00Z">
            <w:rPr/>
          </w:rPrChange>
        </w:rPr>
        <w:pPrChange w:id="19037" w:author="Steve Wiggins" w:date="2022-07-30T18:34:00Z">
          <w:pPr>
            <w:pStyle w:val="1PP"/>
            <w:jc w:val="both"/>
          </w:pPr>
        </w:pPrChange>
      </w:pPr>
      <w:r w:rsidRPr="00992146">
        <w:rPr>
          <w:lang w:val="en-US"/>
          <w:rPrChange w:id="19038" w:author="Anusha De" w:date="2022-08-01T14:49:00Z">
            <w:rPr/>
          </w:rPrChange>
        </w:rPr>
        <w:t>Even</w:t>
      </w:r>
      <w:r w:rsidR="00F73A4C" w:rsidRPr="00992146">
        <w:rPr>
          <w:lang w:val="en-US"/>
          <w:rPrChange w:id="19039" w:author="Anusha De" w:date="2022-08-01T14:49:00Z">
            <w:rPr/>
          </w:rPrChange>
        </w:rPr>
        <w:t xml:space="preserve"> </w:t>
      </w:r>
      <w:r w:rsidRPr="00992146">
        <w:rPr>
          <w:lang w:val="en-US"/>
          <w:rPrChange w:id="19040" w:author="Anusha De" w:date="2022-08-01T14:49:00Z">
            <w:rPr/>
          </w:rPrChange>
        </w:rPr>
        <w:t>though</w:t>
      </w:r>
      <w:r w:rsidR="00F73A4C" w:rsidRPr="00992146">
        <w:rPr>
          <w:lang w:val="en-US"/>
          <w:rPrChange w:id="19041" w:author="Anusha De" w:date="2022-08-01T14:49:00Z">
            <w:rPr/>
          </w:rPrChange>
        </w:rPr>
        <w:t xml:space="preserve"> </w:t>
      </w:r>
      <w:r w:rsidRPr="00992146">
        <w:rPr>
          <w:lang w:val="en-US"/>
          <w:rPrChange w:id="19042" w:author="Anusha De" w:date="2022-08-01T14:49:00Z">
            <w:rPr/>
          </w:rPrChange>
        </w:rPr>
        <w:t>we</w:t>
      </w:r>
      <w:r w:rsidR="00F73A4C" w:rsidRPr="00992146">
        <w:rPr>
          <w:lang w:val="en-US"/>
          <w:rPrChange w:id="19043" w:author="Anusha De" w:date="2022-08-01T14:49:00Z">
            <w:rPr/>
          </w:rPrChange>
        </w:rPr>
        <w:t xml:space="preserve"> </w:t>
      </w:r>
      <w:r w:rsidRPr="00992146">
        <w:rPr>
          <w:lang w:val="en-US"/>
          <w:rPrChange w:id="19044" w:author="Anusha De" w:date="2022-08-01T14:49:00Z">
            <w:rPr/>
          </w:rPrChange>
        </w:rPr>
        <w:t>did</w:t>
      </w:r>
      <w:r w:rsidR="00F73A4C" w:rsidRPr="00992146">
        <w:rPr>
          <w:lang w:val="en-US"/>
          <w:rPrChange w:id="19045" w:author="Anusha De" w:date="2022-08-01T14:49:00Z">
            <w:rPr/>
          </w:rPrChange>
        </w:rPr>
        <w:t xml:space="preserve"> </w:t>
      </w:r>
      <w:r w:rsidRPr="00992146">
        <w:rPr>
          <w:lang w:val="en-US"/>
          <w:rPrChange w:id="19046" w:author="Anusha De" w:date="2022-08-01T14:49:00Z">
            <w:rPr/>
          </w:rPrChange>
        </w:rPr>
        <w:t>not</w:t>
      </w:r>
      <w:r w:rsidR="00F73A4C" w:rsidRPr="00992146">
        <w:rPr>
          <w:lang w:val="en-US"/>
          <w:rPrChange w:id="19047" w:author="Anusha De" w:date="2022-08-01T14:49:00Z">
            <w:rPr/>
          </w:rPrChange>
        </w:rPr>
        <w:t xml:space="preserve"> </w:t>
      </w:r>
      <w:r w:rsidRPr="00992146">
        <w:rPr>
          <w:lang w:val="en-US"/>
          <w:rPrChange w:id="19048" w:author="Anusha De" w:date="2022-08-01T14:49:00Z">
            <w:rPr/>
          </w:rPrChange>
        </w:rPr>
        <w:t>find</w:t>
      </w:r>
      <w:r w:rsidR="00F73A4C" w:rsidRPr="00992146">
        <w:rPr>
          <w:lang w:val="en-US"/>
          <w:rPrChange w:id="19049" w:author="Anusha De" w:date="2022-08-01T14:49:00Z">
            <w:rPr/>
          </w:rPrChange>
        </w:rPr>
        <w:t xml:space="preserve"> </w:t>
      </w:r>
      <w:r w:rsidRPr="00992146">
        <w:rPr>
          <w:lang w:val="en-US"/>
          <w:rPrChange w:id="19050" w:author="Anusha De" w:date="2022-08-01T14:49:00Z">
            <w:rPr/>
          </w:rPrChange>
        </w:rPr>
        <w:t>that</w:t>
      </w:r>
      <w:r w:rsidR="00F73A4C" w:rsidRPr="00992146">
        <w:rPr>
          <w:lang w:val="en-US"/>
          <w:rPrChange w:id="19051" w:author="Anusha De" w:date="2022-08-01T14:49:00Z">
            <w:rPr/>
          </w:rPrChange>
        </w:rPr>
        <w:t xml:space="preserve"> </w:t>
      </w:r>
      <w:r w:rsidRPr="00992146">
        <w:rPr>
          <w:lang w:val="en-US"/>
          <w:rPrChange w:id="19052" w:author="Anusha De" w:date="2022-08-01T14:49:00Z">
            <w:rPr/>
          </w:rPrChange>
        </w:rPr>
        <w:t>farmers</w:t>
      </w:r>
      <w:r w:rsidR="00F73A4C" w:rsidRPr="00992146">
        <w:rPr>
          <w:lang w:val="en-US"/>
          <w:rPrChange w:id="19053" w:author="Anusha De" w:date="2022-08-01T14:49:00Z">
            <w:rPr/>
          </w:rPrChange>
        </w:rPr>
        <w:t xml:space="preserve"> </w:t>
      </w:r>
      <w:r w:rsidRPr="00992146">
        <w:rPr>
          <w:lang w:val="en-US"/>
          <w:rPrChange w:id="19054" w:author="Anusha De" w:date="2022-08-01T14:49:00Z">
            <w:rPr/>
          </w:rPrChange>
        </w:rPr>
        <w:t>rate</w:t>
      </w:r>
      <w:r w:rsidR="00F73A4C" w:rsidRPr="00992146">
        <w:rPr>
          <w:lang w:val="en-US"/>
          <w:rPrChange w:id="19055" w:author="Anusha De" w:date="2022-08-01T14:49:00Z">
            <w:rPr/>
          </w:rPrChange>
        </w:rPr>
        <w:t xml:space="preserve"> </w:t>
      </w:r>
      <w:r w:rsidRPr="00992146">
        <w:rPr>
          <w:lang w:val="en-US"/>
          <w:rPrChange w:id="19056" w:author="Anusha De" w:date="2022-08-01T14:49:00Z">
            <w:rPr/>
          </w:rPrChange>
        </w:rPr>
        <w:t>female</w:t>
      </w:r>
      <w:r w:rsidR="00F73A4C" w:rsidRPr="00992146">
        <w:rPr>
          <w:lang w:val="en-US"/>
          <w:rPrChange w:id="19057" w:author="Anusha De" w:date="2022-08-01T14:49:00Z">
            <w:rPr/>
          </w:rPrChange>
        </w:rPr>
        <w:t xml:space="preserve"> </w:t>
      </w:r>
      <w:r w:rsidRPr="00992146">
        <w:rPr>
          <w:lang w:val="en-US"/>
          <w:rPrChange w:id="19058" w:author="Anusha De" w:date="2022-08-01T14:49:00Z">
            <w:rPr/>
          </w:rPrChange>
        </w:rPr>
        <w:t>agents</w:t>
      </w:r>
      <w:r w:rsidR="00F73A4C" w:rsidRPr="00992146">
        <w:rPr>
          <w:lang w:val="en-US"/>
          <w:rPrChange w:id="19059" w:author="Anusha De" w:date="2022-08-01T14:49:00Z">
            <w:rPr/>
          </w:rPrChange>
        </w:rPr>
        <w:t xml:space="preserve"> </w:t>
      </w:r>
      <w:r w:rsidRPr="00992146">
        <w:rPr>
          <w:lang w:val="en-US"/>
          <w:rPrChange w:id="19060" w:author="Anusha De" w:date="2022-08-01T14:49:00Z">
            <w:rPr/>
          </w:rPrChange>
        </w:rPr>
        <w:t>differently,</w:t>
      </w:r>
      <w:r w:rsidR="00F73A4C" w:rsidRPr="00992146">
        <w:rPr>
          <w:lang w:val="en-US"/>
          <w:rPrChange w:id="19061" w:author="Anusha De" w:date="2022-08-01T14:49:00Z">
            <w:rPr/>
          </w:rPrChange>
        </w:rPr>
        <w:t xml:space="preserve"> </w:t>
      </w:r>
      <w:r w:rsidRPr="00992146">
        <w:rPr>
          <w:lang w:val="en-US"/>
          <w:rPrChange w:id="19062" w:author="Anusha De" w:date="2022-08-01T14:49:00Z">
            <w:rPr/>
          </w:rPrChange>
        </w:rPr>
        <w:t>gender</w:t>
      </w:r>
      <w:r w:rsidR="00F73A4C" w:rsidRPr="00992146">
        <w:rPr>
          <w:lang w:val="en-US"/>
          <w:rPrChange w:id="19063" w:author="Anusha De" w:date="2022-08-01T14:49:00Z">
            <w:rPr/>
          </w:rPrChange>
        </w:rPr>
        <w:t xml:space="preserve"> </w:t>
      </w:r>
      <w:r w:rsidRPr="00992146">
        <w:rPr>
          <w:lang w:val="en-US"/>
          <w:rPrChange w:id="19064" w:author="Anusha De" w:date="2022-08-01T14:49:00Z">
            <w:rPr/>
          </w:rPrChange>
        </w:rPr>
        <w:t>may</w:t>
      </w:r>
      <w:r w:rsidR="00F73A4C" w:rsidRPr="00992146">
        <w:rPr>
          <w:lang w:val="en-US"/>
          <w:rPrChange w:id="19065" w:author="Anusha De" w:date="2022-08-01T14:49:00Z">
            <w:rPr/>
          </w:rPrChange>
        </w:rPr>
        <w:t xml:space="preserve"> </w:t>
      </w:r>
      <w:r w:rsidRPr="00992146">
        <w:rPr>
          <w:lang w:val="en-US"/>
          <w:rPrChange w:id="19066" w:author="Anusha De" w:date="2022-08-01T14:49:00Z">
            <w:rPr/>
          </w:rPrChange>
        </w:rPr>
        <w:t>still</w:t>
      </w:r>
      <w:r w:rsidR="00F73A4C" w:rsidRPr="00992146">
        <w:rPr>
          <w:lang w:val="en-US"/>
          <w:rPrChange w:id="19067" w:author="Anusha De" w:date="2022-08-01T14:49:00Z">
            <w:rPr/>
          </w:rPrChange>
        </w:rPr>
        <w:t xml:space="preserve"> </w:t>
      </w:r>
      <w:r w:rsidRPr="00992146">
        <w:rPr>
          <w:lang w:val="en-US"/>
          <w:rPrChange w:id="19068" w:author="Anusha De" w:date="2022-08-01T14:49:00Z">
            <w:rPr/>
          </w:rPrChange>
        </w:rPr>
        <w:t>affect</w:t>
      </w:r>
      <w:r w:rsidR="00F73A4C" w:rsidRPr="00992146">
        <w:rPr>
          <w:lang w:val="en-US"/>
          <w:rPrChange w:id="19069" w:author="Anusha De" w:date="2022-08-01T14:49:00Z">
            <w:rPr/>
          </w:rPrChange>
        </w:rPr>
        <w:t xml:space="preserve"> </w:t>
      </w:r>
      <w:r w:rsidRPr="00992146">
        <w:rPr>
          <w:lang w:val="en-US"/>
          <w:rPrChange w:id="19070" w:author="Anusha De" w:date="2022-08-01T14:49:00Z">
            <w:rPr/>
          </w:rPrChange>
        </w:rPr>
        <w:t>inclusiveness</w:t>
      </w:r>
      <w:r w:rsidR="00F73A4C" w:rsidRPr="00992146">
        <w:rPr>
          <w:lang w:val="en-US"/>
          <w:rPrChange w:id="19071" w:author="Anusha De" w:date="2022-08-01T14:49:00Z">
            <w:rPr/>
          </w:rPrChange>
        </w:rPr>
        <w:t xml:space="preserve"> </w:t>
      </w:r>
      <w:r w:rsidRPr="00992146">
        <w:rPr>
          <w:lang w:val="en-US"/>
          <w:rPrChange w:id="19072" w:author="Anusha De" w:date="2022-08-01T14:49:00Z">
            <w:rPr/>
          </w:rPrChange>
        </w:rPr>
        <w:t>of</w:t>
      </w:r>
      <w:r w:rsidR="00F73A4C" w:rsidRPr="00992146">
        <w:rPr>
          <w:lang w:val="en-US"/>
          <w:rPrChange w:id="19073" w:author="Anusha De" w:date="2022-08-01T14:49:00Z">
            <w:rPr/>
          </w:rPrChange>
        </w:rPr>
        <w:t xml:space="preserve"> </w:t>
      </w:r>
      <w:r w:rsidRPr="00992146">
        <w:rPr>
          <w:lang w:val="en-US"/>
          <w:rPrChange w:id="19074" w:author="Anusha De" w:date="2022-08-01T14:49:00Z">
            <w:rPr/>
          </w:rPrChange>
        </w:rPr>
        <w:t>value</w:t>
      </w:r>
      <w:r w:rsidR="00F73A4C" w:rsidRPr="00992146">
        <w:rPr>
          <w:lang w:val="en-US"/>
          <w:rPrChange w:id="19075" w:author="Anusha De" w:date="2022-08-01T14:49:00Z">
            <w:rPr/>
          </w:rPrChange>
        </w:rPr>
        <w:t xml:space="preserve"> </w:t>
      </w:r>
      <w:r w:rsidRPr="00992146">
        <w:rPr>
          <w:lang w:val="en-US"/>
          <w:rPrChange w:id="19076" w:author="Anusha De" w:date="2022-08-01T14:49:00Z">
            <w:rPr/>
          </w:rPrChange>
        </w:rPr>
        <w:t>chains.</w:t>
      </w:r>
      <w:r w:rsidR="00F73A4C" w:rsidRPr="00992146">
        <w:rPr>
          <w:lang w:val="en-US"/>
          <w:rPrChange w:id="19077" w:author="Anusha De" w:date="2022-08-01T14:49:00Z">
            <w:rPr/>
          </w:rPrChange>
        </w:rPr>
        <w:t xml:space="preserve"> </w:t>
      </w:r>
      <w:r w:rsidRPr="00992146">
        <w:rPr>
          <w:lang w:val="en-US"/>
          <w:rPrChange w:id="19078" w:author="Anusha De" w:date="2022-08-01T14:49:00Z">
            <w:rPr/>
          </w:rPrChange>
        </w:rPr>
        <w:t>For</w:t>
      </w:r>
      <w:r w:rsidR="00F73A4C" w:rsidRPr="00992146">
        <w:rPr>
          <w:lang w:val="en-US"/>
          <w:rPrChange w:id="19079" w:author="Anusha De" w:date="2022-08-01T14:49:00Z">
            <w:rPr/>
          </w:rPrChange>
        </w:rPr>
        <w:t xml:space="preserve"> </w:t>
      </w:r>
      <w:r w:rsidRPr="00992146">
        <w:rPr>
          <w:lang w:val="en-US"/>
          <w:rPrChange w:id="19080" w:author="Anusha De" w:date="2022-08-01T14:49:00Z">
            <w:rPr/>
          </w:rPrChange>
        </w:rPr>
        <w:t>instance,</w:t>
      </w:r>
      <w:r w:rsidR="00F73A4C" w:rsidRPr="00992146">
        <w:rPr>
          <w:lang w:val="en-US"/>
          <w:rPrChange w:id="19081" w:author="Anusha De" w:date="2022-08-01T14:49:00Z">
            <w:rPr/>
          </w:rPrChange>
        </w:rPr>
        <w:t xml:space="preserve"> </w:t>
      </w:r>
      <w:r w:rsidRPr="00992146">
        <w:rPr>
          <w:lang w:val="en-US"/>
          <w:rPrChange w:id="19082" w:author="Anusha De" w:date="2022-08-01T14:49:00Z">
            <w:rPr/>
          </w:rPrChange>
        </w:rPr>
        <w:t>the</w:t>
      </w:r>
      <w:r w:rsidR="00F73A4C" w:rsidRPr="00992146">
        <w:rPr>
          <w:lang w:val="en-US"/>
          <w:rPrChange w:id="19083" w:author="Anusha De" w:date="2022-08-01T14:49:00Z">
            <w:rPr/>
          </w:rPrChange>
        </w:rPr>
        <w:t xml:space="preserve"> </w:t>
      </w:r>
      <w:r w:rsidRPr="00992146">
        <w:rPr>
          <w:lang w:val="en-US"/>
          <w:rPrChange w:id="19084" w:author="Anusha De" w:date="2022-08-01T14:49:00Z">
            <w:rPr/>
          </w:rPrChange>
        </w:rPr>
        <w:t>tendency</w:t>
      </w:r>
      <w:r w:rsidR="00F73A4C" w:rsidRPr="00992146">
        <w:rPr>
          <w:lang w:val="en-US"/>
          <w:rPrChange w:id="19085" w:author="Anusha De" w:date="2022-08-01T14:49:00Z">
            <w:rPr/>
          </w:rPrChange>
        </w:rPr>
        <w:t xml:space="preserve"> </w:t>
      </w:r>
      <w:r w:rsidRPr="00992146">
        <w:rPr>
          <w:lang w:val="en-US"/>
          <w:rPrChange w:id="19086" w:author="Anusha De" w:date="2022-08-01T14:49:00Z">
            <w:rPr/>
          </w:rPrChange>
        </w:rPr>
        <w:t>of</w:t>
      </w:r>
      <w:r w:rsidR="00F73A4C" w:rsidRPr="00992146">
        <w:rPr>
          <w:lang w:val="en-US"/>
          <w:rPrChange w:id="19087" w:author="Anusha De" w:date="2022-08-01T14:49:00Z">
            <w:rPr/>
          </w:rPrChange>
        </w:rPr>
        <w:t xml:space="preserve"> </w:t>
      </w:r>
      <w:r w:rsidRPr="00992146">
        <w:rPr>
          <w:lang w:val="en-US"/>
          <w:rPrChange w:id="19088" w:author="Anusha De" w:date="2022-08-01T14:49:00Z">
            <w:rPr/>
          </w:rPrChange>
        </w:rPr>
        <w:t>female</w:t>
      </w:r>
      <w:r w:rsidR="00F73A4C" w:rsidRPr="00992146">
        <w:rPr>
          <w:lang w:val="en-US"/>
          <w:rPrChange w:id="19089" w:author="Anusha De" w:date="2022-08-01T14:49:00Z">
            <w:rPr/>
          </w:rPrChange>
        </w:rPr>
        <w:t xml:space="preserve"> </w:t>
      </w:r>
      <w:r w:rsidRPr="00992146">
        <w:rPr>
          <w:lang w:val="en-US"/>
          <w:rPrChange w:id="19090" w:author="Anusha De" w:date="2022-08-01T14:49:00Z">
            <w:rPr/>
          </w:rPrChange>
        </w:rPr>
        <w:t>farmers</w:t>
      </w:r>
      <w:r w:rsidR="00F73A4C" w:rsidRPr="00992146">
        <w:rPr>
          <w:lang w:val="en-US"/>
          <w:rPrChange w:id="19091" w:author="Anusha De" w:date="2022-08-01T14:49:00Z">
            <w:rPr/>
          </w:rPrChange>
        </w:rPr>
        <w:t xml:space="preserve"> </w:t>
      </w:r>
      <w:r w:rsidRPr="00992146">
        <w:rPr>
          <w:lang w:val="en-US"/>
          <w:rPrChange w:id="19092" w:author="Anusha De" w:date="2022-08-01T14:49:00Z">
            <w:rPr/>
          </w:rPrChange>
        </w:rPr>
        <w:t>to</w:t>
      </w:r>
      <w:r w:rsidR="00F73A4C" w:rsidRPr="00992146">
        <w:rPr>
          <w:lang w:val="en-US"/>
          <w:rPrChange w:id="19093" w:author="Anusha De" w:date="2022-08-01T14:49:00Z">
            <w:rPr/>
          </w:rPrChange>
        </w:rPr>
        <w:t xml:space="preserve"> </w:t>
      </w:r>
      <w:r w:rsidRPr="00992146">
        <w:rPr>
          <w:lang w:val="en-US"/>
          <w:rPrChange w:id="19094" w:author="Anusha De" w:date="2022-08-01T14:49:00Z">
            <w:rPr/>
          </w:rPrChange>
        </w:rPr>
        <w:t>rate</w:t>
      </w:r>
      <w:r w:rsidR="00F73A4C" w:rsidRPr="00992146">
        <w:rPr>
          <w:lang w:val="en-US"/>
          <w:rPrChange w:id="19095" w:author="Anusha De" w:date="2022-08-01T14:49:00Z">
            <w:rPr/>
          </w:rPrChange>
        </w:rPr>
        <w:t xml:space="preserve"> </w:t>
      </w:r>
      <w:r w:rsidRPr="00992146">
        <w:rPr>
          <w:lang w:val="en-US"/>
          <w:rPrChange w:id="19096" w:author="Anusha De" w:date="2022-08-01T14:49:00Z">
            <w:rPr/>
          </w:rPrChange>
        </w:rPr>
        <w:t>more</w:t>
      </w:r>
      <w:r w:rsidR="00F73A4C" w:rsidRPr="00992146">
        <w:rPr>
          <w:lang w:val="en-US"/>
          <w:rPrChange w:id="19097" w:author="Anusha De" w:date="2022-08-01T14:49:00Z">
            <w:rPr/>
          </w:rPrChange>
        </w:rPr>
        <w:t xml:space="preserve"> </w:t>
      </w:r>
      <w:r w:rsidRPr="00992146">
        <w:rPr>
          <w:lang w:val="en-US"/>
          <w:rPrChange w:id="19098" w:author="Anusha De" w:date="2022-08-01T14:49:00Z">
            <w:rPr/>
          </w:rPrChange>
        </w:rPr>
        <w:t>favourably</w:t>
      </w:r>
      <w:r w:rsidR="00F73A4C" w:rsidRPr="00992146">
        <w:rPr>
          <w:lang w:val="en-US"/>
          <w:rPrChange w:id="19099" w:author="Anusha De" w:date="2022-08-01T14:49:00Z">
            <w:rPr/>
          </w:rPrChange>
        </w:rPr>
        <w:t xml:space="preserve"> </w:t>
      </w:r>
      <w:r w:rsidRPr="00992146">
        <w:rPr>
          <w:lang w:val="en-US"/>
          <w:rPrChange w:id="19100" w:author="Anusha De" w:date="2022-08-01T14:49:00Z">
            <w:rPr/>
          </w:rPrChange>
        </w:rPr>
        <w:t>may</w:t>
      </w:r>
      <w:r w:rsidR="00F73A4C" w:rsidRPr="00992146">
        <w:rPr>
          <w:lang w:val="en-US"/>
          <w:rPrChange w:id="19101" w:author="Anusha De" w:date="2022-08-01T14:49:00Z">
            <w:rPr/>
          </w:rPrChange>
        </w:rPr>
        <w:t xml:space="preserve"> </w:t>
      </w:r>
      <w:r w:rsidRPr="00992146">
        <w:rPr>
          <w:lang w:val="en-US"/>
          <w:rPrChange w:id="19102" w:author="Anusha De" w:date="2022-08-01T14:49:00Z">
            <w:rPr/>
          </w:rPrChange>
        </w:rPr>
        <w:t>result</w:t>
      </w:r>
      <w:r w:rsidR="00F73A4C" w:rsidRPr="00992146">
        <w:rPr>
          <w:lang w:val="en-US"/>
          <w:rPrChange w:id="19103" w:author="Anusha De" w:date="2022-08-01T14:49:00Z">
            <w:rPr/>
          </w:rPrChange>
        </w:rPr>
        <w:t xml:space="preserve"> </w:t>
      </w:r>
      <w:r w:rsidRPr="00992146">
        <w:rPr>
          <w:lang w:val="en-US"/>
          <w:rPrChange w:id="19104" w:author="Anusha De" w:date="2022-08-01T14:49:00Z">
            <w:rPr/>
          </w:rPrChange>
        </w:rPr>
        <w:t>in</w:t>
      </w:r>
      <w:r w:rsidR="00F73A4C" w:rsidRPr="00992146">
        <w:rPr>
          <w:lang w:val="en-US"/>
          <w:rPrChange w:id="19105" w:author="Anusha De" w:date="2022-08-01T14:49:00Z">
            <w:rPr/>
          </w:rPrChange>
        </w:rPr>
        <w:t xml:space="preserve"> </w:t>
      </w:r>
      <w:r w:rsidRPr="00992146">
        <w:rPr>
          <w:lang w:val="en-US"/>
          <w:rPrChange w:id="19106" w:author="Anusha De" w:date="2022-08-01T14:49:00Z">
            <w:rPr/>
          </w:rPrChange>
        </w:rPr>
        <w:t>input</w:t>
      </w:r>
      <w:r w:rsidR="00F73A4C" w:rsidRPr="00992146">
        <w:rPr>
          <w:lang w:val="en-US"/>
          <w:rPrChange w:id="19107" w:author="Anusha De" w:date="2022-08-01T14:49:00Z">
            <w:rPr/>
          </w:rPrChange>
        </w:rPr>
        <w:t xml:space="preserve"> </w:t>
      </w:r>
      <w:r w:rsidRPr="00992146">
        <w:rPr>
          <w:lang w:val="en-US"/>
          <w:rPrChange w:id="19108" w:author="Anusha De" w:date="2022-08-01T14:49:00Z">
            <w:rPr/>
          </w:rPrChange>
        </w:rPr>
        <w:t>and</w:t>
      </w:r>
      <w:r w:rsidR="00F73A4C" w:rsidRPr="00992146">
        <w:rPr>
          <w:lang w:val="en-US"/>
          <w:rPrChange w:id="19109" w:author="Anusha De" w:date="2022-08-01T14:49:00Z">
            <w:rPr/>
          </w:rPrChange>
        </w:rPr>
        <w:t xml:space="preserve"> </w:t>
      </w:r>
      <w:r w:rsidRPr="00992146">
        <w:rPr>
          <w:lang w:val="en-US"/>
          <w:rPrChange w:id="19110" w:author="Anusha De" w:date="2022-08-01T14:49:00Z">
            <w:rPr/>
          </w:rPrChange>
        </w:rPr>
        <w:lastRenderedPageBreak/>
        <w:t>service</w:t>
      </w:r>
      <w:r w:rsidR="00F73A4C" w:rsidRPr="00992146">
        <w:rPr>
          <w:lang w:val="en-US"/>
          <w:rPrChange w:id="19111" w:author="Anusha De" w:date="2022-08-01T14:49:00Z">
            <w:rPr/>
          </w:rPrChange>
        </w:rPr>
        <w:t xml:space="preserve"> </w:t>
      </w:r>
      <w:r w:rsidRPr="00992146">
        <w:rPr>
          <w:lang w:val="en-US"/>
          <w:rPrChange w:id="19112" w:author="Anusha De" w:date="2022-08-01T14:49:00Z">
            <w:rPr/>
          </w:rPrChange>
        </w:rPr>
        <w:t>providers</w:t>
      </w:r>
      <w:r w:rsidR="00F73A4C" w:rsidRPr="00992146">
        <w:rPr>
          <w:lang w:val="en-US"/>
          <w:rPrChange w:id="19113" w:author="Anusha De" w:date="2022-08-01T14:49:00Z">
            <w:rPr/>
          </w:rPrChange>
        </w:rPr>
        <w:t xml:space="preserve"> </w:t>
      </w:r>
      <w:r w:rsidRPr="00992146">
        <w:rPr>
          <w:lang w:val="en-US"/>
          <w:rPrChange w:id="19114" w:author="Anusha De" w:date="2022-08-01T14:49:00Z">
            <w:rPr/>
          </w:rPrChange>
        </w:rPr>
        <w:t>treating</w:t>
      </w:r>
      <w:r w:rsidR="00F73A4C" w:rsidRPr="00992146">
        <w:rPr>
          <w:lang w:val="en-US"/>
          <w:rPrChange w:id="19115" w:author="Anusha De" w:date="2022-08-01T14:49:00Z">
            <w:rPr/>
          </w:rPrChange>
        </w:rPr>
        <w:t xml:space="preserve"> </w:t>
      </w:r>
      <w:r w:rsidRPr="00992146">
        <w:rPr>
          <w:lang w:val="en-US"/>
          <w:rPrChange w:id="19116" w:author="Anusha De" w:date="2022-08-01T14:49:00Z">
            <w:rPr/>
          </w:rPrChange>
        </w:rPr>
        <w:t>women</w:t>
      </w:r>
      <w:r w:rsidR="00F73A4C" w:rsidRPr="00992146">
        <w:rPr>
          <w:lang w:val="en-US"/>
          <w:rPrChange w:id="19117" w:author="Anusha De" w:date="2022-08-01T14:49:00Z">
            <w:rPr/>
          </w:rPrChange>
        </w:rPr>
        <w:t xml:space="preserve"> </w:t>
      </w:r>
      <w:r w:rsidRPr="00992146">
        <w:rPr>
          <w:lang w:val="en-US"/>
          <w:rPrChange w:id="19118" w:author="Anusha De" w:date="2022-08-01T14:49:00Z">
            <w:rPr/>
          </w:rPrChange>
        </w:rPr>
        <w:t>farmers</w:t>
      </w:r>
      <w:r w:rsidR="00F73A4C" w:rsidRPr="00992146">
        <w:rPr>
          <w:lang w:val="en-US"/>
          <w:rPrChange w:id="19119" w:author="Anusha De" w:date="2022-08-01T14:49:00Z">
            <w:rPr/>
          </w:rPrChange>
        </w:rPr>
        <w:t xml:space="preserve"> </w:t>
      </w:r>
      <w:r w:rsidRPr="00992146">
        <w:rPr>
          <w:lang w:val="en-US"/>
          <w:rPrChange w:id="19120" w:author="Anusha De" w:date="2022-08-01T14:49:00Z">
            <w:rPr/>
          </w:rPrChange>
        </w:rPr>
        <w:t>differently</w:t>
      </w:r>
      <w:r w:rsidR="007E7B6D" w:rsidRPr="00643A43">
        <w:rPr>
          <w:rStyle w:val="FootnoteReference"/>
        </w:rPr>
        <w:footnoteReference w:id="6"/>
      </w:r>
      <w:r w:rsidR="00F73A4C" w:rsidRPr="00992146">
        <w:rPr>
          <w:lang w:val="en-US"/>
          <w:rPrChange w:id="19184" w:author="Anusha De" w:date="2022-08-01T14:49:00Z">
            <w:rPr/>
          </w:rPrChange>
        </w:rPr>
        <w:t xml:space="preserve"> </w:t>
      </w:r>
      <w:r w:rsidRPr="00992146">
        <w:rPr>
          <w:lang w:val="en-US"/>
          <w:rPrChange w:id="19185" w:author="Anusha De" w:date="2022-08-01T14:49:00Z">
            <w:rPr/>
          </w:rPrChange>
        </w:rPr>
        <w:t>The</w:t>
      </w:r>
      <w:r w:rsidR="00F73A4C" w:rsidRPr="00992146">
        <w:rPr>
          <w:lang w:val="en-US"/>
          <w:rPrChange w:id="19186" w:author="Anusha De" w:date="2022-08-01T14:49:00Z">
            <w:rPr/>
          </w:rPrChange>
        </w:rPr>
        <w:t xml:space="preserve"> </w:t>
      </w:r>
      <w:r w:rsidRPr="00992146">
        <w:rPr>
          <w:lang w:val="en-US"/>
          <w:rPrChange w:id="19187" w:author="Anusha De" w:date="2022-08-01T14:49:00Z">
            <w:rPr/>
          </w:rPrChange>
        </w:rPr>
        <w:t>fact</w:t>
      </w:r>
      <w:r w:rsidR="00F73A4C" w:rsidRPr="00992146">
        <w:rPr>
          <w:lang w:val="en-US"/>
          <w:rPrChange w:id="19188" w:author="Anusha De" w:date="2022-08-01T14:49:00Z">
            <w:rPr/>
          </w:rPrChange>
        </w:rPr>
        <w:t xml:space="preserve"> </w:t>
      </w:r>
      <w:r w:rsidRPr="00992146">
        <w:rPr>
          <w:lang w:val="en-US"/>
          <w:rPrChange w:id="19189" w:author="Anusha De" w:date="2022-08-01T14:49:00Z">
            <w:rPr/>
          </w:rPrChange>
        </w:rPr>
        <w:t>that</w:t>
      </w:r>
      <w:r w:rsidR="00F73A4C" w:rsidRPr="00992146">
        <w:rPr>
          <w:lang w:val="en-US"/>
          <w:rPrChange w:id="19190" w:author="Anusha De" w:date="2022-08-01T14:49:00Z">
            <w:rPr/>
          </w:rPrChange>
        </w:rPr>
        <w:t xml:space="preserve"> </w:t>
      </w:r>
      <w:r w:rsidRPr="00992146">
        <w:rPr>
          <w:lang w:val="en-US"/>
          <w:rPrChange w:id="19191" w:author="Anusha De" w:date="2022-08-01T14:49:00Z">
            <w:rPr/>
          </w:rPrChange>
        </w:rPr>
        <w:t>female</w:t>
      </w:r>
      <w:r w:rsidR="00F73A4C" w:rsidRPr="00992146">
        <w:rPr>
          <w:lang w:val="en-US"/>
          <w:rPrChange w:id="19192" w:author="Anusha De" w:date="2022-08-01T14:49:00Z">
            <w:rPr/>
          </w:rPrChange>
        </w:rPr>
        <w:t xml:space="preserve"> </w:t>
      </w:r>
      <w:r w:rsidRPr="00992146">
        <w:rPr>
          <w:lang w:val="en-US"/>
          <w:rPrChange w:id="19193" w:author="Anusha De" w:date="2022-08-01T14:49:00Z">
            <w:rPr/>
          </w:rPrChange>
        </w:rPr>
        <w:t>farmers</w:t>
      </w:r>
      <w:r w:rsidR="00F73A4C" w:rsidRPr="00992146">
        <w:rPr>
          <w:lang w:val="en-US"/>
          <w:rPrChange w:id="19194" w:author="Anusha De" w:date="2022-08-01T14:49:00Z">
            <w:rPr/>
          </w:rPrChange>
        </w:rPr>
        <w:t xml:space="preserve"> </w:t>
      </w:r>
      <w:r w:rsidRPr="00992146">
        <w:rPr>
          <w:lang w:val="en-US"/>
          <w:rPrChange w:id="19195" w:author="Anusha De" w:date="2022-08-01T14:49:00Z">
            <w:rPr/>
          </w:rPrChange>
        </w:rPr>
        <w:t>rate</w:t>
      </w:r>
      <w:r w:rsidR="00F73A4C" w:rsidRPr="00992146">
        <w:rPr>
          <w:lang w:val="en-US"/>
          <w:rPrChange w:id="19196" w:author="Anusha De" w:date="2022-08-01T14:49:00Z">
            <w:rPr/>
          </w:rPrChange>
        </w:rPr>
        <w:t xml:space="preserve"> </w:t>
      </w:r>
      <w:r w:rsidRPr="00992146">
        <w:rPr>
          <w:lang w:val="en-US"/>
          <w:rPrChange w:id="19197" w:author="Anusha De" w:date="2022-08-01T14:49:00Z">
            <w:rPr/>
          </w:rPrChange>
        </w:rPr>
        <w:t>higher</w:t>
      </w:r>
      <w:r w:rsidR="00F73A4C" w:rsidRPr="00992146">
        <w:rPr>
          <w:lang w:val="en-US"/>
          <w:rPrChange w:id="19198" w:author="Anusha De" w:date="2022-08-01T14:49:00Z">
            <w:rPr/>
          </w:rPrChange>
        </w:rPr>
        <w:t xml:space="preserve"> </w:t>
      </w:r>
      <w:r w:rsidRPr="00992146">
        <w:rPr>
          <w:lang w:val="en-US"/>
          <w:rPrChange w:id="19199" w:author="Anusha De" w:date="2022-08-01T14:49:00Z">
            <w:rPr/>
          </w:rPrChange>
        </w:rPr>
        <w:t>also</w:t>
      </w:r>
      <w:r w:rsidR="00F73A4C" w:rsidRPr="00992146">
        <w:rPr>
          <w:lang w:val="en-US"/>
          <w:rPrChange w:id="19200" w:author="Anusha De" w:date="2022-08-01T14:49:00Z">
            <w:rPr/>
          </w:rPrChange>
        </w:rPr>
        <w:t xml:space="preserve"> </w:t>
      </w:r>
      <w:r w:rsidRPr="00992146">
        <w:rPr>
          <w:lang w:val="en-US"/>
          <w:rPrChange w:id="19201" w:author="Anusha De" w:date="2022-08-01T14:49:00Z">
            <w:rPr/>
          </w:rPrChange>
        </w:rPr>
        <w:t>means</w:t>
      </w:r>
      <w:r w:rsidR="00F73A4C" w:rsidRPr="00992146">
        <w:rPr>
          <w:lang w:val="en-US"/>
          <w:rPrChange w:id="19202" w:author="Anusha De" w:date="2022-08-01T14:49:00Z">
            <w:rPr/>
          </w:rPrChange>
        </w:rPr>
        <w:t xml:space="preserve"> </w:t>
      </w:r>
      <w:r w:rsidRPr="00992146">
        <w:rPr>
          <w:lang w:val="en-US"/>
          <w:rPrChange w:id="19203" w:author="Anusha De" w:date="2022-08-01T14:49:00Z">
            <w:rPr/>
          </w:rPrChange>
        </w:rPr>
        <w:t>that</w:t>
      </w:r>
      <w:r w:rsidR="00F73A4C" w:rsidRPr="00992146">
        <w:rPr>
          <w:lang w:val="en-US"/>
          <w:rPrChange w:id="19204" w:author="Anusha De" w:date="2022-08-01T14:49:00Z">
            <w:rPr/>
          </w:rPrChange>
        </w:rPr>
        <w:t xml:space="preserve"> </w:t>
      </w:r>
      <w:r w:rsidRPr="00992146">
        <w:rPr>
          <w:lang w:val="en-US"/>
          <w:rPrChange w:id="19205" w:author="Anusha De" w:date="2022-08-01T14:49:00Z">
            <w:rPr/>
          </w:rPrChange>
        </w:rPr>
        <w:t>the</w:t>
      </w:r>
      <w:r w:rsidR="00F73A4C" w:rsidRPr="00992146">
        <w:rPr>
          <w:lang w:val="en-US"/>
          <w:rPrChange w:id="19206" w:author="Anusha De" w:date="2022-08-01T14:49:00Z">
            <w:rPr/>
          </w:rPrChange>
        </w:rPr>
        <w:t xml:space="preserve"> </w:t>
      </w:r>
      <w:r w:rsidRPr="00992146">
        <w:rPr>
          <w:lang w:val="en-US"/>
          <w:rPrChange w:id="19207" w:author="Anusha De" w:date="2022-08-01T14:49:00Z">
            <w:rPr/>
          </w:rPrChange>
        </w:rPr>
        <w:t>gap</w:t>
      </w:r>
      <w:r w:rsidR="00F73A4C" w:rsidRPr="00992146">
        <w:rPr>
          <w:lang w:val="en-US"/>
          <w:rPrChange w:id="19208" w:author="Anusha De" w:date="2022-08-01T14:49:00Z">
            <w:rPr/>
          </w:rPrChange>
        </w:rPr>
        <w:t xml:space="preserve"> </w:t>
      </w:r>
      <w:r w:rsidRPr="00992146">
        <w:rPr>
          <w:lang w:val="en-US"/>
          <w:rPrChange w:id="19209" w:author="Anusha De" w:date="2022-08-01T14:49:00Z">
            <w:rPr/>
          </w:rPrChange>
        </w:rPr>
        <w:t>between</w:t>
      </w:r>
      <w:r w:rsidR="00F73A4C" w:rsidRPr="00992146">
        <w:rPr>
          <w:lang w:val="en-US"/>
          <w:rPrChange w:id="19210" w:author="Anusha De" w:date="2022-08-01T14:49:00Z">
            <w:rPr/>
          </w:rPrChange>
        </w:rPr>
        <w:t xml:space="preserve"> </w:t>
      </w:r>
      <w:r w:rsidRPr="00992146">
        <w:rPr>
          <w:lang w:val="en-US"/>
          <w:rPrChange w:id="19211" w:author="Anusha De" w:date="2022-08-01T14:49:00Z">
            <w:rPr/>
          </w:rPrChange>
        </w:rPr>
        <w:t>self-assessments</w:t>
      </w:r>
      <w:r w:rsidR="00F73A4C" w:rsidRPr="00992146">
        <w:rPr>
          <w:lang w:val="en-US"/>
          <w:rPrChange w:id="19212" w:author="Anusha De" w:date="2022-08-01T14:49:00Z">
            <w:rPr/>
          </w:rPrChange>
        </w:rPr>
        <w:t xml:space="preserve"> </w:t>
      </w:r>
      <w:r w:rsidRPr="00992146">
        <w:rPr>
          <w:lang w:val="en-US"/>
          <w:rPrChange w:id="19213" w:author="Anusha De" w:date="2022-08-01T14:49:00Z">
            <w:rPr/>
          </w:rPrChange>
        </w:rPr>
        <w:t>of</w:t>
      </w:r>
      <w:r w:rsidR="00F73A4C" w:rsidRPr="00992146">
        <w:rPr>
          <w:lang w:val="en-US"/>
          <w:rPrChange w:id="19214" w:author="Anusha De" w:date="2022-08-01T14:49:00Z">
            <w:rPr/>
          </w:rPrChange>
        </w:rPr>
        <w:t xml:space="preserve"> </w:t>
      </w:r>
      <w:r w:rsidRPr="00992146">
        <w:rPr>
          <w:lang w:val="en-US"/>
          <w:rPrChange w:id="19215" w:author="Anusha De" w:date="2022-08-01T14:49:00Z">
            <w:rPr/>
          </w:rPrChange>
        </w:rPr>
        <w:t>actors</w:t>
      </w:r>
      <w:r w:rsidR="00F73A4C" w:rsidRPr="00992146">
        <w:rPr>
          <w:lang w:val="en-US"/>
          <w:rPrChange w:id="19216" w:author="Anusha De" w:date="2022-08-01T14:49:00Z">
            <w:rPr/>
          </w:rPrChange>
        </w:rPr>
        <w:t xml:space="preserve"> </w:t>
      </w:r>
      <w:r w:rsidRPr="00992146">
        <w:rPr>
          <w:lang w:val="en-US"/>
          <w:rPrChange w:id="19217" w:author="Anusha De" w:date="2022-08-01T14:49:00Z">
            <w:rPr/>
          </w:rPrChange>
        </w:rPr>
        <w:t>and</w:t>
      </w:r>
      <w:r w:rsidR="00F73A4C" w:rsidRPr="00992146">
        <w:rPr>
          <w:lang w:val="en-US"/>
          <w:rPrChange w:id="19218" w:author="Anusha De" w:date="2022-08-01T14:49:00Z">
            <w:rPr/>
          </w:rPrChange>
        </w:rPr>
        <w:t xml:space="preserve"> </w:t>
      </w:r>
      <w:r w:rsidRPr="00992146">
        <w:rPr>
          <w:lang w:val="en-US"/>
          <w:rPrChange w:id="19219" w:author="Anusha De" w:date="2022-08-01T14:49:00Z">
            <w:rPr/>
          </w:rPrChange>
        </w:rPr>
        <w:t>ratings</w:t>
      </w:r>
      <w:r w:rsidR="00F73A4C" w:rsidRPr="00992146">
        <w:rPr>
          <w:lang w:val="en-US"/>
          <w:rPrChange w:id="19220" w:author="Anusha De" w:date="2022-08-01T14:49:00Z">
            <w:rPr/>
          </w:rPrChange>
        </w:rPr>
        <w:t xml:space="preserve"> </w:t>
      </w:r>
      <w:r w:rsidRPr="00992146">
        <w:rPr>
          <w:lang w:val="en-US"/>
          <w:rPrChange w:id="19221" w:author="Anusha De" w:date="2022-08-01T14:49:00Z">
            <w:rPr/>
          </w:rPrChange>
        </w:rPr>
        <w:t>of</w:t>
      </w:r>
      <w:r w:rsidR="00F73A4C" w:rsidRPr="00992146">
        <w:rPr>
          <w:lang w:val="en-US"/>
          <w:rPrChange w:id="19222" w:author="Anusha De" w:date="2022-08-01T14:49:00Z">
            <w:rPr/>
          </w:rPrChange>
        </w:rPr>
        <w:t xml:space="preserve"> </w:t>
      </w:r>
      <w:r w:rsidRPr="00992146">
        <w:rPr>
          <w:lang w:val="en-US"/>
          <w:rPrChange w:id="19223" w:author="Anusha De" w:date="2022-08-01T14:49:00Z">
            <w:rPr/>
          </w:rPrChange>
        </w:rPr>
        <w:t>female</w:t>
      </w:r>
      <w:r w:rsidR="00F73A4C" w:rsidRPr="00992146">
        <w:rPr>
          <w:lang w:val="en-US"/>
          <w:rPrChange w:id="19224" w:author="Anusha De" w:date="2022-08-01T14:49:00Z">
            <w:rPr/>
          </w:rPrChange>
        </w:rPr>
        <w:t xml:space="preserve"> </w:t>
      </w:r>
      <w:r w:rsidRPr="00992146">
        <w:rPr>
          <w:lang w:val="en-US"/>
          <w:rPrChange w:id="19225" w:author="Anusha De" w:date="2022-08-01T14:49:00Z">
            <w:rPr/>
          </w:rPrChange>
        </w:rPr>
        <w:t>farmers</w:t>
      </w:r>
      <w:r w:rsidR="00F73A4C" w:rsidRPr="00992146">
        <w:rPr>
          <w:lang w:val="en-US"/>
          <w:rPrChange w:id="19226" w:author="Anusha De" w:date="2022-08-01T14:49:00Z">
            <w:rPr/>
          </w:rPrChange>
        </w:rPr>
        <w:t xml:space="preserve"> </w:t>
      </w:r>
      <w:r w:rsidRPr="00992146">
        <w:rPr>
          <w:lang w:val="en-US"/>
          <w:rPrChange w:id="19227" w:author="Anusha De" w:date="2022-08-01T14:49:00Z">
            <w:rPr/>
          </w:rPrChange>
        </w:rPr>
        <w:t>is</w:t>
      </w:r>
      <w:r w:rsidR="00F73A4C" w:rsidRPr="00992146">
        <w:rPr>
          <w:lang w:val="en-US"/>
          <w:rPrChange w:id="19228" w:author="Anusha De" w:date="2022-08-01T14:49:00Z">
            <w:rPr/>
          </w:rPrChange>
        </w:rPr>
        <w:t xml:space="preserve"> </w:t>
      </w:r>
      <w:r w:rsidRPr="00992146">
        <w:rPr>
          <w:lang w:val="en-US"/>
          <w:rPrChange w:id="19229" w:author="Anusha De" w:date="2022-08-01T14:49:00Z">
            <w:rPr/>
          </w:rPrChange>
        </w:rPr>
        <w:t>smaller</w:t>
      </w:r>
      <w:r w:rsidR="00F73A4C" w:rsidRPr="00992146">
        <w:rPr>
          <w:lang w:val="en-US"/>
          <w:rPrChange w:id="19230" w:author="Anusha De" w:date="2022-08-01T14:49:00Z">
            <w:rPr/>
          </w:rPrChange>
        </w:rPr>
        <w:t xml:space="preserve"> </w:t>
      </w:r>
      <w:r w:rsidRPr="00992146">
        <w:rPr>
          <w:lang w:val="en-US"/>
          <w:rPrChange w:id="19231" w:author="Anusha De" w:date="2022-08-01T14:49:00Z">
            <w:rPr/>
          </w:rPrChange>
        </w:rPr>
        <w:t>than</w:t>
      </w:r>
      <w:r w:rsidR="00F73A4C" w:rsidRPr="00992146">
        <w:rPr>
          <w:lang w:val="en-US"/>
          <w:rPrChange w:id="19232" w:author="Anusha De" w:date="2022-08-01T14:49:00Z">
            <w:rPr/>
          </w:rPrChange>
        </w:rPr>
        <w:t xml:space="preserve"> </w:t>
      </w:r>
      <w:r w:rsidRPr="00992146">
        <w:rPr>
          <w:lang w:val="en-US"/>
          <w:rPrChange w:id="19233" w:author="Anusha De" w:date="2022-08-01T14:49:00Z">
            <w:rPr/>
          </w:rPrChange>
        </w:rPr>
        <w:t>the</w:t>
      </w:r>
      <w:r w:rsidR="00F73A4C" w:rsidRPr="00992146">
        <w:rPr>
          <w:lang w:val="en-US"/>
          <w:rPrChange w:id="19234" w:author="Anusha De" w:date="2022-08-01T14:49:00Z">
            <w:rPr/>
          </w:rPrChange>
        </w:rPr>
        <w:t xml:space="preserve"> </w:t>
      </w:r>
      <w:r w:rsidRPr="00992146">
        <w:rPr>
          <w:lang w:val="en-US"/>
          <w:rPrChange w:id="19235" w:author="Anusha De" w:date="2022-08-01T14:49:00Z">
            <w:rPr/>
          </w:rPrChange>
        </w:rPr>
        <w:t>gap</w:t>
      </w:r>
      <w:r w:rsidR="00F73A4C" w:rsidRPr="00992146">
        <w:rPr>
          <w:lang w:val="en-US"/>
          <w:rPrChange w:id="19236" w:author="Anusha De" w:date="2022-08-01T14:49:00Z">
            <w:rPr/>
          </w:rPrChange>
        </w:rPr>
        <w:t xml:space="preserve"> </w:t>
      </w:r>
      <w:r w:rsidRPr="00992146">
        <w:rPr>
          <w:lang w:val="en-US"/>
          <w:rPrChange w:id="19237" w:author="Anusha De" w:date="2022-08-01T14:49:00Z">
            <w:rPr/>
          </w:rPrChange>
        </w:rPr>
        <w:t>between</w:t>
      </w:r>
      <w:r w:rsidR="00F73A4C" w:rsidRPr="00992146">
        <w:rPr>
          <w:lang w:val="en-US"/>
          <w:rPrChange w:id="19238" w:author="Anusha De" w:date="2022-08-01T14:49:00Z">
            <w:rPr/>
          </w:rPrChange>
        </w:rPr>
        <w:t xml:space="preserve"> </w:t>
      </w:r>
      <w:r w:rsidRPr="00992146">
        <w:rPr>
          <w:lang w:val="en-US"/>
          <w:rPrChange w:id="19239" w:author="Anusha De" w:date="2022-08-01T14:49:00Z">
            <w:rPr/>
          </w:rPrChange>
        </w:rPr>
        <w:t>self-assessments</w:t>
      </w:r>
      <w:r w:rsidR="00F73A4C" w:rsidRPr="00992146">
        <w:rPr>
          <w:lang w:val="en-US"/>
          <w:rPrChange w:id="19240" w:author="Anusha De" w:date="2022-08-01T14:49:00Z">
            <w:rPr/>
          </w:rPrChange>
        </w:rPr>
        <w:t xml:space="preserve"> </w:t>
      </w:r>
      <w:r w:rsidRPr="00992146">
        <w:rPr>
          <w:lang w:val="en-US"/>
          <w:rPrChange w:id="19241" w:author="Anusha De" w:date="2022-08-01T14:49:00Z">
            <w:rPr/>
          </w:rPrChange>
        </w:rPr>
        <w:t>of</w:t>
      </w:r>
      <w:r w:rsidR="00F73A4C" w:rsidRPr="00992146">
        <w:rPr>
          <w:lang w:val="en-US"/>
          <w:rPrChange w:id="19242" w:author="Anusha De" w:date="2022-08-01T14:49:00Z">
            <w:rPr/>
          </w:rPrChange>
        </w:rPr>
        <w:t xml:space="preserve"> </w:t>
      </w:r>
      <w:r w:rsidRPr="00992146">
        <w:rPr>
          <w:lang w:val="en-US"/>
          <w:rPrChange w:id="19243" w:author="Anusha De" w:date="2022-08-01T14:49:00Z">
            <w:rPr/>
          </w:rPrChange>
        </w:rPr>
        <w:t>actors</w:t>
      </w:r>
      <w:r w:rsidR="00F73A4C" w:rsidRPr="00992146">
        <w:rPr>
          <w:lang w:val="en-US"/>
          <w:rPrChange w:id="19244" w:author="Anusha De" w:date="2022-08-01T14:49:00Z">
            <w:rPr/>
          </w:rPrChange>
        </w:rPr>
        <w:t xml:space="preserve"> </w:t>
      </w:r>
      <w:r w:rsidRPr="00992146">
        <w:rPr>
          <w:lang w:val="en-US"/>
          <w:rPrChange w:id="19245" w:author="Anusha De" w:date="2022-08-01T14:49:00Z">
            <w:rPr/>
          </w:rPrChange>
        </w:rPr>
        <w:t>and</w:t>
      </w:r>
      <w:r w:rsidR="00F73A4C" w:rsidRPr="00992146">
        <w:rPr>
          <w:lang w:val="en-US"/>
          <w:rPrChange w:id="19246" w:author="Anusha De" w:date="2022-08-01T14:49:00Z">
            <w:rPr/>
          </w:rPrChange>
        </w:rPr>
        <w:t xml:space="preserve"> </w:t>
      </w:r>
      <w:r w:rsidRPr="00992146">
        <w:rPr>
          <w:lang w:val="en-US"/>
          <w:rPrChange w:id="19247" w:author="Anusha De" w:date="2022-08-01T14:49:00Z">
            <w:rPr/>
          </w:rPrChange>
        </w:rPr>
        <w:t>ratings</w:t>
      </w:r>
      <w:r w:rsidR="00F73A4C" w:rsidRPr="00992146">
        <w:rPr>
          <w:lang w:val="en-US"/>
          <w:rPrChange w:id="19248" w:author="Anusha De" w:date="2022-08-01T14:49:00Z">
            <w:rPr/>
          </w:rPrChange>
        </w:rPr>
        <w:t xml:space="preserve"> </w:t>
      </w:r>
      <w:r w:rsidRPr="00992146">
        <w:rPr>
          <w:lang w:val="en-US"/>
          <w:rPrChange w:id="19249" w:author="Anusha De" w:date="2022-08-01T14:49:00Z">
            <w:rPr/>
          </w:rPrChange>
        </w:rPr>
        <w:t>of</w:t>
      </w:r>
      <w:r w:rsidR="00F73A4C" w:rsidRPr="00992146">
        <w:rPr>
          <w:lang w:val="en-US"/>
          <w:rPrChange w:id="19250" w:author="Anusha De" w:date="2022-08-01T14:49:00Z">
            <w:rPr/>
          </w:rPrChange>
        </w:rPr>
        <w:t xml:space="preserve"> </w:t>
      </w:r>
      <w:r w:rsidRPr="00992146">
        <w:rPr>
          <w:lang w:val="en-US"/>
          <w:rPrChange w:id="19251" w:author="Anusha De" w:date="2022-08-01T14:49:00Z">
            <w:rPr/>
          </w:rPrChange>
        </w:rPr>
        <w:t>male</w:t>
      </w:r>
      <w:r w:rsidR="00F73A4C" w:rsidRPr="00992146">
        <w:rPr>
          <w:lang w:val="en-US"/>
          <w:rPrChange w:id="19252" w:author="Anusha De" w:date="2022-08-01T14:49:00Z">
            <w:rPr/>
          </w:rPrChange>
        </w:rPr>
        <w:t xml:space="preserve"> </w:t>
      </w:r>
      <w:r w:rsidRPr="00992146">
        <w:rPr>
          <w:lang w:val="en-US"/>
          <w:rPrChange w:id="19253" w:author="Anusha De" w:date="2022-08-01T14:49:00Z">
            <w:rPr/>
          </w:rPrChange>
        </w:rPr>
        <w:t>farmers.</w:t>
      </w:r>
      <w:r w:rsidR="00F73A4C" w:rsidRPr="00992146">
        <w:rPr>
          <w:lang w:val="en-US"/>
          <w:rPrChange w:id="19254" w:author="Anusha De" w:date="2022-08-01T14:49:00Z">
            <w:rPr/>
          </w:rPrChange>
        </w:rPr>
        <w:t xml:space="preserve"> </w:t>
      </w:r>
      <w:r w:rsidRPr="00992146">
        <w:rPr>
          <w:lang w:val="en-US"/>
          <w:rPrChange w:id="19255" w:author="Anusha De" w:date="2022-08-01T14:49:00Z">
            <w:rPr/>
          </w:rPrChange>
        </w:rPr>
        <w:t>This</w:t>
      </w:r>
      <w:r w:rsidR="00F73A4C" w:rsidRPr="00992146">
        <w:rPr>
          <w:lang w:val="en-US"/>
          <w:rPrChange w:id="19256" w:author="Anusha De" w:date="2022-08-01T14:49:00Z">
            <w:rPr/>
          </w:rPrChange>
        </w:rPr>
        <w:t xml:space="preserve"> </w:t>
      </w:r>
      <w:r w:rsidRPr="00992146">
        <w:rPr>
          <w:lang w:val="en-US"/>
          <w:rPrChange w:id="19257" w:author="Anusha De" w:date="2022-08-01T14:49:00Z">
            <w:rPr/>
          </w:rPrChange>
        </w:rPr>
        <w:t>may</w:t>
      </w:r>
      <w:r w:rsidR="00F73A4C" w:rsidRPr="00992146">
        <w:rPr>
          <w:lang w:val="en-US"/>
          <w:rPrChange w:id="19258" w:author="Anusha De" w:date="2022-08-01T14:49:00Z">
            <w:rPr/>
          </w:rPrChange>
        </w:rPr>
        <w:t xml:space="preserve"> </w:t>
      </w:r>
      <w:r w:rsidRPr="00992146">
        <w:rPr>
          <w:lang w:val="en-US"/>
          <w:rPrChange w:id="19259" w:author="Anusha De" w:date="2022-08-01T14:49:00Z">
            <w:rPr/>
          </w:rPrChange>
        </w:rPr>
        <w:t>lead</w:t>
      </w:r>
      <w:r w:rsidR="00F73A4C" w:rsidRPr="00992146">
        <w:rPr>
          <w:lang w:val="en-US"/>
          <w:rPrChange w:id="19260" w:author="Anusha De" w:date="2022-08-01T14:49:00Z">
            <w:rPr/>
          </w:rPrChange>
        </w:rPr>
        <w:t xml:space="preserve"> </w:t>
      </w:r>
      <w:r w:rsidRPr="00992146">
        <w:rPr>
          <w:lang w:val="en-US"/>
          <w:rPrChange w:id="19261" w:author="Anusha De" w:date="2022-08-01T14:49:00Z">
            <w:rPr/>
          </w:rPrChange>
        </w:rPr>
        <w:t>to</w:t>
      </w:r>
      <w:r w:rsidR="00F73A4C" w:rsidRPr="00992146">
        <w:rPr>
          <w:lang w:val="en-US"/>
          <w:rPrChange w:id="19262" w:author="Anusha De" w:date="2022-08-01T14:49:00Z">
            <w:rPr/>
          </w:rPrChange>
        </w:rPr>
        <w:t xml:space="preserve"> </w:t>
      </w:r>
      <w:r w:rsidRPr="00992146">
        <w:rPr>
          <w:lang w:val="en-US"/>
          <w:rPrChange w:id="19263" w:author="Anusha De" w:date="2022-08-01T14:49:00Z">
            <w:rPr/>
          </w:rPrChange>
        </w:rPr>
        <w:t>differences</w:t>
      </w:r>
      <w:r w:rsidR="00F73A4C" w:rsidRPr="00992146">
        <w:rPr>
          <w:lang w:val="en-US"/>
          <w:rPrChange w:id="19264" w:author="Anusha De" w:date="2022-08-01T14:49:00Z">
            <w:rPr/>
          </w:rPrChange>
        </w:rPr>
        <w:t xml:space="preserve"> </w:t>
      </w:r>
      <w:r w:rsidRPr="00992146">
        <w:rPr>
          <w:lang w:val="en-US"/>
          <w:rPrChange w:id="19265" w:author="Anusha De" w:date="2022-08-01T14:49:00Z">
            <w:rPr/>
          </w:rPrChange>
        </w:rPr>
        <w:t>in</w:t>
      </w:r>
      <w:r w:rsidR="00F73A4C" w:rsidRPr="00992146">
        <w:rPr>
          <w:lang w:val="en-US"/>
          <w:rPrChange w:id="19266" w:author="Anusha De" w:date="2022-08-01T14:49:00Z">
            <w:rPr/>
          </w:rPrChange>
        </w:rPr>
        <w:t xml:space="preserve"> </w:t>
      </w:r>
      <w:r w:rsidRPr="00992146">
        <w:rPr>
          <w:lang w:val="en-US"/>
          <w:rPrChange w:id="19267" w:author="Anusha De" w:date="2022-08-01T14:49:00Z">
            <w:rPr/>
          </w:rPrChange>
        </w:rPr>
        <w:t>the</w:t>
      </w:r>
      <w:r w:rsidR="00F73A4C" w:rsidRPr="00992146">
        <w:rPr>
          <w:lang w:val="en-US"/>
          <w:rPrChange w:id="19268" w:author="Anusha De" w:date="2022-08-01T14:49:00Z">
            <w:rPr/>
          </w:rPrChange>
        </w:rPr>
        <w:t xml:space="preserve"> </w:t>
      </w:r>
      <w:r w:rsidRPr="00992146">
        <w:rPr>
          <w:lang w:val="en-US"/>
          <w:rPrChange w:id="19269" w:author="Anusha De" w:date="2022-08-01T14:49:00Z">
            <w:rPr/>
          </w:rPrChange>
        </w:rPr>
        <w:t>efficiency</w:t>
      </w:r>
      <w:r w:rsidR="00F73A4C" w:rsidRPr="00992146">
        <w:rPr>
          <w:lang w:val="en-US"/>
          <w:rPrChange w:id="19270" w:author="Anusha De" w:date="2022-08-01T14:49:00Z">
            <w:rPr/>
          </w:rPrChange>
        </w:rPr>
        <w:t xml:space="preserve"> </w:t>
      </w:r>
      <w:r w:rsidRPr="00992146">
        <w:rPr>
          <w:lang w:val="en-US"/>
          <w:rPrChange w:id="19271" w:author="Anusha De" w:date="2022-08-01T14:49:00Z">
            <w:rPr/>
          </w:rPrChange>
        </w:rPr>
        <w:t>of</w:t>
      </w:r>
      <w:r w:rsidR="00F73A4C" w:rsidRPr="00992146">
        <w:rPr>
          <w:lang w:val="en-US"/>
          <w:rPrChange w:id="19272" w:author="Anusha De" w:date="2022-08-01T14:49:00Z">
            <w:rPr/>
          </w:rPrChange>
        </w:rPr>
        <w:t xml:space="preserve"> </w:t>
      </w:r>
      <w:r w:rsidRPr="00992146">
        <w:rPr>
          <w:lang w:val="en-US"/>
          <w:rPrChange w:id="19273" w:author="Anusha De" w:date="2022-08-01T14:49:00Z">
            <w:rPr/>
          </w:rPrChange>
        </w:rPr>
        <w:t>the</w:t>
      </w:r>
      <w:r w:rsidR="00F73A4C" w:rsidRPr="00992146">
        <w:rPr>
          <w:lang w:val="en-US"/>
          <w:rPrChange w:id="19274" w:author="Anusha De" w:date="2022-08-01T14:49:00Z">
            <w:rPr/>
          </w:rPrChange>
        </w:rPr>
        <w:t xml:space="preserve"> </w:t>
      </w:r>
      <w:r w:rsidRPr="00992146">
        <w:rPr>
          <w:lang w:val="en-US"/>
          <w:rPrChange w:id="19275" w:author="Anusha De" w:date="2022-08-01T14:49:00Z">
            <w:rPr/>
          </w:rPrChange>
        </w:rPr>
        <w:t>chain</w:t>
      </w:r>
      <w:r w:rsidR="00F73A4C" w:rsidRPr="00992146">
        <w:rPr>
          <w:lang w:val="en-US"/>
          <w:rPrChange w:id="19276" w:author="Anusha De" w:date="2022-08-01T14:49:00Z">
            <w:rPr/>
          </w:rPrChange>
        </w:rPr>
        <w:t xml:space="preserve"> </w:t>
      </w:r>
      <w:r w:rsidRPr="00992146">
        <w:rPr>
          <w:lang w:val="en-US"/>
          <w:rPrChange w:id="19277" w:author="Anusha De" w:date="2022-08-01T14:49:00Z">
            <w:rPr/>
          </w:rPrChange>
        </w:rPr>
        <w:t>conditional</w:t>
      </w:r>
      <w:r w:rsidR="00F73A4C" w:rsidRPr="00992146">
        <w:rPr>
          <w:lang w:val="en-US"/>
          <w:rPrChange w:id="19278" w:author="Anusha De" w:date="2022-08-01T14:49:00Z">
            <w:rPr/>
          </w:rPrChange>
        </w:rPr>
        <w:t xml:space="preserve"> </w:t>
      </w:r>
      <w:r w:rsidRPr="00992146">
        <w:rPr>
          <w:lang w:val="en-US"/>
          <w:rPrChange w:id="19279" w:author="Anusha De" w:date="2022-08-01T14:49:00Z">
            <w:rPr/>
          </w:rPrChange>
        </w:rPr>
        <w:t>on</w:t>
      </w:r>
      <w:r w:rsidR="00F73A4C" w:rsidRPr="00992146">
        <w:rPr>
          <w:lang w:val="en-US"/>
          <w:rPrChange w:id="19280" w:author="Anusha De" w:date="2022-08-01T14:49:00Z">
            <w:rPr/>
          </w:rPrChange>
        </w:rPr>
        <w:t xml:space="preserve"> </w:t>
      </w:r>
      <w:r w:rsidRPr="00992146">
        <w:rPr>
          <w:lang w:val="en-US"/>
          <w:rPrChange w:id="19281" w:author="Anusha De" w:date="2022-08-01T14:49:00Z">
            <w:rPr/>
          </w:rPrChange>
        </w:rPr>
        <w:t>the</w:t>
      </w:r>
      <w:r w:rsidR="00F73A4C" w:rsidRPr="00992146">
        <w:rPr>
          <w:lang w:val="en-US"/>
          <w:rPrChange w:id="19282" w:author="Anusha De" w:date="2022-08-01T14:49:00Z">
            <w:rPr/>
          </w:rPrChange>
        </w:rPr>
        <w:t xml:space="preserve"> </w:t>
      </w:r>
      <w:r w:rsidRPr="00992146">
        <w:rPr>
          <w:lang w:val="en-US"/>
          <w:rPrChange w:id="19283" w:author="Anusha De" w:date="2022-08-01T14:49:00Z">
            <w:rPr/>
          </w:rPrChange>
        </w:rPr>
        <w:t>gender</w:t>
      </w:r>
      <w:r w:rsidR="00F73A4C" w:rsidRPr="00992146">
        <w:rPr>
          <w:lang w:val="en-US"/>
          <w:rPrChange w:id="19284" w:author="Anusha De" w:date="2022-08-01T14:49:00Z">
            <w:rPr/>
          </w:rPrChange>
        </w:rPr>
        <w:t xml:space="preserve"> </w:t>
      </w:r>
      <w:r w:rsidRPr="00992146">
        <w:rPr>
          <w:lang w:val="en-US"/>
          <w:rPrChange w:id="19285" w:author="Anusha De" w:date="2022-08-01T14:49:00Z">
            <w:rPr/>
          </w:rPrChange>
        </w:rPr>
        <w:t>of</w:t>
      </w:r>
      <w:r w:rsidR="00F73A4C" w:rsidRPr="00992146">
        <w:rPr>
          <w:lang w:val="en-US"/>
          <w:rPrChange w:id="19286" w:author="Anusha De" w:date="2022-08-01T14:49:00Z">
            <w:rPr/>
          </w:rPrChange>
        </w:rPr>
        <w:t xml:space="preserve"> </w:t>
      </w:r>
      <w:r w:rsidRPr="00992146">
        <w:rPr>
          <w:lang w:val="en-US"/>
          <w:rPrChange w:id="19287" w:author="Anusha De" w:date="2022-08-01T14:49:00Z">
            <w:rPr/>
          </w:rPrChange>
        </w:rPr>
        <w:t>the</w:t>
      </w:r>
      <w:r w:rsidR="00F73A4C" w:rsidRPr="00992146">
        <w:rPr>
          <w:lang w:val="en-US"/>
          <w:rPrChange w:id="19288" w:author="Anusha De" w:date="2022-08-01T14:49:00Z">
            <w:rPr/>
          </w:rPrChange>
        </w:rPr>
        <w:t xml:space="preserve"> </w:t>
      </w:r>
      <w:r w:rsidRPr="00992146">
        <w:rPr>
          <w:lang w:val="en-US"/>
          <w:rPrChange w:id="19289" w:author="Anusha De" w:date="2022-08-01T14:49:00Z">
            <w:rPr/>
          </w:rPrChange>
        </w:rPr>
        <w:t>farmers.</w:t>
      </w:r>
    </w:p>
    <w:p w14:paraId="5E46122E" w14:textId="7C61B90D" w:rsidR="00E44936" w:rsidRPr="00992146" w:rsidDel="005017C0" w:rsidRDefault="0081249E">
      <w:pPr>
        <w:rPr>
          <w:del w:id="19290" w:author="Steve Wiggins" w:date="2022-07-30T18:35:00Z"/>
          <w:lang w:val="en-US"/>
          <w:rPrChange w:id="19291" w:author="Anusha De" w:date="2022-08-01T14:49:00Z">
            <w:rPr>
              <w:del w:id="19292" w:author="Steve Wiggins" w:date="2022-07-30T18:35:00Z"/>
            </w:rPr>
          </w:rPrChange>
        </w:rPr>
        <w:pPrChange w:id="19293" w:author="Steve Wiggins" w:date="2022-08-01T12:25:00Z">
          <w:pPr>
            <w:pStyle w:val="1PP"/>
            <w:jc w:val="both"/>
          </w:pPr>
        </w:pPrChange>
      </w:pPr>
      <w:r w:rsidRPr="00992146">
        <w:rPr>
          <w:lang w:val="en-US"/>
          <w:rPrChange w:id="19294" w:author="Anusha De" w:date="2022-08-01T14:49:00Z">
            <w:rPr/>
          </w:rPrChange>
        </w:rPr>
        <w:t>Finally,</w:t>
      </w:r>
      <w:r w:rsidR="00F73A4C" w:rsidRPr="00992146">
        <w:rPr>
          <w:lang w:val="en-US"/>
          <w:rPrChange w:id="19295" w:author="Anusha De" w:date="2022-08-01T14:49:00Z">
            <w:rPr/>
          </w:rPrChange>
        </w:rPr>
        <w:t xml:space="preserve"> </w:t>
      </w:r>
      <w:r w:rsidRPr="00992146">
        <w:rPr>
          <w:lang w:val="en-US"/>
          <w:rPrChange w:id="19296" w:author="Anusha De" w:date="2022-08-01T14:49:00Z">
            <w:rPr/>
          </w:rPrChange>
        </w:rPr>
        <w:t>judged</w:t>
      </w:r>
      <w:r w:rsidR="00F73A4C" w:rsidRPr="00992146">
        <w:rPr>
          <w:lang w:val="en-US"/>
          <w:rPrChange w:id="19297" w:author="Anusha De" w:date="2022-08-01T14:49:00Z">
            <w:rPr/>
          </w:rPrChange>
        </w:rPr>
        <w:t xml:space="preserve"> </w:t>
      </w:r>
      <w:r w:rsidRPr="00992146">
        <w:rPr>
          <w:lang w:val="en-US"/>
          <w:rPrChange w:id="19298" w:author="Anusha De" w:date="2022-08-01T14:49:00Z">
            <w:rPr/>
          </w:rPrChange>
        </w:rPr>
        <w:t>by</w:t>
      </w:r>
      <w:r w:rsidR="00F73A4C" w:rsidRPr="00992146">
        <w:rPr>
          <w:lang w:val="en-US"/>
          <w:rPrChange w:id="19299" w:author="Anusha De" w:date="2022-08-01T14:49:00Z">
            <w:rPr/>
          </w:rPrChange>
        </w:rPr>
        <w:t xml:space="preserve"> </w:t>
      </w:r>
      <w:r w:rsidRPr="00992146">
        <w:rPr>
          <w:lang w:val="en-US"/>
          <w:rPrChange w:id="19300" w:author="Anusha De" w:date="2022-08-01T14:49:00Z">
            <w:rPr/>
          </w:rPrChange>
        </w:rPr>
        <w:t>farmer</w:t>
      </w:r>
      <w:r w:rsidR="00F73A4C" w:rsidRPr="00992146">
        <w:rPr>
          <w:lang w:val="en-US"/>
          <w:rPrChange w:id="19301" w:author="Anusha De" w:date="2022-08-01T14:49:00Z">
            <w:rPr/>
          </w:rPrChange>
        </w:rPr>
        <w:t xml:space="preserve"> </w:t>
      </w:r>
      <w:r w:rsidRPr="00992146">
        <w:rPr>
          <w:lang w:val="en-US"/>
          <w:rPrChange w:id="19302" w:author="Anusha De" w:date="2022-08-01T14:49:00Z">
            <w:rPr/>
          </w:rPrChange>
        </w:rPr>
        <w:t>perceptions,</w:t>
      </w:r>
      <w:r w:rsidR="00F73A4C" w:rsidRPr="00992146">
        <w:rPr>
          <w:lang w:val="en-US"/>
          <w:rPrChange w:id="19303" w:author="Anusha De" w:date="2022-08-01T14:49:00Z">
            <w:rPr/>
          </w:rPrChange>
        </w:rPr>
        <w:t xml:space="preserve"> </w:t>
      </w:r>
      <w:r w:rsidRPr="00992146">
        <w:rPr>
          <w:lang w:val="en-US"/>
          <w:rPrChange w:id="19304" w:author="Anusha De" w:date="2022-08-01T14:49:00Z">
            <w:rPr/>
          </w:rPrChange>
        </w:rPr>
        <w:t>there</w:t>
      </w:r>
      <w:r w:rsidR="00F73A4C" w:rsidRPr="00992146">
        <w:rPr>
          <w:lang w:val="en-US"/>
          <w:rPrChange w:id="19305" w:author="Anusha De" w:date="2022-08-01T14:49:00Z">
            <w:rPr/>
          </w:rPrChange>
        </w:rPr>
        <w:t xml:space="preserve"> </w:t>
      </w:r>
      <w:r w:rsidRPr="00992146">
        <w:rPr>
          <w:lang w:val="en-US"/>
          <w:rPrChange w:id="19306" w:author="Anusha De" w:date="2022-08-01T14:49:00Z">
            <w:rPr/>
          </w:rPrChange>
        </w:rPr>
        <w:t>seem</w:t>
      </w:r>
      <w:r w:rsidR="00F73A4C" w:rsidRPr="00992146">
        <w:rPr>
          <w:lang w:val="en-US"/>
          <w:rPrChange w:id="19307" w:author="Anusha De" w:date="2022-08-01T14:49:00Z">
            <w:rPr/>
          </w:rPrChange>
        </w:rPr>
        <w:t xml:space="preserve"> </w:t>
      </w:r>
      <w:r w:rsidRPr="00992146">
        <w:rPr>
          <w:lang w:val="en-US"/>
          <w:rPrChange w:id="19308" w:author="Anusha De" w:date="2022-08-01T14:49:00Z">
            <w:rPr/>
          </w:rPrChange>
        </w:rPr>
        <w:t>to</w:t>
      </w:r>
      <w:r w:rsidR="00F73A4C" w:rsidRPr="00992146">
        <w:rPr>
          <w:lang w:val="en-US"/>
          <w:rPrChange w:id="19309" w:author="Anusha De" w:date="2022-08-01T14:49:00Z">
            <w:rPr/>
          </w:rPrChange>
        </w:rPr>
        <w:t xml:space="preserve"> </w:t>
      </w:r>
      <w:r w:rsidRPr="00992146">
        <w:rPr>
          <w:lang w:val="en-US"/>
          <w:rPrChange w:id="19310" w:author="Anusha De" w:date="2022-08-01T14:49:00Z">
            <w:rPr/>
          </w:rPrChange>
        </w:rPr>
        <w:t>be</w:t>
      </w:r>
      <w:r w:rsidR="00F73A4C" w:rsidRPr="00992146">
        <w:rPr>
          <w:lang w:val="en-US"/>
          <w:rPrChange w:id="19311" w:author="Anusha De" w:date="2022-08-01T14:49:00Z">
            <w:rPr/>
          </w:rPrChange>
        </w:rPr>
        <w:t xml:space="preserve"> </w:t>
      </w:r>
      <w:r w:rsidRPr="00992146">
        <w:rPr>
          <w:lang w:val="en-US"/>
          <w:rPrChange w:id="19312" w:author="Anusha De" w:date="2022-08-01T14:49:00Z">
            <w:rPr/>
          </w:rPrChange>
        </w:rPr>
        <w:t>issues</w:t>
      </w:r>
      <w:r w:rsidR="00F73A4C" w:rsidRPr="00992146">
        <w:rPr>
          <w:lang w:val="en-US"/>
          <w:rPrChange w:id="19313" w:author="Anusha De" w:date="2022-08-01T14:49:00Z">
            <w:rPr/>
          </w:rPrChange>
        </w:rPr>
        <w:t xml:space="preserve"> </w:t>
      </w:r>
      <w:r w:rsidRPr="00992146">
        <w:rPr>
          <w:lang w:val="en-US"/>
          <w:rPrChange w:id="19314" w:author="Anusha De" w:date="2022-08-01T14:49:00Z">
            <w:rPr/>
          </w:rPrChange>
        </w:rPr>
        <w:t>related</w:t>
      </w:r>
      <w:r w:rsidR="00F73A4C" w:rsidRPr="00992146">
        <w:rPr>
          <w:lang w:val="en-US"/>
          <w:rPrChange w:id="19315" w:author="Anusha De" w:date="2022-08-01T14:49:00Z">
            <w:rPr/>
          </w:rPrChange>
        </w:rPr>
        <w:t xml:space="preserve"> </w:t>
      </w:r>
      <w:r w:rsidRPr="00992146">
        <w:rPr>
          <w:lang w:val="en-US"/>
          <w:rPrChange w:id="19316" w:author="Anusha De" w:date="2022-08-01T14:49:00Z">
            <w:rPr/>
          </w:rPrChange>
        </w:rPr>
        <w:t>to</w:t>
      </w:r>
      <w:r w:rsidR="00F73A4C" w:rsidRPr="00992146">
        <w:rPr>
          <w:lang w:val="en-US"/>
          <w:rPrChange w:id="19317" w:author="Anusha De" w:date="2022-08-01T14:49:00Z">
            <w:rPr/>
          </w:rPrChange>
        </w:rPr>
        <w:t xml:space="preserve"> </w:t>
      </w:r>
      <w:r w:rsidRPr="00992146">
        <w:rPr>
          <w:lang w:val="en-US"/>
          <w:rPrChange w:id="19318" w:author="Anusha De" w:date="2022-08-01T14:49:00Z">
            <w:rPr/>
          </w:rPrChange>
        </w:rPr>
        <w:t>price</w:t>
      </w:r>
      <w:r w:rsidR="00F73A4C" w:rsidRPr="00992146">
        <w:rPr>
          <w:lang w:val="en-US"/>
          <w:rPrChange w:id="19319" w:author="Anusha De" w:date="2022-08-01T14:49:00Z">
            <w:rPr/>
          </w:rPrChange>
        </w:rPr>
        <w:t xml:space="preserve"> </w:t>
      </w:r>
      <w:r w:rsidRPr="00992146">
        <w:rPr>
          <w:lang w:val="en-US"/>
          <w:rPrChange w:id="19320" w:author="Anusha De" w:date="2022-08-01T14:49:00Z">
            <w:rPr/>
          </w:rPrChange>
        </w:rPr>
        <w:t>competitiveness</w:t>
      </w:r>
      <w:r w:rsidR="00F73A4C" w:rsidRPr="00992146">
        <w:rPr>
          <w:lang w:val="en-US"/>
          <w:rPrChange w:id="19321" w:author="Anusha De" w:date="2022-08-01T14:49:00Z">
            <w:rPr/>
          </w:rPrChange>
        </w:rPr>
        <w:t xml:space="preserve"> </w:t>
      </w:r>
      <w:r w:rsidRPr="00992146">
        <w:rPr>
          <w:lang w:val="en-US"/>
          <w:rPrChange w:id="19322" w:author="Anusha De" w:date="2022-08-01T14:49:00Z">
            <w:rPr/>
          </w:rPrChange>
        </w:rPr>
        <w:t>within</w:t>
      </w:r>
      <w:r w:rsidR="00F73A4C" w:rsidRPr="00992146">
        <w:rPr>
          <w:lang w:val="en-US"/>
          <w:rPrChange w:id="19323" w:author="Anusha De" w:date="2022-08-01T14:49:00Z">
            <w:rPr/>
          </w:rPrChange>
        </w:rPr>
        <w:t xml:space="preserve"> </w:t>
      </w:r>
      <w:r w:rsidRPr="00992146">
        <w:rPr>
          <w:lang w:val="en-US"/>
          <w:rPrChange w:id="19324" w:author="Anusha De" w:date="2022-08-01T14:49:00Z">
            <w:rPr/>
          </w:rPrChange>
        </w:rPr>
        <w:t>the</w:t>
      </w:r>
      <w:r w:rsidR="00F73A4C" w:rsidRPr="00992146">
        <w:rPr>
          <w:lang w:val="en-US"/>
          <w:rPrChange w:id="19325" w:author="Anusha De" w:date="2022-08-01T14:49:00Z">
            <w:rPr/>
          </w:rPrChange>
        </w:rPr>
        <w:t xml:space="preserve"> </w:t>
      </w:r>
      <w:r w:rsidRPr="00992146">
        <w:rPr>
          <w:lang w:val="en-US"/>
          <w:rPrChange w:id="19326" w:author="Anusha De" w:date="2022-08-01T14:49:00Z">
            <w:rPr/>
          </w:rPrChange>
        </w:rPr>
        <w:t>maize</w:t>
      </w:r>
      <w:r w:rsidR="00F73A4C" w:rsidRPr="00992146">
        <w:rPr>
          <w:lang w:val="en-US"/>
          <w:rPrChange w:id="19327" w:author="Anusha De" w:date="2022-08-01T14:49:00Z">
            <w:rPr/>
          </w:rPrChange>
        </w:rPr>
        <w:t xml:space="preserve"> </w:t>
      </w:r>
      <w:r w:rsidRPr="00992146">
        <w:rPr>
          <w:lang w:val="en-US"/>
          <w:rPrChange w:id="19328" w:author="Anusha De" w:date="2022-08-01T14:49:00Z">
            <w:rPr/>
          </w:rPrChange>
        </w:rPr>
        <w:t>value</w:t>
      </w:r>
      <w:r w:rsidR="00F73A4C" w:rsidRPr="00992146">
        <w:rPr>
          <w:lang w:val="en-US"/>
          <w:rPrChange w:id="19329" w:author="Anusha De" w:date="2022-08-01T14:49:00Z">
            <w:rPr/>
          </w:rPrChange>
        </w:rPr>
        <w:t xml:space="preserve"> </w:t>
      </w:r>
      <w:r w:rsidRPr="00992146">
        <w:rPr>
          <w:lang w:val="en-US"/>
          <w:rPrChange w:id="19330" w:author="Anusha De" w:date="2022-08-01T14:49:00Z">
            <w:rPr/>
          </w:rPrChange>
        </w:rPr>
        <w:t>chain,</w:t>
      </w:r>
      <w:r w:rsidR="00F73A4C" w:rsidRPr="00992146">
        <w:rPr>
          <w:lang w:val="en-US"/>
          <w:rPrChange w:id="19331" w:author="Anusha De" w:date="2022-08-01T14:49:00Z">
            <w:rPr/>
          </w:rPrChange>
        </w:rPr>
        <w:t xml:space="preserve"> </w:t>
      </w:r>
      <w:r w:rsidRPr="00992146">
        <w:rPr>
          <w:lang w:val="en-US"/>
          <w:rPrChange w:id="19332" w:author="Anusha De" w:date="2022-08-01T14:49:00Z">
            <w:rPr/>
          </w:rPrChange>
        </w:rPr>
        <w:t>as</w:t>
      </w:r>
      <w:r w:rsidR="00F73A4C" w:rsidRPr="00992146">
        <w:rPr>
          <w:lang w:val="en-US"/>
          <w:rPrChange w:id="19333" w:author="Anusha De" w:date="2022-08-01T14:49:00Z">
            <w:rPr/>
          </w:rPrChange>
        </w:rPr>
        <w:t xml:space="preserve"> </w:t>
      </w:r>
      <w:r w:rsidRPr="00992146">
        <w:rPr>
          <w:lang w:val="en-US"/>
          <w:rPrChange w:id="19334" w:author="Anusha De" w:date="2022-08-01T14:49:00Z">
            <w:rPr/>
          </w:rPrChange>
        </w:rPr>
        <w:t>agro-input</w:t>
      </w:r>
      <w:r w:rsidR="00F73A4C" w:rsidRPr="00992146">
        <w:rPr>
          <w:lang w:val="en-US"/>
          <w:rPrChange w:id="19335" w:author="Anusha De" w:date="2022-08-01T14:49:00Z">
            <w:rPr/>
          </w:rPrChange>
        </w:rPr>
        <w:t xml:space="preserve"> </w:t>
      </w:r>
      <w:r w:rsidRPr="00992146">
        <w:rPr>
          <w:lang w:val="en-US"/>
          <w:rPrChange w:id="19336" w:author="Anusha De" w:date="2022-08-01T14:49:00Z">
            <w:rPr/>
          </w:rPrChange>
        </w:rPr>
        <w:t>dealers,</w:t>
      </w:r>
      <w:r w:rsidR="00F73A4C" w:rsidRPr="00992146">
        <w:rPr>
          <w:lang w:val="en-US"/>
          <w:rPrChange w:id="19337" w:author="Anusha De" w:date="2022-08-01T14:49:00Z">
            <w:rPr/>
          </w:rPrChange>
        </w:rPr>
        <w:t xml:space="preserve"> </w:t>
      </w:r>
      <w:r w:rsidRPr="00992146">
        <w:rPr>
          <w:lang w:val="en-US"/>
          <w:rPrChange w:id="19338" w:author="Anusha De" w:date="2022-08-01T14:49:00Z">
            <w:rPr/>
          </w:rPrChange>
        </w:rPr>
        <w:t>traders</w:t>
      </w:r>
      <w:r w:rsidR="00F73A4C" w:rsidRPr="00992146">
        <w:rPr>
          <w:lang w:val="en-US"/>
          <w:rPrChange w:id="19339" w:author="Anusha De" w:date="2022-08-01T14:49:00Z">
            <w:rPr/>
          </w:rPrChange>
        </w:rPr>
        <w:t xml:space="preserve"> </w:t>
      </w:r>
      <w:r w:rsidRPr="00992146">
        <w:rPr>
          <w:lang w:val="en-US"/>
          <w:rPrChange w:id="19340" w:author="Anusha De" w:date="2022-08-01T14:49:00Z">
            <w:rPr/>
          </w:rPrChange>
        </w:rPr>
        <w:t>and</w:t>
      </w:r>
      <w:r w:rsidR="00F73A4C" w:rsidRPr="00992146">
        <w:rPr>
          <w:lang w:val="en-US"/>
          <w:rPrChange w:id="19341" w:author="Anusha De" w:date="2022-08-01T14:49:00Z">
            <w:rPr/>
          </w:rPrChange>
        </w:rPr>
        <w:t xml:space="preserve"> </w:t>
      </w:r>
      <w:r w:rsidRPr="00992146">
        <w:rPr>
          <w:lang w:val="en-US"/>
          <w:rPrChange w:id="19342" w:author="Anusha De" w:date="2022-08-01T14:49:00Z">
            <w:rPr/>
          </w:rPrChange>
        </w:rPr>
        <w:t>processors</w:t>
      </w:r>
      <w:r w:rsidR="00F73A4C" w:rsidRPr="00992146">
        <w:rPr>
          <w:lang w:val="en-US"/>
          <w:rPrChange w:id="19343" w:author="Anusha De" w:date="2022-08-01T14:49:00Z">
            <w:rPr/>
          </w:rPrChange>
        </w:rPr>
        <w:t xml:space="preserve"> </w:t>
      </w:r>
      <w:r w:rsidRPr="00992146">
        <w:rPr>
          <w:lang w:val="en-US"/>
          <w:rPrChange w:id="19344" w:author="Anusha De" w:date="2022-08-01T14:49:00Z">
            <w:rPr/>
          </w:rPrChange>
        </w:rPr>
        <w:t>are</w:t>
      </w:r>
      <w:r w:rsidR="00F73A4C" w:rsidRPr="00992146">
        <w:rPr>
          <w:lang w:val="en-US"/>
          <w:rPrChange w:id="19345" w:author="Anusha De" w:date="2022-08-01T14:49:00Z">
            <w:rPr/>
          </w:rPrChange>
        </w:rPr>
        <w:t xml:space="preserve"> </w:t>
      </w:r>
      <w:r w:rsidRPr="00992146">
        <w:rPr>
          <w:lang w:val="en-US"/>
          <w:rPrChange w:id="19346" w:author="Anusha De" w:date="2022-08-01T14:49:00Z">
            <w:rPr/>
          </w:rPrChange>
        </w:rPr>
        <w:t>consistently</w:t>
      </w:r>
      <w:r w:rsidR="00F73A4C" w:rsidRPr="00992146">
        <w:rPr>
          <w:lang w:val="en-US"/>
          <w:rPrChange w:id="19347" w:author="Anusha De" w:date="2022-08-01T14:49:00Z">
            <w:rPr/>
          </w:rPrChange>
        </w:rPr>
        <w:t xml:space="preserve"> </w:t>
      </w:r>
      <w:r w:rsidRPr="00992146">
        <w:rPr>
          <w:lang w:val="en-US"/>
          <w:rPrChange w:id="19348" w:author="Anusha De" w:date="2022-08-01T14:49:00Z">
            <w:rPr/>
          </w:rPrChange>
        </w:rPr>
        <w:t>scored</w:t>
      </w:r>
      <w:r w:rsidR="00F73A4C" w:rsidRPr="00992146">
        <w:rPr>
          <w:lang w:val="en-US"/>
          <w:rPrChange w:id="19349" w:author="Anusha De" w:date="2022-08-01T14:49:00Z">
            <w:rPr/>
          </w:rPrChange>
        </w:rPr>
        <w:t xml:space="preserve"> </w:t>
      </w:r>
      <w:r w:rsidRPr="00992146">
        <w:rPr>
          <w:lang w:val="en-US"/>
          <w:rPrChange w:id="19350" w:author="Anusha De" w:date="2022-08-01T14:49:00Z">
            <w:rPr/>
          </w:rPrChange>
        </w:rPr>
        <w:t>lowest.</w:t>
      </w:r>
      <w:r w:rsidR="00F73A4C" w:rsidRPr="00992146">
        <w:rPr>
          <w:lang w:val="en-US"/>
          <w:rPrChange w:id="19351" w:author="Anusha De" w:date="2022-08-01T14:49:00Z">
            <w:rPr/>
          </w:rPrChange>
        </w:rPr>
        <w:t xml:space="preserve"> </w:t>
      </w:r>
      <w:r w:rsidRPr="00992146">
        <w:rPr>
          <w:lang w:val="en-US"/>
          <w:rPrChange w:id="19352" w:author="Anusha De" w:date="2022-08-01T14:49:00Z">
            <w:rPr/>
          </w:rPrChange>
        </w:rPr>
        <w:t>Quality,</w:t>
      </w:r>
      <w:r w:rsidR="00F73A4C" w:rsidRPr="00992146">
        <w:rPr>
          <w:lang w:val="en-US"/>
          <w:rPrChange w:id="19353" w:author="Anusha De" w:date="2022-08-01T14:49:00Z">
            <w:rPr/>
          </w:rPrChange>
        </w:rPr>
        <w:t xml:space="preserve"> </w:t>
      </w:r>
      <w:r w:rsidRPr="00992146">
        <w:rPr>
          <w:lang w:val="en-US"/>
          <w:rPrChange w:id="19354" w:author="Anusha De" w:date="2022-08-01T14:49:00Z">
            <w:rPr/>
          </w:rPrChange>
        </w:rPr>
        <w:t>on</w:t>
      </w:r>
      <w:r w:rsidR="00F73A4C" w:rsidRPr="00992146">
        <w:rPr>
          <w:lang w:val="en-US"/>
          <w:rPrChange w:id="19355" w:author="Anusha De" w:date="2022-08-01T14:49:00Z">
            <w:rPr/>
          </w:rPrChange>
        </w:rPr>
        <w:t xml:space="preserve"> </w:t>
      </w:r>
      <w:r w:rsidRPr="00992146">
        <w:rPr>
          <w:lang w:val="en-US"/>
          <w:rPrChange w:id="19356" w:author="Anusha De" w:date="2022-08-01T14:49:00Z">
            <w:rPr/>
          </w:rPrChange>
        </w:rPr>
        <w:t>the</w:t>
      </w:r>
      <w:r w:rsidR="00F73A4C" w:rsidRPr="00992146">
        <w:rPr>
          <w:lang w:val="en-US"/>
          <w:rPrChange w:id="19357" w:author="Anusha De" w:date="2022-08-01T14:49:00Z">
            <w:rPr/>
          </w:rPrChange>
        </w:rPr>
        <w:t xml:space="preserve"> </w:t>
      </w:r>
      <w:r w:rsidRPr="00992146">
        <w:rPr>
          <w:lang w:val="en-US"/>
          <w:rPrChange w:id="19358" w:author="Anusha De" w:date="2022-08-01T14:49:00Z">
            <w:rPr/>
          </w:rPrChange>
        </w:rPr>
        <w:t>other</w:t>
      </w:r>
      <w:r w:rsidR="00F73A4C" w:rsidRPr="00992146">
        <w:rPr>
          <w:lang w:val="en-US"/>
          <w:rPrChange w:id="19359" w:author="Anusha De" w:date="2022-08-01T14:49:00Z">
            <w:rPr/>
          </w:rPrChange>
        </w:rPr>
        <w:t xml:space="preserve"> </w:t>
      </w:r>
      <w:r w:rsidRPr="00992146">
        <w:rPr>
          <w:lang w:val="en-US"/>
          <w:rPrChange w:id="19360" w:author="Anusha De" w:date="2022-08-01T14:49:00Z">
            <w:rPr/>
          </w:rPrChange>
        </w:rPr>
        <w:t>hand,</w:t>
      </w:r>
      <w:r w:rsidR="00F73A4C" w:rsidRPr="00992146">
        <w:rPr>
          <w:lang w:val="en-US"/>
          <w:rPrChange w:id="19361" w:author="Anusha De" w:date="2022-08-01T14:49:00Z">
            <w:rPr/>
          </w:rPrChange>
        </w:rPr>
        <w:t xml:space="preserve"> </w:t>
      </w:r>
      <w:r w:rsidRPr="00992146">
        <w:rPr>
          <w:lang w:val="en-US"/>
          <w:rPrChange w:id="19362" w:author="Anusha De" w:date="2022-08-01T14:49:00Z">
            <w:rPr/>
          </w:rPrChange>
        </w:rPr>
        <w:t>seems</w:t>
      </w:r>
      <w:r w:rsidR="00F73A4C" w:rsidRPr="00992146">
        <w:rPr>
          <w:lang w:val="en-US"/>
          <w:rPrChange w:id="19363" w:author="Anusha De" w:date="2022-08-01T14:49:00Z">
            <w:rPr/>
          </w:rPrChange>
        </w:rPr>
        <w:t xml:space="preserve"> </w:t>
      </w:r>
      <w:r w:rsidRPr="00992146">
        <w:rPr>
          <w:lang w:val="en-US"/>
          <w:rPrChange w:id="19364" w:author="Anusha De" w:date="2022-08-01T14:49:00Z">
            <w:rPr/>
          </w:rPrChange>
        </w:rPr>
        <w:t>to</w:t>
      </w:r>
      <w:r w:rsidR="00F73A4C" w:rsidRPr="00992146">
        <w:rPr>
          <w:lang w:val="en-US"/>
          <w:rPrChange w:id="19365" w:author="Anusha De" w:date="2022-08-01T14:49:00Z">
            <w:rPr/>
          </w:rPrChange>
        </w:rPr>
        <w:t xml:space="preserve"> </w:t>
      </w:r>
      <w:r w:rsidRPr="00992146">
        <w:rPr>
          <w:lang w:val="en-US"/>
          <w:rPrChange w:id="19366" w:author="Anusha De" w:date="2022-08-01T14:49:00Z">
            <w:rPr/>
          </w:rPrChange>
        </w:rPr>
        <w:t>be</w:t>
      </w:r>
      <w:r w:rsidR="00F73A4C" w:rsidRPr="00992146">
        <w:rPr>
          <w:lang w:val="en-US"/>
          <w:rPrChange w:id="19367" w:author="Anusha De" w:date="2022-08-01T14:49:00Z">
            <w:rPr/>
          </w:rPrChange>
        </w:rPr>
        <w:t xml:space="preserve"> </w:t>
      </w:r>
      <w:r w:rsidRPr="00992146">
        <w:rPr>
          <w:lang w:val="en-US"/>
          <w:rPrChange w:id="19368" w:author="Anusha De" w:date="2022-08-01T14:49:00Z">
            <w:rPr/>
          </w:rPrChange>
        </w:rPr>
        <w:t>rated</w:t>
      </w:r>
      <w:r w:rsidR="00F73A4C" w:rsidRPr="00992146">
        <w:rPr>
          <w:lang w:val="en-US"/>
          <w:rPrChange w:id="19369" w:author="Anusha De" w:date="2022-08-01T14:49:00Z">
            <w:rPr/>
          </w:rPrChange>
        </w:rPr>
        <w:t xml:space="preserve"> </w:t>
      </w:r>
      <w:r w:rsidRPr="00992146">
        <w:rPr>
          <w:lang w:val="en-US"/>
          <w:rPrChange w:id="19370" w:author="Anusha De" w:date="2022-08-01T14:49:00Z">
            <w:rPr/>
          </w:rPrChange>
        </w:rPr>
        <w:t>fairly</w:t>
      </w:r>
      <w:r w:rsidR="00F73A4C" w:rsidRPr="00992146">
        <w:rPr>
          <w:lang w:val="en-US"/>
          <w:rPrChange w:id="19371" w:author="Anusha De" w:date="2022-08-01T14:49:00Z">
            <w:rPr/>
          </w:rPrChange>
        </w:rPr>
        <w:t xml:space="preserve"> </w:t>
      </w:r>
      <w:r w:rsidRPr="00992146">
        <w:rPr>
          <w:lang w:val="en-US"/>
          <w:rPrChange w:id="19372" w:author="Anusha De" w:date="2022-08-01T14:49:00Z">
            <w:rPr/>
          </w:rPrChange>
        </w:rPr>
        <w:t>good.</w:t>
      </w:r>
      <w:r w:rsidR="00F73A4C" w:rsidRPr="00992146">
        <w:rPr>
          <w:lang w:val="en-US"/>
          <w:rPrChange w:id="19373" w:author="Anusha De" w:date="2022-08-01T14:49:00Z">
            <w:rPr/>
          </w:rPrChange>
        </w:rPr>
        <w:t xml:space="preserve"> </w:t>
      </w:r>
      <w:r w:rsidRPr="00992146">
        <w:rPr>
          <w:lang w:val="en-US"/>
          <w:rPrChange w:id="19374" w:author="Anusha De" w:date="2022-08-01T14:49:00Z">
            <w:rPr/>
          </w:rPrChange>
        </w:rPr>
        <w:t>Input</w:t>
      </w:r>
      <w:r w:rsidR="00F73A4C" w:rsidRPr="00992146">
        <w:rPr>
          <w:lang w:val="en-US"/>
          <w:rPrChange w:id="19375" w:author="Anusha De" w:date="2022-08-01T14:49:00Z">
            <w:rPr/>
          </w:rPrChange>
        </w:rPr>
        <w:t xml:space="preserve"> </w:t>
      </w:r>
      <w:r w:rsidRPr="00992146">
        <w:rPr>
          <w:lang w:val="en-US"/>
          <w:rPrChange w:id="19376" w:author="Anusha De" w:date="2022-08-01T14:49:00Z">
            <w:rPr/>
          </w:rPrChange>
        </w:rPr>
        <w:t>dealers,</w:t>
      </w:r>
      <w:r w:rsidR="00F73A4C" w:rsidRPr="00992146">
        <w:rPr>
          <w:lang w:val="en-US"/>
          <w:rPrChange w:id="19377" w:author="Anusha De" w:date="2022-08-01T14:49:00Z">
            <w:rPr/>
          </w:rPrChange>
        </w:rPr>
        <w:t xml:space="preserve"> </w:t>
      </w:r>
      <w:r w:rsidRPr="00992146">
        <w:rPr>
          <w:lang w:val="en-US"/>
          <w:rPrChange w:id="19378" w:author="Anusha De" w:date="2022-08-01T14:49:00Z">
            <w:rPr/>
          </w:rPrChange>
        </w:rPr>
        <w:t>for</w:t>
      </w:r>
      <w:r w:rsidR="00F73A4C" w:rsidRPr="00992146">
        <w:rPr>
          <w:lang w:val="en-US"/>
          <w:rPrChange w:id="19379" w:author="Anusha De" w:date="2022-08-01T14:49:00Z">
            <w:rPr/>
          </w:rPrChange>
        </w:rPr>
        <w:t xml:space="preserve"> </w:t>
      </w:r>
      <w:r w:rsidRPr="00992146">
        <w:rPr>
          <w:lang w:val="en-US"/>
          <w:rPrChange w:id="19380" w:author="Anusha De" w:date="2022-08-01T14:49:00Z">
            <w:rPr/>
          </w:rPrChange>
        </w:rPr>
        <w:t>example,</w:t>
      </w:r>
      <w:r w:rsidR="00F73A4C" w:rsidRPr="00992146">
        <w:rPr>
          <w:lang w:val="en-US"/>
          <w:rPrChange w:id="19381" w:author="Anusha De" w:date="2022-08-01T14:49:00Z">
            <w:rPr/>
          </w:rPrChange>
        </w:rPr>
        <w:t xml:space="preserve"> </w:t>
      </w:r>
      <w:r w:rsidRPr="00992146">
        <w:rPr>
          <w:lang w:val="en-US"/>
          <w:rPrChange w:id="19382" w:author="Anusha De" w:date="2022-08-01T14:49:00Z">
            <w:rPr/>
          </w:rPrChange>
        </w:rPr>
        <w:t>are</w:t>
      </w:r>
      <w:r w:rsidR="00F73A4C" w:rsidRPr="00992146">
        <w:rPr>
          <w:lang w:val="en-US"/>
          <w:rPrChange w:id="19383" w:author="Anusha De" w:date="2022-08-01T14:49:00Z">
            <w:rPr/>
          </w:rPrChange>
        </w:rPr>
        <w:t xml:space="preserve"> </w:t>
      </w:r>
      <w:r w:rsidRPr="00992146">
        <w:rPr>
          <w:lang w:val="en-US"/>
          <w:rPrChange w:id="19384" w:author="Anusha De" w:date="2022-08-01T14:49:00Z">
            <w:rPr/>
          </w:rPrChange>
        </w:rPr>
        <w:t>perceived</w:t>
      </w:r>
      <w:r w:rsidR="00F73A4C" w:rsidRPr="00992146">
        <w:rPr>
          <w:lang w:val="en-US"/>
          <w:rPrChange w:id="19385" w:author="Anusha De" w:date="2022-08-01T14:49:00Z">
            <w:rPr/>
          </w:rPrChange>
        </w:rPr>
        <w:t xml:space="preserve"> </w:t>
      </w:r>
      <w:r w:rsidRPr="00992146">
        <w:rPr>
          <w:lang w:val="en-US"/>
          <w:rPrChange w:id="19386" w:author="Anusha De" w:date="2022-08-01T14:49:00Z">
            <w:rPr/>
          </w:rPrChange>
        </w:rPr>
        <w:t>to</w:t>
      </w:r>
      <w:r w:rsidR="00F73A4C" w:rsidRPr="00992146">
        <w:rPr>
          <w:lang w:val="en-US"/>
          <w:rPrChange w:id="19387" w:author="Anusha De" w:date="2022-08-01T14:49:00Z">
            <w:rPr/>
          </w:rPrChange>
        </w:rPr>
        <w:t xml:space="preserve"> </w:t>
      </w:r>
      <w:r w:rsidRPr="00992146">
        <w:rPr>
          <w:lang w:val="en-US"/>
          <w:rPrChange w:id="19388" w:author="Anusha De" w:date="2022-08-01T14:49:00Z">
            <w:rPr/>
          </w:rPrChange>
        </w:rPr>
        <w:t>be</w:t>
      </w:r>
      <w:r w:rsidR="00F73A4C" w:rsidRPr="00992146">
        <w:rPr>
          <w:lang w:val="en-US"/>
          <w:rPrChange w:id="19389" w:author="Anusha De" w:date="2022-08-01T14:49:00Z">
            <w:rPr/>
          </w:rPrChange>
        </w:rPr>
        <w:t xml:space="preserve"> </w:t>
      </w:r>
      <w:r w:rsidRPr="00992146">
        <w:rPr>
          <w:lang w:val="en-US"/>
          <w:rPrChange w:id="19390" w:author="Anusha De" w:date="2022-08-01T14:49:00Z">
            <w:rPr/>
          </w:rPrChange>
        </w:rPr>
        <w:t>performing</w:t>
      </w:r>
      <w:r w:rsidR="00F73A4C" w:rsidRPr="00992146">
        <w:rPr>
          <w:lang w:val="en-US"/>
          <w:rPrChange w:id="19391" w:author="Anusha De" w:date="2022-08-01T14:49:00Z">
            <w:rPr/>
          </w:rPrChange>
        </w:rPr>
        <w:t xml:space="preserve"> </w:t>
      </w:r>
      <w:r w:rsidRPr="00992146">
        <w:rPr>
          <w:lang w:val="en-US"/>
          <w:rPrChange w:id="19392" w:author="Anusha De" w:date="2022-08-01T14:49:00Z">
            <w:rPr/>
          </w:rPrChange>
        </w:rPr>
        <w:t>poorly</w:t>
      </w:r>
      <w:r w:rsidR="00F73A4C" w:rsidRPr="00992146">
        <w:rPr>
          <w:lang w:val="en-US"/>
          <w:rPrChange w:id="19393" w:author="Anusha De" w:date="2022-08-01T14:49:00Z">
            <w:rPr/>
          </w:rPrChange>
        </w:rPr>
        <w:t xml:space="preserve"> </w:t>
      </w:r>
      <w:r w:rsidRPr="00992146">
        <w:rPr>
          <w:lang w:val="en-US"/>
          <w:rPrChange w:id="19394" w:author="Anusha De" w:date="2022-08-01T14:49:00Z">
            <w:rPr/>
          </w:rPrChange>
        </w:rPr>
        <w:t>in</w:t>
      </w:r>
      <w:r w:rsidR="00F73A4C" w:rsidRPr="00992146">
        <w:rPr>
          <w:lang w:val="en-US"/>
          <w:rPrChange w:id="19395" w:author="Anusha De" w:date="2022-08-01T14:49:00Z">
            <w:rPr/>
          </w:rPrChange>
        </w:rPr>
        <w:t xml:space="preserve"> </w:t>
      </w:r>
      <w:r w:rsidRPr="00992146">
        <w:rPr>
          <w:lang w:val="en-US"/>
          <w:rPrChange w:id="19396" w:author="Anusha De" w:date="2022-08-01T14:49:00Z">
            <w:rPr/>
          </w:rPrChange>
        </w:rPr>
        <w:t>terms</w:t>
      </w:r>
      <w:r w:rsidR="00F73A4C" w:rsidRPr="00992146">
        <w:rPr>
          <w:lang w:val="en-US"/>
          <w:rPrChange w:id="19397" w:author="Anusha De" w:date="2022-08-01T14:49:00Z">
            <w:rPr/>
          </w:rPrChange>
        </w:rPr>
        <w:t xml:space="preserve"> </w:t>
      </w:r>
      <w:r w:rsidRPr="00992146">
        <w:rPr>
          <w:lang w:val="en-US"/>
          <w:rPrChange w:id="19398" w:author="Anusha De" w:date="2022-08-01T14:49:00Z">
            <w:rPr/>
          </w:rPrChange>
        </w:rPr>
        <w:t>of</w:t>
      </w:r>
      <w:r w:rsidR="00F73A4C" w:rsidRPr="00992146">
        <w:rPr>
          <w:lang w:val="en-US"/>
          <w:rPrChange w:id="19399" w:author="Anusha De" w:date="2022-08-01T14:49:00Z">
            <w:rPr/>
          </w:rPrChange>
        </w:rPr>
        <w:t xml:space="preserve"> </w:t>
      </w:r>
      <w:r w:rsidRPr="00992146">
        <w:rPr>
          <w:lang w:val="en-US"/>
          <w:rPrChange w:id="19400" w:author="Anusha De" w:date="2022-08-01T14:49:00Z">
            <w:rPr/>
          </w:rPrChange>
        </w:rPr>
        <w:t>price</w:t>
      </w:r>
      <w:r w:rsidR="00F73A4C" w:rsidRPr="00992146">
        <w:rPr>
          <w:lang w:val="en-US"/>
          <w:rPrChange w:id="19401" w:author="Anusha De" w:date="2022-08-01T14:49:00Z">
            <w:rPr/>
          </w:rPrChange>
        </w:rPr>
        <w:t xml:space="preserve"> </w:t>
      </w:r>
      <w:r w:rsidRPr="00992146">
        <w:rPr>
          <w:lang w:val="en-US"/>
          <w:rPrChange w:id="19402" w:author="Anusha De" w:date="2022-08-01T14:49:00Z">
            <w:rPr/>
          </w:rPrChange>
        </w:rPr>
        <w:t>competitiveness</w:t>
      </w:r>
      <w:r w:rsidR="00F73A4C" w:rsidRPr="00992146">
        <w:rPr>
          <w:lang w:val="en-US"/>
          <w:rPrChange w:id="19403" w:author="Anusha De" w:date="2022-08-01T14:49:00Z">
            <w:rPr/>
          </w:rPrChange>
        </w:rPr>
        <w:t xml:space="preserve"> </w:t>
      </w:r>
      <w:r w:rsidRPr="00992146">
        <w:rPr>
          <w:lang w:val="en-US"/>
          <w:rPrChange w:id="19404" w:author="Anusha De" w:date="2022-08-01T14:49:00Z">
            <w:rPr/>
          </w:rPrChange>
        </w:rPr>
        <w:t>but</w:t>
      </w:r>
      <w:r w:rsidR="00F73A4C" w:rsidRPr="00992146">
        <w:rPr>
          <w:lang w:val="en-US"/>
          <w:rPrChange w:id="19405" w:author="Anusha De" w:date="2022-08-01T14:49:00Z">
            <w:rPr/>
          </w:rPrChange>
        </w:rPr>
        <w:t xml:space="preserve"> </w:t>
      </w:r>
      <w:r w:rsidRPr="00992146">
        <w:rPr>
          <w:lang w:val="en-US"/>
          <w:rPrChange w:id="19406" w:author="Anusha De" w:date="2022-08-01T14:49:00Z">
            <w:rPr/>
          </w:rPrChange>
        </w:rPr>
        <w:t>get</w:t>
      </w:r>
      <w:r w:rsidR="00F73A4C" w:rsidRPr="00992146">
        <w:rPr>
          <w:lang w:val="en-US"/>
          <w:rPrChange w:id="19407" w:author="Anusha De" w:date="2022-08-01T14:49:00Z">
            <w:rPr/>
          </w:rPrChange>
        </w:rPr>
        <w:t xml:space="preserve"> </w:t>
      </w:r>
      <w:r w:rsidRPr="00992146">
        <w:rPr>
          <w:lang w:val="en-US"/>
          <w:rPrChange w:id="19408" w:author="Anusha De" w:date="2022-08-01T14:49:00Z">
            <w:rPr/>
          </w:rPrChange>
        </w:rPr>
        <w:t>high</w:t>
      </w:r>
      <w:del w:id="19409" w:author="Anusha De" w:date="2022-05-05T14:10:00Z">
        <w:r w:rsidRPr="00992146" w:rsidDel="0018527F">
          <w:rPr>
            <w:lang w:val="en-US"/>
            <w:rPrChange w:id="19410" w:author="Anusha De" w:date="2022-08-01T14:49:00Z">
              <w:rPr/>
            </w:rPrChange>
          </w:rPr>
          <w:delText>est</w:delText>
        </w:r>
      </w:del>
      <w:r w:rsidR="00F73A4C" w:rsidRPr="00992146">
        <w:rPr>
          <w:lang w:val="en-US"/>
          <w:rPrChange w:id="19411" w:author="Anusha De" w:date="2022-08-01T14:49:00Z">
            <w:rPr/>
          </w:rPrChange>
        </w:rPr>
        <w:t xml:space="preserve"> </w:t>
      </w:r>
      <w:r w:rsidRPr="00992146">
        <w:rPr>
          <w:lang w:val="en-US"/>
          <w:rPrChange w:id="19412" w:author="Anusha De" w:date="2022-08-01T14:49:00Z">
            <w:rPr/>
          </w:rPrChange>
        </w:rPr>
        <w:t>scores</w:t>
      </w:r>
      <w:r w:rsidR="00F73A4C" w:rsidRPr="00992146">
        <w:rPr>
          <w:lang w:val="en-US"/>
          <w:rPrChange w:id="19413" w:author="Anusha De" w:date="2022-08-01T14:49:00Z">
            <w:rPr/>
          </w:rPrChange>
        </w:rPr>
        <w:t xml:space="preserve"> </w:t>
      </w:r>
      <w:r w:rsidRPr="00992146">
        <w:rPr>
          <w:lang w:val="en-US"/>
          <w:rPrChange w:id="19414" w:author="Anusha De" w:date="2022-08-01T14:49:00Z">
            <w:rPr/>
          </w:rPrChange>
        </w:rPr>
        <w:t>for</w:t>
      </w:r>
      <w:r w:rsidR="00F73A4C" w:rsidRPr="00992146">
        <w:rPr>
          <w:lang w:val="en-US"/>
          <w:rPrChange w:id="19415" w:author="Anusha De" w:date="2022-08-01T14:49:00Z">
            <w:rPr/>
          </w:rPrChange>
        </w:rPr>
        <w:t xml:space="preserve"> </w:t>
      </w:r>
      <w:r w:rsidRPr="00992146">
        <w:rPr>
          <w:lang w:val="en-US"/>
          <w:rPrChange w:id="19416" w:author="Anusha De" w:date="2022-08-01T14:49:00Z">
            <w:rPr/>
          </w:rPrChange>
        </w:rPr>
        <w:t>quality.</w:t>
      </w:r>
      <w:r w:rsidR="00F73A4C" w:rsidRPr="00992146">
        <w:rPr>
          <w:lang w:val="en-US"/>
          <w:rPrChange w:id="19417" w:author="Anusha De" w:date="2022-08-01T14:49:00Z">
            <w:rPr/>
          </w:rPrChange>
        </w:rPr>
        <w:t xml:space="preserve"> </w:t>
      </w:r>
      <w:r w:rsidRPr="00992146">
        <w:rPr>
          <w:lang w:val="en-US"/>
          <w:rPrChange w:id="19418" w:author="Anusha De" w:date="2022-08-01T14:49:00Z">
            <w:rPr/>
          </w:rPrChange>
        </w:rPr>
        <w:t>This</w:t>
      </w:r>
      <w:r w:rsidR="00F73A4C" w:rsidRPr="00992146">
        <w:rPr>
          <w:lang w:val="en-US"/>
          <w:rPrChange w:id="19419" w:author="Anusha De" w:date="2022-08-01T14:49:00Z">
            <w:rPr/>
          </w:rPrChange>
        </w:rPr>
        <w:t xml:space="preserve"> </w:t>
      </w:r>
      <w:r w:rsidRPr="00992146">
        <w:rPr>
          <w:lang w:val="en-US"/>
          <w:rPrChange w:id="19420" w:author="Anusha De" w:date="2022-08-01T14:49:00Z">
            <w:rPr/>
          </w:rPrChange>
        </w:rPr>
        <w:t>seems</w:t>
      </w:r>
      <w:r w:rsidR="00F73A4C" w:rsidRPr="00992146">
        <w:rPr>
          <w:lang w:val="en-US"/>
          <w:rPrChange w:id="19421" w:author="Anusha De" w:date="2022-08-01T14:49:00Z">
            <w:rPr/>
          </w:rPrChange>
        </w:rPr>
        <w:t xml:space="preserve"> </w:t>
      </w:r>
      <w:r w:rsidRPr="00992146">
        <w:rPr>
          <w:lang w:val="en-US"/>
          <w:rPrChange w:id="19422" w:author="Anusha De" w:date="2022-08-01T14:49:00Z">
            <w:rPr/>
          </w:rPrChange>
        </w:rPr>
        <w:t>to</w:t>
      </w:r>
      <w:r w:rsidR="00F73A4C" w:rsidRPr="00992146">
        <w:rPr>
          <w:lang w:val="en-US"/>
          <w:rPrChange w:id="19423" w:author="Anusha De" w:date="2022-08-01T14:49:00Z">
            <w:rPr/>
          </w:rPrChange>
        </w:rPr>
        <w:t xml:space="preserve"> </w:t>
      </w:r>
      <w:r w:rsidRPr="00992146">
        <w:rPr>
          <w:lang w:val="en-US"/>
          <w:rPrChange w:id="19424" w:author="Anusha De" w:date="2022-08-01T14:49:00Z">
            <w:rPr/>
          </w:rPrChange>
        </w:rPr>
        <w:t>contradict</w:t>
      </w:r>
      <w:r w:rsidR="00F73A4C" w:rsidRPr="00992146">
        <w:rPr>
          <w:lang w:val="en-US"/>
          <w:rPrChange w:id="19425" w:author="Anusha De" w:date="2022-08-01T14:49:00Z">
            <w:rPr/>
          </w:rPrChange>
        </w:rPr>
        <w:t xml:space="preserve"> </w:t>
      </w:r>
      <w:r w:rsidRPr="00992146">
        <w:rPr>
          <w:lang w:val="en-US"/>
          <w:rPrChange w:id="19426" w:author="Anusha De" w:date="2022-08-01T14:49:00Z">
            <w:rPr/>
          </w:rPrChange>
        </w:rPr>
        <w:t>recent</w:t>
      </w:r>
      <w:r w:rsidR="00F73A4C" w:rsidRPr="00992146">
        <w:rPr>
          <w:lang w:val="en-US"/>
          <w:rPrChange w:id="19427" w:author="Anusha De" w:date="2022-08-01T14:49:00Z">
            <w:rPr/>
          </w:rPrChange>
        </w:rPr>
        <w:t xml:space="preserve"> </w:t>
      </w:r>
      <w:r w:rsidRPr="00992146">
        <w:rPr>
          <w:lang w:val="en-US"/>
          <w:rPrChange w:id="19428" w:author="Anusha De" w:date="2022-08-01T14:49:00Z">
            <w:rPr/>
          </w:rPrChange>
        </w:rPr>
        <w:t>studies</w:t>
      </w:r>
      <w:r w:rsidR="00F73A4C" w:rsidRPr="00992146">
        <w:rPr>
          <w:lang w:val="en-US"/>
          <w:rPrChange w:id="19429" w:author="Anusha De" w:date="2022-08-01T14:49:00Z">
            <w:rPr/>
          </w:rPrChange>
        </w:rPr>
        <w:t xml:space="preserve"> </w:t>
      </w:r>
      <w:r w:rsidRPr="00992146">
        <w:rPr>
          <w:lang w:val="en-US"/>
          <w:rPrChange w:id="19430" w:author="Anusha De" w:date="2022-08-01T14:49:00Z">
            <w:rPr/>
          </w:rPrChange>
        </w:rPr>
        <w:t>that</w:t>
      </w:r>
      <w:r w:rsidR="00F73A4C" w:rsidRPr="00992146">
        <w:rPr>
          <w:lang w:val="en-US"/>
          <w:rPrChange w:id="19431" w:author="Anusha De" w:date="2022-08-01T14:49:00Z">
            <w:rPr/>
          </w:rPrChange>
        </w:rPr>
        <w:t xml:space="preserve"> </w:t>
      </w:r>
      <w:r w:rsidRPr="00992146">
        <w:rPr>
          <w:lang w:val="en-US"/>
          <w:rPrChange w:id="19432" w:author="Anusha De" w:date="2022-08-01T14:49:00Z">
            <w:rPr/>
          </w:rPrChange>
        </w:rPr>
        <w:t>blame</w:t>
      </w:r>
      <w:r w:rsidR="00F73A4C" w:rsidRPr="00992146">
        <w:rPr>
          <w:lang w:val="en-US"/>
          <w:rPrChange w:id="19433" w:author="Anusha De" w:date="2022-08-01T14:49:00Z">
            <w:rPr/>
          </w:rPrChange>
        </w:rPr>
        <w:t xml:space="preserve"> </w:t>
      </w:r>
      <w:r w:rsidRPr="00992146">
        <w:rPr>
          <w:lang w:val="en-US"/>
          <w:rPrChange w:id="19434" w:author="Anusha De" w:date="2022-08-01T14:49:00Z">
            <w:rPr/>
          </w:rPrChange>
        </w:rPr>
        <w:t>poor</w:t>
      </w:r>
      <w:r w:rsidR="00F73A4C" w:rsidRPr="00992146">
        <w:rPr>
          <w:lang w:val="en-US"/>
          <w:rPrChange w:id="19435" w:author="Anusha De" w:date="2022-08-01T14:49:00Z">
            <w:rPr/>
          </w:rPrChange>
        </w:rPr>
        <w:t xml:space="preserve"> </w:t>
      </w:r>
      <w:r w:rsidRPr="00992146">
        <w:rPr>
          <w:lang w:val="en-US"/>
          <w:rPrChange w:id="19436" w:author="Anusha De" w:date="2022-08-01T14:49:00Z">
            <w:rPr/>
          </w:rPrChange>
        </w:rPr>
        <w:t>quality</w:t>
      </w:r>
      <w:r w:rsidR="00F73A4C" w:rsidRPr="00992146">
        <w:rPr>
          <w:lang w:val="en-US"/>
          <w:rPrChange w:id="19437" w:author="Anusha De" w:date="2022-08-01T14:49:00Z">
            <w:rPr/>
          </w:rPrChange>
        </w:rPr>
        <w:t xml:space="preserve"> </w:t>
      </w:r>
      <w:r w:rsidRPr="00992146">
        <w:rPr>
          <w:lang w:val="en-US"/>
          <w:rPrChange w:id="19438" w:author="Anusha De" w:date="2022-08-01T14:49:00Z">
            <w:rPr/>
          </w:rPrChange>
        </w:rPr>
        <w:t>of</w:t>
      </w:r>
      <w:r w:rsidR="00F73A4C" w:rsidRPr="00992146">
        <w:rPr>
          <w:lang w:val="en-US"/>
          <w:rPrChange w:id="19439" w:author="Anusha De" w:date="2022-08-01T14:49:00Z">
            <w:rPr/>
          </w:rPrChange>
        </w:rPr>
        <w:t xml:space="preserve"> </w:t>
      </w:r>
      <w:r w:rsidRPr="00992146">
        <w:rPr>
          <w:lang w:val="en-US"/>
          <w:rPrChange w:id="19440" w:author="Anusha De" w:date="2022-08-01T14:49:00Z">
            <w:rPr/>
          </w:rPrChange>
        </w:rPr>
        <w:t>inputs</w:t>
      </w:r>
      <w:r w:rsidR="00F73A4C" w:rsidRPr="00992146">
        <w:rPr>
          <w:lang w:val="en-US"/>
          <w:rPrChange w:id="19441" w:author="Anusha De" w:date="2022-08-01T14:49:00Z">
            <w:rPr/>
          </w:rPrChange>
        </w:rPr>
        <w:t xml:space="preserve"> </w:t>
      </w:r>
      <w:r w:rsidRPr="00992146">
        <w:rPr>
          <w:lang w:val="en-US"/>
          <w:rPrChange w:id="19442" w:author="Anusha De" w:date="2022-08-01T14:49:00Z">
            <w:rPr/>
          </w:rPrChange>
        </w:rPr>
        <w:t>as</w:t>
      </w:r>
      <w:r w:rsidR="00F73A4C" w:rsidRPr="00992146">
        <w:rPr>
          <w:lang w:val="en-US"/>
          <w:rPrChange w:id="19443" w:author="Anusha De" w:date="2022-08-01T14:49:00Z">
            <w:rPr/>
          </w:rPrChange>
        </w:rPr>
        <w:t xml:space="preserve"> </w:t>
      </w:r>
      <w:r w:rsidRPr="00992146">
        <w:rPr>
          <w:lang w:val="en-US"/>
          <w:rPrChange w:id="19444" w:author="Anusha De" w:date="2022-08-01T14:49:00Z">
            <w:rPr/>
          </w:rPrChange>
        </w:rPr>
        <w:t>the</w:t>
      </w:r>
      <w:r w:rsidR="00F73A4C" w:rsidRPr="00992146">
        <w:rPr>
          <w:lang w:val="en-US"/>
          <w:rPrChange w:id="19445" w:author="Anusha De" w:date="2022-08-01T14:49:00Z">
            <w:rPr/>
          </w:rPrChange>
        </w:rPr>
        <w:t xml:space="preserve"> </w:t>
      </w:r>
      <w:r w:rsidRPr="00992146">
        <w:rPr>
          <w:lang w:val="en-US"/>
          <w:rPrChange w:id="19446" w:author="Anusha De" w:date="2022-08-01T14:49:00Z">
            <w:rPr/>
          </w:rPrChange>
        </w:rPr>
        <w:t>root</w:t>
      </w:r>
      <w:r w:rsidR="00F73A4C" w:rsidRPr="00992146">
        <w:rPr>
          <w:lang w:val="en-US"/>
          <w:rPrChange w:id="19447" w:author="Anusha De" w:date="2022-08-01T14:49:00Z">
            <w:rPr/>
          </w:rPrChange>
        </w:rPr>
        <w:t xml:space="preserve"> </w:t>
      </w:r>
      <w:r w:rsidRPr="00992146">
        <w:rPr>
          <w:lang w:val="en-US"/>
          <w:rPrChange w:id="19448" w:author="Anusha De" w:date="2022-08-01T14:49:00Z">
            <w:rPr/>
          </w:rPrChange>
        </w:rPr>
        <w:t>cause</w:t>
      </w:r>
      <w:r w:rsidR="00F73A4C" w:rsidRPr="00992146">
        <w:rPr>
          <w:lang w:val="en-US"/>
          <w:rPrChange w:id="19449" w:author="Anusha De" w:date="2022-08-01T14:49:00Z">
            <w:rPr/>
          </w:rPrChange>
        </w:rPr>
        <w:t xml:space="preserve"> </w:t>
      </w:r>
      <w:r w:rsidRPr="00992146">
        <w:rPr>
          <w:lang w:val="en-US"/>
          <w:rPrChange w:id="19450" w:author="Anusha De" w:date="2022-08-01T14:49:00Z">
            <w:rPr/>
          </w:rPrChange>
        </w:rPr>
        <w:t>for</w:t>
      </w:r>
      <w:r w:rsidR="00F73A4C" w:rsidRPr="00992146">
        <w:rPr>
          <w:lang w:val="en-US"/>
          <w:rPrChange w:id="19451" w:author="Anusha De" w:date="2022-08-01T14:49:00Z">
            <w:rPr/>
          </w:rPrChange>
        </w:rPr>
        <w:t xml:space="preserve"> </w:t>
      </w:r>
      <w:r w:rsidRPr="00992146">
        <w:rPr>
          <w:lang w:val="en-US"/>
          <w:rPrChange w:id="19452" w:author="Anusha De" w:date="2022-08-01T14:49:00Z">
            <w:rPr/>
          </w:rPrChange>
        </w:rPr>
        <w:t>low</w:t>
      </w:r>
      <w:r w:rsidR="00F73A4C" w:rsidRPr="00992146">
        <w:rPr>
          <w:lang w:val="en-US"/>
          <w:rPrChange w:id="19453" w:author="Anusha De" w:date="2022-08-01T14:49:00Z">
            <w:rPr/>
          </w:rPrChange>
        </w:rPr>
        <w:t xml:space="preserve"> </w:t>
      </w:r>
      <w:r w:rsidRPr="00992146">
        <w:rPr>
          <w:lang w:val="en-US"/>
          <w:rPrChange w:id="19454" w:author="Anusha De" w:date="2022-08-01T14:49:00Z">
            <w:rPr/>
          </w:rPrChange>
        </w:rPr>
        <w:t>adoption</w:t>
      </w:r>
      <w:r w:rsidR="00F73A4C" w:rsidRPr="00992146">
        <w:rPr>
          <w:lang w:val="en-US"/>
          <w:rPrChange w:id="19455" w:author="Anusha De" w:date="2022-08-01T14:49:00Z">
            <w:rPr/>
          </w:rPrChange>
        </w:rPr>
        <w:t xml:space="preserve"> </w:t>
      </w:r>
      <w:r w:rsidRPr="00992146">
        <w:rPr>
          <w:lang w:val="en-US"/>
          <w:rPrChange w:id="19456" w:author="Anusha De" w:date="2022-08-01T14:49:00Z">
            <w:rPr/>
          </w:rPrChange>
        </w:rPr>
        <w:t>by</w:t>
      </w:r>
      <w:r w:rsidR="00F73A4C" w:rsidRPr="00992146">
        <w:rPr>
          <w:lang w:val="en-US"/>
          <w:rPrChange w:id="19457" w:author="Anusha De" w:date="2022-08-01T14:49:00Z">
            <w:rPr/>
          </w:rPrChange>
        </w:rPr>
        <w:t xml:space="preserve"> </w:t>
      </w:r>
      <w:r w:rsidRPr="00992146">
        <w:rPr>
          <w:lang w:val="en-US"/>
          <w:rPrChange w:id="19458" w:author="Anusha De" w:date="2022-08-01T14:49:00Z">
            <w:rPr/>
          </w:rPrChange>
        </w:rPr>
        <w:t>farmers</w:t>
      </w:r>
      <w:r w:rsidR="00F73A4C" w:rsidRPr="00992146">
        <w:rPr>
          <w:lang w:val="en-US"/>
          <w:rPrChange w:id="19459" w:author="Anusha De" w:date="2022-08-01T14:49:00Z">
            <w:rPr/>
          </w:rPrChange>
        </w:rPr>
        <w:t xml:space="preserve"> </w:t>
      </w:r>
      <w:r w:rsidRPr="00992146">
        <w:rPr>
          <w:lang w:val="en-US"/>
          <w:rPrChange w:id="19460" w:author="Anusha De" w:date="2022-08-01T14:49:00Z">
            <w:rPr/>
          </w:rPrChange>
        </w:rPr>
        <w:t>(</w:t>
      </w:r>
      <w:r>
        <w:fldChar w:fldCharType="begin"/>
      </w:r>
      <w:r w:rsidRPr="00992146">
        <w:rPr>
          <w:lang w:val="en-US"/>
          <w:rPrChange w:id="19461" w:author="Anusha De" w:date="2022-08-01T14:49:00Z">
            <w:rPr/>
          </w:rPrChange>
        </w:rPr>
        <w:instrText xml:space="preserve"> HYPERLINK \l "_bookmark22" </w:instrText>
      </w:r>
      <w:r>
        <w:fldChar w:fldCharType="separate"/>
      </w:r>
      <w:r w:rsidRPr="00992146">
        <w:rPr>
          <w:lang w:val="en-US"/>
          <w:rPrChange w:id="19462" w:author="Anusha De" w:date="2022-08-01T14:49:00Z">
            <w:rPr/>
          </w:rPrChange>
        </w:rPr>
        <w:t>Bold</w:t>
      </w:r>
      <w:r w:rsidR="00F73A4C" w:rsidRPr="00992146">
        <w:rPr>
          <w:lang w:val="en-US"/>
          <w:rPrChange w:id="19463" w:author="Anusha De" w:date="2022-08-01T14:49:00Z">
            <w:rPr/>
          </w:rPrChange>
        </w:rPr>
        <w:t xml:space="preserve"> </w:t>
      </w:r>
      <w:r w:rsidRPr="00992146">
        <w:rPr>
          <w:lang w:val="en-US"/>
          <w:rPrChange w:id="19464" w:author="Anusha De" w:date="2022-08-01T14:49:00Z">
            <w:rPr/>
          </w:rPrChange>
        </w:rPr>
        <w:t>et</w:t>
      </w:r>
      <w:r w:rsidR="00F73A4C" w:rsidRPr="00992146">
        <w:rPr>
          <w:lang w:val="en-US"/>
          <w:rPrChange w:id="19465" w:author="Anusha De" w:date="2022-08-01T14:49:00Z">
            <w:rPr/>
          </w:rPrChange>
        </w:rPr>
        <w:t xml:space="preserve"> </w:t>
      </w:r>
      <w:r w:rsidRPr="00992146">
        <w:rPr>
          <w:lang w:val="en-US"/>
          <w:rPrChange w:id="19466" w:author="Anusha De" w:date="2022-08-01T14:49:00Z">
            <w:rPr/>
          </w:rPrChange>
        </w:rPr>
        <w:t>al.</w:t>
      </w:r>
      <w:r>
        <w:fldChar w:fldCharType="end"/>
      </w:r>
      <w:r w:rsidRPr="00992146">
        <w:rPr>
          <w:lang w:val="en-US"/>
          <w:rPrChange w:id="19467" w:author="Anusha De" w:date="2022-08-01T14:49:00Z">
            <w:rPr/>
          </w:rPrChange>
        </w:rPr>
        <w:t>,</w:t>
      </w:r>
      <w:r w:rsidR="00F73A4C" w:rsidRPr="00992146">
        <w:rPr>
          <w:lang w:val="en-US"/>
          <w:rPrChange w:id="19468" w:author="Anusha De" w:date="2022-08-01T14:49:00Z">
            <w:rPr/>
          </w:rPrChange>
        </w:rPr>
        <w:t xml:space="preserve"> </w:t>
      </w:r>
      <w:r>
        <w:fldChar w:fldCharType="begin"/>
      </w:r>
      <w:r w:rsidRPr="00992146">
        <w:rPr>
          <w:lang w:val="en-US"/>
          <w:rPrChange w:id="19469" w:author="Anusha De" w:date="2022-08-01T14:49:00Z">
            <w:rPr/>
          </w:rPrChange>
        </w:rPr>
        <w:instrText xml:space="preserve"> HYPERLINK \l "_bookmark22" </w:instrText>
      </w:r>
      <w:r>
        <w:fldChar w:fldCharType="separate"/>
      </w:r>
      <w:r w:rsidRPr="00992146">
        <w:rPr>
          <w:lang w:val="en-US"/>
          <w:rPrChange w:id="19470" w:author="Anusha De" w:date="2022-08-01T14:49:00Z">
            <w:rPr/>
          </w:rPrChange>
        </w:rPr>
        <w:t>2017</w:t>
      </w:r>
      <w:r>
        <w:fldChar w:fldCharType="end"/>
      </w:r>
      <w:r w:rsidRPr="00992146">
        <w:rPr>
          <w:lang w:val="en-US"/>
          <w:rPrChange w:id="19471" w:author="Anusha De" w:date="2022-08-01T14:49:00Z">
            <w:rPr/>
          </w:rPrChange>
        </w:rPr>
        <w:t>).</w:t>
      </w:r>
      <w:r w:rsidR="00F73A4C" w:rsidRPr="00992146">
        <w:rPr>
          <w:lang w:val="en-US"/>
          <w:rPrChange w:id="19472" w:author="Anusha De" w:date="2022-08-01T14:49:00Z">
            <w:rPr/>
          </w:rPrChange>
        </w:rPr>
        <w:t xml:space="preserve"> </w:t>
      </w:r>
      <w:r w:rsidRPr="00992146">
        <w:rPr>
          <w:lang w:val="en-US"/>
          <w:rPrChange w:id="19473" w:author="Anusha De" w:date="2022-08-01T14:49:00Z">
            <w:rPr/>
          </w:rPrChange>
        </w:rPr>
        <w:t>Rather,</w:t>
      </w:r>
      <w:r w:rsidR="00F73A4C" w:rsidRPr="00992146">
        <w:rPr>
          <w:lang w:val="en-US"/>
          <w:rPrChange w:id="19474" w:author="Anusha De" w:date="2022-08-01T14:49:00Z">
            <w:rPr/>
          </w:rPrChange>
        </w:rPr>
        <w:t xml:space="preserve"> </w:t>
      </w:r>
      <w:r w:rsidRPr="00992146">
        <w:rPr>
          <w:lang w:val="en-US"/>
          <w:rPrChange w:id="19475" w:author="Anusha De" w:date="2022-08-01T14:49:00Z">
            <w:rPr/>
          </w:rPrChange>
        </w:rPr>
        <w:t>policies</w:t>
      </w:r>
      <w:r w:rsidR="00F73A4C" w:rsidRPr="00992146">
        <w:rPr>
          <w:lang w:val="en-US"/>
          <w:rPrChange w:id="19476" w:author="Anusha De" w:date="2022-08-01T14:49:00Z">
            <w:rPr/>
          </w:rPrChange>
        </w:rPr>
        <w:t xml:space="preserve"> </w:t>
      </w:r>
      <w:r w:rsidRPr="00992146">
        <w:rPr>
          <w:lang w:val="en-US"/>
          <w:rPrChange w:id="19477" w:author="Anusha De" w:date="2022-08-01T14:49:00Z">
            <w:rPr/>
          </w:rPrChange>
        </w:rPr>
        <w:t>that</w:t>
      </w:r>
      <w:r w:rsidR="00F73A4C" w:rsidRPr="00992146">
        <w:rPr>
          <w:lang w:val="en-US"/>
          <w:rPrChange w:id="19478" w:author="Anusha De" w:date="2022-08-01T14:49:00Z">
            <w:rPr/>
          </w:rPrChange>
        </w:rPr>
        <w:t xml:space="preserve"> </w:t>
      </w:r>
      <w:r w:rsidRPr="00992146">
        <w:rPr>
          <w:lang w:val="en-US"/>
          <w:rPrChange w:id="19479" w:author="Anusha De" w:date="2022-08-01T14:49:00Z">
            <w:rPr/>
          </w:rPrChange>
        </w:rPr>
        <w:t>encourage</w:t>
      </w:r>
      <w:r w:rsidR="00F73A4C" w:rsidRPr="00992146">
        <w:rPr>
          <w:lang w:val="en-US"/>
          <w:rPrChange w:id="19480" w:author="Anusha De" w:date="2022-08-01T14:49:00Z">
            <w:rPr/>
          </w:rPrChange>
        </w:rPr>
        <w:t xml:space="preserve"> </w:t>
      </w:r>
      <w:r w:rsidRPr="00992146">
        <w:rPr>
          <w:lang w:val="en-US"/>
          <w:rPrChange w:id="19481" w:author="Anusha De" w:date="2022-08-01T14:49:00Z">
            <w:rPr/>
          </w:rPrChange>
        </w:rPr>
        <w:t>market</w:t>
      </w:r>
      <w:r w:rsidR="00F73A4C" w:rsidRPr="00992146">
        <w:rPr>
          <w:lang w:val="en-US"/>
          <w:rPrChange w:id="19482" w:author="Anusha De" w:date="2022-08-01T14:49:00Z">
            <w:rPr/>
          </w:rPrChange>
        </w:rPr>
        <w:t xml:space="preserve"> </w:t>
      </w:r>
      <w:r w:rsidRPr="00992146">
        <w:rPr>
          <w:lang w:val="en-US"/>
          <w:rPrChange w:id="19483" w:author="Anusha De" w:date="2022-08-01T14:49:00Z">
            <w:rPr/>
          </w:rPrChange>
        </w:rPr>
        <w:t>entry</w:t>
      </w:r>
      <w:r w:rsidR="00F73A4C" w:rsidRPr="00992146">
        <w:rPr>
          <w:lang w:val="en-US"/>
          <w:rPrChange w:id="19484" w:author="Anusha De" w:date="2022-08-01T14:49:00Z">
            <w:rPr/>
          </w:rPrChange>
        </w:rPr>
        <w:t xml:space="preserve"> </w:t>
      </w:r>
      <w:r w:rsidRPr="00992146">
        <w:rPr>
          <w:lang w:val="en-US"/>
          <w:rPrChange w:id="19485" w:author="Anusha De" w:date="2022-08-01T14:49:00Z">
            <w:rPr/>
          </w:rPrChange>
        </w:rPr>
        <w:t>and</w:t>
      </w:r>
      <w:r w:rsidR="00F73A4C" w:rsidRPr="00992146">
        <w:rPr>
          <w:lang w:val="en-US"/>
          <w:rPrChange w:id="19486" w:author="Anusha De" w:date="2022-08-01T14:49:00Z">
            <w:rPr/>
          </w:rPrChange>
        </w:rPr>
        <w:t xml:space="preserve"> </w:t>
      </w:r>
      <w:r w:rsidRPr="00992146">
        <w:rPr>
          <w:lang w:val="en-US"/>
          <w:rPrChange w:id="19487" w:author="Anusha De" w:date="2022-08-01T14:49:00Z">
            <w:rPr/>
          </w:rPrChange>
        </w:rPr>
        <w:t>competition</w:t>
      </w:r>
      <w:r w:rsidR="00F73A4C" w:rsidRPr="00992146">
        <w:rPr>
          <w:lang w:val="en-US"/>
          <w:rPrChange w:id="19488" w:author="Anusha De" w:date="2022-08-01T14:49:00Z">
            <w:rPr/>
          </w:rPrChange>
        </w:rPr>
        <w:t xml:space="preserve"> </w:t>
      </w:r>
      <w:r w:rsidRPr="00992146">
        <w:rPr>
          <w:lang w:val="en-US"/>
          <w:rPrChange w:id="19489" w:author="Anusha De" w:date="2022-08-01T14:49:00Z">
            <w:rPr/>
          </w:rPrChange>
        </w:rPr>
        <w:t>between</w:t>
      </w:r>
      <w:r w:rsidR="00F73A4C" w:rsidRPr="00992146">
        <w:rPr>
          <w:lang w:val="en-US"/>
          <w:rPrChange w:id="19490" w:author="Anusha De" w:date="2022-08-01T14:49:00Z">
            <w:rPr/>
          </w:rPrChange>
        </w:rPr>
        <w:t xml:space="preserve"> </w:t>
      </w:r>
      <w:r w:rsidRPr="00992146">
        <w:rPr>
          <w:lang w:val="en-US"/>
          <w:rPrChange w:id="19491" w:author="Anusha De" w:date="2022-08-01T14:49:00Z">
            <w:rPr/>
          </w:rPrChange>
        </w:rPr>
        <w:t>agro-input</w:t>
      </w:r>
      <w:r w:rsidR="00F73A4C" w:rsidRPr="00992146">
        <w:rPr>
          <w:lang w:val="en-US"/>
          <w:rPrChange w:id="19492" w:author="Anusha De" w:date="2022-08-01T14:49:00Z">
            <w:rPr/>
          </w:rPrChange>
        </w:rPr>
        <w:t xml:space="preserve"> </w:t>
      </w:r>
      <w:r w:rsidRPr="00992146">
        <w:rPr>
          <w:lang w:val="en-US"/>
          <w:rPrChange w:id="19493" w:author="Anusha De" w:date="2022-08-01T14:49:00Z">
            <w:rPr/>
          </w:rPrChange>
        </w:rPr>
        <w:t>dealers,</w:t>
      </w:r>
      <w:r w:rsidR="00F73A4C" w:rsidRPr="00992146">
        <w:rPr>
          <w:lang w:val="en-US"/>
          <w:rPrChange w:id="19494" w:author="Anusha De" w:date="2022-08-01T14:49:00Z">
            <w:rPr/>
          </w:rPrChange>
        </w:rPr>
        <w:t xml:space="preserve"> </w:t>
      </w:r>
      <w:r w:rsidRPr="00992146">
        <w:rPr>
          <w:lang w:val="en-US"/>
          <w:rPrChange w:id="19495" w:author="Anusha De" w:date="2022-08-01T14:49:00Z">
            <w:rPr/>
          </w:rPrChange>
        </w:rPr>
        <w:t>traders</w:t>
      </w:r>
      <w:bookmarkStart w:id="19496" w:name="References"/>
      <w:bookmarkEnd w:id="19496"/>
      <w:r w:rsidR="00F73A4C" w:rsidRPr="00992146">
        <w:rPr>
          <w:lang w:val="en-US"/>
          <w:rPrChange w:id="19497" w:author="Anusha De" w:date="2022-08-01T14:49:00Z">
            <w:rPr/>
          </w:rPrChange>
        </w:rPr>
        <w:t xml:space="preserve"> </w:t>
      </w:r>
      <w:r w:rsidRPr="00992146">
        <w:rPr>
          <w:lang w:val="en-US"/>
          <w:rPrChange w:id="19498" w:author="Anusha De" w:date="2022-08-01T14:49:00Z">
            <w:rPr/>
          </w:rPrChange>
        </w:rPr>
        <w:t>and</w:t>
      </w:r>
      <w:r w:rsidR="00F73A4C" w:rsidRPr="00992146">
        <w:rPr>
          <w:lang w:val="en-US"/>
          <w:rPrChange w:id="19499" w:author="Anusha De" w:date="2022-08-01T14:49:00Z">
            <w:rPr/>
          </w:rPrChange>
        </w:rPr>
        <w:t xml:space="preserve"> </w:t>
      </w:r>
      <w:r w:rsidRPr="00992146">
        <w:rPr>
          <w:lang w:val="en-US"/>
          <w:rPrChange w:id="19500" w:author="Anusha De" w:date="2022-08-01T14:49:00Z">
            <w:rPr/>
          </w:rPrChange>
        </w:rPr>
        <w:t>processors</w:t>
      </w:r>
      <w:r w:rsidR="00F73A4C" w:rsidRPr="00992146">
        <w:rPr>
          <w:lang w:val="en-US"/>
          <w:rPrChange w:id="19501" w:author="Anusha De" w:date="2022-08-01T14:49:00Z">
            <w:rPr/>
          </w:rPrChange>
        </w:rPr>
        <w:t xml:space="preserve"> </w:t>
      </w:r>
      <w:r w:rsidRPr="00992146">
        <w:rPr>
          <w:lang w:val="en-US"/>
          <w:rPrChange w:id="19502" w:author="Anusha De" w:date="2022-08-01T14:49:00Z">
            <w:rPr/>
          </w:rPrChange>
        </w:rPr>
        <w:t>are</w:t>
      </w:r>
      <w:r w:rsidR="00F73A4C" w:rsidRPr="00992146">
        <w:rPr>
          <w:lang w:val="en-US"/>
          <w:rPrChange w:id="19503" w:author="Anusha De" w:date="2022-08-01T14:49:00Z">
            <w:rPr/>
          </w:rPrChange>
        </w:rPr>
        <w:t xml:space="preserve"> </w:t>
      </w:r>
      <w:r w:rsidRPr="00992146">
        <w:rPr>
          <w:lang w:val="en-US"/>
          <w:rPrChange w:id="19504" w:author="Anusha De" w:date="2022-08-01T14:49:00Z">
            <w:rPr/>
          </w:rPrChange>
        </w:rPr>
        <w:t>likely</w:t>
      </w:r>
      <w:r w:rsidR="00F73A4C" w:rsidRPr="00992146">
        <w:rPr>
          <w:lang w:val="en-US"/>
          <w:rPrChange w:id="19505" w:author="Anusha De" w:date="2022-08-01T14:49:00Z">
            <w:rPr/>
          </w:rPrChange>
        </w:rPr>
        <w:t xml:space="preserve"> </w:t>
      </w:r>
      <w:r w:rsidRPr="00992146">
        <w:rPr>
          <w:lang w:val="en-US"/>
          <w:rPrChange w:id="19506" w:author="Anusha De" w:date="2022-08-01T14:49:00Z">
            <w:rPr/>
          </w:rPrChange>
        </w:rPr>
        <w:t>increase</w:t>
      </w:r>
      <w:r w:rsidR="00F73A4C" w:rsidRPr="00992146">
        <w:rPr>
          <w:lang w:val="en-US"/>
          <w:rPrChange w:id="19507" w:author="Anusha De" w:date="2022-08-01T14:49:00Z">
            <w:rPr/>
          </w:rPrChange>
        </w:rPr>
        <w:t xml:space="preserve"> </w:t>
      </w:r>
      <w:r w:rsidRPr="00992146">
        <w:rPr>
          <w:lang w:val="en-US"/>
          <w:rPrChange w:id="19508" w:author="Anusha De" w:date="2022-08-01T14:49:00Z">
            <w:rPr/>
          </w:rPrChange>
        </w:rPr>
        <w:t>price</w:t>
      </w:r>
      <w:r w:rsidR="00F73A4C" w:rsidRPr="00992146">
        <w:rPr>
          <w:lang w:val="en-US"/>
          <w:rPrChange w:id="19509" w:author="Anusha De" w:date="2022-08-01T14:49:00Z">
            <w:rPr/>
          </w:rPrChange>
        </w:rPr>
        <w:t xml:space="preserve"> </w:t>
      </w:r>
      <w:r w:rsidRPr="00992146">
        <w:rPr>
          <w:lang w:val="en-US"/>
          <w:rPrChange w:id="19510" w:author="Anusha De" w:date="2022-08-01T14:49:00Z">
            <w:rPr/>
          </w:rPrChange>
        </w:rPr>
        <w:t>competitiveness</w:t>
      </w:r>
      <w:r w:rsidR="00F73A4C" w:rsidRPr="00992146">
        <w:rPr>
          <w:lang w:val="en-US"/>
          <w:rPrChange w:id="19511" w:author="Anusha De" w:date="2022-08-01T14:49:00Z">
            <w:rPr/>
          </w:rPrChange>
        </w:rPr>
        <w:t xml:space="preserve"> </w:t>
      </w:r>
      <w:r w:rsidRPr="00992146">
        <w:rPr>
          <w:lang w:val="en-US"/>
          <w:rPrChange w:id="19512" w:author="Anusha De" w:date="2022-08-01T14:49:00Z">
            <w:rPr/>
          </w:rPrChange>
        </w:rPr>
        <w:t>of</w:t>
      </w:r>
      <w:r w:rsidR="00F73A4C" w:rsidRPr="00992146">
        <w:rPr>
          <w:lang w:val="en-US"/>
          <w:rPrChange w:id="19513" w:author="Anusha De" w:date="2022-08-01T14:49:00Z">
            <w:rPr/>
          </w:rPrChange>
        </w:rPr>
        <w:t xml:space="preserve"> </w:t>
      </w:r>
      <w:r w:rsidRPr="00992146">
        <w:rPr>
          <w:lang w:val="en-US"/>
          <w:rPrChange w:id="19514" w:author="Anusha De" w:date="2022-08-01T14:49:00Z">
            <w:rPr/>
          </w:rPrChange>
        </w:rPr>
        <w:t>value</w:t>
      </w:r>
      <w:r w:rsidR="00F73A4C" w:rsidRPr="00992146">
        <w:rPr>
          <w:lang w:val="en-US"/>
          <w:rPrChange w:id="19515" w:author="Anusha De" w:date="2022-08-01T14:49:00Z">
            <w:rPr/>
          </w:rPrChange>
        </w:rPr>
        <w:t xml:space="preserve"> </w:t>
      </w:r>
      <w:r w:rsidRPr="00992146">
        <w:rPr>
          <w:lang w:val="en-US"/>
          <w:rPrChange w:id="19516" w:author="Anusha De" w:date="2022-08-01T14:49:00Z">
            <w:rPr/>
          </w:rPrChange>
        </w:rPr>
        <w:t>chain</w:t>
      </w:r>
      <w:r w:rsidR="00F73A4C" w:rsidRPr="00992146">
        <w:rPr>
          <w:lang w:val="en-US"/>
          <w:rPrChange w:id="19517" w:author="Anusha De" w:date="2022-08-01T14:49:00Z">
            <w:rPr/>
          </w:rPrChange>
        </w:rPr>
        <w:t xml:space="preserve"> </w:t>
      </w:r>
      <w:r w:rsidRPr="00992146">
        <w:rPr>
          <w:lang w:val="en-US"/>
          <w:rPrChange w:id="19518" w:author="Anusha De" w:date="2022-08-01T14:49:00Z">
            <w:rPr/>
          </w:rPrChange>
        </w:rPr>
        <w:t>actors.</w:t>
      </w:r>
    </w:p>
    <w:p w14:paraId="38CEF32B" w14:textId="2615B196" w:rsidR="00643A43" w:rsidRPr="00992146" w:rsidDel="005017C0" w:rsidRDefault="00643A43">
      <w:pPr>
        <w:rPr>
          <w:del w:id="19519" w:author="Steve Wiggins" w:date="2022-07-30T18:35:00Z"/>
          <w:lang w:val="en-US"/>
          <w:rPrChange w:id="19520" w:author="Anusha De" w:date="2022-08-01T14:49:00Z">
            <w:rPr>
              <w:del w:id="19521" w:author="Steve Wiggins" w:date="2022-07-30T18:35:00Z"/>
            </w:rPr>
          </w:rPrChange>
        </w:rPr>
        <w:pPrChange w:id="19522" w:author="Steve Wiggins" w:date="2022-08-01T12:25:00Z">
          <w:pPr>
            <w:pStyle w:val="1PP"/>
            <w:jc w:val="both"/>
          </w:pPr>
        </w:pPrChange>
      </w:pPr>
    </w:p>
    <w:p w14:paraId="7C242D32" w14:textId="12E6CEFA" w:rsidR="00643A43" w:rsidRPr="00992146" w:rsidRDefault="00643A43">
      <w:pPr>
        <w:rPr>
          <w:lang w:val="en-US"/>
          <w:rPrChange w:id="19523" w:author="Anusha De" w:date="2022-08-01T14:49:00Z">
            <w:rPr/>
          </w:rPrChange>
        </w:rPr>
        <w:pPrChange w:id="19524" w:author="Steve Wiggins" w:date="2022-08-01T12:25:00Z">
          <w:pPr>
            <w:pStyle w:val="1PP"/>
            <w:jc w:val="both"/>
          </w:pPr>
        </w:pPrChange>
      </w:pPr>
    </w:p>
    <w:p w14:paraId="3B9F1161" w14:textId="77777777" w:rsidR="00643A43" w:rsidRPr="00643A43" w:rsidRDefault="00643A43" w:rsidP="00643A43">
      <w:pPr>
        <w:pStyle w:val="1PP"/>
        <w:jc w:val="both"/>
      </w:pPr>
    </w:p>
    <w:p w14:paraId="0F1D8BE5" w14:textId="77777777" w:rsidR="005139B5" w:rsidRPr="00992146" w:rsidRDefault="0081249E" w:rsidP="00643A43">
      <w:pPr>
        <w:pStyle w:val="Heading1"/>
        <w:jc w:val="both"/>
        <w:rPr>
          <w:color w:val="auto"/>
          <w:lang w:val="en-US"/>
          <w:rPrChange w:id="19525" w:author="Anusha De" w:date="2022-08-01T14:49:00Z">
            <w:rPr>
              <w:color w:val="auto"/>
            </w:rPr>
          </w:rPrChange>
        </w:rPr>
      </w:pPr>
      <w:r w:rsidRPr="00992146">
        <w:rPr>
          <w:color w:val="auto"/>
          <w:lang w:val="en-US"/>
          <w:rPrChange w:id="19526" w:author="Anusha De" w:date="2022-08-01T14:49:00Z">
            <w:rPr>
              <w:color w:val="auto"/>
            </w:rPr>
          </w:rPrChange>
        </w:rPr>
        <w:t>References</w:t>
      </w:r>
    </w:p>
    <w:p w14:paraId="44B84E2B" w14:textId="77777777" w:rsidR="00F73A4C" w:rsidRPr="005017C0" w:rsidRDefault="00F73A4C">
      <w:pPr>
        <w:rPr>
          <w:sz w:val="18"/>
          <w:szCs w:val="20"/>
          <w:shd w:val="clear" w:color="auto" w:fill="FFFFFF"/>
          <w:lang w:val="en-GB"/>
          <w:rPrChange w:id="19527" w:author="Steve Wiggins" w:date="2022-07-30T18:35:00Z">
            <w:rPr>
              <w:shd w:val="clear" w:color="auto" w:fill="FFFFFF"/>
            </w:rPr>
          </w:rPrChange>
        </w:rPr>
        <w:pPrChange w:id="19528" w:author="Steve Wiggins" w:date="2022-07-30T18:35:00Z">
          <w:pPr>
            <w:pStyle w:val="2PP"/>
          </w:pPr>
        </w:pPrChange>
      </w:pPr>
      <w:r w:rsidRPr="005017C0">
        <w:rPr>
          <w:sz w:val="18"/>
          <w:szCs w:val="20"/>
          <w:shd w:val="clear" w:color="auto" w:fill="FFFFFF"/>
          <w:lang w:val="en-GB"/>
          <w:rPrChange w:id="19529" w:author="Steve Wiggins" w:date="2022-07-30T18:35:00Z">
            <w:rPr>
              <w:shd w:val="clear" w:color="auto" w:fill="FFFFFF"/>
            </w:rPr>
          </w:rPrChange>
        </w:rPr>
        <w:t xml:space="preserve">Anissa, B. P., Abate, G., Bernard, T., &amp; </w:t>
      </w:r>
      <w:proofErr w:type="spellStart"/>
      <w:r w:rsidRPr="005017C0">
        <w:rPr>
          <w:sz w:val="18"/>
          <w:szCs w:val="20"/>
          <w:shd w:val="clear" w:color="auto" w:fill="FFFFFF"/>
          <w:lang w:val="en-GB"/>
          <w:rPrChange w:id="19530" w:author="Steve Wiggins" w:date="2022-07-30T18:35:00Z">
            <w:rPr>
              <w:shd w:val="clear" w:color="auto" w:fill="FFFFFF"/>
            </w:rPr>
          </w:rPrChange>
        </w:rPr>
        <w:t>Bulte</w:t>
      </w:r>
      <w:proofErr w:type="spellEnd"/>
      <w:r w:rsidRPr="005017C0">
        <w:rPr>
          <w:sz w:val="18"/>
          <w:szCs w:val="20"/>
          <w:shd w:val="clear" w:color="auto" w:fill="FFFFFF"/>
          <w:lang w:val="en-GB"/>
          <w:rPrChange w:id="19531" w:author="Steve Wiggins" w:date="2022-07-30T18:35:00Z">
            <w:rPr>
              <w:shd w:val="clear" w:color="auto" w:fill="FFFFFF"/>
            </w:rPr>
          </w:rPrChange>
        </w:rPr>
        <w:t xml:space="preserve">, E. (2021). Is the local wheat market a ‘market for lemons’? Certifying the supply of individual wheat farmers in Ethiopia. </w:t>
      </w:r>
      <w:r w:rsidRPr="005017C0">
        <w:rPr>
          <w:i/>
          <w:iCs/>
          <w:sz w:val="18"/>
          <w:szCs w:val="20"/>
          <w:shd w:val="clear" w:color="auto" w:fill="FFFFFF"/>
          <w:lang w:val="en-GB"/>
          <w:rPrChange w:id="19532" w:author="Steve Wiggins" w:date="2022-07-30T18:35:00Z">
            <w:rPr>
              <w:i/>
              <w:iCs/>
              <w:shd w:val="clear" w:color="auto" w:fill="FFFFFF"/>
            </w:rPr>
          </w:rPrChange>
        </w:rPr>
        <w:t>European Review of Agricultural Economics</w:t>
      </w:r>
      <w:r w:rsidRPr="005017C0">
        <w:rPr>
          <w:sz w:val="18"/>
          <w:szCs w:val="20"/>
          <w:shd w:val="clear" w:color="auto" w:fill="FFFFFF"/>
          <w:lang w:val="en-GB"/>
          <w:rPrChange w:id="19533" w:author="Steve Wiggins" w:date="2022-07-30T18:35:00Z">
            <w:rPr>
              <w:shd w:val="clear" w:color="auto" w:fill="FFFFFF"/>
            </w:rPr>
          </w:rPrChange>
        </w:rPr>
        <w:t xml:space="preserve">, </w:t>
      </w:r>
      <w:r w:rsidRPr="005017C0">
        <w:rPr>
          <w:i/>
          <w:iCs/>
          <w:sz w:val="18"/>
          <w:szCs w:val="20"/>
          <w:shd w:val="clear" w:color="auto" w:fill="FFFFFF"/>
          <w:lang w:val="en-GB"/>
          <w:rPrChange w:id="19534" w:author="Steve Wiggins" w:date="2022-07-30T18:35:00Z">
            <w:rPr>
              <w:i/>
              <w:iCs/>
              <w:shd w:val="clear" w:color="auto" w:fill="FFFFFF"/>
            </w:rPr>
          </w:rPrChange>
        </w:rPr>
        <w:t>48</w:t>
      </w:r>
      <w:r w:rsidRPr="005017C0">
        <w:rPr>
          <w:sz w:val="18"/>
          <w:szCs w:val="20"/>
          <w:shd w:val="clear" w:color="auto" w:fill="FFFFFF"/>
          <w:lang w:val="en-GB"/>
          <w:rPrChange w:id="19535" w:author="Steve Wiggins" w:date="2022-07-30T18:35:00Z">
            <w:rPr>
              <w:shd w:val="clear" w:color="auto" w:fill="FFFFFF"/>
            </w:rPr>
          </w:rPrChange>
        </w:rPr>
        <w:t xml:space="preserve">(5), 1162–1186. </w:t>
      </w:r>
      <w:r w:rsidRPr="005017C0">
        <w:rPr>
          <w:sz w:val="18"/>
          <w:szCs w:val="20"/>
          <w:rPrChange w:id="19536" w:author="Steve Wiggins" w:date="2022-07-30T18:35:00Z">
            <w:rPr>
              <w:szCs w:val="24"/>
            </w:rPr>
          </w:rPrChange>
        </w:rPr>
        <w:fldChar w:fldCharType="begin"/>
      </w:r>
      <w:r w:rsidRPr="005017C0">
        <w:rPr>
          <w:sz w:val="18"/>
          <w:szCs w:val="20"/>
          <w:lang w:val="en-GB"/>
          <w:rPrChange w:id="19537" w:author="Steve Wiggins" w:date="2022-07-30T18:35:00Z">
            <w:rPr/>
          </w:rPrChange>
        </w:rPr>
        <w:instrText xml:space="preserve"> HYPERLINK "https://doi.org/10.1093/erae/jbab018" </w:instrText>
      </w:r>
      <w:r w:rsidRPr="005017C0">
        <w:rPr>
          <w:sz w:val="18"/>
          <w:szCs w:val="20"/>
          <w:lang w:val="en-GB"/>
          <w:rPrChange w:id="19538" w:author="Steve Wiggins" w:date="2022-07-30T18:35:00Z">
            <w:rPr>
              <w:rStyle w:val="Hyperlink"/>
              <w:rFonts w:cs="Arial"/>
              <w:color w:val="auto"/>
              <w:u w:val="none"/>
              <w:shd w:val="clear" w:color="auto" w:fill="FFFFFF"/>
            </w:rPr>
          </w:rPrChange>
        </w:rPr>
        <w:fldChar w:fldCharType="separate"/>
      </w:r>
      <w:r w:rsidRPr="005017C0">
        <w:rPr>
          <w:rStyle w:val="Hyperlink"/>
          <w:rFonts w:cs="Arial"/>
          <w:color w:val="auto"/>
          <w:sz w:val="18"/>
          <w:szCs w:val="18"/>
          <w:u w:val="none"/>
          <w:shd w:val="clear" w:color="auto" w:fill="FFFFFF"/>
          <w:lang w:val="en-GB"/>
          <w:rPrChange w:id="19539" w:author="Steve Wiggins" w:date="2022-07-30T18:35:00Z">
            <w:rPr>
              <w:rStyle w:val="Hyperlink"/>
              <w:rFonts w:cs="Arial"/>
              <w:color w:val="auto"/>
              <w:u w:val="none"/>
              <w:shd w:val="clear" w:color="auto" w:fill="FFFFFF"/>
            </w:rPr>
          </w:rPrChange>
        </w:rPr>
        <w:t>https://doi.org/10.1093/erae/jbab018</w:t>
      </w:r>
      <w:r w:rsidRPr="005017C0">
        <w:rPr>
          <w:rStyle w:val="Hyperlink"/>
          <w:rFonts w:cs="Arial"/>
          <w:color w:val="auto"/>
          <w:sz w:val="18"/>
          <w:szCs w:val="18"/>
          <w:u w:val="none"/>
          <w:shd w:val="clear" w:color="auto" w:fill="FFFFFF"/>
          <w:lang w:val="en-GB"/>
          <w:rPrChange w:id="19540" w:author="Steve Wiggins" w:date="2022-07-30T18:35:00Z">
            <w:rPr>
              <w:rStyle w:val="Hyperlink"/>
              <w:rFonts w:cs="Arial"/>
              <w:color w:val="auto"/>
              <w:u w:val="none"/>
              <w:shd w:val="clear" w:color="auto" w:fill="FFFFFF"/>
            </w:rPr>
          </w:rPrChange>
        </w:rPr>
        <w:fldChar w:fldCharType="end"/>
      </w:r>
    </w:p>
    <w:p w14:paraId="6D9B90F9" w14:textId="77777777" w:rsidR="00F73A4C" w:rsidRPr="005017C0" w:rsidRDefault="00F73A4C">
      <w:pPr>
        <w:rPr>
          <w:sz w:val="18"/>
          <w:szCs w:val="20"/>
          <w:lang w:val="en-GB"/>
          <w:rPrChange w:id="19541" w:author="Steve Wiggins" w:date="2022-07-30T18:35:00Z">
            <w:rPr/>
          </w:rPrChange>
        </w:rPr>
        <w:pPrChange w:id="19542" w:author="Steve Wiggins" w:date="2022-07-30T18:35:00Z">
          <w:pPr>
            <w:pStyle w:val="2PP"/>
          </w:pPr>
        </w:pPrChange>
      </w:pPr>
      <w:bookmarkStart w:id="19543" w:name="_bookmark12"/>
      <w:bookmarkEnd w:id="19543"/>
      <w:r w:rsidRPr="005017C0">
        <w:rPr>
          <w:sz w:val="18"/>
          <w:szCs w:val="20"/>
          <w:lang w:val="en-GB"/>
          <w:rPrChange w:id="19544" w:author="Steve Wiggins" w:date="2022-07-30T18:35:00Z">
            <w:rPr/>
          </w:rPrChange>
        </w:rPr>
        <w:t xml:space="preserve">Asfaw, S., Shiferaw, B., </w:t>
      </w:r>
      <w:proofErr w:type="spellStart"/>
      <w:r w:rsidRPr="005017C0">
        <w:rPr>
          <w:sz w:val="18"/>
          <w:szCs w:val="20"/>
          <w:lang w:val="en-GB"/>
          <w:rPrChange w:id="19545" w:author="Steve Wiggins" w:date="2022-07-30T18:35:00Z">
            <w:rPr/>
          </w:rPrChange>
        </w:rPr>
        <w:t>Simtowe</w:t>
      </w:r>
      <w:proofErr w:type="spellEnd"/>
      <w:r w:rsidRPr="005017C0">
        <w:rPr>
          <w:sz w:val="18"/>
          <w:szCs w:val="20"/>
          <w:lang w:val="en-GB"/>
          <w:rPrChange w:id="19546" w:author="Steve Wiggins" w:date="2022-07-30T18:35:00Z">
            <w:rPr/>
          </w:rPrChange>
        </w:rPr>
        <w:t xml:space="preserve">, F., &amp; Lipper, L. (2012). Impact of modern agricultural technologies on smallholder welfare: Evidence from Tanzania and Ethiopia. </w:t>
      </w:r>
      <w:r w:rsidRPr="005017C0">
        <w:rPr>
          <w:i/>
          <w:iCs/>
          <w:sz w:val="18"/>
          <w:szCs w:val="20"/>
          <w:lang w:val="en-GB"/>
          <w:rPrChange w:id="19547" w:author="Steve Wiggins" w:date="2022-07-30T18:35:00Z">
            <w:rPr>
              <w:i/>
              <w:iCs/>
            </w:rPr>
          </w:rPrChange>
        </w:rPr>
        <w:t>Food Policy</w:t>
      </w:r>
      <w:r w:rsidRPr="005017C0">
        <w:rPr>
          <w:sz w:val="18"/>
          <w:szCs w:val="20"/>
          <w:lang w:val="en-GB"/>
          <w:rPrChange w:id="19548" w:author="Steve Wiggins" w:date="2022-07-30T18:35:00Z">
            <w:rPr/>
          </w:rPrChange>
        </w:rPr>
        <w:t xml:space="preserve">, </w:t>
      </w:r>
      <w:r w:rsidRPr="005017C0">
        <w:rPr>
          <w:i/>
          <w:iCs/>
          <w:sz w:val="18"/>
          <w:szCs w:val="20"/>
          <w:lang w:val="en-GB"/>
          <w:rPrChange w:id="19549" w:author="Steve Wiggins" w:date="2022-07-30T18:35:00Z">
            <w:rPr>
              <w:i/>
              <w:iCs/>
            </w:rPr>
          </w:rPrChange>
        </w:rPr>
        <w:t>37</w:t>
      </w:r>
      <w:r w:rsidRPr="005017C0">
        <w:rPr>
          <w:sz w:val="18"/>
          <w:szCs w:val="20"/>
          <w:lang w:val="en-GB"/>
          <w:rPrChange w:id="19550" w:author="Steve Wiggins" w:date="2022-07-30T18:35:00Z">
            <w:rPr/>
          </w:rPrChange>
        </w:rPr>
        <w:t>(3), 283</w:t>
      </w:r>
      <w:r w:rsidRPr="005017C0">
        <w:rPr>
          <w:sz w:val="18"/>
          <w:szCs w:val="20"/>
          <w:shd w:val="clear" w:color="auto" w:fill="FFFFFF"/>
          <w:lang w:val="en-GB"/>
          <w:rPrChange w:id="19551" w:author="Steve Wiggins" w:date="2022-07-30T18:35:00Z">
            <w:rPr>
              <w:shd w:val="clear" w:color="auto" w:fill="FFFFFF"/>
            </w:rPr>
          </w:rPrChange>
        </w:rPr>
        <w:t>–</w:t>
      </w:r>
      <w:r w:rsidRPr="005017C0">
        <w:rPr>
          <w:sz w:val="18"/>
          <w:szCs w:val="20"/>
          <w:lang w:val="en-GB"/>
          <w:rPrChange w:id="19552" w:author="Steve Wiggins" w:date="2022-07-30T18:35:00Z">
            <w:rPr/>
          </w:rPrChange>
        </w:rPr>
        <w:t xml:space="preserve">295. </w:t>
      </w:r>
      <w:r w:rsidRPr="005017C0">
        <w:rPr>
          <w:sz w:val="18"/>
          <w:szCs w:val="20"/>
          <w:rPrChange w:id="19553" w:author="Steve Wiggins" w:date="2022-07-30T18:35:00Z">
            <w:rPr/>
          </w:rPrChange>
        </w:rPr>
        <w:fldChar w:fldCharType="begin"/>
      </w:r>
      <w:r w:rsidRPr="005017C0">
        <w:rPr>
          <w:sz w:val="18"/>
          <w:szCs w:val="20"/>
          <w:lang w:val="en-GB"/>
          <w:rPrChange w:id="19554" w:author="Steve Wiggins" w:date="2022-07-30T18:35:00Z">
            <w:rPr/>
          </w:rPrChange>
        </w:rPr>
        <w:instrText xml:space="preserve"> HYPERLINK "https://doi.org/10.1016/j.foodpol.2012.02.013" </w:instrText>
      </w:r>
      <w:r w:rsidRPr="005017C0">
        <w:rPr>
          <w:sz w:val="18"/>
          <w:szCs w:val="20"/>
          <w:lang w:val="en-GB"/>
          <w:rPrChange w:id="19555" w:author="Steve Wiggins" w:date="2022-07-30T18:35:00Z">
            <w:rPr>
              <w:rStyle w:val="Hyperlink"/>
              <w:color w:val="auto"/>
              <w:u w:val="none"/>
            </w:rPr>
          </w:rPrChange>
        </w:rPr>
        <w:fldChar w:fldCharType="separate"/>
      </w:r>
      <w:r w:rsidRPr="005017C0">
        <w:rPr>
          <w:rStyle w:val="Hyperlink"/>
          <w:color w:val="auto"/>
          <w:sz w:val="18"/>
          <w:szCs w:val="20"/>
          <w:u w:val="none"/>
          <w:lang w:val="en-GB"/>
          <w:rPrChange w:id="19556" w:author="Steve Wiggins" w:date="2022-07-30T18:35:00Z">
            <w:rPr>
              <w:rStyle w:val="Hyperlink"/>
              <w:color w:val="auto"/>
              <w:u w:val="none"/>
            </w:rPr>
          </w:rPrChange>
        </w:rPr>
        <w:t>https://doi.org/10.1016/j.foodpol.2012.02.013</w:t>
      </w:r>
      <w:r w:rsidRPr="005017C0">
        <w:rPr>
          <w:rStyle w:val="Hyperlink"/>
          <w:color w:val="auto"/>
          <w:sz w:val="18"/>
          <w:szCs w:val="20"/>
          <w:u w:val="none"/>
          <w:lang w:val="en-GB"/>
          <w:rPrChange w:id="19557" w:author="Steve Wiggins" w:date="2022-07-30T18:35:00Z">
            <w:rPr>
              <w:rStyle w:val="Hyperlink"/>
              <w:color w:val="auto"/>
              <w:u w:val="none"/>
            </w:rPr>
          </w:rPrChange>
        </w:rPr>
        <w:fldChar w:fldCharType="end"/>
      </w:r>
    </w:p>
    <w:p w14:paraId="041599FF" w14:textId="77777777" w:rsidR="00F73A4C" w:rsidRPr="005017C0" w:rsidRDefault="00F73A4C">
      <w:pPr>
        <w:rPr>
          <w:sz w:val="18"/>
          <w:szCs w:val="20"/>
          <w:lang w:val="en-GB"/>
          <w:rPrChange w:id="19558" w:author="Steve Wiggins" w:date="2022-07-30T18:35:00Z">
            <w:rPr/>
          </w:rPrChange>
        </w:rPr>
        <w:pPrChange w:id="19559" w:author="Steve Wiggins" w:date="2022-07-30T18:35:00Z">
          <w:pPr>
            <w:pStyle w:val="2PP"/>
          </w:pPr>
        </w:pPrChange>
      </w:pPr>
      <w:bookmarkStart w:id="19560" w:name="_bookmark13"/>
      <w:bookmarkEnd w:id="19560"/>
      <w:r w:rsidRPr="005017C0">
        <w:rPr>
          <w:sz w:val="18"/>
          <w:szCs w:val="20"/>
          <w:lang w:val="en-GB"/>
          <w:rPrChange w:id="19561" w:author="Steve Wiggins" w:date="2022-07-30T18:35:00Z">
            <w:rPr/>
          </w:rPrChange>
        </w:rPr>
        <w:t xml:space="preserve">Ashour, M., Gilligan, D. O., </w:t>
      </w:r>
      <w:proofErr w:type="spellStart"/>
      <w:r w:rsidRPr="005017C0">
        <w:rPr>
          <w:sz w:val="18"/>
          <w:szCs w:val="20"/>
          <w:lang w:val="en-GB"/>
          <w:rPrChange w:id="19562" w:author="Steve Wiggins" w:date="2022-07-30T18:35:00Z">
            <w:rPr/>
          </w:rPrChange>
        </w:rPr>
        <w:t>Hoel</w:t>
      </w:r>
      <w:proofErr w:type="spellEnd"/>
      <w:r w:rsidRPr="005017C0">
        <w:rPr>
          <w:sz w:val="18"/>
          <w:szCs w:val="20"/>
          <w:lang w:val="en-GB"/>
          <w:rPrChange w:id="19563" w:author="Steve Wiggins" w:date="2022-07-30T18:35:00Z">
            <w:rPr/>
          </w:rPrChange>
        </w:rPr>
        <w:t xml:space="preserve">, J. B., &amp; </w:t>
      </w:r>
      <w:proofErr w:type="spellStart"/>
      <w:r w:rsidRPr="005017C0">
        <w:rPr>
          <w:sz w:val="18"/>
          <w:szCs w:val="20"/>
          <w:lang w:val="en-GB"/>
          <w:rPrChange w:id="19564" w:author="Steve Wiggins" w:date="2022-07-30T18:35:00Z">
            <w:rPr/>
          </w:rPrChange>
        </w:rPr>
        <w:t>Karachiwalla</w:t>
      </w:r>
      <w:proofErr w:type="spellEnd"/>
      <w:r w:rsidRPr="005017C0">
        <w:rPr>
          <w:sz w:val="18"/>
          <w:szCs w:val="20"/>
          <w:lang w:val="en-GB"/>
          <w:rPrChange w:id="19565" w:author="Steve Wiggins" w:date="2022-07-30T18:35:00Z">
            <w:rPr/>
          </w:rPrChange>
        </w:rPr>
        <w:t xml:space="preserve">, N. I. (2019). Do beliefs about herbicide quality correspond with actual quality in local markets? Evidence from Uganda. </w:t>
      </w:r>
      <w:r w:rsidRPr="005017C0">
        <w:rPr>
          <w:i/>
          <w:iCs/>
          <w:sz w:val="18"/>
          <w:szCs w:val="20"/>
          <w:lang w:val="en-GB"/>
          <w:rPrChange w:id="19566" w:author="Steve Wiggins" w:date="2022-07-30T18:35:00Z">
            <w:rPr>
              <w:i/>
              <w:iCs/>
            </w:rPr>
          </w:rPrChange>
        </w:rPr>
        <w:t>The Journal of Development Studies</w:t>
      </w:r>
      <w:r w:rsidRPr="005017C0">
        <w:rPr>
          <w:sz w:val="18"/>
          <w:szCs w:val="20"/>
          <w:lang w:val="en-GB"/>
          <w:rPrChange w:id="19567" w:author="Steve Wiggins" w:date="2022-07-30T18:35:00Z">
            <w:rPr/>
          </w:rPrChange>
        </w:rPr>
        <w:t xml:space="preserve">, </w:t>
      </w:r>
      <w:r w:rsidRPr="005017C0">
        <w:rPr>
          <w:i/>
          <w:iCs/>
          <w:sz w:val="18"/>
          <w:szCs w:val="20"/>
          <w:lang w:val="en-GB"/>
          <w:rPrChange w:id="19568" w:author="Steve Wiggins" w:date="2022-07-30T18:35:00Z">
            <w:rPr>
              <w:i/>
              <w:iCs/>
            </w:rPr>
          </w:rPrChange>
        </w:rPr>
        <w:t>55</w:t>
      </w:r>
      <w:r w:rsidRPr="005017C0">
        <w:rPr>
          <w:sz w:val="18"/>
          <w:szCs w:val="20"/>
          <w:lang w:val="en-GB"/>
          <w:rPrChange w:id="19569" w:author="Steve Wiggins" w:date="2022-07-30T18:35:00Z">
            <w:rPr/>
          </w:rPrChange>
        </w:rPr>
        <w:t>(6), 1285</w:t>
      </w:r>
      <w:r w:rsidRPr="005017C0">
        <w:rPr>
          <w:rFonts w:ascii="Arial" w:hAnsi="Arial"/>
          <w:sz w:val="18"/>
          <w:szCs w:val="20"/>
          <w:shd w:val="clear" w:color="auto" w:fill="FFFFFF"/>
          <w:lang w:val="en-GB"/>
          <w:rPrChange w:id="19570" w:author="Steve Wiggins" w:date="2022-07-30T18:35:00Z">
            <w:rPr>
              <w:rFonts w:ascii="Arial" w:hAnsi="Arial"/>
              <w:shd w:val="clear" w:color="auto" w:fill="FFFFFF"/>
            </w:rPr>
          </w:rPrChange>
        </w:rPr>
        <w:t>–</w:t>
      </w:r>
      <w:r w:rsidRPr="005017C0">
        <w:rPr>
          <w:sz w:val="18"/>
          <w:szCs w:val="20"/>
          <w:lang w:val="en-GB"/>
          <w:rPrChange w:id="19571" w:author="Steve Wiggins" w:date="2022-07-30T18:35:00Z">
            <w:rPr/>
          </w:rPrChange>
        </w:rPr>
        <w:t xml:space="preserve">1306. </w:t>
      </w:r>
      <w:r w:rsidRPr="005017C0">
        <w:rPr>
          <w:sz w:val="18"/>
          <w:szCs w:val="20"/>
          <w:rPrChange w:id="19572" w:author="Steve Wiggins" w:date="2022-07-30T18:35:00Z">
            <w:rPr/>
          </w:rPrChange>
        </w:rPr>
        <w:fldChar w:fldCharType="begin"/>
      </w:r>
      <w:r w:rsidRPr="005017C0">
        <w:rPr>
          <w:sz w:val="18"/>
          <w:szCs w:val="20"/>
          <w:lang w:val="en-GB"/>
          <w:rPrChange w:id="19573" w:author="Steve Wiggins" w:date="2022-07-30T18:35:00Z">
            <w:rPr/>
          </w:rPrChange>
        </w:rPr>
        <w:instrText xml:space="preserve"> HYPERLINK "https://doi.org/10.1080/00220388.2018.1464143" </w:instrText>
      </w:r>
      <w:r w:rsidRPr="005017C0">
        <w:rPr>
          <w:sz w:val="18"/>
          <w:szCs w:val="20"/>
          <w:lang w:val="en-GB"/>
          <w:rPrChange w:id="19574" w:author="Steve Wiggins" w:date="2022-07-30T18:35:00Z">
            <w:rPr>
              <w:rStyle w:val="Hyperlink"/>
              <w:color w:val="auto"/>
              <w:u w:val="none"/>
            </w:rPr>
          </w:rPrChange>
        </w:rPr>
        <w:fldChar w:fldCharType="separate"/>
      </w:r>
      <w:r w:rsidRPr="005017C0">
        <w:rPr>
          <w:rStyle w:val="Hyperlink"/>
          <w:color w:val="auto"/>
          <w:sz w:val="18"/>
          <w:szCs w:val="20"/>
          <w:u w:val="none"/>
          <w:lang w:val="en-GB"/>
          <w:rPrChange w:id="19575" w:author="Steve Wiggins" w:date="2022-07-30T18:35:00Z">
            <w:rPr>
              <w:rStyle w:val="Hyperlink"/>
              <w:color w:val="auto"/>
              <w:u w:val="none"/>
            </w:rPr>
          </w:rPrChange>
        </w:rPr>
        <w:t>https://doi.org/10.1080/00220388.2018.1464143</w:t>
      </w:r>
      <w:r w:rsidRPr="005017C0">
        <w:rPr>
          <w:rStyle w:val="Hyperlink"/>
          <w:color w:val="auto"/>
          <w:sz w:val="18"/>
          <w:szCs w:val="20"/>
          <w:u w:val="none"/>
          <w:lang w:val="en-GB"/>
          <w:rPrChange w:id="19576" w:author="Steve Wiggins" w:date="2022-07-30T18:35:00Z">
            <w:rPr>
              <w:rStyle w:val="Hyperlink"/>
              <w:color w:val="auto"/>
              <w:u w:val="none"/>
            </w:rPr>
          </w:rPrChange>
        </w:rPr>
        <w:fldChar w:fldCharType="end"/>
      </w:r>
    </w:p>
    <w:p w14:paraId="4BC170BA" w14:textId="77777777" w:rsidR="00F73A4C" w:rsidRPr="005017C0" w:rsidRDefault="00F73A4C">
      <w:pPr>
        <w:rPr>
          <w:sz w:val="18"/>
          <w:szCs w:val="20"/>
          <w:lang w:val="en-GB"/>
          <w:rPrChange w:id="19577" w:author="Steve Wiggins" w:date="2022-07-30T18:35:00Z">
            <w:rPr/>
          </w:rPrChange>
        </w:rPr>
        <w:pPrChange w:id="19578" w:author="Steve Wiggins" w:date="2022-07-30T18:35:00Z">
          <w:pPr>
            <w:pStyle w:val="2PP"/>
          </w:pPr>
        </w:pPrChange>
      </w:pPr>
      <w:bookmarkStart w:id="19579" w:name="_bookmark14"/>
      <w:bookmarkEnd w:id="19579"/>
      <w:r w:rsidRPr="005017C0">
        <w:rPr>
          <w:sz w:val="18"/>
          <w:szCs w:val="20"/>
          <w:lang w:val="en-GB"/>
          <w:rPrChange w:id="19580" w:author="Steve Wiggins" w:date="2022-07-30T18:35:00Z">
            <w:rPr/>
          </w:rPrChange>
        </w:rPr>
        <w:t xml:space="preserve">Barrett, C. B. (2008). Smallholder market participation: Concepts and evidence from eastern and southern Africa. </w:t>
      </w:r>
      <w:r w:rsidRPr="005017C0">
        <w:rPr>
          <w:i/>
          <w:iCs/>
          <w:sz w:val="18"/>
          <w:szCs w:val="20"/>
          <w:lang w:val="en-GB"/>
          <w:rPrChange w:id="19581" w:author="Steve Wiggins" w:date="2022-07-30T18:35:00Z">
            <w:rPr>
              <w:i/>
              <w:iCs/>
            </w:rPr>
          </w:rPrChange>
        </w:rPr>
        <w:t>Food Policy</w:t>
      </w:r>
      <w:r w:rsidRPr="005017C0">
        <w:rPr>
          <w:sz w:val="18"/>
          <w:szCs w:val="20"/>
          <w:lang w:val="en-GB"/>
          <w:rPrChange w:id="19582" w:author="Steve Wiggins" w:date="2022-07-30T18:35:00Z">
            <w:rPr/>
          </w:rPrChange>
        </w:rPr>
        <w:t xml:space="preserve">, </w:t>
      </w:r>
      <w:r w:rsidRPr="005017C0">
        <w:rPr>
          <w:i/>
          <w:iCs/>
          <w:sz w:val="18"/>
          <w:szCs w:val="20"/>
          <w:lang w:val="en-GB"/>
          <w:rPrChange w:id="19583" w:author="Steve Wiggins" w:date="2022-07-30T18:35:00Z">
            <w:rPr>
              <w:i/>
              <w:iCs/>
            </w:rPr>
          </w:rPrChange>
        </w:rPr>
        <w:t>33</w:t>
      </w:r>
      <w:r w:rsidRPr="005017C0">
        <w:rPr>
          <w:sz w:val="18"/>
          <w:szCs w:val="20"/>
          <w:lang w:val="en-GB"/>
          <w:rPrChange w:id="19584" w:author="Steve Wiggins" w:date="2022-07-30T18:35:00Z">
            <w:rPr/>
          </w:rPrChange>
        </w:rPr>
        <w:t>(4), 299</w:t>
      </w:r>
      <w:r w:rsidRPr="005017C0">
        <w:rPr>
          <w:rFonts w:ascii="Arial" w:hAnsi="Arial"/>
          <w:sz w:val="18"/>
          <w:szCs w:val="20"/>
          <w:shd w:val="clear" w:color="auto" w:fill="FFFFFF"/>
          <w:lang w:val="en-GB"/>
          <w:rPrChange w:id="19585" w:author="Steve Wiggins" w:date="2022-07-30T18:35:00Z">
            <w:rPr>
              <w:rFonts w:ascii="Arial" w:hAnsi="Arial"/>
              <w:shd w:val="clear" w:color="auto" w:fill="FFFFFF"/>
            </w:rPr>
          </w:rPrChange>
        </w:rPr>
        <w:t>–</w:t>
      </w:r>
      <w:r w:rsidRPr="005017C0">
        <w:rPr>
          <w:sz w:val="18"/>
          <w:szCs w:val="20"/>
          <w:lang w:val="en-GB"/>
          <w:rPrChange w:id="19586" w:author="Steve Wiggins" w:date="2022-07-30T18:35:00Z">
            <w:rPr/>
          </w:rPrChange>
        </w:rPr>
        <w:t xml:space="preserve">317. </w:t>
      </w:r>
      <w:r w:rsidRPr="005017C0">
        <w:rPr>
          <w:sz w:val="18"/>
          <w:szCs w:val="20"/>
          <w:rPrChange w:id="19587" w:author="Steve Wiggins" w:date="2022-07-30T18:35:00Z">
            <w:rPr/>
          </w:rPrChange>
        </w:rPr>
        <w:fldChar w:fldCharType="begin"/>
      </w:r>
      <w:r w:rsidRPr="005017C0">
        <w:rPr>
          <w:sz w:val="18"/>
          <w:szCs w:val="20"/>
          <w:lang w:val="en-GB"/>
          <w:rPrChange w:id="19588" w:author="Steve Wiggins" w:date="2022-07-30T18:35:00Z">
            <w:rPr/>
          </w:rPrChange>
        </w:rPr>
        <w:instrText xml:space="preserve"> HYPERLINK "https://doi.org/10.1016/j.foodpol.2007.10.005" </w:instrText>
      </w:r>
      <w:r w:rsidRPr="005017C0">
        <w:rPr>
          <w:sz w:val="18"/>
          <w:szCs w:val="20"/>
          <w:lang w:val="en-GB"/>
          <w:rPrChange w:id="19589" w:author="Steve Wiggins" w:date="2022-07-30T18:35:00Z">
            <w:rPr>
              <w:rStyle w:val="Hyperlink"/>
              <w:color w:val="auto"/>
              <w:u w:val="none"/>
            </w:rPr>
          </w:rPrChange>
        </w:rPr>
        <w:fldChar w:fldCharType="separate"/>
      </w:r>
      <w:r w:rsidRPr="005017C0">
        <w:rPr>
          <w:rStyle w:val="Hyperlink"/>
          <w:color w:val="auto"/>
          <w:sz w:val="18"/>
          <w:szCs w:val="20"/>
          <w:u w:val="none"/>
          <w:lang w:val="en-GB"/>
          <w:rPrChange w:id="19590" w:author="Steve Wiggins" w:date="2022-07-30T18:35:00Z">
            <w:rPr>
              <w:rStyle w:val="Hyperlink"/>
              <w:color w:val="auto"/>
              <w:u w:val="none"/>
            </w:rPr>
          </w:rPrChange>
        </w:rPr>
        <w:t>https://doi.org/10.1016/j.foodpol.2007.10.005</w:t>
      </w:r>
      <w:r w:rsidRPr="005017C0">
        <w:rPr>
          <w:rStyle w:val="Hyperlink"/>
          <w:color w:val="auto"/>
          <w:sz w:val="18"/>
          <w:szCs w:val="20"/>
          <w:u w:val="none"/>
          <w:lang w:val="en-GB"/>
          <w:rPrChange w:id="19591" w:author="Steve Wiggins" w:date="2022-07-30T18:35:00Z">
            <w:rPr>
              <w:rStyle w:val="Hyperlink"/>
              <w:color w:val="auto"/>
              <w:u w:val="none"/>
            </w:rPr>
          </w:rPrChange>
        </w:rPr>
        <w:fldChar w:fldCharType="end"/>
      </w:r>
    </w:p>
    <w:p w14:paraId="570E6609" w14:textId="77777777" w:rsidR="00F73A4C" w:rsidRPr="005017C0" w:rsidRDefault="00F73A4C">
      <w:pPr>
        <w:rPr>
          <w:sz w:val="18"/>
          <w:szCs w:val="20"/>
          <w:lang w:val="en-GB"/>
          <w:rPrChange w:id="19592" w:author="Steve Wiggins" w:date="2022-07-30T18:35:00Z">
            <w:rPr/>
          </w:rPrChange>
        </w:rPr>
        <w:pPrChange w:id="19593" w:author="Steve Wiggins" w:date="2022-07-30T18:35:00Z">
          <w:pPr>
            <w:pStyle w:val="2PP"/>
          </w:pPr>
        </w:pPrChange>
      </w:pPr>
      <w:bookmarkStart w:id="19594" w:name="_bookmark15"/>
      <w:bookmarkEnd w:id="19594"/>
      <w:r w:rsidRPr="005017C0">
        <w:rPr>
          <w:sz w:val="18"/>
          <w:szCs w:val="20"/>
          <w:lang w:val="en-GB"/>
          <w:rPrChange w:id="19595" w:author="Steve Wiggins" w:date="2022-07-30T18:35:00Z">
            <w:rPr/>
          </w:rPrChange>
        </w:rPr>
        <w:t xml:space="preserve">Barrientos, S. (2019). </w:t>
      </w:r>
      <w:r w:rsidRPr="005017C0">
        <w:rPr>
          <w:i/>
          <w:iCs/>
          <w:sz w:val="18"/>
          <w:szCs w:val="20"/>
          <w:lang w:val="en-GB"/>
          <w:rPrChange w:id="19596" w:author="Steve Wiggins" w:date="2022-07-30T18:35:00Z">
            <w:rPr>
              <w:i/>
              <w:iCs/>
            </w:rPr>
          </w:rPrChange>
        </w:rPr>
        <w:t>Gender and work in global value chains: Capturing the gains?</w:t>
      </w:r>
      <w:r w:rsidRPr="005017C0">
        <w:rPr>
          <w:sz w:val="18"/>
          <w:szCs w:val="20"/>
          <w:lang w:val="en-GB"/>
          <w:rPrChange w:id="19597" w:author="Steve Wiggins" w:date="2022-07-30T18:35:00Z">
            <w:rPr/>
          </w:rPrChange>
        </w:rPr>
        <w:t>. Cambridge University Press.</w:t>
      </w:r>
    </w:p>
    <w:p w14:paraId="5E6D58A2" w14:textId="77777777" w:rsidR="00F73A4C" w:rsidRPr="005017C0" w:rsidRDefault="00F73A4C">
      <w:pPr>
        <w:rPr>
          <w:sz w:val="18"/>
          <w:szCs w:val="20"/>
          <w:lang w:val="en-GB"/>
          <w:rPrChange w:id="19598" w:author="Steve Wiggins" w:date="2022-07-30T18:35:00Z">
            <w:rPr/>
          </w:rPrChange>
        </w:rPr>
        <w:pPrChange w:id="19599" w:author="Steve Wiggins" w:date="2022-07-30T18:35:00Z">
          <w:pPr>
            <w:pStyle w:val="2PP"/>
          </w:pPr>
        </w:pPrChange>
      </w:pPr>
      <w:bookmarkStart w:id="19600" w:name="_bookmark16"/>
      <w:bookmarkEnd w:id="19600"/>
      <w:proofErr w:type="spellStart"/>
      <w:r w:rsidRPr="005017C0">
        <w:rPr>
          <w:sz w:val="18"/>
          <w:szCs w:val="20"/>
          <w:lang w:val="en-GB"/>
          <w:rPrChange w:id="19601" w:author="Steve Wiggins" w:date="2022-07-30T18:35:00Z">
            <w:rPr/>
          </w:rPrChange>
        </w:rPr>
        <w:t>Barriga</w:t>
      </w:r>
      <w:proofErr w:type="spellEnd"/>
      <w:r w:rsidRPr="005017C0">
        <w:rPr>
          <w:sz w:val="18"/>
          <w:szCs w:val="20"/>
          <w:lang w:val="en-GB"/>
          <w:rPrChange w:id="19602" w:author="Steve Wiggins" w:date="2022-07-30T18:35:00Z">
            <w:rPr/>
          </w:rPrChange>
        </w:rPr>
        <w:t xml:space="preserve">, A., &amp; </w:t>
      </w:r>
      <w:proofErr w:type="spellStart"/>
      <w:r w:rsidRPr="005017C0">
        <w:rPr>
          <w:sz w:val="18"/>
          <w:szCs w:val="20"/>
          <w:lang w:val="en-GB"/>
          <w:rPrChange w:id="19603" w:author="Steve Wiggins" w:date="2022-07-30T18:35:00Z">
            <w:rPr/>
          </w:rPrChange>
        </w:rPr>
        <w:t>Fiala</w:t>
      </w:r>
      <w:proofErr w:type="spellEnd"/>
      <w:r w:rsidRPr="005017C0">
        <w:rPr>
          <w:sz w:val="18"/>
          <w:szCs w:val="20"/>
          <w:lang w:val="en-GB"/>
          <w:rPrChange w:id="19604" w:author="Steve Wiggins" w:date="2022-07-30T18:35:00Z">
            <w:rPr/>
          </w:rPrChange>
        </w:rPr>
        <w:t xml:space="preserve">, N. (2020). The supply chain for seed in Uganda: Where does it go wrong?. </w:t>
      </w:r>
      <w:r w:rsidRPr="005017C0">
        <w:rPr>
          <w:i/>
          <w:iCs/>
          <w:sz w:val="18"/>
          <w:szCs w:val="20"/>
          <w:lang w:val="en-GB"/>
          <w:rPrChange w:id="19605" w:author="Steve Wiggins" w:date="2022-07-30T18:35:00Z">
            <w:rPr>
              <w:i/>
              <w:iCs/>
            </w:rPr>
          </w:rPrChange>
        </w:rPr>
        <w:t>World Development</w:t>
      </w:r>
      <w:r w:rsidRPr="005017C0">
        <w:rPr>
          <w:sz w:val="18"/>
          <w:szCs w:val="20"/>
          <w:lang w:val="en-GB"/>
          <w:rPrChange w:id="19606" w:author="Steve Wiggins" w:date="2022-07-30T18:35:00Z">
            <w:rPr/>
          </w:rPrChange>
        </w:rPr>
        <w:t xml:space="preserve">, </w:t>
      </w:r>
      <w:r w:rsidRPr="005017C0">
        <w:rPr>
          <w:i/>
          <w:iCs/>
          <w:sz w:val="18"/>
          <w:szCs w:val="20"/>
          <w:lang w:val="en-GB"/>
          <w:rPrChange w:id="19607" w:author="Steve Wiggins" w:date="2022-07-30T18:35:00Z">
            <w:rPr>
              <w:i/>
              <w:iCs/>
            </w:rPr>
          </w:rPrChange>
        </w:rPr>
        <w:t>130</w:t>
      </w:r>
      <w:r w:rsidRPr="005017C0">
        <w:rPr>
          <w:sz w:val="18"/>
          <w:szCs w:val="20"/>
          <w:lang w:val="en-GB"/>
          <w:rPrChange w:id="19608" w:author="Steve Wiggins" w:date="2022-07-30T18:35:00Z">
            <w:rPr/>
          </w:rPrChange>
        </w:rPr>
        <w:t xml:space="preserve">, Article 104928. </w:t>
      </w:r>
      <w:r w:rsidRPr="005017C0">
        <w:rPr>
          <w:sz w:val="18"/>
          <w:szCs w:val="20"/>
          <w:rPrChange w:id="19609" w:author="Steve Wiggins" w:date="2022-07-30T18:35:00Z">
            <w:rPr/>
          </w:rPrChange>
        </w:rPr>
        <w:fldChar w:fldCharType="begin"/>
      </w:r>
      <w:r w:rsidRPr="005017C0">
        <w:rPr>
          <w:sz w:val="18"/>
          <w:szCs w:val="20"/>
          <w:lang w:val="en-GB"/>
          <w:rPrChange w:id="19610" w:author="Steve Wiggins" w:date="2022-07-30T18:35:00Z">
            <w:rPr/>
          </w:rPrChange>
        </w:rPr>
        <w:instrText xml:space="preserve"> HYPERLINK "https://doi.org/10.1016/j.worlddev.2020.104928" </w:instrText>
      </w:r>
      <w:r w:rsidRPr="005017C0">
        <w:rPr>
          <w:sz w:val="18"/>
          <w:szCs w:val="20"/>
          <w:lang w:val="en-GB"/>
          <w:rPrChange w:id="19611" w:author="Steve Wiggins" w:date="2022-07-30T18:35:00Z">
            <w:rPr>
              <w:rStyle w:val="Hyperlink"/>
              <w:color w:val="auto"/>
              <w:u w:val="none"/>
            </w:rPr>
          </w:rPrChange>
        </w:rPr>
        <w:fldChar w:fldCharType="separate"/>
      </w:r>
      <w:r w:rsidRPr="005017C0">
        <w:rPr>
          <w:rStyle w:val="Hyperlink"/>
          <w:color w:val="auto"/>
          <w:sz w:val="18"/>
          <w:szCs w:val="20"/>
          <w:u w:val="none"/>
          <w:lang w:val="en-GB"/>
          <w:rPrChange w:id="19612" w:author="Steve Wiggins" w:date="2022-07-30T18:35:00Z">
            <w:rPr>
              <w:rStyle w:val="Hyperlink"/>
              <w:color w:val="auto"/>
              <w:u w:val="none"/>
            </w:rPr>
          </w:rPrChange>
        </w:rPr>
        <w:t>https://doi.org/10.1016/j.worlddev.2020.104928</w:t>
      </w:r>
      <w:r w:rsidRPr="005017C0">
        <w:rPr>
          <w:rStyle w:val="Hyperlink"/>
          <w:color w:val="auto"/>
          <w:sz w:val="18"/>
          <w:szCs w:val="20"/>
          <w:u w:val="none"/>
          <w:lang w:val="en-GB"/>
          <w:rPrChange w:id="19613" w:author="Steve Wiggins" w:date="2022-07-30T18:35:00Z">
            <w:rPr>
              <w:rStyle w:val="Hyperlink"/>
              <w:color w:val="auto"/>
              <w:u w:val="none"/>
            </w:rPr>
          </w:rPrChange>
        </w:rPr>
        <w:fldChar w:fldCharType="end"/>
      </w:r>
    </w:p>
    <w:p w14:paraId="23EE383D" w14:textId="77777777" w:rsidR="00F73A4C" w:rsidRPr="005017C0" w:rsidRDefault="00F73A4C">
      <w:pPr>
        <w:rPr>
          <w:sz w:val="18"/>
          <w:szCs w:val="20"/>
          <w:lang w:val="en-GB"/>
          <w:rPrChange w:id="19614" w:author="Steve Wiggins" w:date="2022-07-30T18:35:00Z">
            <w:rPr/>
          </w:rPrChange>
        </w:rPr>
        <w:pPrChange w:id="19615" w:author="Steve Wiggins" w:date="2022-07-30T18:35:00Z">
          <w:pPr>
            <w:pStyle w:val="2PP"/>
          </w:pPr>
        </w:pPrChange>
      </w:pPr>
      <w:bookmarkStart w:id="19616" w:name="_bookmark17"/>
      <w:bookmarkEnd w:id="19616"/>
      <w:proofErr w:type="spellStart"/>
      <w:r w:rsidRPr="005017C0">
        <w:rPr>
          <w:sz w:val="18"/>
          <w:szCs w:val="20"/>
          <w:lang w:val="en-GB"/>
          <w:rPrChange w:id="19617" w:author="Steve Wiggins" w:date="2022-07-30T18:35:00Z">
            <w:rPr/>
          </w:rPrChange>
        </w:rPr>
        <w:t>Basow</w:t>
      </w:r>
      <w:proofErr w:type="spellEnd"/>
      <w:r w:rsidRPr="005017C0">
        <w:rPr>
          <w:sz w:val="18"/>
          <w:szCs w:val="20"/>
          <w:lang w:val="en-GB"/>
          <w:rPrChange w:id="19618" w:author="Steve Wiggins" w:date="2022-07-30T18:35:00Z">
            <w:rPr/>
          </w:rPrChange>
        </w:rPr>
        <w:t xml:space="preserve">, S. A., &amp; </w:t>
      </w:r>
      <w:proofErr w:type="spellStart"/>
      <w:r w:rsidRPr="005017C0">
        <w:rPr>
          <w:sz w:val="18"/>
          <w:szCs w:val="20"/>
          <w:lang w:val="en-GB"/>
          <w:rPrChange w:id="19619" w:author="Steve Wiggins" w:date="2022-07-30T18:35:00Z">
            <w:rPr/>
          </w:rPrChange>
        </w:rPr>
        <w:t>Silberg</w:t>
      </w:r>
      <w:proofErr w:type="spellEnd"/>
      <w:r w:rsidRPr="005017C0">
        <w:rPr>
          <w:sz w:val="18"/>
          <w:szCs w:val="20"/>
          <w:lang w:val="en-GB"/>
          <w:rPrChange w:id="19620" w:author="Steve Wiggins" w:date="2022-07-30T18:35:00Z">
            <w:rPr/>
          </w:rPrChange>
        </w:rPr>
        <w:t xml:space="preserve">, N. T. (1987). Student evaluations of college professors: Are female and male professors rated differently? </w:t>
      </w:r>
      <w:r w:rsidRPr="005017C0">
        <w:rPr>
          <w:i/>
          <w:iCs/>
          <w:sz w:val="18"/>
          <w:szCs w:val="20"/>
          <w:lang w:val="en-GB"/>
          <w:rPrChange w:id="19621" w:author="Steve Wiggins" w:date="2022-07-30T18:35:00Z">
            <w:rPr>
              <w:i/>
              <w:iCs/>
            </w:rPr>
          </w:rPrChange>
        </w:rPr>
        <w:t>Journal of Educational Psychology, 79</w:t>
      </w:r>
      <w:r w:rsidRPr="005017C0">
        <w:rPr>
          <w:sz w:val="18"/>
          <w:szCs w:val="20"/>
          <w:lang w:val="en-GB"/>
          <w:rPrChange w:id="19622" w:author="Steve Wiggins" w:date="2022-07-30T18:35:00Z">
            <w:rPr/>
          </w:rPrChange>
        </w:rPr>
        <w:t xml:space="preserve">(3), 308–314. </w:t>
      </w:r>
      <w:r w:rsidRPr="005017C0">
        <w:rPr>
          <w:sz w:val="18"/>
          <w:szCs w:val="20"/>
          <w:rPrChange w:id="19623" w:author="Steve Wiggins" w:date="2022-07-30T18:35:00Z">
            <w:rPr/>
          </w:rPrChange>
        </w:rPr>
        <w:fldChar w:fldCharType="begin"/>
      </w:r>
      <w:r w:rsidRPr="005017C0">
        <w:rPr>
          <w:sz w:val="18"/>
          <w:szCs w:val="20"/>
          <w:lang w:val="en-GB"/>
          <w:rPrChange w:id="19624" w:author="Steve Wiggins" w:date="2022-07-30T18:35:00Z">
            <w:rPr/>
          </w:rPrChange>
        </w:rPr>
        <w:instrText xml:space="preserve"> HYPERLINK "https://psycnet.apa.org/doi/10.1037/0022-0663.79.3.308" \t "_blank" </w:instrText>
      </w:r>
      <w:r w:rsidRPr="005017C0">
        <w:rPr>
          <w:sz w:val="18"/>
          <w:szCs w:val="20"/>
          <w:lang w:val="en-GB"/>
          <w:rPrChange w:id="19625" w:author="Steve Wiggins" w:date="2022-07-30T18:35:00Z">
            <w:rPr>
              <w:rStyle w:val="Hyperlink"/>
              <w:color w:val="auto"/>
              <w:u w:val="none"/>
            </w:rPr>
          </w:rPrChange>
        </w:rPr>
        <w:fldChar w:fldCharType="separate"/>
      </w:r>
      <w:r w:rsidRPr="005017C0">
        <w:rPr>
          <w:rStyle w:val="Hyperlink"/>
          <w:color w:val="auto"/>
          <w:sz w:val="18"/>
          <w:szCs w:val="20"/>
          <w:u w:val="none"/>
          <w:lang w:val="en-GB"/>
          <w:rPrChange w:id="19626" w:author="Steve Wiggins" w:date="2022-07-30T18:35:00Z">
            <w:rPr>
              <w:rStyle w:val="Hyperlink"/>
              <w:color w:val="auto"/>
              <w:u w:val="none"/>
            </w:rPr>
          </w:rPrChange>
        </w:rPr>
        <w:t>https://doi.org/10.1037/0022-0663.79.3.308</w:t>
      </w:r>
      <w:r w:rsidRPr="005017C0">
        <w:rPr>
          <w:rStyle w:val="Hyperlink"/>
          <w:color w:val="auto"/>
          <w:sz w:val="18"/>
          <w:szCs w:val="20"/>
          <w:u w:val="none"/>
          <w:lang w:val="en-GB"/>
          <w:rPrChange w:id="19627" w:author="Steve Wiggins" w:date="2022-07-30T18:35:00Z">
            <w:rPr>
              <w:rStyle w:val="Hyperlink"/>
              <w:color w:val="auto"/>
              <w:u w:val="none"/>
            </w:rPr>
          </w:rPrChange>
        </w:rPr>
        <w:fldChar w:fldCharType="end"/>
      </w:r>
    </w:p>
    <w:p w14:paraId="04F03988" w14:textId="77777777" w:rsidR="00F73A4C" w:rsidRPr="005017C0" w:rsidRDefault="00F73A4C">
      <w:pPr>
        <w:rPr>
          <w:sz w:val="18"/>
          <w:szCs w:val="20"/>
          <w:lang w:val="en-GB"/>
          <w:rPrChange w:id="19628" w:author="Steve Wiggins" w:date="2022-07-30T18:35:00Z">
            <w:rPr/>
          </w:rPrChange>
        </w:rPr>
        <w:pPrChange w:id="19629" w:author="Steve Wiggins" w:date="2022-07-30T18:35:00Z">
          <w:pPr>
            <w:pStyle w:val="2PP"/>
          </w:pPr>
        </w:pPrChange>
      </w:pPr>
      <w:bookmarkStart w:id="19630" w:name="_bookmark18"/>
      <w:bookmarkEnd w:id="19630"/>
      <w:proofErr w:type="spellStart"/>
      <w:r w:rsidRPr="005017C0">
        <w:rPr>
          <w:sz w:val="18"/>
          <w:szCs w:val="20"/>
          <w:lang w:val="en-GB"/>
          <w:rPrChange w:id="19631" w:author="Steve Wiggins" w:date="2022-07-30T18:35:00Z">
            <w:rPr/>
          </w:rPrChange>
        </w:rPr>
        <w:t>Bauchet</w:t>
      </w:r>
      <w:proofErr w:type="spellEnd"/>
      <w:r w:rsidRPr="005017C0">
        <w:rPr>
          <w:sz w:val="18"/>
          <w:szCs w:val="20"/>
          <w:lang w:val="en-GB"/>
          <w:rPrChange w:id="19632" w:author="Steve Wiggins" w:date="2022-07-30T18:35:00Z">
            <w:rPr/>
          </w:rPrChange>
        </w:rPr>
        <w:t>, J., Prieto, S., &amp; Ricker</w:t>
      </w:r>
      <w:r w:rsidRPr="005017C0">
        <w:rPr>
          <w:rFonts w:ascii="Cambria Math" w:hAnsi="Cambria Math" w:cs="Cambria Math"/>
          <w:sz w:val="18"/>
          <w:szCs w:val="20"/>
          <w:lang w:val="en-GB"/>
          <w:rPrChange w:id="19633" w:author="Steve Wiggins" w:date="2022-07-30T18:35:00Z">
            <w:rPr>
              <w:rFonts w:ascii="Cambria Math" w:hAnsi="Cambria Math" w:cs="Cambria Math"/>
            </w:rPr>
          </w:rPrChange>
        </w:rPr>
        <w:t>‐</w:t>
      </w:r>
      <w:r w:rsidRPr="005017C0">
        <w:rPr>
          <w:sz w:val="18"/>
          <w:szCs w:val="20"/>
          <w:lang w:val="en-GB"/>
          <w:rPrChange w:id="19634" w:author="Steve Wiggins" w:date="2022-07-30T18:35:00Z">
            <w:rPr/>
          </w:rPrChange>
        </w:rPr>
        <w:t xml:space="preserve">Gilbert, J. (2021). Improved drying and storage practices that reduce aflatoxins in stored maize: Experimental evidence from smallholders in Senegal. </w:t>
      </w:r>
      <w:r w:rsidRPr="005017C0">
        <w:rPr>
          <w:i/>
          <w:iCs/>
          <w:sz w:val="18"/>
          <w:szCs w:val="20"/>
          <w:lang w:val="en-GB"/>
          <w:rPrChange w:id="19635" w:author="Steve Wiggins" w:date="2022-07-30T18:35:00Z">
            <w:rPr>
              <w:i/>
              <w:iCs/>
            </w:rPr>
          </w:rPrChange>
        </w:rPr>
        <w:t>American Journal of Agricultural Economics</w:t>
      </w:r>
      <w:r w:rsidRPr="005017C0">
        <w:rPr>
          <w:sz w:val="18"/>
          <w:szCs w:val="20"/>
          <w:lang w:val="en-GB"/>
          <w:rPrChange w:id="19636" w:author="Steve Wiggins" w:date="2022-07-30T18:35:00Z">
            <w:rPr/>
          </w:rPrChange>
        </w:rPr>
        <w:t xml:space="preserve">, </w:t>
      </w:r>
      <w:r w:rsidRPr="005017C0">
        <w:rPr>
          <w:i/>
          <w:iCs/>
          <w:sz w:val="18"/>
          <w:szCs w:val="20"/>
          <w:lang w:val="en-GB"/>
          <w:rPrChange w:id="19637" w:author="Steve Wiggins" w:date="2022-07-30T18:35:00Z">
            <w:rPr>
              <w:i/>
              <w:iCs/>
            </w:rPr>
          </w:rPrChange>
        </w:rPr>
        <w:t>103</w:t>
      </w:r>
      <w:r w:rsidRPr="005017C0">
        <w:rPr>
          <w:sz w:val="18"/>
          <w:szCs w:val="20"/>
          <w:lang w:val="en-GB"/>
          <w:rPrChange w:id="19638" w:author="Steve Wiggins" w:date="2022-07-30T18:35:00Z">
            <w:rPr/>
          </w:rPrChange>
        </w:rPr>
        <w:t>(1), 296</w:t>
      </w:r>
      <w:r w:rsidRPr="005017C0">
        <w:rPr>
          <w:rFonts w:ascii="Arial" w:hAnsi="Arial"/>
          <w:sz w:val="18"/>
          <w:szCs w:val="20"/>
          <w:shd w:val="clear" w:color="auto" w:fill="FFFFFF"/>
          <w:lang w:val="en-GB"/>
          <w:rPrChange w:id="19639" w:author="Steve Wiggins" w:date="2022-07-30T18:35:00Z">
            <w:rPr>
              <w:rFonts w:ascii="Arial" w:hAnsi="Arial"/>
              <w:shd w:val="clear" w:color="auto" w:fill="FFFFFF"/>
            </w:rPr>
          </w:rPrChange>
        </w:rPr>
        <w:t>–</w:t>
      </w:r>
      <w:r w:rsidRPr="005017C0">
        <w:rPr>
          <w:sz w:val="18"/>
          <w:szCs w:val="20"/>
          <w:lang w:val="en-GB"/>
          <w:rPrChange w:id="19640" w:author="Steve Wiggins" w:date="2022-07-30T18:35:00Z">
            <w:rPr/>
          </w:rPrChange>
        </w:rPr>
        <w:t xml:space="preserve">316. </w:t>
      </w:r>
      <w:r w:rsidRPr="005017C0">
        <w:rPr>
          <w:sz w:val="18"/>
          <w:szCs w:val="20"/>
          <w:rPrChange w:id="19641" w:author="Steve Wiggins" w:date="2022-07-30T18:35:00Z">
            <w:rPr/>
          </w:rPrChange>
        </w:rPr>
        <w:fldChar w:fldCharType="begin"/>
      </w:r>
      <w:r w:rsidRPr="005017C0">
        <w:rPr>
          <w:sz w:val="18"/>
          <w:szCs w:val="20"/>
          <w:lang w:val="en-GB"/>
          <w:rPrChange w:id="19642" w:author="Steve Wiggins" w:date="2022-07-30T18:35:00Z">
            <w:rPr/>
          </w:rPrChange>
        </w:rPr>
        <w:instrText xml:space="preserve"> HYPERLINK "https://doi.org/10.1111/ajae.12106" </w:instrText>
      </w:r>
      <w:r w:rsidRPr="005017C0">
        <w:rPr>
          <w:sz w:val="18"/>
          <w:szCs w:val="20"/>
          <w:lang w:val="en-GB"/>
          <w:rPrChange w:id="19643" w:author="Steve Wiggins" w:date="2022-07-30T18:35:00Z">
            <w:rPr>
              <w:rStyle w:val="Hyperlink"/>
              <w:color w:val="auto"/>
              <w:u w:val="none"/>
            </w:rPr>
          </w:rPrChange>
        </w:rPr>
        <w:fldChar w:fldCharType="separate"/>
      </w:r>
      <w:r w:rsidRPr="005017C0">
        <w:rPr>
          <w:rStyle w:val="Hyperlink"/>
          <w:color w:val="auto"/>
          <w:sz w:val="18"/>
          <w:szCs w:val="20"/>
          <w:u w:val="none"/>
          <w:lang w:val="en-GB"/>
          <w:rPrChange w:id="19644" w:author="Steve Wiggins" w:date="2022-07-30T18:35:00Z">
            <w:rPr>
              <w:rStyle w:val="Hyperlink"/>
              <w:color w:val="auto"/>
              <w:u w:val="none"/>
            </w:rPr>
          </w:rPrChange>
        </w:rPr>
        <w:t>https://doi.org/10.1111/ajae.12106</w:t>
      </w:r>
      <w:r w:rsidRPr="005017C0">
        <w:rPr>
          <w:rStyle w:val="Hyperlink"/>
          <w:color w:val="auto"/>
          <w:sz w:val="18"/>
          <w:szCs w:val="20"/>
          <w:u w:val="none"/>
          <w:lang w:val="en-GB"/>
          <w:rPrChange w:id="19645" w:author="Steve Wiggins" w:date="2022-07-30T18:35:00Z">
            <w:rPr>
              <w:rStyle w:val="Hyperlink"/>
              <w:color w:val="auto"/>
              <w:u w:val="none"/>
            </w:rPr>
          </w:rPrChange>
        </w:rPr>
        <w:fldChar w:fldCharType="end"/>
      </w:r>
    </w:p>
    <w:p w14:paraId="0EDBC0D2" w14:textId="77777777" w:rsidR="00F73A4C" w:rsidRPr="005017C0" w:rsidRDefault="00F73A4C">
      <w:pPr>
        <w:rPr>
          <w:sz w:val="18"/>
          <w:szCs w:val="20"/>
          <w:lang w:val="en-GB"/>
          <w:rPrChange w:id="19646" w:author="Steve Wiggins" w:date="2022-07-30T18:35:00Z">
            <w:rPr/>
          </w:rPrChange>
        </w:rPr>
        <w:pPrChange w:id="19647" w:author="Steve Wiggins" w:date="2022-07-30T18:35:00Z">
          <w:pPr>
            <w:pStyle w:val="2PP"/>
          </w:pPr>
        </w:pPrChange>
      </w:pPr>
      <w:bookmarkStart w:id="19648" w:name="_bookmark19"/>
      <w:bookmarkEnd w:id="19648"/>
      <w:r w:rsidRPr="005017C0">
        <w:rPr>
          <w:sz w:val="18"/>
          <w:szCs w:val="20"/>
          <w:lang w:val="en-GB"/>
          <w:rPrChange w:id="19649" w:author="Steve Wiggins" w:date="2022-07-30T18:35:00Z">
            <w:rPr/>
          </w:rPrChange>
        </w:rPr>
        <w:t xml:space="preserve">Bengtsson, C., Persson, M., &amp; </w:t>
      </w:r>
      <w:proofErr w:type="spellStart"/>
      <w:r w:rsidRPr="005017C0">
        <w:rPr>
          <w:sz w:val="18"/>
          <w:szCs w:val="20"/>
          <w:lang w:val="en-GB"/>
          <w:rPrChange w:id="19650" w:author="Steve Wiggins" w:date="2022-07-30T18:35:00Z">
            <w:rPr/>
          </w:rPrChange>
        </w:rPr>
        <w:t>Willenhag</w:t>
      </w:r>
      <w:proofErr w:type="spellEnd"/>
      <w:r w:rsidRPr="005017C0">
        <w:rPr>
          <w:sz w:val="18"/>
          <w:szCs w:val="20"/>
          <w:lang w:val="en-GB"/>
          <w:rPrChange w:id="19651" w:author="Steve Wiggins" w:date="2022-07-30T18:35:00Z">
            <w:rPr/>
          </w:rPrChange>
        </w:rPr>
        <w:t xml:space="preserve">, P. (2005). Gender and overconfidence. </w:t>
      </w:r>
      <w:r w:rsidRPr="005017C0">
        <w:rPr>
          <w:i/>
          <w:iCs/>
          <w:sz w:val="18"/>
          <w:szCs w:val="20"/>
          <w:lang w:val="en-GB"/>
          <w:rPrChange w:id="19652" w:author="Steve Wiggins" w:date="2022-07-30T18:35:00Z">
            <w:rPr>
              <w:i/>
              <w:iCs/>
            </w:rPr>
          </w:rPrChange>
        </w:rPr>
        <w:t>Economics Letters</w:t>
      </w:r>
      <w:r w:rsidRPr="005017C0">
        <w:rPr>
          <w:sz w:val="18"/>
          <w:szCs w:val="20"/>
          <w:lang w:val="en-GB"/>
          <w:rPrChange w:id="19653" w:author="Steve Wiggins" w:date="2022-07-30T18:35:00Z">
            <w:rPr/>
          </w:rPrChange>
        </w:rPr>
        <w:t xml:space="preserve">, </w:t>
      </w:r>
      <w:r w:rsidRPr="005017C0">
        <w:rPr>
          <w:i/>
          <w:iCs/>
          <w:sz w:val="18"/>
          <w:szCs w:val="20"/>
          <w:lang w:val="en-GB"/>
          <w:rPrChange w:id="19654" w:author="Steve Wiggins" w:date="2022-07-30T18:35:00Z">
            <w:rPr>
              <w:i/>
              <w:iCs/>
            </w:rPr>
          </w:rPrChange>
        </w:rPr>
        <w:t>86</w:t>
      </w:r>
      <w:r w:rsidRPr="005017C0">
        <w:rPr>
          <w:sz w:val="18"/>
          <w:szCs w:val="20"/>
          <w:lang w:val="en-GB"/>
          <w:rPrChange w:id="19655" w:author="Steve Wiggins" w:date="2022-07-30T18:35:00Z">
            <w:rPr/>
          </w:rPrChange>
        </w:rPr>
        <w:t>(2), 199</w:t>
      </w:r>
      <w:r w:rsidRPr="005017C0">
        <w:rPr>
          <w:rFonts w:ascii="Arial" w:hAnsi="Arial"/>
          <w:sz w:val="18"/>
          <w:szCs w:val="20"/>
          <w:shd w:val="clear" w:color="auto" w:fill="FFFFFF"/>
          <w:lang w:val="en-GB"/>
          <w:rPrChange w:id="19656" w:author="Steve Wiggins" w:date="2022-07-30T18:35:00Z">
            <w:rPr>
              <w:rFonts w:ascii="Arial" w:hAnsi="Arial"/>
              <w:shd w:val="clear" w:color="auto" w:fill="FFFFFF"/>
            </w:rPr>
          </w:rPrChange>
        </w:rPr>
        <w:t>–</w:t>
      </w:r>
      <w:r w:rsidRPr="005017C0">
        <w:rPr>
          <w:sz w:val="18"/>
          <w:szCs w:val="20"/>
          <w:lang w:val="en-GB"/>
          <w:rPrChange w:id="19657" w:author="Steve Wiggins" w:date="2022-07-30T18:35:00Z">
            <w:rPr/>
          </w:rPrChange>
        </w:rPr>
        <w:t xml:space="preserve">203. </w:t>
      </w:r>
      <w:r w:rsidRPr="005017C0">
        <w:rPr>
          <w:sz w:val="18"/>
          <w:szCs w:val="20"/>
          <w:rPrChange w:id="19658" w:author="Steve Wiggins" w:date="2022-07-30T18:35:00Z">
            <w:rPr/>
          </w:rPrChange>
        </w:rPr>
        <w:fldChar w:fldCharType="begin"/>
      </w:r>
      <w:r w:rsidRPr="005017C0">
        <w:rPr>
          <w:sz w:val="18"/>
          <w:szCs w:val="20"/>
          <w:lang w:val="en-GB"/>
          <w:rPrChange w:id="19659" w:author="Steve Wiggins" w:date="2022-07-30T18:35:00Z">
            <w:rPr/>
          </w:rPrChange>
        </w:rPr>
        <w:instrText xml:space="preserve"> HYPERLINK "https://doi.org/10.1016/j.econlet.2004.07.012" </w:instrText>
      </w:r>
      <w:r w:rsidRPr="005017C0">
        <w:rPr>
          <w:sz w:val="18"/>
          <w:szCs w:val="20"/>
          <w:lang w:val="en-GB"/>
          <w:rPrChange w:id="19660" w:author="Steve Wiggins" w:date="2022-07-30T18:35:00Z">
            <w:rPr>
              <w:rStyle w:val="Hyperlink"/>
              <w:color w:val="auto"/>
              <w:u w:val="none"/>
            </w:rPr>
          </w:rPrChange>
        </w:rPr>
        <w:fldChar w:fldCharType="separate"/>
      </w:r>
      <w:r w:rsidRPr="005017C0">
        <w:rPr>
          <w:rStyle w:val="Hyperlink"/>
          <w:color w:val="auto"/>
          <w:sz w:val="18"/>
          <w:szCs w:val="20"/>
          <w:u w:val="none"/>
          <w:lang w:val="en-GB"/>
          <w:rPrChange w:id="19661" w:author="Steve Wiggins" w:date="2022-07-30T18:35:00Z">
            <w:rPr>
              <w:rStyle w:val="Hyperlink"/>
              <w:color w:val="auto"/>
              <w:u w:val="none"/>
            </w:rPr>
          </w:rPrChange>
        </w:rPr>
        <w:t>https://doi.org/10.1016/j.econlet.2004.07.012</w:t>
      </w:r>
      <w:r w:rsidRPr="005017C0">
        <w:rPr>
          <w:rStyle w:val="Hyperlink"/>
          <w:color w:val="auto"/>
          <w:sz w:val="18"/>
          <w:szCs w:val="20"/>
          <w:u w:val="none"/>
          <w:lang w:val="en-GB"/>
          <w:rPrChange w:id="19662" w:author="Steve Wiggins" w:date="2022-07-30T18:35:00Z">
            <w:rPr>
              <w:rStyle w:val="Hyperlink"/>
              <w:color w:val="auto"/>
              <w:u w:val="none"/>
            </w:rPr>
          </w:rPrChange>
        </w:rPr>
        <w:fldChar w:fldCharType="end"/>
      </w:r>
    </w:p>
    <w:p w14:paraId="1F80E46D" w14:textId="77777777" w:rsidR="00F73A4C" w:rsidRPr="005017C0" w:rsidRDefault="00F73A4C">
      <w:pPr>
        <w:rPr>
          <w:sz w:val="18"/>
          <w:szCs w:val="20"/>
          <w:lang w:val="en-GB"/>
          <w:rPrChange w:id="19663" w:author="Steve Wiggins" w:date="2022-07-30T18:35:00Z">
            <w:rPr/>
          </w:rPrChange>
        </w:rPr>
        <w:pPrChange w:id="19664" w:author="Steve Wiggins" w:date="2022-07-30T18:35:00Z">
          <w:pPr>
            <w:pStyle w:val="2PP"/>
          </w:pPr>
        </w:pPrChange>
      </w:pPr>
      <w:bookmarkStart w:id="19665" w:name="_bookmark20"/>
      <w:bookmarkEnd w:id="19665"/>
      <w:r w:rsidRPr="005017C0">
        <w:rPr>
          <w:sz w:val="18"/>
          <w:szCs w:val="20"/>
          <w:lang w:val="en-GB"/>
          <w:rPrChange w:id="19666" w:author="Steve Wiggins" w:date="2022-07-30T18:35:00Z">
            <w:rPr/>
          </w:rPrChange>
        </w:rPr>
        <w:t xml:space="preserve">Benin, S. (Ed.). (2016). </w:t>
      </w:r>
      <w:r w:rsidRPr="005017C0">
        <w:rPr>
          <w:i/>
          <w:iCs/>
          <w:sz w:val="18"/>
          <w:szCs w:val="20"/>
          <w:lang w:val="en-GB"/>
          <w:rPrChange w:id="19667" w:author="Steve Wiggins" w:date="2022-07-30T18:35:00Z">
            <w:rPr>
              <w:i/>
              <w:iCs/>
            </w:rPr>
          </w:rPrChange>
        </w:rPr>
        <w:t>Agricultural productivity in Africa: Trends, patterns, and determinants</w:t>
      </w:r>
      <w:r w:rsidRPr="005017C0">
        <w:rPr>
          <w:sz w:val="18"/>
          <w:szCs w:val="20"/>
          <w:lang w:val="en-GB"/>
          <w:rPrChange w:id="19668" w:author="Steve Wiggins" w:date="2022-07-30T18:35:00Z">
            <w:rPr/>
          </w:rPrChange>
        </w:rPr>
        <w:t>. International Food Policy Research Institute.</w:t>
      </w:r>
    </w:p>
    <w:p w14:paraId="2EC7DC8D" w14:textId="77777777" w:rsidR="00F73A4C" w:rsidRPr="005017C0" w:rsidRDefault="00F73A4C">
      <w:pPr>
        <w:rPr>
          <w:sz w:val="18"/>
          <w:szCs w:val="20"/>
          <w:lang w:val="en-GB"/>
          <w:rPrChange w:id="19669" w:author="Steve Wiggins" w:date="2022-07-30T18:35:00Z">
            <w:rPr/>
          </w:rPrChange>
        </w:rPr>
        <w:pPrChange w:id="19670" w:author="Steve Wiggins" w:date="2022-07-30T18:35:00Z">
          <w:pPr>
            <w:pStyle w:val="2PP"/>
          </w:pPr>
        </w:pPrChange>
      </w:pPr>
      <w:bookmarkStart w:id="19671" w:name="_bookmark21"/>
      <w:bookmarkEnd w:id="19671"/>
      <w:r w:rsidRPr="005017C0">
        <w:rPr>
          <w:sz w:val="18"/>
          <w:szCs w:val="20"/>
          <w:lang w:val="en-GB"/>
          <w:rPrChange w:id="19672" w:author="Steve Wiggins" w:date="2022-07-30T18:35:00Z">
            <w:rPr/>
          </w:rPrChange>
        </w:rPr>
        <w:t xml:space="preserve">Beyer, S. (1990). Gender differences in the accuracy of self-evaluations of performance. </w:t>
      </w:r>
      <w:r w:rsidRPr="005017C0">
        <w:rPr>
          <w:i/>
          <w:iCs/>
          <w:sz w:val="18"/>
          <w:szCs w:val="20"/>
          <w:lang w:val="en-GB"/>
          <w:rPrChange w:id="19673" w:author="Steve Wiggins" w:date="2022-07-30T18:35:00Z">
            <w:rPr>
              <w:i/>
              <w:iCs/>
            </w:rPr>
          </w:rPrChange>
        </w:rPr>
        <w:t>Journal of Personality and Social Psychology, 59</w:t>
      </w:r>
      <w:r w:rsidRPr="005017C0">
        <w:rPr>
          <w:sz w:val="18"/>
          <w:szCs w:val="20"/>
          <w:lang w:val="en-GB"/>
          <w:rPrChange w:id="19674" w:author="Steve Wiggins" w:date="2022-07-30T18:35:00Z">
            <w:rPr/>
          </w:rPrChange>
        </w:rPr>
        <w:t xml:space="preserve">(5), 960–970. </w:t>
      </w:r>
      <w:r w:rsidRPr="005017C0">
        <w:rPr>
          <w:sz w:val="18"/>
          <w:szCs w:val="20"/>
          <w:rPrChange w:id="19675" w:author="Steve Wiggins" w:date="2022-07-30T18:35:00Z">
            <w:rPr/>
          </w:rPrChange>
        </w:rPr>
        <w:fldChar w:fldCharType="begin"/>
      </w:r>
      <w:r w:rsidRPr="005017C0">
        <w:rPr>
          <w:sz w:val="18"/>
          <w:szCs w:val="20"/>
          <w:lang w:val="en-GB"/>
          <w:rPrChange w:id="19676" w:author="Steve Wiggins" w:date="2022-07-30T18:35:00Z">
            <w:rPr/>
          </w:rPrChange>
        </w:rPr>
        <w:instrText xml:space="preserve"> HYPERLINK "https://doi.org/10.1037/0022-3514.59.5.960" </w:instrText>
      </w:r>
      <w:r w:rsidRPr="005017C0">
        <w:rPr>
          <w:sz w:val="18"/>
          <w:szCs w:val="20"/>
          <w:lang w:val="en-GB"/>
          <w:rPrChange w:id="19677" w:author="Steve Wiggins" w:date="2022-07-30T18:35:00Z">
            <w:rPr>
              <w:rStyle w:val="Hyperlink"/>
              <w:color w:val="auto"/>
              <w:u w:val="none"/>
            </w:rPr>
          </w:rPrChange>
        </w:rPr>
        <w:fldChar w:fldCharType="separate"/>
      </w:r>
      <w:r w:rsidRPr="005017C0">
        <w:rPr>
          <w:rStyle w:val="Hyperlink"/>
          <w:color w:val="auto"/>
          <w:sz w:val="18"/>
          <w:szCs w:val="20"/>
          <w:u w:val="none"/>
          <w:lang w:val="en-GB"/>
          <w:rPrChange w:id="19678" w:author="Steve Wiggins" w:date="2022-07-30T18:35:00Z">
            <w:rPr>
              <w:rStyle w:val="Hyperlink"/>
              <w:color w:val="auto"/>
              <w:u w:val="none"/>
            </w:rPr>
          </w:rPrChange>
        </w:rPr>
        <w:t>https://doi.org/10.1037/0022-3514.59.5.960</w:t>
      </w:r>
      <w:r w:rsidRPr="005017C0">
        <w:rPr>
          <w:rStyle w:val="Hyperlink"/>
          <w:color w:val="auto"/>
          <w:sz w:val="18"/>
          <w:szCs w:val="20"/>
          <w:u w:val="none"/>
          <w:lang w:val="en-GB"/>
          <w:rPrChange w:id="19679" w:author="Steve Wiggins" w:date="2022-07-30T18:35:00Z">
            <w:rPr>
              <w:rStyle w:val="Hyperlink"/>
              <w:color w:val="auto"/>
              <w:u w:val="none"/>
            </w:rPr>
          </w:rPrChange>
        </w:rPr>
        <w:fldChar w:fldCharType="end"/>
      </w:r>
    </w:p>
    <w:p w14:paraId="4464D47B" w14:textId="77777777" w:rsidR="00F73A4C" w:rsidRPr="005017C0" w:rsidRDefault="00F73A4C">
      <w:pPr>
        <w:rPr>
          <w:sz w:val="18"/>
          <w:szCs w:val="20"/>
          <w:lang w:val="en-GB"/>
          <w:rPrChange w:id="19680" w:author="Steve Wiggins" w:date="2022-07-30T18:35:00Z">
            <w:rPr/>
          </w:rPrChange>
        </w:rPr>
        <w:pPrChange w:id="19681" w:author="Steve Wiggins" w:date="2022-07-30T18:35:00Z">
          <w:pPr>
            <w:pStyle w:val="2PP"/>
          </w:pPr>
        </w:pPrChange>
      </w:pPr>
      <w:bookmarkStart w:id="19682" w:name="_bookmark22"/>
      <w:bookmarkEnd w:id="19682"/>
      <w:r w:rsidRPr="005017C0">
        <w:rPr>
          <w:sz w:val="18"/>
          <w:szCs w:val="20"/>
          <w:lang w:val="en-GB"/>
          <w:rPrChange w:id="19683" w:author="Steve Wiggins" w:date="2022-07-30T18:35:00Z">
            <w:rPr/>
          </w:rPrChange>
        </w:rPr>
        <w:t xml:space="preserve">Bold, T., </w:t>
      </w:r>
      <w:proofErr w:type="spellStart"/>
      <w:r w:rsidRPr="005017C0">
        <w:rPr>
          <w:sz w:val="18"/>
          <w:szCs w:val="20"/>
          <w:lang w:val="en-GB"/>
          <w:rPrChange w:id="19684" w:author="Steve Wiggins" w:date="2022-07-30T18:35:00Z">
            <w:rPr/>
          </w:rPrChange>
        </w:rPr>
        <w:t>Kaizzi</w:t>
      </w:r>
      <w:proofErr w:type="spellEnd"/>
      <w:r w:rsidRPr="005017C0">
        <w:rPr>
          <w:sz w:val="18"/>
          <w:szCs w:val="20"/>
          <w:lang w:val="en-GB"/>
          <w:rPrChange w:id="19685" w:author="Steve Wiggins" w:date="2022-07-30T18:35:00Z">
            <w:rPr/>
          </w:rPrChange>
        </w:rPr>
        <w:t xml:space="preserve">, K. C., </w:t>
      </w:r>
      <w:proofErr w:type="spellStart"/>
      <w:r w:rsidRPr="005017C0">
        <w:rPr>
          <w:sz w:val="18"/>
          <w:szCs w:val="20"/>
          <w:lang w:val="en-GB"/>
          <w:rPrChange w:id="19686" w:author="Steve Wiggins" w:date="2022-07-30T18:35:00Z">
            <w:rPr/>
          </w:rPrChange>
        </w:rPr>
        <w:t>Svensson</w:t>
      </w:r>
      <w:proofErr w:type="spellEnd"/>
      <w:r w:rsidRPr="005017C0">
        <w:rPr>
          <w:sz w:val="18"/>
          <w:szCs w:val="20"/>
          <w:lang w:val="en-GB"/>
          <w:rPrChange w:id="19687" w:author="Steve Wiggins" w:date="2022-07-30T18:35:00Z">
            <w:rPr/>
          </w:rPrChange>
        </w:rPr>
        <w:t xml:space="preserve">, J., &amp; </w:t>
      </w:r>
      <w:proofErr w:type="spellStart"/>
      <w:r w:rsidRPr="005017C0">
        <w:rPr>
          <w:sz w:val="18"/>
          <w:szCs w:val="20"/>
          <w:lang w:val="en-GB"/>
          <w:rPrChange w:id="19688" w:author="Steve Wiggins" w:date="2022-07-30T18:35:00Z">
            <w:rPr/>
          </w:rPrChange>
        </w:rPr>
        <w:t>Yanagizawa</w:t>
      </w:r>
      <w:proofErr w:type="spellEnd"/>
      <w:r w:rsidRPr="005017C0">
        <w:rPr>
          <w:sz w:val="18"/>
          <w:szCs w:val="20"/>
          <w:lang w:val="en-GB"/>
          <w:rPrChange w:id="19689" w:author="Steve Wiggins" w:date="2022-07-30T18:35:00Z">
            <w:rPr/>
          </w:rPrChange>
        </w:rPr>
        <w:t xml:space="preserve">-Drott, D. (2017). Lemon technologies and adoption: Measurement, theory and evidence from agricultural markets in Uganda. </w:t>
      </w:r>
      <w:r w:rsidRPr="005017C0">
        <w:rPr>
          <w:i/>
          <w:iCs/>
          <w:sz w:val="18"/>
          <w:szCs w:val="20"/>
          <w:lang w:val="en-GB"/>
          <w:rPrChange w:id="19690" w:author="Steve Wiggins" w:date="2022-07-30T18:35:00Z">
            <w:rPr>
              <w:i/>
              <w:iCs/>
            </w:rPr>
          </w:rPrChange>
        </w:rPr>
        <w:t>The Quarterly Journal of Economics</w:t>
      </w:r>
      <w:r w:rsidRPr="005017C0">
        <w:rPr>
          <w:sz w:val="18"/>
          <w:szCs w:val="20"/>
          <w:lang w:val="en-GB"/>
          <w:rPrChange w:id="19691" w:author="Steve Wiggins" w:date="2022-07-30T18:35:00Z">
            <w:rPr/>
          </w:rPrChange>
        </w:rPr>
        <w:t xml:space="preserve">, </w:t>
      </w:r>
      <w:r w:rsidRPr="005017C0">
        <w:rPr>
          <w:i/>
          <w:iCs/>
          <w:sz w:val="18"/>
          <w:szCs w:val="20"/>
          <w:lang w:val="en-GB"/>
          <w:rPrChange w:id="19692" w:author="Steve Wiggins" w:date="2022-07-30T18:35:00Z">
            <w:rPr>
              <w:i/>
              <w:iCs/>
            </w:rPr>
          </w:rPrChange>
        </w:rPr>
        <w:t>132</w:t>
      </w:r>
      <w:r w:rsidRPr="005017C0">
        <w:rPr>
          <w:sz w:val="18"/>
          <w:szCs w:val="20"/>
          <w:lang w:val="en-GB"/>
          <w:rPrChange w:id="19693" w:author="Steve Wiggins" w:date="2022-07-30T18:35:00Z">
            <w:rPr/>
          </w:rPrChange>
        </w:rPr>
        <w:t xml:space="preserve">(3), 1055–1100. </w:t>
      </w:r>
      <w:r w:rsidRPr="005017C0">
        <w:rPr>
          <w:sz w:val="18"/>
          <w:szCs w:val="20"/>
          <w:rPrChange w:id="19694" w:author="Steve Wiggins" w:date="2022-07-30T18:35:00Z">
            <w:rPr/>
          </w:rPrChange>
        </w:rPr>
        <w:fldChar w:fldCharType="begin"/>
      </w:r>
      <w:r w:rsidRPr="005017C0">
        <w:rPr>
          <w:sz w:val="18"/>
          <w:szCs w:val="20"/>
          <w:lang w:val="en-GB"/>
          <w:rPrChange w:id="19695" w:author="Steve Wiggins" w:date="2022-07-30T18:35:00Z">
            <w:rPr/>
          </w:rPrChange>
        </w:rPr>
        <w:instrText xml:space="preserve"> HYPERLINK "https://doi.org/10.1093/qje/qjx009" </w:instrText>
      </w:r>
      <w:r w:rsidRPr="005017C0">
        <w:rPr>
          <w:sz w:val="18"/>
          <w:szCs w:val="20"/>
          <w:lang w:val="en-GB"/>
          <w:rPrChange w:id="19696" w:author="Steve Wiggins" w:date="2022-07-30T18:35:00Z">
            <w:rPr>
              <w:rStyle w:val="Hyperlink"/>
              <w:color w:val="auto"/>
              <w:u w:val="none"/>
            </w:rPr>
          </w:rPrChange>
        </w:rPr>
        <w:fldChar w:fldCharType="separate"/>
      </w:r>
      <w:r w:rsidRPr="005017C0">
        <w:rPr>
          <w:rStyle w:val="Hyperlink"/>
          <w:color w:val="auto"/>
          <w:sz w:val="18"/>
          <w:szCs w:val="20"/>
          <w:u w:val="none"/>
          <w:lang w:val="en-GB"/>
          <w:rPrChange w:id="19697" w:author="Steve Wiggins" w:date="2022-07-30T18:35:00Z">
            <w:rPr>
              <w:rStyle w:val="Hyperlink"/>
              <w:color w:val="auto"/>
              <w:u w:val="none"/>
            </w:rPr>
          </w:rPrChange>
        </w:rPr>
        <w:t>https://doi.org/10.1093/qje/qjx009</w:t>
      </w:r>
      <w:r w:rsidRPr="005017C0">
        <w:rPr>
          <w:rStyle w:val="Hyperlink"/>
          <w:color w:val="auto"/>
          <w:sz w:val="18"/>
          <w:szCs w:val="20"/>
          <w:u w:val="none"/>
          <w:lang w:val="en-GB"/>
          <w:rPrChange w:id="19698" w:author="Steve Wiggins" w:date="2022-07-30T18:35:00Z">
            <w:rPr>
              <w:rStyle w:val="Hyperlink"/>
              <w:color w:val="auto"/>
              <w:u w:val="none"/>
            </w:rPr>
          </w:rPrChange>
        </w:rPr>
        <w:fldChar w:fldCharType="end"/>
      </w:r>
    </w:p>
    <w:p w14:paraId="6B38428E" w14:textId="4B152DBC" w:rsidR="00F73A4C" w:rsidRPr="005017C0" w:rsidRDefault="00F73A4C">
      <w:pPr>
        <w:rPr>
          <w:sz w:val="18"/>
          <w:szCs w:val="20"/>
          <w:lang w:val="en-GB"/>
          <w:rPrChange w:id="19699" w:author="Steve Wiggins" w:date="2022-07-30T18:35:00Z">
            <w:rPr/>
          </w:rPrChange>
        </w:rPr>
        <w:pPrChange w:id="19700" w:author="Steve Wiggins" w:date="2022-07-30T18:35:00Z">
          <w:pPr>
            <w:pStyle w:val="2PP"/>
          </w:pPr>
        </w:pPrChange>
      </w:pPr>
      <w:bookmarkStart w:id="19701" w:name="_bookmark23"/>
      <w:bookmarkEnd w:id="19701"/>
      <w:proofErr w:type="spellStart"/>
      <w:r w:rsidRPr="005017C0">
        <w:rPr>
          <w:sz w:val="18"/>
          <w:szCs w:val="20"/>
          <w:lang w:val="en-GB"/>
          <w:rPrChange w:id="19702" w:author="Steve Wiggins" w:date="2022-07-30T18:35:00Z">
            <w:rPr/>
          </w:rPrChange>
        </w:rPr>
        <w:t>Braddy</w:t>
      </w:r>
      <w:proofErr w:type="spellEnd"/>
      <w:r w:rsidRPr="005017C0">
        <w:rPr>
          <w:sz w:val="18"/>
          <w:szCs w:val="20"/>
          <w:lang w:val="en-GB"/>
          <w:rPrChange w:id="19703" w:author="Steve Wiggins" w:date="2022-07-30T18:35:00Z">
            <w:rPr/>
          </w:rPrChange>
        </w:rPr>
        <w:t xml:space="preserve">, P. W., Sturm, R. E., Atwater, L., Taylor, S. N., &amp; McKee, R. A. (2020). Gender bias still plagues the workplace: </w:t>
      </w:r>
      <w:r w:rsidR="00DB0F85" w:rsidRPr="005017C0">
        <w:rPr>
          <w:sz w:val="18"/>
          <w:szCs w:val="20"/>
          <w:lang w:val="en-GB"/>
          <w:rPrChange w:id="19704" w:author="Steve Wiggins" w:date="2022-07-30T18:35:00Z">
            <w:rPr/>
          </w:rPrChange>
        </w:rPr>
        <w:t xml:space="preserve">Looking </w:t>
      </w:r>
      <w:r w:rsidRPr="005017C0">
        <w:rPr>
          <w:sz w:val="18"/>
          <w:szCs w:val="20"/>
          <w:lang w:val="en-GB"/>
          <w:rPrChange w:id="19705" w:author="Steve Wiggins" w:date="2022-07-30T18:35:00Z">
            <w:rPr/>
          </w:rPrChange>
        </w:rPr>
        <w:t xml:space="preserve">at derailment risk and performance with self–other ratings. </w:t>
      </w:r>
      <w:r w:rsidRPr="005017C0">
        <w:rPr>
          <w:i/>
          <w:iCs/>
          <w:sz w:val="18"/>
          <w:szCs w:val="20"/>
          <w:lang w:val="en-GB"/>
          <w:rPrChange w:id="19706" w:author="Steve Wiggins" w:date="2022-07-30T18:35:00Z">
            <w:rPr>
              <w:i/>
              <w:iCs/>
            </w:rPr>
          </w:rPrChange>
        </w:rPr>
        <w:t xml:space="preserve">Group &amp; </w:t>
      </w:r>
      <w:r w:rsidRPr="005017C0">
        <w:rPr>
          <w:i/>
          <w:iCs/>
          <w:sz w:val="18"/>
          <w:szCs w:val="20"/>
          <w:lang w:val="en-GB"/>
          <w:rPrChange w:id="19707" w:author="Steve Wiggins" w:date="2022-07-30T18:35:00Z">
            <w:rPr>
              <w:i/>
              <w:iCs/>
            </w:rPr>
          </w:rPrChange>
        </w:rPr>
        <w:lastRenderedPageBreak/>
        <w:t>Organization Management</w:t>
      </w:r>
      <w:r w:rsidRPr="005017C0">
        <w:rPr>
          <w:sz w:val="18"/>
          <w:szCs w:val="20"/>
          <w:lang w:val="en-GB"/>
          <w:rPrChange w:id="19708" w:author="Steve Wiggins" w:date="2022-07-30T18:35:00Z">
            <w:rPr/>
          </w:rPrChange>
        </w:rPr>
        <w:t xml:space="preserve">, </w:t>
      </w:r>
      <w:r w:rsidRPr="005017C0">
        <w:rPr>
          <w:i/>
          <w:iCs/>
          <w:sz w:val="18"/>
          <w:szCs w:val="20"/>
          <w:lang w:val="en-GB"/>
          <w:rPrChange w:id="19709" w:author="Steve Wiggins" w:date="2022-07-30T18:35:00Z">
            <w:rPr>
              <w:i/>
              <w:iCs/>
            </w:rPr>
          </w:rPrChange>
        </w:rPr>
        <w:t>45</w:t>
      </w:r>
      <w:r w:rsidRPr="005017C0">
        <w:rPr>
          <w:sz w:val="18"/>
          <w:szCs w:val="20"/>
          <w:lang w:val="en-GB"/>
          <w:rPrChange w:id="19710" w:author="Steve Wiggins" w:date="2022-07-30T18:35:00Z">
            <w:rPr/>
          </w:rPrChange>
        </w:rPr>
        <w:t xml:space="preserve">(3), 315–350. </w:t>
      </w:r>
      <w:r w:rsidRPr="005017C0">
        <w:rPr>
          <w:sz w:val="18"/>
          <w:szCs w:val="20"/>
          <w:rPrChange w:id="19711" w:author="Steve Wiggins" w:date="2022-07-30T18:35:00Z">
            <w:rPr/>
          </w:rPrChange>
        </w:rPr>
        <w:fldChar w:fldCharType="begin"/>
      </w:r>
      <w:r w:rsidRPr="005017C0">
        <w:rPr>
          <w:sz w:val="18"/>
          <w:szCs w:val="20"/>
          <w:lang w:val="en-GB"/>
          <w:rPrChange w:id="19712" w:author="Steve Wiggins" w:date="2022-07-30T18:35:00Z">
            <w:rPr/>
          </w:rPrChange>
        </w:rPr>
        <w:instrText xml:space="preserve"> HYPERLINK "https://doi.org/10.1177%2F1059601119867780" </w:instrText>
      </w:r>
      <w:r w:rsidRPr="005017C0">
        <w:rPr>
          <w:sz w:val="18"/>
          <w:szCs w:val="20"/>
          <w:lang w:val="en-GB"/>
          <w:rPrChange w:id="19713" w:author="Steve Wiggins" w:date="2022-07-30T18:35:00Z">
            <w:rPr>
              <w:rStyle w:val="Hyperlink"/>
              <w:color w:val="auto"/>
              <w:u w:val="none"/>
            </w:rPr>
          </w:rPrChange>
        </w:rPr>
        <w:fldChar w:fldCharType="separate"/>
      </w:r>
      <w:r w:rsidRPr="005017C0">
        <w:rPr>
          <w:rStyle w:val="Hyperlink"/>
          <w:color w:val="auto"/>
          <w:sz w:val="18"/>
          <w:szCs w:val="20"/>
          <w:u w:val="none"/>
          <w:lang w:val="en-GB"/>
          <w:rPrChange w:id="19714" w:author="Steve Wiggins" w:date="2022-07-30T18:35:00Z">
            <w:rPr>
              <w:rStyle w:val="Hyperlink"/>
              <w:color w:val="auto"/>
              <w:u w:val="none"/>
            </w:rPr>
          </w:rPrChange>
        </w:rPr>
        <w:t>https://doi.org/10.1177%2F1059601119867780</w:t>
      </w:r>
      <w:r w:rsidRPr="005017C0">
        <w:rPr>
          <w:rStyle w:val="Hyperlink"/>
          <w:color w:val="auto"/>
          <w:sz w:val="18"/>
          <w:szCs w:val="20"/>
          <w:u w:val="none"/>
          <w:lang w:val="en-GB"/>
          <w:rPrChange w:id="19715" w:author="Steve Wiggins" w:date="2022-07-30T18:35:00Z">
            <w:rPr>
              <w:rStyle w:val="Hyperlink"/>
              <w:color w:val="auto"/>
              <w:u w:val="none"/>
            </w:rPr>
          </w:rPrChange>
        </w:rPr>
        <w:fldChar w:fldCharType="end"/>
      </w:r>
    </w:p>
    <w:p w14:paraId="685E338D" w14:textId="77777777" w:rsidR="00F73A4C" w:rsidRPr="005017C0" w:rsidRDefault="00F73A4C">
      <w:pPr>
        <w:rPr>
          <w:sz w:val="18"/>
          <w:szCs w:val="20"/>
          <w:lang w:val="en-GB"/>
          <w:rPrChange w:id="19716" w:author="Steve Wiggins" w:date="2022-07-30T18:35:00Z">
            <w:rPr/>
          </w:rPrChange>
        </w:rPr>
        <w:pPrChange w:id="19717" w:author="Steve Wiggins" w:date="2022-07-30T18:35:00Z">
          <w:pPr>
            <w:pStyle w:val="2PP"/>
          </w:pPr>
        </w:pPrChange>
      </w:pPr>
      <w:bookmarkStart w:id="19718" w:name="_bookmark24"/>
      <w:bookmarkEnd w:id="19718"/>
      <w:r w:rsidRPr="005017C0">
        <w:rPr>
          <w:sz w:val="18"/>
          <w:szCs w:val="20"/>
          <w:lang w:val="en-GB"/>
          <w:rPrChange w:id="19719" w:author="Steve Wiggins" w:date="2022-07-30T18:35:00Z">
            <w:rPr/>
          </w:rPrChange>
        </w:rPr>
        <w:t xml:space="preserve">Cameron, A. C., </w:t>
      </w:r>
      <w:proofErr w:type="spellStart"/>
      <w:r w:rsidRPr="005017C0">
        <w:rPr>
          <w:sz w:val="18"/>
          <w:szCs w:val="20"/>
          <w:lang w:val="en-GB"/>
          <w:rPrChange w:id="19720" w:author="Steve Wiggins" w:date="2022-07-30T18:35:00Z">
            <w:rPr/>
          </w:rPrChange>
        </w:rPr>
        <w:t>Gelbach</w:t>
      </w:r>
      <w:proofErr w:type="spellEnd"/>
      <w:r w:rsidRPr="005017C0">
        <w:rPr>
          <w:sz w:val="18"/>
          <w:szCs w:val="20"/>
          <w:lang w:val="en-GB"/>
          <w:rPrChange w:id="19721" w:author="Steve Wiggins" w:date="2022-07-30T18:35:00Z">
            <w:rPr/>
          </w:rPrChange>
        </w:rPr>
        <w:t xml:space="preserve">, J. B., &amp; Miller, D. L. (2011). Robust inference with multiway clustering. </w:t>
      </w:r>
      <w:r w:rsidRPr="005017C0">
        <w:rPr>
          <w:i/>
          <w:iCs/>
          <w:sz w:val="18"/>
          <w:szCs w:val="20"/>
          <w:lang w:val="en-GB"/>
          <w:rPrChange w:id="19722" w:author="Steve Wiggins" w:date="2022-07-30T18:35:00Z">
            <w:rPr>
              <w:i/>
              <w:iCs/>
            </w:rPr>
          </w:rPrChange>
        </w:rPr>
        <w:t>Journal of Business &amp; Economic Statistics</w:t>
      </w:r>
      <w:r w:rsidRPr="005017C0">
        <w:rPr>
          <w:sz w:val="18"/>
          <w:szCs w:val="20"/>
          <w:lang w:val="en-GB"/>
          <w:rPrChange w:id="19723" w:author="Steve Wiggins" w:date="2022-07-30T18:35:00Z">
            <w:rPr/>
          </w:rPrChange>
        </w:rPr>
        <w:t xml:space="preserve">, </w:t>
      </w:r>
      <w:r w:rsidRPr="005017C0">
        <w:rPr>
          <w:i/>
          <w:iCs/>
          <w:sz w:val="18"/>
          <w:szCs w:val="20"/>
          <w:lang w:val="en-GB"/>
          <w:rPrChange w:id="19724" w:author="Steve Wiggins" w:date="2022-07-30T18:35:00Z">
            <w:rPr>
              <w:i/>
              <w:iCs/>
            </w:rPr>
          </w:rPrChange>
        </w:rPr>
        <w:t>29</w:t>
      </w:r>
      <w:r w:rsidRPr="005017C0">
        <w:rPr>
          <w:sz w:val="18"/>
          <w:szCs w:val="20"/>
          <w:lang w:val="en-GB"/>
          <w:rPrChange w:id="19725" w:author="Steve Wiggins" w:date="2022-07-30T18:35:00Z">
            <w:rPr/>
          </w:rPrChange>
        </w:rPr>
        <w:t xml:space="preserve">(2), 238–249. </w:t>
      </w:r>
      <w:r w:rsidRPr="005017C0">
        <w:rPr>
          <w:sz w:val="18"/>
          <w:szCs w:val="20"/>
          <w:rPrChange w:id="19726" w:author="Steve Wiggins" w:date="2022-07-30T18:35:00Z">
            <w:rPr/>
          </w:rPrChange>
        </w:rPr>
        <w:fldChar w:fldCharType="begin"/>
      </w:r>
      <w:r w:rsidRPr="005017C0">
        <w:rPr>
          <w:sz w:val="18"/>
          <w:szCs w:val="20"/>
          <w:lang w:val="en-GB"/>
          <w:rPrChange w:id="19727" w:author="Steve Wiggins" w:date="2022-07-30T18:35:00Z">
            <w:rPr/>
          </w:rPrChange>
        </w:rPr>
        <w:instrText xml:space="preserve"> HYPERLINK "https://doi.org/10.1198/jbes.2010.07136" </w:instrText>
      </w:r>
      <w:r w:rsidRPr="005017C0">
        <w:rPr>
          <w:sz w:val="18"/>
          <w:szCs w:val="20"/>
          <w:lang w:val="en-GB"/>
          <w:rPrChange w:id="19728" w:author="Steve Wiggins" w:date="2022-07-30T18:35:00Z">
            <w:rPr>
              <w:rStyle w:val="Hyperlink"/>
              <w:color w:val="auto"/>
              <w:u w:val="none"/>
            </w:rPr>
          </w:rPrChange>
        </w:rPr>
        <w:fldChar w:fldCharType="separate"/>
      </w:r>
      <w:r w:rsidRPr="005017C0">
        <w:rPr>
          <w:rStyle w:val="Hyperlink"/>
          <w:color w:val="auto"/>
          <w:sz w:val="18"/>
          <w:szCs w:val="20"/>
          <w:u w:val="none"/>
          <w:lang w:val="en-GB"/>
          <w:rPrChange w:id="19729" w:author="Steve Wiggins" w:date="2022-07-30T18:35:00Z">
            <w:rPr>
              <w:rStyle w:val="Hyperlink"/>
              <w:color w:val="auto"/>
              <w:u w:val="none"/>
            </w:rPr>
          </w:rPrChange>
        </w:rPr>
        <w:t>https://doi.org/10.1198/jbes.2010.07136</w:t>
      </w:r>
      <w:r w:rsidRPr="005017C0">
        <w:rPr>
          <w:rStyle w:val="Hyperlink"/>
          <w:color w:val="auto"/>
          <w:sz w:val="18"/>
          <w:szCs w:val="20"/>
          <w:u w:val="none"/>
          <w:lang w:val="en-GB"/>
          <w:rPrChange w:id="19730" w:author="Steve Wiggins" w:date="2022-07-30T18:35:00Z">
            <w:rPr>
              <w:rStyle w:val="Hyperlink"/>
              <w:color w:val="auto"/>
              <w:u w:val="none"/>
            </w:rPr>
          </w:rPrChange>
        </w:rPr>
        <w:fldChar w:fldCharType="end"/>
      </w:r>
    </w:p>
    <w:p w14:paraId="00EC8CB5" w14:textId="77777777" w:rsidR="00F73A4C" w:rsidRPr="005017C0" w:rsidRDefault="00F73A4C">
      <w:pPr>
        <w:rPr>
          <w:sz w:val="18"/>
          <w:szCs w:val="20"/>
          <w:lang w:val="en-GB"/>
          <w:rPrChange w:id="19731" w:author="Steve Wiggins" w:date="2022-07-30T18:35:00Z">
            <w:rPr/>
          </w:rPrChange>
        </w:rPr>
        <w:pPrChange w:id="19732" w:author="Steve Wiggins" w:date="2022-07-30T18:35:00Z">
          <w:pPr>
            <w:pStyle w:val="2PP"/>
          </w:pPr>
        </w:pPrChange>
      </w:pPr>
      <w:bookmarkStart w:id="19733" w:name="_bookmark25"/>
      <w:bookmarkEnd w:id="19733"/>
      <w:r w:rsidRPr="005017C0">
        <w:rPr>
          <w:sz w:val="18"/>
          <w:szCs w:val="20"/>
          <w:lang w:val="en-GB"/>
          <w:rPrChange w:id="19734" w:author="Steve Wiggins" w:date="2022-07-30T18:35:00Z">
            <w:rPr/>
          </w:rPrChange>
        </w:rPr>
        <w:t xml:space="preserve">Cheng, K. H. C., Hui, C. H., &amp; Cascio, W. F. (2017). Leniency bias in performance ratings: The big-five correlates. </w:t>
      </w:r>
      <w:r w:rsidRPr="005017C0">
        <w:rPr>
          <w:i/>
          <w:iCs/>
          <w:sz w:val="18"/>
          <w:szCs w:val="20"/>
          <w:lang w:val="en-GB"/>
          <w:rPrChange w:id="19735" w:author="Steve Wiggins" w:date="2022-07-30T18:35:00Z">
            <w:rPr>
              <w:i/>
              <w:iCs/>
            </w:rPr>
          </w:rPrChange>
        </w:rPr>
        <w:t>Frontiers in Psychology</w:t>
      </w:r>
      <w:r w:rsidRPr="005017C0">
        <w:rPr>
          <w:sz w:val="18"/>
          <w:szCs w:val="20"/>
          <w:lang w:val="en-GB"/>
          <w:rPrChange w:id="19736" w:author="Steve Wiggins" w:date="2022-07-30T18:35:00Z">
            <w:rPr/>
          </w:rPrChange>
        </w:rPr>
        <w:t xml:space="preserve">, </w:t>
      </w:r>
      <w:r w:rsidRPr="005017C0">
        <w:rPr>
          <w:i/>
          <w:iCs/>
          <w:sz w:val="18"/>
          <w:szCs w:val="20"/>
          <w:lang w:val="en-GB"/>
          <w:rPrChange w:id="19737" w:author="Steve Wiggins" w:date="2022-07-30T18:35:00Z">
            <w:rPr>
              <w:i/>
              <w:iCs/>
            </w:rPr>
          </w:rPrChange>
        </w:rPr>
        <w:t>8</w:t>
      </w:r>
      <w:r w:rsidRPr="005017C0">
        <w:rPr>
          <w:sz w:val="18"/>
          <w:szCs w:val="20"/>
          <w:lang w:val="en-GB"/>
          <w:rPrChange w:id="19738" w:author="Steve Wiggins" w:date="2022-07-30T18:35:00Z">
            <w:rPr/>
          </w:rPrChange>
        </w:rPr>
        <w:t xml:space="preserve">, Article 521. </w:t>
      </w:r>
      <w:r w:rsidRPr="005017C0">
        <w:rPr>
          <w:sz w:val="18"/>
          <w:szCs w:val="20"/>
          <w:rPrChange w:id="19739" w:author="Steve Wiggins" w:date="2022-07-30T18:35:00Z">
            <w:rPr/>
          </w:rPrChange>
        </w:rPr>
        <w:fldChar w:fldCharType="begin"/>
      </w:r>
      <w:r w:rsidRPr="005017C0">
        <w:rPr>
          <w:sz w:val="18"/>
          <w:szCs w:val="20"/>
          <w:lang w:val="en-GB"/>
          <w:rPrChange w:id="19740" w:author="Steve Wiggins" w:date="2022-07-30T18:35:00Z">
            <w:rPr/>
          </w:rPrChange>
        </w:rPr>
        <w:instrText xml:space="preserve"> HYPERLINK "https://doi.org/10.3389/fpsyg.2017.00521" </w:instrText>
      </w:r>
      <w:r w:rsidRPr="005017C0">
        <w:rPr>
          <w:sz w:val="18"/>
          <w:szCs w:val="20"/>
          <w:lang w:val="en-GB"/>
          <w:rPrChange w:id="19741" w:author="Steve Wiggins" w:date="2022-07-30T18:35:00Z">
            <w:rPr>
              <w:rStyle w:val="Hyperlink"/>
              <w:color w:val="auto"/>
              <w:u w:val="none"/>
            </w:rPr>
          </w:rPrChange>
        </w:rPr>
        <w:fldChar w:fldCharType="separate"/>
      </w:r>
      <w:r w:rsidRPr="005017C0">
        <w:rPr>
          <w:rStyle w:val="Hyperlink"/>
          <w:color w:val="auto"/>
          <w:sz w:val="18"/>
          <w:szCs w:val="20"/>
          <w:u w:val="none"/>
          <w:lang w:val="en-GB"/>
          <w:rPrChange w:id="19742" w:author="Steve Wiggins" w:date="2022-07-30T18:35:00Z">
            <w:rPr>
              <w:rStyle w:val="Hyperlink"/>
              <w:color w:val="auto"/>
              <w:u w:val="none"/>
            </w:rPr>
          </w:rPrChange>
        </w:rPr>
        <w:t>https://doi.org/10.3389/fpsyg.2017.00521</w:t>
      </w:r>
      <w:r w:rsidRPr="005017C0">
        <w:rPr>
          <w:rStyle w:val="Hyperlink"/>
          <w:color w:val="auto"/>
          <w:sz w:val="18"/>
          <w:szCs w:val="20"/>
          <w:u w:val="none"/>
          <w:lang w:val="en-GB"/>
          <w:rPrChange w:id="19743" w:author="Steve Wiggins" w:date="2022-07-30T18:35:00Z">
            <w:rPr>
              <w:rStyle w:val="Hyperlink"/>
              <w:color w:val="auto"/>
              <w:u w:val="none"/>
            </w:rPr>
          </w:rPrChange>
        </w:rPr>
        <w:fldChar w:fldCharType="end"/>
      </w:r>
    </w:p>
    <w:p w14:paraId="0DDE9F20" w14:textId="77777777" w:rsidR="00F73A4C" w:rsidRPr="005017C0" w:rsidRDefault="00F73A4C">
      <w:pPr>
        <w:rPr>
          <w:sz w:val="18"/>
          <w:szCs w:val="20"/>
          <w:lang w:val="en-GB"/>
          <w:rPrChange w:id="19744" w:author="Steve Wiggins" w:date="2022-07-30T18:35:00Z">
            <w:rPr/>
          </w:rPrChange>
        </w:rPr>
        <w:pPrChange w:id="19745" w:author="Steve Wiggins" w:date="2022-07-30T18:35:00Z">
          <w:pPr>
            <w:pStyle w:val="2PP"/>
          </w:pPr>
        </w:pPrChange>
      </w:pPr>
      <w:bookmarkStart w:id="19746" w:name="_bookmark26"/>
      <w:bookmarkEnd w:id="19746"/>
      <w:r w:rsidRPr="005017C0">
        <w:rPr>
          <w:sz w:val="18"/>
          <w:szCs w:val="20"/>
          <w:lang w:val="en-GB"/>
          <w:rPrChange w:id="19747" w:author="Steve Wiggins" w:date="2022-07-30T18:35:00Z">
            <w:rPr/>
          </w:rPrChange>
        </w:rPr>
        <w:t xml:space="preserve">Clark, J., &amp; Friesen, L. (2009). Overconfidence in forecasts of own performance: An experimental study. </w:t>
      </w:r>
      <w:r w:rsidRPr="005017C0">
        <w:rPr>
          <w:i/>
          <w:iCs/>
          <w:sz w:val="18"/>
          <w:szCs w:val="20"/>
          <w:lang w:val="en-GB"/>
          <w:rPrChange w:id="19748" w:author="Steve Wiggins" w:date="2022-07-30T18:35:00Z">
            <w:rPr>
              <w:i/>
              <w:iCs/>
            </w:rPr>
          </w:rPrChange>
        </w:rPr>
        <w:t>The Economic Journal</w:t>
      </w:r>
      <w:r w:rsidRPr="005017C0">
        <w:rPr>
          <w:sz w:val="18"/>
          <w:szCs w:val="20"/>
          <w:lang w:val="en-GB"/>
          <w:rPrChange w:id="19749" w:author="Steve Wiggins" w:date="2022-07-30T18:35:00Z">
            <w:rPr/>
          </w:rPrChange>
        </w:rPr>
        <w:t xml:space="preserve">, </w:t>
      </w:r>
      <w:r w:rsidRPr="005017C0">
        <w:rPr>
          <w:i/>
          <w:iCs/>
          <w:sz w:val="18"/>
          <w:szCs w:val="20"/>
          <w:lang w:val="en-GB"/>
          <w:rPrChange w:id="19750" w:author="Steve Wiggins" w:date="2022-07-30T18:35:00Z">
            <w:rPr>
              <w:i/>
              <w:iCs/>
            </w:rPr>
          </w:rPrChange>
        </w:rPr>
        <w:t>119</w:t>
      </w:r>
      <w:r w:rsidRPr="005017C0">
        <w:rPr>
          <w:sz w:val="18"/>
          <w:szCs w:val="20"/>
          <w:lang w:val="en-GB"/>
          <w:rPrChange w:id="19751" w:author="Steve Wiggins" w:date="2022-07-30T18:35:00Z">
            <w:rPr/>
          </w:rPrChange>
        </w:rPr>
        <w:t xml:space="preserve">(534), 229–251. </w:t>
      </w:r>
      <w:r w:rsidRPr="005017C0">
        <w:rPr>
          <w:sz w:val="18"/>
          <w:szCs w:val="20"/>
          <w:rPrChange w:id="19752" w:author="Steve Wiggins" w:date="2022-07-30T18:35:00Z">
            <w:rPr/>
          </w:rPrChange>
        </w:rPr>
        <w:fldChar w:fldCharType="begin"/>
      </w:r>
      <w:r w:rsidRPr="005017C0">
        <w:rPr>
          <w:sz w:val="18"/>
          <w:szCs w:val="20"/>
          <w:lang w:val="en-GB"/>
          <w:rPrChange w:id="19753" w:author="Steve Wiggins" w:date="2022-07-30T18:35:00Z">
            <w:rPr/>
          </w:rPrChange>
        </w:rPr>
        <w:instrText xml:space="preserve"> HYPERLINK "https://doi.org/10.1111/j.1468-0297.2008.02211.x" </w:instrText>
      </w:r>
      <w:r w:rsidRPr="005017C0">
        <w:rPr>
          <w:sz w:val="18"/>
          <w:szCs w:val="20"/>
          <w:lang w:val="en-GB"/>
          <w:rPrChange w:id="19754" w:author="Steve Wiggins" w:date="2022-07-30T18:35:00Z">
            <w:rPr>
              <w:rStyle w:val="Hyperlink"/>
              <w:color w:val="auto"/>
              <w:u w:val="none"/>
            </w:rPr>
          </w:rPrChange>
        </w:rPr>
        <w:fldChar w:fldCharType="separate"/>
      </w:r>
      <w:r w:rsidRPr="005017C0">
        <w:rPr>
          <w:rStyle w:val="Hyperlink"/>
          <w:color w:val="auto"/>
          <w:sz w:val="18"/>
          <w:szCs w:val="20"/>
          <w:u w:val="none"/>
          <w:lang w:val="en-GB"/>
          <w:rPrChange w:id="19755" w:author="Steve Wiggins" w:date="2022-07-30T18:35:00Z">
            <w:rPr>
              <w:rStyle w:val="Hyperlink"/>
              <w:color w:val="auto"/>
              <w:u w:val="none"/>
            </w:rPr>
          </w:rPrChange>
        </w:rPr>
        <w:t>https://doi.org/10.1111/j.1468-0297.2008.02211.x</w:t>
      </w:r>
      <w:r w:rsidRPr="005017C0">
        <w:rPr>
          <w:rStyle w:val="Hyperlink"/>
          <w:color w:val="auto"/>
          <w:sz w:val="18"/>
          <w:szCs w:val="20"/>
          <w:u w:val="none"/>
          <w:lang w:val="en-GB"/>
          <w:rPrChange w:id="19756" w:author="Steve Wiggins" w:date="2022-07-30T18:35:00Z">
            <w:rPr>
              <w:rStyle w:val="Hyperlink"/>
              <w:color w:val="auto"/>
              <w:u w:val="none"/>
            </w:rPr>
          </w:rPrChange>
        </w:rPr>
        <w:fldChar w:fldCharType="end"/>
      </w:r>
    </w:p>
    <w:p w14:paraId="308B37EA" w14:textId="77777777" w:rsidR="00F73A4C" w:rsidRPr="005017C0" w:rsidRDefault="00F73A4C">
      <w:pPr>
        <w:rPr>
          <w:sz w:val="18"/>
          <w:szCs w:val="20"/>
          <w:lang w:val="en-GB"/>
          <w:rPrChange w:id="19757" w:author="Steve Wiggins" w:date="2022-07-30T18:35:00Z">
            <w:rPr/>
          </w:rPrChange>
        </w:rPr>
        <w:pPrChange w:id="19758" w:author="Steve Wiggins" w:date="2022-07-30T18:35:00Z">
          <w:pPr>
            <w:pStyle w:val="2PP"/>
          </w:pPr>
        </w:pPrChange>
      </w:pPr>
      <w:bookmarkStart w:id="19759" w:name="_bookmark27"/>
      <w:bookmarkEnd w:id="19759"/>
      <w:proofErr w:type="spellStart"/>
      <w:r w:rsidRPr="005017C0">
        <w:rPr>
          <w:sz w:val="18"/>
          <w:szCs w:val="20"/>
          <w:lang w:val="en-GB"/>
          <w:rPrChange w:id="19760" w:author="Steve Wiggins" w:date="2022-07-30T18:35:00Z">
            <w:rPr/>
          </w:rPrChange>
        </w:rPr>
        <w:t>Delavande</w:t>
      </w:r>
      <w:proofErr w:type="spellEnd"/>
      <w:r w:rsidRPr="005017C0">
        <w:rPr>
          <w:sz w:val="18"/>
          <w:szCs w:val="20"/>
          <w:lang w:val="en-GB"/>
          <w:rPrChange w:id="19761" w:author="Steve Wiggins" w:date="2022-07-30T18:35:00Z">
            <w:rPr/>
          </w:rPrChange>
        </w:rPr>
        <w:t xml:space="preserve">, A., </w:t>
      </w:r>
      <w:proofErr w:type="spellStart"/>
      <w:r w:rsidRPr="005017C0">
        <w:rPr>
          <w:sz w:val="18"/>
          <w:szCs w:val="20"/>
          <w:lang w:val="en-GB"/>
          <w:rPrChange w:id="19762" w:author="Steve Wiggins" w:date="2022-07-30T18:35:00Z">
            <w:rPr/>
          </w:rPrChange>
        </w:rPr>
        <w:t>Giné</w:t>
      </w:r>
      <w:proofErr w:type="spellEnd"/>
      <w:r w:rsidRPr="005017C0">
        <w:rPr>
          <w:sz w:val="18"/>
          <w:szCs w:val="20"/>
          <w:lang w:val="en-GB"/>
          <w:rPrChange w:id="19763" w:author="Steve Wiggins" w:date="2022-07-30T18:35:00Z">
            <w:rPr/>
          </w:rPrChange>
        </w:rPr>
        <w:t xml:space="preserve">, X., &amp; McKenzie, D. (2011). Measuring subjective expectations in developing countries: A critical review and new evidence. </w:t>
      </w:r>
      <w:r w:rsidRPr="005017C0">
        <w:rPr>
          <w:i/>
          <w:iCs/>
          <w:sz w:val="18"/>
          <w:szCs w:val="20"/>
          <w:lang w:val="en-GB"/>
          <w:rPrChange w:id="19764" w:author="Steve Wiggins" w:date="2022-07-30T18:35:00Z">
            <w:rPr>
              <w:i/>
              <w:iCs/>
            </w:rPr>
          </w:rPrChange>
        </w:rPr>
        <w:t>Journal of Development Economics</w:t>
      </w:r>
      <w:r w:rsidRPr="005017C0">
        <w:rPr>
          <w:sz w:val="18"/>
          <w:szCs w:val="20"/>
          <w:lang w:val="en-GB"/>
          <w:rPrChange w:id="19765" w:author="Steve Wiggins" w:date="2022-07-30T18:35:00Z">
            <w:rPr/>
          </w:rPrChange>
        </w:rPr>
        <w:t xml:space="preserve">, </w:t>
      </w:r>
      <w:r w:rsidRPr="005017C0">
        <w:rPr>
          <w:i/>
          <w:iCs/>
          <w:sz w:val="18"/>
          <w:szCs w:val="20"/>
          <w:lang w:val="en-GB"/>
          <w:rPrChange w:id="19766" w:author="Steve Wiggins" w:date="2022-07-30T18:35:00Z">
            <w:rPr>
              <w:i/>
              <w:iCs/>
            </w:rPr>
          </w:rPrChange>
        </w:rPr>
        <w:t>94</w:t>
      </w:r>
      <w:r w:rsidRPr="005017C0">
        <w:rPr>
          <w:sz w:val="18"/>
          <w:szCs w:val="20"/>
          <w:lang w:val="en-GB"/>
          <w:rPrChange w:id="19767" w:author="Steve Wiggins" w:date="2022-07-30T18:35:00Z">
            <w:rPr/>
          </w:rPrChange>
        </w:rPr>
        <w:t xml:space="preserve">(2), 151–163. </w:t>
      </w:r>
      <w:r w:rsidRPr="005017C0">
        <w:rPr>
          <w:sz w:val="18"/>
          <w:szCs w:val="20"/>
          <w:rPrChange w:id="19768" w:author="Steve Wiggins" w:date="2022-07-30T18:35:00Z">
            <w:rPr/>
          </w:rPrChange>
        </w:rPr>
        <w:fldChar w:fldCharType="begin"/>
      </w:r>
      <w:r w:rsidRPr="005017C0">
        <w:rPr>
          <w:sz w:val="18"/>
          <w:szCs w:val="20"/>
          <w:lang w:val="en-GB"/>
          <w:rPrChange w:id="19769" w:author="Steve Wiggins" w:date="2022-07-30T18:35:00Z">
            <w:rPr/>
          </w:rPrChange>
        </w:rPr>
        <w:instrText xml:space="preserve"> HYPERLINK "https://doi.org/10.1016/j.jdeveco.2010.01.008" </w:instrText>
      </w:r>
      <w:r w:rsidRPr="005017C0">
        <w:rPr>
          <w:sz w:val="18"/>
          <w:szCs w:val="20"/>
          <w:lang w:val="en-GB"/>
          <w:rPrChange w:id="19770" w:author="Steve Wiggins" w:date="2022-07-30T18:35:00Z">
            <w:rPr>
              <w:rStyle w:val="Hyperlink"/>
              <w:color w:val="auto"/>
              <w:u w:val="none"/>
            </w:rPr>
          </w:rPrChange>
        </w:rPr>
        <w:fldChar w:fldCharType="separate"/>
      </w:r>
      <w:r w:rsidRPr="005017C0">
        <w:rPr>
          <w:rStyle w:val="Hyperlink"/>
          <w:color w:val="auto"/>
          <w:sz w:val="18"/>
          <w:szCs w:val="20"/>
          <w:u w:val="none"/>
          <w:lang w:val="en-GB"/>
          <w:rPrChange w:id="19771" w:author="Steve Wiggins" w:date="2022-07-30T18:35:00Z">
            <w:rPr>
              <w:rStyle w:val="Hyperlink"/>
              <w:color w:val="auto"/>
              <w:u w:val="none"/>
            </w:rPr>
          </w:rPrChange>
        </w:rPr>
        <w:t>https://doi.org/10.1016/j.jdeveco.2010.01.008</w:t>
      </w:r>
      <w:r w:rsidRPr="005017C0">
        <w:rPr>
          <w:rStyle w:val="Hyperlink"/>
          <w:color w:val="auto"/>
          <w:sz w:val="18"/>
          <w:szCs w:val="20"/>
          <w:u w:val="none"/>
          <w:lang w:val="en-GB"/>
          <w:rPrChange w:id="19772" w:author="Steve Wiggins" w:date="2022-07-30T18:35:00Z">
            <w:rPr>
              <w:rStyle w:val="Hyperlink"/>
              <w:color w:val="auto"/>
              <w:u w:val="none"/>
            </w:rPr>
          </w:rPrChange>
        </w:rPr>
        <w:fldChar w:fldCharType="end"/>
      </w:r>
    </w:p>
    <w:p w14:paraId="67ECCE34" w14:textId="77777777" w:rsidR="00F73A4C" w:rsidRPr="005017C0" w:rsidRDefault="00F73A4C">
      <w:pPr>
        <w:rPr>
          <w:sz w:val="18"/>
          <w:szCs w:val="20"/>
          <w:lang w:val="en-GB"/>
          <w:rPrChange w:id="19773" w:author="Steve Wiggins" w:date="2022-07-30T18:35:00Z">
            <w:rPr/>
          </w:rPrChange>
        </w:rPr>
        <w:pPrChange w:id="19774" w:author="Steve Wiggins" w:date="2022-07-30T18:35:00Z">
          <w:pPr>
            <w:pStyle w:val="2PP"/>
          </w:pPr>
        </w:pPrChange>
      </w:pPr>
      <w:bookmarkStart w:id="19775" w:name="_bookmark28"/>
      <w:bookmarkEnd w:id="19775"/>
      <w:r w:rsidRPr="005017C0">
        <w:rPr>
          <w:sz w:val="18"/>
          <w:szCs w:val="20"/>
          <w:lang w:val="en-GB"/>
          <w:rPrChange w:id="19776" w:author="Steve Wiggins" w:date="2022-07-30T18:35:00Z">
            <w:rPr/>
          </w:rPrChange>
        </w:rPr>
        <w:t xml:space="preserve">Evenson, R. E., &amp; Gollin, D. (2003). Assessing the impact of the green revolution, 1960 to 2000. </w:t>
      </w:r>
      <w:r w:rsidRPr="005017C0">
        <w:rPr>
          <w:i/>
          <w:iCs/>
          <w:sz w:val="18"/>
          <w:szCs w:val="20"/>
          <w:lang w:val="en-GB"/>
          <w:rPrChange w:id="19777" w:author="Steve Wiggins" w:date="2022-07-30T18:35:00Z">
            <w:rPr>
              <w:i/>
              <w:iCs/>
            </w:rPr>
          </w:rPrChange>
        </w:rPr>
        <w:t>Science</w:t>
      </w:r>
      <w:r w:rsidRPr="005017C0">
        <w:rPr>
          <w:sz w:val="18"/>
          <w:szCs w:val="20"/>
          <w:lang w:val="en-GB"/>
          <w:rPrChange w:id="19778" w:author="Steve Wiggins" w:date="2022-07-30T18:35:00Z">
            <w:rPr/>
          </w:rPrChange>
        </w:rPr>
        <w:t xml:space="preserve">, </w:t>
      </w:r>
      <w:r w:rsidRPr="005017C0">
        <w:rPr>
          <w:i/>
          <w:iCs/>
          <w:sz w:val="18"/>
          <w:szCs w:val="20"/>
          <w:lang w:val="en-GB"/>
          <w:rPrChange w:id="19779" w:author="Steve Wiggins" w:date="2022-07-30T18:35:00Z">
            <w:rPr>
              <w:i/>
              <w:iCs/>
            </w:rPr>
          </w:rPrChange>
        </w:rPr>
        <w:t>300</w:t>
      </w:r>
      <w:r w:rsidRPr="005017C0">
        <w:rPr>
          <w:sz w:val="18"/>
          <w:szCs w:val="20"/>
          <w:lang w:val="en-GB"/>
          <w:rPrChange w:id="19780" w:author="Steve Wiggins" w:date="2022-07-30T18:35:00Z">
            <w:rPr/>
          </w:rPrChange>
        </w:rPr>
        <w:t xml:space="preserve">(5620), 758–762. </w:t>
      </w:r>
      <w:r w:rsidRPr="005017C0">
        <w:rPr>
          <w:sz w:val="18"/>
          <w:szCs w:val="20"/>
          <w:rPrChange w:id="19781" w:author="Steve Wiggins" w:date="2022-07-30T18:35:00Z">
            <w:rPr/>
          </w:rPrChange>
        </w:rPr>
        <w:fldChar w:fldCharType="begin"/>
      </w:r>
      <w:r w:rsidRPr="005017C0">
        <w:rPr>
          <w:sz w:val="18"/>
          <w:szCs w:val="20"/>
          <w:lang w:val="en-GB"/>
          <w:rPrChange w:id="19782" w:author="Steve Wiggins" w:date="2022-07-30T18:35:00Z">
            <w:rPr/>
          </w:rPrChange>
        </w:rPr>
        <w:instrText xml:space="preserve"> HYPERLINK "https://doi.org/10.1126/science.1078710" </w:instrText>
      </w:r>
      <w:r w:rsidRPr="005017C0">
        <w:rPr>
          <w:sz w:val="18"/>
          <w:szCs w:val="20"/>
          <w:lang w:val="en-GB"/>
          <w:rPrChange w:id="19783" w:author="Steve Wiggins" w:date="2022-07-30T18:35:00Z">
            <w:rPr>
              <w:rStyle w:val="Hyperlink"/>
              <w:color w:val="auto"/>
              <w:u w:val="none"/>
            </w:rPr>
          </w:rPrChange>
        </w:rPr>
        <w:fldChar w:fldCharType="separate"/>
      </w:r>
      <w:r w:rsidRPr="005017C0">
        <w:rPr>
          <w:rStyle w:val="Hyperlink"/>
          <w:color w:val="auto"/>
          <w:sz w:val="18"/>
          <w:szCs w:val="20"/>
          <w:u w:val="none"/>
          <w:lang w:val="en-GB"/>
          <w:rPrChange w:id="19784" w:author="Steve Wiggins" w:date="2022-07-30T18:35:00Z">
            <w:rPr>
              <w:rStyle w:val="Hyperlink"/>
              <w:color w:val="auto"/>
              <w:u w:val="none"/>
            </w:rPr>
          </w:rPrChange>
        </w:rPr>
        <w:t>https://doi.org/10.1126/science.1078710</w:t>
      </w:r>
      <w:r w:rsidRPr="005017C0">
        <w:rPr>
          <w:rStyle w:val="Hyperlink"/>
          <w:color w:val="auto"/>
          <w:sz w:val="18"/>
          <w:szCs w:val="20"/>
          <w:u w:val="none"/>
          <w:lang w:val="en-GB"/>
          <w:rPrChange w:id="19785" w:author="Steve Wiggins" w:date="2022-07-30T18:35:00Z">
            <w:rPr>
              <w:rStyle w:val="Hyperlink"/>
              <w:color w:val="auto"/>
              <w:u w:val="none"/>
            </w:rPr>
          </w:rPrChange>
        </w:rPr>
        <w:fldChar w:fldCharType="end"/>
      </w:r>
    </w:p>
    <w:p w14:paraId="02AFA04F" w14:textId="77777777" w:rsidR="00F73A4C" w:rsidRPr="005017C0" w:rsidRDefault="00F73A4C">
      <w:pPr>
        <w:rPr>
          <w:sz w:val="18"/>
          <w:szCs w:val="20"/>
          <w:lang w:val="en-GB"/>
          <w:rPrChange w:id="19786" w:author="Steve Wiggins" w:date="2022-07-30T18:35:00Z">
            <w:rPr/>
          </w:rPrChange>
        </w:rPr>
        <w:pPrChange w:id="19787" w:author="Steve Wiggins" w:date="2022-07-30T18:35:00Z">
          <w:pPr>
            <w:pStyle w:val="2PP"/>
          </w:pPr>
        </w:pPrChange>
      </w:pPr>
      <w:bookmarkStart w:id="19788" w:name="_bookmark29"/>
      <w:bookmarkEnd w:id="19788"/>
      <w:r w:rsidRPr="005017C0">
        <w:rPr>
          <w:sz w:val="18"/>
          <w:szCs w:val="20"/>
          <w:lang w:val="en-GB"/>
          <w:rPrChange w:id="19789" w:author="Steve Wiggins" w:date="2022-07-30T18:35:00Z">
            <w:rPr/>
          </w:rPrChange>
        </w:rPr>
        <w:t xml:space="preserve">Feldman, K. A. (1993). Gender and university teaching: A negotiated difference. </w:t>
      </w:r>
      <w:r w:rsidRPr="005017C0">
        <w:rPr>
          <w:i/>
          <w:iCs/>
          <w:sz w:val="18"/>
          <w:szCs w:val="20"/>
          <w:lang w:val="en-GB"/>
          <w:rPrChange w:id="19790" w:author="Steve Wiggins" w:date="2022-07-30T18:35:00Z">
            <w:rPr>
              <w:i/>
              <w:iCs/>
            </w:rPr>
          </w:rPrChange>
        </w:rPr>
        <w:t>The Journal of Higher Education</w:t>
      </w:r>
      <w:r w:rsidRPr="005017C0">
        <w:rPr>
          <w:sz w:val="18"/>
          <w:szCs w:val="20"/>
          <w:lang w:val="en-GB"/>
          <w:rPrChange w:id="19791" w:author="Steve Wiggins" w:date="2022-07-30T18:35:00Z">
            <w:rPr/>
          </w:rPrChange>
        </w:rPr>
        <w:t xml:space="preserve">, </w:t>
      </w:r>
      <w:r w:rsidRPr="005017C0">
        <w:rPr>
          <w:i/>
          <w:iCs/>
          <w:sz w:val="18"/>
          <w:szCs w:val="20"/>
          <w:lang w:val="en-GB"/>
          <w:rPrChange w:id="19792" w:author="Steve Wiggins" w:date="2022-07-30T18:35:00Z">
            <w:rPr>
              <w:i/>
              <w:iCs/>
            </w:rPr>
          </w:rPrChange>
        </w:rPr>
        <w:t>64</w:t>
      </w:r>
      <w:r w:rsidRPr="005017C0">
        <w:rPr>
          <w:sz w:val="18"/>
          <w:szCs w:val="20"/>
          <w:lang w:val="en-GB"/>
          <w:rPrChange w:id="19793" w:author="Steve Wiggins" w:date="2022-07-30T18:35:00Z">
            <w:rPr/>
          </w:rPrChange>
        </w:rPr>
        <w:t xml:space="preserve">(1):117–120. </w:t>
      </w:r>
      <w:r w:rsidRPr="005017C0">
        <w:rPr>
          <w:sz w:val="18"/>
          <w:szCs w:val="20"/>
          <w:rPrChange w:id="19794" w:author="Steve Wiggins" w:date="2022-07-30T18:35:00Z">
            <w:rPr/>
          </w:rPrChange>
        </w:rPr>
        <w:fldChar w:fldCharType="begin"/>
      </w:r>
      <w:r w:rsidRPr="005017C0">
        <w:rPr>
          <w:sz w:val="18"/>
          <w:szCs w:val="20"/>
          <w:lang w:val="en-GB"/>
          <w:rPrChange w:id="19795" w:author="Steve Wiggins" w:date="2022-07-30T18:35:00Z">
            <w:rPr/>
          </w:rPrChange>
        </w:rPr>
        <w:instrText xml:space="preserve"> HYPERLINK "https://doi.org/10.1080/00221546.1993.11778417" </w:instrText>
      </w:r>
      <w:r w:rsidRPr="005017C0">
        <w:rPr>
          <w:sz w:val="18"/>
          <w:szCs w:val="20"/>
          <w:lang w:val="en-GB"/>
          <w:rPrChange w:id="19796" w:author="Steve Wiggins" w:date="2022-07-30T18:35:00Z">
            <w:rPr>
              <w:rStyle w:val="Hyperlink"/>
              <w:color w:val="auto"/>
              <w:u w:val="none"/>
            </w:rPr>
          </w:rPrChange>
        </w:rPr>
        <w:fldChar w:fldCharType="separate"/>
      </w:r>
      <w:r w:rsidRPr="005017C0">
        <w:rPr>
          <w:rStyle w:val="Hyperlink"/>
          <w:color w:val="auto"/>
          <w:sz w:val="18"/>
          <w:szCs w:val="20"/>
          <w:u w:val="none"/>
          <w:lang w:val="en-GB"/>
          <w:rPrChange w:id="19797" w:author="Steve Wiggins" w:date="2022-07-30T18:35:00Z">
            <w:rPr>
              <w:rStyle w:val="Hyperlink"/>
              <w:color w:val="auto"/>
              <w:u w:val="none"/>
            </w:rPr>
          </w:rPrChange>
        </w:rPr>
        <w:t>https://doi.org/10.1080/00221546.1993.11778417</w:t>
      </w:r>
      <w:r w:rsidRPr="005017C0">
        <w:rPr>
          <w:rStyle w:val="Hyperlink"/>
          <w:color w:val="auto"/>
          <w:sz w:val="18"/>
          <w:szCs w:val="20"/>
          <w:u w:val="none"/>
          <w:lang w:val="en-GB"/>
          <w:rPrChange w:id="19798" w:author="Steve Wiggins" w:date="2022-07-30T18:35:00Z">
            <w:rPr>
              <w:rStyle w:val="Hyperlink"/>
              <w:color w:val="auto"/>
              <w:u w:val="none"/>
            </w:rPr>
          </w:rPrChange>
        </w:rPr>
        <w:fldChar w:fldCharType="end"/>
      </w:r>
    </w:p>
    <w:p w14:paraId="26A5B8CA" w14:textId="77777777" w:rsidR="00F73A4C" w:rsidRPr="005017C0" w:rsidRDefault="00F73A4C">
      <w:pPr>
        <w:rPr>
          <w:sz w:val="18"/>
          <w:szCs w:val="20"/>
          <w:lang w:val="en-GB"/>
          <w:rPrChange w:id="19799" w:author="Steve Wiggins" w:date="2022-07-30T18:35:00Z">
            <w:rPr/>
          </w:rPrChange>
        </w:rPr>
        <w:pPrChange w:id="19800" w:author="Steve Wiggins" w:date="2022-07-30T18:35:00Z">
          <w:pPr>
            <w:pStyle w:val="2PP"/>
          </w:pPr>
        </w:pPrChange>
      </w:pPr>
      <w:bookmarkStart w:id="19801" w:name="_bookmark30"/>
      <w:bookmarkEnd w:id="19801"/>
      <w:r w:rsidRPr="005017C0">
        <w:rPr>
          <w:sz w:val="18"/>
          <w:szCs w:val="20"/>
          <w:lang w:val="en-GB"/>
          <w:rPrChange w:id="19802" w:author="Steve Wiggins" w:date="2022-07-30T18:35:00Z">
            <w:rPr/>
          </w:rPrChange>
        </w:rPr>
        <w:t xml:space="preserve">Fermont, A., &amp; Benson, T. (2011). </w:t>
      </w:r>
      <w:r w:rsidRPr="005017C0">
        <w:rPr>
          <w:i/>
          <w:iCs/>
          <w:sz w:val="18"/>
          <w:szCs w:val="20"/>
          <w:lang w:val="en-GB"/>
          <w:rPrChange w:id="19803" w:author="Steve Wiggins" w:date="2022-07-30T18:35:00Z">
            <w:rPr>
              <w:i/>
              <w:iCs/>
            </w:rPr>
          </w:rPrChange>
        </w:rPr>
        <w:t>Estimating yield of food crops grown by smallholder farmers: A review in the Uganda context</w:t>
      </w:r>
      <w:r w:rsidRPr="005017C0">
        <w:rPr>
          <w:sz w:val="18"/>
          <w:szCs w:val="20"/>
          <w:lang w:val="en-GB"/>
          <w:rPrChange w:id="19804" w:author="Steve Wiggins" w:date="2022-07-30T18:35:00Z">
            <w:rPr/>
          </w:rPrChange>
        </w:rPr>
        <w:t xml:space="preserve"> (Discussion paper No. 01097). International Food Policy Research Institute.</w:t>
      </w:r>
    </w:p>
    <w:p w14:paraId="3EAED8CE" w14:textId="77777777" w:rsidR="00F73A4C" w:rsidRPr="005017C0" w:rsidRDefault="00F73A4C">
      <w:pPr>
        <w:rPr>
          <w:sz w:val="18"/>
          <w:szCs w:val="20"/>
          <w:lang w:val="en-GB"/>
          <w:rPrChange w:id="19805" w:author="Steve Wiggins" w:date="2022-07-30T18:35:00Z">
            <w:rPr/>
          </w:rPrChange>
        </w:rPr>
        <w:pPrChange w:id="19806" w:author="Steve Wiggins" w:date="2022-07-30T18:35:00Z">
          <w:pPr>
            <w:pStyle w:val="2PP"/>
          </w:pPr>
        </w:pPrChange>
      </w:pPr>
      <w:bookmarkStart w:id="19807" w:name="_bookmark31"/>
      <w:bookmarkEnd w:id="19807"/>
      <w:r w:rsidRPr="005017C0">
        <w:rPr>
          <w:sz w:val="18"/>
          <w:szCs w:val="20"/>
          <w:lang w:val="en-GB"/>
          <w:rPrChange w:id="19808" w:author="Steve Wiggins" w:date="2022-07-30T18:35:00Z">
            <w:rPr/>
          </w:rPrChange>
        </w:rPr>
        <w:t>Furnham, A. (2005). Gender and personality differences in self</w:t>
      </w:r>
      <w:r w:rsidRPr="005017C0">
        <w:rPr>
          <w:rFonts w:ascii="Cambria Math" w:hAnsi="Cambria Math" w:cs="Cambria Math"/>
          <w:sz w:val="18"/>
          <w:szCs w:val="20"/>
          <w:lang w:val="en-GB"/>
          <w:rPrChange w:id="19809" w:author="Steve Wiggins" w:date="2022-07-30T18:35:00Z">
            <w:rPr>
              <w:rFonts w:ascii="Cambria Math" w:hAnsi="Cambria Math" w:cs="Cambria Math"/>
            </w:rPr>
          </w:rPrChange>
        </w:rPr>
        <w:t>‐</w:t>
      </w:r>
      <w:r w:rsidRPr="005017C0">
        <w:rPr>
          <w:sz w:val="18"/>
          <w:szCs w:val="20"/>
          <w:lang w:val="en-GB"/>
          <w:rPrChange w:id="19810" w:author="Steve Wiggins" w:date="2022-07-30T18:35:00Z">
            <w:rPr/>
          </w:rPrChange>
        </w:rPr>
        <w:t xml:space="preserve">and other ratings of business intelligence. </w:t>
      </w:r>
      <w:r w:rsidRPr="005017C0">
        <w:rPr>
          <w:i/>
          <w:iCs/>
          <w:sz w:val="18"/>
          <w:szCs w:val="20"/>
          <w:lang w:val="en-GB"/>
          <w:rPrChange w:id="19811" w:author="Steve Wiggins" w:date="2022-07-30T18:35:00Z">
            <w:rPr>
              <w:i/>
              <w:iCs/>
            </w:rPr>
          </w:rPrChange>
        </w:rPr>
        <w:t>British Journal of Management</w:t>
      </w:r>
      <w:r w:rsidRPr="005017C0">
        <w:rPr>
          <w:sz w:val="18"/>
          <w:szCs w:val="20"/>
          <w:lang w:val="en-GB"/>
          <w:rPrChange w:id="19812" w:author="Steve Wiggins" w:date="2022-07-30T18:35:00Z">
            <w:rPr/>
          </w:rPrChange>
        </w:rPr>
        <w:t xml:space="preserve">, </w:t>
      </w:r>
      <w:r w:rsidRPr="005017C0">
        <w:rPr>
          <w:i/>
          <w:iCs/>
          <w:sz w:val="18"/>
          <w:szCs w:val="20"/>
          <w:lang w:val="en-GB"/>
          <w:rPrChange w:id="19813" w:author="Steve Wiggins" w:date="2022-07-30T18:35:00Z">
            <w:rPr>
              <w:i/>
              <w:iCs/>
            </w:rPr>
          </w:rPrChange>
        </w:rPr>
        <w:t>16</w:t>
      </w:r>
      <w:r w:rsidRPr="005017C0">
        <w:rPr>
          <w:sz w:val="18"/>
          <w:szCs w:val="20"/>
          <w:lang w:val="en-GB"/>
          <w:rPrChange w:id="19814" w:author="Steve Wiggins" w:date="2022-07-30T18:35:00Z">
            <w:rPr/>
          </w:rPrChange>
        </w:rPr>
        <w:t xml:space="preserve">(2), 91–103. </w:t>
      </w:r>
      <w:r w:rsidRPr="005017C0">
        <w:rPr>
          <w:sz w:val="18"/>
          <w:szCs w:val="20"/>
          <w:rPrChange w:id="19815" w:author="Steve Wiggins" w:date="2022-07-30T18:35:00Z">
            <w:rPr/>
          </w:rPrChange>
        </w:rPr>
        <w:fldChar w:fldCharType="begin"/>
      </w:r>
      <w:r w:rsidRPr="005017C0">
        <w:rPr>
          <w:sz w:val="18"/>
          <w:szCs w:val="20"/>
          <w:lang w:val="en-GB"/>
          <w:rPrChange w:id="19816" w:author="Steve Wiggins" w:date="2022-07-30T18:35:00Z">
            <w:rPr/>
          </w:rPrChange>
        </w:rPr>
        <w:instrText xml:space="preserve"> HYPERLINK "https://doi.org/10.1111/j.1467-8551.2005.00434.x" </w:instrText>
      </w:r>
      <w:r w:rsidRPr="005017C0">
        <w:rPr>
          <w:sz w:val="18"/>
          <w:szCs w:val="20"/>
          <w:lang w:val="en-GB"/>
          <w:rPrChange w:id="19817" w:author="Steve Wiggins" w:date="2022-07-30T18:35:00Z">
            <w:rPr>
              <w:rStyle w:val="Hyperlink"/>
              <w:color w:val="auto"/>
              <w:u w:val="none"/>
            </w:rPr>
          </w:rPrChange>
        </w:rPr>
        <w:fldChar w:fldCharType="separate"/>
      </w:r>
      <w:r w:rsidRPr="005017C0">
        <w:rPr>
          <w:rStyle w:val="Hyperlink"/>
          <w:color w:val="auto"/>
          <w:sz w:val="18"/>
          <w:szCs w:val="20"/>
          <w:u w:val="none"/>
          <w:lang w:val="en-GB"/>
          <w:rPrChange w:id="19818" w:author="Steve Wiggins" w:date="2022-07-30T18:35:00Z">
            <w:rPr>
              <w:rStyle w:val="Hyperlink"/>
              <w:color w:val="auto"/>
              <w:u w:val="none"/>
            </w:rPr>
          </w:rPrChange>
        </w:rPr>
        <w:t>https://doi.org/10.1111/j.1467-8551.2005.00434.x</w:t>
      </w:r>
      <w:r w:rsidRPr="005017C0">
        <w:rPr>
          <w:rStyle w:val="Hyperlink"/>
          <w:color w:val="auto"/>
          <w:sz w:val="18"/>
          <w:szCs w:val="20"/>
          <w:u w:val="none"/>
          <w:lang w:val="en-GB"/>
          <w:rPrChange w:id="19819" w:author="Steve Wiggins" w:date="2022-07-30T18:35:00Z">
            <w:rPr>
              <w:rStyle w:val="Hyperlink"/>
              <w:color w:val="auto"/>
              <w:u w:val="none"/>
            </w:rPr>
          </w:rPrChange>
        </w:rPr>
        <w:fldChar w:fldCharType="end"/>
      </w:r>
    </w:p>
    <w:p w14:paraId="54C022E3" w14:textId="77777777" w:rsidR="00F73A4C" w:rsidRPr="005017C0" w:rsidRDefault="00F73A4C">
      <w:pPr>
        <w:rPr>
          <w:sz w:val="18"/>
          <w:szCs w:val="20"/>
          <w:lang w:val="en-GB"/>
          <w:rPrChange w:id="19820" w:author="Steve Wiggins" w:date="2022-07-30T18:35:00Z">
            <w:rPr/>
          </w:rPrChange>
        </w:rPr>
        <w:pPrChange w:id="19821" w:author="Steve Wiggins" w:date="2022-07-30T18:35:00Z">
          <w:pPr>
            <w:pStyle w:val="2PP"/>
          </w:pPr>
        </w:pPrChange>
      </w:pPr>
      <w:bookmarkStart w:id="19822" w:name="_bookmark32"/>
      <w:bookmarkEnd w:id="19822"/>
      <w:r w:rsidRPr="005017C0">
        <w:rPr>
          <w:sz w:val="18"/>
          <w:szCs w:val="20"/>
          <w:lang w:val="en-GB"/>
          <w:rPrChange w:id="19823" w:author="Steve Wiggins" w:date="2022-07-30T18:35:00Z">
            <w:rPr/>
          </w:rPrChange>
        </w:rPr>
        <w:t xml:space="preserve">Furnham, A., &amp; Boo, H. C. (2011). A literature review of the anchoring effect. </w:t>
      </w:r>
      <w:r w:rsidRPr="005017C0">
        <w:rPr>
          <w:i/>
          <w:iCs/>
          <w:sz w:val="18"/>
          <w:szCs w:val="20"/>
          <w:lang w:val="en-GB"/>
          <w:rPrChange w:id="19824" w:author="Steve Wiggins" w:date="2022-07-30T18:35:00Z">
            <w:rPr>
              <w:i/>
              <w:iCs/>
            </w:rPr>
          </w:rPrChange>
        </w:rPr>
        <w:t>The Journal of Socio-Economics</w:t>
      </w:r>
      <w:r w:rsidRPr="005017C0">
        <w:rPr>
          <w:sz w:val="18"/>
          <w:szCs w:val="20"/>
          <w:lang w:val="en-GB"/>
          <w:rPrChange w:id="19825" w:author="Steve Wiggins" w:date="2022-07-30T18:35:00Z">
            <w:rPr/>
          </w:rPrChange>
        </w:rPr>
        <w:t xml:space="preserve">, </w:t>
      </w:r>
      <w:r w:rsidRPr="005017C0">
        <w:rPr>
          <w:i/>
          <w:iCs/>
          <w:sz w:val="18"/>
          <w:szCs w:val="20"/>
          <w:lang w:val="en-GB"/>
          <w:rPrChange w:id="19826" w:author="Steve Wiggins" w:date="2022-07-30T18:35:00Z">
            <w:rPr>
              <w:i/>
              <w:iCs/>
            </w:rPr>
          </w:rPrChange>
        </w:rPr>
        <w:t>40</w:t>
      </w:r>
      <w:r w:rsidRPr="005017C0">
        <w:rPr>
          <w:sz w:val="18"/>
          <w:szCs w:val="20"/>
          <w:lang w:val="en-GB"/>
          <w:rPrChange w:id="19827" w:author="Steve Wiggins" w:date="2022-07-30T18:35:00Z">
            <w:rPr/>
          </w:rPrChange>
        </w:rPr>
        <w:t xml:space="preserve">(1), 35-42. </w:t>
      </w:r>
      <w:r w:rsidRPr="005017C0">
        <w:rPr>
          <w:sz w:val="18"/>
          <w:szCs w:val="20"/>
          <w:rPrChange w:id="19828" w:author="Steve Wiggins" w:date="2022-07-30T18:35:00Z">
            <w:rPr/>
          </w:rPrChange>
        </w:rPr>
        <w:fldChar w:fldCharType="begin"/>
      </w:r>
      <w:r w:rsidRPr="005017C0">
        <w:rPr>
          <w:sz w:val="18"/>
          <w:szCs w:val="20"/>
          <w:lang w:val="en-GB"/>
          <w:rPrChange w:id="19829" w:author="Steve Wiggins" w:date="2022-07-30T18:35:00Z">
            <w:rPr/>
          </w:rPrChange>
        </w:rPr>
        <w:instrText xml:space="preserve"> HYPERLINK "https://doi.org/10.1016/j.socec.2010.10.008" </w:instrText>
      </w:r>
      <w:r w:rsidRPr="005017C0">
        <w:rPr>
          <w:sz w:val="18"/>
          <w:szCs w:val="20"/>
          <w:lang w:val="en-GB"/>
          <w:rPrChange w:id="19830" w:author="Steve Wiggins" w:date="2022-07-30T18:35:00Z">
            <w:rPr>
              <w:rStyle w:val="Hyperlink"/>
              <w:color w:val="auto"/>
              <w:u w:val="none"/>
            </w:rPr>
          </w:rPrChange>
        </w:rPr>
        <w:fldChar w:fldCharType="separate"/>
      </w:r>
      <w:r w:rsidRPr="005017C0">
        <w:rPr>
          <w:rStyle w:val="Hyperlink"/>
          <w:color w:val="auto"/>
          <w:sz w:val="18"/>
          <w:szCs w:val="20"/>
          <w:u w:val="none"/>
          <w:lang w:val="en-GB"/>
          <w:rPrChange w:id="19831" w:author="Steve Wiggins" w:date="2022-07-30T18:35:00Z">
            <w:rPr>
              <w:rStyle w:val="Hyperlink"/>
              <w:color w:val="auto"/>
              <w:u w:val="none"/>
            </w:rPr>
          </w:rPrChange>
        </w:rPr>
        <w:t>https://doi.org/10.1016/j.socec.2010.10.008</w:t>
      </w:r>
      <w:r w:rsidRPr="005017C0">
        <w:rPr>
          <w:rStyle w:val="Hyperlink"/>
          <w:color w:val="auto"/>
          <w:sz w:val="18"/>
          <w:szCs w:val="20"/>
          <w:u w:val="none"/>
          <w:lang w:val="en-GB"/>
          <w:rPrChange w:id="19832" w:author="Steve Wiggins" w:date="2022-07-30T18:35:00Z">
            <w:rPr>
              <w:rStyle w:val="Hyperlink"/>
              <w:color w:val="auto"/>
              <w:u w:val="none"/>
            </w:rPr>
          </w:rPrChange>
        </w:rPr>
        <w:fldChar w:fldCharType="end"/>
      </w:r>
    </w:p>
    <w:p w14:paraId="6A074650" w14:textId="77777777" w:rsidR="00F73A4C" w:rsidRPr="005017C0" w:rsidRDefault="00F73A4C">
      <w:pPr>
        <w:rPr>
          <w:sz w:val="18"/>
          <w:szCs w:val="20"/>
          <w:lang w:val="en-GB"/>
          <w:rPrChange w:id="19833" w:author="Steve Wiggins" w:date="2022-07-30T18:35:00Z">
            <w:rPr/>
          </w:rPrChange>
        </w:rPr>
        <w:pPrChange w:id="19834" w:author="Steve Wiggins" w:date="2022-07-30T18:35:00Z">
          <w:pPr>
            <w:pStyle w:val="2PP"/>
          </w:pPr>
        </w:pPrChange>
      </w:pPr>
      <w:bookmarkStart w:id="19835" w:name="_bookmark33"/>
      <w:bookmarkEnd w:id="19835"/>
      <w:r w:rsidRPr="005017C0">
        <w:rPr>
          <w:sz w:val="18"/>
          <w:szCs w:val="20"/>
          <w:lang w:val="en-GB"/>
          <w:rPrChange w:id="19836" w:author="Steve Wiggins" w:date="2022-07-30T18:35:00Z">
            <w:rPr/>
          </w:rPrChange>
        </w:rPr>
        <w:t xml:space="preserve">Gollin, D., Hansen, C. W., &amp; </w:t>
      </w:r>
      <w:proofErr w:type="spellStart"/>
      <w:r w:rsidRPr="005017C0">
        <w:rPr>
          <w:sz w:val="18"/>
          <w:szCs w:val="20"/>
          <w:lang w:val="en-GB"/>
          <w:rPrChange w:id="19837" w:author="Steve Wiggins" w:date="2022-07-30T18:35:00Z">
            <w:rPr/>
          </w:rPrChange>
        </w:rPr>
        <w:t>Wingender</w:t>
      </w:r>
      <w:proofErr w:type="spellEnd"/>
      <w:r w:rsidRPr="005017C0">
        <w:rPr>
          <w:sz w:val="18"/>
          <w:szCs w:val="20"/>
          <w:lang w:val="en-GB"/>
          <w:rPrChange w:id="19838" w:author="Steve Wiggins" w:date="2022-07-30T18:35:00Z">
            <w:rPr/>
          </w:rPrChange>
        </w:rPr>
        <w:t xml:space="preserve">, A. M. (2021). Two blades of grass: The impact of the green revolution. </w:t>
      </w:r>
      <w:r w:rsidRPr="005017C0">
        <w:rPr>
          <w:i/>
          <w:iCs/>
          <w:sz w:val="18"/>
          <w:szCs w:val="20"/>
          <w:lang w:val="en-GB"/>
          <w:rPrChange w:id="19839" w:author="Steve Wiggins" w:date="2022-07-30T18:35:00Z">
            <w:rPr>
              <w:i/>
              <w:iCs/>
            </w:rPr>
          </w:rPrChange>
        </w:rPr>
        <w:t>Journal of Political Economy</w:t>
      </w:r>
      <w:r w:rsidRPr="005017C0">
        <w:rPr>
          <w:sz w:val="18"/>
          <w:szCs w:val="20"/>
          <w:lang w:val="en-GB"/>
          <w:rPrChange w:id="19840" w:author="Steve Wiggins" w:date="2022-07-30T18:35:00Z">
            <w:rPr/>
          </w:rPrChange>
        </w:rPr>
        <w:t xml:space="preserve">, </w:t>
      </w:r>
      <w:r w:rsidRPr="005017C0">
        <w:rPr>
          <w:i/>
          <w:iCs/>
          <w:sz w:val="18"/>
          <w:szCs w:val="20"/>
          <w:lang w:val="en-GB"/>
          <w:rPrChange w:id="19841" w:author="Steve Wiggins" w:date="2022-07-30T18:35:00Z">
            <w:rPr>
              <w:i/>
              <w:iCs/>
            </w:rPr>
          </w:rPrChange>
        </w:rPr>
        <w:t>129</w:t>
      </w:r>
      <w:r w:rsidRPr="005017C0">
        <w:rPr>
          <w:sz w:val="18"/>
          <w:szCs w:val="20"/>
          <w:lang w:val="en-GB"/>
          <w:rPrChange w:id="19842" w:author="Steve Wiggins" w:date="2022-07-30T18:35:00Z">
            <w:rPr/>
          </w:rPrChange>
        </w:rPr>
        <w:t xml:space="preserve">(8), 2344–2384. </w:t>
      </w:r>
      <w:r w:rsidRPr="005017C0">
        <w:rPr>
          <w:sz w:val="18"/>
          <w:szCs w:val="20"/>
          <w:rPrChange w:id="19843" w:author="Steve Wiggins" w:date="2022-07-30T18:35:00Z">
            <w:rPr/>
          </w:rPrChange>
        </w:rPr>
        <w:fldChar w:fldCharType="begin"/>
      </w:r>
      <w:r w:rsidRPr="005017C0">
        <w:rPr>
          <w:sz w:val="18"/>
          <w:szCs w:val="20"/>
          <w:lang w:val="en-GB"/>
          <w:rPrChange w:id="19844" w:author="Steve Wiggins" w:date="2022-07-30T18:35:00Z">
            <w:rPr/>
          </w:rPrChange>
        </w:rPr>
        <w:instrText xml:space="preserve"> HYPERLINK "https://doi.org/10.1086/714444" </w:instrText>
      </w:r>
      <w:r w:rsidRPr="005017C0">
        <w:rPr>
          <w:sz w:val="18"/>
          <w:szCs w:val="20"/>
          <w:lang w:val="en-GB"/>
          <w:rPrChange w:id="19845" w:author="Steve Wiggins" w:date="2022-07-30T18:35:00Z">
            <w:rPr>
              <w:rStyle w:val="Hyperlink"/>
              <w:color w:val="auto"/>
              <w:u w:val="none"/>
            </w:rPr>
          </w:rPrChange>
        </w:rPr>
        <w:fldChar w:fldCharType="separate"/>
      </w:r>
      <w:r w:rsidRPr="005017C0">
        <w:rPr>
          <w:rStyle w:val="Hyperlink"/>
          <w:color w:val="auto"/>
          <w:sz w:val="18"/>
          <w:szCs w:val="20"/>
          <w:u w:val="none"/>
          <w:lang w:val="en-GB"/>
          <w:rPrChange w:id="19846" w:author="Steve Wiggins" w:date="2022-07-30T18:35:00Z">
            <w:rPr>
              <w:rStyle w:val="Hyperlink"/>
              <w:color w:val="auto"/>
              <w:u w:val="none"/>
            </w:rPr>
          </w:rPrChange>
        </w:rPr>
        <w:t>https://doi.org/10.1086/714444</w:t>
      </w:r>
      <w:r w:rsidRPr="005017C0">
        <w:rPr>
          <w:rStyle w:val="Hyperlink"/>
          <w:color w:val="auto"/>
          <w:sz w:val="18"/>
          <w:szCs w:val="20"/>
          <w:u w:val="none"/>
          <w:lang w:val="en-GB"/>
          <w:rPrChange w:id="19847" w:author="Steve Wiggins" w:date="2022-07-30T18:35:00Z">
            <w:rPr>
              <w:rStyle w:val="Hyperlink"/>
              <w:color w:val="auto"/>
              <w:u w:val="none"/>
            </w:rPr>
          </w:rPrChange>
        </w:rPr>
        <w:fldChar w:fldCharType="end"/>
      </w:r>
    </w:p>
    <w:p w14:paraId="342161D3" w14:textId="35722B3C" w:rsidR="00F73A4C" w:rsidRPr="005017C0" w:rsidRDefault="00F73A4C">
      <w:pPr>
        <w:rPr>
          <w:sz w:val="18"/>
          <w:szCs w:val="20"/>
          <w:lang w:val="en-GB"/>
          <w:rPrChange w:id="19848" w:author="Steve Wiggins" w:date="2022-07-30T18:35:00Z">
            <w:rPr/>
          </w:rPrChange>
        </w:rPr>
        <w:pPrChange w:id="19849" w:author="Steve Wiggins" w:date="2022-07-30T18:35:00Z">
          <w:pPr>
            <w:pStyle w:val="2PP"/>
          </w:pPr>
        </w:pPrChange>
      </w:pPr>
      <w:bookmarkStart w:id="19850" w:name="_bookmark34"/>
      <w:bookmarkEnd w:id="19850"/>
      <w:proofErr w:type="spellStart"/>
      <w:r w:rsidRPr="005017C0">
        <w:rPr>
          <w:sz w:val="18"/>
          <w:szCs w:val="20"/>
          <w:lang w:val="en-GB"/>
          <w:rPrChange w:id="19851" w:author="Steve Wiggins" w:date="2022-07-30T18:35:00Z">
            <w:rPr/>
          </w:rPrChange>
        </w:rPr>
        <w:t>Gourlay</w:t>
      </w:r>
      <w:proofErr w:type="spellEnd"/>
      <w:r w:rsidRPr="005017C0">
        <w:rPr>
          <w:sz w:val="18"/>
          <w:szCs w:val="20"/>
          <w:lang w:val="en-GB"/>
          <w:rPrChange w:id="19852" w:author="Steve Wiggins" w:date="2022-07-30T18:35:00Z">
            <w:rPr/>
          </w:rPrChange>
        </w:rPr>
        <w:t xml:space="preserve">, S., </w:t>
      </w:r>
      <w:proofErr w:type="spellStart"/>
      <w:r w:rsidRPr="005017C0">
        <w:rPr>
          <w:sz w:val="18"/>
          <w:szCs w:val="20"/>
          <w:lang w:val="en-GB"/>
          <w:rPrChange w:id="19853" w:author="Steve Wiggins" w:date="2022-07-30T18:35:00Z">
            <w:rPr/>
          </w:rPrChange>
        </w:rPr>
        <w:t>Kilic</w:t>
      </w:r>
      <w:proofErr w:type="spellEnd"/>
      <w:r w:rsidRPr="005017C0">
        <w:rPr>
          <w:sz w:val="18"/>
          <w:szCs w:val="20"/>
          <w:lang w:val="en-GB"/>
          <w:rPrChange w:id="19854" w:author="Steve Wiggins" w:date="2022-07-30T18:35:00Z">
            <w:rPr/>
          </w:rPrChange>
        </w:rPr>
        <w:t>, T., &amp; Lobell, D. B. (2019). A new spin on an old debate: Errors in farmer-reported production and their implications for inverse scale-</w:t>
      </w:r>
      <w:r w:rsidR="00DB0F85" w:rsidRPr="005017C0">
        <w:rPr>
          <w:sz w:val="18"/>
          <w:szCs w:val="20"/>
          <w:lang w:val="en-GB"/>
          <w:rPrChange w:id="19855" w:author="Steve Wiggins" w:date="2022-07-30T18:35:00Z">
            <w:rPr/>
          </w:rPrChange>
        </w:rPr>
        <w:t xml:space="preserve">productivity </w:t>
      </w:r>
      <w:r w:rsidRPr="005017C0">
        <w:rPr>
          <w:sz w:val="18"/>
          <w:szCs w:val="20"/>
          <w:lang w:val="en-GB"/>
          <w:rPrChange w:id="19856" w:author="Steve Wiggins" w:date="2022-07-30T18:35:00Z">
            <w:rPr/>
          </w:rPrChange>
        </w:rPr>
        <w:t xml:space="preserve">relationship in Uganda. </w:t>
      </w:r>
      <w:r w:rsidRPr="005017C0">
        <w:rPr>
          <w:i/>
          <w:iCs/>
          <w:sz w:val="18"/>
          <w:szCs w:val="20"/>
          <w:lang w:val="en-GB"/>
          <w:rPrChange w:id="19857" w:author="Steve Wiggins" w:date="2022-07-30T18:35:00Z">
            <w:rPr>
              <w:i/>
              <w:iCs/>
            </w:rPr>
          </w:rPrChange>
        </w:rPr>
        <w:t>Journal of Development Economics</w:t>
      </w:r>
      <w:r w:rsidRPr="005017C0">
        <w:rPr>
          <w:sz w:val="18"/>
          <w:szCs w:val="20"/>
          <w:lang w:val="en-GB"/>
          <w:rPrChange w:id="19858" w:author="Steve Wiggins" w:date="2022-07-30T18:35:00Z">
            <w:rPr/>
          </w:rPrChange>
        </w:rPr>
        <w:t xml:space="preserve">, </w:t>
      </w:r>
      <w:r w:rsidRPr="005017C0">
        <w:rPr>
          <w:i/>
          <w:iCs/>
          <w:sz w:val="18"/>
          <w:szCs w:val="20"/>
          <w:lang w:val="en-GB"/>
          <w:rPrChange w:id="19859" w:author="Steve Wiggins" w:date="2022-07-30T18:35:00Z">
            <w:rPr>
              <w:i/>
              <w:iCs/>
            </w:rPr>
          </w:rPrChange>
        </w:rPr>
        <w:t>141</w:t>
      </w:r>
      <w:r w:rsidRPr="005017C0">
        <w:rPr>
          <w:sz w:val="18"/>
          <w:szCs w:val="20"/>
          <w:lang w:val="en-GB"/>
          <w:rPrChange w:id="19860" w:author="Steve Wiggins" w:date="2022-07-30T18:35:00Z">
            <w:rPr/>
          </w:rPrChange>
        </w:rPr>
        <w:t xml:space="preserve">, Article 102376. </w:t>
      </w:r>
      <w:r w:rsidRPr="005017C0">
        <w:rPr>
          <w:sz w:val="18"/>
          <w:szCs w:val="20"/>
          <w:rPrChange w:id="19861" w:author="Steve Wiggins" w:date="2022-07-30T18:35:00Z">
            <w:rPr/>
          </w:rPrChange>
        </w:rPr>
        <w:fldChar w:fldCharType="begin"/>
      </w:r>
      <w:r w:rsidRPr="005017C0">
        <w:rPr>
          <w:sz w:val="18"/>
          <w:szCs w:val="20"/>
          <w:lang w:val="en-GB"/>
          <w:rPrChange w:id="19862" w:author="Steve Wiggins" w:date="2022-07-30T18:35:00Z">
            <w:rPr/>
          </w:rPrChange>
        </w:rPr>
        <w:instrText xml:space="preserve"> HYPERLINK "https://doi.org/10.1016/j.jdeveco.2019.102376" </w:instrText>
      </w:r>
      <w:r w:rsidRPr="005017C0">
        <w:rPr>
          <w:sz w:val="18"/>
          <w:szCs w:val="20"/>
          <w:lang w:val="en-GB"/>
          <w:rPrChange w:id="19863" w:author="Steve Wiggins" w:date="2022-07-30T18:35:00Z">
            <w:rPr>
              <w:rStyle w:val="Hyperlink"/>
              <w:color w:val="auto"/>
              <w:u w:val="none"/>
            </w:rPr>
          </w:rPrChange>
        </w:rPr>
        <w:fldChar w:fldCharType="separate"/>
      </w:r>
      <w:r w:rsidRPr="005017C0">
        <w:rPr>
          <w:rStyle w:val="Hyperlink"/>
          <w:color w:val="auto"/>
          <w:sz w:val="18"/>
          <w:szCs w:val="20"/>
          <w:u w:val="none"/>
          <w:lang w:val="en-GB"/>
          <w:rPrChange w:id="19864" w:author="Steve Wiggins" w:date="2022-07-30T18:35:00Z">
            <w:rPr>
              <w:rStyle w:val="Hyperlink"/>
              <w:color w:val="auto"/>
              <w:u w:val="none"/>
            </w:rPr>
          </w:rPrChange>
        </w:rPr>
        <w:t>https://doi.org/10.1016/j.jdeveco.2019.102376</w:t>
      </w:r>
      <w:r w:rsidRPr="005017C0">
        <w:rPr>
          <w:rStyle w:val="Hyperlink"/>
          <w:color w:val="auto"/>
          <w:sz w:val="18"/>
          <w:szCs w:val="20"/>
          <w:u w:val="none"/>
          <w:lang w:val="en-GB"/>
          <w:rPrChange w:id="19865" w:author="Steve Wiggins" w:date="2022-07-30T18:35:00Z">
            <w:rPr>
              <w:rStyle w:val="Hyperlink"/>
              <w:color w:val="auto"/>
              <w:u w:val="none"/>
            </w:rPr>
          </w:rPrChange>
        </w:rPr>
        <w:fldChar w:fldCharType="end"/>
      </w:r>
    </w:p>
    <w:p w14:paraId="7FB2B1AB" w14:textId="77777777" w:rsidR="00F73A4C" w:rsidRPr="005017C0" w:rsidRDefault="00F73A4C">
      <w:pPr>
        <w:rPr>
          <w:sz w:val="18"/>
          <w:szCs w:val="20"/>
          <w:lang w:val="en-GB"/>
          <w:rPrChange w:id="19866" w:author="Steve Wiggins" w:date="2022-07-30T18:35:00Z">
            <w:rPr/>
          </w:rPrChange>
        </w:rPr>
        <w:pPrChange w:id="19867" w:author="Steve Wiggins" w:date="2022-07-30T18:35:00Z">
          <w:pPr>
            <w:pStyle w:val="2PP"/>
          </w:pPr>
        </w:pPrChange>
      </w:pPr>
      <w:bookmarkStart w:id="19868" w:name="_bookmark35"/>
      <w:bookmarkEnd w:id="19868"/>
      <w:proofErr w:type="spellStart"/>
      <w:r w:rsidRPr="005017C0">
        <w:rPr>
          <w:sz w:val="18"/>
          <w:szCs w:val="20"/>
          <w:lang w:val="en-GB"/>
          <w:rPrChange w:id="19869" w:author="Steve Wiggins" w:date="2022-07-30T18:35:00Z">
            <w:rPr/>
          </w:rPrChange>
        </w:rPr>
        <w:t>Guma</w:t>
      </w:r>
      <w:proofErr w:type="spellEnd"/>
      <w:r w:rsidRPr="005017C0">
        <w:rPr>
          <w:sz w:val="18"/>
          <w:szCs w:val="20"/>
          <w:lang w:val="en-GB"/>
          <w:rPrChange w:id="19870" w:author="Steve Wiggins" w:date="2022-07-30T18:35:00Z">
            <w:rPr/>
          </w:rPrChange>
        </w:rPr>
        <w:t xml:space="preserve">, P. K. (2015). Business in the urban informal economy: Barriers to women’s entrepreneurship in Uganda. </w:t>
      </w:r>
      <w:r w:rsidRPr="005017C0">
        <w:rPr>
          <w:i/>
          <w:iCs/>
          <w:sz w:val="18"/>
          <w:szCs w:val="20"/>
          <w:lang w:val="en-GB"/>
          <w:rPrChange w:id="19871" w:author="Steve Wiggins" w:date="2022-07-30T18:35:00Z">
            <w:rPr>
              <w:i/>
              <w:iCs/>
            </w:rPr>
          </w:rPrChange>
        </w:rPr>
        <w:t xml:space="preserve">Journal of African </w:t>
      </w:r>
      <w:r w:rsidRPr="005017C0">
        <w:rPr>
          <w:i/>
          <w:iCs/>
          <w:sz w:val="18"/>
          <w:szCs w:val="20"/>
          <w:lang w:val="en-GB"/>
          <w:rPrChange w:id="19872" w:author="Steve Wiggins" w:date="2022-07-30T18:35:00Z">
            <w:rPr>
              <w:i/>
              <w:iCs/>
            </w:rPr>
          </w:rPrChange>
        </w:rPr>
        <w:t>Business</w:t>
      </w:r>
      <w:r w:rsidRPr="005017C0">
        <w:rPr>
          <w:sz w:val="18"/>
          <w:szCs w:val="20"/>
          <w:lang w:val="en-GB"/>
          <w:rPrChange w:id="19873" w:author="Steve Wiggins" w:date="2022-07-30T18:35:00Z">
            <w:rPr/>
          </w:rPrChange>
        </w:rPr>
        <w:t xml:space="preserve">, </w:t>
      </w:r>
      <w:r w:rsidRPr="005017C0">
        <w:rPr>
          <w:i/>
          <w:iCs/>
          <w:sz w:val="18"/>
          <w:szCs w:val="20"/>
          <w:lang w:val="en-GB"/>
          <w:rPrChange w:id="19874" w:author="Steve Wiggins" w:date="2022-07-30T18:35:00Z">
            <w:rPr>
              <w:i/>
              <w:iCs/>
            </w:rPr>
          </w:rPrChange>
        </w:rPr>
        <w:t>16</w:t>
      </w:r>
      <w:r w:rsidRPr="005017C0">
        <w:rPr>
          <w:sz w:val="18"/>
          <w:szCs w:val="20"/>
          <w:lang w:val="en-GB"/>
          <w:rPrChange w:id="19875" w:author="Steve Wiggins" w:date="2022-07-30T18:35:00Z">
            <w:rPr/>
          </w:rPrChange>
        </w:rPr>
        <w:t xml:space="preserve">(3), 305–321. </w:t>
      </w:r>
      <w:r w:rsidRPr="005017C0">
        <w:rPr>
          <w:sz w:val="18"/>
          <w:szCs w:val="20"/>
          <w:rPrChange w:id="19876" w:author="Steve Wiggins" w:date="2022-07-30T18:35:00Z">
            <w:rPr/>
          </w:rPrChange>
        </w:rPr>
        <w:fldChar w:fldCharType="begin"/>
      </w:r>
      <w:r w:rsidRPr="005017C0">
        <w:rPr>
          <w:sz w:val="18"/>
          <w:szCs w:val="20"/>
          <w:lang w:val="en-GB"/>
          <w:rPrChange w:id="19877" w:author="Steve Wiggins" w:date="2022-07-30T18:35:00Z">
            <w:rPr/>
          </w:rPrChange>
        </w:rPr>
        <w:instrText xml:space="preserve"> HYPERLINK "https://doi.org/10.1080/15228916.2015.1081025" </w:instrText>
      </w:r>
      <w:r w:rsidRPr="005017C0">
        <w:rPr>
          <w:sz w:val="18"/>
          <w:szCs w:val="20"/>
          <w:lang w:val="en-GB"/>
          <w:rPrChange w:id="19878" w:author="Steve Wiggins" w:date="2022-07-30T18:35:00Z">
            <w:rPr>
              <w:rStyle w:val="Hyperlink"/>
              <w:color w:val="auto"/>
              <w:u w:val="none"/>
            </w:rPr>
          </w:rPrChange>
        </w:rPr>
        <w:fldChar w:fldCharType="separate"/>
      </w:r>
      <w:r w:rsidRPr="005017C0">
        <w:rPr>
          <w:rStyle w:val="Hyperlink"/>
          <w:color w:val="auto"/>
          <w:sz w:val="18"/>
          <w:szCs w:val="20"/>
          <w:u w:val="none"/>
          <w:lang w:val="en-GB"/>
          <w:rPrChange w:id="19879" w:author="Steve Wiggins" w:date="2022-07-30T18:35:00Z">
            <w:rPr>
              <w:rStyle w:val="Hyperlink"/>
              <w:color w:val="auto"/>
              <w:u w:val="none"/>
            </w:rPr>
          </w:rPrChange>
        </w:rPr>
        <w:t>https://doi.org/10.1080/15228916.2015.1081025</w:t>
      </w:r>
      <w:r w:rsidRPr="005017C0">
        <w:rPr>
          <w:rStyle w:val="Hyperlink"/>
          <w:color w:val="auto"/>
          <w:sz w:val="18"/>
          <w:szCs w:val="20"/>
          <w:u w:val="none"/>
          <w:lang w:val="en-GB"/>
          <w:rPrChange w:id="19880" w:author="Steve Wiggins" w:date="2022-07-30T18:35:00Z">
            <w:rPr>
              <w:rStyle w:val="Hyperlink"/>
              <w:color w:val="auto"/>
              <w:u w:val="none"/>
            </w:rPr>
          </w:rPrChange>
        </w:rPr>
        <w:fldChar w:fldCharType="end"/>
      </w:r>
    </w:p>
    <w:p w14:paraId="0556DB0B" w14:textId="77777777" w:rsidR="00F73A4C" w:rsidRPr="005017C0" w:rsidRDefault="00F73A4C">
      <w:pPr>
        <w:rPr>
          <w:sz w:val="18"/>
          <w:szCs w:val="20"/>
          <w:lang w:val="en-GB"/>
          <w:rPrChange w:id="19881" w:author="Steve Wiggins" w:date="2022-07-30T18:35:00Z">
            <w:rPr/>
          </w:rPrChange>
        </w:rPr>
        <w:pPrChange w:id="19882" w:author="Steve Wiggins" w:date="2022-07-30T18:35:00Z">
          <w:pPr>
            <w:pStyle w:val="2PP"/>
          </w:pPr>
        </w:pPrChange>
      </w:pPr>
      <w:bookmarkStart w:id="19883" w:name="_bookmark36"/>
      <w:bookmarkEnd w:id="19883"/>
      <w:proofErr w:type="spellStart"/>
      <w:r w:rsidRPr="005017C0">
        <w:rPr>
          <w:sz w:val="18"/>
          <w:szCs w:val="20"/>
          <w:lang w:val="en-GB"/>
          <w:rPrChange w:id="19884" w:author="Steve Wiggins" w:date="2022-07-30T18:35:00Z">
            <w:rPr/>
          </w:rPrChange>
        </w:rPr>
        <w:t>Gwet</w:t>
      </w:r>
      <w:proofErr w:type="spellEnd"/>
      <w:r w:rsidRPr="005017C0">
        <w:rPr>
          <w:sz w:val="18"/>
          <w:szCs w:val="20"/>
          <w:lang w:val="en-GB"/>
          <w:rPrChange w:id="19885" w:author="Steve Wiggins" w:date="2022-07-30T18:35:00Z">
            <w:rPr/>
          </w:rPrChange>
        </w:rPr>
        <w:t xml:space="preserve">, K. L. (2014). </w:t>
      </w:r>
      <w:r w:rsidRPr="005017C0">
        <w:rPr>
          <w:i/>
          <w:iCs/>
          <w:sz w:val="18"/>
          <w:szCs w:val="20"/>
          <w:lang w:val="en-GB"/>
          <w:rPrChange w:id="19886" w:author="Steve Wiggins" w:date="2022-07-30T18:35:00Z">
            <w:rPr>
              <w:i/>
              <w:iCs/>
            </w:rPr>
          </w:rPrChange>
        </w:rPr>
        <w:t xml:space="preserve">Handbook of inter-rater reliability: The definitive guide to measuring the extent of agreement among </w:t>
      </w:r>
      <w:proofErr w:type="spellStart"/>
      <w:r w:rsidRPr="005017C0">
        <w:rPr>
          <w:i/>
          <w:iCs/>
          <w:sz w:val="18"/>
          <w:szCs w:val="20"/>
          <w:lang w:val="en-GB"/>
          <w:rPrChange w:id="19887" w:author="Steve Wiggins" w:date="2022-07-30T18:35:00Z">
            <w:rPr>
              <w:i/>
              <w:iCs/>
            </w:rPr>
          </w:rPrChange>
        </w:rPr>
        <w:t>raters</w:t>
      </w:r>
      <w:proofErr w:type="spellEnd"/>
      <w:r w:rsidRPr="005017C0">
        <w:rPr>
          <w:sz w:val="18"/>
          <w:szCs w:val="20"/>
          <w:lang w:val="en-GB"/>
          <w:rPrChange w:id="19888" w:author="Steve Wiggins" w:date="2022-07-30T18:35:00Z">
            <w:rPr/>
          </w:rPrChange>
        </w:rPr>
        <w:t xml:space="preserve"> (4th ed.). Advanced Analytics.</w:t>
      </w:r>
    </w:p>
    <w:p w14:paraId="701DFA74" w14:textId="77777777" w:rsidR="00F73A4C" w:rsidRPr="005017C0" w:rsidRDefault="00F73A4C">
      <w:pPr>
        <w:rPr>
          <w:sz w:val="18"/>
          <w:szCs w:val="20"/>
          <w:lang w:val="en-GB"/>
          <w:rPrChange w:id="19889" w:author="Steve Wiggins" w:date="2022-07-30T18:35:00Z">
            <w:rPr/>
          </w:rPrChange>
        </w:rPr>
        <w:pPrChange w:id="19890" w:author="Steve Wiggins" w:date="2022-07-30T18:35:00Z">
          <w:pPr>
            <w:pStyle w:val="2PP"/>
          </w:pPr>
        </w:pPrChange>
      </w:pPr>
      <w:bookmarkStart w:id="19891" w:name="_bookmark37"/>
      <w:bookmarkEnd w:id="19891"/>
      <w:proofErr w:type="spellStart"/>
      <w:r w:rsidRPr="005017C0">
        <w:rPr>
          <w:sz w:val="18"/>
          <w:szCs w:val="20"/>
          <w:lang w:val="en-GB"/>
          <w:rPrChange w:id="19892" w:author="Steve Wiggins" w:date="2022-07-30T18:35:00Z">
            <w:rPr/>
          </w:rPrChange>
        </w:rPr>
        <w:t>Hasanain</w:t>
      </w:r>
      <w:proofErr w:type="spellEnd"/>
      <w:r w:rsidRPr="005017C0">
        <w:rPr>
          <w:sz w:val="18"/>
          <w:szCs w:val="20"/>
          <w:lang w:val="en-GB"/>
          <w:rPrChange w:id="19893" w:author="Steve Wiggins" w:date="2022-07-30T18:35:00Z">
            <w:rPr/>
          </w:rPrChange>
        </w:rPr>
        <w:t xml:space="preserve">, A., Khan, M. Y., &amp; </w:t>
      </w:r>
      <w:proofErr w:type="spellStart"/>
      <w:r w:rsidRPr="005017C0">
        <w:rPr>
          <w:sz w:val="18"/>
          <w:szCs w:val="20"/>
          <w:lang w:val="en-GB"/>
          <w:rPrChange w:id="19894" w:author="Steve Wiggins" w:date="2022-07-30T18:35:00Z">
            <w:rPr/>
          </w:rPrChange>
        </w:rPr>
        <w:t>Rezaee</w:t>
      </w:r>
      <w:proofErr w:type="spellEnd"/>
      <w:r w:rsidRPr="005017C0">
        <w:rPr>
          <w:sz w:val="18"/>
          <w:szCs w:val="20"/>
          <w:lang w:val="en-GB"/>
          <w:rPrChange w:id="19895" w:author="Steve Wiggins" w:date="2022-07-30T18:35:00Z">
            <w:rPr/>
          </w:rPrChange>
        </w:rPr>
        <w:t xml:space="preserve">, A. (2019). </w:t>
      </w:r>
      <w:r w:rsidRPr="005017C0">
        <w:rPr>
          <w:i/>
          <w:iCs/>
          <w:sz w:val="18"/>
          <w:szCs w:val="20"/>
          <w:lang w:val="en-GB"/>
          <w:rPrChange w:id="19896" w:author="Steve Wiggins" w:date="2022-07-30T18:35:00Z">
            <w:rPr>
              <w:i/>
              <w:iCs/>
            </w:rPr>
          </w:rPrChange>
        </w:rPr>
        <w:t>No bulls: Experimental evidence on the impact of veterinarian ratings in Pakistan</w:t>
      </w:r>
      <w:r w:rsidRPr="005017C0">
        <w:rPr>
          <w:sz w:val="18"/>
          <w:szCs w:val="20"/>
          <w:lang w:val="en-GB"/>
          <w:rPrChange w:id="19897" w:author="Steve Wiggins" w:date="2022-07-30T18:35:00Z">
            <w:rPr/>
          </w:rPrChange>
        </w:rPr>
        <w:t xml:space="preserve">. Agricultural Technology Adoption Initiative Research. </w:t>
      </w:r>
      <w:r w:rsidRPr="005017C0">
        <w:rPr>
          <w:sz w:val="18"/>
          <w:szCs w:val="20"/>
          <w:rPrChange w:id="19898" w:author="Steve Wiggins" w:date="2022-07-30T18:35:00Z">
            <w:rPr/>
          </w:rPrChange>
        </w:rPr>
        <w:fldChar w:fldCharType="begin"/>
      </w:r>
      <w:r w:rsidRPr="005017C0">
        <w:rPr>
          <w:sz w:val="18"/>
          <w:szCs w:val="20"/>
          <w:lang w:val="en-GB"/>
          <w:rPrChange w:id="19899" w:author="Steve Wiggins" w:date="2022-07-30T18:35:00Z">
            <w:rPr/>
          </w:rPrChange>
        </w:rPr>
        <w:instrText xml:space="preserve"> HYPERLINK "https://www.atai-research.org/wp-content/uploads/2015/11/No-bulls-Experimental-evidence-on-the-impact-of-veterinarian-ratings-in-Pakistan.pdf" </w:instrText>
      </w:r>
      <w:r w:rsidRPr="005017C0">
        <w:rPr>
          <w:sz w:val="18"/>
          <w:szCs w:val="20"/>
          <w:lang w:val="en-GB"/>
          <w:rPrChange w:id="19900" w:author="Steve Wiggins" w:date="2022-07-30T18:35:00Z">
            <w:rPr>
              <w:rStyle w:val="Hyperlink"/>
              <w:color w:val="auto"/>
              <w:u w:val="none"/>
            </w:rPr>
          </w:rPrChange>
        </w:rPr>
        <w:fldChar w:fldCharType="separate"/>
      </w:r>
      <w:r w:rsidRPr="005017C0">
        <w:rPr>
          <w:rStyle w:val="Hyperlink"/>
          <w:color w:val="auto"/>
          <w:sz w:val="18"/>
          <w:szCs w:val="20"/>
          <w:u w:val="none"/>
          <w:lang w:val="en-GB"/>
          <w:rPrChange w:id="19901" w:author="Steve Wiggins" w:date="2022-07-30T18:35:00Z">
            <w:rPr>
              <w:rStyle w:val="Hyperlink"/>
              <w:color w:val="auto"/>
              <w:u w:val="none"/>
            </w:rPr>
          </w:rPrChange>
        </w:rPr>
        <w:t>https://www.atai-research.org/wp-content/uploads/2015/11/No-bulls-Experimental-evidence-on-the-impact-of-veterinarian-ratings-in-Pakistan.pdf</w:t>
      </w:r>
      <w:r w:rsidRPr="005017C0">
        <w:rPr>
          <w:rStyle w:val="Hyperlink"/>
          <w:color w:val="auto"/>
          <w:sz w:val="18"/>
          <w:szCs w:val="20"/>
          <w:u w:val="none"/>
          <w:lang w:val="en-GB"/>
          <w:rPrChange w:id="19902" w:author="Steve Wiggins" w:date="2022-07-30T18:35:00Z">
            <w:rPr>
              <w:rStyle w:val="Hyperlink"/>
              <w:color w:val="auto"/>
              <w:u w:val="none"/>
            </w:rPr>
          </w:rPrChange>
        </w:rPr>
        <w:fldChar w:fldCharType="end"/>
      </w:r>
    </w:p>
    <w:p w14:paraId="491E1C97" w14:textId="77777777" w:rsidR="00F73A4C" w:rsidRPr="005017C0" w:rsidRDefault="00F73A4C">
      <w:pPr>
        <w:rPr>
          <w:sz w:val="18"/>
          <w:szCs w:val="20"/>
          <w:lang w:val="en-GB"/>
          <w:rPrChange w:id="19903" w:author="Steve Wiggins" w:date="2022-07-30T18:35:00Z">
            <w:rPr/>
          </w:rPrChange>
        </w:rPr>
        <w:pPrChange w:id="19904" w:author="Steve Wiggins" w:date="2022-07-30T18:35:00Z">
          <w:pPr>
            <w:pStyle w:val="2PP"/>
          </w:pPr>
        </w:pPrChange>
      </w:pPr>
      <w:bookmarkStart w:id="19905" w:name="_bookmark38"/>
      <w:bookmarkEnd w:id="19905"/>
      <w:proofErr w:type="spellStart"/>
      <w:r w:rsidRPr="005017C0">
        <w:rPr>
          <w:sz w:val="18"/>
          <w:szCs w:val="20"/>
          <w:lang w:val="en-GB"/>
          <w:rPrChange w:id="19906" w:author="Steve Wiggins" w:date="2022-07-30T18:35:00Z">
            <w:rPr/>
          </w:rPrChange>
        </w:rPr>
        <w:t>Horswill</w:t>
      </w:r>
      <w:proofErr w:type="spellEnd"/>
      <w:r w:rsidRPr="005017C0">
        <w:rPr>
          <w:sz w:val="18"/>
          <w:szCs w:val="20"/>
          <w:lang w:val="en-GB"/>
          <w:rPrChange w:id="19907" w:author="Steve Wiggins" w:date="2022-07-30T18:35:00Z">
            <w:rPr/>
          </w:rPrChange>
        </w:rPr>
        <w:t xml:space="preserve">, M. S., Sullivan, K., Lurie-Beck, J. K., &amp; Smith, S. (2013). How realistic are older drivers’ ratings of their driving ability?. </w:t>
      </w:r>
      <w:r w:rsidRPr="005017C0">
        <w:rPr>
          <w:i/>
          <w:iCs/>
          <w:sz w:val="18"/>
          <w:szCs w:val="20"/>
          <w:lang w:val="en-GB"/>
          <w:rPrChange w:id="19908" w:author="Steve Wiggins" w:date="2022-07-30T18:35:00Z">
            <w:rPr>
              <w:i/>
              <w:iCs/>
            </w:rPr>
          </w:rPrChange>
        </w:rPr>
        <w:t>Accident Analysis &amp; Prevention</w:t>
      </w:r>
      <w:r w:rsidRPr="005017C0">
        <w:rPr>
          <w:sz w:val="18"/>
          <w:szCs w:val="20"/>
          <w:lang w:val="en-GB"/>
          <w:rPrChange w:id="19909" w:author="Steve Wiggins" w:date="2022-07-30T18:35:00Z">
            <w:rPr/>
          </w:rPrChange>
        </w:rPr>
        <w:t xml:space="preserve">, </w:t>
      </w:r>
      <w:r w:rsidRPr="005017C0">
        <w:rPr>
          <w:i/>
          <w:iCs/>
          <w:sz w:val="18"/>
          <w:szCs w:val="20"/>
          <w:lang w:val="en-GB"/>
          <w:rPrChange w:id="19910" w:author="Steve Wiggins" w:date="2022-07-30T18:35:00Z">
            <w:rPr>
              <w:i/>
              <w:iCs/>
            </w:rPr>
          </w:rPrChange>
        </w:rPr>
        <w:t>50</w:t>
      </w:r>
      <w:r w:rsidRPr="005017C0">
        <w:rPr>
          <w:sz w:val="18"/>
          <w:szCs w:val="20"/>
          <w:lang w:val="en-GB"/>
          <w:rPrChange w:id="19911" w:author="Steve Wiggins" w:date="2022-07-30T18:35:00Z">
            <w:rPr/>
          </w:rPrChange>
        </w:rPr>
        <w:t xml:space="preserve">, 130–137. </w:t>
      </w:r>
      <w:r w:rsidRPr="005017C0">
        <w:rPr>
          <w:sz w:val="18"/>
          <w:szCs w:val="20"/>
          <w:rPrChange w:id="19912" w:author="Steve Wiggins" w:date="2022-07-30T18:35:00Z">
            <w:rPr/>
          </w:rPrChange>
        </w:rPr>
        <w:fldChar w:fldCharType="begin"/>
      </w:r>
      <w:r w:rsidRPr="005017C0">
        <w:rPr>
          <w:sz w:val="18"/>
          <w:szCs w:val="20"/>
          <w:lang w:val="en-GB"/>
          <w:rPrChange w:id="19913" w:author="Steve Wiggins" w:date="2022-07-30T18:35:00Z">
            <w:rPr/>
          </w:rPrChange>
        </w:rPr>
        <w:instrText xml:space="preserve"> HYPERLINK "https://doi.org/10.1016/j.aap.2012.04.001" </w:instrText>
      </w:r>
      <w:r w:rsidRPr="005017C0">
        <w:rPr>
          <w:sz w:val="18"/>
          <w:szCs w:val="20"/>
          <w:lang w:val="en-GB"/>
          <w:rPrChange w:id="19914" w:author="Steve Wiggins" w:date="2022-07-30T18:35:00Z">
            <w:rPr>
              <w:rStyle w:val="Hyperlink"/>
              <w:color w:val="auto"/>
              <w:u w:val="none"/>
            </w:rPr>
          </w:rPrChange>
        </w:rPr>
        <w:fldChar w:fldCharType="separate"/>
      </w:r>
      <w:r w:rsidRPr="005017C0">
        <w:rPr>
          <w:rStyle w:val="Hyperlink"/>
          <w:color w:val="auto"/>
          <w:sz w:val="18"/>
          <w:szCs w:val="20"/>
          <w:u w:val="none"/>
          <w:lang w:val="en-GB"/>
          <w:rPrChange w:id="19915" w:author="Steve Wiggins" w:date="2022-07-30T18:35:00Z">
            <w:rPr>
              <w:rStyle w:val="Hyperlink"/>
              <w:color w:val="auto"/>
              <w:u w:val="none"/>
            </w:rPr>
          </w:rPrChange>
        </w:rPr>
        <w:t>https://doi.org/10.1016/j.aap.2012.04.001</w:t>
      </w:r>
      <w:r w:rsidRPr="005017C0">
        <w:rPr>
          <w:rStyle w:val="Hyperlink"/>
          <w:color w:val="auto"/>
          <w:sz w:val="18"/>
          <w:szCs w:val="20"/>
          <w:u w:val="none"/>
          <w:lang w:val="en-GB"/>
          <w:rPrChange w:id="19916" w:author="Steve Wiggins" w:date="2022-07-30T18:35:00Z">
            <w:rPr>
              <w:rStyle w:val="Hyperlink"/>
              <w:color w:val="auto"/>
              <w:u w:val="none"/>
            </w:rPr>
          </w:rPrChange>
        </w:rPr>
        <w:fldChar w:fldCharType="end"/>
      </w:r>
    </w:p>
    <w:p w14:paraId="233BAECA" w14:textId="77777777" w:rsidR="00F73A4C" w:rsidRPr="005017C0" w:rsidRDefault="00F73A4C">
      <w:pPr>
        <w:rPr>
          <w:sz w:val="18"/>
          <w:szCs w:val="20"/>
          <w:lang w:val="en-GB"/>
          <w:rPrChange w:id="19917" w:author="Steve Wiggins" w:date="2022-07-30T18:35:00Z">
            <w:rPr/>
          </w:rPrChange>
        </w:rPr>
        <w:pPrChange w:id="19918" w:author="Steve Wiggins" w:date="2022-07-30T18:35:00Z">
          <w:pPr>
            <w:pStyle w:val="2PP"/>
          </w:pPr>
        </w:pPrChange>
      </w:pPr>
      <w:bookmarkStart w:id="19919" w:name="_bookmark39"/>
      <w:bookmarkEnd w:id="19919"/>
      <w:r w:rsidRPr="005017C0">
        <w:rPr>
          <w:sz w:val="18"/>
          <w:szCs w:val="20"/>
          <w:lang w:val="en-GB"/>
          <w:rPrChange w:id="19920" w:author="Steve Wiggins" w:date="2022-07-30T18:35:00Z">
            <w:rPr/>
          </w:rPrChange>
        </w:rPr>
        <w:t>Jayne, T. S., &amp; Rashid, S. (2013). Input subsidy programs in sub</w:t>
      </w:r>
      <w:r w:rsidRPr="005017C0">
        <w:rPr>
          <w:rFonts w:ascii="Cambria Math" w:hAnsi="Cambria Math" w:cs="Cambria Math"/>
          <w:sz w:val="18"/>
          <w:szCs w:val="20"/>
          <w:lang w:val="en-GB"/>
          <w:rPrChange w:id="19921" w:author="Steve Wiggins" w:date="2022-07-30T18:35:00Z">
            <w:rPr>
              <w:rFonts w:ascii="Cambria Math" w:hAnsi="Cambria Math" w:cs="Cambria Math"/>
            </w:rPr>
          </w:rPrChange>
        </w:rPr>
        <w:t>‐</w:t>
      </w:r>
      <w:r w:rsidRPr="005017C0">
        <w:rPr>
          <w:sz w:val="18"/>
          <w:szCs w:val="20"/>
          <w:lang w:val="en-GB"/>
          <w:rPrChange w:id="19922" w:author="Steve Wiggins" w:date="2022-07-30T18:35:00Z">
            <w:rPr/>
          </w:rPrChange>
        </w:rPr>
        <w:t>Saharan Africa: A synthesis of recent evidence.</w:t>
      </w:r>
      <w:r w:rsidRPr="005017C0">
        <w:rPr>
          <w:rFonts w:cs="Arial Nova"/>
          <w:sz w:val="18"/>
          <w:szCs w:val="20"/>
          <w:lang w:val="en-GB"/>
          <w:rPrChange w:id="19923" w:author="Steve Wiggins" w:date="2022-07-30T18:35:00Z">
            <w:rPr>
              <w:rFonts w:cs="Arial Nova"/>
            </w:rPr>
          </w:rPrChange>
        </w:rPr>
        <w:t xml:space="preserve"> </w:t>
      </w:r>
      <w:r w:rsidRPr="005017C0">
        <w:rPr>
          <w:i/>
          <w:iCs/>
          <w:sz w:val="18"/>
          <w:szCs w:val="20"/>
          <w:lang w:val="en-GB"/>
          <w:rPrChange w:id="19924" w:author="Steve Wiggins" w:date="2022-07-30T18:35:00Z">
            <w:rPr>
              <w:i/>
              <w:iCs/>
            </w:rPr>
          </w:rPrChange>
        </w:rPr>
        <w:t>Agricultural Economics</w:t>
      </w:r>
      <w:r w:rsidRPr="005017C0">
        <w:rPr>
          <w:sz w:val="18"/>
          <w:szCs w:val="20"/>
          <w:lang w:val="en-GB"/>
          <w:rPrChange w:id="19925" w:author="Steve Wiggins" w:date="2022-07-30T18:35:00Z">
            <w:rPr/>
          </w:rPrChange>
        </w:rPr>
        <w:t xml:space="preserve">, </w:t>
      </w:r>
      <w:r w:rsidRPr="005017C0">
        <w:rPr>
          <w:i/>
          <w:iCs/>
          <w:sz w:val="18"/>
          <w:szCs w:val="20"/>
          <w:lang w:val="en-GB"/>
          <w:rPrChange w:id="19926" w:author="Steve Wiggins" w:date="2022-07-30T18:35:00Z">
            <w:rPr>
              <w:i/>
              <w:iCs/>
            </w:rPr>
          </w:rPrChange>
        </w:rPr>
        <w:t>44</w:t>
      </w:r>
      <w:r w:rsidRPr="005017C0">
        <w:rPr>
          <w:sz w:val="18"/>
          <w:szCs w:val="20"/>
          <w:lang w:val="en-GB"/>
          <w:rPrChange w:id="19927" w:author="Steve Wiggins" w:date="2022-07-30T18:35:00Z">
            <w:rPr/>
          </w:rPrChange>
        </w:rPr>
        <w:t xml:space="preserve">(6), 547–562. </w:t>
      </w:r>
      <w:r w:rsidRPr="005017C0">
        <w:rPr>
          <w:sz w:val="18"/>
          <w:szCs w:val="20"/>
          <w:rPrChange w:id="19928" w:author="Steve Wiggins" w:date="2022-07-30T18:35:00Z">
            <w:rPr/>
          </w:rPrChange>
        </w:rPr>
        <w:fldChar w:fldCharType="begin"/>
      </w:r>
      <w:r w:rsidRPr="005017C0">
        <w:rPr>
          <w:sz w:val="18"/>
          <w:szCs w:val="20"/>
          <w:lang w:val="en-GB"/>
          <w:rPrChange w:id="19929" w:author="Steve Wiggins" w:date="2022-07-30T18:35:00Z">
            <w:rPr/>
          </w:rPrChange>
        </w:rPr>
        <w:instrText xml:space="preserve"> HYPERLINK "https://doi.org/10.1111/agec.12073" </w:instrText>
      </w:r>
      <w:r w:rsidRPr="005017C0">
        <w:rPr>
          <w:sz w:val="18"/>
          <w:szCs w:val="20"/>
          <w:lang w:val="en-GB"/>
          <w:rPrChange w:id="19930" w:author="Steve Wiggins" w:date="2022-07-30T18:35:00Z">
            <w:rPr>
              <w:rStyle w:val="Hyperlink"/>
              <w:color w:val="auto"/>
              <w:u w:val="none"/>
            </w:rPr>
          </w:rPrChange>
        </w:rPr>
        <w:fldChar w:fldCharType="separate"/>
      </w:r>
      <w:r w:rsidRPr="005017C0">
        <w:rPr>
          <w:rStyle w:val="Hyperlink"/>
          <w:color w:val="auto"/>
          <w:sz w:val="18"/>
          <w:szCs w:val="20"/>
          <w:u w:val="none"/>
          <w:lang w:val="en-GB"/>
          <w:rPrChange w:id="19931" w:author="Steve Wiggins" w:date="2022-07-30T18:35:00Z">
            <w:rPr>
              <w:rStyle w:val="Hyperlink"/>
              <w:color w:val="auto"/>
              <w:u w:val="none"/>
            </w:rPr>
          </w:rPrChange>
        </w:rPr>
        <w:t>https://doi.org/10.1111/agec.12073</w:t>
      </w:r>
      <w:r w:rsidRPr="005017C0">
        <w:rPr>
          <w:rStyle w:val="Hyperlink"/>
          <w:color w:val="auto"/>
          <w:sz w:val="18"/>
          <w:szCs w:val="20"/>
          <w:u w:val="none"/>
          <w:lang w:val="en-GB"/>
          <w:rPrChange w:id="19932" w:author="Steve Wiggins" w:date="2022-07-30T18:35:00Z">
            <w:rPr>
              <w:rStyle w:val="Hyperlink"/>
              <w:color w:val="auto"/>
              <w:u w:val="none"/>
            </w:rPr>
          </w:rPrChange>
        </w:rPr>
        <w:fldChar w:fldCharType="end"/>
      </w:r>
    </w:p>
    <w:p w14:paraId="43AD3E5E" w14:textId="77777777" w:rsidR="00F73A4C" w:rsidRPr="005017C0" w:rsidRDefault="00F73A4C">
      <w:pPr>
        <w:rPr>
          <w:sz w:val="18"/>
          <w:szCs w:val="20"/>
          <w:lang w:val="en-GB"/>
          <w:rPrChange w:id="19933" w:author="Steve Wiggins" w:date="2022-07-30T18:35:00Z">
            <w:rPr/>
          </w:rPrChange>
        </w:rPr>
        <w:pPrChange w:id="19934" w:author="Steve Wiggins" w:date="2022-07-30T18:35:00Z">
          <w:pPr>
            <w:pStyle w:val="2PP"/>
          </w:pPr>
        </w:pPrChange>
      </w:pPr>
      <w:bookmarkStart w:id="19935" w:name="_bookmark40"/>
      <w:bookmarkEnd w:id="19935"/>
      <w:r w:rsidRPr="005017C0">
        <w:rPr>
          <w:sz w:val="18"/>
          <w:szCs w:val="20"/>
          <w:lang w:val="en-GB"/>
          <w:rPrChange w:id="19936" w:author="Steve Wiggins" w:date="2022-07-30T18:35:00Z">
            <w:rPr/>
          </w:rPrChange>
        </w:rPr>
        <w:t xml:space="preserve">Jensen, R., &amp; Thornton, R. (2003). Early female marriage in the developing world. </w:t>
      </w:r>
      <w:r w:rsidRPr="005017C0">
        <w:rPr>
          <w:i/>
          <w:iCs/>
          <w:sz w:val="18"/>
          <w:szCs w:val="20"/>
          <w:lang w:val="en-GB"/>
          <w:rPrChange w:id="19937" w:author="Steve Wiggins" w:date="2022-07-30T18:35:00Z">
            <w:rPr>
              <w:i/>
              <w:iCs/>
            </w:rPr>
          </w:rPrChange>
        </w:rPr>
        <w:t>Gender &amp; Development</w:t>
      </w:r>
      <w:r w:rsidRPr="005017C0">
        <w:rPr>
          <w:sz w:val="18"/>
          <w:szCs w:val="20"/>
          <w:lang w:val="en-GB"/>
          <w:rPrChange w:id="19938" w:author="Steve Wiggins" w:date="2022-07-30T18:35:00Z">
            <w:rPr/>
          </w:rPrChange>
        </w:rPr>
        <w:t xml:space="preserve">, </w:t>
      </w:r>
      <w:r w:rsidRPr="005017C0">
        <w:rPr>
          <w:i/>
          <w:iCs/>
          <w:sz w:val="18"/>
          <w:szCs w:val="20"/>
          <w:lang w:val="en-GB"/>
          <w:rPrChange w:id="19939" w:author="Steve Wiggins" w:date="2022-07-30T18:35:00Z">
            <w:rPr>
              <w:i/>
              <w:iCs/>
            </w:rPr>
          </w:rPrChange>
        </w:rPr>
        <w:t>11</w:t>
      </w:r>
      <w:r w:rsidRPr="005017C0">
        <w:rPr>
          <w:sz w:val="18"/>
          <w:szCs w:val="20"/>
          <w:lang w:val="en-GB"/>
          <w:rPrChange w:id="19940" w:author="Steve Wiggins" w:date="2022-07-30T18:35:00Z">
            <w:rPr/>
          </w:rPrChange>
        </w:rPr>
        <w:t xml:space="preserve">(2), 9–19. </w:t>
      </w:r>
      <w:r w:rsidRPr="005017C0">
        <w:rPr>
          <w:sz w:val="18"/>
          <w:szCs w:val="20"/>
          <w:rPrChange w:id="19941" w:author="Steve Wiggins" w:date="2022-07-30T18:35:00Z">
            <w:rPr/>
          </w:rPrChange>
        </w:rPr>
        <w:fldChar w:fldCharType="begin"/>
      </w:r>
      <w:r w:rsidRPr="005017C0">
        <w:rPr>
          <w:sz w:val="18"/>
          <w:szCs w:val="20"/>
          <w:lang w:val="en-GB"/>
          <w:rPrChange w:id="19942" w:author="Steve Wiggins" w:date="2022-07-30T18:35:00Z">
            <w:rPr/>
          </w:rPrChange>
        </w:rPr>
        <w:instrText xml:space="preserve"> HYPERLINK "https://doi.org/10.1080/741954311" </w:instrText>
      </w:r>
      <w:r w:rsidRPr="005017C0">
        <w:rPr>
          <w:sz w:val="18"/>
          <w:szCs w:val="20"/>
          <w:lang w:val="en-GB"/>
          <w:rPrChange w:id="19943" w:author="Steve Wiggins" w:date="2022-07-30T18:35:00Z">
            <w:rPr>
              <w:rStyle w:val="Hyperlink"/>
              <w:color w:val="auto"/>
              <w:u w:val="none"/>
            </w:rPr>
          </w:rPrChange>
        </w:rPr>
        <w:fldChar w:fldCharType="separate"/>
      </w:r>
      <w:r w:rsidRPr="005017C0">
        <w:rPr>
          <w:rStyle w:val="Hyperlink"/>
          <w:color w:val="auto"/>
          <w:sz w:val="18"/>
          <w:szCs w:val="20"/>
          <w:u w:val="none"/>
          <w:lang w:val="en-GB"/>
          <w:rPrChange w:id="19944" w:author="Steve Wiggins" w:date="2022-07-30T18:35:00Z">
            <w:rPr>
              <w:rStyle w:val="Hyperlink"/>
              <w:color w:val="auto"/>
              <w:u w:val="none"/>
            </w:rPr>
          </w:rPrChange>
        </w:rPr>
        <w:t>https://doi.org/10.1080/741954311</w:t>
      </w:r>
      <w:r w:rsidRPr="005017C0">
        <w:rPr>
          <w:rStyle w:val="Hyperlink"/>
          <w:color w:val="auto"/>
          <w:sz w:val="18"/>
          <w:szCs w:val="20"/>
          <w:u w:val="none"/>
          <w:lang w:val="en-GB"/>
          <w:rPrChange w:id="19945" w:author="Steve Wiggins" w:date="2022-07-30T18:35:00Z">
            <w:rPr>
              <w:rStyle w:val="Hyperlink"/>
              <w:color w:val="auto"/>
              <w:u w:val="none"/>
            </w:rPr>
          </w:rPrChange>
        </w:rPr>
        <w:fldChar w:fldCharType="end"/>
      </w:r>
    </w:p>
    <w:p w14:paraId="683E84D2" w14:textId="77777777" w:rsidR="00F73A4C" w:rsidRPr="005017C0" w:rsidRDefault="00F73A4C">
      <w:pPr>
        <w:rPr>
          <w:sz w:val="18"/>
          <w:szCs w:val="20"/>
          <w:lang w:val="en-GB"/>
          <w:rPrChange w:id="19946" w:author="Steve Wiggins" w:date="2022-07-30T18:35:00Z">
            <w:rPr/>
          </w:rPrChange>
        </w:rPr>
        <w:pPrChange w:id="19947" w:author="Steve Wiggins" w:date="2022-07-30T18:35:00Z">
          <w:pPr>
            <w:pStyle w:val="2PP"/>
          </w:pPr>
        </w:pPrChange>
      </w:pPr>
      <w:bookmarkStart w:id="19948" w:name="_bookmark41"/>
      <w:bookmarkEnd w:id="19948"/>
      <w:proofErr w:type="spellStart"/>
      <w:r w:rsidRPr="005017C0">
        <w:rPr>
          <w:sz w:val="18"/>
          <w:szCs w:val="20"/>
          <w:lang w:val="en-GB"/>
          <w:rPrChange w:id="19949" w:author="Steve Wiggins" w:date="2022-07-30T18:35:00Z">
            <w:rPr/>
          </w:rPrChange>
        </w:rPr>
        <w:t>Kawarazuka</w:t>
      </w:r>
      <w:proofErr w:type="spellEnd"/>
      <w:r w:rsidRPr="005017C0">
        <w:rPr>
          <w:sz w:val="18"/>
          <w:szCs w:val="20"/>
          <w:lang w:val="en-GB"/>
          <w:rPrChange w:id="19950" w:author="Steve Wiggins" w:date="2022-07-30T18:35:00Z">
            <w:rPr/>
          </w:rPrChange>
        </w:rPr>
        <w:t xml:space="preserve">, N., Doss, C. R., Farnworth, C. R., &amp; Pyburn, R. (2021). </w:t>
      </w:r>
      <w:r w:rsidRPr="005017C0">
        <w:rPr>
          <w:i/>
          <w:iCs/>
          <w:sz w:val="18"/>
          <w:szCs w:val="20"/>
          <w:lang w:val="en-GB"/>
          <w:rPrChange w:id="19951" w:author="Steve Wiggins" w:date="2022-07-30T18:35:00Z">
            <w:rPr>
              <w:i/>
              <w:iCs/>
            </w:rPr>
          </w:rPrChange>
        </w:rPr>
        <w:t>Myths about the feminization of agriculture: Implications for global food security</w:t>
      </w:r>
      <w:r w:rsidRPr="005017C0">
        <w:rPr>
          <w:sz w:val="18"/>
          <w:szCs w:val="20"/>
          <w:lang w:val="en-GB"/>
          <w:rPrChange w:id="19952" w:author="Steve Wiggins" w:date="2022-07-30T18:35:00Z">
            <w:rPr/>
          </w:rPrChange>
        </w:rPr>
        <w:t xml:space="preserve"> [Technical report]. International Food Policy Research Institute.</w:t>
      </w:r>
    </w:p>
    <w:p w14:paraId="417A62FA" w14:textId="77777777" w:rsidR="00F73A4C" w:rsidRPr="005017C0" w:rsidRDefault="00F73A4C">
      <w:pPr>
        <w:rPr>
          <w:sz w:val="18"/>
          <w:szCs w:val="20"/>
          <w:lang w:val="en-GB"/>
          <w:rPrChange w:id="19953" w:author="Steve Wiggins" w:date="2022-07-30T18:35:00Z">
            <w:rPr/>
          </w:rPrChange>
        </w:rPr>
        <w:pPrChange w:id="19954" w:author="Steve Wiggins" w:date="2022-07-30T18:35:00Z">
          <w:pPr>
            <w:pStyle w:val="2PP"/>
          </w:pPr>
        </w:pPrChange>
      </w:pPr>
      <w:bookmarkStart w:id="19955" w:name="_bookmark42"/>
      <w:bookmarkEnd w:id="19955"/>
      <w:proofErr w:type="spellStart"/>
      <w:r w:rsidRPr="005017C0">
        <w:rPr>
          <w:sz w:val="18"/>
          <w:szCs w:val="20"/>
          <w:lang w:val="en-GB"/>
          <w:rPrChange w:id="19956" w:author="Steve Wiggins" w:date="2022-07-30T18:35:00Z">
            <w:rPr/>
          </w:rPrChange>
        </w:rPr>
        <w:t>Kruijssen</w:t>
      </w:r>
      <w:proofErr w:type="spellEnd"/>
      <w:r w:rsidRPr="005017C0">
        <w:rPr>
          <w:sz w:val="18"/>
          <w:szCs w:val="20"/>
          <w:lang w:val="en-GB"/>
          <w:rPrChange w:id="19957" w:author="Steve Wiggins" w:date="2022-07-30T18:35:00Z">
            <w:rPr/>
          </w:rPrChange>
        </w:rPr>
        <w:t xml:space="preserve">, F., McDougall, C. L., &amp; van </w:t>
      </w:r>
      <w:proofErr w:type="spellStart"/>
      <w:r w:rsidRPr="005017C0">
        <w:rPr>
          <w:sz w:val="18"/>
          <w:szCs w:val="20"/>
          <w:lang w:val="en-GB"/>
          <w:rPrChange w:id="19958" w:author="Steve Wiggins" w:date="2022-07-30T18:35:00Z">
            <w:rPr/>
          </w:rPrChange>
        </w:rPr>
        <w:t>Asseldonk</w:t>
      </w:r>
      <w:proofErr w:type="spellEnd"/>
      <w:r w:rsidRPr="005017C0">
        <w:rPr>
          <w:sz w:val="18"/>
          <w:szCs w:val="20"/>
          <w:lang w:val="en-GB"/>
          <w:rPrChange w:id="19959" w:author="Steve Wiggins" w:date="2022-07-30T18:35:00Z">
            <w:rPr/>
          </w:rPrChange>
        </w:rPr>
        <w:t xml:space="preserve">, I. J. (2018). Gender and aquaculture value chains: A review of key issues and implications for research. </w:t>
      </w:r>
      <w:r w:rsidRPr="005017C0">
        <w:rPr>
          <w:i/>
          <w:iCs/>
          <w:sz w:val="18"/>
          <w:szCs w:val="20"/>
          <w:lang w:val="en-GB"/>
          <w:rPrChange w:id="19960" w:author="Steve Wiggins" w:date="2022-07-30T18:35:00Z">
            <w:rPr>
              <w:i/>
              <w:iCs/>
            </w:rPr>
          </w:rPrChange>
        </w:rPr>
        <w:t>Aquaculture</w:t>
      </w:r>
      <w:r w:rsidRPr="005017C0">
        <w:rPr>
          <w:sz w:val="18"/>
          <w:szCs w:val="20"/>
          <w:lang w:val="en-GB"/>
          <w:rPrChange w:id="19961" w:author="Steve Wiggins" w:date="2022-07-30T18:35:00Z">
            <w:rPr/>
          </w:rPrChange>
        </w:rPr>
        <w:t xml:space="preserve">, </w:t>
      </w:r>
      <w:r w:rsidRPr="005017C0">
        <w:rPr>
          <w:i/>
          <w:iCs/>
          <w:sz w:val="18"/>
          <w:szCs w:val="20"/>
          <w:lang w:val="en-GB"/>
          <w:rPrChange w:id="19962" w:author="Steve Wiggins" w:date="2022-07-30T18:35:00Z">
            <w:rPr>
              <w:i/>
              <w:iCs/>
            </w:rPr>
          </w:rPrChange>
        </w:rPr>
        <w:t>493</w:t>
      </w:r>
      <w:r w:rsidRPr="005017C0">
        <w:rPr>
          <w:sz w:val="18"/>
          <w:szCs w:val="20"/>
          <w:lang w:val="en-GB"/>
          <w:rPrChange w:id="19963" w:author="Steve Wiggins" w:date="2022-07-30T18:35:00Z">
            <w:rPr/>
          </w:rPrChange>
        </w:rPr>
        <w:t xml:space="preserve">, 328–337. </w:t>
      </w:r>
      <w:r w:rsidRPr="005017C0">
        <w:rPr>
          <w:sz w:val="18"/>
          <w:szCs w:val="20"/>
          <w:rPrChange w:id="19964" w:author="Steve Wiggins" w:date="2022-07-30T18:35:00Z">
            <w:rPr/>
          </w:rPrChange>
        </w:rPr>
        <w:fldChar w:fldCharType="begin"/>
      </w:r>
      <w:r w:rsidRPr="005017C0">
        <w:rPr>
          <w:sz w:val="18"/>
          <w:szCs w:val="20"/>
          <w:lang w:val="en-GB"/>
          <w:rPrChange w:id="19965" w:author="Steve Wiggins" w:date="2022-07-30T18:35:00Z">
            <w:rPr/>
          </w:rPrChange>
        </w:rPr>
        <w:instrText xml:space="preserve"> HYPERLINK "https://doi.org/10.1016/j.aquaculture.2017.12.038" </w:instrText>
      </w:r>
      <w:r w:rsidRPr="005017C0">
        <w:rPr>
          <w:sz w:val="18"/>
          <w:szCs w:val="20"/>
          <w:lang w:val="en-GB"/>
          <w:rPrChange w:id="19966" w:author="Steve Wiggins" w:date="2022-07-30T18:35:00Z">
            <w:rPr>
              <w:rStyle w:val="Hyperlink"/>
              <w:color w:val="auto"/>
              <w:u w:val="none"/>
            </w:rPr>
          </w:rPrChange>
        </w:rPr>
        <w:fldChar w:fldCharType="separate"/>
      </w:r>
      <w:r w:rsidRPr="005017C0">
        <w:rPr>
          <w:rStyle w:val="Hyperlink"/>
          <w:color w:val="auto"/>
          <w:sz w:val="18"/>
          <w:szCs w:val="20"/>
          <w:u w:val="none"/>
          <w:lang w:val="en-GB"/>
          <w:rPrChange w:id="19967" w:author="Steve Wiggins" w:date="2022-07-30T18:35:00Z">
            <w:rPr>
              <w:rStyle w:val="Hyperlink"/>
              <w:color w:val="auto"/>
              <w:u w:val="none"/>
            </w:rPr>
          </w:rPrChange>
        </w:rPr>
        <w:t>https://doi.org/10.1016/j.aquaculture.2017.12.038</w:t>
      </w:r>
      <w:r w:rsidRPr="005017C0">
        <w:rPr>
          <w:rStyle w:val="Hyperlink"/>
          <w:color w:val="auto"/>
          <w:sz w:val="18"/>
          <w:szCs w:val="20"/>
          <w:u w:val="none"/>
          <w:lang w:val="en-GB"/>
          <w:rPrChange w:id="19968" w:author="Steve Wiggins" w:date="2022-07-30T18:35:00Z">
            <w:rPr>
              <w:rStyle w:val="Hyperlink"/>
              <w:color w:val="auto"/>
              <w:u w:val="none"/>
            </w:rPr>
          </w:rPrChange>
        </w:rPr>
        <w:fldChar w:fldCharType="end"/>
      </w:r>
    </w:p>
    <w:p w14:paraId="0F33DFDF" w14:textId="77777777" w:rsidR="00F73A4C" w:rsidRPr="005017C0" w:rsidRDefault="00F73A4C">
      <w:pPr>
        <w:rPr>
          <w:sz w:val="18"/>
          <w:szCs w:val="20"/>
          <w:lang w:val="en-GB"/>
          <w:rPrChange w:id="19969" w:author="Steve Wiggins" w:date="2022-07-30T18:35:00Z">
            <w:rPr/>
          </w:rPrChange>
        </w:rPr>
        <w:pPrChange w:id="19970" w:author="Steve Wiggins" w:date="2022-07-30T18:35:00Z">
          <w:pPr>
            <w:pStyle w:val="2PP"/>
          </w:pPr>
        </w:pPrChange>
      </w:pPr>
      <w:bookmarkStart w:id="19971" w:name="_bookmark43"/>
      <w:bookmarkEnd w:id="19971"/>
      <w:proofErr w:type="spellStart"/>
      <w:r w:rsidRPr="005017C0">
        <w:rPr>
          <w:sz w:val="18"/>
          <w:szCs w:val="20"/>
          <w:lang w:val="en-GB"/>
          <w:rPrChange w:id="19972" w:author="Steve Wiggins" w:date="2022-07-30T18:35:00Z">
            <w:rPr/>
          </w:rPrChange>
        </w:rPr>
        <w:t>Lyness</w:t>
      </w:r>
      <w:proofErr w:type="spellEnd"/>
      <w:r w:rsidRPr="005017C0">
        <w:rPr>
          <w:sz w:val="18"/>
          <w:szCs w:val="20"/>
          <w:lang w:val="en-GB"/>
          <w:rPrChange w:id="19973" w:author="Steve Wiggins" w:date="2022-07-30T18:35:00Z">
            <w:rPr/>
          </w:rPrChange>
        </w:rPr>
        <w:t xml:space="preserve">, K. S., &amp; Heilman, M. E. (2006). When fit is fundamental: Performance evaluations and promotions of upper-level female and male managers. </w:t>
      </w:r>
      <w:r w:rsidRPr="005017C0">
        <w:rPr>
          <w:i/>
          <w:iCs/>
          <w:sz w:val="18"/>
          <w:szCs w:val="20"/>
          <w:lang w:val="en-GB"/>
          <w:rPrChange w:id="19974" w:author="Steve Wiggins" w:date="2022-07-30T18:35:00Z">
            <w:rPr>
              <w:i/>
              <w:iCs/>
            </w:rPr>
          </w:rPrChange>
        </w:rPr>
        <w:t>Journal of Applied Psychology, 91</w:t>
      </w:r>
      <w:r w:rsidRPr="005017C0">
        <w:rPr>
          <w:sz w:val="18"/>
          <w:szCs w:val="20"/>
          <w:lang w:val="en-GB"/>
          <w:rPrChange w:id="19975" w:author="Steve Wiggins" w:date="2022-07-30T18:35:00Z">
            <w:rPr/>
          </w:rPrChange>
        </w:rPr>
        <w:t xml:space="preserve">(4), 777–785. </w:t>
      </w:r>
      <w:r w:rsidRPr="005017C0">
        <w:rPr>
          <w:sz w:val="18"/>
          <w:szCs w:val="20"/>
          <w:rPrChange w:id="19976" w:author="Steve Wiggins" w:date="2022-07-30T18:35:00Z">
            <w:rPr/>
          </w:rPrChange>
        </w:rPr>
        <w:fldChar w:fldCharType="begin"/>
      </w:r>
      <w:r w:rsidRPr="005017C0">
        <w:rPr>
          <w:sz w:val="18"/>
          <w:szCs w:val="20"/>
          <w:lang w:val="en-GB"/>
          <w:rPrChange w:id="19977" w:author="Steve Wiggins" w:date="2022-07-30T18:35:00Z">
            <w:rPr/>
          </w:rPrChange>
        </w:rPr>
        <w:instrText xml:space="preserve"> HYPERLINK "https://psycnet.apa.org/doi/10.1037/0021-9010.91.4.777" \t "_blank" </w:instrText>
      </w:r>
      <w:r w:rsidRPr="005017C0">
        <w:rPr>
          <w:sz w:val="18"/>
          <w:szCs w:val="20"/>
          <w:lang w:val="en-GB"/>
          <w:rPrChange w:id="19978" w:author="Steve Wiggins" w:date="2022-07-30T18:35:00Z">
            <w:rPr>
              <w:rStyle w:val="Hyperlink"/>
              <w:color w:val="auto"/>
              <w:u w:val="none"/>
            </w:rPr>
          </w:rPrChange>
        </w:rPr>
        <w:fldChar w:fldCharType="separate"/>
      </w:r>
      <w:r w:rsidRPr="005017C0">
        <w:rPr>
          <w:rStyle w:val="Hyperlink"/>
          <w:color w:val="auto"/>
          <w:sz w:val="18"/>
          <w:szCs w:val="20"/>
          <w:u w:val="none"/>
          <w:lang w:val="en-GB"/>
          <w:rPrChange w:id="19979" w:author="Steve Wiggins" w:date="2022-07-30T18:35:00Z">
            <w:rPr>
              <w:rStyle w:val="Hyperlink"/>
              <w:color w:val="auto"/>
              <w:u w:val="none"/>
            </w:rPr>
          </w:rPrChange>
        </w:rPr>
        <w:t>https://doi.org/10.1037/0021-9010.91.4.777</w:t>
      </w:r>
      <w:r w:rsidRPr="005017C0">
        <w:rPr>
          <w:rStyle w:val="Hyperlink"/>
          <w:color w:val="auto"/>
          <w:sz w:val="18"/>
          <w:szCs w:val="20"/>
          <w:u w:val="none"/>
          <w:lang w:val="en-GB"/>
          <w:rPrChange w:id="19980" w:author="Steve Wiggins" w:date="2022-07-30T18:35:00Z">
            <w:rPr>
              <w:rStyle w:val="Hyperlink"/>
              <w:color w:val="auto"/>
              <w:u w:val="none"/>
            </w:rPr>
          </w:rPrChange>
        </w:rPr>
        <w:fldChar w:fldCharType="end"/>
      </w:r>
    </w:p>
    <w:p w14:paraId="542039B0" w14:textId="77777777" w:rsidR="00F73A4C" w:rsidRPr="005017C0" w:rsidRDefault="00F73A4C">
      <w:pPr>
        <w:rPr>
          <w:sz w:val="18"/>
          <w:szCs w:val="20"/>
          <w:lang w:val="en-GB"/>
          <w:rPrChange w:id="19981" w:author="Steve Wiggins" w:date="2022-07-30T18:35:00Z">
            <w:rPr/>
          </w:rPrChange>
        </w:rPr>
        <w:pPrChange w:id="19982" w:author="Steve Wiggins" w:date="2022-07-30T18:35:00Z">
          <w:pPr>
            <w:pStyle w:val="2PP"/>
          </w:pPr>
        </w:pPrChange>
      </w:pPr>
      <w:bookmarkStart w:id="19983" w:name="_bookmark44"/>
      <w:bookmarkEnd w:id="19983"/>
      <w:proofErr w:type="spellStart"/>
      <w:r w:rsidRPr="005017C0">
        <w:rPr>
          <w:sz w:val="18"/>
          <w:szCs w:val="20"/>
          <w:lang w:val="en-GB"/>
          <w:rPrChange w:id="19984" w:author="Steve Wiggins" w:date="2022-07-30T18:35:00Z">
            <w:rPr/>
          </w:rPrChange>
        </w:rPr>
        <w:t>Macchiavello</w:t>
      </w:r>
      <w:proofErr w:type="spellEnd"/>
      <w:r w:rsidRPr="005017C0">
        <w:rPr>
          <w:sz w:val="18"/>
          <w:szCs w:val="20"/>
          <w:lang w:val="en-GB"/>
          <w:rPrChange w:id="19985" w:author="Steve Wiggins" w:date="2022-07-30T18:35:00Z">
            <w:rPr/>
          </w:rPrChange>
        </w:rPr>
        <w:t xml:space="preserve">, R., &amp; </w:t>
      </w:r>
      <w:proofErr w:type="spellStart"/>
      <w:r w:rsidRPr="005017C0">
        <w:rPr>
          <w:sz w:val="18"/>
          <w:szCs w:val="20"/>
          <w:lang w:val="en-GB"/>
          <w:rPrChange w:id="19986" w:author="Steve Wiggins" w:date="2022-07-30T18:35:00Z">
            <w:rPr/>
          </w:rPrChange>
        </w:rPr>
        <w:t>Morjaria</w:t>
      </w:r>
      <w:proofErr w:type="spellEnd"/>
      <w:r w:rsidRPr="005017C0">
        <w:rPr>
          <w:sz w:val="18"/>
          <w:szCs w:val="20"/>
          <w:lang w:val="en-GB"/>
          <w:rPrChange w:id="19987" w:author="Steve Wiggins" w:date="2022-07-30T18:35:00Z">
            <w:rPr/>
          </w:rPrChange>
        </w:rPr>
        <w:t xml:space="preserve">, A. (2021). Competition and relational contracts in the Rwanda coffee chain. </w:t>
      </w:r>
      <w:r w:rsidRPr="005017C0">
        <w:rPr>
          <w:i/>
          <w:iCs/>
          <w:sz w:val="18"/>
          <w:szCs w:val="20"/>
          <w:lang w:val="en-GB"/>
          <w:rPrChange w:id="19988" w:author="Steve Wiggins" w:date="2022-07-30T18:35:00Z">
            <w:rPr>
              <w:i/>
              <w:iCs/>
            </w:rPr>
          </w:rPrChange>
        </w:rPr>
        <w:t>The Quarterly Journal of Economics</w:t>
      </w:r>
      <w:r w:rsidRPr="005017C0">
        <w:rPr>
          <w:sz w:val="18"/>
          <w:szCs w:val="20"/>
          <w:lang w:val="en-GB"/>
          <w:rPrChange w:id="19989" w:author="Steve Wiggins" w:date="2022-07-30T18:35:00Z">
            <w:rPr/>
          </w:rPrChange>
        </w:rPr>
        <w:t xml:space="preserve">, </w:t>
      </w:r>
      <w:r w:rsidRPr="005017C0">
        <w:rPr>
          <w:i/>
          <w:iCs/>
          <w:sz w:val="18"/>
          <w:szCs w:val="20"/>
          <w:lang w:val="en-GB"/>
          <w:rPrChange w:id="19990" w:author="Steve Wiggins" w:date="2022-07-30T18:35:00Z">
            <w:rPr>
              <w:i/>
              <w:iCs/>
            </w:rPr>
          </w:rPrChange>
        </w:rPr>
        <w:t>136</w:t>
      </w:r>
      <w:r w:rsidRPr="005017C0">
        <w:rPr>
          <w:sz w:val="18"/>
          <w:szCs w:val="20"/>
          <w:lang w:val="en-GB"/>
          <w:rPrChange w:id="19991" w:author="Steve Wiggins" w:date="2022-07-30T18:35:00Z">
            <w:rPr/>
          </w:rPrChange>
        </w:rPr>
        <w:t xml:space="preserve">(2), 1089–1143. </w:t>
      </w:r>
      <w:r w:rsidRPr="005017C0">
        <w:rPr>
          <w:sz w:val="18"/>
          <w:szCs w:val="20"/>
          <w:rPrChange w:id="19992" w:author="Steve Wiggins" w:date="2022-07-30T18:35:00Z">
            <w:rPr/>
          </w:rPrChange>
        </w:rPr>
        <w:fldChar w:fldCharType="begin"/>
      </w:r>
      <w:r w:rsidRPr="005017C0">
        <w:rPr>
          <w:sz w:val="18"/>
          <w:szCs w:val="20"/>
          <w:lang w:val="en-GB"/>
          <w:rPrChange w:id="19993" w:author="Steve Wiggins" w:date="2022-07-30T18:35:00Z">
            <w:rPr/>
          </w:rPrChange>
        </w:rPr>
        <w:instrText xml:space="preserve"> HYPERLINK "https://doi.org/10.1093/qje/qjaa048" </w:instrText>
      </w:r>
      <w:r w:rsidRPr="005017C0">
        <w:rPr>
          <w:sz w:val="18"/>
          <w:szCs w:val="20"/>
          <w:lang w:val="en-GB"/>
          <w:rPrChange w:id="19994" w:author="Steve Wiggins" w:date="2022-07-30T18:35:00Z">
            <w:rPr>
              <w:rStyle w:val="Hyperlink"/>
              <w:color w:val="auto"/>
              <w:u w:val="none"/>
            </w:rPr>
          </w:rPrChange>
        </w:rPr>
        <w:fldChar w:fldCharType="separate"/>
      </w:r>
      <w:r w:rsidRPr="005017C0">
        <w:rPr>
          <w:rStyle w:val="Hyperlink"/>
          <w:color w:val="auto"/>
          <w:sz w:val="18"/>
          <w:szCs w:val="20"/>
          <w:u w:val="none"/>
          <w:lang w:val="en-GB"/>
          <w:rPrChange w:id="19995" w:author="Steve Wiggins" w:date="2022-07-30T18:35:00Z">
            <w:rPr>
              <w:rStyle w:val="Hyperlink"/>
              <w:color w:val="auto"/>
              <w:u w:val="none"/>
            </w:rPr>
          </w:rPrChange>
        </w:rPr>
        <w:t>https://doi.org/10.1093/qje/qjaa048</w:t>
      </w:r>
      <w:r w:rsidRPr="005017C0">
        <w:rPr>
          <w:rStyle w:val="Hyperlink"/>
          <w:color w:val="auto"/>
          <w:sz w:val="18"/>
          <w:szCs w:val="20"/>
          <w:u w:val="none"/>
          <w:lang w:val="en-GB"/>
          <w:rPrChange w:id="19996" w:author="Steve Wiggins" w:date="2022-07-30T18:35:00Z">
            <w:rPr>
              <w:rStyle w:val="Hyperlink"/>
              <w:color w:val="auto"/>
              <w:u w:val="none"/>
            </w:rPr>
          </w:rPrChange>
        </w:rPr>
        <w:fldChar w:fldCharType="end"/>
      </w:r>
    </w:p>
    <w:p w14:paraId="7352004F" w14:textId="77777777" w:rsidR="00F73A4C" w:rsidRPr="005017C0" w:rsidRDefault="00F73A4C">
      <w:pPr>
        <w:rPr>
          <w:sz w:val="18"/>
          <w:szCs w:val="20"/>
          <w:lang w:val="en-GB"/>
          <w:rPrChange w:id="19997" w:author="Steve Wiggins" w:date="2022-07-30T18:35:00Z">
            <w:rPr/>
          </w:rPrChange>
        </w:rPr>
        <w:pPrChange w:id="19998" w:author="Steve Wiggins" w:date="2022-07-30T18:35:00Z">
          <w:pPr>
            <w:pStyle w:val="2PP"/>
          </w:pPr>
        </w:pPrChange>
      </w:pPr>
      <w:bookmarkStart w:id="19999" w:name="_bookmark45"/>
      <w:bookmarkEnd w:id="19999"/>
      <w:proofErr w:type="spellStart"/>
      <w:r w:rsidRPr="005017C0">
        <w:rPr>
          <w:sz w:val="18"/>
          <w:szCs w:val="20"/>
          <w:lang w:val="en-GB"/>
          <w:rPrChange w:id="20000" w:author="Steve Wiggins" w:date="2022-07-30T18:35:00Z">
            <w:rPr/>
          </w:rPrChange>
        </w:rPr>
        <w:t>Maertens</w:t>
      </w:r>
      <w:proofErr w:type="spellEnd"/>
      <w:r w:rsidRPr="005017C0">
        <w:rPr>
          <w:sz w:val="18"/>
          <w:szCs w:val="20"/>
          <w:lang w:val="en-GB"/>
          <w:rPrChange w:id="20001" w:author="Steve Wiggins" w:date="2022-07-30T18:35:00Z">
            <w:rPr/>
          </w:rPrChange>
        </w:rPr>
        <w:t xml:space="preserve">, M., &amp; </w:t>
      </w:r>
      <w:proofErr w:type="spellStart"/>
      <w:r w:rsidRPr="005017C0">
        <w:rPr>
          <w:sz w:val="18"/>
          <w:szCs w:val="20"/>
          <w:lang w:val="en-GB"/>
          <w:rPrChange w:id="20002" w:author="Steve Wiggins" w:date="2022-07-30T18:35:00Z">
            <w:rPr/>
          </w:rPrChange>
        </w:rPr>
        <w:t>Swinnen</w:t>
      </w:r>
      <w:proofErr w:type="spellEnd"/>
      <w:r w:rsidRPr="005017C0">
        <w:rPr>
          <w:sz w:val="18"/>
          <w:szCs w:val="20"/>
          <w:lang w:val="en-GB"/>
          <w:rPrChange w:id="20003" w:author="Steve Wiggins" w:date="2022-07-30T18:35:00Z">
            <w:rPr/>
          </w:rPrChange>
        </w:rPr>
        <w:t xml:space="preserve">, J. F. M. (2012). Gender and modern supply chains in developing countries. </w:t>
      </w:r>
      <w:r w:rsidRPr="005017C0">
        <w:rPr>
          <w:i/>
          <w:iCs/>
          <w:sz w:val="18"/>
          <w:szCs w:val="20"/>
          <w:lang w:val="en-GB"/>
          <w:rPrChange w:id="20004" w:author="Steve Wiggins" w:date="2022-07-30T18:35:00Z">
            <w:rPr>
              <w:i/>
              <w:iCs/>
            </w:rPr>
          </w:rPrChange>
        </w:rPr>
        <w:t>The Journal of Development Studies</w:t>
      </w:r>
      <w:r w:rsidRPr="005017C0">
        <w:rPr>
          <w:sz w:val="18"/>
          <w:szCs w:val="20"/>
          <w:lang w:val="en-GB"/>
          <w:rPrChange w:id="20005" w:author="Steve Wiggins" w:date="2022-07-30T18:35:00Z">
            <w:rPr/>
          </w:rPrChange>
        </w:rPr>
        <w:t xml:space="preserve">, </w:t>
      </w:r>
      <w:r w:rsidRPr="005017C0">
        <w:rPr>
          <w:i/>
          <w:iCs/>
          <w:sz w:val="18"/>
          <w:szCs w:val="20"/>
          <w:lang w:val="en-GB"/>
          <w:rPrChange w:id="20006" w:author="Steve Wiggins" w:date="2022-07-30T18:35:00Z">
            <w:rPr>
              <w:i/>
              <w:iCs/>
            </w:rPr>
          </w:rPrChange>
        </w:rPr>
        <w:t>48</w:t>
      </w:r>
      <w:r w:rsidRPr="005017C0">
        <w:rPr>
          <w:sz w:val="18"/>
          <w:szCs w:val="20"/>
          <w:lang w:val="en-GB"/>
          <w:rPrChange w:id="20007" w:author="Steve Wiggins" w:date="2022-07-30T18:35:00Z">
            <w:rPr/>
          </w:rPrChange>
        </w:rPr>
        <w:t xml:space="preserve">(10), 1412–1430. </w:t>
      </w:r>
      <w:r w:rsidRPr="005017C0">
        <w:rPr>
          <w:sz w:val="18"/>
          <w:szCs w:val="20"/>
          <w:rPrChange w:id="20008" w:author="Steve Wiggins" w:date="2022-07-30T18:35:00Z">
            <w:rPr/>
          </w:rPrChange>
        </w:rPr>
        <w:fldChar w:fldCharType="begin"/>
      </w:r>
      <w:r w:rsidRPr="005017C0">
        <w:rPr>
          <w:sz w:val="18"/>
          <w:szCs w:val="20"/>
          <w:lang w:val="en-GB"/>
          <w:rPrChange w:id="20009" w:author="Steve Wiggins" w:date="2022-07-30T18:35:00Z">
            <w:rPr/>
          </w:rPrChange>
        </w:rPr>
        <w:instrText xml:space="preserve"> HYPERLINK "https://doi.org/10.1080/00220388.2012.663902" </w:instrText>
      </w:r>
      <w:r w:rsidRPr="005017C0">
        <w:rPr>
          <w:sz w:val="18"/>
          <w:szCs w:val="20"/>
          <w:lang w:val="en-GB"/>
          <w:rPrChange w:id="20010" w:author="Steve Wiggins" w:date="2022-07-30T18:35:00Z">
            <w:rPr>
              <w:rStyle w:val="Hyperlink"/>
              <w:color w:val="auto"/>
              <w:u w:val="none"/>
            </w:rPr>
          </w:rPrChange>
        </w:rPr>
        <w:fldChar w:fldCharType="separate"/>
      </w:r>
      <w:r w:rsidRPr="005017C0">
        <w:rPr>
          <w:rStyle w:val="Hyperlink"/>
          <w:color w:val="auto"/>
          <w:sz w:val="18"/>
          <w:szCs w:val="20"/>
          <w:u w:val="none"/>
          <w:lang w:val="en-GB"/>
          <w:rPrChange w:id="20011" w:author="Steve Wiggins" w:date="2022-07-30T18:35:00Z">
            <w:rPr>
              <w:rStyle w:val="Hyperlink"/>
              <w:color w:val="auto"/>
              <w:u w:val="none"/>
            </w:rPr>
          </w:rPrChange>
        </w:rPr>
        <w:t>https://doi.org/10.1080/00220388.2012.663902</w:t>
      </w:r>
      <w:r w:rsidRPr="005017C0">
        <w:rPr>
          <w:rStyle w:val="Hyperlink"/>
          <w:color w:val="auto"/>
          <w:sz w:val="18"/>
          <w:szCs w:val="20"/>
          <w:u w:val="none"/>
          <w:lang w:val="en-GB"/>
          <w:rPrChange w:id="20012" w:author="Steve Wiggins" w:date="2022-07-30T18:35:00Z">
            <w:rPr>
              <w:rStyle w:val="Hyperlink"/>
              <w:color w:val="auto"/>
              <w:u w:val="none"/>
            </w:rPr>
          </w:rPrChange>
        </w:rPr>
        <w:fldChar w:fldCharType="end"/>
      </w:r>
    </w:p>
    <w:p w14:paraId="2BE2BBB4" w14:textId="77777777" w:rsidR="00F73A4C" w:rsidRPr="005017C0" w:rsidRDefault="00F73A4C">
      <w:pPr>
        <w:rPr>
          <w:sz w:val="18"/>
          <w:szCs w:val="20"/>
          <w:lang w:val="en-GB"/>
          <w:rPrChange w:id="20013" w:author="Steve Wiggins" w:date="2022-07-30T18:35:00Z">
            <w:rPr/>
          </w:rPrChange>
        </w:rPr>
        <w:pPrChange w:id="20014" w:author="Steve Wiggins" w:date="2022-07-30T18:35:00Z">
          <w:pPr>
            <w:pStyle w:val="2PP"/>
          </w:pPr>
        </w:pPrChange>
      </w:pPr>
      <w:bookmarkStart w:id="20015" w:name="_bookmark46"/>
      <w:bookmarkEnd w:id="20015"/>
      <w:proofErr w:type="spellStart"/>
      <w:r w:rsidRPr="005017C0">
        <w:rPr>
          <w:sz w:val="18"/>
          <w:szCs w:val="20"/>
          <w:lang w:val="en-GB"/>
          <w:rPrChange w:id="20016" w:author="Steve Wiggins" w:date="2022-07-30T18:35:00Z">
            <w:rPr/>
          </w:rPrChange>
        </w:rPr>
        <w:t>Maredia</w:t>
      </w:r>
      <w:proofErr w:type="spellEnd"/>
      <w:r w:rsidRPr="005017C0">
        <w:rPr>
          <w:sz w:val="18"/>
          <w:szCs w:val="20"/>
          <w:lang w:val="en-GB"/>
          <w:rPrChange w:id="20017" w:author="Steve Wiggins" w:date="2022-07-30T18:35:00Z">
            <w:rPr/>
          </w:rPrChange>
        </w:rPr>
        <w:t xml:space="preserve">, M. K., </w:t>
      </w:r>
      <w:proofErr w:type="spellStart"/>
      <w:r w:rsidRPr="005017C0">
        <w:rPr>
          <w:sz w:val="18"/>
          <w:szCs w:val="20"/>
          <w:lang w:val="en-GB"/>
          <w:rPrChange w:id="20018" w:author="Steve Wiggins" w:date="2022-07-30T18:35:00Z">
            <w:rPr/>
          </w:rPrChange>
        </w:rPr>
        <w:t>Byerlee</w:t>
      </w:r>
      <w:proofErr w:type="spellEnd"/>
      <w:r w:rsidRPr="005017C0">
        <w:rPr>
          <w:sz w:val="18"/>
          <w:szCs w:val="20"/>
          <w:lang w:val="en-GB"/>
          <w:rPrChange w:id="20019" w:author="Steve Wiggins" w:date="2022-07-30T18:35:00Z">
            <w:rPr/>
          </w:rPrChange>
        </w:rPr>
        <w:t xml:space="preserve">, D., &amp; Pee, P. (2000). Impacts of food crop improvement research: Evidence from sub-Saharan Africa. </w:t>
      </w:r>
      <w:r w:rsidRPr="005017C0">
        <w:rPr>
          <w:i/>
          <w:iCs/>
          <w:sz w:val="18"/>
          <w:szCs w:val="20"/>
          <w:lang w:val="en-GB"/>
          <w:rPrChange w:id="20020" w:author="Steve Wiggins" w:date="2022-07-30T18:35:00Z">
            <w:rPr>
              <w:i/>
              <w:iCs/>
            </w:rPr>
          </w:rPrChange>
        </w:rPr>
        <w:t>Food Policy</w:t>
      </w:r>
      <w:r w:rsidRPr="005017C0">
        <w:rPr>
          <w:sz w:val="18"/>
          <w:szCs w:val="20"/>
          <w:lang w:val="en-GB"/>
          <w:rPrChange w:id="20021" w:author="Steve Wiggins" w:date="2022-07-30T18:35:00Z">
            <w:rPr/>
          </w:rPrChange>
        </w:rPr>
        <w:t xml:space="preserve">, </w:t>
      </w:r>
      <w:r w:rsidRPr="005017C0">
        <w:rPr>
          <w:i/>
          <w:iCs/>
          <w:sz w:val="18"/>
          <w:szCs w:val="20"/>
          <w:lang w:val="en-GB"/>
          <w:rPrChange w:id="20022" w:author="Steve Wiggins" w:date="2022-07-30T18:35:00Z">
            <w:rPr>
              <w:i/>
              <w:iCs/>
            </w:rPr>
          </w:rPrChange>
        </w:rPr>
        <w:t>25</w:t>
      </w:r>
      <w:r w:rsidRPr="005017C0">
        <w:rPr>
          <w:sz w:val="18"/>
          <w:szCs w:val="20"/>
          <w:lang w:val="en-GB"/>
          <w:rPrChange w:id="20023" w:author="Steve Wiggins" w:date="2022-07-30T18:35:00Z">
            <w:rPr/>
          </w:rPrChange>
        </w:rPr>
        <w:t xml:space="preserve">(5), 531–559. </w:t>
      </w:r>
      <w:r w:rsidRPr="005017C0">
        <w:rPr>
          <w:sz w:val="18"/>
          <w:szCs w:val="20"/>
          <w:rPrChange w:id="20024" w:author="Steve Wiggins" w:date="2022-07-30T18:35:00Z">
            <w:rPr/>
          </w:rPrChange>
        </w:rPr>
        <w:fldChar w:fldCharType="begin"/>
      </w:r>
      <w:r w:rsidRPr="005017C0">
        <w:rPr>
          <w:sz w:val="18"/>
          <w:szCs w:val="20"/>
          <w:lang w:val="en-GB"/>
          <w:rPrChange w:id="20025" w:author="Steve Wiggins" w:date="2022-07-30T18:35:00Z">
            <w:rPr/>
          </w:rPrChange>
        </w:rPr>
        <w:instrText xml:space="preserve"> HYPERLINK "https://doi.org/10.1016/S0306-9192(99)00080-9" </w:instrText>
      </w:r>
      <w:r w:rsidRPr="005017C0">
        <w:rPr>
          <w:sz w:val="18"/>
          <w:szCs w:val="20"/>
          <w:lang w:val="en-GB"/>
          <w:rPrChange w:id="20026" w:author="Steve Wiggins" w:date="2022-07-30T18:35:00Z">
            <w:rPr>
              <w:rStyle w:val="Hyperlink"/>
              <w:color w:val="auto"/>
              <w:u w:val="none"/>
            </w:rPr>
          </w:rPrChange>
        </w:rPr>
        <w:fldChar w:fldCharType="separate"/>
      </w:r>
      <w:r w:rsidRPr="005017C0">
        <w:rPr>
          <w:rStyle w:val="Hyperlink"/>
          <w:color w:val="auto"/>
          <w:sz w:val="18"/>
          <w:szCs w:val="20"/>
          <w:u w:val="none"/>
          <w:lang w:val="en-GB"/>
          <w:rPrChange w:id="20027" w:author="Steve Wiggins" w:date="2022-07-30T18:35:00Z">
            <w:rPr>
              <w:rStyle w:val="Hyperlink"/>
              <w:color w:val="auto"/>
              <w:u w:val="none"/>
            </w:rPr>
          </w:rPrChange>
        </w:rPr>
        <w:t>https://doi.org/10.1016/S0306-9192(99)00080-9</w:t>
      </w:r>
      <w:r w:rsidRPr="005017C0">
        <w:rPr>
          <w:rStyle w:val="Hyperlink"/>
          <w:color w:val="auto"/>
          <w:sz w:val="18"/>
          <w:szCs w:val="20"/>
          <w:u w:val="none"/>
          <w:lang w:val="en-GB"/>
          <w:rPrChange w:id="20028" w:author="Steve Wiggins" w:date="2022-07-30T18:35:00Z">
            <w:rPr>
              <w:rStyle w:val="Hyperlink"/>
              <w:color w:val="auto"/>
              <w:u w:val="none"/>
            </w:rPr>
          </w:rPrChange>
        </w:rPr>
        <w:fldChar w:fldCharType="end"/>
      </w:r>
    </w:p>
    <w:p w14:paraId="3447BC89" w14:textId="77777777" w:rsidR="00F73A4C" w:rsidRPr="005017C0" w:rsidRDefault="00F73A4C">
      <w:pPr>
        <w:rPr>
          <w:sz w:val="18"/>
          <w:szCs w:val="20"/>
          <w:lang w:val="en-GB"/>
          <w:rPrChange w:id="20029" w:author="Steve Wiggins" w:date="2022-07-30T18:35:00Z">
            <w:rPr/>
          </w:rPrChange>
        </w:rPr>
        <w:pPrChange w:id="20030" w:author="Steve Wiggins" w:date="2022-07-30T18:35:00Z">
          <w:pPr>
            <w:pStyle w:val="2PP"/>
          </w:pPr>
        </w:pPrChange>
      </w:pPr>
      <w:bookmarkStart w:id="20031" w:name="_bookmark47"/>
      <w:bookmarkEnd w:id="20031"/>
      <w:r w:rsidRPr="005017C0">
        <w:rPr>
          <w:sz w:val="18"/>
          <w:szCs w:val="20"/>
          <w:lang w:val="en-GB"/>
          <w:rPrChange w:id="20032" w:author="Steve Wiggins" w:date="2022-07-30T18:35:00Z">
            <w:rPr/>
          </w:rPrChange>
        </w:rPr>
        <w:lastRenderedPageBreak/>
        <w:t xml:space="preserve">Mather, D., Boughton, D., &amp; Jayne, T. S. (2013). Explaining smallholder maize marketing in southern and eastern Africa: The roles of market access, technology and household resource endowments. </w:t>
      </w:r>
      <w:r w:rsidRPr="005017C0">
        <w:rPr>
          <w:i/>
          <w:iCs/>
          <w:sz w:val="18"/>
          <w:szCs w:val="20"/>
          <w:lang w:val="en-GB"/>
          <w:rPrChange w:id="20033" w:author="Steve Wiggins" w:date="2022-07-30T18:35:00Z">
            <w:rPr>
              <w:i/>
              <w:iCs/>
            </w:rPr>
          </w:rPrChange>
        </w:rPr>
        <w:t>Food Policy</w:t>
      </w:r>
      <w:r w:rsidRPr="005017C0">
        <w:rPr>
          <w:sz w:val="18"/>
          <w:szCs w:val="20"/>
          <w:lang w:val="en-GB"/>
          <w:rPrChange w:id="20034" w:author="Steve Wiggins" w:date="2022-07-30T18:35:00Z">
            <w:rPr/>
          </w:rPrChange>
        </w:rPr>
        <w:t xml:space="preserve">, </w:t>
      </w:r>
      <w:r w:rsidRPr="005017C0">
        <w:rPr>
          <w:i/>
          <w:iCs/>
          <w:sz w:val="18"/>
          <w:szCs w:val="20"/>
          <w:lang w:val="en-GB"/>
          <w:rPrChange w:id="20035" w:author="Steve Wiggins" w:date="2022-07-30T18:35:00Z">
            <w:rPr>
              <w:i/>
              <w:iCs/>
            </w:rPr>
          </w:rPrChange>
        </w:rPr>
        <w:t>43</w:t>
      </w:r>
      <w:r w:rsidRPr="005017C0">
        <w:rPr>
          <w:sz w:val="18"/>
          <w:szCs w:val="20"/>
          <w:lang w:val="en-GB"/>
          <w:rPrChange w:id="20036" w:author="Steve Wiggins" w:date="2022-07-30T18:35:00Z">
            <w:rPr/>
          </w:rPrChange>
        </w:rPr>
        <w:t xml:space="preserve">, 248–266. </w:t>
      </w:r>
      <w:r w:rsidRPr="005017C0">
        <w:rPr>
          <w:sz w:val="18"/>
          <w:szCs w:val="20"/>
          <w:rPrChange w:id="20037" w:author="Steve Wiggins" w:date="2022-07-30T18:35:00Z">
            <w:rPr/>
          </w:rPrChange>
        </w:rPr>
        <w:fldChar w:fldCharType="begin"/>
      </w:r>
      <w:r w:rsidRPr="005017C0">
        <w:rPr>
          <w:sz w:val="18"/>
          <w:szCs w:val="20"/>
          <w:lang w:val="en-GB"/>
          <w:rPrChange w:id="20038" w:author="Steve Wiggins" w:date="2022-07-30T18:35:00Z">
            <w:rPr/>
          </w:rPrChange>
        </w:rPr>
        <w:instrText xml:space="preserve"> HYPERLINK "https://doi.org/10.1016/j.foodpol.2013.09.008" </w:instrText>
      </w:r>
      <w:r w:rsidRPr="005017C0">
        <w:rPr>
          <w:sz w:val="18"/>
          <w:szCs w:val="20"/>
          <w:lang w:val="en-GB"/>
          <w:rPrChange w:id="20039" w:author="Steve Wiggins" w:date="2022-07-30T18:35:00Z">
            <w:rPr>
              <w:rStyle w:val="Hyperlink"/>
              <w:color w:val="auto"/>
              <w:u w:val="none"/>
            </w:rPr>
          </w:rPrChange>
        </w:rPr>
        <w:fldChar w:fldCharType="separate"/>
      </w:r>
      <w:r w:rsidRPr="005017C0">
        <w:rPr>
          <w:rStyle w:val="Hyperlink"/>
          <w:color w:val="auto"/>
          <w:sz w:val="18"/>
          <w:szCs w:val="20"/>
          <w:u w:val="none"/>
          <w:lang w:val="en-GB"/>
          <w:rPrChange w:id="20040" w:author="Steve Wiggins" w:date="2022-07-30T18:35:00Z">
            <w:rPr>
              <w:rStyle w:val="Hyperlink"/>
              <w:color w:val="auto"/>
              <w:u w:val="none"/>
            </w:rPr>
          </w:rPrChange>
        </w:rPr>
        <w:t>https://doi.org/10.1016/j.foodpol.2013.09.008</w:t>
      </w:r>
      <w:r w:rsidRPr="005017C0">
        <w:rPr>
          <w:rStyle w:val="Hyperlink"/>
          <w:color w:val="auto"/>
          <w:sz w:val="18"/>
          <w:szCs w:val="20"/>
          <w:u w:val="none"/>
          <w:lang w:val="en-GB"/>
          <w:rPrChange w:id="20041" w:author="Steve Wiggins" w:date="2022-07-30T18:35:00Z">
            <w:rPr>
              <w:rStyle w:val="Hyperlink"/>
              <w:color w:val="auto"/>
              <w:u w:val="none"/>
            </w:rPr>
          </w:rPrChange>
        </w:rPr>
        <w:fldChar w:fldCharType="end"/>
      </w:r>
    </w:p>
    <w:p w14:paraId="3F18ACEF" w14:textId="77777777" w:rsidR="00F73A4C" w:rsidRPr="005017C0" w:rsidRDefault="00F73A4C">
      <w:pPr>
        <w:rPr>
          <w:sz w:val="18"/>
          <w:szCs w:val="20"/>
          <w:lang w:val="en-GB"/>
          <w:rPrChange w:id="20042" w:author="Steve Wiggins" w:date="2022-07-30T18:35:00Z">
            <w:rPr/>
          </w:rPrChange>
        </w:rPr>
        <w:pPrChange w:id="20043" w:author="Steve Wiggins" w:date="2022-07-30T18:35:00Z">
          <w:pPr>
            <w:pStyle w:val="2PP"/>
          </w:pPr>
        </w:pPrChange>
      </w:pPr>
      <w:bookmarkStart w:id="20044" w:name="_bookmark48"/>
      <w:bookmarkEnd w:id="20044"/>
      <w:r w:rsidRPr="005017C0">
        <w:rPr>
          <w:sz w:val="18"/>
          <w:szCs w:val="20"/>
          <w:lang w:val="en-GB"/>
          <w:rPrChange w:id="20045" w:author="Steve Wiggins" w:date="2022-07-30T18:35:00Z">
            <w:rPr/>
          </w:rPrChange>
        </w:rPr>
        <w:t xml:space="preserve">McArthur, J. W., &amp; McCord, G. C. (2017). Fertilizing growth: Agricultural inputs and their effects in economic development. </w:t>
      </w:r>
      <w:r w:rsidRPr="005017C0">
        <w:rPr>
          <w:i/>
          <w:iCs/>
          <w:sz w:val="18"/>
          <w:szCs w:val="20"/>
          <w:lang w:val="en-GB"/>
          <w:rPrChange w:id="20046" w:author="Steve Wiggins" w:date="2022-07-30T18:35:00Z">
            <w:rPr>
              <w:i/>
              <w:iCs/>
            </w:rPr>
          </w:rPrChange>
        </w:rPr>
        <w:t>Journal of Development Economics</w:t>
      </w:r>
      <w:r w:rsidRPr="005017C0">
        <w:rPr>
          <w:sz w:val="18"/>
          <w:szCs w:val="20"/>
          <w:lang w:val="en-GB"/>
          <w:rPrChange w:id="20047" w:author="Steve Wiggins" w:date="2022-07-30T18:35:00Z">
            <w:rPr/>
          </w:rPrChange>
        </w:rPr>
        <w:t xml:space="preserve">, </w:t>
      </w:r>
      <w:r w:rsidRPr="005017C0">
        <w:rPr>
          <w:i/>
          <w:iCs/>
          <w:sz w:val="18"/>
          <w:szCs w:val="20"/>
          <w:lang w:val="en-GB"/>
          <w:rPrChange w:id="20048" w:author="Steve Wiggins" w:date="2022-07-30T18:35:00Z">
            <w:rPr>
              <w:i/>
              <w:iCs/>
            </w:rPr>
          </w:rPrChange>
        </w:rPr>
        <w:t>127</w:t>
      </w:r>
      <w:r w:rsidRPr="005017C0">
        <w:rPr>
          <w:sz w:val="18"/>
          <w:szCs w:val="20"/>
          <w:lang w:val="en-GB"/>
          <w:rPrChange w:id="20049" w:author="Steve Wiggins" w:date="2022-07-30T18:35:00Z">
            <w:rPr/>
          </w:rPrChange>
        </w:rPr>
        <w:t xml:space="preserve">, 133–152. </w:t>
      </w:r>
      <w:r w:rsidRPr="005017C0">
        <w:rPr>
          <w:sz w:val="18"/>
          <w:szCs w:val="20"/>
          <w:rPrChange w:id="20050" w:author="Steve Wiggins" w:date="2022-07-30T18:35:00Z">
            <w:rPr/>
          </w:rPrChange>
        </w:rPr>
        <w:fldChar w:fldCharType="begin"/>
      </w:r>
      <w:r w:rsidRPr="005017C0">
        <w:rPr>
          <w:sz w:val="18"/>
          <w:szCs w:val="20"/>
          <w:lang w:val="en-GB"/>
          <w:rPrChange w:id="20051" w:author="Steve Wiggins" w:date="2022-07-30T18:35:00Z">
            <w:rPr/>
          </w:rPrChange>
        </w:rPr>
        <w:instrText xml:space="preserve"> HYPERLINK "https://doi.org/10.1016/j.jdeveco.2017.02.007" </w:instrText>
      </w:r>
      <w:r w:rsidRPr="005017C0">
        <w:rPr>
          <w:sz w:val="18"/>
          <w:szCs w:val="20"/>
          <w:lang w:val="en-GB"/>
          <w:rPrChange w:id="20052" w:author="Steve Wiggins" w:date="2022-07-30T18:35:00Z">
            <w:rPr>
              <w:rStyle w:val="Hyperlink"/>
              <w:color w:val="auto"/>
              <w:u w:val="none"/>
            </w:rPr>
          </w:rPrChange>
        </w:rPr>
        <w:fldChar w:fldCharType="separate"/>
      </w:r>
      <w:r w:rsidRPr="005017C0">
        <w:rPr>
          <w:rStyle w:val="Hyperlink"/>
          <w:color w:val="auto"/>
          <w:sz w:val="18"/>
          <w:szCs w:val="20"/>
          <w:u w:val="none"/>
          <w:lang w:val="en-GB"/>
          <w:rPrChange w:id="20053" w:author="Steve Wiggins" w:date="2022-07-30T18:35:00Z">
            <w:rPr>
              <w:rStyle w:val="Hyperlink"/>
              <w:color w:val="auto"/>
              <w:u w:val="none"/>
            </w:rPr>
          </w:rPrChange>
        </w:rPr>
        <w:t>https://doi.org/10.1016/j.jdeveco.2017.02.007</w:t>
      </w:r>
      <w:r w:rsidRPr="005017C0">
        <w:rPr>
          <w:rStyle w:val="Hyperlink"/>
          <w:color w:val="auto"/>
          <w:sz w:val="18"/>
          <w:szCs w:val="20"/>
          <w:u w:val="none"/>
          <w:lang w:val="en-GB"/>
          <w:rPrChange w:id="20054" w:author="Steve Wiggins" w:date="2022-07-30T18:35:00Z">
            <w:rPr>
              <w:rStyle w:val="Hyperlink"/>
              <w:color w:val="auto"/>
              <w:u w:val="none"/>
            </w:rPr>
          </w:rPrChange>
        </w:rPr>
        <w:fldChar w:fldCharType="end"/>
      </w:r>
    </w:p>
    <w:p w14:paraId="30AF2C82" w14:textId="77777777" w:rsidR="00F73A4C" w:rsidRPr="005017C0" w:rsidRDefault="00F73A4C">
      <w:pPr>
        <w:rPr>
          <w:sz w:val="18"/>
          <w:szCs w:val="20"/>
          <w:lang w:val="en-GB"/>
          <w:rPrChange w:id="20055" w:author="Steve Wiggins" w:date="2022-07-30T18:35:00Z">
            <w:rPr/>
          </w:rPrChange>
        </w:rPr>
        <w:pPrChange w:id="20056" w:author="Steve Wiggins" w:date="2022-07-30T18:35:00Z">
          <w:pPr>
            <w:pStyle w:val="2PP"/>
          </w:pPr>
        </w:pPrChange>
      </w:pPr>
      <w:bookmarkStart w:id="20057" w:name="_bookmark49"/>
      <w:bookmarkEnd w:id="20057"/>
      <w:r w:rsidRPr="005017C0">
        <w:rPr>
          <w:sz w:val="18"/>
          <w:szCs w:val="20"/>
          <w:lang w:val="en-GB"/>
          <w:rPrChange w:id="20058" w:author="Steve Wiggins" w:date="2022-07-30T18:35:00Z">
            <w:rPr/>
          </w:rPrChange>
        </w:rPr>
        <w:t xml:space="preserve">McPherson, M., Smith-Lovin, L., &amp; Cook, J. M. (2001). Birds of a feather: Homophily in social networks. </w:t>
      </w:r>
      <w:r w:rsidRPr="005017C0">
        <w:rPr>
          <w:i/>
          <w:iCs/>
          <w:sz w:val="18"/>
          <w:szCs w:val="20"/>
          <w:lang w:val="en-GB"/>
          <w:rPrChange w:id="20059" w:author="Steve Wiggins" w:date="2022-07-30T18:35:00Z">
            <w:rPr>
              <w:i/>
              <w:iCs/>
            </w:rPr>
          </w:rPrChange>
        </w:rPr>
        <w:t>Annual Review of Sociology</w:t>
      </w:r>
      <w:r w:rsidRPr="005017C0">
        <w:rPr>
          <w:sz w:val="18"/>
          <w:szCs w:val="20"/>
          <w:lang w:val="en-GB"/>
          <w:rPrChange w:id="20060" w:author="Steve Wiggins" w:date="2022-07-30T18:35:00Z">
            <w:rPr/>
          </w:rPrChange>
        </w:rPr>
        <w:t xml:space="preserve">, </w:t>
      </w:r>
      <w:r w:rsidRPr="005017C0">
        <w:rPr>
          <w:i/>
          <w:iCs/>
          <w:sz w:val="18"/>
          <w:szCs w:val="20"/>
          <w:lang w:val="en-GB"/>
          <w:rPrChange w:id="20061" w:author="Steve Wiggins" w:date="2022-07-30T18:35:00Z">
            <w:rPr>
              <w:i/>
              <w:iCs/>
            </w:rPr>
          </w:rPrChange>
        </w:rPr>
        <w:t>27</w:t>
      </w:r>
      <w:r w:rsidRPr="005017C0">
        <w:rPr>
          <w:sz w:val="18"/>
          <w:szCs w:val="20"/>
          <w:lang w:val="en-GB"/>
          <w:rPrChange w:id="20062" w:author="Steve Wiggins" w:date="2022-07-30T18:35:00Z">
            <w:rPr/>
          </w:rPrChange>
        </w:rPr>
        <w:t xml:space="preserve">(1), 415–444. </w:t>
      </w:r>
      <w:r w:rsidRPr="005017C0">
        <w:rPr>
          <w:sz w:val="18"/>
          <w:szCs w:val="20"/>
          <w:rPrChange w:id="20063" w:author="Steve Wiggins" w:date="2022-07-30T18:35:00Z">
            <w:rPr/>
          </w:rPrChange>
        </w:rPr>
        <w:fldChar w:fldCharType="begin"/>
      </w:r>
      <w:r w:rsidRPr="005017C0">
        <w:rPr>
          <w:sz w:val="18"/>
          <w:szCs w:val="20"/>
          <w:lang w:val="en-GB"/>
          <w:rPrChange w:id="20064" w:author="Steve Wiggins" w:date="2022-07-30T18:35:00Z">
            <w:rPr/>
          </w:rPrChange>
        </w:rPr>
        <w:instrText xml:space="preserve"> HYPERLINK "https://doi.org/10.1146/annurev.soc.27.1.415" </w:instrText>
      </w:r>
      <w:r w:rsidRPr="005017C0">
        <w:rPr>
          <w:sz w:val="18"/>
          <w:szCs w:val="20"/>
          <w:lang w:val="en-GB"/>
          <w:rPrChange w:id="20065" w:author="Steve Wiggins" w:date="2022-07-30T18:35:00Z">
            <w:rPr>
              <w:rStyle w:val="Hyperlink"/>
              <w:color w:val="auto"/>
              <w:u w:val="none"/>
            </w:rPr>
          </w:rPrChange>
        </w:rPr>
        <w:fldChar w:fldCharType="separate"/>
      </w:r>
      <w:r w:rsidRPr="005017C0">
        <w:rPr>
          <w:rStyle w:val="Hyperlink"/>
          <w:color w:val="auto"/>
          <w:sz w:val="18"/>
          <w:szCs w:val="20"/>
          <w:u w:val="none"/>
          <w:lang w:val="en-GB"/>
          <w:rPrChange w:id="20066" w:author="Steve Wiggins" w:date="2022-07-30T18:35:00Z">
            <w:rPr>
              <w:rStyle w:val="Hyperlink"/>
              <w:color w:val="auto"/>
              <w:u w:val="none"/>
            </w:rPr>
          </w:rPrChange>
        </w:rPr>
        <w:t>https://doi.org/10.1146/annurev.soc.27.1.415</w:t>
      </w:r>
      <w:r w:rsidRPr="005017C0">
        <w:rPr>
          <w:rStyle w:val="Hyperlink"/>
          <w:color w:val="auto"/>
          <w:sz w:val="18"/>
          <w:szCs w:val="20"/>
          <w:u w:val="none"/>
          <w:lang w:val="en-GB"/>
          <w:rPrChange w:id="20067" w:author="Steve Wiggins" w:date="2022-07-30T18:35:00Z">
            <w:rPr>
              <w:rStyle w:val="Hyperlink"/>
              <w:color w:val="auto"/>
              <w:u w:val="none"/>
            </w:rPr>
          </w:rPrChange>
        </w:rPr>
        <w:fldChar w:fldCharType="end"/>
      </w:r>
    </w:p>
    <w:p w14:paraId="4B4B4F58" w14:textId="77777777" w:rsidR="00F73A4C" w:rsidRPr="005017C0" w:rsidRDefault="00F73A4C">
      <w:pPr>
        <w:rPr>
          <w:sz w:val="18"/>
          <w:szCs w:val="20"/>
          <w:lang w:val="en-GB"/>
          <w:rPrChange w:id="20068" w:author="Steve Wiggins" w:date="2022-07-30T18:35:00Z">
            <w:rPr/>
          </w:rPrChange>
        </w:rPr>
        <w:pPrChange w:id="20069" w:author="Steve Wiggins" w:date="2022-07-30T18:35:00Z">
          <w:pPr>
            <w:pStyle w:val="2PP"/>
          </w:pPr>
        </w:pPrChange>
      </w:pPr>
      <w:bookmarkStart w:id="20070" w:name="_bookmark50"/>
      <w:bookmarkEnd w:id="20070"/>
      <w:proofErr w:type="spellStart"/>
      <w:r w:rsidRPr="005017C0">
        <w:rPr>
          <w:sz w:val="18"/>
          <w:szCs w:val="20"/>
          <w:lang w:val="en-GB"/>
          <w:rPrChange w:id="20071" w:author="Steve Wiggins" w:date="2022-07-30T18:35:00Z">
            <w:rPr/>
          </w:rPrChange>
        </w:rPr>
        <w:t>Mengel</w:t>
      </w:r>
      <w:proofErr w:type="spellEnd"/>
      <w:r w:rsidRPr="005017C0">
        <w:rPr>
          <w:sz w:val="18"/>
          <w:szCs w:val="20"/>
          <w:lang w:val="en-GB"/>
          <w:rPrChange w:id="20072" w:author="Steve Wiggins" w:date="2022-07-30T18:35:00Z">
            <w:rPr/>
          </w:rPrChange>
        </w:rPr>
        <w:t xml:space="preserve">, F., </w:t>
      </w:r>
      <w:proofErr w:type="spellStart"/>
      <w:r w:rsidRPr="005017C0">
        <w:rPr>
          <w:sz w:val="18"/>
          <w:szCs w:val="20"/>
          <w:lang w:val="en-GB"/>
          <w:rPrChange w:id="20073" w:author="Steve Wiggins" w:date="2022-07-30T18:35:00Z">
            <w:rPr/>
          </w:rPrChange>
        </w:rPr>
        <w:t>Sauermann</w:t>
      </w:r>
      <w:proofErr w:type="spellEnd"/>
      <w:r w:rsidRPr="005017C0">
        <w:rPr>
          <w:sz w:val="18"/>
          <w:szCs w:val="20"/>
          <w:lang w:val="en-GB"/>
          <w:rPrChange w:id="20074" w:author="Steve Wiggins" w:date="2022-07-30T18:35:00Z">
            <w:rPr/>
          </w:rPrChange>
        </w:rPr>
        <w:t xml:space="preserve">, J., &amp; </w:t>
      </w:r>
      <w:proofErr w:type="spellStart"/>
      <w:r w:rsidRPr="005017C0">
        <w:rPr>
          <w:sz w:val="18"/>
          <w:szCs w:val="20"/>
          <w:lang w:val="en-GB"/>
          <w:rPrChange w:id="20075" w:author="Steve Wiggins" w:date="2022-07-30T18:35:00Z">
            <w:rPr/>
          </w:rPrChange>
        </w:rPr>
        <w:t>Zölitz</w:t>
      </w:r>
      <w:proofErr w:type="spellEnd"/>
      <w:r w:rsidRPr="005017C0">
        <w:rPr>
          <w:sz w:val="18"/>
          <w:szCs w:val="20"/>
          <w:lang w:val="en-GB"/>
          <w:rPrChange w:id="20076" w:author="Steve Wiggins" w:date="2022-07-30T18:35:00Z">
            <w:rPr/>
          </w:rPrChange>
        </w:rPr>
        <w:t xml:space="preserve">, U. (2019). Gender bias in teaching evaluations. </w:t>
      </w:r>
      <w:r w:rsidRPr="005017C0">
        <w:rPr>
          <w:i/>
          <w:iCs/>
          <w:sz w:val="18"/>
          <w:szCs w:val="20"/>
          <w:lang w:val="en-GB"/>
          <w:rPrChange w:id="20077" w:author="Steve Wiggins" w:date="2022-07-30T18:35:00Z">
            <w:rPr>
              <w:i/>
              <w:iCs/>
            </w:rPr>
          </w:rPrChange>
        </w:rPr>
        <w:t>Journal of the European Economic Association</w:t>
      </w:r>
      <w:r w:rsidRPr="005017C0">
        <w:rPr>
          <w:sz w:val="18"/>
          <w:szCs w:val="20"/>
          <w:lang w:val="en-GB"/>
          <w:rPrChange w:id="20078" w:author="Steve Wiggins" w:date="2022-07-30T18:35:00Z">
            <w:rPr/>
          </w:rPrChange>
        </w:rPr>
        <w:t xml:space="preserve">, </w:t>
      </w:r>
      <w:r w:rsidRPr="005017C0">
        <w:rPr>
          <w:i/>
          <w:iCs/>
          <w:sz w:val="18"/>
          <w:szCs w:val="20"/>
          <w:lang w:val="en-GB"/>
          <w:rPrChange w:id="20079" w:author="Steve Wiggins" w:date="2022-07-30T18:35:00Z">
            <w:rPr>
              <w:i/>
              <w:iCs/>
            </w:rPr>
          </w:rPrChange>
        </w:rPr>
        <w:t>17</w:t>
      </w:r>
      <w:r w:rsidRPr="005017C0">
        <w:rPr>
          <w:sz w:val="18"/>
          <w:szCs w:val="20"/>
          <w:lang w:val="en-GB"/>
          <w:rPrChange w:id="20080" w:author="Steve Wiggins" w:date="2022-07-30T18:35:00Z">
            <w:rPr/>
          </w:rPrChange>
        </w:rPr>
        <w:t xml:space="preserve">(2), 535–566. </w:t>
      </w:r>
      <w:r w:rsidRPr="005017C0">
        <w:rPr>
          <w:sz w:val="18"/>
          <w:szCs w:val="20"/>
          <w:rPrChange w:id="20081" w:author="Steve Wiggins" w:date="2022-07-30T18:35:00Z">
            <w:rPr/>
          </w:rPrChange>
        </w:rPr>
        <w:fldChar w:fldCharType="begin"/>
      </w:r>
      <w:r w:rsidRPr="005017C0">
        <w:rPr>
          <w:sz w:val="18"/>
          <w:szCs w:val="20"/>
          <w:lang w:val="en-GB"/>
          <w:rPrChange w:id="20082" w:author="Steve Wiggins" w:date="2022-07-30T18:35:00Z">
            <w:rPr/>
          </w:rPrChange>
        </w:rPr>
        <w:instrText xml:space="preserve"> HYPERLINK "https://doi.org/10.1093/jeea/jvx057" </w:instrText>
      </w:r>
      <w:r w:rsidRPr="005017C0">
        <w:rPr>
          <w:sz w:val="18"/>
          <w:szCs w:val="20"/>
          <w:lang w:val="en-GB"/>
          <w:rPrChange w:id="20083" w:author="Steve Wiggins" w:date="2022-07-30T18:35:00Z">
            <w:rPr>
              <w:rStyle w:val="Hyperlink"/>
              <w:color w:val="auto"/>
              <w:u w:val="none"/>
            </w:rPr>
          </w:rPrChange>
        </w:rPr>
        <w:fldChar w:fldCharType="separate"/>
      </w:r>
      <w:r w:rsidRPr="005017C0">
        <w:rPr>
          <w:rStyle w:val="Hyperlink"/>
          <w:color w:val="auto"/>
          <w:sz w:val="18"/>
          <w:szCs w:val="20"/>
          <w:u w:val="none"/>
          <w:lang w:val="en-GB"/>
          <w:rPrChange w:id="20084" w:author="Steve Wiggins" w:date="2022-07-30T18:35:00Z">
            <w:rPr>
              <w:rStyle w:val="Hyperlink"/>
              <w:color w:val="auto"/>
              <w:u w:val="none"/>
            </w:rPr>
          </w:rPrChange>
        </w:rPr>
        <w:t>https://doi.org/10.1093/jeea/jvx057</w:t>
      </w:r>
      <w:r w:rsidRPr="005017C0">
        <w:rPr>
          <w:rStyle w:val="Hyperlink"/>
          <w:color w:val="auto"/>
          <w:sz w:val="18"/>
          <w:szCs w:val="20"/>
          <w:u w:val="none"/>
          <w:lang w:val="en-GB"/>
          <w:rPrChange w:id="20085" w:author="Steve Wiggins" w:date="2022-07-30T18:35:00Z">
            <w:rPr>
              <w:rStyle w:val="Hyperlink"/>
              <w:color w:val="auto"/>
              <w:u w:val="none"/>
            </w:rPr>
          </w:rPrChange>
        </w:rPr>
        <w:fldChar w:fldCharType="end"/>
      </w:r>
    </w:p>
    <w:p w14:paraId="232FADD3" w14:textId="77777777" w:rsidR="00F73A4C" w:rsidRPr="005017C0" w:rsidRDefault="00F73A4C">
      <w:pPr>
        <w:rPr>
          <w:sz w:val="18"/>
          <w:szCs w:val="20"/>
          <w:lang w:val="en-GB"/>
          <w:rPrChange w:id="20086" w:author="Steve Wiggins" w:date="2022-07-30T18:35:00Z">
            <w:rPr/>
          </w:rPrChange>
        </w:rPr>
        <w:pPrChange w:id="20087" w:author="Steve Wiggins" w:date="2022-07-30T18:35:00Z">
          <w:pPr>
            <w:pStyle w:val="2PP"/>
          </w:pPr>
        </w:pPrChange>
      </w:pPr>
      <w:bookmarkStart w:id="20088" w:name="_bookmark51"/>
      <w:bookmarkEnd w:id="20088"/>
      <w:r w:rsidRPr="005017C0">
        <w:rPr>
          <w:sz w:val="18"/>
          <w:szCs w:val="20"/>
          <w:lang w:val="fr-FR"/>
          <w:rPrChange w:id="20089" w:author="Steve Wiggins" w:date="2022-07-30T18:35:00Z">
            <w:rPr>
              <w:lang w:val="fr-FR"/>
            </w:rPr>
          </w:rPrChange>
        </w:rPr>
        <w:t xml:space="preserve">Michelson, H., </w:t>
      </w:r>
      <w:proofErr w:type="spellStart"/>
      <w:r w:rsidRPr="005017C0">
        <w:rPr>
          <w:sz w:val="18"/>
          <w:szCs w:val="20"/>
          <w:lang w:val="fr-FR"/>
          <w:rPrChange w:id="20090" w:author="Steve Wiggins" w:date="2022-07-30T18:35:00Z">
            <w:rPr>
              <w:lang w:val="fr-FR"/>
            </w:rPr>
          </w:rPrChange>
        </w:rPr>
        <w:t>Fairbairn</w:t>
      </w:r>
      <w:proofErr w:type="spellEnd"/>
      <w:r w:rsidRPr="005017C0">
        <w:rPr>
          <w:sz w:val="18"/>
          <w:szCs w:val="20"/>
          <w:lang w:val="fr-FR"/>
          <w:rPrChange w:id="20091" w:author="Steve Wiggins" w:date="2022-07-30T18:35:00Z">
            <w:rPr>
              <w:lang w:val="fr-FR"/>
            </w:rPr>
          </w:rPrChange>
        </w:rPr>
        <w:t xml:space="preserve">, A., Ellison, B., </w:t>
      </w:r>
      <w:proofErr w:type="spellStart"/>
      <w:r w:rsidRPr="005017C0">
        <w:rPr>
          <w:sz w:val="18"/>
          <w:szCs w:val="20"/>
          <w:lang w:val="fr-FR"/>
          <w:rPrChange w:id="20092" w:author="Steve Wiggins" w:date="2022-07-30T18:35:00Z">
            <w:rPr>
              <w:lang w:val="fr-FR"/>
            </w:rPr>
          </w:rPrChange>
        </w:rPr>
        <w:t>Maertens</w:t>
      </w:r>
      <w:proofErr w:type="spellEnd"/>
      <w:r w:rsidRPr="005017C0">
        <w:rPr>
          <w:sz w:val="18"/>
          <w:szCs w:val="20"/>
          <w:lang w:val="fr-FR"/>
          <w:rPrChange w:id="20093" w:author="Steve Wiggins" w:date="2022-07-30T18:35:00Z">
            <w:rPr>
              <w:lang w:val="fr-FR"/>
            </w:rPr>
          </w:rPrChange>
        </w:rPr>
        <w:t xml:space="preserve">, A., &amp; </w:t>
      </w:r>
      <w:proofErr w:type="spellStart"/>
      <w:r w:rsidRPr="005017C0">
        <w:rPr>
          <w:sz w:val="18"/>
          <w:szCs w:val="20"/>
          <w:lang w:val="fr-FR"/>
          <w:rPrChange w:id="20094" w:author="Steve Wiggins" w:date="2022-07-30T18:35:00Z">
            <w:rPr>
              <w:lang w:val="fr-FR"/>
            </w:rPr>
          </w:rPrChange>
        </w:rPr>
        <w:t>Manyong</w:t>
      </w:r>
      <w:proofErr w:type="spellEnd"/>
      <w:r w:rsidRPr="005017C0">
        <w:rPr>
          <w:sz w:val="18"/>
          <w:szCs w:val="20"/>
          <w:lang w:val="fr-FR"/>
          <w:rPrChange w:id="20095" w:author="Steve Wiggins" w:date="2022-07-30T18:35:00Z">
            <w:rPr>
              <w:lang w:val="fr-FR"/>
            </w:rPr>
          </w:rPrChange>
        </w:rPr>
        <w:t xml:space="preserve">, V. (2021). </w:t>
      </w:r>
      <w:r w:rsidRPr="005017C0">
        <w:rPr>
          <w:sz w:val="18"/>
          <w:szCs w:val="20"/>
          <w:lang w:val="en-GB"/>
          <w:rPrChange w:id="20096" w:author="Steve Wiggins" w:date="2022-07-30T18:35:00Z">
            <w:rPr/>
          </w:rPrChange>
        </w:rPr>
        <w:t xml:space="preserve">Misperceived quality: Fertilizer in Tanzania. </w:t>
      </w:r>
      <w:r w:rsidRPr="005017C0">
        <w:rPr>
          <w:i/>
          <w:iCs/>
          <w:sz w:val="18"/>
          <w:szCs w:val="20"/>
          <w:lang w:val="en-GB"/>
          <w:rPrChange w:id="20097" w:author="Steve Wiggins" w:date="2022-07-30T18:35:00Z">
            <w:rPr>
              <w:i/>
              <w:iCs/>
            </w:rPr>
          </w:rPrChange>
        </w:rPr>
        <w:t>Journal of Development Economics</w:t>
      </w:r>
      <w:r w:rsidRPr="005017C0">
        <w:rPr>
          <w:sz w:val="18"/>
          <w:szCs w:val="20"/>
          <w:lang w:val="en-GB"/>
          <w:rPrChange w:id="20098" w:author="Steve Wiggins" w:date="2022-07-30T18:35:00Z">
            <w:rPr/>
          </w:rPrChange>
        </w:rPr>
        <w:t xml:space="preserve">, </w:t>
      </w:r>
      <w:r w:rsidRPr="005017C0">
        <w:rPr>
          <w:i/>
          <w:iCs/>
          <w:sz w:val="18"/>
          <w:szCs w:val="20"/>
          <w:lang w:val="en-GB"/>
          <w:rPrChange w:id="20099" w:author="Steve Wiggins" w:date="2022-07-30T18:35:00Z">
            <w:rPr>
              <w:i/>
              <w:iCs/>
            </w:rPr>
          </w:rPrChange>
        </w:rPr>
        <w:t>148</w:t>
      </w:r>
      <w:r w:rsidRPr="005017C0">
        <w:rPr>
          <w:sz w:val="18"/>
          <w:szCs w:val="20"/>
          <w:lang w:val="en-GB"/>
          <w:rPrChange w:id="20100" w:author="Steve Wiggins" w:date="2022-07-30T18:35:00Z">
            <w:rPr/>
          </w:rPrChange>
        </w:rPr>
        <w:t xml:space="preserve">, Article 102579. </w:t>
      </w:r>
      <w:r w:rsidRPr="005017C0">
        <w:rPr>
          <w:sz w:val="18"/>
          <w:szCs w:val="20"/>
          <w:rPrChange w:id="20101" w:author="Steve Wiggins" w:date="2022-07-30T18:35:00Z">
            <w:rPr/>
          </w:rPrChange>
        </w:rPr>
        <w:fldChar w:fldCharType="begin"/>
      </w:r>
      <w:r w:rsidRPr="005017C0">
        <w:rPr>
          <w:sz w:val="18"/>
          <w:szCs w:val="20"/>
          <w:lang w:val="en-GB"/>
          <w:rPrChange w:id="20102" w:author="Steve Wiggins" w:date="2022-07-30T18:35:00Z">
            <w:rPr/>
          </w:rPrChange>
        </w:rPr>
        <w:instrText xml:space="preserve"> HYPERLINK "https://doi.org/10.1016/j.jdeveco.2020.102579" </w:instrText>
      </w:r>
      <w:r w:rsidRPr="005017C0">
        <w:rPr>
          <w:sz w:val="18"/>
          <w:szCs w:val="20"/>
          <w:lang w:val="en-GB"/>
          <w:rPrChange w:id="20103" w:author="Steve Wiggins" w:date="2022-07-30T18:35:00Z">
            <w:rPr>
              <w:rStyle w:val="Hyperlink"/>
              <w:color w:val="auto"/>
              <w:u w:val="none"/>
            </w:rPr>
          </w:rPrChange>
        </w:rPr>
        <w:fldChar w:fldCharType="separate"/>
      </w:r>
      <w:r w:rsidRPr="005017C0">
        <w:rPr>
          <w:rStyle w:val="Hyperlink"/>
          <w:color w:val="auto"/>
          <w:sz w:val="18"/>
          <w:szCs w:val="20"/>
          <w:u w:val="none"/>
          <w:lang w:val="en-GB"/>
          <w:rPrChange w:id="20104" w:author="Steve Wiggins" w:date="2022-07-30T18:35:00Z">
            <w:rPr>
              <w:rStyle w:val="Hyperlink"/>
              <w:color w:val="auto"/>
              <w:u w:val="none"/>
            </w:rPr>
          </w:rPrChange>
        </w:rPr>
        <w:t>https://doi.org/10.1016/j.jdeveco.2020.102579</w:t>
      </w:r>
      <w:r w:rsidRPr="005017C0">
        <w:rPr>
          <w:rStyle w:val="Hyperlink"/>
          <w:color w:val="auto"/>
          <w:sz w:val="18"/>
          <w:szCs w:val="20"/>
          <w:u w:val="none"/>
          <w:lang w:val="en-GB"/>
          <w:rPrChange w:id="20105" w:author="Steve Wiggins" w:date="2022-07-30T18:35:00Z">
            <w:rPr>
              <w:rStyle w:val="Hyperlink"/>
              <w:color w:val="auto"/>
              <w:u w:val="none"/>
            </w:rPr>
          </w:rPrChange>
        </w:rPr>
        <w:fldChar w:fldCharType="end"/>
      </w:r>
    </w:p>
    <w:p w14:paraId="772C3CBC" w14:textId="77777777" w:rsidR="00F73A4C" w:rsidRPr="005017C0" w:rsidRDefault="00F73A4C">
      <w:pPr>
        <w:rPr>
          <w:sz w:val="18"/>
          <w:szCs w:val="20"/>
          <w:lang w:val="en-GB"/>
          <w:rPrChange w:id="20106" w:author="Steve Wiggins" w:date="2022-07-30T18:35:00Z">
            <w:rPr/>
          </w:rPrChange>
        </w:rPr>
        <w:pPrChange w:id="20107" w:author="Steve Wiggins" w:date="2022-07-30T18:35:00Z">
          <w:pPr>
            <w:pStyle w:val="2PP"/>
          </w:pPr>
        </w:pPrChange>
      </w:pPr>
      <w:bookmarkStart w:id="20108" w:name="_bookmark52"/>
      <w:bookmarkEnd w:id="20108"/>
      <w:r w:rsidRPr="005017C0">
        <w:rPr>
          <w:sz w:val="18"/>
          <w:szCs w:val="20"/>
          <w:lang w:val="en-GB"/>
          <w:rPrChange w:id="20109" w:author="Steve Wiggins" w:date="2022-07-30T18:35:00Z">
            <w:rPr/>
          </w:rPrChange>
        </w:rPr>
        <w:t xml:space="preserve">Miller, J., &amp; Chamberlin, M. (2000). Women are teachers, men are professors: A study of student perceptions. </w:t>
      </w:r>
      <w:r w:rsidRPr="005017C0">
        <w:rPr>
          <w:i/>
          <w:iCs/>
          <w:sz w:val="18"/>
          <w:szCs w:val="20"/>
          <w:lang w:val="en-GB"/>
          <w:rPrChange w:id="20110" w:author="Steve Wiggins" w:date="2022-07-30T18:35:00Z">
            <w:rPr>
              <w:i/>
              <w:iCs/>
            </w:rPr>
          </w:rPrChange>
        </w:rPr>
        <w:t>Teaching Sociology</w:t>
      </w:r>
      <w:r w:rsidRPr="005017C0">
        <w:rPr>
          <w:sz w:val="18"/>
          <w:szCs w:val="20"/>
          <w:lang w:val="en-GB"/>
          <w:rPrChange w:id="20111" w:author="Steve Wiggins" w:date="2022-07-30T18:35:00Z">
            <w:rPr/>
          </w:rPrChange>
        </w:rPr>
        <w:t xml:space="preserve">, 283–298. </w:t>
      </w:r>
      <w:r w:rsidRPr="005017C0">
        <w:rPr>
          <w:sz w:val="18"/>
          <w:szCs w:val="20"/>
          <w:rPrChange w:id="20112" w:author="Steve Wiggins" w:date="2022-07-30T18:35:00Z">
            <w:rPr/>
          </w:rPrChange>
        </w:rPr>
        <w:fldChar w:fldCharType="begin"/>
      </w:r>
      <w:r w:rsidRPr="005017C0">
        <w:rPr>
          <w:sz w:val="18"/>
          <w:szCs w:val="20"/>
          <w:lang w:val="en-GB"/>
          <w:rPrChange w:id="20113" w:author="Steve Wiggins" w:date="2022-07-30T18:35:00Z">
            <w:rPr/>
          </w:rPrChange>
        </w:rPr>
        <w:instrText xml:space="preserve"> HYPERLINK "https://doi.org/10.2307/1318580" </w:instrText>
      </w:r>
      <w:r w:rsidRPr="005017C0">
        <w:rPr>
          <w:sz w:val="18"/>
          <w:szCs w:val="20"/>
          <w:lang w:val="en-GB"/>
          <w:rPrChange w:id="20114" w:author="Steve Wiggins" w:date="2022-07-30T18:35:00Z">
            <w:rPr>
              <w:rStyle w:val="Hyperlink"/>
              <w:color w:val="auto"/>
              <w:u w:val="none"/>
            </w:rPr>
          </w:rPrChange>
        </w:rPr>
        <w:fldChar w:fldCharType="separate"/>
      </w:r>
      <w:r w:rsidRPr="005017C0">
        <w:rPr>
          <w:rStyle w:val="Hyperlink"/>
          <w:color w:val="auto"/>
          <w:sz w:val="18"/>
          <w:szCs w:val="20"/>
          <w:u w:val="none"/>
          <w:lang w:val="en-GB"/>
          <w:rPrChange w:id="20115" w:author="Steve Wiggins" w:date="2022-07-30T18:35:00Z">
            <w:rPr>
              <w:rStyle w:val="Hyperlink"/>
              <w:color w:val="auto"/>
              <w:u w:val="none"/>
            </w:rPr>
          </w:rPrChange>
        </w:rPr>
        <w:t>https://doi.org/10.2307/1318580</w:t>
      </w:r>
      <w:r w:rsidRPr="005017C0">
        <w:rPr>
          <w:rStyle w:val="Hyperlink"/>
          <w:color w:val="auto"/>
          <w:sz w:val="18"/>
          <w:szCs w:val="20"/>
          <w:u w:val="none"/>
          <w:lang w:val="en-GB"/>
          <w:rPrChange w:id="20116" w:author="Steve Wiggins" w:date="2022-07-30T18:35:00Z">
            <w:rPr>
              <w:rStyle w:val="Hyperlink"/>
              <w:color w:val="auto"/>
              <w:u w:val="none"/>
            </w:rPr>
          </w:rPrChange>
        </w:rPr>
        <w:fldChar w:fldCharType="end"/>
      </w:r>
    </w:p>
    <w:p w14:paraId="7722E444" w14:textId="77777777" w:rsidR="00F73A4C" w:rsidRPr="005017C0" w:rsidRDefault="00F73A4C">
      <w:pPr>
        <w:rPr>
          <w:sz w:val="18"/>
          <w:szCs w:val="20"/>
          <w:lang w:val="en-GB"/>
          <w:rPrChange w:id="20117" w:author="Steve Wiggins" w:date="2022-07-30T18:35:00Z">
            <w:rPr/>
          </w:rPrChange>
        </w:rPr>
        <w:pPrChange w:id="20118" w:author="Steve Wiggins" w:date="2022-07-30T18:35:00Z">
          <w:pPr>
            <w:pStyle w:val="2PP"/>
          </w:pPr>
        </w:pPrChange>
      </w:pPr>
      <w:bookmarkStart w:id="20119" w:name="_bookmark53"/>
      <w:bookmarkEnd w:id="20119"/>
      <w:r w:rsidRPr="005017C0">
        <w:rPr>
          <w:sz w:val="18"/>
          <w:szCs w:val="20"/>
          <w:lang w:val="en-GB"/>
          <w:rPrChange w:id="20120" w:author="Steve Wiggins" w:date="2022-07-30T18:35:00Z">
            <w:rPr/>
          </w:rPrChange>
        </w:rPr>
        <w:t xml:space="preserve">Minten, B., Koru, B., &amp; Stifel, D. (2013). The last mile (s) in modern input distribution: Pricing, profitability, and adoption. </w:t>
      </w:r>
      <w:r w:rsidRPr="005017C0">
        <w:rPr>
          <w:i/>
          <w:iCs/>
          <w:sz w:val="18"/>
          <w:szCs w:val="20"/>
          <w:lang w:val="en-GB"/>
          <w:rPrChange w:id="20121" w:author="Steve Wiggins" w:date="2022-07-30T18:35:00Z">
            <w:rPr>
              <w:i/>
              <w:iCs/>
            </w:rPr>
          </w:rPrChange>
        </w:rPr>
        <w:t>Agricultural Economics</w:t>
      </w:r>
      <w:r w:rsidRPr="005017C0">
        <w:rPr>
          <w:sz w:val="18"/>
          <w:szCs w:val="20"/>
          <w:lang w:val="en-GB"/>
          <w:rPrChange w:id="20122" w:author="Steve Wiggins" w:date="2022-07-30T18:35:00Z">
            <w:rPr/>
          </w:rPrChange>
        </w:rPr>
        <w:t xml:space="preserve">, </w:t>
      </w:r>
      <w:r w:rsidRPr="005017C0">
        <w:rPr>
          <w:i/>
          <w:iCs/>
          <w:sz w:val="18"/>
          <w:szCs w:val="20"/>
          <w:lang w:val="en-GB"/>
          <w:rPrChange w:id="20123" w:author="Steve Wiggins" w:date="2022-07-30T18:35:00Z">
            <w:rPr>
              <w:i/>
              <w:iCs/>
            </w:rPr>
          </w:rPrChange>
        </w:rPr>
        <w:t>44</w:t>
      </w:r>
      <w:r w:rsidRPr="005017C0">
        <w:rPr>
          <w:sz w:val="18"/>
          <w:szCs w:val="20"/>
          <w:lang w:val="en-GB"/>
          <w:rPrChange w:id="20124" w:author="Steve Wiggins" w:date="2022-07-30T18:35:00Z">
            <w:rPr/>
          </w:rPrChange>
        </w:rPr>
        <w:t xml:space="preserve">(6), 629–646. </w:t>
      </w:r>
      <w:r w:rsidRPr="005017C0">
        <w:rPr>
          <w:sz w:val="18"/>
          <w:szCs w:val="20"/>
          <w:rPrChange w:id="20125" w:author="Steve Wiggins" w:date="2022-07-30T18:35:00Z">
            <w:rPr/>
          </w:rPrChange>
        </w:rPr>
        <w:fldChar w:fldCharType="begin"/>
      </w:r>
      <w:r w:rsidRPr="005017C0">
        <w:rPr>
          <w:sz w:val="18"/>
          <w:szCs w:val="20"/>
          <w:lang w:val="en-GB"/>
          <w:rPrChange w:id="20126" w:author="Steve Wiggins" w:date="2022-07-30T18:35:00Z">
            <w:rPr/>
          </w:rPrChange>
        </w:rPr>
        <w:instrText xml:space="preserve"> HYPERLINK "https://doi.org/10.1111/agec.12078" </w:instrText>
      </w:r>
      <w:r w:rsidRPr="005017C0">
        <w:rPr>
          <w:sz w:val="18"/>
          <w:szCs w:val="20"/>
          <w:lang w:val="en-GB"/>
          <w:rPrChange w:id="20127" w:author="Steve Wiggins" w:date="2022-07-30T18:35:00Z">
            <w:rPr>
              <w:rStyle w:val="Hyperlink"/>
              <w:color w:val="auto"/>
              <w:u w:val="none"/>
            </w:rPr>
          </w:rPrChange>
        </w:rPr>
        <w:fldChar w:fldCharType="separate"/>
      </w:r>
      <w:r w:rsidRPr="005017C0">
        <w:rPr>
          <w:rStyle w:val="Hyperlink"/>
          <w:color w:val="auto"/>
          <w:sz w:val="18"/>
          <w:szCs w:val="20"/>
          <w:u w:val="none"/>
          <w:lang w:val="en-GB"/>
          <w:rPrChange w:id="20128" w:author="Steve Wiggins" w:date="2022-07-30T18:35:00Z">
            <w:rPr>
              <w:rStyle w:val="Hyperlink"/>
              <w:color w:val="auto"/>
              <w:u w:val="none"/>
            </w:rPr>
          </w:rPrChange>
        </w:rPr>
        <w:t>https://doi.org/10.1111/agec.12078</w:t>
      </w:r>
      <w:r w:rsidRPr="005017C0">
        <w:rPr>
          <w:rStyle w:val="Hyperlink"/>
          <w:color w:val="auto"/>
          <w:sz w:val="18"/>
          <w:szCs w:val="20"/>
          <w:u w:val="none"/>
          <w:lang w:val="en-GB"/>
          <w:rPrChange w:id="20129" w:author="Steve Wiggins" w:date="2022-07-30T18:35:00Z">
            <w:rPr>
              <w:rStyle w:val="Hyperlink"/>
              <w:color w:val="auto"/>
              <w:u w:val="none"/>
            </w:rPr>
          </w:rPrChange>
        </w:rPr>
        <w:fldChar w:fldCharType="end"/>
      </w:r>
    </w:p>
    <w:p w14:paraId="109BFB2B" w14:textId="77777777" w:rsidR="00F73A4C" w:rsidRPr="005017C0" w:rsidRDefault="00F73A4C">
      <w:pPr>
        <w:rPr>
          <w:sz w:val="18"/>
          <w:szCs w:val="20"/>
          <w:lang w:val="en-GB"/>
          <w:rPrChange w:id="20130" w:author="Steve Wiggins" w:date="2022-07-30T18:35:00Z">
            <w:rPr/>
          </w:rPrChange>
        </w:rPr>
        <w:pPrChange w:id="20131" w:author="Steve Wiggins" w:date="2022-07-30T18:35:00Z">
          <w:pPr>
            <w:pStyle w:val="2PP"/>
          </w:pPr>
        </w:pPrChange>
      </w:pPr>
      <w:bookmarkStart w:id="20132" w:name="_bookmark54"/>
      <w:bookmarkEnd w:id="20132"/>
      <w:r w:rsidRPr="005017C0">
        <w:rPr>
          <w:sz w:val="18"/>
          <w:szCs w:val="20"/>
          <w:lang w:val="en-GB"/>
          <w:rPrChange w:id="20133" w:author="Steve Wiggins" w:date="2022-07-30T18:35:00Z">
            <w:rPr/>
          </w:rPrChange>
        </w:rPr>
        <w:t xml:space="preserve">Mitchell, K. M., &amp; Martin, J. (2018). Gender bias in student evaluations. </w:t>
      </w:r>
      <w:r w:rsidRPr="005017C0">
        <w:rPr>
          <w:i/>
          <w:iCs/>
          <w:sz w:val="18"/>
          <w:szCs w:val="20"/>
          <w:lang w:val="en-GB"/>
          <w:rPrChange w:id="20134" w:author="Steve Wiggins" w:date="2022-07-30T18:35:00Z">
            <w:rPr>
              <w:i/>
              <w:iCs/>
            </w:rPr>
          </w:rPrChange>
        </w:rPr>
        <w:t>PS: Political Science &amp; Politics</w:t>
      </w:r>
      <w:r w:rsidRPr="005017C0">
        <w:rPr>
          <w:sz w:val="18"/>
          <w:szCs w:val="20"/>
          <w:lang w:val="en-GB"/>
          <w:rPrChange w:id="20135" w:author="Steve Wiggins" w:date="2022-07-30T18:35:00Z">
            <w:rPr/>
          </w:rPrChange>
        </w:rPr>
        <w:t xml:space="preserve">, </w:t>
      </w:r>
      <w:r w:rsidRPr="005017C0">
        <w:rPr>
          <w:i/>
          <w:iCs/>
          <w:sz w:val="18"/>
          <w:szCs w:val="20"/>
          <w:lang w:val="en-GB"/>
          <w:rPrChange w:id="20136" w:author="Steve Wiggins" w:date="2022-07-30T18:35:00Z">
            <w:rPr>
              <w:i/>
              <w:iCs/>
            </w:rPr>
          </w:rPrChange>
        </w:rPr>
        <w:t>51</w:t>
      </w:r>
      <w:r w:rsidRPr="005017C0">
        <w:rPr>
          <w:sz w:val="18"/>
          <w:szCs w:val="20"/>
          <w:lang w:val="en-GB"/>
          <w:rPrChange w:id="20137" w:author="Steve Wiggins" w:date="2022-07-30T18:35:00Z">
            <w:rPr/>
          </w:rPrChange>
        </w:rPr>
        <w:t xml:space="preserve">(3), 648–652. </w:t>
      </w:r>
      <w:r w:rsidRPr="005017C0">
        <w:rPr>
          <w:sz w:val="18"/>
          <w:szCs w:val="20"/>
          <w:rPrChange w:id="20138" w:author="Steve Wiggins" w:date="2022-07-30T18:35:00Z">
            <w:rPr/>
          </w:rPrChange>
        </w:rPr>
        <w:fldChar w:fldCharType="begin"/>
      </w:r>
      <w:r w:rsidRPr="005017C0">
        <w:rPr>
          <w:sz w:val="18"/>
          <w:szCs w:val="20"/>
          <w:lang w:val="en-GB"/>
          <w:rPrChange w:id="20139" w:author="Steve Wiggins" w:date="2022-07-30T18:35:00Z">
            <w:rPr/>
          </w:rPrChange>
        </w:rPr>
        <w:instrText xml:space="preserve"> HYPERLINK "https://doi.org/10.1017/S104909651800001X" </w:instrText>
      </w:r>
      <w:r w:rsidRPr="005017C0">
        <w:rPr>
          <w:sz w:val="18"/>
          <w:szCs w:val="20"/>
          <w:lang w:val="en-GB"/>
          <w:rPrChange w:id="20140" w:author="Steve Wiggins" w:date="2022-07-30T18:35:00Z">
            <w:rPr>
              <w:rStyle w:val="Hyperlink"/>
              <w:color w:val="auto"/>
              <w:u w:val="none"/>
            </w:rPr>
          </w:rPrChange>
        </w:rPr>
        <w:fldChar w:fldCharType="separate"/>
      </w:r>
      <w:r w:rsidRPr="005017C0">
        <w:rPr>
          <w:rStyle w:val="Hyperlink"/>
          <w:color w:val="auto"/>
          <w:sz w:val="18"/>
          <w:szCs w:val="20"/>
          <w:u w:val="none"/>
          <w:lang w:val="en-GB"/>
          <w:rPrChange w:id="20141" w:author="Steve Wiggins" w:date="2022-07-30T18:35:00Z">
            <w:rPr>
              <w:rStyle w:val="Hyperlink"/>
              <w:color w:val="auto"/>
              <w:u w:val="none"/>
            </w:rPr>
          </w:rPrChange>
        </w:rPr>
        <w:t>https://doi.org/10.1017/S104909651800001X</w:t>
      </w:r>
      <w:r w:rsidRPr="005017C0">
        <w:rPr>
          <w:rStyle w:val="Hyperlink"/>
          <w:color w:val="auto"/>
          <w:sz w:val="18"/>
          <w:szCs w:val="20"/>
          <w:u w:val="none"/>
          <w:lang w:val="en-GB"/>
          <w:rPrChange w:id="20142" w:author="Steve Wiggins" w:date="2022-07-30T18:35:00Z">
            <w:rPr>
              <w:rStyle w:val="Hyperlink"/>
              <w:color w:val="auto"/>
              <w:u w:val="none"/>
            </w:rPr>
          </w:rPrChange>
        </w:rPr>
        <w:fldChar w:fldCharType="end"/>
      </w:r>
    </w:p>
    <w:p w14:paraId="4AFF5AD7" w14:textId="77777777" w:rsidR="00F73A4C" w:rsidRPr="005017C0" w:rsidRDefault="00F73A4C">
      <w:pPr>
        <w:rPr>
          <w:sz w:val="18"/>
          <w:szCs w:val="20"/>
          <w:lang w:val="en-GB"/>
          <w:rPrChange w:id="20143" w:author="Steve Wiggins" w:date="2022-07-30T18:35:00Z">
            <w:rPr/>
          </w:rPrChange>
        </w:rPr>
        <w:pPrChange w:id="20144" w:author="Steve Wiggins" w:date="2022-07-30T18:35:00Z">
          <w:pPr>
            <w:pStyle w:val="2PP"/>
          </w:pPr>
        </w:pPrChange>
      </w:pPr>
      <w:bookmarkStart w:id="20145" w:name="_bookmark55"/>
      <w:bookmarkEnd w:id="20145"/>
      <w:proofErr w:type="spellStart"/>
      <w:r w:rsidRPr="005017C0">
        <w:rPr>
          <w:sz w:val="18"/>
          <w:szCs w:val="20"/>
          <w:lang w:val="en-GB"/>
          <w:rPrChange w:id="20146" w:author="Steve Wiggins" w:date="2022-07-30T18:35:00Z">
            <w:rPr/>
          </w:rPrChange>
        </w:rPr>
        <w:t>Mnimbo</w:t>
      </w:r>
      <w:proofErr w:type="spellEnd"/>
      <w:r w:rsidRPr="005017C0">
        <w:rPr>
          <w:sz w:val="18"/>
          <w:szCs w:val="20"/>
          <w:lang w:val="en-GB"/>
          <w:rPrChange w:id="20147" w:author="Steve Wiggins" w:date="2022-07-30T18:35:00Z">
            <w:rPr/>
          </w:rPrChange>
        </w:rPr>
        <w:t xml:space="preserve">, T. S., </w:t>
      </w:r>
      <w:proofErr w:type="spellStart"/>
      <w:r w:rsidRPr="005017C0">
        <w:rPr>
          <w:sz w:val="18"/>
          <w:szCs w:val="20"/>
          <w:lang w:val="en-GB"/>
          <w:rPrChange w:id="20148" w:author="Steve Wiggins" w:date="2022-07-30T18:35:00Z">
            <w:rPr/>
          </w:rPrChange>
        </w:rPr>
        <w:t>Lyimo</w:t>
      </w:r>
      <w:proofErr w:type="spellEnd"/>
      <w:r w:rsidRPr="005017C0">
        <w:rPr>
          <w:sz w:val="18"/>
          <w:szCs w:val="20"/>
          <w:lang w:val="en-GB"/>
          <w:rPrChange w:id="20149" w:author="Steve Wiggins" w:date="2022-07-30T18:35:00Z">
            <w:rPr/>
          </w:rPrChange>
        </w:rPr>
        <w:t xml:space="preserve">-Macha, J., </w:t>
      </w:r>
      <w:proofErr w:type="spellStart"/>
      <w:r w:rsidRPr="005017C0">
        <w:rPr>
          <w:sz w:val="18"/>
          <w:szCs w:val="20"/>
          <w:lang w:val="en-GB"/>
          <w:rPrChange w:id="20150" w:author="Steve Wiggins" w:date="2022-07-30T18:35:00Z">
            <w:rPr/>
          </w:rPrChange>
        </w:rPr>
        <w:t>Urassa</w:t>
      </w:r>
      <w:proofErr w:type="spellEnd"/>
      <w:r w:rsidRPr="005017C0">
        <w:rPr>
          <w:sz w:val="18"/>
          <w:szCs w:val="20"/>
          <w:lang w:val="en-GB"/>
          <w:rPrChange w:id="20151" w:author="Steve Wiggins" w:date="2022-07-30T18:35:00Z">
            <w:rPr/>
          </w:rPrChange>
        </w:rPr>
        <w:t xml:space="preserve">, J. K., </w:t>
      </w:r>
      <w:proofErr w:type="spellStart"/>
      <w:r w:rsidRPr="005017C0">
        <w:rPr>
          <w:sz w:val="18"/>
          <w:szCs w:val="20"/>
          <w:lang w:val="en-GB"/>
          <w:rPrChange w:id="20152" w:author="Steve Wiggins" w:date="2022-07-30T18:35:00Z">
            <w:rPr/>
          </w:rPrChange>
        </w:rPr>
        <w:t>Mahoo</w:t>
      </w:r>
      <w:proofErr w:type="spellEnd"/>
      <w:r w:rsidRPr="005017C0">
        <w:rPr>
          <w:sz w:val="18"/>
          <w:szCs w:val="20"/>
          <w:lang w:val="en-GB"/>
          <w:rPrChange w:id="20153" w:author="Steve Wiggins" w:date="2022-07-30T18:35:00Z">
            <w:rPr/>
          </w:rPrChange>
        </w:rPr>
        <w:t xml:space="preserve">, H. F., </w:t>
      </w:r>
      <w:proofErr w:type="spellStart"/>
      <w:r w:rsidRPr="005017C0">
        <w:rPr>
          <w:sz w:val="18"/>
          <w:szCs w:val="20"/>
          <w:lang w:val="en-GB"/>
          <w:rPrChange w:id="20154" w:author="Steve Wiggins" w:date="2022-07-30T18:35:00Z">
            <w:rPr/>
          </w:rPrChange>
        </w:rPr>
        <w:t>Tumbo</w:t>
      </w:r>
      <w:proofErr w:type="spellEnd"/>
      <w:r w:rsidRPr="005017C0">
        <w:rPr>
          <w:sz w:val="18"/>
          <w:szCs w:val="20"/>
          <w:lang w:val="en-GB"/>
          <w:rPrChange w:id="20155" w:author="Steve Wiggins" w:date="2022-07-30T18:35:00Z">
            <w:rPr/>
          </w:rPrChange>
        </w:rPr>
        <w:t xml:space="preserve">, S. D., &amp; </w:t>
      </w:r>
      <w:proofErr w:type="spellStart"/>
      <w:r w:rsidRPr="005017C0">
        <w:rPr>
          <w:sz w:val="18"/>
          <w:szCs w:val="20"/>
          <w:lang w:val="en-GB"/>
          <w:rPrChange w:id="20156" w:author="Steve Wiggins" w:date="2022-07-30T18:35:00Z">
            <w:rPr/>
          </w:rPrChange>
        </w:rPr>
        <w:t>Graef</w:t>
      </w:r>
      <w:proofErr w:type="spellEnd"/>
      <w:r w:rsidRPr="005017C0">
        <w:rPr>
          <w:sz w:val="18"/>
          <w:szCs w:val="20"/>
          <w:lang w:val="en-GB"/>
          <w:rPrChange w:id="20157" w:author="Steve Wiggins" w:date="2022-07-30T18:35:00Z">
            <w:rPr/>
          </w:rPrChange>
        </w:rPr>
        <w:t xml:space="preserve">, F. (2017). Influence of gender on roles, choices of crop types and value chain upgrading strategies in semi-arid and sub-humid Tanzania. </w:t>
      </w:r>
      <w:r w:rsidRPr="005017C0">
        <w:rPr>
          <w:i/>
          <w:iCs/>
          <w:sz w:val="18"/>
          <w:szCs w:val="20"/>
          <w:lang w:val="en-GB"/>
          <w:rPrChange w:id="20158" w:author="Steve Wiggins" w:date="2022-07-30T18:35:00Z">
            <w:rPr>
              <w:i/>
              <w:iCs/>
            </w:rPr>
          </w:rPrChange>
        </w:rPr>
        <w:t>Food Security</w:t>
      </w:r>
      <w:r w:rsidRPr="005017C0">
        <w:rPr>
          <w:sz w:val="18"/>
          <w:szCs w:val="20"/>
          <w:lang w:val="en-GB"/>
          <w:rPrChange w:id="20159" w:author="Steve Wiggins" w:date="2022-07-30T18:35:00Z">
            <w:rPr/>
          </w:rPrChange>
        </w:rPr>
        <w:t xml:space="preserve">, </w:t>
      </w:r>
      <w:r w:rsidRPr="005017C0">
        <w:rPr>
          <w:i/>
          <w:iCs/>
          <w:sz w:val="18"/>
          <w:szCs w:val="20"/>
          <w:lang w:val="en-GB"/>
          <w:rPrChange w:id="20160" w:author="Steve Wiggins" w:date="2022-07-30T18:35:00Z">
            <w:rPr>
              <w:i/>
              <w:iCs/>
            </w:rPr>
          </w:rPrChange>
        </w:rPr>
        <w:t>9</w:t>
      </w:r>
      <w:r w:rsidRPr="005017C0">
        <w:rPr>
          <w:sz w:val="18"/>
          <w:szCs w:val="20"/>
          <w:lang w:val="en-GB"/>
          <w:rPrChange w:id="20161" w:author="Steve Wiggins" w:date="2022-07-30T18:35:00Z">
            <w:rPr/>
          </w:rPrChange>
        </w:rPr>
        <w:t xml:space="preserve">(6), 1173–1187. </w:t>
      </w:r>
      <w:r w:rsidRPr="005017C0">
        <w:rPr>
          <w:sz w:val="18"/>
          <w:szCs w:val="20"/>
          <w:rPrChange w:id="20162" w:author="Steve Wiggins" w:date="2022-07-30T18:35:00Z">
            <w:rPr/>
          </w:rPrChange>
        </w:rPr>
        <w:fldChar w:fldCharType="begin"/>
      </w:r>
      <w:r w:rsidRPr="005017C0">
        <w:rPr>
          <w:sz w:val="18"/>
          <w:szCs w:val="20"/>
          <w:lang w:val="en-GB"/>
          <w:rPrChange w:id="20163" w:author="Steve Wiggins" w:date="2022-07-30T18:35:00Z">
            <w:rPr/>
          </w:rPrChange>
        </w:rPr>
        <w:instrText xml:space="preserve"> HYPERLINK "https://doi.org/10.1007/s12571-017-0682-2" </w:instrText>
      </w:r>
      <w:r w:rsidRPr="005017C0">
        <w:rPr>
          <w:sz w:val="18"/>
          <w:szCs w:val="20"/>
          <w:lang w:val="en-GB"/>
          <w:rPrChange w:id="20164" w:author="Steve Wiggins" w:date="2022-07-30T18:35:00Z">
            <w:rPr>
              <w:rStyle w:val="Hyperlink"/>
              <w:color w:val="auto"/>
              <w:u w:val="none"/>
            </w:rPr>
          </w:rPrChange>
        </w:rPr>
        <w:fldChar w:fldCharType="separate"/>
      </w:r>
      <w:r w:rsidRPr="005017C0">
        <w:rPr>
          <w:rStyle w:val="Hyperlink"/>
          <w:color w:val="auto"/>
          <w:sz w:val="18"/>
          <w:szCs w:val="20"/>
          <w:u w:val="none"/>
          <w:lang w:val="en-GB"/>
          <w:rPrChange w:id="20165" w:author="Steve Wiggins" w:date="2022-07-30T18:35:00Z">
            <w:rPr>
              <w:rStyle w:val="Hyperlink"/>
              <w:color w:val="auto"/>
              <w:u w:val="none"/>
            </w:rPr>
          </w:rPrChange>
        </w:rPr>
        <w:t>https://doi.org/10.1007/s12571-017-0682-2</w:t>
      </w:r>
      <w:r w:rsidRPr="005017C0">
        <w:rPr>
          <w:rStyle w:val="Hyperlink"/>
          <w:color w:val="auto"/>
          <w:sz w:val="18"/>
          <w:szCs w:val="20"/>
          <w:u w:val="none"/>
          <w:lang w:val="en-GB"/>
          <w:rPrChange w:id="20166" w:author="Steve Wiggins" w:date="2022-07-30T18:35:00Z">
            <w:rPr>
              <w:rStyle w:val="Hyperlink"/>
              <w:color w:val="auto"/>
              <w:u w:val="none"/>
            </w:rPr>
          </w:rPrChange>
        </w:rPr>
        <w:fldChar w:fldCharType="end"/>
      </w:r>
    </w:p>
    <w:p w14:paraId="414CC91D" w14:textId="77777777" w:rsidR="00F73A4C" w:rsidRPr="005017C0" w:rsidRDefault="00F73A4C">
      <w:pPr>
        <w:rPr>
          <w:sz w:val="18"/>
          <w:szCs w:val="20"/>
          <w:lang w:val="en-GB"/>
          <w:rPrChange w:id="20167" w:author="Steve Wiggins" w:date="2022-07-30T18:35:00Z">
            <w:rPr/>
          </w:rPrChange>
        </w:rPr>
        <w:pPrChange w:id="20168" w:author="Steve Wiggins" w:date="2022-07-30T18:35:00Z">
          <w:pPr>
            <w:pStyle w:val="2PP"/>
          </w:pPr>
        </w:pPrChange>
      </w:pPr>
      <w:bookmarkStart w:id="20169" w:name="_bookmark56"/>
      <w:bookmarkEnd w:id="20169"/>
      <w:r w:rsidRPr="005017C0">
        <w:rPr>
          <w:sz w:val="18"/>
          <w:szCs w:val="20"/>
          <w:lang w:val="en-GB"/>
          <w:rPrChange w:id="20170" w:author="Steve Wiggins" w:date="2022-07-30T18:35:00Z">
            <w:rPr/>
          </w:rPrChange>
        </w:rPr>
        <w:t xml:space="preserve">Nsengimana, S., </w:t>
      </w:r>
      <w:proofErr w:type="spellStart"/>
      <w:r w:rsidRPr="005017C0">
        <w:rPr>
          <w:sz w:val="18"/>
          <w:szCs w:val="20"/>
          <w:lang w:val="en-GB"/>
          <w:rPrChange w:id="20171" w:author="Steve Wiggins" w:date="2022-07-30T18:35:00Z">
            <w:rPr/>
          </w:rPrChange>
        </w:rPr>
        <w:t>Tengeh</w:t>
      </w:r>
      <w:proofErr w:type="spellEnd"/>
      <w:r w:rsidRPr="005017C0">
        <w:rPr>
          <w:sz w:val="18"/>
          <w:szCs w:val="20"/>
          <w:lang w:val="en-GB"/>
          <w:rPrChange w:id="20172" w:author="Steve Wiggins" w:date="2022-07-30T18:35:00Z">
            <w:rPr/>
          </w:rPrChange>
        </w:rPr>
        <w:t xml:space="preserve">, R. K., &amp; </w:t>
      </w:r>
      <w:proofErr w:type="spellStart"/>
      <w:r w:rsidRPr="005017C0">
        <w:rPr>
          <w:sz w:val="18"/>
          <w:szCs w:val="20"/>
          <w:lang w:val="en-GB"/>
          <w:rPrChange w:id="20173" w:author="Steve Wiggins" w:date="2022-07-30T18:35:00Z">
            <w:rPr/>
          </w:rPrChange>
        </w:rPr>
        <w:t>Iwu</w:t>
      </w:r>
      <w:proofErr w:type="spellEnd"/>
      <w:r w:rsidRPr="005017C0">
        <w:rPr>
          <w:sz w:val="18"/>
          <w:szCs w:val="20"/>
          <w:lang w:val="en-GB"/>
          <w:rPrChange w:id="20174" w:author="Steve Wiggins" w:date="2022-07-30T18:35:00Z">
            <w:rPr/>
          </w:rPrChange>
        </w:rPr>
        <w:t xml:space="preserve">, C. G. (2017). The sustainability of businesses in Kigali, Rwanda: An analysis of the barriers faced by women entrepreneurs. </w:t>
      </w:r>
      <w:r w:rsidRPr="005017C0">
        <w:rPr>
          <w:i/>
          <w:iCs/>
          <w:sz w:val="18"/>
          <w:szCs w:val="20"/>
          <w:lang w:val="en-GB"/>
          <w:rPrChange w:id="20175" w:author="Steve Wiggins" w:date="2022-07-30T18:35:00Z">
            <w:rPr>
              <w:i/>
              <w:iCs/>
            </w:rPr>
          </w:rPrChange>
        </w:rPr>
        <w:t>Sustainability</w:t>
      </w:r>
      <w:r w:rsidRPr="005017C0">
        <w:rPr>
          <w:sz w:val="18"/>
          <w:szCs w:val="20"/>
          <w:lang w:val="en-GB"/>
          <w:rPrChange w:id="20176" w:author="Steve Wiggins" w:date="2022-07-30T18:35:00Z">
            <w:rPr/>
          </w:rPrChange>
        </w:rPr>
        <w:t xml:space="preserve">, </w:t>
      </w:r>
      <w:r w:rsidRPr="005017C0">
        <w:rPr>
          <w:i/>
          <w:iCs/>
          <w:sz w:val="18"/>
          <w:szCs w:val="20"/>
          <w:lang w:val="en-GB"/>
          <w:rPrChange w:id="20177" w:author="Steve Wiggins" w:date="2022-07-30T18:35:00Z">
            <w:rPr>
              <w:i/>
              <w:iCs/>
            </w:rPr>
          </w:rPrChange>
        </w:rPr>
        <w:t>9</w:t>
      </w:r>
      <w:r w:rsidRPr="005017C0">
        <w:rPr>
          <w:sz w:val="18"/>
          <w:szCs w:val="20"/>
          <w:lang w:val="en-GB"/>
          <w:rPrChange w:id="20178" w:author="Steve Wiggins" w:date="2022-07-30T18:35:00Z">
            <w:rPr/>
          </w:rPrChange>
        </w:rPr>
        <w:t xml:space="preserve">(8), Article 1372. </w:t>
      </w:r>
      <w:r w:rsidRPr="005017C0">
        <w:rPr>
          <w:sz w:val="18"/>
          <w:szCs w:val="20"/>
          <w:rPrChange w:id="20179" w:author="Steve Wiggins" w:date="2022-07-30T18:35:00Z">
            <w:rPr/>
          </w:rPrChange>
        </w:rPr>
        <w:fldChar w:fldCharType="begin"/>
      </w:r>
      <w:r w:rsidRPr="005017C0">
        <w:rPr>
          <w:sz w:val="18"/>
          <w:szCs w:val="20"/>
          <w:lang w:val="en-GB"/>
          <w:rPrChange w:id="20180" w:author="Steve Wiggins" w:date="2022-07-30T18:35:00Z">
            <w:rPr/>
          </w:rPrChange>
        </w:rPr>
        <w:instrText xml:space="preserve"> HYPERLINK "https://doi.org/10.3390/su9081372" </w:instrText>
      </w:r>
      <w:r w:rsidRPr="005017C0">
        <w:rPr>
          <w:sz w:val="18"/>
          <w:szCs w:val="20"/>
          <w:lang w:val="en-GB"/>
          <w:rPrChange w:id="20181" w:author="Steve Wiggins" w:date="2022-07-30T18:35:00Z">
            <w:rPr>
              <w:rStyle w:val="Hyperlink"/>
              <w:color w:val="auto"/>
              <w:u w:val="none"/>
            </w:rPr>
          </w:rPrChange>
        </w:rPr>
        <w:fldChar w:fldCharType="separate"/>
      </w:r>
      <w:r w:rsidRPr="005017C0">
        <w:rPr>
          <w:rStyle w:val="Hyperlink"/>
          <w:color w:val="auto"/>
          <w:sz w:val="18"/>
          <w:szCs w:val="20"/>
          <w:u w:val="none"/>
          <w:lang w:val="en-GB"/>
          <w:rPrChange w:id="20182" w:author="Steve Wiggins" w:date="2022-07-30T18:35:00Z">
            <w:rPr>
              <w:rStyle w:val="Hyperlink"/>
              <w:color w:val="auto"/>
              <w:u w:val="none"/>
            </w:rPr>
          </w:rPrChange>
        </w:rPr>
        <w:t>https://doi.org/10.3390/su9081372</w:t>
      </w:r>
      <w:r w:rsidRPr="005017C0">
        <w:rPr>
          <w:rStyle w:val="Hyperlink"/>
          <w:color w:val="auto"/>
          <w:sz w:val="18"/>
          <w:szCs w:val="20"/>
          <w:u w:val="none"/>
          <w:lang w:val="en-GB"/>
          <w:rPrChange w:id="20183" w:author="Steve Wiggins" w:date="2022-07-30T18:35:00Z">
            <w:rPr>
              <w:rStyle w:val="Hyperlink"/>
              <w:color w:val="auto"/>
              <w:u w:val="none"/>
            </w:rPr>
          </w:rPrChange>
        </w:rPr>
        <w:fldChar w:fldCharType="end"/>
      </w:r>
    </w:p>
    <w:p w14:paraId="39CC43AA" w14:textId="77777777" w:rsidR="00F73A4C" w:rsidRPr="005017C0" w:rsidRDefault="00F73A4C">
      <w:pPr>
        <w:rPr>
          <w:sz w:val="18"/>
          <w:szCs w:val="20"/>
          <w:lang w:val="en-GB"/>
          <w:rPrChange w:id="20184" w:author="Steve Wiggins" w:date="2022-07-30T18:35:00Z">
            <w:rPr/>
          </w:rPrChange>
        </w:rPr>
        <w:pPrChange w:id="20185" w:author="Steve Wiggins" w:date="2022-07-30T18:35:00Z">
          <w:pPr>
            <w:pStyle w:val="2PP"/>
          </w:pPr>
        </w:pPrChange>
      </w:pPr>
      <w:bookmarkStart w:id="20186" w:name="_bookmark57"/>
      <w:bookmarkEnd w:id="20186"/>
      <w:r w:rsidRPr="005017C0">
        <w:rPr>
          <w:sz w:val="18"/>
          <w:szCs w:val="20"/>
          <w:lang w:val="en-GB"/>
          <w:rPrChange w:id="20187" w:author="Steve Wiggins" w:date="2022-07-30T18:35:00Z">
            <w:rPr/>
          </w:rPrChange>
        </w:rPr>
        <w:t xml:space="preserve">Odongo, W., Dora, M., </w:t>
      </w:r>
      <w:proofErr w:type="spellStart"/>
      <w:r w:rsidRPr="005017C0">
        <w:rPr>
          <w:sz w:val="18"/>
          <w:szCs w:val="20"/>
          <w:lang w:val="en-GB"/>
          <w:rPrChange w:id="20188" w:author="Steve Wiggins" w:date="2022-07-30T18:35:00Z">
            <w:rPr/>
          </w:rPrChange>
        </w:rPr>
        <w:t>Molnár</w:t>
      </w:r>
      <w:proofErr w:type="spellEnd"/>
      <w:r w:rsidRPr="005017C0">
        <w:rPr>
          <w:sz w:val="18"/>
          <w:szCs w:val="20"/>
          <w:lang w:val="en-GB"/>
          <w:rPrChange w:id="20189" w:author="Steve Wiggins" w:date="2022-07-30T18:35:00Z">
            <w:rPr/>
          </w:rPrChange>
        </w:rPr>
        <w:t xml:space="preserve">, A., </w:t>
      </w:r>
      <w:proofErr w:type="spellStart"/>
      <w:r w:rsidRPr="005017C0">
        <w:rPr>
          <w:sz w:val="18"/>
          <w:szCs w:val="20"/>
          <w:lang w:val="en-GB"/>
          <w:rPrChange w:id="20190" w:author="Steve Wiggins" w:date="2022-07-30T18:35:00Z">
            <w:rPr/>
          </w:rPrChange>
        </w:rPr>
        <w:t>Ongeng</w:t>
      </w:r>
      <w:proofErr w:type="spellEnd"/>
      <w:r w:rsidRPr="005017C0">
        <w:rPr>
          <w:sz w:val="18"/>
          <w:szCs w:val="20"/>
          <w:lang w:val="en-GB"/>
          <w:rPrChange w:id="20191" w:author="Steve Wiggins" w:date="2022-07-30T18:35:00Z">
            <w:rPr/>
          </w:rPrChange>
        </w:rPr>
        <w:t xml:space="preserve">, D., &amp; </w:t>
      </w:r>
      <w:proofErr w:type="spellStart"/>
      <w:r w:rsidRPr="005017C0">
        <w:rPr>
          <w:sz w:val="18"/>
          <w:szCs w:val="20"/>
          <w:lang w:val="en-GB"/>
          <w:rPrChange w:id="20192" w:author="Steve Wiggins" w:date="2022-07-30T18:35:00Z">
            <w:rPr/>
          </w:rPrChange>
        </w:rPr>
        <w:t>Gellynck</w:t>
      </w:r>
      <w:proofErr w:type="spellEnd"/>
      <w:r w:rsidRPr="005017C0">
        <w:rPr>
          <w:sz w:val="18"/>
          <w:szCs w:val="20"/>
          <w:lang w:val="en-GB"/>
          <w:rPrChange w:id="20193" w:author="Steve Wiggins" w:date="2022-07-30T18:35:00Z">
            <w:rPr/>
          </w:rPrChange>
        </w:rPr>
        <w:t xml:space="preserve">, X. (2016). Performance perceptions among food supply chain members: A triadic assessment of the influence of supply chain relationship quality on supply chain performance. </w:t>
      </w:r>
      <w:r w:rsidRPr="005017C0">
        <w:rPr>
          <w:i/>
          <w:iCs/>
          <w:sz w:val="18"/>
          <w:szCs w:val="20"/>
          <w:lang w:val="en-GB"/>
          <w:rPrChange w:id="20194" w:author="Steve Wiggins" w:date="2022-07-30T18:35:00Z">
            <w:rPr>
              <w:i/>
              <w:iCs/>
            </w:rPr>
          </w:rPrChange>
        </w:rPr>
        <w:t>British Food Journal</w:t>
      </w:r>
      <w:r w:rsidRPr="005017C0">
        <w:rPr>
          <w:sz w:val="18"/>
          <w:szCs w:val="20"/>
          <w:lang w:val="en-GB"/>
          <w:rPrChange w:id="20195" w:author="Steve Wiggins" w:date="2022-07-30T18:35:00Z">
            <w:rPr/>
          </w:rPrChange>
        </w:rPr>
        <w:t xml:space="preserve">, </w:t>
      </w:r>
      <w:r w:rsidRPr="005017C0">
        <w:rPr>
          <w:i/>
          <w:iCs/>
          <w:sz w:val="18"/>
          <w:szCs w:val="20"/>
          <w:lang w:val="en-GB"/>
          <w:rPrChange w:id="20196" w:author="Steve Wiggins" w:date="2022-07-30T18:35:00Z">
            <w:rPr>
              <w:i/>
              <w:iCs/>
            </w:rPr>
          </w:rPrChange>
        </w:rPr>
        <w:t>118</w:t>
      </w:r>
      <w:r w:rsidRPr="005017C0">
        <w:rPr>
          <w:sz w:val="18"/>
          <w:szCs w:val="20"/>
          <w:lang w:val="en-GB"/>
          <w:rPrChange w:id="20197" w:author="Steve Wiggins" w:date="2022-07-30T18:35:00Z">
            <w:rPr/>
          </w:rPrChange>
        </w:rPr>
        <w:t xml:space="preserve">(7), 1783–1799. </w:t>
      </w:r>
      <w:r w:rsidRPr="005017C0">
        <w:rPr>
          <w:sz w:val="18"/>
          <w:szCs w:val="20"/>
          <w:rPrChange w:id="20198" w:author="Steve Wiggins" w:date="2022-07-30T18:35:00Z">
            <w:rPr/>
          </w:rPrChange>
        </w:rPr>
        <w:fldChar w:fldCharType="begin"/>
      </w:r>
      <w:r w:rsidRPr="005017C0">
        <w:rPr>
          <w:sz w:val="18"/>
          <w:szCs w:val="20"/>
          <w:lang w:val="en-GB"/>
          <w:rPrChange w:id="20199" w:author="Steve Wiggins" w:date="2022-07-30T18:35:00Z">
            <w:rPr/>
          </w:rPrChange>
        </w:rPr>
        <w:instrText xml:space="preserve"> HYPERLINK "https://doi.org/10.1108/BFJ-10-2015-0357" </w:instrText>
      </w:r>
      <w:r w:rsidRPr="005017C0">
        <w:rPr>
          <w:sz w:val="18"/>
          <w:szCs w:val="20"/>
          <w:lang w:val="en-GB"/>
          <w:rPrChange w:id="20200" w:author="Steve Wiggins" w:date="2022-07-30T18:35:00Z">
            <w:rPr>
              <w:rStyle w:val="Hyperlink"/>
              <w:color w:val="auto"/>
              <w:u w:val="none"/>
            </w:rPr>
          </w:rPrChange>
        </w:rPr>
        <w:fldChar w:fldCharType="separate"/>
      </w:r>
      <w:r w:rsidRPr="005017C0">
        <w:rPr>
          <w:rStyle w:val="Hyperlink"/>
          <w:color w:val="auto"/>
          <w:sz w:val="18"/>
          <w:szCs w:val="20"/>
          <w:u w:val="none"/>
          <w:lang w:val="en-GB"/>
          <w:rPrChange w:id="20201" w:author="Steve Wiggins" w:date="2022-07-30T18:35:00Z">
            <w:rPr>
              <w:rStyle w:val="Hyperlink"/>
              <w:color w:val="auto"/>
              <w:u w:val="none"/>
            </w:rPr>
          </w:rPrChange>
        </w:rPr>
        <w:t>https://doi.org/10.1108/BFJ-10-2015-0357</w:t>
      </w:r>
      <w:r w:rsidRPr="005017C0">
        <w:rPr>
          <w:rStyle w:val="Hyperlink"/>
          <w:color w:val="auto"/>
          <w:sz w:val="18"/>
          <w:szCs w:val="20"/>
          <w:u w:val="none"/>
          <w:lang w:val="en-GB"/>
          <w:rPrChange w:id="20202" w:author="Steve Wiggins" w:date="2022-07-30T18:35:00Z">
            <w:rPr>
              <w:rStyle w:val="Hyperlink"/>
              <w:color w:val="auto"/>
              <w:u w:val="none"/>
            </w:rPr>
          </w:rPrChange>
        </w:rPr>
        <w:fldChar w:fldCharType="end"/>
      </w:r>
    </w:p>
    <w:p w14:paraId="6C4C9A56" w14:textId="77777777" w:rsidR="00F73A4C" w:rsidRPr="005017C0" w:rsidRDefault="00F73A4C">
      <w:pPr>
        <w:rPr>
          <w:sz w:val="18"/>
          <w:szCs w:val="20"/>
          <w:lang w:val="en-GB"/>
          <w:rPrChange w:id="20203" w:author="Steve Wiggins" w:date="2022-07-30T18:35:00Z">
            <w:rPr/>
          </w:rPrChange>
        </w:rPr>
        <w:pPrChange w:id="20204" w:author="Steve Wiggins" w:date="2022-07-30T18:35:00Z">
          <w:pPr>
            <w:pStyle w:val="2PP"/>
          </w:pPr>
        </w:pPrChange>
      </w:pPr>
      <w:bookmarkStart w:id="20205" w:name="_bookmark58"/>
      <w:bookmarkEnd w:id="20205"/>
      <w:r w:rsidRPr="005017C0">
        <w:rPr>
          <w:sz w:val="18"/>
          <w:szCs w:val="20"/>
          <w:lang w:val="en-GB"/>
          <w:rPrChange w:id="20206" w:author="Steve Wiggins" w:date="2022-07-30T18:35:00Z">
            <w:rPr/>
          </w:rPrChange>
        </w:rPr>
        <w:t xml:space="preserve">Ola, O., &amp; </w:t>
      </w:r>
      <w:proofErr w:type="spellStart"/>
      <w:r w:rsidRPr="005017C0">
        <w:rPr>
          <w:sz w:val="18"/>
          <w:szCs w:val="20"/>
          <w:lang w:val="en-GB"/>
          <w:rPrChange w:id="20207" w:author="Steve Wiggins" w:date="2022-07-30T18:35:00Z">
            <w:rPr/>
          </w:rPrChange>
        </w:rPr>
        <w:t>Menapace</w:t>
      </w:r>
      <w:proofErr w:type="spellEnd"/>
      <w:r w:rsidRPr="005017C0">
        <w:rPr>
          <w:sz w:val="18"/>
          <w:szCs w:val="20"/>
          <w:lang w:val="en-GB"/>
          <w:rPrChange w:id="20208" w:author="Steve Wiggins" w:date="2022-07-30T18:35:00Z">
            <w:rPr/>
          </w:rPrChange>
        </w:rPr>
        <w:t xml:space="preserve">, L. (2020). Smallholders' perceptions and preferences for market attributes promoting sustained participation </w:t>
      </w:r>
      <w:r w:rsidRPr="005017C0">
        <w:rPr>
          <w:sz w:val="18"/>
          <w:szCs w:val="20"/>
          <w:lang w:val="en-GB"/>
          <w:rPrChange w:id="20209" w:author="Steve Wiggins" w:date="2022-07-30T18:35:00Z">
            <w:rPr/>
          </w:rPrChange>
        </w:rPr>
        <w:t xml:space="preserve">in modern agricultural value chains. </w:t>
      </w:r>
      <w:r w:rsidRPr="005017C0">
        <w:rPr>
          <w:i/>
          <w:iCs/>
          <w:sz w:val="18"/>
          <w:szCs w:val="20"/>
          <w:lang w:val="en-GB"/>
          <w:rPrChange w:id="20210" w:author="Steve Wiggins" w:date="2022-07-30T18:35:00Z">
            <w:rPr>
              <w:i/>
              <w:iCs/>
            </w:rPr>
          </w:rPrChange>
        </w:rPr>
        <w:t>Food Policy</w:t>
      </w:r>
      <w:r w:rsidRPr="005017C0">
        <w:rPr>
          <w:sz w:val="18"/>
          <w:szCs w:val="20"/>
          <w:lang w:val="en-GB"/>
          <w:rPrChange w:id="20211" w:author="Steve Wiggins" w:date="2022-07-30T18:35:00Z">
            <w:rPr/>
          </w:rPrChange>
        </w:rPr>
        <w:t xml:space="preserve">, </w:t>
      </w:r>
      <w:r w:rsidRPr="005017C0">
        <w:rPr>
          <w:i/>
          <w:iCs/>
          <w:sz w:val="18"/>
          <w:szCs w:val="20"/>
          <w:lang w:val="en-GB"/>
          <w:rPrChange w:id="20212" w:author="Steve Wiggins" w:date="2022-07-30T18:35:00Z">
            <w:rPr>
              <w:i/>
              <w:iCs/>
            </w:rPr>
          </w:rPrChange>
        </w:rPr>
        <w:t>97</w:t>
      </w:r>
      <w:r w:rsidRPr="005017C0">
        <w:rPr>
          <w:sz w:val="18"/>
          <w:szCs w:val="20"/>
          <w:lang w:val="en-GB"/>
          <w:rPrChange w:id="20213" w:author="Steve Wiggins" w:date="2022-07-30T18:35:00Z">
            <w:rPr/>
          </w:rPrChange>
        </w:rPr>
        <w:t xml:space="preserve">, Article 101962. </w:t>
      </w:r>
      <w:r w:rsidRPr="005017C0">
        <w:rPr>
          <w:sz w:val="18"/>
          <w:szCs w:val="20"/>
          <w:rPrChange w:id="20214" w:author="Steve Wiggins" w:date="2022-07-30T18:35:00Z">
            <w:rPr/>
          </w:rPrChange>
        </w:rPr>
        <w:fldChar w:fldCharType="begin"/>
      </w:r>
      <w:r w:rsidRPr="005017C0">
        <w:rPr>
          <w:sz w:val="18"/>
          <w:szCs w:val="20"/>
          <w:lang w:val="en-GB"/>
          <w:rPrChange w:id="20215" w:author="Steve Wiggins" w:date="2022-07-30T18:35:00Z">
            <w:rPr/>
          </w:rPrChange>
        </w:rPr>
        <w:instrText xml:space="preserve"> HYPERLINK "https://doi.org/10.1016/j.foodpol.2020.101962" </w:instrText>
      </w:r>
      <w:r w:rsidRPr="005017C0">
        <w:rPr>
          <w:sz w:val="18"/>
          <w:szCs w:val="20"/>
          <w:lang w:val="en-GB"/>
          <w:rPrChange w:id="20216" w:author="Steve Wiggins" w:date="2022-07-30T18:35:00Z">
            <w:rPr>
              <w:rStyle w:val="Hyperlink"/>
              <w:color w:val="auto"/>
              <w:u w:val="none"/>
            </w:rPr>
          </w:rPrChange>
        </w:rPr>
        <w:fldChar w:fldCharType="separate"/>
      </w:r>
      <w:r w:rsidRPr="005017C0">
        <w:rPr>
          <w:rStyle w:val="Hyperlink"/>
          <w:color w:val="auto"/>
          <w:sz w:val="18"/>
          <w:szCs w:val="20"/>
          <w:u w:val="none"/>
          <w:lang w:val="en-GB"/>
          <w:rPrChange w:id="20217" w:author="Steve Wiggins" w:date="2022-07-30T18:35:00Z">
            <w:rPr>
              <w:rStyle w:val="Hyperlink"/>
              <w:color w:val="auto"/>
              <w:u w:val="none"/>
            </w:rPr>
          </w:rPrChange>
        </w:rPr>
        <w:t>https://doi.org/10.1016/j.foodpol.2020.101962</w:t>
      </w:r>
      <w:r w:rsidRPr="005017C0">
        <w:rPr>
          <w:rStyle w:val="Hyperlink"/>
          <w:color w:val="auto"/>
          <w:sz w:val="18"/>
          <w:szCs w:val="20"/>
          <w:u w:val="none"/>
          <w:lang w:val="en-GB"/>
          <w:rPrChange w:id="20218" w:author="Steve Wiggins" w:date="2022-07-30T18:35:00Z">
            <w:rPr>
              <w:rStyle w:val="Hyperlink"/>
              <w:color w:val="auto"/>
              <w:u w:val="none"/>
            </w:rPr>
          </w:rPrChange>
        </w:rPr>
        <w:fldChar w:fldCharType="end"/>
      </w:r>
    </w:p>
    <w:p w14:paraId="51C9BD51" w14:textId="77777777" w:rsidR="00F73A4C" w:rsidRPr="005017C0" w:rsidRDefault="00F73A4C">
      <w:pPr>
        <w:rPr>
          <w:sz w:val="18"/>
          <w:szCs w:val="20"/>
          <w:lang w:val="en-GB"/>
          <w:rPrChange w:id="20219" w:author="Steve Wiggins" w:date="2022-07-30T18:35:00Z">
            <w:rPr/>
          </w:rPrChange>
        </w:rPr>
        <w:pPrChange w:id="20220" w:author="Steve Wiggins" w:date="2022-07-30T18:35:00Z">
          <w:pPr>
            <w:pStyle w:val="2PP"/>
          </w:pPr>
        </w:pPrChange>
      </w:pPr>
      <w:bookmarkStart w:id="20221" w:name="_bookmark59"/>
      <w:bookmarkEnd w:id="20221"/>
      <w:proofErr w:type="spellStart"/>
      <w:r w:rsidRPr="005017C0">
        <w:rPr>
          <w:sz w:val="18"/>
          <w:szCs w:val="20"/>
          <w:lang w:val="en-GB"/>
          <w:rPrChange w:id="20222" w:author="Steve Wiggins" w:date="2022-07-30T18:35:00Z">
            <w:rPr/>
          </w:rPrChange>
        </w:rPr>
        <w:t>Patiar</w:t>
      </w:r>
      <w:proofErr w:type="spellEnd"/>
      <w:r w:rsidRPr="005017C0">
        <w:rPr>
          <w:sz w:val="18"/>
          <w:szCs w:val="20"/>
          <w:lang w:val="en-GB"/>
          <w:rPrChange w:id="20223" w:author="Steve Wiggins" w:date="2022-07-30T18:35:00Z">
            <w:rPr/>
          </w:rPrChange>
        </w:rPr>
        <w:t xml:space="preserve">, A., &amp; Mia, L. (2008). The effect of subordinates’ gender on the difference between self-ratings, and superiors’ ratings, of subordinates’ performance in hotels. </w:t>
      </w:r>
      <w:r w:rsidRPr="005017C0">
        <w:rPr>
          <w:i/>
          <w:iCs/>
          <w:sz w:val="18"/>
          <w:szCs w:val="20"/>
          <w:lang w:val="en-GB"/>
          <w:rPrChange w:id="20224" w:author="Steve Wiggins" w:date="2022-07-30T18:35:00Z">
            <w:rPr>
              <w:i/>
              <w:iCs/>
            </w:rPr>
          </w:rPrChange>
        </w:rPr>
        <w:t>International Journal of Hospitality Management</w:t>
      </w:r>
      <w:r w:rsidRPr="005017C0">
        <w:rPr>
          <w:sz w:val="18"/>
          <w:szCs w:val="20"/>
          <w:lang w:val="en-GB"/>
          <w:rPrChange w:id="20225" w:author="Steve Wiggins" w:date="2022-07-30T18:35:00Z">
            <w:rPr/>
          </w:rPrChange>
        </w:rPr>
        <w:t xml:space="preserve">, </w:t>
      </w:r>
      <w:r w:rsidRPr="005017C0">
        <w:rPr>
          <w:i/>
          <w:iCs/>
          <w:sz w:val="18"/>
          <w:szCs w:val="20"/>
          <w:lang w:val="en-GB"/>
          <w:rPrChange w:id="20226" w:author="Steve Wiggins" w:date="2022-07-30T18:35:00Z">
            <w:rPr>
              <w:i/>
              <w:iCs/>
            </w:rPr>
          </w:rPrChange>
        </w:rPr>
        <w:t>27</w:t>
      </w:r>
      <w:r w:rsidRPr="005017C0">
        <w:rPr>
          <w:sz w:val="18"/>
          <w:szCs w:val="20"/>
          <w:lang w:val="en-GB"/>
          <w:rPrChange w:id="20227" w:author="Steve Wiggins" w:date="2022-07-30T18:35:00Z">
            <w:rPr/>
          </w:rPrChange>
        </w:rPr>
        <w:t xml:space="preserve">(1), 53–64. </w:t>
      </w:r>
      <w:r w:rsidRPr="005017C0">
        <w:rPr>
          <w:sz w:val="18"/>
          <w:szCs w:val="20"/>
          <w:rPrChange w:id="20228" w:author="Steve Wiggins" w:date="2022-07-30T18:35:00Z">
            <w:rPr/>
          </w:rPrChange>
        </w:rPr>
        <w:fldChar w:fldCharType="begin"/>
      </w:r>
      <w:r w:rsidRPr="005017C0">
        <w:rPr>
          <w:sz w:val="18"/>
          <w:szCs w:val="20"/>
          <w:lang w:val="en-GB"/>
          <w:rPrChange w:id="20229" w:author="Steve Wiggins" w:date="2022-07-30T18:35:00Z">
            <w:rPr/>
          </w:rPrChange>
        </w:rPr>
        <w:instrText xml:space="preserve"> HYPERLINK "https://doi.org/10.1016/j.ijhm.2007.07.009" </w:instrText>
      </w:r>
      <w:r w:rsidRPr="005017C0">
        <w:rPr>
          <w:sz w:val="18"/>
          <w:szCs w:val="20"/>
          <w:lang w:val="en-GB"/>
          <w:rPrChange w:id="20230" w:author="Steve Wiggins" w:date="2022-07-30T18:35:00Z">
            <w:rPr>
              <w:rStyle w:val="Hyperlink"/>
              <w:color w:val="auto"/>
              <w:u w:val="none"/>
            </w:rPr>
          </w:rPrChange>
        </w:rPr>
        <w:fldChar w:fldCharType="separate"/>
      </w:r>
      <w:r w:rsidRPr="005017C0">
        <w:rPr>
          <w:rStyle w:val="Hyperlink"/>
          <w:color w:val="auto"/>
          <w:sz w:val="18"/>
          <w:szCs w:val="20"/>
          <w:u w:val="none"/>
          <w:lang w:val="en-GB"/>
          <w:rPrChange w:id="20231" w:author="Steve Wiggins" w:date="2022-07-30T18:35:00Z">
            <w:rPr>
              <w:rStyle w:val="Hyperlink"/>
              <w:color w:val="auto"/>
              <w:u w:val="none"/>
            </w:rPr>
          </w:rPrChange>
        </w:rPr>
        <w:t>https://doi.org/10.1016/j.ijhm.2007.07.009</w:t>
      </w:r>
      <w:r w:rsidRPr="005017C0">
        <w:rPr>
          <w:rStyle w:val="Hyperlink"/>
          <w:color w:val="auto"/>
          <w:sz w:val="18"/>
          <w:szCs w:val="20"/>
          <w:u w:val="none"/>
          <w:lang w:val="en-GB"/>
          <w:rPrChange w:id="20232" w:author="Steve Wiggins" w:date="2022-07-30T18:35:00Z">
            <w:rPr>
              <w:rStyle w:val="Hyperlink"/>
              <w:color w:val="auto"/>
              <w:u w:val="none"/>
            </w:rPr>
          </w:rPrChange>
        </w:rPr>
        <w:fldChar w:fldCharType="end"/>
      </w:r>
    </w:p>
    <w:p w14:paraId="4370B1CE" w14:textId="77777777" w:rsidR="00F73A4C" w:rsidRPr="005017C0" w:rsidRDefault="00F73A4C">
      <w:pPr>
        <w:rPr>
          <w:sz w:val="18"/>
          <w:szCs w:val="20"/>
          <w:lang w:val="en-GB"/>
          <w:rPrChange w:id="20233" w:author="Steve Wiggins" w:date="2022-07-30T18:35:00Z">
            <w:rPr/>
          </w:rPrChange>
        </w:rPr>
        <w:pPrChange w:id="20234" w:author="Steve Wiggins" w:date="2022-07-30T18:35:00Z">
          <w:pPr>
            <w:pStyle w:val="2PP"/>
          </w:pPr>
        </w:pPrChange>
      </w:pPr>
      <w:bookmarkStart w:id="20235" w:name="_bookmark60"/>
      <w:bookmarkEnd w:id="20235"/>
      <w:r w:rsidRPr="005017C0">
        <w:rPr>
          <w:sz w:val="18"/>
          <w:szCs w:val="20"/>
          <w:lang w:val="en-GB"/>
          <w:rPrChange w:id="20236" w:author="Steve Wiggins" w:date="2022-07-30T18:35:00Z">
            <w:rPr/>
          </w:rPrChange>
        </w:rPr>
        <w:t xml:space="preserve">Reimers, I., &amp; </w:t>
      </w:r>
      <w:proofErr w:type="spellStart"/>
      <w:r w:rsidRPr="005017C0">
        <w:rPr>
          <w:sz w:val="18"/>
          <w:szCs w:val="20"/>
          <w:lang w:val="en-GB"/>
          <w:rPrChange w:id="20237" w:author="Steve Wiggins" w:date="2022-07-30T18:35:00Z">
            <w:rPr/>
          </w:rPrChange>
        </w:rPr>
        <w:t>Waldfogel</w:t>
      </w:r>
      <w:proofErr w:type="spellEnd"/>
      <w:r w:rsidRPr="005017C0">
        <w:rPr>
          <w:sz w:val="18"/>
          <w:szCs w:val="20"/>
          <w:lang w:val="en-GB"/>
          <w:rPrChange w:id="20238" w:author="Steve Wiggins" w:date="2022-07-30T18:35:00Z">
            <w:rPr/>
          </w:rPrChange>
        </w:rPr>
        <w:t xml:space="preserve">, J. (2021). Digitization and pre-purchase information: The causal and welfare impacts of reviews and crowd ratings. </w:t>
      </w:r>
      <w:r w:rsidRPr="005017C0">
        <w:rPr>
          <w:i/>
          <w:iCs/>
          <w:sz w:val="18"/>
          <w:szCs w:val="20"/>
          <w:lang w:val="en-GB"/>
          <w:rPrChange w:id="20239" w:author="Steve Wiggins" w:date="2022-07-30T18:35:00Z">
            <w:rPr>
              <w:i/>
              <w:iCs/>
            </w:rPr>
          </w:rPrChange>
        </w:rPr>
        <w:t>American Economic Review</w:t>
      </w:r>
      <w:r w:rsidRPr="005017C0">
        <w:rPr>
          <w:sz w:val="18"/>
          <w:szCs w:val="20"/>
          <w:lang w:val="en-GB"/>
          <w:rPrChange w:id="20240" w:author="Steve Wiggins" w:date="2022-07-30T18:35:00Z">
            <w:rPr/>
          </w:rPrChange>
        </w:rPr>
        <w:t xml:space="preserve">, </w:t>
      </w:r>
      <w:r w:rsidRPr="005017C0">
        <w:rPr>
          <w:i/>
          <w:iCs/>
          <w:sz w:val="18"/>
          <w:szCs w:val="20"/>
          <w:lang w:val="en-GB"/>
          <w:rPrChange w:id="20241" w:author="Steve Wiggins" w:date="2022-07-30T18:35:00Z">
            <w:rPr>
              <w:i/>
              <w:iCs/>
            </w:rPr>
          </w:rPrChange>
        </w:rPr>
        <w:t>111</w:t>
      </w:r>
      <w:r w:rsidRPr="005017C0">
        <w:rPr>
          <w:sz w:val="18"/>
          <w:szCs w:val="20"/>
          <w:lang w:val="en-GB"/>
          <w:rPrChange w:id="20242" w:author="Steve Wiggins" w:date="2022-07-30T18:35:00Z">
            <w:rPr/>
          </w:rPrChange>
        </w:rPr>
        <w:t xml:space="preserve">(6), 1944-1971. </w:t>
      </w:r>
      <w:r w:rsidRPr="005017C0">
        <w:rPr>
          <w:sz w:val="18"/>
          <w:szCs w:val="20"/>
          <w:rPrChange w:id="20243" w:author="Steve Wiggins" w:date="2022-07-30T18:35:00Z">
            <w:rPr/>
          </w:rPrChange>
        </w:rPr>
        <w:fldChar w:fldCharType="begin"/>
      </w:r>
      <w:r w:rsidRPr="005017C0">
        <w:rPr>
          <w:sz w:val="18"/>
          <w:szCs w:val="20"/>
          <w:lang w:val="en-GB"/>
          <w:rPrChange w:id="20244" w:author="Steve Wiggins" w:date="2022-07-30T18:35:00Z">
            <w:rPr/>
          </w:rPrChange>
        </w:rPr>
        <w:instrText xml:space="preserve"> HYPERLINK "https://doi.org/10.1257/aer.20200153" </w:instrText>
      </w:r>
      <w:r w:rsidRPr="005017C0">
        <w:rPr>
          <w:sz w:val="18"/>
          <w:szCs w:val="20"/>
          <w:lang w:val="en-GB"/>
          <w:rPrChange w:id="20245" w:author="Steve Wiggins" w:date="2022-07-30T18:35:00Z">
            <w:rPr>
              <w:rStyle w:val="Hyperlink"/>
              <w:color w:val="auto"/>
              <w:u w:val="none"/>
            </w:rPr>
          </w:rPrChange>
        </w:rPr>
        <w:fldChar w:fldCharType="separate"/>
      </w:r>
      <w:r w:rsidRPr="005017C0">
        <w:rPr>
          <w:rStyle w:val="Hyperlink"/>
          <w:color w:val="auto"/>
          <w:sz w:val="18"/>
          <w:szCs w:val="20"/>
          <w:u w:val="none"/>
          <w:lang w:val="en-GB"/>
          <w:rPrChange w:id="20246" w:author="Steve Wiggins" w:date="2022-07-30T18:35:00Z">
            <w:rPr>
              <w:rStyle w:val="Hyperlink"/>
              <w:color w:val="auto"/>
              <w:u w:val="none"/>
            </w:rPr>
          </w:rPrChange>
        </w:rPr>
        <w:t>https://doi.org/10.1257/aer.20200153</w:t>
      </w:r>
      <w:r w:rsidRPr="005017C0">
        <w:rPr>
          <w:rStyle w:val="Hyperlink"/>
          <w:color w:val="auto"/>
          <w:sz w:val="18"/>
          <w:szCs w:val="20"/>
          <w:u w:val="none"/>
          <w:lang w:val="en-GB"/>
          <w:rPrChange w:id="20247" w:author="Steve Wiggins" w:date="2022-07-30T18:35:00Z">
            <w:rPr>
              <w:rStyle w:val="Hyperlink"/>
              <w:color w:val="auto"/>
              <w:u w:val="none"/>
            </w:rPr>
          </w:rPrChange>
        </w:rPr>
        <w:fldChar w:fldCharType="end"/>
      </w:r>
    </w:p>
    <w:p w14:paraId="5561FC75" w14:textId="77777777" w:rsidR="00F73A4C" w:rsidRPr="005017C0" w:rsidRDefault="00F73A4C">
      <w:pPr>
        <w:rPr>
          <w:sz w:val="18"/>
          <w:szCs w:val="20"/>
          <w:lang w:val="en-GB"/>
          <w:rPrChange w:id="20248" w:author="Steve Wiggins" w:date="2022-07-30T18:35:00Z">
            <w:rPr/>
          </w:rPrChange>
        </w:rPr>
        <w:pPrChange w:id="20249" w:author="Steve Wiggins" w:date="2022-07-30T18:35:00Z">
          <w:pPr>
            <w:pStyle w:val="2PP"/>
          </w:pPr>
        </w:pPrChange>
      </w:pPr>
      <w:bookmarkStart w:id="20250" w:name="_bookmark61"/>
      <w:bookmarkEnd w:id="20250"/>
      <w:r w:rsidRPr="005017C0">
        <w:rPr>
          <w:sz w:val="18"/>
          <w:szCs w:val="20"/>
          <w:lang w:val="en-GB"/>
          <w:rPrChange w:id="20251" w:author="Steve Wiggins" w:date="2022-07-30T18:35:00Z">
            <w:rPr/>
          </w:rPrChange>
        </w:rPr>
        <w:t xml:space="preserve">Riley, E. (2017). </w:t>
      </w:r>
      <w:r w:rsidRPr="005017C0">
        <w:rPr>
          <w:i/>
          <w:iCs/>
          <w:sz w:val="18"/>
          <w:szCs w:val="20"/>
          <w:lang w:val="en-GB"/>
          <w:rPrChange w:id="20252" w:author="Steve Wiggins" w:date="2022-07-30T18:35:00Z">
            <w:rPr>
              <w:i/>
              <w:iCs/>
            </w:rPr>
          </w:rPrChange>
        </w:rPr>
        <w:t>Increasing students' aspirations: The impact of Queen of Katwe on students' educational attainment</w:t>
      </w:r>
      <w:r w:rsidRPr="005017C0">
        <w:rPr>
          <w:sz w:val="18"/>
          <w:szCs w:val="20"/>
          <w:lang w:val="en-GB"/>
          <w:rPrChange w:id="20253" w:author="Steve Wiggins" w:date="2022-07-30T18:35:00Z">
            <w:rPr/>
          </w:rPrChange>
        </w:rPr>
        <w:t xml:space="preserve"> (CSAE Working Paper No. WPS/2017-13). Centre for the Study of African Economies, University of Oxford. </w:t>
      </w:r>
      <w:r w:rsidRPr="005017C0">
        <w:rPr>
          <w:sz w:val="18"/>
          <w:szCs w:val="20"/>
          <w:rPrChange w:id="20254" w:author="Steve Wiggins" w:date="2022-07-30T18:35:00Z">
            <w:rPr/>
          </w:rPrChange>
        </w:rPr>
        <w:fldChar w:fldCharType="begin"/>
      </w:r>
      <w:r w:rsidRPr="005017C0">
        <w:rPr>
          <w:sz w:val="18"/>
          <w:szCs w:val="20"/>
          <w:lang w:val="en-GB"/>
          <w:rPrChange w:id="20255" w:author="Steve Wiggins" w:date="2022-07-30T18:35:00Z">
            <w:rPr/>
          </w:rPrChange>
        </w:rPr>
        <w:instrText xml:space="preserve"> HYPERLINK "https://mbrg.bsg.ox.ac.uk/sites/default/files/2020-01/csae-wps-2017-13.pdf" </w:instrText>
      </w:r>
      <w:r w:rsidRPr="005017C0">
        <w:rPr>
          <w:sz w:val="18"/>
          <w:szCs w:val="20"/>
          <w:lang w:val="en-GB"/>
          <w:rPrChange w:id="20256" w:author="Steve Wiggins" w:date="2022-07-30T18:35:00Z">
            <w:rPr>
              <w:rStyle w:val="Hyperlink"/>
              <w:color w:val="auto"/>
              <w:u w:val="none"/>
            </w:rPr>
          </w:rPrChange>
        </w:rPr>
        <w:fldChar w:fldCharType="separate"/>
      </w:r>
      <w:r w:rsidRPr="005017C0">
        <w:rPr>
          <w:rStyle w:val="Hyperlink"/>
          <w:color w:val="auto"/>
          <w:sz w:val="18"/>
          <w:szCs w:val="20"/>
          <w:u w:val="none"/>
          <w:lang w:val="en-GB"/>
          <w:rPrChange w:id="20257" w:author="Steve Wiggins" w:date="2022-07-30T18:35:00Z">
            <w:rPr>
              <w:rStyle w:val="Hyperlink"/>
              <w:color w:val="auto"/>
              <w:u w:val="none"/>
            </w:rPr>
          </w:rPrChange>
        </w:rPr>
        <w:t>https://mbrg.bsg.ox.ac.uk/sites/default/files/2020-01/csae-wps-2017-13.pdf</w:t>
      </w:r>
      <w:r w:rsidRPr="005017C0">
        <w:rPr>
          <w:rStyle w:val="Hyperlink"/>
          <w:color w:val="auto"/>
          <w:sz w:val="18"/>
          <w:szCs w:val="20"/>
          <w:u w:val="none"/>
          <w:lang w:val="en-GB"/>
          <w:rPrChange w:id="20258" w:author="Steve Wiggins" w:date="2022-07-30T18:35:00Z">
            <w:rPr>
              <w:rStyle w:val="Hyperlink"/>
              <w:color w:val="auto"/>
              <w:u w:val="none"/>
            </w:rPr>
          </w:rPrChange>
        </w:rPr>
        <w:fldChar w:fldCharType="end"/>
      </w:r>
    </w:p>
    <w:p w14:paraId="2B1EFF6E" w14:textId="77777777" w:rsidR="00F73A4C" w:rsidRPr="005017C0" w:rsidRDefault="00F73A4C">
      <w:pPr>
        <w:rPr>
          <w:sz w:val="18"/>
          <w:szCs w:val="20"/>
          <w:lang w:val="en-GB"/>
          <w:rPrChange w:id="20259" w:author="Steve Wiggins" w:date="2022-07-30T18:35:00Z">
            <w:rPr/>
          </w:rPrChange>
        </w:rPr>
        <w:pPrChange w:id="20260" w:author="Steve Wiggins" w:date="2022-07-30T18:35:00Z">
          <w:pPr>
            <w:pStyle w:val="2PP"/>
          </w:pPr>
        </w:pPrChange>
      </w:pPr>
      <w:bookmarkStart w:id="20261" w:name="_bookmark62"/>
      <w:bookmarkEnd w:id="20261"/>
      <w:proofErr w:type="spellStart"/>
      <w:r w:rsidRPr="005017C0">
        <w:rPr>
          <w:sz w:val="18"/>
          <w:szCs w:val="20"/>
          <w:lang w:val="en-GB"/>
          <w:rPrChange w:id="20262" w:author="Steve Wiggins" w:date="2022-07-30T18:35:00Z">
            <w:rPr/>
          </w:rPrChange>
        </w:rPr>
        <w:t>Rosenkrantz</w:t>
      </w:r>
      <w:proofErr w:type="spellEnd"/>
      <w:r w:rsidRPr="005017C0">
        <w:rPr>
          <w:sz w:val="18"/>
          <w:szCs w:val="20"/>
          <w:lang w:val="en-GB"/>
          <w:rPrChange w:id="20263" w:author="Steve Wiggins" w:date="2022-07-30T18:35:00Z">
            <w:rPr/>
          </w:rPrChange>
        </w:rPr>
        <w:t xml:space="preserve">, P., Vogel, S., Bee, H., </w:t>
      </w:r>
      <w:proofErr w:type="spellStart"/>
      <w:r w:rsidRPr="005017C0">
        <w:rPr>
          <w:sz w:val="18"/>
          <w:szCs w:val="20"/>
          <w:lang w:val="en-GB"/>
          <w:rPrChange w:id="20264" w:author="Steve Wiggins" w:date="2022-07-30T18:35:00Z">
            <w:rPr/>
          </w:rPrChange>
        </w:rPr>
        <w:t>Broverman</w:t>
      </w:r>
      <w:proofErr w:type="spellEnd"/>
      <w:r w:rsidRPr="005017C0">
        <w:rPr>
          <w:sz w:val="18"/>
          <w:szCs w:val="20"/>
          <w:lang w:val="en-GB"/>
          <w:rPrChange w:id="20265" w:author="Steve Wiggins" w:date="2022-07-30T18:35:00Z">
            <w:rPr/>
          </w:rPrChange>
        </w:rPr>
        <w:t xml:space="preserve">, I., &amp; </w:t>
      </w:r>
      <w:proofErr w:type="spellStart"/>
      <w:r w:rsidRPr="005017C0">
        <w:rPr>
          <w:sz w:val="18"/>
          <w:szCs w:val="20"/>
          <w:lang w:val="en-GB"/>
          <w:rPrChange w:id="20266" w:author="Steve Wiggins" w:date="2022-07-30T18:35:00Z">
            <w:rPr/>
          </w:rPrChange>
        </w:rPr>
        <w:t>Broverman</w:t>
      </w:r>
      <w:proofErr w:type="spellEnd"/>
      <w:r w:rsidRPr="005017C0">
        <w:rPr>
          <w:sz w:val="18"/>
          <w:szCs w:val="20"/>
          <w:lang w:val="en-GB"/>
          <w:rPrChange w:id="20267" w:author="Steve Wiggins" w:date="2022-07-30T18:35:00Z">
            <w:rPr/>
          </w:rPrChange>
        </w:rPr>
        <w:t xml:space="preserve">, D. M. (1968). Sex-role stereotypes and self-concepts in college students. </w:t>
      </w:r>
      <w:r w:rsidRPr="005017C0">
        <w:rPr>
          <w:i/>
          <w:iCs/>
          <w:sz w:val="18"/>
          <w:szCs w:val="20"/>
          <w:lang w:val="en-GB"/>
          <w:rPrChange w:id="20268" w:author="Steve Wiggins" w:date="2022-07-30T18:35:00Z">
            <w:rPr>
              <w:i/>
              <w:iCs/>
            </w:rPr>
          </w:rPrChange>
        </w:rPr>
        <w:t>Journal of Consulting and Clinical Psychology, 32</w:t>
      </w:r>
      <w:r w:rsidRPr="005017C0">
        <w:rPr>
          <w:sz w:val="18"/>
          <w:szCs w:val="20"/>
          <w:lang w:val="en-GB"/>
          <w:rPrChange w:id="20269" w:author="Steve Wiggins" w:date="2022-07-30T18:35:00Z">
            <w:rPr/>
          </w:rPrChange>
        </w:rPr>
        <w:t xml:space="preserve">(3), 287–295. </w:t>
      </w:r>
      <w:r w:rsidRPr="005017C0">
        <w:rPr>
          <w:sz w:val="18"/>
          <w:szCs w:val="20"/>
          <w:rPrChange w:id="20270" w:author="Steve Wiggins" w:date="2022-07-30T18:35:00Z">
            <w:rPr/>
          </w:rPrChange>
        </w:rPr>
        <w:fldChar w:fldCharType="begin"/>
      </w:r>
      <w:r w:rsidRPr="005017C0">
        <w:rPr>
          <w:sz w:val="18"/>
          <w:szCs w:val="20"/>
          <w:lang w:val="en-GB"/>
          <w:rPrChange w:id="20271" w:author="Steve Wiggins" w:date="2022-07-30T18:35:00Z">
            <w:rPr/>
          </w:rPrChange>
        </w:rPr>
        <w:instrText xml:space="preserve"> HYPERLINK "https://psycnet.apa.org/doi/10.1037/h0025909" \t "_blank" </w:instrText>
      </w:r>
      <w:r w:rsidRPr="005017C0">
        <w:rPr>
          <w:sz w:val="18"/>
          <w:szCs w:val="20"/>
          <w:lang w:val="en-GB"/>
          <w:rPrChange w:id="20272" w:author="Steve Wiggins" w:date="2022-07-30T18:35:00Z">
            <w:rPr>
              <w:rStyle w:val="Hyperlink"/>
              <w:color w:val="auto"/>
              <w:u w:val="none"/>
            </w:rPr>
          </w:rPrChange>
        </w:rPr>
        <w:fldChar w:fldCharType="separate"/>
      </w:r>
      <w:r w:rsidRPr="005017C0">
        <w:rPr>
          <w:rStyle w:val="Hyperlink"/>
          <w:color w:val="auto"/>
          <w:sz w:val="18"/>
          <w:szCs w:val="20"/>
          <w:u w:val="none"/>
          <w:lang w:val="en-GB"/>
          <w:rPrChange w:id="20273" w:author="Steve Wiggins" w:date="2022-07-30T18:35:00Z">
            <w:rPr>
              <w:rStyle w:val="Hyperlink"/>
              <w:color w:val="auto"/>
              <w:u w:val="none"/>
            </w:rPr>
          </w:rPrChange>
        </w:rPr>
        <w:t>https://doi.org/10.1037/h0025909</w:t>
      </w:r>
      <w:r w:rsidRPr="005017C0">
        <w:rPr>
          <w:rStyle w:val="Hyperlink"/>
          <w:color w:val="auto"/>
          <w:sz w:val="18"/>
          <w:szCs w:val="20"/>
          <w:u w:val="none"/>
          <w:lang w:val="en-GB"/>
          <w:rPrChange w:id="20274" w:author="Steve Wiggins" w:date="2022-07-30T18:35:00Z">
            <w:rPr>
              <w:rStyle w:val="Hyperlink"/>
              <w:color w:val="auto"/>
              <w:u w:val="none"/>
            </w:rPr>
          </w:rPrChange>
        </w:rPr>
        <w:fldChar w:fldCharType="end"/>
      </w:r>
    </w:p>
    <w:p w14:paraId="5F39DA27" w14:textId="545366E3" w:rsidR="00F73A4C" w:rsidRPr="005017C0" w:rsidRDefault="00F73A4C">
      <w:pPr>
        <w:rPr>
          <w:sz w:val="18"/>
          <w:szCs w:val="20"/>
          <w:lang w:val="en-GB"/>
          <w:rPrChange w:id="20275" w:author="Steve Wiggins" w:date="2022-07-30T18:35:00Z">
            <w:rPr/>
          </w:rPrChange>
        </w:rPr>
        <w:pPrChange w:id="20276" w:author="Steve Wiggins" w:date="2022-07-30T18:35:00Z">
          <w:pPr>
            <w:pStyle w:val="2PP"/>
          </w:pPr>
        </w:pPrChange>
      </w:pPr>
      <w:bookmarkStart w:id="20277" w:name="_bookmark63"/>
      <w:bookmarkEnd w:id="20277"/>
      <w:r w:rsidRPr="005017C0">
        <w:rPr>
          <w:sz w:val="18"/>
          <w:szCs w:val="20"/>
          <w:lang w:val="en-GB"/>
          <w:rPrChange w:id="20278" w:author="Steve Wiggins" w:date="2022-07-30T18:35:00Z">
            <w:rPr/>
          </w:rPrChange>
        </w:rPr>
        <w:t xml:space="preserve">Sheahan, M., &amp; Barrett, C. B. (2017). Ten striking facts about agricultural input use in </w:t>
      </w:r>
      <w:r w:rsidR="00DB0F85" w:rsidRPr="005017C0">
        <w:rPr>
          <w:sz w:val="18"/>
          <w:szCs w:val="20"/>
          <w:lang w:val="en-GB"/>
          <w:rPrChange w:id="20279" w:author="Steve Wiggins" w:date="2022-07-30T18:35:00Z">
            <w:rPr/>
          </w:rPrChange>
        </w:rPr>
        <w:t>sub</w:t>
      </w:r>
      <w:r w:rsidRPr="005017C0">
        <w:rPr>
          <w:sz w:val="18"/>
          <w:szCs w:val="20"/>
          <w:lang w:val="en-GB"/>
          <w:rPrChange w:id="20280" w:author="Steve Wiggins" w:date="2022-07-30T18:35:00Z">
            <w:rPr/>
          </w:rPrChange>
        </w:rPr>
        <w:t xml:space="preserve">-Saharan Africa. </w:t>
      </w:r>
      <w:r w:rsidRPr="005017C0">
        <w:rPr>
          <w:i/>
          <w:iCs/>
          <w:sz w:val="18"/>
          <w:szCs w:val="20"/>
          <w:lang w:val="en-GB"/>
          <w:rPrChange w:id="20281" w:author="Steve Wiggins" w:date="2022-07-30T18:35:00Z">
            <w:rPr>
              <w:i/>
              <w:iCs/>
            </w:rPr>
          </w:rPrChange>
        </w:rPr>
        <w:t>Food Policy</w:t>
      </w:r>
      <w:r w:rsidRPr="005017C0">
        <w:rPr>
          <w:sz w:val="18"/>
          <w:szCs w:val="20"/>
          <w:lang w:val="en-GB"/>
          <w:rPrChange w:id="20282" w:author="Steve Wiggins" w:date="2022-07-30T18:35:00Z">
            <w:rPr/>
          </w:rPrChange>
        </w:rPr>
        <w:t xml:space="preserve">, </w:t>
      </w:r>
      <w:r w:rsidRPr="005017C0">
        <w:rPr>
          <w:i/>
          <w:iCs/>
          <w:sz w:val="18"/>
          <w:szCs w:val="20"/>
          <w:lang w:val="en-GB"/>
          <w:rPrChange w:id="20283" w:author="Steve Wiggins" w:date="2022-07-30T18:35:00Z">
            <w:rPr>
              <w:i/>
              <w:iCs/>
            </w:rPr>
          </w:rPrChange>
        </w:rPr>
        <w:t>67</w:t>
      </w:r>
      <w:r w:rsidRPr="005017C0">
        <w:rPr>
          <w:sz w:val="18"/>
          <w:szCs w:val="20"/>
          <w:lang w:val="en-GB"/>
          <w:rPrChange w:id="20284" w:author="Steve Wiggins" w:date="2022-07-30T18:35:00Z">
            <w:rPr/>
          </w:rPrChange>
        </w:rPr>
        <w:t xml:space="preserve">, 12–25. </w:t>
      </w:r>
      <w:r w:rsidRPr="005017C0">
        <w:rPr>
          <w:sz w:val="18"/>
          <w:szCs w:val="20"/>
          <w:rPrChange w:id="20285" w:author="Steve Wiggins" w:date="2022-07-30T18:35:00Z">
            <w:rPr/>
          </w:rPrChange>
        </w:rPr>
        <w:fldChar w:fldCharType="begin"/>
      </w:r>
      <w:r w:rsidRPr="005017C0">
        <w:rPr>
          <w:sz w:val="18"/>
          <w:szCs w:val="20"/>
          <w:lang w:val="en-GB"/>
          <w:rPrChange w:id="20286" w:author="Steve Wiggins" w:date="2022-07-30T18:35:00Z">
            <w:rPr/>
          </w:rPrChange>
        </w:rPr>
        <w:instrText xml:space="preserve"> HYPERLINK "https://doi.org/10.1016/j.foodpol.2016.09.010" </w:instrText>
      </w:r>
      <w:r w:rsidRPr="005017C0">
        <w:rPr>
          <w:sz w:val="18"/>
          <w:szCs w:val="20"/>
          <w:lang w:val="en-GB"/>
          <w:rPrChange w:id="20287" w:author="Steve Wiggins" w:date="2022-07-30T18:35:00Z">
            <w:rPr>
              <w:rStyle w:val="Hyperlink"/>
              <w:color w:val="auto"/>
              <w:u w:val="none"/>
            </w:rPr>
          </w:rPrChange>
        </w:rPr>
        <w:fldChar w:fldCharType="separate"/>
      </w:r>
      <w:r w:rsidRPr="005017C0">
        <w:rPr>
          <w:rStyle w:val="Hyperlink"/>
          <w:color w:val="auto"/>
          <w:sz w:val="18"/>
          <w:szCs w:val="20"/>
          <w:u w:val="none"/>
          <w:lang w:val="en-GB"/>
          <w:rPrChange w:id="20288" w:author="Steve Wiggins" w:date="2022-07-30T18:35:00Z">
            <w:rPr>
              <w:rStyle w:val="Hyperlink"/>
              <w:color w:val="auto"/>
              <w:u w:val="none"/>
            </w:rPr>
          </w:rPrChange>
        </w:rPr>
        <w:t>https://doi.org/10.1016/j.foodpol.2016.09.010</w:t>
      </w:r>
      <w:r w:rsidRPr="005017C0">
        <w:rPr>
          <w:rStyle w:val="Hyperlink"/>
          <w:color w:val="auto"/>
          <w:sz w:val="18"/>
          <w:szCs w:val="20"/>
          <w:u w:val="none"/>
          <w:lang w:val="en-GB"/>
          <w:rPrChange w:id="20289" w:author="Steve Wiggins" w:date="2022-07-30T18:35:00Z">
            <w:rPr>
              <w:rStyle w:val="Hyperlink"/>
              <w:color w:val="auto"/>
              <w:u w:val="none"/>
            </w:rPr>
          </w:rPrChange>
        </w:rPr>
        <w:fldChar w:fldCharType="end"/>
      </w:r>
    </w:p>
    <w:p w14:paraId="4972F70A" w14:textId="77777777" w:rsidR="00F73A4C" w:rsidRPr="005017C0" w:rsidRDefault="00F73A4C">
      <w:pPr>
        <w:rPr>
          <w:sz w:val="18"/>
          <w:szCs w:val="20"/>
          <w:lang w:val="en-GB"/>
          <w:rPrChange w:id="20290" w:author="Steve Wiggins" w:date="2022-07-30T18:35:00Z">
            <w:rPr/>
          </w:rPrChange>
        </w:rPr>
        <w:pPrChange w:id="20291" w:author="Steve Wiggins" w:date="2022-07-30T18:35:00Z">
          <w:pPr>
            <w:pStyle w:val="2PP"/>
          </w:pPr>
        </w:pPrChange>
      </w:pPr>
      <w:bookmarkStart w:id="20292" w:name="_bookmark64"/>
      <w:bookmarkEnd w:id="20292"/>
      <w:proofErr w:type="spellStart"/>
      <w:r w:rsidRPr="005017C0">
        <w:rPr>
          <w:sz w:val="18"/>
          <w:szCs w:val="20"/>
          <w:lang w:val="en-GB"/>
          <w:rPrChange w:id="20293" w:author="Steve Wiggins" w:date="2022-07-30T18:35:00Z">
            <w:rPr/>
          </w:rPrChange>
        </w:rPr>
        <w:t>Sitko</w:t>
      </w:r>
      <w:proofErr w:type="spellEnd"/>
      <w:r w:rsidRPr="005017C0">
        <w:rPr>
          <w:sz w:val="18"/>
          <w:szCs w:val="20"/>
          <w:lang w:val="en-GB"/>
          <w:rPrChange w:id="20294" w:author="Steve Wiggins" w:date="2022-07-30T18:35:00Z">
            <w:rPr/>
          </w:rPrChange>
        </w:rPr>
        <w:t xml:space="preserve">, N. J., &amp; Jayne, T. S. (2014). Exploitative briefcase businessmen, parasites, and other myths and legends: Assembly traders and the performance of maize markets in eastern and southern Africa. </w:t>
      </w:r>
      <w:r w:rsidRPr="005017C0">
        <w:rPr>
          <w:i/>
          <w:iCs/>
          <w:sz w:val="18"/>
          <w:szCs w:val="20"/>
          <w:lang w:val="en-GB"/>
          <w:rPrChange w:id="20295" w:author="Steve Wiggins" w:date="2022-07-30T18:35:00Z">
            <w:rPr>
              <w:i/>
              <w:iCs/>
            </w:rPr>
          </w:rPrChange>
        </w:rPr>
        <w:t>World Development</w:t>
      </w:r>
      <w:r w:rsidRPr="005017C0">
        <w:rPr>
          <w:sz w:val="18"/>
          <w:szCs w:val="20"/>
          <w:lang w:val="en-GB"/>
          <w:rPrChange w:id="20296" w:author="Steve Wiggins" w:date="2022-07-30T18:35:00Z">
            <w:rPr/>
          </w:rPrChange>
        </w:rPr>
        <w:t xml:space="preserve">, </w:t>
      </w:r>
      <w:r w:rsidRPr="005017C0">
        <w:rPr>
          <w:i/>
          <w:iCs/>
          <w:sz w:val="18"/>
          <w:szCs w:val="20"/>
          <w:lang w:val="en-GB"/>
          <w:rPrChange w:id="20297" w:author="Steve Wiggins" w:date="2022-07-30T18:35:00Z">
            <w:rPr>
              <w:i/>
              <w:iCs/>
            </w:rPr>
          </w:rPrChange>
        </w:rPr>
        <w:t>54</w:t>
      </w:r>
      <w:r w:rsidRPr="005017C0">
        <w:rPr>
          <w:sz w:val="18"/>
          <w:szCs w:val="20"/>
          <w:lang w:val="en-GB"/>
          <w:rPrChange w:id="20298" w:author="Steve Wiggins" w:date="2022-07-30T18:35:00Z">
            <w:rPr/>
          </w:rPrChange>
        </w:rPr>
        <w:t xml:space="preserve">, 56–67. </w:t>
      </w:r>
      <w:r w:rsidRPr="005017C0">
        <w:rPr>
          <w:sz w:val="18"/>
          <w:szCs w:val="20"/>
          <w:rPrChange w:id="20299" w:author="Steve Wiggins" w:date="2022-07-30T18:35:00Z">
            <w:rPr/>
          </w:rPrChange>
        </w:rPr>
        <w:fldChar w:fldCharType="begin"/>
      </w:r>
      <w:r w:rsidRPr="005017C0">
        <w:rPr>
          <w:sz w:val="18"/>
          <w:szCs w:val="20"/>
          <w:lang w:val="en-GB"/>
          <w:rPrChange w:id="20300" w:author="Steve Wiggins" w:date="2022-07-30T18:35:00Z">
            <w:rPr/>
          </w:rPrChange>
        </w:rPr>
        <w:instrText xml:space="preserve"> HYPERLINK "https://doi.org/10.1016/j.worlddev.2013.07.008" </w:instrText>
      </w:r>
      <w:r w:rsidRPr="005017C0">
        <w:rPr>
          <w:sz w:val="18"/>
          <w:szCs w:val="20"/>
          <w:lang w:val="en-GB"/>
          <w:rPrChange w:id="20301" w:author="Steve Wiggins" w:date="2022-07-30T18:35:00Z">
            <w:rPr>
              <w:rStyle w:val="Hyperlink"/>
              <w:color w:val="auto"/>
              <w:u w:val="none"/>
            </w:rPr>
          </w:rPrChange>
        </w:rPr>
        <w:fldChar w:fldCharType="separate"/>
      </w:r>
      <w:r w:rsidRPr="005017C0">
        <w:rPr>
          <w:rStyle w:val="Hyperlink"/>
          <w:color w:val="auto"/>
          <w:sz w:val="18"/>
          <w:szCs w:val="20"/>
          <w:u w:val="none"/>
          <w:lang w:val="en-GB"/>
          <w:rPrChange w:id="20302" w:author="Steve Wiggins" w:date="2022-07-30T18:35:00Z">
            <w:rPr>
              <w:rStyle w:val="Hyperlink"/>
              <w:color w:val="auto"/>
              <w:u w:val="none"/>
            </w:rPr>
          </w:rPrChange>
        </w:rPr>
        <w:t>https://doi.org/10.1016/j.worlddev.2013.07.008</w:t>
      </w:r>
      <w:r w:rsidRPr="005017C0">
        <w:rPr>
          <w:rStyle w:val="Hyperlink"/>
          <w:color w:val="auto"/>
          <w:sz w:val="18"/>
          <w:szCs w:val="20"/>
          <w:u w:val="none"/>
          <w:lang w:val="en-GB"/>
          <w:rPrChange w:id="20303" w:author="Steve Wiggins" w:date="2022-07-30T18:35:00Z">
            <w:rPr>
              <w:rStyle w:val="Hyperlink"/>
              <w:color w:val="auto"/>
              <w:u w:val="none"/>
            </w:rPr>
          </w:rPrChange>
        </w:rPr>
        <w:fldChar w:fldCharType="end"/>
      </w:r>
    </w:p>
    <w:p w14:paraId="5A7C118C" w14:textId="77777777" w:rsidR="00F73A4C" w:rsidRPr="005017C0" w:rsidRDefault="00F73A4C">
      <w:pPr>
        <w:rPr>
          <w:sz w:val="18"/>
          <w:szCs w:val="20"/>
          <w:lang w:val="en-GB"/>
          <w:rPrChange w:id="20304" w:author="Steve Wiggins" w:date="2022-07-30T18:35:00Z">
            <w:rPr/>
          </w:rPrChange>
        </w:rPr>
        <w:pPrChange w:id="20305" w:author="Steve Wiggins" w:date="2022-07-30T18:35:00Z">
          <w:pPr>
            <w:pStyle w:val="2PP"/>
          </w:pPr>
        </w:pPrChange>
      </w:pPr>
      <w:bookmarkStart w:id="20306" w:name="_bookmark65"/>
      <w:bookmarkEnd w:id="20306"/>
      <w:r w:rsidRPr="005017C0">
        <w:rPr>
          <w:sz w:val="18"/>
          <w:szCs w:val="20"/>
          <w:lang w:val="en-GB"/>
          <w:rPrChange w:id="20307" w:author="Steve Wiggins" w:date="2022-07-30T18:35:00Z">
            <w:rPr/>
          </w:rPrChange>
        </w:rPr>
        <w:t xml:space="preserve">Stifel, D., &amp; Minten, B. (2008). Isolation and agricultural productivity. </w:t>
      </w:r>
      <w:r w:rsidRPr="005017C0">
        <w:rPr>
          <w:i/>
          <w:iCs/>
          <w:sz w:val="18"/>
          <w:szCs w:val="20"/>
          <w:lang w:val="en-GB"/>
          <w:rPrChange w:id="20308" w:author="Steve Wiggins" w:date="2022-07-30T18:35:00Z">
            <w:rPr>
              <w:i/>
              <w:iCs/>
            </w:rPr>
          </w:rPrChange>
        </w:rPr>
        <w:t>Agricultural Economics</w:t>
      </w:r>
      <w:r w:rsidRPr="005017C0">
        <w:rPr>
          <w:sz w:val="18"/>
          <w:szCs w:val="20"/>
          <w:lang w:val="en-GB"/>
          <w:rPrChange w:id="20309" w:author="Steve Wiggins" w:date="2022-07-30T18:35:00Z">
            <w:rPr/>
          </w:rPrChange>
        </w:rPr>
        <w:t xml:space="preserve">, </w:t>
      </w:r>
      <w:r w:rsidRPr="005017C0">
        <w:rPr>
          <w:i/>
          <w:iCs/>
          <w:sz w:val="18"/>
          <w:szCs w:val="20"/>
          <w:lang w:val="en-GB"/>
          <w:rPrChange w:id="20310" w:author="Steve Wiggins" w:date="2022-07-30T18:35:00Z">
            <w:rPr>
              <w:i/>
              <w:iCs/>
            </w:rPr>
          </w:rPrChange>
        </w:rPr>
        <w:t>39</w:t>
      </w:r>
      <w:r w:rsidRPr="005017C0">
        <w:rPr>
          <w:sz w:val="18"/>
          <w:szCs w:val="20"/>
          <w:lang w:val="en-GB"/>
          <w:rPrChange w:id="20311" w:author="Steve Wiggins" w:date="2022-07-30T18:35:00Z">
            <w:rPr/>
          </w:rPrChange>
        </w:rPr>
        <w:t xml:space="preserve">(1), 1–15. </w:t>
      </w:r>
      <w:r w:rsidRPr="005017C0">
        <w:rPr>
          <w:sz w:val="18"/>
          <w:szCs w:val="20"/>
          <w:rPrChange w:id="20312" w:author="Steve Wiggins" w:date="2022-07-30T18:35:00Z">
            <w:rPr/>
          </w:rPrChange>
        </w:rPr>
        <w:fldChar w:fldCharType="begin"/>
      </w:r>
      <w:r w:rsidRPr="005017C0">
        <w:rPr>
          <w:sz w:val="18"/>
          <w:szCs w:val="20"/>
          <w:lang w:val="en-GB"/>
          <w:rPrChange w:id="20313" w:author="Steve Wiggins" w:date="2022-07-30T18:35:00Z">
            <w:rPr/>
          </w:rPrChange>
        </w:rPr>
        <w:instrText xml:space="preserve"> HYPERLINK "https://doi.org/10.1111/j.1574-0862.2008.00310.x" </w:instrText>
      </w:r>
      <w:r w:rsidRPr="005017C0">
        <w:rPr>
          <w:sz w:val="18"/>
          <w:szCs w:val="20"/>
          <w:lang w:val="en-GB"/>
          <w:rPrChange w:id="20314" w:author="Steve Wiggins" w:date="2022-07-30T18:35:00Z">
            <w:rPr>
              <w:rStyle w:val="Hyperlink"/>
              <w:color w:val="auto"/>
              <w:u w:val="none"/>
            </w:rPr>
          </w:rPrChange>
        </w:rPr>
        <w:fldChar w:fldCharType="separate"/>
      </w:r>
      <w:r w:rsidRPr="005017C0">
        <w:rPr>
          <w:rStyle w:val="Hyperlink"/>
          <w:color w:val="auto"/>
          <w:sz w:val="18"/>
          <w:szCs w:val="20"/>
          <w:u w:val="none"/>
          <w:lang w:val="en-GB"/>
          <w:rPrChange w:id="20315" w:author="Steve Wiggins" w:date="2022-07-30T18:35:00Z">
            <w:rPr>
              <w:rStyle w:val="Hyperlink"/>
              <w:color w:val="auto"/>
              <w:u w:val="none"/>
            </w:rPr>
          </w:rPrChange>
        </w:rPr>
        <w:t>https://doi.org/10.1111/j.1574-0862.2008.00310.x</w:t>
      </w:r>
      <w:r w:rsidRPr="005017C0">
        <w:rPr>
          <w:rStyle w:val="Hyperlink"/>
          <w:color w:val="auto"/>
          <w:sz w:val="18"/>
          <w:szCs w:val="20"/>
          <w:u w:val="none"/>
          <w:lang w:val="en-GB"/>
          <w:rPrChange w:id="20316" w:author="Steve Wiggins" w:date="2022-07-30T18:35:00Z">
            <w:rPr>
              <w:rStyle w:val="Hyperlink"/>
              <w:color w:val="auto"/>
              <w:u w:val="none"/>
            </w:rPr>
          </w:rPrChange>
        </w:rPr>
        <w:fldChar w:fldCharType="end"/>
      </w:r>
    </w:p>
    <w:p w14:paraId="64BA1CAC" w14:textId="77777777" w:rsidR="00F73A4C" w:rsidRPr="005017C0" w:rsidRDefault="00F73A4C">
      <w:pPr>
        <w:rPr>
          <w:sz w:val="18"/>
          <w:szCs w:val="20"/>
          <w:lang w:val="en-GB"/>
          <w:rPrChange w:id="20317" w:author="Steve Wiggins" w:date="2022-07-30T18:35:00Z">
            <w:rPr/>
          </w:rPrChange>
        </w:rPr>
        <w:pPrChange w:id="20318" w:author="Steve Wiggins" w:date="2022-07-30T18:35:00Z">
          <w:pPr>
            <w:pStyle w:val="2PP"/>
          </w:pPr>
        </w:pPrChange>
      </w:pPr>
      <w:bookmarkStart w:id="20319" w:name="_bookmark66"/>
      <w:bookmarkEnd w:id="20319"/>
      <w:r w:rsidRPr="005017C0">
        <w:rPr>
          <w:sz w:val="18"/>
          <w:szCs w:val="20"/>
          <w:lang w:val="en-GB"/>
          <w:rPrChange w:id="20320" w:author="Steve Wiggins" w:date="2022-07-30T18:35:00Z">
            <w:rPr/>
          </w:rPrChange>
        </w:rPr>
        <w:t xml:space="preserve">Thornton, G. C., III, Rupp, D. E., Gibbons, A. M., &amp; </w:t>
      </w:r>
      <w:proofErr w:type="spellStart"/>
      <w:r w:rsidRPr="005017C0">
        <w:rPr>
          <w:sz w:val="18"/>
          <w:szCs w:val="20"/>
          <w:lang w:val="en-GB"/>
          <w:rPrChange w:id="20321" w:author="Steve Wiggins" w:date="2022-07-30T18:35:00Z">
            <w:rPr/>
          </w:rPrChange>
        </w:rPr>
        <w:t>Vanhove</w:t>
      </w:r>
      <w:proofErr w:type="spellEnd"/>
      <w:r w:rsidRPr="005017C0">
        <w:rPr>
          <w:sz w:val="18"/>
          <w:szCs w:val="20"/>
          <w:lang w:val="en-GB"/>
          <w:rPrChange w:id="20322" w:author="Steve Wiggins" w:date="2022-07-30T18:35:00Z">
            <w:rPr/>
          </w:rPrChange>
        </w:rPr>
        <w:t>, A. J. (2019). Same</w:t>
      </w:r>
      <w:r w:rsidRPr="005017C0">
        <w:rPr>
          <w:rFonts w:ascii="Cambria Math" w:hAnsi="Cambria Math" w:cs="Cambria Math"/>
          <w:sz w:val="18"/>
          <w:szCs w:val="20"/>
          <w:lang w:val="en-GB"/>
          <w:rPrChange w:id="20323" w:author="Steve Wiggins" w:date="2022-07-30T18:35:00Z">
            <w:rPr>
              <w:rFonts w:ascii="Cambria Math" w:hAnsi="Cambria Math" w:cs="Cambria Math"/>
            </w:rPr>
          </w:rPrChange>
        </w:rPr>
        <w:t>‐</w:t>
      </w:r>
      <w:r w:rsidRPr="005017C0">
        <w:rPr>
          <w:sz w:val="18"/>
          <w:szCs w:val="20"/>
          <w:lang w:val="en-GB"/>
          <w:rPrChange w:id="20324" w:author="Steve Wiggins" w:date="2022-07-30T18:35:00Z">
            <w:rPr/>
          </w:rPrChange>
        </w:rPr>
        <w:t>gender and same</w:t>
      </w:r>
      <w:r w:rsidRPr="005017C0">
        <w:rPr>
          <w:rFonts w:ascii="Cambria Math" w:hAnsi="Cambria Math" w:cs="Cambria Math"/>
          <w:sz w:val="18"/>
          <w:szCs w:val="20"/>
          <w:lang w:val="en-GB"/>
          <w:rPrChange w:id="20325" w:author="Steve Wiggins" w:date="2022-07-30T18:35:00Z">
            <w:rPr>
              <w:rFonts w:ascii="Cambria Math" w:hAnsi="Cambria Math" w:cs="Cambria Math"/>
            </w:rPr>
          </w:rPrChange>
        </w:rPr>
        <w:t>‐</w:t>
      </w:r>
      <w:r w:rsidRPr="005017C0">
        <w:rPr>
          <w:sz w:val="18"/>
          <w:szCs w:val="20"/>
          <w:lang w:val="en-GB"/>
          <w:rPrChange w:id="20326" w:author="Steve Wiggins" w:date="2022-07-30T18:35:00Z">
            <w:rPr/>
          </w:rPrChange>
        </w:rPr>
        <w:t xml:space="preserve">race bias in assessment </w:t>
      </w:r>
      <w:proofErr w:type="spellStart"/>
      <w:r w:rsidRPr="005017C0">
        <w:rPr>
          <w:sz w:val="18"/>
          <w:szCs w:val="20"/>
          <w:lang w:val="en-GB"/>
          <w:rPrChange w:id="20327" w:author="Steve Wiggins" w:date="2022-07-30T18:35:00Z">
            <w:rPr/>
          </w:rPrChange>
        </w:rPr>
        <w:t>center</w:t>
      </w:r>
      <w:proofErr w:type="spellEnd"/>
      <w:r w:rsidRPr="005017C0">
        <w:rPr>
          <w:sz w:val="18"/>
          <w:szCs w:val="20"/>
          <w:lang w:val="en-GB"/>
          <w:rPrChange w:id="20328" w:author="Steve Wiggins" w:date="2022-07-30T18:35:00Z">
            <w:rPr/>
          </w:rPrChange>
        </w:rPr>
        <w:t xml:space="preserve"> ratings: A rating error approach to understanding subgroup differences.</w:t>
      </w:r>
      <w:r w:rsidRPr="005017C0">
        <w:rPr>
          <w:rFonts w:cs="Arial Nova"/>
          <w:sz w:val="18"/>
          <w:szCs w:val="20"/>
          <w:lang w:val="en-GB"/>
          <w:rPrChange w:id="20329" w:author="Steve Wiggins" w:date="2022-07-30T18:35:00Z">
            <w:rPr>
              <w:rFonts w:cs="Arial Nova"/>
            </w:rPr>
          </w:rPrChange>
        </w:rPr>
        <w:t xml:space="preserve"> </w:t>
      </w:r>
      <w:r w:rsidRPr="005017C0">
        <w:rPr>
          <w:i/>
          <w:iCs/>
          <w:sz w:val="18"/>
          <w:szCs w:val="20"/>
          <w:lang w:val="en-GB"/>
          <w:rPrChange w:id="20330" w:author="Steve Wiggins" w:date="2022-07-30T18:35:00Z">
            <w:rPr>
              <w:i/>
              <w:iCs/>
            </w:rPr>
          </w:rPrChange>
        </w:rPr>
        <w:t>International Journal of Selection and Assessment</w:t>
      </w:r>
      <w:r w:rsidRPr="005017C0">
        <w:rPr>
          <w:sz w:val="18"/>
          <w:szCs w:val="20"/>
          <w:lang w:val="en-GB"/>
          <w:rPrChange w:id="20331" w:author="Steve Wiggins" w:date="2022-07-30T18:35:00Z">
            <w:rPr/>
          </w:rPrChange>
        </w:rPr>
        <w:t xml:space="preserve">, </w:t>
      </w:r>
      <w:r w:rsidRPr="005017C0">
        <w:rPr>
          <w:i/>
          <w:iCs/>
          <w:sz w:val="18"/>
          <w:szCs w:val="20"/>
          <w:lang w:val="en-GB"/>
          <w:rPrChange w:id="20332" w:author="Steve Wiggins" w:date="2022-07-30T18:35:00Z">
            <w:rPr>
              <w:i/>
              <w:iCs/>
            </w:rPr>
          </w:rPrChange>
        </w:rPr>
        <w:t>27</w:t>
      </w:r>
      <w:r w:rsidRPr="005017C0">
        <w:rPr>
          <w:sz w:val="18"/>
          <w:szCs w:val="20"/>
          <w:lang w:val="en-GB"/>
          <w:rPrChange w:id="20333" w:author="Steve Wiggins" w:date="2022-07-30T18:35:00Z">
            <w:rPr/>
          </w:rPrChange>
        </w:rPr>
        <w:t xml:space="preserve">(1), 54–71. </w:t>
      </w:r>
      <w:r w:rsidRPr="005017C0">
        <w:rPr>
          <w:sz w:val="18"/>
          <w:szCs w:val="20"/>
          <w:rPrChange w:id="20334" w:author="Steve Wiggins" w:date="2022-07-30T18:35:00Z">
            <w:rPr/>
          </w:rPrChange>
        </w:rPr>
        <w:fldChar w:fldCharType="begin"/>
      </w:r>
      <w:r w:rsidRPr="005017C0">
        <w:rPr>
          <w:sz w:val="18"/>
          <w:szCs w:val="20"/>
          <w:lang w:val="en-GB"/>
          <w:rPrChange w:id="20335" w:author="Steve Wiggins" w:date="2022-07-30T18:35:00Z">
            <w:rPr/>
          </w:rPrChange>
        </w:rPr>
        <w:instrText xml:space="preserve"> HYPERLINK "https://doi.org/10.1111/ijsa.12229" </w:instrText>
      </w:r>
      <w:r w:rsidRPr="005017C0">
        <w:rPr>
          <w:sz w:val="18"/>
          <w:szCs w:val="20"/>
          <w:lang w:val="en-GB"/>
          <w:rPrChange w:id="20336" w:author="Steve Wiggins" w:date="2022-07-30T18:35:00Z">
            <w:rPr>
              <w:rStyle w:val="Hyperlink"/>
              <w:color w:val="auto"/>
              <w:u w:val="none"/>
            </w:rPr>
          </w:rPrChange>
        </w:rPr>
        <w:fldChar w:fldCharType="separate"/>
      </w:r>
      <w:r w:rsidRPr="005017C0">
        <w:rPr>
          <w:rStyle w:val="Hyperlink"/>
          <w:color w:val="auto"/>
          <w:sz w:val="18"/>
          <w:szCs w:val="20"/>
          <w:u w:val="none"/>
          <w:lang w:val="en-GB"/>
          <w:rPrChange w:id="20337" w:author="Steve Wiggins" w:date="2022-07-30T18:35:00Z">
            <w:rPr>
              <w:rStyle w:val="Hyperlink"/>
              <w:color w:val="auto"/>
              <w:u w:val="none"/>
            </w:rPr>
          </w:rPrChange>
        </w:rPr>
        <w:t>https://doi.org/10.1111/ijsa.12229</w:t>
      </w:r>
      <w:r w:rsidRPr="005017C0">
        <w:rPr>
          <w:rStyle w:val="Hyperlink"/>
          <w:color w:val="auto"/>
          <w:sz w:val="18"/>
          <w:szCs w:val="20"/>
          <w:u w:val="none"/>
          <w:lang w:val="en-GB"/>
          <w:rPrChange w:id="20338" w:author="Steve Wiggins" w:date="2022-07-30T18:35:00Z">
            <w:rPr>
              <w:rStyle w:val="Hyperlink"/>
              <w:color w:val="auto"/>
              <w:u w:val="none"/>
            </w:rPr>
          </w:rPrChange>
        </w:rPr>
        <w:fldChar w:fldCharType="end"/>
      </w:r>
    </w:p>
    <w:p w14:paraId="52EAD324" w14:textId="35F88C22" w:rsidR="00F73A4C" w:rsidRPr="005017C0" w:rsidRDefault="00F73A4C">
      <w:pPr>
        <w:rPr>
          <w:sz w:val="18"/>
          <w:szCs w:val="20"/>
          <w:lang w:val="fr-FR"/>
          <w:rPrChange w:id="20339" w:author="Steve Wiggins" w:date="2022-07-30T18:35:00Z">
            <w:rPr>
              <w:lang w:val="fr-FR"/>
            </w:rPr>
          </w:rPrChange>
        </w:rPr>
        <w:pPrChange w:id="20340" w:author="Steve Wiggins" w:date="2022-07-30T18:35:00Z">
          <w:pPr>
            <w:pStyle w:val="2PP"/>
          </w:pPr>
        </w:pPrChange>
      </w:pPr>
      <w:bookmarkStart w:id="20341" w:name="_bookmark67"/>
      <w:bookmarkEnd w:id="20341"/>
      <w:r w:rsidRPr="005017C0">
        <w:rPr>
          <w:sz w:val="18"/>
          <w:szCs w:val="20"/>
          <w:lang w:val="en-GB"/>
          <w:rPrChange w:id="20342" w:author="Steve Wiggins" w:date="2022-07-30T18:35:00Z">
            <w:rPr/>
          </w:rPrChange>
        </w:rPr>
        <w:t xml:space="preserve">Tversky, A., &amp; Kahneman, D. (1974). Judgment under </w:t>
      </w:r>
      <w:r w:rsidR="00DB0F85" w:rsidRPr="005017C0">
        <w:rPr>
          <w:sz w:val="18"/>
          <w:szCs w:val="20"/>
          <w:lang w:val="en-GB"/>
          <w:rPrChange w:id="20343" w:author="Steve Wiggins" w:date="2022-07-30T18:35:00Z">
            <w:rPr/>
          </w:rPrChange>
        </w:rPr>
        <w:t>uncertainty</w:t>
      </w:r>
      <w:r w:rsidRPr="005017C0">
        <w:rPr>
          <w:sz w:val="18"/>
          <w:szCs w:val="20"/>
          <w:lang w:val="en-GB"/>
          <w:rPrChange w:id="20344" w:author="Steve Wiggins" w:date="2022-07-30T18:35:00Z">
            <w:rPr/>
          </w:rPrChange>
        </w:rPr>
        <w:t xml:space="preserve">: Heuristics and </w:t>
      </w:r>
      <w:r w:rsidR="00DB0F85" w:rsidRPr="005017C0">
        <w:rPr>
          <w:sz w:val="18"/>
          <w:szCs w:val="20"/>
          <w:lang w:val="en-GB"/>
          <w:rPrChange w:id="20345" w:author="Steve Wiggins" w:date="2022-07-30T18:35:00Z">
            <w:rPr/>
          </w:rPrChange>
        </w:rPr>
        <w:t>biases</w:t>
      </w:r>
      <w:r w:rsidRPr="005017C0">
        <w:rPr>
          <w:sz w:val="18"/>
          <w:szCs w:val="20"/>
          <w:lang w:val="en-GB"/>
          <w:rPrChange w:id="20346" w:author="Steve Wiggins" w:date="2022-07-30T18:35:00Z">
            <w:rPr/>
          </w:rPrChange>
        </w:rPr>
        <w:t xml:space="preserve">: Biases in judgments reveal some heuristics of thinking under uncertainty. </w:t>
      </w:r>
      <w:r w:rsidRPr="005017C0">
        <w:rPr>
          <w:i/>
          <w:iCs/>
          <w:sz w:val="18"/>
          <w:szCs w:val="20"/>
          <w:lang w:val="fr-FR"/>
          <w:rPrChange w:id="20347" w:author="Steve Wiggins" w:date="2022-07-30T18:35:00Z">
            <w:rPr>
              <w:i/>
              <w:iCs/>
              <w:lang w:val="fr-FR"/>
            </w:rPr>
          </w:rPrChange>
        </w:rPr>
        <w:t>Science</w:t>
      </w:r>
      <w:r w:rsidRPr="005017C0">
        <w:rPr>
          <w:sz w:val="18"/>
          <w:szCs w:val="20"/>
          <w:lang w:val="fr-FR"/>
          <w:rPrChange w:id="20348" w:author="Steve Wiggins" w:date="2022-07-30T18:35:00Z">
            <w:rPr>
              <w:lang w:val="fr-FR"/>
            </w:rPr>
          </w:rPrChange>
        </w:rPr>
        <w:t xml:space="preserve">, </w:t>
      </w:r>
      <w:r w:rsidRPr="005017C0">
        <w:rPr>
          <w:i/>
          <w:iCs/>
          <w:sz w:val="18"/>
          <w:szCs w:val="20"/>
          <w:lang w:val="fr-FR"/>
          <w:rPrChange w:id="20349" w:author="Steve Wiggins" w:date="2022-07-30T18:35:00Z">
            <w:rPr>
              <w:i/>
              <w:iCs/>
              <w:lang w:val="fr-FR"/>
            </w:rPr>
          </w:rPrChange>
        </w:rPr>
        <w:t>185</w:t>
      </w:r>
      <w:r w:rsidRPr="005017C0">
        <w:rPr>
          <w:sz w:val="18"/>
          <w:szCs w:val="20"/>
          <w:lang w:val="fr-FR"/>
          <w:rPrChange w:id="20350" w:author="Steve Wiggins" w:date="2022-07-30T18:35:00Z">
            <w:rPr>
              <w:lang w:val="fr-FR"/>
            </w:rPr>
          </w:rPrChange>
        </w:rPr>
        <w:t xml:space="preserve">(4157), 1124–1131. </w:t>
      </w:r>
      <w:r w:rsidRPr="005017C0">
        <w:rPr>
          <w:sz w:val="18"/>
          <w:szCs w:val="20"/>
          <w:lang w:val="en-GB"/>
          <w:rPrChange w:id="20351" w:author="Steve Wiggins" w:date="2022-07-30T18:35:00Z">
            <w:rPr/>
          </w:rPrChange>
        </w:rPr>
        <w:fldChar w:fldCharType="begin"/>
      </w:r>
      <w:r w:rsidRPr="005017C0">
        <w:rPr>
          <w:sz w:val="18"/>
          <w:szCs w:val="20"/>
          <w:lang w:val="fr-FR"/>
          <w:rPrChange w:id="20352" w:author="Steve Wiggins" w:date="2022-07-30T18:35:00Z">
            <w:rPr/>
          </w:rPrChange>
        </w:rPr>
        <w:instrText xml:space="preserve"> HYPERLINK "https://doi.org/10.1126/science.185.4157.1124" </w:instrText>
      </w:r>
      <w:r w:rsidRPr="005017C0">
        <w:rPr>
          <w:sz w:val="18"/>
          <w:szCs w:val="20"/>
          <w:lang w:val="en-GB"/>
          <w:rPrChange w:id="20353" w:author="Steve Wiggins" w:date="2022-07-30T18:35:00Z">
            <w:rPr>
              <w:rStyle w:val="Hyperlink"/>
              <w:color w:val="auto"/>
              <w:u w:val="none"/>
              <w:lang w:val="fr-FR"/>
            </w:rPr>
          </w:rPrChange>
        </w:rPr>
        <w:fldChar w:fldCharType="separate"/>
      </w:r>
      <w:r w:rsidRPr="005017C0">
        <w:rPr>
          <w:rStyle w:val="Hyperlink"/>
          <w:color w:val="auto"/>
          <w:sz w:val="18"/>
          <w:szCs w:val="20"/>
          <w:u w:val="none"/>
          <w:lang w:val="fr-FR"/>
          <w:rPrChange w:id="20354" w:author="Steve Wiggins" w:date="2022-07-30T18:35:00Z">
            <w:rPr>
              <w:rStyle w:val="Hyperlink"/>
              <w:color w:val="auto"/>
              <w:u w:val="none"/>
              <w:lang w:val="fr-FR"/>
            </w:rPr>
          </w:rPrChange>
        </w:rPr>
        <w:t>https://doi.org/10.1126/science.185.4157.1124</w:t>
      </w:r>
      <w:r w:rsidRPr="005017C0">
        <w:rPr>
          <w:rStyle w:val="Hyperlink"/>
          <w:color w:val="auto"/>
          <w:sz w:val="18"/>
          <w:szCs w:val="20"/>
          <w:u w:val="none"/>
          <w:lang w:val="fr-FR"/>
          <w:rPrChange w:id="20355" w:author="Steve Wiggins" w:date="2022-07-30T18:35:00Z">
            <w:rPr>
              <w:rStyle w:val="Hyperlink"/>
              <w:color w:val="auto"/>
              <w:u w:val="none"/>
              <w:lang w:val="fr-FR"/>
            </w:rPr>
          </w:rPrChange>
        </w:rPr>
        <w:fldChar w:fldCharType="end"/>
      </w:r>
    </w:p>
    <w:p w14:paraId="15B2F20F" w14:textId="77777777" w:rsidR="00F73A4C" w:rsidRPr="005017C0" w:rsidRDefault="00F73A4C">
      <w:pPr>
        <w:rPr>
          <w:sz w:val="18"/>
          <w:szCs w:val="20"/>
          <w:lang w:val="en-GB"/>
          <w:rPrChange w:id="20356" w:author="Steve Wiggins" w:date="2022-07-30T18:35:00Z">
            <w:rPr/>
          </w:rPrChange>
        </w:rPr>
        <w:pPrChange w:id="20357" w:author="Steve Wiggins" w:date="2022-07-30T18:35:00Z">
          <w:pPr>
            <w:pStyle w:val="2PP"/>
          </w:pPr>
        </w:pPrChange>
      </w:pPr>
      <w:bookmarkStart w:id="20358" w:name="_bookmark68"/>
      <w:bookmarkEnd w:id="20358"/>
      <w:r w:rsidRPr="005017C0">
        <w:rPr>
          <w:sz w:val="18"/>
          <w:szCs w:val="20"/>
          <w:lang w:val="fr-FR"/>
          <w:rPrChange w:id="20359" w:author="Steve Wiggins" w:date="2022-07-30T18:35:00Z">
            <w:rPr>
              <w:lang w:val="fr-FR"/>
            </w:rPr>
          </w:rPrChange>
        </w:rPr>
        <w:t>Van Campenhout, B., Lecoutere, E., &amp; D'</w:t>
      </w:r>
      <w:proofErr w:type="spellStart"/>
      <w:r w:rsidRPr="005017C0">
        <w:rPr>
          <w:sz w:val="18"/>
          <w:szCs w:val="20"/>
          <w:lang w:val="fr-FR"/>
          <w:rPrChange w:id="20360" w:author="Steve Wiggins" w:date="2022-07-30T18:35:00Z">
            <w:rPr>
              <w:lang w:val="fr-FR"/>
            </w:rPr>
          </w:rPrChange>
        </w:rPr>
        <w:t>Exelle</w:t>
      </w:r>
      <w:proofErr w:type="spellEnd"/>
      <w:r w:rsidRPr="005017C0">
        <w:rPr>
          <w:sz w:val="18"/>
          <w:szCs w:val="20"/>
          <w:lang w:val="fr-FR"/>
          <w:rPrChange w:id="20361" w:author="Steve Wiggins" w:date="2022-07-30T18:35:00Z">
            <w:rPr>
              <w:lang w:val="fr-FR"/>
            </w:rPr>
          </w:rPrChange>
        </w:rPr>
        <w:t xml:space="preserve">, B. (2015). </w:t>
      </w:r>
      <w:r w:rsidRPr="005017C0">
        <w:rPr>
          <w:sz w:val="18"/>
          <w:szCs w:val="20"/>
          <w:lang w:val="en-GB"/>
          <w:rPrChange w:id="20362" w:author="Steve Wiggins" w:date="2022-07-30T18:35:00Z">
            <w:rPr/>
          </w:rPrChange>
        </w:rPr>
        <w:t xml:space="preserve">Inter-temporal and spatial price dispersion patterns and the well-being of maize producers in southern Tanzania. </w:t>
      </w:r>
      <w:r w:rsidRPr="005017C0">
        <w:rPr>
          <w:i/>
          <w:iCs/>
          <w:sz w:val="18"/>
          <w:szCs w:val="20"/>
          <w:lang w:val="en-GB"/>
          <w:rPrChange w:id="20363" w:author="Steve Wiggins" w:date="2022-07-30T18:35:00Z">
            <w:rPr>
              <w:i/>
              <w:iCs/>
            </w:rPr>
          </w:rPrChange>
        </w:rPr>
        <w:t>Journal of African Economies</w:t>
      </w:r>
      <w:r w:rsidRPr="005017C0">
        <w:rPr>
          <w:sz w:val="18"/>
          <w:szCs w:val="20"/>
          <w:lang w:val="en-GB"/>
          <w:rPrChange w:id="20364" w:author="Steve Wiggins" w:date="2022-07-30T18:35:00Z">
            <w:rPr/>
          </w:rPrChange>
        </w:rPr>
        <w:t xml:space="preserve">, </w:t>
      </w:r>
      <w:r w:rsidRPr="005017C0">
        <w:rPr>
          <w:i/>
          <w:iCs/>
          <w:sz w:val="18"/>
          <w:szCs w:val="20"/>
          <w:lang w:val="en-GB"/>
          <w:rPrChange w:id="20365" w:author="Steve Wiggins" w:date="2022-07-30T18:35:00Z">
            <w:rPr>
              <w:i/>
              <w:iCs/>
            </w:rPr>
          </w:rPrChange>
        </w:rPr>
        <w:t>24</w:t>
      </w:r>
      <w:r w:rsidRPr="005017C0">
        <w:rPr>
          <w:sz w:val="18"/>
          <w:szCs w:val="20"/>
          <w:lang w:val="en-GB"/>
          <w:rPrChange w:id="20366" w:author="Steve Wiggins" w:date="2022-07-30T18:35:00Z">
            <w:rPr/>
          </w:rPrChange>
        </w:rPr>
        <w:t xml:space="preserve">(2), 230–253. </w:t>
      </w:r>
      <w:r w:rsidRPr="005017C0">
        <w:rPr>
          <w:sz w:val="18"/>
          <w:szCs w:val="20"/>
          <w:rPrChange w:id="20367" w:author="Steve Wiggins" w:date="2022-07-30T18:35:00Z">
            <w:rPr/>
          </w:rPrChange>
        </w:rPr>
        <w:fldChar w:fldCharType="begin"/>
      </w:r>
      <w:r w:rsidRPr="005017C0">
        <w:rPr>
          <w:sz w:val="18"/>
          <w:szCs w:val="20"/>
          <w:lang w:val="en-GB"/>
          <w:rPrChange w:id="20368" w:author="Steve Wiggins" w:date="2022-07-30T18:35:00Z">
            <w:rPr/>
          </w:rPrChange>
        </w:rPr>
        <w:instrText xml:space="preserve"> HYPERLINK "https://doi.org/10.1093/jae/ejv002" </w:instrText>
      </w:r>
      <w:r w:rsidRPr="005017C0">
        <w:rPr>
          <w:sz w:val="18"/>
          <w:szCs w:val="20"/>
          <w:lang w:val="en-GB"/>
          <w:rPrChange w:id="20369" w:author="Steve Wiggins" w:date="2022-07-30T18:35:00Z">
            <w:rPr>
              <w:rStyle w:val="Hyperlink"/>
              <w:color w:val="auto"/>
              <w:u w:val="none"/>
            </w:rPr>
          </w:rPrChange>
        </w:rPr>
        <w:fldChar w:fldCharType="separate"/>
      </w:r>
      <w:r w:rsidRPr="005017C0">
        <w:rPr>
          <w:rStyle w:val="Hyperlink"/>
          <w:color w:val="auto"/>
          <w:sz w:val="18"/>
          <w:szCs w:val="20"/>
          <w:u w:val="none"/>
          <w:lang w:val="en-GB"/>
          <w:rPrChange w:id="20370" w:author="Steve Wiggins" w:date="2022-07-30T18:35:00Z">
            <w:rPr>
              <w:rStyle w:val="Hyperlink"/>
              <w:color w:val="auto"/>
              <w:u w:val="none"/>
            </w:rPr>
          </w:rPrChange>
        </w:rPr>
        <w:t>https://doi.org/10.1093/jae/ejv002</w:t>
      </w:r>
      <w:r w:rsidRPr="005017C0">
        <w:rPr>
          <w:rStyle w:val="Hyperlink"/>
          <w:color w:val="auto"/>
          <w:sz w:val="18"/>
          <w:szCs w:val="20"/>
          <w:u w:val="none"/>
          <w:lang w:val="en-GB"/>
          <w:rPrChange w:id="20371" w:author="Steve Wiggins" w:date="2022-07-30T18:35:00Z">
            <w:rPr>
              <w:rStyle w:val="Hyperlink"/>
              <w:color w:val="auto"/>
              <w:u w:val="none"/>
            </w:rPr>
          </w:rPrChange>
        </w:rPr>
        <w:fldChar w:fldCharType="end"/>
      </w:r>
    </w:p>
    <w:p w14:paraId="0CFCE518" w14:textId="77777777" w:rsidR="00F73A4C" w:rsidRPr="005017C0" w:rsidRDefault="00F73A4C">
      <w:pPr>
        <w:rPr>
          <w:sz w:val="18"/>
          <w:szCs w:val="20"/>
          <w:lang w:val="en-GB"/>
          <w:rPrChange w:id="20372" w:author="Steve Wiggins" w:date="2022-07-30T18:35:00Z">
            <w:rPr/>
          </w:rPrChange>
        </w:rPr>
        <w:pPrChange w:id="20373" w:author="Steve Wiggins" w:date="2022-07-30T18:35:00Z">
          <w:pPr>
            <w:pStyle w:val="2PP"/>
          </w:pPr>
        </w:pPrChange>
      </w:pPr>
      <w:bookmarkStart w:id="20374" w:name="_bookmark69"/>
      <w:bookmarkEnd w:id="20374"/>
      <w:r w:rsidRPr="005017C0">
        <w:rPr>
          <w:sz w:val="18"/>
          <w:szCs w:val="20"/>
          <w:lang w:val="en-GB"/>
          <w:rPrChange w:id="20375" w:author="Steve Wiggins" w:date="2022-07-30T18:35:00Z">
            <w:rPr/>
          </w:rPrChange>
        </w:rPr>
        <w:lastRenderedPageBreak/>
        <w:t xml:space="preserve">Winquist, L. A., Mohr, C. D., &amp; Kenny, D. A. (1998). The female positivity effect in the perception of others. </w:t>
      </w:r>
      <w:r w:rsidRPr="005017C0">
        <w:rPr>
          <w:i/>
          <w:iCs/>
          <w:sz w:val="18"/>
          <w:szCs w:val="20"/>
          <w:lang w:val="en-GB"/>
          <w:rPrChange w:id="20376" w:author="Steve Wiggins" w:date="2022-07-30T18:35:00Z">
            <w:rPr>
              <w:i/>
              <w:iCs/>
            </w:rPr>
          </w:rPrChange>
        </w:rPr>
        <w:t>Journal of Research in Personality</w:t>
      </w:r>
      <w:r w:rsidRPr="005017C0">
        <w:rPr>
          <w:sz w:val="18"/>
          <w:szCs w:val="20"/>
          <w:lang w:val="en-GB"/>
          <w:rPrChange w:id="20377" w:author="Steve Wiggins" w:date="2022-07-30T18:35:00Z">
            <w:rPr/>
          </w:rPrChange>
        </w:rPr>
        <w:t xml:space="preserve">, </w:t>
      </w:r>
      <w:r w:rsidRPr="005017C0">
        <w:rPr>
          <w:i/>
          <w:iCs/>
          <w:sz w:val="18"/>
          <w:szCs w:val="20"/>
          <w:lang w:val="en-GB"/>
          <w:rPrChange w:id="20378" w:author="Steve Wiggins" w:date="2022-07-30T18:35:00Z">
            <w:rPr>
              <w:i/>
              <w:iCs/>
            </w:rPr>
          </w:rPrChange>
        </w:rPr>
        <w:t>32</w:t>
      </w:r>
      <w:r w:rsidRPr="005017C0">
        <w:rPr>
          <w:sz w:val="18"/>
          <w:szCs w:val="20"/>
          <w:lang w:val="en-GB"/>
          <w:rPrChange w:id="20379" w:author="Steve Wiggins" w:date="2022-07-30T18:35:00Z">
            <w:rPr/>
          </w:rPrChange>
        </w:rPr>
        <w:t xml:space="preserve">(3), 370–388. </w:t>
      </w:r>
      <w:r w:rsidRPr="005017C0">
        <w:rPr>
          <w:sz w:val="18"/>
          <w:szCs w:val="20"/>
          <w:rPrChange w:id="20380" w:author="Steve Wiggins" w:date="2022-07-30T18:35:00Z">
            <w:rPr/>
          </w:rPrChange>
        </w:rPr>
        <w:fldChar w:fldCharType="begin"/>
      </w:r>
      <w:r w:rsidRPr="005017C0">
        <w:rPr>
          <w:sz w:val="18"/>
          <w:szCs w:val="20"/>
          <w:lang w:val="en-GB"/>
          <w:rPrChange w:id="20381" w:author="Steve Wiggins" w:date="2022-07-30T18:35:00Z">
            <w:rPr/>
          </w:rPrChange>
        </w:rPr>
        <w:instrText xml:space="preserve"> HYPERLINK "https://doi.org/10.1006/jrpe.1998.2221" </w:instrText>
      </w:r>
      <w:r w:rsidRPr="005017C0">
        <w:rPr>
          <w:sz w:val="18"/>
          <w:szCs w:val="20"/>
          <w:lang w:val="en-GB"/>
          <w:rPrChange w:id="20382" w:author="Steve Wiggins" w:date="2022-07-30T18:35:00Z">
            <w:rPr>
              <w:rStyle w:val="Hyperlink"/>
              <w:color w:val="auto"/>
              <w:u w:val="none"/>
            </w:rPr>
          </w:rPrChange>
        </w:rPr>
        <w:fldChar w:fldCharType="separate"/>
      </w:r>
      <w:r w:rsidRPr="005017C0">
        <w:rPr>
          <w:rStyle w:val="Hyperlink"/>
          <w:color w:val="auto"/>
          <w:sz w:val="18"/>
          <w:szCs w:val="20"/>
          <w:u w:val="none"/>
          <w:lang w:val="en-GB"/>
          <w:rPrChange w:id="20383" w:author="Steve Wiggins" w:date="2022-07-30T18:35:00Z">
            <w:rPr>
              <w:rStyle w:val="Hyperlink"/>
              <w:color w:val="auto"/>
              <w:u w:val="none"/>
            </w:rPr>
          </w:rPrChange>
        </w:rPr>
        <w:t>https://doi.org/10.1006/jrpe.1998.2221</w:t>
      </w:r>
      <w:r w:rsidRPr="005017C0">
        <w:rPr>
          <w:rStyle w:val="Hyperlink"/>
          <w:color w:val="auto"/>
          <w:sz w:val="18"/>
          <w:szCs w:val="20"/>
          <w:u w:val="none"/>
          <w:lang w:val="en-GB"/>
          <w:rPrChange w:id="20384" w:author="Steve Wiggins" w:date="2022-07-30T18:35:00Z">
            <w:rPr>
              <w:rStyle w:val="Hyperlink"/>
              <w:color w:val="auto"/>
              <w:u w:val="none"/>
            </w:rPr>
          </w:rPrChange>
        </w:rPr>
        <w:fldChar w:fldCharType="end"/>
      </w:r>
    </w:p>
    <w:p w14:paraId="5CED93AC" w14:textId="77777777" w:rsidR="00F73A4C" w:rsidRPr="005017C0" w:rsidRDefault="00F73A4C">
      <w:pPr>
        <w:rPr>
          <w:sz w:val="18"/>
          <w:szCs w:val="20"/>
          <w:lang w:val="en-GB"/>
          <w:rPrChange w:id="20385" w:author="Steve Wiggins" w:date="2022-07-30T18:35:00Z">
            <w:rPr/>
          </w:rPrChange>
        </w:rPr>
        <w:pPrChange w:id="20386" w:author="Steve Wiggins" w:date="2022-07-30T18:35:00Z">
          <w:pPr>
            <w:pStyle w:val="2PP"/>
          </w:pPr>
        </w:pPrChange>
      </w:pPr>
      <w:bookmarkStart w:id="20387" w:name="_bookmark70"/>
      <w:bookmarkEnd w:id="20387"/>
      <w:r w:rsidRPr="005017C0">
        <w:rPr>
          <w:sz w:val="18"/>
          <w:szCs w:val="20"/>
          <w:lang w:val="en-GB"/>
          <w:rPrChange w:id="20388" w:author="Steve Wiggins" w:date="2022-07-30T18:35:00Z">
            <w:rPr/>
          </w:rPrChange>
        </w:rPr>
        <w:t xml:space="preserve">Wu, A. H. (2020). Gender bias among professionals: An identity-based interpretation. </w:t>
      </w:r>
      <w:r w:rsidRPr="005017C0">
        <w:rPr>
          <w:i/>
          <w:iCs/>
          <w:sz w:val="18"/>
          <w:szCs w:val="20"/>
          <w:lang w:val="en-GB"/>
          <w:rPrChange w:id="20389" w:author="Steve Wiggins" w:date="2022-07-30T18:35:00Z">
            <w:rPr>
              <w:i/>
              <w:iCs/>
            </w:rPr>
          </w:rPrChange>
        </w:rPr>
        <w:t>Review of Economics and Statistics</w:t>
      </w:r>
      <w:r w:rsidRPr="005017C0">
        <w:rPr>
          <w:sz w:val="18"/>
          <w:szCs w:val="20"/>
          <w:lang w:val="en-GB"/>
          <w:rPrChange w:id="20390" w:author="Steve Wiggins" w:date="2022-07-30T18:35:00Z">
            <w:rPr/>
          </w:rPrChange>
        </w:rPr>
        <w:t xml:space="preserve">, </w:t>
      </w:r>
      <w:r w:rsidRPr="005017C0">
        <w:rPr>
          <w:i/>
          <w:iCs/>
          <w:sz w:val="18"/>
          <w:szCs w:val="20"/>
          <w:lang w:val="en-GB"/>
          <w:rPrChange w:id="20391" w:author="Steve Wiggins" w:date="2022-07-30T18:35:00Z">
            <w:rPr>
              <w:i/>
              <w:iCs/>
            </w:rPr>
          </w:rPrChange>
        </w:rPr>
        <w:t>102</w:t>
      </w:r>
      <w:r w:rsidRPr="005017C0">
        <w:rPr>
          <w:sz w:val="18"/>
          <w:szCs w:val="20"/>
          <w:lang w:val="en-GB"/>
          <w:rPrChange w:id="20392" w:author="Steve Wiggins" w:date="2022-07-30T18:35:00Z">
            <w:rPr/>
          </w:rPrChange>
        </w:rPr>
        <w:t xml:space="preserve">(5), 867–880. </w:t>
      </w:r>
      <w:r w:rsidRPr="005017C0">
        <w:rPr>
          <w:sz w:val="18"/>
          <w:szCs w:val="20"/>
          <w:rPrChange w:id="20393" w:author="Steve Wiggins" w:date="2022-07-30T18:35:00Z">
            <w:rPr/>
          </w:rPrChange>
        </w:rPr>
        <w:fldChar w:fldCharType="begin"/>
      </w:r>
      <w:r w:rsidRPr="005017C0">
        <w:rPr>
          <w:sz w:val="18"/>
          <w:szCs w:val="20"/>
          <w:lang w:val="en-GB"/>
          <w:rPrChange w:id="20394" w:author="Steve Wiggins" w:date="2022-07-30T18:35:00Z">
            <w:rPr/>
          </w:rPrChange>
        </w:rPr>
        <w:instrText xml:space="preserve"> HYPERLINK "https://doi.org/10.1162/rest_a_00877" </w:instrText>
      </w:r>
      <w:r w:rsidRPr="005017C0">
        <w:rPr>
          <w:sz w:val="18"/>
          <w:szCs w:val="20"/>
          <w:lang w:val="en-GB"/>
          <w:rPrChange w:id="20395" w:author="Steve Wiggins" w:date="2022-07-30T18:35:00Z">
            <w:rPr>
              <w:rStyle w:val="Hyperlink"/>
              <w:color w:val="auto"/>
              <w:u w:val="none"/>
            </w:rPr>
          </w:rPrChange>
        </w:rPr>
        <w:fldChar w:fldCharType="separate"/>
      </w:r>
      <w:r w:rsidRPr="005017C0">
        <w:rPr>
          <w:rStyle w:val="Hyperlink"/>
          <w:color w:val="auto"/>
          <w:sz w:val="18"/>
          <w:szCs w:val="20"/>
          <w:u w:val="none"/>
          <w:lang w:val="en-GB"/>
          <w:rPrChange w:id="20396" w:author="Steve Wiggins" w:date="2022-07-30T18:35:00Z">
            <w:rPr>
              <w:rStyle w:val="Hyperlink"/>
              <w:color w:val="auto"/>
              <w:u w:val="none"/>
            </w:rPr>
          </w:rPrChange>
        </w:rPr>
        <w:t>https://doi.org/10.1162/rest_a_00877</w:t>
      </w:r>
      <w:r w:rsidRPr="005017C0">
        <w:rPr>
          <w:rStyle w:val="Hyperlink"/>
          <w:color w:val="auto"/>
          <w:sz w:val="18"/>
          <w:szCs w:val="20"/>
          <w:u w:val="none"/>
          <w:lang w:val="en-GB"/>
          <w:rPrChange w:id="20397" w:author="Steve Wiggins" w:date="2022-07-30T18:35:00Z">
            <w:rPr>
              <w:rStyle w:val="Hyperlink"/>
              <w:color w:val="auto"/>
              <w:u w:val="none"/>
            </w:rPr>
          </w:rPrChange>
        </w:rPr>
        <w:fldChar w:fldCharType="end"/>
      </w:r>
    </w:p>
    <w:sectPr w:rsidR="00F73A4C" w:rsidRPr="005017C0" w:rsidSect="00E9344B">
      <w:type w:val="continuous"/>
      <w:pgSz w:w="12240" w:h="15840" w:code="1"/>
      <w:pgMar w:top="720" w:right="720" w:bottom="720" w:left="720" w:header="850" w:footer="850" w:gutter="0"/>
      <w:cols w:num="2" w:space="720"/>
      <w:docGrid w:linePitch="299"/>
      <w:sectPrChange w:id="20398" w:author="Steve Wiggins" w:date="2022-07-30T11:51:00Z">
        <w:sectPr w:rsidR="00F73A4C" w:rsidRPr="005017C0" w:rsidSect="00E9344B">
          <w:pgSz w:w="11907" w:h="16840" w:code="9"/>
          <w:pgMar w:top="1418" w:right="1418" w:bottom="1418" w:left="1418" w:header="850" w:footer="850" w:gutter="0"/>
          <w:cols w:num="1"/>
        </w:sectPr>
      </w:sectPrChange>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36" w:author="Anusha De" w:date="2022-08-01T14:47:00Z" w:initials="AD">
    <w:p w14:paraId="09D5A6CB" w14:textId="73B718A1" w:rsidR="00992146" w:rsidRPr="00992146" w:rsidRDefault="00992146">
      <w:pPr>
        <w:pStyle w:val="CommentText"/>
        <w:rPr>
          <w:lang w:val="en-US"/>
        </w:rPr>
      </w:pPr>
      <w:r>
        <w:rPr>
          <w:rStyle w:val="CommentReference"/>
        </w:rPr>
        <w:annotationRef/>
      </w:r>
      <w:r>
        <w:rPr>
          <w:lang w:val="en-US"/>
        </w:rPr>
        <w:t>“female farmers rate female value chain actors higher being of the same gender (homophily)”</w:t>
      </w:r>
    </w:p>
  </w:comment>
  <w:comment w:id="220" w:author="Anusha De" w:date="2022-08-01T18:05:00Z" w:initials="AD">
    <w:p w14:paraId="28C60662" w14:textId="6A248D79" w:rsidR="008F682C" w:rsidRPr="008F682C" w:rsidRDefault="008F682C">
      <w:pPr>
        <w:pStyle w:val="CommentText"/>
        <w:rPr>
          <w:lang w:val="en-US"/>
        </w:rPr>
      </w:pPr>
      <w:r>
        <w:rPr>
          <w:rStyle w:val="CommentReference"/>
        </w:rPr>
        <w:annotationRef/>
      </w:r>
      <w:r w:rsidRPr="008F682C">
        <w:rPr>
          <w:lang w:val="en-US"/>
        </w:rPr>
        <w:t>“used for the analysis”</w:t>
      </w:r>
    </w:p>
  </w:comment>
  <w:comment w:id="236" w:author="Anusha De" w:date="2022-08-01T18:13:00Z" w:initials="AD">
    <w:p w14:paraId="2ABE4A45" w14:textId="4A72F0F9" w:rsidR="008F682C" w:rsidRDefault="008F682C">
      <w:pPr>
        <w:pStyle w:val="CommentText"/>
      </w:pPr>
      <w:r>
        <w:rPr>
          <w:rStyle w:val="CommentReference"/>
        </w:rPr>
        <w:annotationRef/>
      </w:r>
      <w:r w:rsidRPr="00D6531A">
        <w:rPr>
          <w:lang w:val="en-US"/>
        </w:rPr>
        <w:t>This is removed altogether?</w:t>
      </w:r>
      <w:r w:rsidR="00D6531A" w:rsidRPr="00D6531A">
        <w:rPr>
          <w:lang w:val="en-US"/>
        </w:rPr>
        <w:t xml:space="preserve"> </w:t>
      </w:r>
      <w:r w:rsidR="00D6531A">
        <w:t xml:space="preserve">Do </w:t>
      </w:r>
      <w:proofErr w:type="spellStart"/>
      <w:r w:rsidR="00D6531A">
        <w:t>you</w:t>
      </w:r>
      <w:proofErr w:type="spellEnd"/>
      <w:r w:rsidR="00D6531A">
        <w:t xml:space="preserve"> </w:t>
      </w:r>
      <w:proofErr w:type="spellStart"/>
      <w:r w:rsidR="00D6531A">
        <w:t>agree</w:t>
      </w:r>
      <w:proofErr w:type="spellEnd"/>
      <w:r w:rsidR="00D6531A">
        <w:t>?</w:t>
      </w:r>
    </w:p>
  </w:comment>
  <w:comment w:id="266" w:author="Anusha De" w:date="2022-08-01T18:10:00Z" w:initials="AD">
    <w:p w14:paraId="17545D7C" w14:textId="34CDBCDE" w:rsidR="008F682C" w:rsidRPr="008F682C" w:rsidRDefault="008F682C">
      <w:pPr>
        <w:pStyle w:val="CommentText"/>
        <w:rPr>
          <w:lang w:val="en-US"/>
        </w:rPr>
      </w:pPr>
      <w:r>
        <w:rPr>
          <w:rStyle w:val="CommentReference"/>
        </w:rPr>
        <w:annotationRef/>
      </w:r>
      <w:r w:rsidRPr="008F682C">
        <w:rPr>
          <w:lang w:val="en-US"/>
        </w:rPr>
        <w:t>We only find this in the average ratings and not in the regression</w:t>
      </w:r>
      <w:r>
        <w:rPr>
          <w:lang w:val="en-US"/>
        </w:rPr>
        <w:t xml:space="preserve">. Thus, I am not sure if we should state this in the abstract. </w:t>
      </w:r>
    </w:p>
  </w:comment>
  <w:comment w:id="279" w:author="Anusha De" w:date="2022-08-01T18:11:00Z" w:initials="AD">
    <w:p w14:paraId="53D353C9" w14:textId="57C48F67" w:rsidR="008F682C" w:rsidRPr="008F682C" w:rsidRDefault="008F682C">
      <w:pPr>
        <w:pStyle w:val="CommentText"/>
        <w:rPr>
          <w:lang w:val="en-US"/>
        </w:rPr>
      </w:pPr>
      <w:r>
        <w:rPr>
          <w:rStyle w:val="CommentReference"/>
        </w:rPr>
        <w:annotationRef/>
      </w:r>
      <w:r w:rsidRPr="008F682C">
        <w:rPr>
          <w:lang w:val="en-US"/>
        </w:rPr>
        <w:t xml:space="preserve">“Female farmers tend to rate the dealers, traders and processors </w:t>
      </w:r>
      <w:r>
        <w:rPr>
          <w:lang w:val="en-US"/>
        </w:rPr>
        <w:t>higher than male farmers do”</w:t>
      </w:r>
      <w:r w:rsidRPr="008F682C">
        <w:rPr>
          <w:lang w:val="en-US"/>
        </w:rPr>
        <w:t xml:space="preserve"> </w:t>
      </w:r>
    </w:p>
  </w:comment>
  <w:comment w:id="288" w:author="Anusha De" w:date="2022-08-01T18:15:00Z" w:initials="AD">
    <w:p w14:paraId="01C0F439" w14:textId="50ECF3AA" w:rsidR="008F682C" w:rsidRPr="008F682C" w:rsidRDefault="008F682C">
      <w:pPr>
        <w:pStyle w:val="CommentText"/>
        <w:rPr>
          <w:lang w:val="en-US"/>
        </w:rPr>
      </w:pPr>
      <w:r>
        <w:rPr>
          <w:rStyle w:val="CommentReference"/>
        </w:rPr>
        <w:annotationRef/>
      </w:r>
      <w:r w:rsidRPr="008F682C">
        <w:rPr>
          <w:lang w:val="en-US"/>
        </w:rPr>
        <w:t xml:space="preserve">“receive </w:t>
      </w:r>
      <w:proofErr w:type="spellStart"/>
      <w:r w:rsidRPr="008F682C">
        <w:rPr>
          <w:lang w:val="en-US"/>
        </w:rPr>
        <w:t>and</w:t>
      </w:r>
      <w:proofErr w:type="spellEnd"/>
      <w:r w:rsidRPr="008F682C">
        <w:rPr>
          <w:lang w:val="en-US"/>
        </w:rPr>
        <w:t>”</w:t>
      </w:r>
    </w:p>
  </w:comment>
  <w:comment w:id="296" w:author="Anusha De" w:date="2022-08-01T18:15:00Z" w:initials="AD">
    <w:p w14:paraId="033DCA0B" w14:textId="5A3A777B" w:rsidR="00E34071" w:rsidRPr="00E34071" w:rsidRDefault="00E34071">
      <w:pPr>
        <w:pStyle w:val="CommentText"/>
        <w:rPr>
          <w:lang w:val="en-US"/>
        </w:rPr>
      </w:pPr>
      <w:r>
        <w:rPr>
          <w:rStyle w:val="CommentReference"/>
        </w:rPr>
        <w:annotationRef/>
      </w:r>
      <w:r w:rsidRPr="00E34071">
        <w:rPr>
          <w:lang w:val="en-US"/>
        </w:rPr>
        <w:t>“higher”</w:t>
      </w:r>
    </w:p>
  </w:comment>
  <w:comment w:id="354" w:author="Anusha De" w:date="2022-08-03T18:38:00Z" w:initials="AD">
    <w:p w14:paraId="236C327B" w14:textId="11B29BAC" w:rsidR="00D6531A" w:rsidRPr="00D6531A" w:rsidRDefault="00D6531A">
      <w:pPr>
        <w:pStyle w:val="CommentText"/>
        <w:rPr>
          <w:lang w:val="en-US"/>
        </w:rPr>
      </w:pPr>
      <w:r>
        <w:rPr>
          <w:rStyle w:val="CommentReference"/>
        </w:rPr>
        <w:annotationRef/>
      </w:r>
      <w:r w:rsidRPr="00D6531A">
        <w:rPr>
          <w:lang w:val="en-US"/>
        </w:rPr>
        <w:t>“higher”</w:t>
      </w:r>
    </w:p>
  </w:comment>
  <w:comment w:id="366" w:author="Anusha De" w:date="2022-08-01T18:18:00Z" w:initials="AD">
    <w:p w14:paraId="1006864C" w14:textId="4BCE9D96" w:rsidR="00E34071" w:rsidRPr="00E34071" w:rsidRDefault="00E34071">
      <w:pPr>
        <w:pStyle w:val="CommentText"/>
        <w:rPr>
          <w:lang w:val="en-US"/>
        </w:rPr>
      </w:pPr>
      <w:r>
        <w:rPr>
          <w:rStyle w:val="CommentReference"/>
        </w:rPr>
        <w:annotationRef/>
      </w:r>
      <w:r w:rsidRPr="00E34071">
        <w:rPr>
          <w:lang w:val="en-US"/>
        </w:rPr>
        <w:t>I do</w:t>
      </w:r>
      <w:r>
        <w:rPr>
          <w:lang w:val="en-US"/>
        </w:rPr>
        <w:t xml:space="preserve"> not agree here and I think it may mean the opposite. If women are rating higher than men, it may mean they are actually </w:t>
      </w:r>
      <w:r w:rsidR="00D6531A">
        <w:rPr>
          <w:lang w:val="en-US"/>
        </w:rPr>
        <w:t>gett</w:t>
      </w:r>
      <w:r>
        <w:rPr>
          <w:lang w:val="en-US"/>
        </w:rPr>
        <w:t xml:space="preserve">ing better services. This is intentional because they are women and seen as inferior or struggling more in the sector or non-intentional is something still to be discovered. </w:t>
      </w:r>
    </w:p>
  </w:comment>
  <w:comment w:id="8837" w:author="Steve Wiggins" w:date="2022-07-30T18:05:00Z" w:initials="SW">
    <w:p w14:paraId="6B000C5C" w14:textId="77777777" w:rsidR="00302FD3" w:rsidRPr="00992146" w:rsidRDefault="00302FD3" w:rsidP="0069552D">
      <w:pPr>
        <w:pStyle w:val="CommentText"/>
        <w:rPr>
          <w:lang w:val="en-US"/>
        </w:rPr>
      </w:pPr>
      <w:r>
        <w:rPr>
          <w:rStyle w:val="CommentReference"/>
        </w:rPr>
        <w:annotationRef/>
      </w:r>
      <w:r w:rsidRPr="00992146">
        <w:rPr>
          <w:lang w:val="en-US"/>
        </w:rPr>
        <w:t>Can omit: what would a reader expect to see in a section headed 'data' if not this?</w:t>
      </w:r>
    </w:p>
  </w:comment>
  <w:comment w:id="8838" w:author="Anusha De" w:date="2022-08-01T18:22:00Z" w:initials="AD">
    <w:p w14:paraId="39B1E697" w14:textId="159A3C15" w:rsidR="00E34071" w:rsidRPr="00D6531A" w:rsidRDefault="00E34071">
      <w:pPr>
        <w:pStyle w:val="CommentText"/>
        <w:rPr>
          <w:lang w:val="en-US"/>
        </w:rPr>
      </w:pPr>
      <w:r>
        <w:rPr>
          <w:rStyle w:val="CommentReference"/>
        </w:rPr>
        <w:annotationRef/>
      </w:r>
      <w:r w:rsidRPr="00D6531A">
        <w:rPr>
          <w:lang w:val="en-US"/>
        </w:rPr>
        <w:t>I agree</w:t>
      </w:r>
    </w:p>
  </w:comment>
  <w:comment w:id="9284" w:author="Steve Wiggins" w:date="2022-07-30T18:06:00Z" w:initials="SW">
    <w:p w14:paraId="4390083F" w14:textId="77777777" w:rsidR="00844432" w:rsidRPr="00992146" w:rsidRDefault="00844432" w:rsidP="00E9250C">
      <w:pPr>
        <w:pStyle w:val="CommentText"/>
        <w:rPr>
          <w:lang w:val="en-US"/>
        </w:rPr>
      </w:pPr>
      <w:r>
        <w:rPr>
          <w:rStyle w:val="CommentReference"/>
        </w:rPr>
        <w:annotationRef/>
      </w:r>
      <w:r w:rsidRPr="00992146">
        <w:rPr>
          <w:lang w:val="en-US"/>
        </w:rPr>
        <w:t xml:space="preserve">Cut this. Warm-up writing. It's obvious. </w:t>
      </w:r>
    </w:p>
  </w:comment>
  <w:comment w:id="9285" w:author="Anusha De" w:date="2022-08-01T18:21:00Z" w:initials="AD">
    <w:p w14:paraId="10C02D46" w14:textId="200E9227" w:rsidR="00E34071" w:rsidRPr="00E34071" w:rsidRDefault="00E34071">
      <w:pPr>
        <w:pStyle w:val="CommentText"/>
        <w:rPr>
          <w:lang w:val="en-US"/>
        </w:rPr>
      </w:pPr>
      <w:r>
        <w:rPr>
          <w:rStyle w:val="CommentReference"/>
        </w:rPr>
        <w:annotationRef/>
      </w:r>
      <w:r w:rsidRPr="00E34071">
        <w:rPr>
          <w:lang w:val="en-US"/>
        </w:rPr>
        <w:t>I agree</w:t>
      </w:r>
    </w:p>
  </w:comment>
  <w:comment w:id="18052" w:author="Steve Wiggins" w:date="2022-07-30T18:30:00Z" w:initials="SW">
    <w:p w14:paraId="490282B0" w14:textId="77777777" w:rsidR="008B2B8D" w:rsidRPr="00992146" w:rsidRDefault="008B2B8D" w:rsidP="008546F1">
      <w:pPr>
        <w:pStyle w:val="CommentText"/>
        <w:rPr>
          <w:lang w:val="en-US"/>
        </w:rPr>
      </w:pPr>
      <w:r>
        <w:rPr>
          <w:rStyle w:val="CommentReference"/>
        </w:rPr>
        <w:annotationRef/>
      </w:r>
      <w:r w:rsidRPr="00992146">
        <w:rPr>
          <w:lang w:val="en-US"/>
        </w:rPr>
        <w:t xml:space="preserve">Can be cut. This has been said already. </w:t>
      </w:r>
    </w:p>
  </w:comment>
  <w:comment w:id="18053" w:author="Anusha De" w:date="2022-08-01T18:28:00Z" w:initials="AD">
    <w:p w14:paraId="1527FEEF" w14:textId="04E3BB2B" w:rsidR="00D9433F" w:rsidRPr="00D9433F" w:rsidRDefault="00D9433F">
      <w:pPr>
        <w:pStyle w:val="CommentText"/>
        <w:rPr>
          <w:lang w:val="en-US"/>
        </w:rPr>
      </w:pPr>
      <w:r>
        <w:rPr>
          <w:rStyle w:val="CommentReference"/>
        </w:rPr>
        <w:annotationRef/>
      </w:r>
      <w:r w:rsidRPr="00D9433F">
        <w:rPr>
          <w:lang w:val="en-US"/>
        </w:rPr>
        <w:t>I agree but maybe a more concise paragraph instead of removing the entire paragraph</w:t>
      </w:r>
      <w:r>
        <w:rPr>
          <w:lang w:val="en-US"/>
        </w:rPr>
        <w:t xml:space="preserve">? This can be a reminder to the readers. </w:t>
      </w:r>
    </w:p>
  </w:comment>
  <w:comment w:id="18641" w:author="Steve Wiggins" w:date="2022-07-30T18:33:00Z" w:initials="SW">
    <w:p w14:paraId="61357E9C" w14:textId="77777777" w:rsidR="005017C0" w:rsidRPr="00992146" w:rsidRDefault="005017C0" w:rsidP="006A4A2A">
      <w:pPr>
        <w:pStyle w:val="CommentText"/>
        <w:rPr>
          <w:lang w:val="en-US"/>
        </w:rPr>
      </w:pPr>
      <w:r>
        <w:rPr>
          <w:rStyle w:val="CommentReference"/>
        </w:rPr>
        <w:annotationRef/>
      </w:r>
      <w:r w:rsidRPr="00992146">
        <w:rPr>
          <w:lang w:val="en-US"/>
        </w:rPr>
        <w:t xml:space="preserve">Meaning what? That because your findings differs from other researchers, you are not prepared to stand by them? </w:t>
      </w:r>
    </w:p>
  </w:comment>
  <w:comment w:id="18642" w:author="Anusha De" w:date="2022-08-01T18:25:00Z" w:initials="AD">
    <w:p w14:paraId="6F867A65" w14:textId="40F7F8AC" w:rsidR="00E34071" w:rsidRPr="00D9433F" w:rsidRDefault="00E34071">
      <w:pPr>
        <w:pStyle w:val="CommentText"/>
        <w:rPr>
          <w:lang w:val="en-US"/>
        </w:rPr>
      </w:pPr>
      <w:r>
        <w:rPr>
          <w:rStyle w:val="CommentReference"/>
        </w:rPr>
        <w:annotationRef/>
      </w:r>
      <w:r w:rsidR="00D9433F">
        <w:rPr>
          <w:lang w:val="en-US"/>
        </w:rPr>
        <w:t xml:space="preserve">I think we need to make it clearer here that we are not against the findings of others. Rather, we are saying that based on the other findings, we cannot completely ignore that discrimination based on gender might be there. </w:t>
      </w:r>
      <w:r w:rsidR="00D9433F" w:rsidRPr="00D9433F">
        <w:rPr>
          <w:lang w:val="en-US"/>
        </w:rP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9D5A6CB" w15:done="0"/>
  <w15:commentEx w15:paraId="28C60662" w15:done="0"/>
  <w15:commentEx w15:paraId="2ABE4A45" w15:done="0"/>
  <w15:commentEx w15:paraId="17545D7C" w15:done="0"/>
  <w15:commentEx w15:paraId="53D353C9" w15:done="0"/>
  <w15:commentEx w15:paraId="01C0F439" w15:done="0"/>
  <w15:commentEx w15:paraId="033DCA0B" w15:done="0"/>
  <w15:commentEx w15:paraId="236C327B" w15:done="0"/>
  <w15:commentEx w15:paraId="1006864C" w15:done="0"/>
  <w15:commentEx w15:paraId="6B000C5C" w15:done="0"/>
  <w15:commentEx w15:paraId="39B1E697" w15:paraIdParent="6B000C5C" w15:done="0"/>
  <w15:commentEx w15:paraId="4390083F" w15:done="0"/>
  <w15:commentEx w15:paraId="10C02D46" w15:paraIdParent="4390083F" w15:done="0"/>
  <w15:commentEx w15:paraId="490282B0" w15:done="0"/>
  <w15:commentEx w15:paraId="1527FEEF" w15:paraIdParent="490282B0" w15:done="0"/>
  <w15:commentEx w15:paraId="61357E9C" w15:done="0"/>
  <w15:commentEx w15:paraId="6F867A65" w15:paraIdParent="61357E9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9265F6" w16cex:dateUtc="2022-08-01T12:47:00Z"/>
  <w16cex:commentExtensible w16cex:durableId="26929478" w16cex:dateUtc="2022-08-01T16:05:00Z"/>
  <w16cex:commentExtensible w16cex:durableId="2692965A" w16cex:dateUtc="2022-08-01T16:13:00Z"/>
  <w16cex:commentExtensible w16cex:durableId="269295B0" w16cex:dateUtc="2022-08-01T16:10:00Z"/>
  <w16cex:commentExtensible w16cex:durableId="269295DE" w16cex:dateUtc="2022-08-01T16:11:00Z"/>
  <w16cex:commentExtensible w16cex:durableId="269296A4" w16cex:dateUtc="2022-08-01T16:15:00Z"/>
  <w16cex:commentExtensible w16cex:durableId="269296BC" w16cex:dateUtc="2022-08-01T16:15:00Z"/>
  <w16cex:commentExtensible w16cex:durableId="26953F23" w16cex:dateUtc="2022-08-03T16:38:00Z"/>
  <w16cex:commentExtensible w16cex:durableId="26929774" w16cex:dateUtc="2022-08-01T16:18:00Z"/>
  <w16cex:commentExtensible w16cex:durableId="268FF165" w16cex:dateUtc="2022-07-30T17:05:00Z"/>
  <w16cex:commentExtensible w16cex:durableId="2692985C" w16cex:dateUtc="2022-08-01T16:22:00Z"/>
  <w16cex:commentExtensible w16cex:durableId="268FF1BC" w16cex:dateUtc="2022-07-30T17:06:00Z"/>
  <w16cex:commentExtensible w16cex:durableId="26929842" w16cex:dateUtc="2022-08-01T16:21:00Z"/>
  <w16cex:commentExtensible w16cex:durableId="268FF763" w16cex:dateUtc="2022-07-30T17:30:00Z"/>
  <w16cex:commentExtensible w16cex:durableId="269299B6" w16cex:dateUtc="2022-08-01T16:28:00Z"/>
  <w16cex:commentExtensible w16cex:durableId="268FF7F9" w16cex:dateUtc="2022-07-30T17:33:00Z"/>
  <w16cex:commentExtensible w16cex:durableId="26929907" w16cex:dateUtc="2022-08-01T16: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9D5A6CB" w16cid:durableId="269265F6"/>
  <w16cid:commentId w16cid:paraId="28C60662" w16cid:durableId="26929478"/>
  <w16cid:commentId w16cid:paraId="2ABE4A45" w16cid:durableId="2692965A"/>
  <w16cid:commentId w16cid:paraId="17545D7C" w16cid:durableId="269295B0"/>
  <w16cid:commentId w16cid:paraId="53D353C9" w16cid:durableId="269295DE"/>
  <w16cid:commentId w16cid:paraId="01C0F439" w16cid:durableId="269296A4"/>
  <w16cid:commentId w16cid:paraId="033DCA0B" w16cid:durableId="269296BC"/>
  <w16cid:commentId w16cid:paraId="236C327B" w16cid:durableId="26953F23"/>
  <w16cid:commentId w16cid:paraId="1006864C" w16cid:durableId="26929774"/>
  <w16cid:commentId w16cid:paraId="6B000C5C" w16cid:durableId="268FF165"/>
  <w16cid:commentId w16cid:paraId="39B1E697" w16cid:durableId="2692985C"/>
  <w16cid:commentId w16cid:paraId="4390083F" w16cid:durableId="268FF1BC"/>
  <w16cid:commentId w16cid:paraId="10C02D46" w16cid:durableId="26929842"/>
  <w16cid:commentId w16cid:paraId="490282B0" w16cid:durableId="268FF763"/>
  <w16cid:commentId w16cid:paraId="1527FEEF" w16cid:durableId="269299B6"/>
  <w16cid:commentId w16cid:paraId="61357E9C" w16cid:durableId="268FF7F9"/>
  <w16cid:commentId w16cid:paraId="6F867A65" w16cid:durableId="2692990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C4DB53" w14:textId="77777777" w:rsidR="00D47AD9" w:rsidRDefault="00D47AD9">
      <w:r>
        <w:separator/>
      </w:r>
    </w:p>
  </w:endnote>
  <w:endnote w:type="continuationSeparator" w:id="0">
    <w:p w14:paraId="3A921255" w14:textId="77777777" w:rsidR="00D47AD9" w:rsidRDefault="00D47A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ova">
    <w:charset w:val="00"/>
    <w:family w:val="swiss"/>
    <w:pitch w:val="variable"/>
    <w:sig w:usb0="0000028F" w:usb1="00000002" w:usb2="00000000" w:usb3="00000000" w:csb0="0000019F" w:csb1="00000000"/>
  </w:font>
  <w:font w:name="Helvetica 55 Roman">
    <w:panose1 w:val="00000000000000000000"/>
    <w:charset w:val="00"/>
    <w:family w:val="roman"/>
    <w:notTrueType/>
    <w:pitch w:val="default"/>
  </w:font>
  <w:font w:name="Century">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Franklin Gothic Medium">
    <w:panose1 w:val="020B06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Bierstadt">
    <w:altName w:val="Bierstadt"/>
    <w:charset w:val="00"/>
    <w:family w:val="swiss"/>
    <w:pitch w:val="variable"/>
    <w:sig w:usb0="80000003" w:usb1="00000001" w:usb2="00000000" w:usb3="00000000" w:csb0="00000001" w:csb1="00000000"/>
  </w:font>
  <w:font w:name="Arial">
    <w:panose1 w:val="020B0604020202020204"/>
    <w:charset w:val="00"/>
    <w:family w:val="swiss"/>
    <w:pitch w:val="variable"/>
    <w:sig w:usb0="E0002EFF" w:usb1="C000785B" w:usb2="00000009" w:usb3="00000000" w:csb0="000001FF" w:csb1="00000000"/>
  </w:font>
  <w:font w:name="Freight">
    <w:altName w:val="Calibri"/>
    <w:panose1 w:val="00000000000000000000"/>
    <w:charset w:val="00"/>
    <w:family w:val="modern"/>
    <w:notTrueType/>
    <w:pitch w:val="variable"/>
    <w:sig w:usb0="80000023" w:usb1="5000004A" w:usb2="00000000" w:usb3="00000000" w:csb0="00000001" w:csb1="00000000"/>
  </w:font>
  <w:font w:name="Georgia">
    <w:panose1 w:val="02040502050405020303"/>
    <w:charset w:val="00"/>
    <w:family w:val="roman"/>
    <w:pitch w:val="variable"/>
    <w:sig w:usb0="00000287" w:usb1="00000000" w:usb2="00000000" w:usb3="00000000" w:csb0="0000009F" w:csb1="00000000"/>
  </w:font>
  <w:font w:name="Sweden Sans">
    <w:altName w:val="Calibri"/>
    <w:panose1 w:val="00000000000000000000"/>
    <w:charset w:val="00"/>
    <w:family w:val="modern"/>
    <w:notTrueType/>
    <w:pitch w:val="variable"/>
    <w:sig w:usb0="00000003" w:usb1="00000000" w:usb2="00000000" w:usb3="00000000" w:csb0="00000001" w:csb1="00000000"/>
  </w:font>
  <w:font w:name="Franklin Gothic Demi Cond">
    <w:panose1 w:val="020B07060304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MMI7">
    <w:altName w:val="Calibri"/>
    <w:panose1 w:val="00000000000000000000"/>
    <w:charset w:val="00"/>
    <w:family w:val="auto"/>
    <w:notTrueType/>
    <w:pitch w:val="default"/>
    <w:sig w:usb0="00000003" w:usb1="00000000" w:usb2="00000000" w:usb3="00000000" w:csb0="00000001" w:csb1="00000000"/>
  </w:font>
  <w:font w:name="F28">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4E532E" w14:textId="141E2BD1" w:rsidR="005139B5" w:rsidRPr="00092A91" w:rsidRDefault="00092A91" w:rsidP="00092A91">
    <w:pPr>
      <w:pStyle w:val="Footer"/>
    </w:pPr>
    <w:r w:rsidRPr="00092A91">
      <w:fldChar w:fldCharType="begin"/>
    </w:r>
    <w:r w:rsidRPr="00092A91">
      <w:instrText xml:space="preserve"> PAGE   \* MERGEFORMAT </w:instrText>
    </w:r>
    <w:r w:rsidRPr="00092A91">
      <w:fldChar w:fldCharType="separate"/>
    </w:r>
    <w:r w:rsidRPr="00092A91">
      <w:rPr>
        <w:noProof/>
      </w:rPr>
      <w:t>1</w:t>
    </w:r>
    <w:r w:rsidRPr="00092A91">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EA6A53" w14:textId="77777777" w:rsidR="00D47AD9" w:rsidRDefault="00D47AD9">
      <w:r>
        <w:separator/>
      </w:r>
    </w:p>
  </w:footnote>
  <w:footnote w:type="continuationSeparator" w:id="0">
    <w:p w14:paraId="414ED192" w14:textId="77777777" w:rsidR="00D47AD9" w:rsidRDefault="00D47AD9">
      <w:r>
        <w:continuationSeparator/>
      </w:r>
    </w:p>
  </w:footnote>
  <w:footnote w:id="1">
    <w:p w14:paraId="365FCF3F" w14:textId="34AED1B0" w:rsidR="00E42E7F" w:rsidRPr="00992146" w:rsidRDefault="00E42E7F" w:rsidP="002256AA">
      <w:pPr>
        <w:pStyle w:val="FootnoteText"/>
        <w:jc w:val="both"/>
        <w:rPr>
          <w:lang w:val="en-US"/>
          <w:rPrChange w:id="3688" w:author="Anusha De" w:date="2022-08-01T14:49:00Z">
            <w:rPr>
              <w:sz w:val="16"/>
              <w:szCs w:val="16"/>
            </w:rPr>
          </w:rPrChange>
        </w:rPr>
      </w:pPr>
      <w:r w:rsidRPr="00DB46C3">
        <w:rPr>
          <w:rStyle w:val="FootnoteReference"/>
          <w:sz w:val="16"/>
          <w:szCs w:val="16"/>
        </w:rPr>
        <w:footnoteRef/>
      </w:r>
      <w:r w:rsidR="00F73A4C" w:rsidRPr="00992146">
        <w:rPr>
          <w:sz w:val="16"/>
          <w:szCs w:val="16"/>
          <w:lang w:val="en-US"/>
          <w:rPrChange w:id="3689" w:author="Anusha De" w:date="2022-08-01T14:49:00Z">
            <w:rPr>
              <w:sz w:val="16"/>
              <w:szCs w:val="16"/>
            </w:rPr>
          </w:rPrChange>
        </w:rPr>
        <w:t xml:space="preserve"> </w:t>
      </w:r>
      <w:r w:rsidRPr="00992146">
        <w:rPr>
          <w:lang w:val="en-US"/>
          <w:rPrChange w:id="3690" w:author="Anusha De" w:date="2022-08-01T14:49:00Z">
            <w:rPr>
              <w:sz w:val="16"/>
              <w:szCs w:val="16"/>
            </w:rPr>
          </w:rPrChange>
        </w:rPr>
        <w:t>Throughout</w:t>
      </w:r>
      <w:r w:rsidR="00F73A4C" w:rsidRPr="00992146">
        <w:rPr>
          <w:lang w:val="en-US"/>
          <w:rPrChange w:id="3691" w:author="Anusha De" w:date="2022-08-01T14:49:00Z">
            <w:rPr>
              <w:sz w:val="16"/>
              <w:szCs w:val="16"/>
            </w:rPr>
          </w:rPrChange>
        </w:rPr>
        <w:t xml:space="preserve"> </w:t>
      </w:r>
      <w:r w:rsidRPr="00992146">
        <w:rPr>
          <w:lang w:val="en-US"/>
          <w:rPrChange w:id="3692" w:author="Anusha De" w:date="2022-08-01T14:49:00Z">
            <w:rPr>
              <w:sz w:val="16"/>
              <w:szCs w:val="16"/>
            </w:rPr>
          </w:rPrChange>
        </w:rPr>
        <w:t>this</w:t>
      </w:r>
      <w:r w:rsidR="00F73A4C" w:rsidRPr="00992146">
        <w:rPr>
          <w:lang w:val="en-US"/>
          <w:rPrChange w:id="3693" w:author="Anusha De" w:date="2022-08-01T14:49:00Z">
            <w:rPr>
              <w:sz w:val="16"/>
              <w:szCs w:val="16"/>
            </w:rPr>
          </w:rPrChange>
        </w:rPr>
        <w:t xml:space="preserve"> </w:t>
      </w:r>
      <w:r w:rsidRPr="00992146">
        <w:rPr>
          <w:lang w:val="en-US"/>
          <w:rPrChange w:id="3694" w:author="Anusha De" w:date="2022-08-01T14:49:00Z">
            <w:rPr>
              <w:sz w:val="16"/>
              <w:szCs w:val="16"/>
            </w:rPr>
          </w:rPrChange>
        </w:rPr>
        <w:t>study</w:t>
      </w:r>
      <w:r w:rsidR="00F73A4C" w:rsidRPr="00992146">
        <w:rPr>
          <w:lang w:val="en-US"/>
          <w:rPrChange w:id="3695" w:author="Anusha De" w:date="2022-08-01T14:49:00Z">
            <w:rPr>
              <w:sz w:val="16"/>
              <w:szCs w:val="16"/>
            </w:rPr>
          </w:rPrChange>
        </w:rPr>
        <w:t xml:space="preserve"> </w:t>
      </w:r>
      <w:r w:rsidRPr="00992146">
        <w:rPr>
          <w:lang w:val="en-US"/>
          <w:rPrChange w:id="3696" w:author="Anusha De" w:date="2022-08-01T14:49:00Z">
            <w:rPr>
              <w:sz w:val="16"/>
              <w:szCs w:val="16"/>
            </w:rPr>
          </w:rPrChange>
        </w:rPr>
        <w:t>we</w:t>
      </w:r>
      <w:r w:rsidR="00F73A4C" w:rsidRPr="00992146">
        <w:rPr>
          <w:lang w:val="en-US"/>
          <w:rPrChange w:id="3697" w:author="Anusha De" w:date="2022-08-01T14:49:00Z">
            <w:rPr>
              <w:sz w:val="16"/>
              <w:szCs w:val="16"/>
            </w:rPr>
          </w:rPrChange>
        </w:rPr>
        <w:t xml:space="preserve"> </w:t>
      </w:r>
      <w:r w:rsidRPr="00992146">
        <w:rPr>
          <w:lang w:val="en-US"/>
          <w:rPrChange w:id="3698" w:author="Anusha De" w:date="2022-08-01T14:49:00Z">
            <w:rPr>
              <w:sz w:val="16"/>
              <w:szCs w:val="16"/>
            </w:rPr>
          </w:rPrChange>
        </w:rPr>
        <w:t>will</w:t>
      </w:r>
      <w:r w:rsidR="00F73A4C" w:rsidRPr="00992146">
        <w:rPr>
          <w:lang w:val="en-US"/>
          <w:rPrChange w:id="3699" w:author="Anusha De" w:date="2022-08-01T14:49:00Z">
            <w:rPr>
              <w:sz w:val="16"/>
              <w:szCs w:val="16"/>
            </w:rPr>
          </w:rPrChange>
        </w:rPr>
        <w:t xml:space="preserve"> </w:t>
      </w:r>
      <w:r w:rsidRPr="00992146">
        <w:rPr>
          <w:lang w:val="en-US"/>
          <w:rPrChange w:id="3700" w:author="Anusha De" w:date="2022-08-01T14:49:00Z">
            <w:rPr>
              <w:sz w:val="16"/>
              <w:szCs w:val="16"/>
            </w:rPr>
          </w:rPrChange>
        </w:rPr>
        <w:t>differentiate</w:t>
      </w:r>
      <w:r w:rsidR="00F73A4C" w:rsidRPr="00992146">
        <w:rPr>
          <w:lang w:val="en-US"/>
          <w:rPrChange w:id="3701" w:author="Anusha De" w:date="2022-08-01T14:49:00Z">
            <w:rPr>
              <w:sz w:val="16"/>
              <w:szCs w:val="16"/>
            </w:rPr>
          </w:rPrChange>
        </w:rPr>
        <w:t xml:space="preserve"> </w:t>
      </w:r>
      <w:r w:rsidRPr="00992146">
        <w:rPr>
          <w:lang w:val="en-US"/>
          <w:rPrChange w:id="3702" w:author="Anusha De" w:date="2022-08-01T14:49:00Z">
            <w:rPr>
              <w:sz w:val="16"/>
              <w:szCs w:val="16"/>
            </w:rPr>
          </w:rPrChange>
        </w:rPr>
        <w:t>between</w:t>
      </w:r>
      <w:r w:rsidR="00F73A4C" w:rsidRPr="00992146">
        <w:rPr>
          <w:lang w:val="en-US"/>
          <w:rPrChange w:id="3703" w:author="Anusha De" w:date="2022-08-01T14:49:00Z">
            <w:rPr>
              <w:sz w:val="16"/>
              <w:szCs w:val="16"/>
            </w:rPr>
          </w:rPrChange>
        </w:rPr>
        <w:t xml:space="preserve"> </w:t>
      </w:r>
      <w:r w:rsidRPr="00992146">
        <w:rPr>
          <w:lang w:val="en-US"/>
          <w:rPrChange w:id="3704" w:author="Anusha De" w:date="2022-08-01T14:49:00Z">
            <w:rPr>
              <w:sz w:val="16"/>
              <w:szCs w:val="16"/>
            </w:rPr>
          </w:rPrChange>
        </w:rPr>
        <w:t>farmers</w:t>
      </w:r>
      <w:r w:rsidR="00F73A4C" w:rsidRPr="00992146">
        <w:rPr>
          <w:lang w:val="en-US"/>
          <w:rPrChange w:id="3705" w:author="Anusha De" w:date="2022-08-01T14:49:00Z">
            <w:rPr>
              <w:sz w:val="16"/>
              <w:szCs w:val="16"/>
            </w:rPr>
          </w:rPrChange>
        </w:rPr>
        <w:t xml:space="preserve"> </w:t>
      </w:r>
      <w:r w:rsidRPr="00992146">
        <w:rPr>
          <w:lang w:val="en-US"/>
          <w:rPrChange w:id="3706" w:author="Anusha De" w:date="2022-08-01T14:49:00Z">
            <w:rPr>
              <w:sz w:val="16"/>
              <w:szCs w:val="16"/>
            </w:rPr>
          </w:rPrChange>
        </w:rPr>
        <w:t>and</w:t>
      </w:r>
      <w:r w:rsidR="00F73A4C" w:rsidRPr="00992146">
        <w:rPr>
          <w:lang w:val="en-US"/>
          <w:rPrChange w:id="3707" w:author="Anusha De" w:date="2022-08-01T14:49:00Z">
            <w:rPr>
              <w:sz w:val="16"/>
              <w:szCs w:val="16"/>
            </w:rPr>
          </w:rPrChange>
        </w:rPr>
        <w:t xml:space="preserve"> </w:t>
      </w:r>
      <w:r w:rsidRPr="00992146">
        <w:rPr>
          <w:lang w:val="en-US"/>
          <w:rPrChange w:id="3708" w:author="Anusha De" w:date="2022-08-01T14:49:00Z">
            <w:rPr>
              <w:sz w:val="16"/>
              <w:szCs w:val="16"/>
            </w:rPr>
          </w:rPrChange>
        </w:rPr>
        <w:t>value</w:t>
      </w:r>
      <w:r w:rsidR="00F73A4C" w:rsidRPr="00992146">
        <w:rPr>
          <w:lang w:val="en-US"/>
          <w:rPrChange w:id="3709" w:author="Anusha De" w:date="2022-08-01T14:49:00Z">
            <w:rPr>
              <w:sz w:val="16"/>
              <w:szCs w:val="16"/>
            </w:rPr>
          </w:rPrChange>
        </w:rPr>
        <w:t xml:space="preserve"> </w:t>
      </w:r>
      <w:r w:rsidRPr="00992146">
        <w:rPr>
          <w:lang w:val="en-US"/>
          <w:rPrChange w:id="3710" w:author="Anusha De" w:date="2022-08-01T14:49:00Z">
            <w:rPr>
              <w:sz w:val="16"/>
              <w:szCs w:val="16"/>
            </w:rPr>
          </w:rPrChange>
        </w:rPr>
        <w:t>chain</w:t>
      </w:r>
      <w:r w:rsidR="00F73A4C" w:rsidRPr="00992146">
        <w:rPr>
          <w:lang w:val="en-US"/>
          <w:rPrChange w:id="3711" w:author="Anusha De" w:date="2022-08-01T14:49:00Z">
            <w:rPr>
              <w:sz w:val="16"/>
              <w:szCs w:val="16"/>
            </w:rPr>
          </w:rPrChange>
        </w:rPr>
        <w:t xml:space="preserve"> </w:t>
      </w:r>
      <w:r w:rsidRPr="00992146">
        <w:rPr>
          <w:lang w:val="en-US"/>
          <w:rPrChange w:id="3712" w:author="Anusha De" w:date="2022-08-01T14:49:00Z">
            <w:rPr>
              <w:sz w:val="16"/>
              <w:szCs w:val="16"/>
            </w:rPr>
          </w:rPrChange>
        </w:rPr>
        <w:t>actors,</w:t>
      </w:r>
      <w:r w:rsidR="00F73A4C" w:rsidRPr="00992146">
        <w:rPr>
          <w:lang w:val="en-US"/>
          <w:rPrChange w:id="3713" w:author="Anusha De" w:date="2022-08-01T14:49:00Z">
            <w:rPr>
              <w:sz w:val="16"/>
              <w:szCs w:val="16"/>
            </w:rPr>
          </w:rPrChange>
        </w:rPr>
        <w:t xml:space="preserve"> </w:t>
      </w:r>
      <w:r w:rsidRPr="00992146">
        <w:rPr>
          <w:lang w:val="en-US"/>
          <w:rPrChange w:id="3714" w:author="Anusha De" w:date="2022-08-01T14:49:00Z">
            <w:rPr>
              <w:sz w:val="16"/>
              <w:szCs w:val="16"/>
            </w:rPr>
          </w:rPrChange>
        </w:rPr>
        <w:t>where</w:t>
      </w:r>
      <w:r w:rsidR="00F73A4C" w:rsidRPr="00992146">
        <w:rPr>
          <w:lang w:val="en-US"/>
          <w:rPrChange w:id="3715" w:author="Anusha De" w:date="2022-08-01T14:49:00Z">
            <w:rPr>
              <w:sz w:val="16"/>
              <w:szCs w:val="16"/>
            </w:rPr>
          </w:rPrChange>
        </w:rPr>
        <w:t xml:space="preserve"> </w:t>
      </w:r>
      <w:r w:rsidRPr="00992146">
        <w:rPr>
          <w:lang w:val="en-US"/>
          <w:rPrChange w:id="3716" w:author="Anusha De" w:date="2022-08-01T14:49:00Z">
            <w:rPr>
              <w:sz w:val="16"/>
              <w:szCs w:val="16"/>
            </w:rPr>
          </w:rPrChange>
        </w:rPr>
        <w:t>the</w:t>
      </w:r>
      <w:r w:rsidR="00F73A4C" w:rsidRPr="00992146">
        <w:rPr>
          <w:lang w:val="en-US"/>
          <w:rPrChange w:id="3717" w:author="Anusha De" w:date="2022-08-01T14:49:00Z">
            <w:rPr>
              <w:sz w:val="16"/>
              <w:szCs w:val="16"/>
            </w:rPr>
          </w:rPrChange>
        </w:rPr>
        <w:t xml:space="preserve"> </w:t>
      </w:r>
      <w:r w:rsidRPr="00992146">
        <w:rPr>
          <w:lang w:val="en-US"/>
          <w:rPrChange w:id="3718" w:author="Anusha De" w:date="2022-08-01T14:49:00Z">
            <w:rPr>
              <w:sz w:val="16"/>
              <w:szCs w:val="16"/>
            </w:rPr>
          </w:rPrChange>
        </w:rPr>
        <w:t>latter</w:t>
      </w:r>
      <w:r w:rsidR="00F73A4C" w:rsidRPr="00992146">
        <w:rPr>
          <w:lang w:val="en-US"/>
          <w:rPrChange w:id="3719" w:author="Anusha De" w:date="2022-08-01T14:49:00Z">
            <w:rPr>
              <w:sz w:val="16"/>
              <w:szCs w:val="16"/>
            </w:rPr>
          </w:rPrChange>
        </w:rPr>
        <w:t xml:space="preserve"> </w:t>
      </w:r>
      <w:r w:rsidRPr="00992146">
        <w:rPr>
          <w:lang w:val="en-US"/>
          <w:rPrChange w:id="3720" w:author="Anusha De" w:date="2022-08-01T14:49:00Z">
            <w:rPr>
              <w:sz w:val="16"/>
              <w:szCs w:val="16"/>
            </w:rPr>
          </w:rPrChange>
        </w:rPr>
        <w:t>is</w:t>
      </w:r>
      <w:r w:rsidR="00F73A4C" w:rsidRPr="00992146">
        <w:rPr>
          <w:lang w:val="en-US"/>
          <w:rPrChange w:id="3721" w:author="Anusha De" w:date="2022-08-01T14:49:00Z">
            <w:rPr>
              <w:sz w:val="16"/>
              <w:szCs w:val="16"/>
            </w:rPr>
          </w:rPrChange>
        </w:rPr>
        <w:t xml:space="preserve"> </w:t>
      </w:r>
      <w:r w:rsidRPr="00992146">
        <w:rPr>
          <w:lang w:val="en-US"/>
          <w:rPrChange w:id="3722" w:author="Anusha De" w:date="2022-08-01T14:49:00Z">
            <w:rPr>
              <w:sz w:val="16"/>
              <w:szCs w:val="16"/>
            </w:rPr>
          </w:rPrChange>
        </w:rPr>
        <w:t>used</w:t>
      </w:r>
      <w:r w:rsidR="00F73A4C" w:rsidRPr="00992146">
        <w:rPr>
          <w:lang w:val="en-US"/>
          <w:rPrChange w:id="3723" w:author="Anusha De" w:date="2022-08-01T14:49:00Z">
            <w:rPr>
              <w:sz w:val="16"/>
              <w:szCs w:val="16"/>
            </w:rPr>
          </w:rPrChange>
        </w:rPr>
        <w:t xml:space="preserve"> </w:t>
      </w:r>
      <w:r w:rsidRPr="00992146">
        <w:rPr>
          <w:lang w:val="en-US"/>
          <w:rPrChange w:id="3724" w:author="Anusha De" w:date="2022-08-01T14:49:00Z">
            <w:rPr>
              <w:sz w:val="16"/>
              <w:szCs w:val="16"/>
            </w:rPr>
          </w:rPrChange>
        </w:rPr>
        <w:t>to</w:t>
      </w:r>
      <w:r w:rsidR="00F73A4C" w:rsidRPr="00992146">
        <w:rPr>
          <w:lang w:val="en-US"/>
          <w:rPrChange w:id="3725" w:author="Anusha De" w:date="2022-08-01T14:49:00Z">
            <w:rPr>
              <w:sz w:val="16"/>
              <w:szCs w:val="16"/>
            </w:rPr>
          </w:rPrChange>
        </w:rPr>
        <w:t xml:space="preserve"> </w:t>
      </w:r>
      <w:r w:rsidRPr="00992146">
        <w:rPr>
          <w:lang w:val="en-US"/>
          <w:rPrChange w:id="3726" w:author="Anusha De" w:date="2022-08-01T14:49:00Z">
            <w:rPr>
              <w:sz w:val="16"/>
              <w:szCs w:val="16"/>
            </w:rPr>
          </w:rPrChange>
        </w:rPr>
        <w:t>refer</w:t>
      </w:r>
      <w:r w:rsidR="00F73A4C" w:rsidRPr="00992146">
        <w:rPr>
          <w:lang w:val="en-US"/>
          <w:rPrChange w:id="3727" w:author="Anusha De" w:date="2022-08-01T14:49:00Z">
            <w:rPr>
              <w:sz w:val="16"/>
              <w:szCs w:val="16"/>
            </w:rPr>
          </w:rPrChange>
        </w:rPr>
        <w:t xml:space="preserve"> </w:t>
      </w:r>
      <w:r w:rsidRPr="00992146">
        <w:rPr>
          <w:lang w:val="en-US"/>
          <w:rPrChange w:id="3728" w:author="Anusha De" w:date="2022-08-01T14:49:00Z">
            <w:rPr>
              <w:sz w:val="16"/>
              <w:szCs w:val="16"/>
            </w:rPr>
          </w:rPrChange>
        </w:rPr>
        <w:t>to</w:t>
      </w:r>
      <w:r w:rsidR="00F73A4C" w:rsidRPr="00992146">
        <w:rPr>
          <w:lang w:val="en-US"/>
          <w:rPrChange w:id="3729" w:author="Anusha De" w:date="2022-08-01T14:49:00Z">
            <w:rPr>
              <w:sz w:val="16"/>
              <w:szCs w:val="16"/>
            </w:rPr>
          </w:rPrChange>
        </w:rPr>
        <w:t xml:space="preserve"> </w:t>
      </w:r>
      <w:r w:rsidRPr="00992146">
        <w:rPr>
          <w:lang w:val="en-US"/>
          <w:rPrChange w:id="3730" w:author="Anusha De" w:date="2022-08-01T14:49:00Z">
            <w:rPr>
              <w:sz w:val="16"/>
              <w:szCs w:val="16"/>
            </w:rPr>
          </w:rPrChange>
        </w:rPr>
        <w:t>the</w:t>
      </w:r>
      <w:r w:rsidR="00F73A4C" w:rsidRPr="00992146">
        <w:rPr>
          <w:lang w:val="en-US"/>
          <w:rPrChange w:id="3731" w:author="Anusha De" w:date="2022-08-01T14:49:00Z">
            <w:rPr>
              <w:sz w:val="16"/>
              <w:szCs w:val="16"/>
            </w:rPr>
          </w:rPrChange>
        </w:rPr>
        <w:t xml:space="preserve"> </w:t>
      </w:r>
      <w:r w:rsidRPr="00992146">
        <w:rPr>
          <w:lang w:val="en-US"/>
          <w:rPrChange w:id="3732" w:author="Anusha De" w:date="2022-08-01T14:49:00Z">
            <w:rPr>
              <w:sz w:val="16"/>
              <w:szCs w:val="16"/>
            </w:rPr>
          </w:rPrChange>
        </w:rPr>
        <w:t>agro-input</w:t>
      </w:r>
      <w:r w:rsidR="00F73A4C" w:rsidRPr="00992146">
        <w:rPr>
          <w:lang w:val="en-US"/>
          <w:rPrChange w:id="3733" w:author="Anusha De" w:date="2022-08-01T14:49:00Z">
            <w:rPr>
              <w:sz w:val="16"/>
              <w:szCs w:val="16"/>
            </w:rPr>
          </w:rPrChange>
        </w:rPr>
        <w:t xml:space="preserve"> </w:t>
      </w:r>
      <w:r w:rsidRPr="00992146">
        <w:rPr>
          <w:lang w:val="en-US"/>
          <w:rPrChange w:id="3734" w:author="Anusha De" w:date="2022-08-01T14:49:00Z">
            <w:rPr>
              <w:sz w:val="16"/>
              <w:szCs w:val="16"/>
            </w:rPr>
          </w:rPrChange>
        </w:rPr>
        <w:t>dealers,</w:t>
      </w:r>
      <w:r w:rsidR="00F73A4C" w:rsidRPr="00992146">
        <w:rPr>
          <w:lang w:val="en-US"/>
          <w:rPrChange w:id="3735" w:author="Anusha De" w:date="2022-08-01T14:49:00Z">
            <w:rPr>
              <w:sz w:val="16"/>
              <w:szCs w:val="16"/>
            </w:rPr>
          </w:rPrChange>
        </w:rPr>
        <w:t xml:space="preserve"> </w:t>
      </w:r>
      <w:r w:rsidRPr="00992146">
        <w:rPr>
          <w:lang w:val="en-US"/>
          <w:rPrChange w:id="3736" w:author="Anusha De" w:date="2022-08-01T14:49:00Z">
            <w:rPr>
              <w:sz w:val="16"/>
              <w:szCs w:val="16"/>
            </w:rPr>
          </w:rPrChange>
        </w:rPr>
        <w:t>traders</w:t>
      </w:r>
      <w:r w:rsidR="00F73A4C" w:rsidRPr="00992146">
        <w:rPr>
          <w:lang w:val="en-US"/>
          <w:rPrChange w:id="3737" w:author="Anusha De" w:date="2022-08-01T14:49:00Z">
            <w:rPr>
              <w:sz w:val="16"/>
              <w:szCs w:val="16"/>
            </w:rPr>
          </w:rPrChange>
        </w:rPr>
        <w:t xml:space="preserve"> </w:t>
      </w:r>
      <w:r w:rsidRPr="00992146">
        <w:rPr>
          <w:lang w:val="en-US"/>
          <w:rPrChange w:id="3738" w:author="Anusha De" w:date="2022-08-01T14:49:00Z">
            <w:rPr>
              <w:sz w:val="16"/>
              <w:szCs w:val="16"/>
            </w:rPr>
          </w:rPrChange>
        </w:rPr>
        <w:t>and</w:t>
      </w:r>
      <w:r w:rsidR="00F73A4C" w:rsidRPr="00992146">
        <w:rPr>
          <w:lang w:val="en-US"/>
          <w:rPrChange w:id="3739" w:author="Anusha De" w:date="2022-08-01T14:49:00Z">
            <w:rPr>
              <w:sz w:val="16"/>
              <w:szCs w:val="16"/>
            </w:rPr>
          </w:rPrChange>
        </w:rPr>
        <w:t xml:space="preserve"> </w:t>
      </w:r>
      <w:r w:rsidRPr="00992146">
        <w:rPr>
          <w:lang w:val="en-US"/>
          <w:rPrChange w:id="3740" w:author="Anusha De" w:date="2022-08-01T14:49:00Z">
            <w:rPr>
              <w:sz w:val="16"/>
              <w:szCs w:val="16"/>
            </w:rPr>
          </w:rPrChange>
        </w:rPr>
        <w:t>processors</w:t>
      </w:r>
      <w:r w:rsidR="00F73A4C" w:rsidRPr="00992146">
        <w:rPr>
          <w:lang w:val="en-US"/>
          <w:rPrChange w:id="3741" w:author="Anusha De" w:date="2022-08-01T14:49:00Z">
            <w:rPr>
              <w:sz w:val="16"/>
              <w:szCs w:val="16"/>
            </w:rPr>
          </w:rPrChange>
        </w:rPr>
        <w:t xml:space="preserve"> </w:t>
      </w:r>
      <w:r w:rsidRPr="00992146">
        <w:rPr>
          <w:lang w:val="en-US"/>
          <w:rPrChange w:id="3742" w:author="Anusha De" w:date="2022-08-01T14:49:00Z">
            <w:rPr>
              <w:sz w:val="16"/>
              <w:szCs w:val="16"/>
            </w:rPr>
          </w:rPrChange>
        </w:rPr>
        <w:t>as</w:t>
      </w:r>
      <w:r w:rsidR="00F73A4C" w:rsidRPr="00992146">
        <w:rPr>
          <w:lang w:val="en-US"/>
          <w:rPrChange w:id="3743" w:author="Anusha De" w:date="2022-08-01T14:49:00Z">
            <w:rPr>
              <w:sz w:val="16"/>
              <w:szCs w:val="16"/>
            </w:rPr>
          </w:rPrChange>
        </w:rPr>
        <w:t xml:space="preserve"> </w:t>
      </w:r>
      <w:r w:rsidRPr="00992146">
        <w:rPr>
          <w:lang w:val="en-US"/>
          <w:rPrChange w:id="3744" w:author="Anusha De" w:date="2022-08-01T14:49:00Z">
            <w:rPr>
              <w:sz w:val="16"/>
              <w:szCs w:val="16"/>
            </w:rPr>
          </w:rPrChange>
        </w:rPr>
        <w:t>a</w:t>
      </w:r>
      <w:r w:rsidR="00F73A4C" w:rsidRPr="00992146">
        <w:rPr>
          <w:lang w:val="en-US"/>
          <w:rPrChange w:id="3745" w:author="Anusha De" w:date="2022-08-01T14:49:00Z">
            <w:rPr>
              <w:sz w:val="16"/>
              <w:szCs w:val="16"/>
            </w:rPr>
          </w:rPrChange>
        </w:rPr>
        <w:t xml:space="preserve"> </w:t>
      </w:r>
      <w:r w:rsidRPr="00992146">
        <w:rPr>
          <w:lang w:val="en-US"/>
          <w:rPrChange w:id="3746" w:author="Anusha De" w:date="2022-08-01T14:49:00Z">
            <w:rPr>
              <w:sz w:val="16"/>
              <w:szCs w:val="16"/>
            </w:rPr>
          </w:rPrChange>
        </w:rPr>
        <w:t>group.</w:t>
      </w:r>
    </w:p>
  </w:footnote>
  <w:footnote w:id="2">
    <w:p w14:paraId="1D5B5514" w14:textId="64D9C792" w:rsidR="00C741B3" w:rsidRPr="00992146" w:rsidRDefault="00C741B3" w:rsidP="00415B75">
      <w:pPr>
        <w:pStyle w:val="FootnoteText"/>
        <w:rPr>
          <w:lang w:val="en-US"/>
          <w:rPrChange w:id="9521" w:author="Anusha De" w:date="2022-08-01T14:49:00Z">
            <w:rPr>
              <w:sz w:val="16"/>
              <w:szCs w:val="16"/>
            </w:rPr>
          </w:rPrChange>
        </w:rPr>
      </w:pPr>
      <w:r w:rsidRPr="00DB46C3">
        <w:rPr>
          <w:rStyle w:val="FootnoteReference"/>
          <w:sz w:val="16"/>
          <w:szCs w:val="16"/>
        </w:rPr>
        <w:footnoteRef/>
      </w:r>
      <w:r w:rsidR="00F73A4C" w:rsidRPr="00992146">
        <w:rPr>
          <w:sz w:val="16"/>
          <w:szCs w:val="16"/>
          <w:lang w:val="en-US"/>
          <w:rPrChange w:id="9522" w:author="Anusha De" w:date="2022-08-01T14:49:00Z">
            <w:rPr>
              <w:sz w:val="16"/>
              <w:szCs w:val="16"/>
            </w:rPr>
          </w:rPrChange>
        </w:rPr>
        <w:t xml:space="preserve"> </w:t>
      </w:r>
      <w:r w:rsidRPr="00992146">
        <w:rPr>
          <w:lang w:val="en-US"/>
          <w:rPrChange w:id="9523" w:author="Anusha De" w:date="2022-08-01T14:49:00Z">
            <w:rPr>
              <w:sz w:val="16"/>
              <w:szCs w:val="16"/>
            </w:rPr>
          </w:rPrChange>
        </w:rPr>
        <w:t>Note</w:t>
      </w:r>
      <w:r w:rsidR="00F73A4C" w:rsidRPr="00992146">
        <w:rPr>
          <w:lang w:val="en-US"/>
          <w:rPrChange w:id="9524" w:author="Anusha De" w:date="2022-08-01T14:49:00Z">
            <w:rPr>
              <w:sz w:val="16"/>
              <w:szCs w:val="16"/>
            </w:rPr>
          </w:rPrChange>
        </w:rPr>
        <w:t xml:space="preserve"> </w:t>
      </w:r>
      <w:r w:rsidRPr="00992146">
        <w:rPr>
          <w:lang w:val="en-US"/>
          <w:rPrChange w:id="9525" w:author="Anusha De" w:date="2022-08-01T14:49:00Z">
            <w:rPr>
              <w:sz w:val="16"/>
              <w:szCs w:val="16"/>
            </w:rPr>
          </w:rPrChange>
        </w:rPr>
        <w:t>that</w:t>
      </w:r>
      <w:r w:rsidR="00F73A4C" w:rsidRPr="00992146">
        <w:rPr>
          <w:lang w:val="en-US"/>
          <w:rPrChange w:id="9526" w:author="Anusha De" w:date="2022-08-01T14:49:00Z">
            <w:rPr>
              <w:sz w:val="16"/>
              <w:szCs w:val="16"/>
            </w:rPr>
          </w:rPrChange>
        </w:rPr>
        <w:t xml:space="preserve"> </w:t>
      </w:r>
      <w:r w:rsidRPr="00992146">
        <w:rPr>
          <w:lang w:val="en-US"/>
          <w:rPrChange w:id="9527" w:author="Anusha De" w:date="2022-08-01T14:49:00Z">
            <w:rPr>
              <w:sz w:val="16"/>
              <w:szCs w:val="16"/>
            </w:rPr>
          </w:rPrChange>
        </w:rPr>
        <w:t>for</w:t>
      </w:r>
      <w:r w:rsidR="00F73A4C" w:rsidRPr="00992146">
        <w:rPr>
          <w:lang w:val="en-US"/>
          <w:rPrChange w:id="9528" w:author="Anusha De" w:date="2022-08-01T14:49:00Z">
            <w:rPr>
              <w:sz w:val="16"/>
              <w:szCs w:val="16"/>
            </w:rPr>
          </w:rPrChange>
        </w:rPr>
        <w:t xml:space="preserve"> </w:t>
      </w:r>
      <w:r w:rsidRPr="00992146">
        <w:rPr>
          <w:lang w:val="en-US"/>
          <w:rPrChange w:id="9529" w:author="Anusha De" w:date="2022-08-01T14:49:00Z">
            <w:rPr>
              <w:sz w:val="16"/>
              <w:szCs w:val="16"/>
            </w:rPr>
          </w:rPrChange>
        </w:rPr>
        <w:t>input</w:t>
      </w:r>
      <w:r w:rsidR="00F73A4C" w:rsidRPr="00992146">
        <w:rPr>
          <w:lang w:val="en-US"/>
          <w:rPrChange w:id="9530" w:author="Anusha De" w:date="2022-08-01T14:49:00Z">
            <w:rPr>
              <w:sz w:val="16"/>
              <w:szCs w:val="16"/>
            </w:rPr>
          </w:rPrChange>
        </w:rPr>
        <w:t xml:space="preserve"> </w:t>
      </w:r>
      <w:r w:rsidRPr="00992146">
        <w:rPr>
          <w:lang w:val="en-US"/>
          <w:rPrChange w:id="9531" w:author="Anusha De" w:date="2022-08-01T14:49:00Z">
            <w:rPr>
              <w:sz w:val="16"/>
              <w:szCs w:val="16"/>
            </w:rPr>
          </w:rPrChange>
        </w:rPr>
        <w:t>dealers</w:t>
      </w:r>
      <w:r w:rsidR="00F73A4C" w:rsidRPr="00992146">
        <w:rPr>
          <w:lang w:val="en-US"/>
          <w:rPrChange w:id="9532" w:author="Anusha De" w:date="2022-08-01T14:49:00Z">
            <w:rPr>
              <w:sz w:val="16"/>
              <w:szCs w:val="16"/>
            </w:rPr>
          </w:rPrChange>
        </w:rPr>
        <w:t xml:space="preserve"> </w:t>
      </w:r>
      <w:r w:rsidRPr="00992146">
        <w:rPr>
          <w:lang w:val="en-US"/>
          <w:rPrChange w:id="9533" w:author="Anusha De" w:date="2022-08-01T14:49:00Z">
            <w:rPr>
              <w:sz w:val="16"/>
              <w:szCs w:val="16"/>
            </w:rPr>
          </w:rPrChange>
        </w:rPr>
        <w:t>and</w:t>
      </w:r>
      <w:r w:rsidR="00F73A4C" w:rsidRPr="00992146">
        <w:rPr>
          <w:lang w:val="en-US"/>
          <w:rPrChange w:id="9534" w:author="Anusha De" w:date="2022-08-01T14:49:00Z">
            <w:rPr>
              <w:sz w:val="16"/>
              <w:szCs w:val="16"/>
            </w:rPr>
          </w:rPrChange>
        </w:rPr>
        <w:t xml:space="preserve"> </w:t>
      </w:r>
      <w:r w:rsidRPr="00992146">
        <w:rPr>
          <w:lang w:val="en-US"/>
          <w:rPrChange w:id="9535" w:author="Anusha De" w:date="2022-08-01T14:49:00Z">
            <w:rPr>
              <w:sz w:val="16"/>
              <w:szCs w:val="16"/>
            </w:rPr>
          </w:rPrChange>
        </w:rPr>
        <w:t>processors,</w:t>
      </w:r>
      <w:r w:rsidR="00F73A4C" w:rsidRPr="00992146">
        <w:rPr>
          <w:lang w:val="en-US"/>
          <w:rPrChange w:id="9536" w:author="Anusha De" w:date="2022-08-01T14:49:00Z">
            <w:rPr>
              <w:sz w:val="16"/>
              <w:szCs w:val="16"/>
            </w:rPr>
          </w:rPrChange>
        </w:rPr>
        <w:t xml:space="preserve"> </w:t>
      </w:r>
      <w:r w:rsidRPr="00992146">
        <w:rPr>
          <w:lang w:val="en-US"/>
          <w:rPrChange w:id="9537" w:author="Anusha De" w:date="2022-08-01T14:49:00Z">
            <w:rPr>
              <w:sz w:val="16"/>
              <w:szCs w:val="16"/>
            </w:rPr>
          </w:rPrChange>
        </w:rPr>
        <w:t>price</w:t>
      </w:r>
      <w:r w:rsidR="00F73A4C" w:rsidRPr="00992146">
        <w:rPr>
          <w:lang w:val="en-US"/>
          <w:rPrChange w:id="9538" w:author="Anusha De" w:date="2022-08-01T14:49:00Z">
            <w:rPr>
              <w:sz w:val="16"/>
              <w:szCs w:val="16"/>
            </w:rPr>
          </w:rPrChange>
        </w:rPr>
        <w:t xml:space="preserve"> </w:t>
      </w:r>
      <w:r w:rsidRPr="00992146">
        <w:rPr>
          <w:lang w:val="en-US"/>
          <w:rPrChange w:id="9539" w:author="Anusha De" w:date="2022-08-01T14:49:00Z">
            <w:rPr>
              <w:sz w:val="16"/>
              <w:szCs w:val="16"/>
            </w:rPr>
          </w:rPrChange>
        </w:rPr>
        <w:t>competitiveness</w:t>
      </w:r>
      <w:r w:rsidR="00F73A4C" w:rsidRPr="00992146">
        <w:rPr>
          <w:lang w:val="en-US"/>
          <w:rPrChange w:id="9540" w:author="Anusha De" w:date="2022-08-01T14:49:00Z">
            <w:rPr>
              <w:sz w:val="16"/>
              <w:szCs w:val="16"/>
            </w:rPr>
          </w:rPrChange>
        </w:rPr>
        <w:t xml:space="preserve"> </w:t>
      </w:r>
      <w:r w:rsidRPr="00992146">
        <w:rPr>
          <w:lang w:val="en-US"/>
          <w:rPrChange w:id="9541" w:author="Anusha De" w:date="2022-08-01T14:49:00Z">
            <w:rPr>
              <w:sz w:val="16"/>
              <w:szCs w:val="16"/>
            </w:rPr>
          </w:rPrChange>
        </w:rPr>
        <w:t>would</w:t>
      </w:r>
      <w:r w:rsidR="00F73A4C" w:rsidRPr="00992146">
        <w:rPr>
          <w:lang w:val="en-US"/>
          <w:rPrChange w:id="9542" w:author="Anusha De" w:date="2022-08-01T14:49:00Z">
            <w:rPr>
              <w:sz w:val="16"/>
              <w:szCs w:val="16"/>
            </w:rPr>
          </w:rPrChange>
        </w:rPr>
        <w:t xml:space="preserve"> </w:t>
      </w:r>
      <w:r w:rsidRPr="00992146">
        <w:rPr>
          <w:lang w:val="en-US"/>
          <w:rPrChange w:id="9543" w:author="Anusha De" w:date="2022-08-01T14:49:00Z">
            <w:rPr>
              <w:sz w:val="16"/>
              <w:szCs w:val="16"/>
            </w:rPr>
          </w:rPrChange>
        </w:rPr>
        <w:t>be</w:t>
      </w:r>
      <w:r w:rsidR="00F73A4C" w:rsidRPr="00992146">
        <w:rPr>
          <w:lang w:val="en-US"/>
          <w:rPrChange w:id="9544" w:author="Anusha De" w:date="2022-08-01T14:49:00Z">
            <w:rPr>
              <w:sz w:val="16"/>
              <w:szCs w:val="16"/>
            </w:rPr>
          </w:rPrChange>
        </w:rPr>
        <w:t xml:space="preserve"> </w:t>
      </w:r>
      <w:r w:rsidRPr="00992146">
        <w:rPr>
          <w:lang w:val="en-US"/>
          <w:rPrChange w:id="9545" w:author="Anusha De" w:date="2022-08-01T14:49:00Z">
            <w:rPr>
              <w:sz w:val="16"/>
              <w:szCs w:val="16"/>
            </w:rPr>
          </w:rPrChange>
        </w:rPr>
        <w:t>rated</w:t>
      </w:r>
      <w:r w:rsidR="00F73A4C" w:rsidRPr="00992146">
        <w:rPr>
          <w:lang w:val="en-US"/>
          <w:rPrChange w:id="9546" w:author="Anusha De" w:date="2022-08-01T14:49:00Z">
            <w:rPr>
              <w:sz w:val="16"/>
              <w:szCs w:val="16"/>
            </w:rPr>
          </w:rPrChange>
        </w:rPr>
        <w:t xml:space="preserve"> </w:t>
      </w:r>
      <w:r w:rsidRPr="00992146">
        <w:rPr>
          <w:lang w:val="en-US"/>
          <w:rPrChange w:id="9547" w:author="Anusha De" w:date="2022-08-01T14:49:00Z">
            <w:rPr>
              <w:sz w:val="16"/>
              <w:szCs w:val="16"/>
            </w:rPr>
          </w:rPrChange>
        </w:rPr>
        <w:t>higher</w:t>
      </w:r>
      <w:r w:rsidR="00F73A4C" w:rsidRPr="00992146">
        <w:rPr>
          <w:lang w:val="en-US"/>
          <w:rPrChange w:id="9548" w:author="Anusha De" w:date="2022-08-01T14:49:00Z">
            <w:rPr>
              <w:sz w:val="16"/>
              <w:szCs w:val="16"/>
            </w:rPr>
          </w:rPrChange>
        </w:rPr>
        <w:t xml:space="preserve"> </w:t>
      </w:r>
      <w:r w:rsidRPr="00992146">
        <w:rPr>
          <w:lang w:val="en-US"/>
          <w:rPrChange w:id="9549" w:author="Anusha De" w:date="2022-08-01T14:49:00Z">
            <w:rPr>
              <w:sz w:val="16"/>
              <w:szCs w:val="16"/>
            </w:rPr>
          </w:rPrChange>
        </w:rPr>
        <w:t>if</w:t>
      </w:r>
      <w:r w:rsidR="00F73A4C" w:rsidRPr="00992146">
        <w:rPr>
          <w:lang w:val="en-US"/>
          <w:rPrChange w:id="9550" w:author="Anusha De" w:date="2022-08-01T14:49:00Z">
            <w:rPr>
              <w:sz w:val="16"/>
              <w:szCs w:val="16"/>
            </w:rPr>
          </w:rPrChange>
        </w:rPr>
        <w:t xml:space="preserve"> </w:t>
      </w:r>
      <w:r w:rsidRPr="00992146">
        <w:rPr>
          <w:lang w:val="en-US"/>
          <w:rPrChange w:id="9551" w:author="Anusha De" w:date="2022-08-01T14:49:00Z">
            <w:rPr>
              <w:sz w:val="16"/>
              <w:szCs w:val="16"/>
            </w:rPr>
          </w:rPrChange>
        </w:rPr>
        <w:t>they</w:t>
      </w:r>
      <w:r w:rsidR="00F73A4C" w:rsidRPr="00992146">
        <w:rPr>
          <w:lang w:val="en-US"/>
          <w:rPrChange w:id="9552" w:author="Anusha De" w:date="2022-08-01T14:49:00Z">
            <w:rPr>
              <w:sz w:val="16"/>
              <w:szCs w:val="16"/>
            </w:rPr>
          </w:rPrChange>
        </w:rPr>
        <w:t xml:space="preserve"> </w:t>
      </w:r>
      <w:r w:rsidRPr="00992146">
        <w:rPr>
          <w:lang w:val="en-US"/>
          <w:rPrChange w:id="9553" w:author="Anusha De" w:date="2022-08-01T14:49:00Z">
            <w:rPr>
              <w:sz w:val="16"/>
              <w:szCs w:val="16"/>
            </w:rPr>
          </w:rPrChange>
        </w:rPr>
        <w:t>charge</w:t>
      </w:r>
      <w:r w:rsidR="00F73A4C" w:rsidRPr="00992146">
        <w:rPr>
          <w:lang w:val="en-US"/>
          <w:rPrChange w:id="9554" w:author="Anusha De" w:date="2022-08-01T14:49:00Z">
            <w:rPr>
              <w:sz w:val="16"/>
              <w:szCs w:val="16"/>
            </w:rPr>
          </w:rPrChange>
        </w:rPr>
        <w:t xml:space="preserve"> </w:t>
      </w:r>
      <w:r w:rsidRPr="00992146">
        <w:rPr>
          <w:lang w:val="en-US"/>
          <w:rPrChange w:id="9555" w:author="Anusha De" w:date="2022-08-01T14:49:00Z">
            <w:rPr>
              <w:sz w:val="16"/>
              <w:szCs w:val="16"/>
            </w:rPr>
          </w:rPrChange>
        </w:rPr>
        <w:t>lower</w:t>
      </w:r>
      <w:r w:rsidR="00F73A4C" w:rsidRPr="00992146">
        <w:rPr>
          <w:lang w:val="en-US"/>
          <w:rPrChange w:id="9556" w:author="Anusha De" w:date="2022-08-01T14:49:00Z">
            <w:rPr>
              <w:sz w:val="16"/>
              <w:szCs w:val="16"/>
            </w:rPr>
          </w:rPrChange>
        </w:rPr>
        <w:t xml:space="preserve"> </w:t>
      </w:r>
      <w:r w:rsidRPr="00992146">
        <w:rPr>
          <w:lang w:val="en-US"/>
          <w:rPrChange w:id="9557" w:author="Anusha De" w:date="2022-08-01T14:49:00Z">
            <w:rPr>
              <w:sz w:val="16"/>
              <w:szCs w:val="16"/>
            </w:rPr>
          </w:rPrChange>
        </w:rPr>
        <w:t>prices</w:t>
      </w:r>
      <w:r w:rsidR="00F73A4C" w:rsidRPr="00992146">
        <w:rPr>
          <w:lang w:val="en-US"/>
          <w:rPrChange w:id="9558" w:author="Anusha De" w:date="2022-08-01T14:49:00Z">
            <w:rPr>
              <w:sz w:val="16"/>
              <w:szCs w:val="16"/>
            </w:rPr>
          </w:rPrChange>
        </w:rPr>
        <w:t xml:space="preserve"> </w:t>
      </w:r>
      <w:r w:rsidRPr="00992146">
        <w:rPr>
          <w:lang w:val="en-US"/>
          <w:rPrChange w:id="9559" w:author="Anusha De" w:date="2022-08-01T14:49:00Z">
            <w:rPr>
              <w:sz w:val="16"/>
              <w:szCs w:val="16"/>
            </w:rPr>
          </w:rPrChange>
        </w:rPr>
        <w:t>to</w:t>
      </w:r>
      <w:r w:rsidR="00F73A4C" w:rsidRPr="00992146">
        <w:rPr>
          <w:lang w:val="en-US"/>
          <w:rPrChange w:id="9560" w:author="Anusha De" w:date="2022-08-01T14:49:00Z">
            <w:rPr>
              <w:sz w:val="16"/>
              <w:szCs w:val="16"/>
            </w:rPr>
          </w:rPrChange>
        </w:rPr>
        <w:t xml:space="preserve"> </w:t>
      </w:r>
      <w:r w:rsidRPr="00992146">
        <w:rPr>
          <w:lang w:val="en-US"/>
          <w:rPrChange w:id="9561" w:author="Anusha De" w:date="2022-08-01T14:49:00Z">
            <w:rPr>
              <w:sz w:val="16"/>
              <w:szCs w:val="16"/>
            </w:rPr>
          </w:rPrChange>
        </w:rPr>
        <w:t>farmers.</w:t>
      </w:r>
      <w:r w:rsidR="00F73A4C" w:rsidRPr="00992146">
        <w:rPr>
          <w:lang w:val="en-US"/>
          <w:rPrChange w:id="9562" w:author="Anusha De" w:date="2022-08-01T14:49:00Z">
            <w:rPr>
              <w:sz w:val="16"/>
              <w:szCs w:val="16"/>
            </w:rPr>
          </w:rPrChange>
        </w:rPr>
        <w:t xml:space="preserve"> </w:t>
      </w:r>
      <w:r w:rsidRPr="00992146">
        <w:rPr>
          <w:lang w:val="en-US"/>
          <w:rPrChange w:id="9563" w:author="Anusha De" w:date="2022-08-01T14:49:00Z">
            <w:rPr>
              <w:sz w:val="16"/>
              <w:szCs w:val="16"/>
            </w:rPr>
          </w:rPrChange>
        </w:rPr>
        <w:t>For</w:t>
      </w:r>
      <w:r w:rsidR="00F73A4C" w:rsidRPr="00992146">
        <w:rPr>
          <w:lang w:val="en-US"/>
          <w:rPrChange w:id="9564" w:author="Anusha De" w:date="2022-08-01T14:49:00Z">
            <w:rPr>
              <w:sz w:val="16"/>
              <w:szCs w:val="16"/>
            </w:rPr>
          </w:rPrChange>
        </w:rPr>
        <w:t xml:space="preserve"> </w:t>
      </w:r>
      <w:bookmarkStart w:id="9565" w:name="_bookmark4"/>
      <w:bookmarkEnd w:id="9565"/>
      <w:r w:rsidRPr="00992146">
        <w:rPr>
          <w:lang w:val="en-US"/>
          <w:rPrChange w:id="9566" w:author="Anusha De" w:date="2022-08-01T14:49:00Z">
            <w:rPr>
              <w:sz w:val="16"/>
              <w:szCs w:val="16"/>
            </w:rPr>
          </w:rPrChange>
        </w:rPr>
        <w:t>traders,</w:t>
      </w:r>
      <w:r w:rsidR="00F73A4C" w:rsidRPr="00992146">
        <w:rPr>
          <w:lang w:val="en-US"/>
          <w:rPrChange w:id="9567" w:author="Anusha De" w:date="2022-08-01T14:49:00Z">
            <w:rPr>
              <w:sz w:val="16"/>
              <w:szCs w:val="16"/>
            </w:rPr>
          </w:rPrChange>
        </w:rPr>
        <w:t xml:space="preserve"> </w:t>
      </w:r>
      <w:r w:rsidRPr="00992146">
        <w:rPr>
          <w:lang w:val="en-US"/>
          <w:rPrChange w:id="9568" w:author="Anusha De" w:date="2022-08-01T14:49:00Z">
            <w:rPr>
              <w:sz w:val="16"/>
              <w:szCs w:val="16"/>
            </w:rPr>
          </w:rPrChange>
        </w:rPr>
        <w:t>price</w:t>
      </w:r>
      <w:r w:rsidR="00F73A4C" w:rsidRPr="00992146">
        <w:rPr>
          <w:lang w:val="en-US"/>
          <w:rPrChange w:id="9569" w:author="Anusha De" w:date="2022-08-01T14:49:00Z">
            <w:rPr>
              <w:sz w:val="16"/>
              <w:szCs w:val="16"/>
            </w:rPr>
          </w:rPrChange>
        </w:rPr>
        <w:t xml:space="preserve"> </w:t>
      </w:r>
      <w:r w:rsidRPr="00992146">
        <w:rPr>
          <w:lang w:val="en-US"/>
          <w:rPrChange w:id="9570" w:author="Anusha De" w:date="2022-08-01T14:49:00Z">
            <w:rPr>
              <w:sz w:val="16"/>
              <w:szCs w:val="16"/>
            </w:rPr>
          </w:rPrChange>
        </w:rPr>
        <w:t>competitiveness</w:t>
      </w:r>
      <w:r w:rsidR="00F73A4C" w:rsidRPr="00992146">
        <w:rPr>
          <w:lang w:val="en-US"/>
          <w:rPrChange w:id="9571" w:author="Anusha De" w:date="2022-08-01T14:49:00Z">
            <w:rPr>
              <w:sz w:val="16"/>
              <w:szCs w:val="16"/>
            </w:rPr>
          </w:rPrChange>
        </w:rPr>
        <w:t xml:space="preserve"> </w:t>
      </w:r>
      <w:r w:rsidRPr="00992146">
        <w:rPr>
          <w:lang w:val="en-US"/>
          <w:rPrChange w:id="9572" w:author="Anusha De" w:date="2022-08-01T14:49:00Z">
            <w:rPr>
              <w:sz w:val="16"/>
              <w:szCs w:val="16"/>
            </w:rPr>
          </w:rPrChange>
        </w:rPr>
        <w:t>would</w:t>
      </w:r>
      <w:r w:rsidR="00F73A4C" w:rsidRPr="00992146">
        <w:rPr>
          <w:lang w:val="en-US"/>
          <w:rPrChange w:id="9573" w:author="Anusha De" w:date="2022-08-01T14:49:00Z">
            <w:rPr>
              <w:sz w:val="16"/>
              <w:szCs w:val="16"/>
            </w:rPr>
          </w:rPrChange>
        </w:rPr>
        <w:t xml:space="preserve"> </w:t>
      </w:r>
      <w:r w:rsidRPr="00992146">
        <w:rPr>
          <w:lang w:val="en-US"/>
          <w:rPrChange w:id="9574" w:author="Anusha De" w:date="2022-08-01T14:49:00Z">
            <w:rPr>
              <w:sz w:val="16"/>
              <w:szCs w:val="16"/>
            </w:rPr>
          </w:rPrChange>
        </w:rPr>
        <w:t>be</w:t>
      </w:r>
      <w:r w:rsidR="00F73A4C" w:rsidRPr="00992146">
        <w:rPr>
          <w:lang w:val="en-US"/>
          <w:rPrChange w:id="9575" w:author="Anusha De" w:date="2022-08-01T14:49:00Z">
            <w:rPr>
              <w:sz w:val="16"/>
              <w:szCs w:val="16"/>
            </w:rPr>
          </w:rPrChange>
        </w:rPr>
        <w:t xml:space="preserve"> </w:t>
      </w:r>
      <w:r w:rsidRPr="00992146">
        <w:rPr>
          <w:lang w:val="en-US"/>
          <w:rPrChange w:id="9576" w:author="Anusha De" w:date="2022-08-01T14:49:00Z">
            <w:rPr>
              <w:sz w:val="16"/>
              <w:szCs w:val="16"/>
            </w:rPr>
          </w:rPrChange>
        </w:rPr>
        <w:t>rated</w:t>
      </w:r>
      <w:r w:rsidR="00F73A4C" w:rsidRPr="00992146">
        <w:rPr>
          <w:lang w:val="en-US"/>
          <w:rPrChange w:id="9577" w:author="Anusha De" w:date="2022-08-01T14:49:00Z">
            <w:rPr>
              <w:sz w:val="16"/>
              <w:szCs w:val="16"/>
            </w:rPr>
          </w:rPrChange>
        </w:rPr>
        <w:t xml:space="preserve"> </w:t>
      </w:r>
      <w:r w:rsidRPr="00992146">
        <w:rPr>
          <w:lang w:val="en-US"/>
          <w:rPrChange w:id="9578" w:author="Anusha De" w:date="2022-08-01T14:49:00Z">
            <w:rPr>
              <w:sz w:val="16"/>
              <w:szCs w:val="16"/>
            </w:rPr>
          </w:rPrChange>
        </w:rPr>
        <w:t>higher</w:t>
      </w:r>
      <w:r w:rsidR="00F73A4C" w:rsidRPr="00992146">
        <w:rPr>
          <w:lang w:val="en-US"/>
          <w:rPrChange w:id="9579" w:author="Anusha De" w:date="2022-08-01T14:49:00Z">
            <w:rPr>
              <w:sz w:val="16"/>
              <w:szCs w:val="16"/>
            </w:rPr>
          </w:rPrChange>
        </w:rPr>
        <w:t xml:space="preserve"> </w:t>
      </w:r>
      <w:r w:rsidRPr="00992146">
        <w:rPr>
          <w:lang w:val="en-US"/>
          <w:rPrChange w:id="9580" w:author="Anusha De" w:date="2022-08-01T14:49:00Z">
            <w:rPr>
              <w:sz w:val="16"/>
              <w:szCs w:val="16"/>
            </w:rPr>
          </w:rPrChange>
        </w:rPr>
        <w:t>if</w:t>
      </w:r>
      <w:r w:rsidR="00F73A4C" w:rsidRPr="00992146">
        <w:rPr>
          <w:lang w:val="en-US"/>
          <w:rPrChange w:id="9581" w:author="Anusha De" w:date="2022-08-01T14:49:00Z">
            <w:rPr>
              <w:sz w:val="16"/>
              <w:szCs w:val="16"/>
            </w:rPr>
          </w:rPrChange>
        </w:rPr>
        <w:t xml:space="preserve"> </w:t>
      </w:r>
      <w:r w:rsidRPr="00992146">
        <w:rPr>
          <w:lang w:val="en-US"/>
          <w:rPrChange w:id="9582" w:author="Anusha De" w:date="2022-08-01T14:49:00Z">
            <w:rPr>
              <w:sz w:val="16"/>
              <w:szCs w:val="16"/>
            </w:rPr>
          </w:rPrChange>
        </w:rPr>
        <w:t>they</w:t>
      </w:r>
      <w:r w:rsidR="00F73A4C" w:rsidRPr="00992146">
        <w:rPr>
          <w:lang w:val="en-US"/>
          <w:rPrChange w:id="9583" w:author="Anusha De" w:date="2022-08-01T14:49:00Z">
            <w:rPr>
              <w:sz w:val="16"/>
              <w:szCs w:val="16"/>
            </w:rPr>
          </w:rPrChange>
        </w:rPr>
        <w:t xml:space="preserve"> </w:t>
      </w:r>
      <w:r w:rsidRPr="00992146">
        <w:rPr>
          <w:lang w:val="en-US"/>
          <w:rPrChange w:id="9584" w:author="Anusha De" w:date="2022-08-01T14:49:00Z">
            <w:rPr>
              <w:sz w:val="16"/>
              <w:szCs w:val="16"/>
            </w:rPr>
          </w:rPrChange>
        </w:rPr>
        <w:t>pay</w:t>
      </w:r>
      <w:r w:rsidR="00F73A4C" w:rsidRPr="00992146">
        <w:rPr>
          <w:lang w:val="en-US"/>
          <w:rPrChange w:id="9585" w:author="Anusha De" w:date="2022-08-01T14:49:00Z">
            <w:rPr>
              <w:sz w:val="16"/>
              <w:szCs w:val="16"/>
            </w:rPr>
          </w:rPrChange>
        </w:rPr>
        <w:t xml:space="preserve"> </w:t>
      </w:r>
      <w:r w:rsidRPr="00992146">
        <w:rPr>
          <w:lang w:val="en-US"/>
          <w:rPrChange w:id="9586" w:author="Anusha De" w:date="2022-08-01T14:49:00Z">
            <w:rPr>
              <w:sz w:val="16"/>
              <w:szCs w:val="16"/>
            </w:rPr>
          </w:rPrChange>
        </w:rPr>
        <w:t>higher</w:t>
      </w:r>
      <w:r w:rsidR="00F73A4C" w:rsidRPr="00992146">
        <w:rPr>
          <w:lang w:val="en-US"/>
          <w:rPrChange w:id="9587" w:author="Anusha De" w:date="2022-08-01T14:49:00Z">
            <w:rPr>
              <w:sz w:val="16"/>
              <w:szCs w:val="16"/>
            </w:rPr>
          </w:rPrChange>
        </w:rPr>
        <w:t xml:space="preserve"> </w:t>
      </w:r>
      <w:r w:rsidRPr="00992146">
        <w:rPr>
          <w:lang w:val="en-US"/>
          <w:rPrChange w:id="9588" w:author="Anusha De" w:date="2022-08-01T14:49:00Z">
            <w:rPr>
              <w:sz w:val="16"/>
              <w:szCs w:val="16"/>
            </w:rPr>
          </w:rPrChange>
        </w:rPr>
        <w:t>prices</w:t>
      </w:r>
      <w:r w:rsidR="00F73A4C" w:rsidRPr="00992146">
        <w:rPr>
          <w:lang w:val="en-US"/>
          <w:rPrChange w:id="9589" w:author="Anusha De" w:date="2022-08-01T14:49:00Z">
            <w:rPr>
              <w:sz w:val="16"/>
              <w:szCs w:val="16"/>
            </w:rPr>
          </w:rPrChange>
        </w:rPr>
        <w:t xml:space="preserve"> </w:t>
      </w:r>
      <w:r w:rsidRPr="00992146">
        <w:rPr>
          <w:lang w:val="en-US"/>
          <w:rPrChange w:id="9590" w:author="Anusha De" w:date="2022-08-01T14:49:00Z">
            <w:rPr>
              <w:sz w:val="16"/>
              <w:szCs w:val="16"/>
            </w:rPr>
          </w:rPrChange>
        </w:rPr>
        <w:t>to</w:t>
      </w:r>
      <w:r w:rsidR="00F73A4C" w:rsidRPr="00992146">
        <w:rPr>
          <w:lang w:val="en-US"/>
          <w:rPrChange w:id="9591" w:author="Anusha De" w:date="2022-08-01T14:49:00Z">
            <w:rPr>
              <w:sz w:val="16"/>
              <w:szCs w:val="16"/>
            </w:rPr>
          </w:rPrChange>
        </w:rPr>
        <w:t xml:space="preserve"> </w:t>
      </w:r>
      <w:r w:rsidRPr="00992146">
        <w:rPr>
          <w:lang w:val="en-US"/>
          <w:rPrChange w:id="9592" w:author="Anusha De" w:date="2022-08-01T14:49:00Z">
            <w:rPr>
              <w:sz w:val="16"/>
              <w:szCs w:val="16"/>
            </w:rPr>
          </w:rPrChange>
        </w:rPr>
        <w:t>farmers</w:t>
      </w:r>
      <w:r w:rsidR="00F73A4C" w:rsidRPr="00992146">
        <w:rPr>
          <w:lang w:val="en-US"/>
          <w:rPrChange w:id="9593" w:author="Anusha De" w:date="2022-08-01T14:49:00Z">
            <w:rPr>
              <w:sz w:val="16"/>
              <w:szCs w:val="16"/>
            </w:rPr>
          </w:rPrChange>
        </w:rPr>
        <w:t xml:space="preserve"> </w:t>
      </w:r>
      <w:r w:rsidRPr="00992146">
        <w:rPr>
          <w:lang w:val="en-US"/>
          <w:rPrChange w:id="9594" w:author="Anusha De" w:date="2022-08-01T14:49:00Z">
            <w:rPr>
              <w:sz w:val="16"/>
              <w:szCs w:val="16"/>
            </w:rPr>
          </w:rPrChange>
        </w:rPr>
        <w:t>at</w:t>
      </w:r>
      <w:r w:rsidR="00F73A4C" w:rsidRPr="00992146">
        <w:rPr>
          <w:lang w:val="en-US"/>
          <w:rPrChange w:id="9595" w:author="Anusha De" w:date="2022-08-01T14:49:00Z">
            <w:rPr>
              <w:sz w:val="16"/>
              <w:szCs w:val="16"/>
            </w:rPr>
          </w:rPrChange>
        </w:rPr>
        <w:t xml:space="preserve"> </w:t>
      </w:r>
      <w:r w:rsidRPr="00992146">
        <w:rPr>
          <w:lang w:val="en-US"/>
          <w:rPrChange w:id="9596" w:author="Anusha De" w:date="2022-08-01T14:49:00Z">
            <w:rPr>
              <w:sz w:val="16"/>
              <w:szCs w:val="16"/>
            </w:rPr>
          </w:rPrChange>
        </w:rPr>
        <w:t>the</w:t>
      </w:r>
      <w:r w:rsidR="00F73A4C" w:rsidRPr="00992146">
        <w:rPr>
          <w:lang w:val="en-US"/>
          <w:rPrChange w:id="9597" w:author="Anusha De" w:date="2022-08-01T14:49:00Z">
            <w:rPr>
              <w:sz w:val="16"/>
              <w:szCs w:val="16"/>
            </w:rPr>
          </w:rPrChange>
        </w:rPr>
        <w:t xml:space="preserve"> </w:t>
      </w:r>
      <w:r w:rsidRPr="00992146">
        <w:rPr>
          <w:lang w:val="en-US"/>
          <w:rPrChange w:id="9598" w:author="Anusha De" w:date="2022-08-01T14:49:00Z">
            <w:rPr>
              <w:sz w:val="16"/>
              <w:szCs w:val="16"/>
            </w:rPr>
          </w:rPrChange>
        </w:rPr>
        <w:t>farm</w:t>
      </w:r>
      <w:r w:rsidR="00F73A4C" w:rsidRPr="00992146">
        <w:rPr>
          <w:lang w:val="en-US"/>
          <w:rPrChange w:id="9599" w:author="Anusha De" w:date="2022-08-01T14:49:00Z">
            <w:rPr>
              <w:sz w:val="16"/>
              <w:szCs w:val="16"/>
            </w:rPr>
          </w:rPrChange>
        </w:rPr>
        <w:t xml:space="preserve"> </w:t>
      </w:r>
      <w:r w:rsidRPr="00992146">
        <w:rPr>
          <w:lang w:val="en-US"/>
          <w:rPrChange w:id="9600" w:author="Anusha De" w:date="2022-08-01T14:49:00Z">
            <w:rPr>
              <w:sz w:val="16"/>
              <w:szCs w:val="16"/>
            </w:rPr>
          </w:rPrChange>
        </w:rPr>
        <w:t>gate.</w:t>
      </w:r>
    </w:p>
  </w:footnote>
  <w:footnote w:id="3">
    <w:p w14:paraId="405EB215" w14:textId="77777777" w:rsidR="00D00676" w:rsidRPr="00992146" w:rsidRDefault="00D00676">
      <w:pPr>
        <w:rPr>
          <w:ins w:id="9853" w:author="Anusha De" w:date="2022-05-05T13:49:00Z"/>
          <w:sz w:val="21"/>
          <w:szCs w:val="24"/>
          <w:lang w:val="en-US"/>
          <w:rPrChange w:id="9854" w:author="Anusha De" w:date="2022-08-01T14:49:00Z">
            <w:rPr>
              <w:ins w:id="9855" w:author="Anusha De" w:date="2022-05-05T13:49:00Z"/>
              <w:sz w:val="16"/>
              <w:szCs w:val="16"/>
            </w:rPr>
          </w:rPrChange>
        </w:rPr>
        <w:pPrChange w:id="9856" w:author="Steve Wiggins" w:date="2022-07-30T18:10:00Z">
          <w:pPr>
            <w:jc w:val="both"/>
          </w:pPr>
        </w:pPrChange>
      </w:pPr>
      <w:ins w:id="9857" w:author="Anusha De" w:date="2022-05-05T13:49:00Z">
        <w:r w:rsidRPr="00DB46C3">
          <w:rPr>
            <w:rStyle w:val="FootnoteReference"/>
            <w:sz w:val="16"/>
            <w:szCs w:val="16"/>
          </w:rPr>
          <w:footnoteRef/>
        </w:r>
        <w:r w:rsidRPr="00992146">
          <w:rPr>
            <w:sz w:val="16"/>
            <w:szCs w:val="16"/>
            <w:lang w:val="en-US"/>
            <w:rPrChange w:id="9858" w:author="Anusha De" w:date="2022-08-01T14:49:00Z">
              <w:rPr>
                <w:sz w:val="16"/>
                <w:szCs w:val="16"/>
              </w:rPr>
            </w:rPrChange>
          </w:rPr>
          <w:t xml:space="preserve"> </w:t>
        </w:r>
        <w:r w:rsidRPr="00992146">
          <w:rPr>
            <w:sz w:val="21"/>
            <w:szCs w:val="24"/>
            <w:lang w:val="en-US"/>
            <w:rPrChange w:id="9859" w:author="Anusha De" w:date="2022-08-01T14:49:00Z">
              <w:rPr>
                <w:sz w:val="16"/>
                <w:szCs w:val="16"/>
              </w:rPr>
            </w:rPrChange>
          </w:rPr>
          <w:t>If the same individual needs to rate various actors on various attributes, the resulting ratings may suffer from some kind of anchoring bias if, for instance, a farmer that gives two consecutive positive ratings is more (or less) likely to give a third positive rating (</w:t>
        </w:r>
        <w:r w:rsidRPr="00844432">
          <w:rPr>
            <w:sz w:val="21"/>
            <w:szCs w:val="24"/>
            <w:rPrChange w:id="9860" w:author="Steve Wiggins" w:date="2022-07-30T18:09:00Z">
              <w:rPr/>
            </w:rPrChange>
          </w:rPr>
          <w:fldChar w:fldCharType="begin"/>
        </w:r>
        <w:r w:rsidRPr="00992146">
          <w:rPr>
            <w:lang w:val="en-US"/>
            <w:rPrChange w:id="9861" w:author="Anusha De" w:date="2022-08-01T14:49:00Z">
              <w:rPr/>
            </w:rPrChange>
          </w:rPr>
          <w:instrText xml:space="preserve"> HYPERLINK \l "_bookmark32" </w:instrText>
        </w:r>
        <w:r w:rsidRPr="00844432">
          <w:rPr>
            <w:sz w:val="21"/>
            <w:szCs w:val="24"/>
            <w:rPrChange w:id="9862" w:author="Steve Wiggins" w:date="2022-07-30T18:09:00Z">
              <w:rPr>
                <w:sz w:val="16"/>
                <w:szCs w:val="16"/>
              </w:rPr>
            </w:rPrChange>
          </w:rPr>
          <w:fldChar w:fldCharType="separate"/>
        </w:r>
        <w:r w:rsidRPr="00992146">
          <w:rPr>
            <w:sz w:val="21"/>
            <w:szCs w:val="24"/>
            <w:lang w:val="en-US"/>
            <w:rPrChange w:id="9863" w:author="Anusha De" w:date="2022-08-01T14:49:00Z">
              <w:rPr>
                <w:sz w:val="16"/>
                <w:szCs w:val="16"/>
              </w:rPr>
            </w:rPrChange>
          </w:rPr>
          <w:t>Furnham &amp; Boo</w:t>
        </w:r>
        <w:r w:rsidRPr="00844432">
          <w:rPr>
            <w:sz w:val="21"/>
            <w:szCs w:val="24"/>
            <w:rPrChange w:id="9864" w:author="Steve Wiggins" w:date="2022-07-30T18:09:00Z">
              <w:rPr>
                <w:sz w:val="16"/>
                <w:szCs w:val="16"/>
              </w:rPr>
            </w:rPrChange>
          </w:rPr>
          <w:fldChar w:fldCharType="end"/>
        </w:r>
        <w:r w:rsidRPr="00992146">
          <w:rPr>
            <w:sz w:val="21"/>
            <w:szCs w:val="24"/>
            <w:lang w:val="en-US"/>
            <w:rPrChange w:id="9865" w:author="Anusha De" w:date="2022-08-01T14:49:00Z">
              <w:rPr>
                <w:sz w:val="16"/>
                <w:szCs w:val="16"/>
              </w:rPr>
            </w:rPrChange>
          </w:rPr>
          <w:t xml:space="preserve">, </w:t>
        </w:r>
        <w:r w:rsidRPr="00844432">
          <w:rPr>
            <w:sz w:val="21"/>
            <w:szCs w:val="24"/>
            <w:rPrChange w:id="9866" w:author="Steve Wiggins" w:date="2022-07-30T18:09:00Z">
              <w:rPr/>
            </w:rPrChange>
          </w:rPr>
          <w:fldChar w:fldCharType="begin"/>
        </w:r>
        <w:r w:rsidRPr="00992146">
          <w:rPr>
            <w:lang w:val="en-US"/>
            <w:rPrChange w:id="9867" w:author="Anusha De" w:date="2022-08-01T14:49:00Z">
              <w:rPr/>
            </w:rPrChange>
          </w:rPr>
          <w:instrText xml:space="preserve"> HYPERLINK \l "_bookmark32" </w:instrText>
        </w:r>
        <w:r w:rsidRPr="00844432">
          <w:rPr>
            <w:sz w:val="21"/>
            <w:szCs w:val="24"/>
            <w:rPrChange w:id="9868" w:author="Steve Wiggins" w:date="2022-07-30T18:09:00Z">
              <w:rPr>
                <w:sz w:val="16"/>
                <w:szCs w:val="16"/>
              </w:rPr>
            </w:rPrChange>
          </w:rPr>
          <w:fldChar w:fldCharType="separate"/>
        </w:r>
        <w:r w:rsidRPr="00992146">
          <w:rPr>
            <w:sz w:val="21"/>
            <w:szCs w:val="24"/>
            <w:lang w:val="en-US"/>
            <w:rPrChange w:id="9869" w:author="Anusha De" w:date="2022-08-01T14:49:00Z">
              <w:rPr>
                <w:sz w:val="16"/>
                <w:szCs w:val="16"/>
              </w:rPr>
            </w:rPrChange>
          </w:rPr>
          <w:t>2011</w:t>
        </w:r>
        <w:r w:rsidRPr="00844432">
          <w:rPr>
            <w:sz w:val="21"/>
            <w:szCs w:val="24"/>
            <w:rPrChange w:id="9870" w:author="Steve Wiggins" w:date="2022-07-30T18:09:00Z">
              <w:rPr>
                <w:sz w:val="16"/>
                <w:szCs w:val="16"/>
              </w:rPr>
            </w:rPrChange>
          </w:rPr>
          <w:fldChar w:fldCharType="end"/>
        </w:r>
        <w:r w:rsidRPr="00992146">
          <w:rPr>
            <w:sz w:val="21"/>
            <w:szCs w:val="24"/>
            <w:lang w:val="en-US"/>
            <w:rPrChange w:id="9871" w:author="Anusha De" w:date="2022-08-01T14:49:00Z">
              <w:rPr>
                <w:sz w:val="16"/>
                <w:szCs w:val="16"/>
              </w:rPr>
            </w:rPrChange>
          </w:rPr>
          <w:t xml:space="preserve">; </w:t>
        </w:r>
        <w:r w:rsidRPr="00844432">
          <w:rPr>
            <w:sz w:val="21"/>
            <w:szCs w:val="24"/>
            <w:rPrChange w:id="9872" w:author="Steve Wiggins" w:date="2022-07-30T18:09:00Z">
              <w:rPr/>
            </w:rPrChange>
          </w:rPr>
          <w:fldChar w:fldCharType="begin"/>
        </w:r>
        <w:r w:rsidRPr="00992146">
          <w:rPr>
            <w:lang w:val="en-US"/>
            <w:rPrChange w:id="9873" w:author="Anusha De" w:date="2022-08-01T14:49:00Z">
              <w:rPr/>
            </w:rPrChange>
          </w:rPr>
          <w:instrText xml:space="preserve"> HYPERLINK \l "_bookmark67" </w:instrText>
        </w:r>
        <w:r w:rsidRPr="00844432">
          <w:rPr>
            <w:sz w:val="21"/>
            <w:szCs w:val="24"/>
            <w:rPrChange w:id="9874" w:author="Steve Wiggins" w:date="2022-07-30T18:09:00Z">
              <w:rPr>
                <w:sz w:val="16"/>
                <w:szCs w:val="16"/>
              </w:rPr>
            </w:rPrChange>
          </w:rPr>
          <w:fldChar w:fldCharType="separate"/>
        </w:r>
        <w:r w:rsidRPr="00992146">
          <w:rPr>
            <w:sz w:val="21"/>
            <w:szCs w:val="24"/>
            <w:lang w:val="en-US"/>
            <w:rPrChange w:id="9875" w:author="Anusha De" w:date="2022-08-01T14:49:00Z">
              <w:rPr>
                <w:sz w:val="16"/>
                <w:szCs w:val="16"/>
              </w:rPr>
            </w:rPrChange>
          </w:rPr>
          <w:t>Tversky &amp; Kahneman</w:t>
        </w:r>
        <w:r w:rsidRPr="00844432">
          <w:rPr>
            <w:sz w:val="21"/>
            <w:szCs w:val="24"/>
            <w:rPrChange w:id="9876" w:author="Steve Wiggins" w:date="2022-07-30T18:09:00Z">
              <w:rPr>
                <w:sz w:val="16"/>
                <w:szCs w:val="16"/>
              </w:rPr>
            </w:rPrChange>
          </w:rPr>
          <w:fldChar w:fldCharType="end"/>
        </w:r>
        <w:r w:rsidRPr="00992146">
          <w:rPr>
            <w:sz w:val="21"/>
            <w:szCs w:val="24"/>
            <w:lang w:val="en-US"/>
            <w:rPrChange w:id="9877" w:author="Anusha De" w:date="2022-08-01T14:49:00Z">
              <w:rPr>
                <w:sz w:val="16"/>
                <w:szCs w:val="16"/>
              </w:rPr>
            </w:rPrChange>
          </w:rPr>
          <w:t xml:space="preserve">, </w:t>
        </w:r>
        <w:r w:rsidRPr="00844432">
          <w:rPr>
            <w:sz w:val="21"/>
            <w:szCs w:val="24"/>
            <w:rPrChange w:id="9878" w:author="Steve Wiggins" w:date="2022-07-30T18:09:00Z">
              <w:rPr/>
            </w:rPrChange>
          </w:rPr>
          <w:fldChar w:fldCharType="begin"/>
        </w:r>
        <w:r w:rsidRPr="00992146">
          <w:rPr>
            <w:lang w:val="en-US"/>
            <w:rPrChange w:id="9879" w:author="Anusha De" w:date="2022-08-01T14:49:00Z">
              <w:rPr/>
            </w:rPrChange>
          </w:rPr>
          <w:instrText xml:space="preserve"> HYPERLINK \l "_bookmark67" </w:instrText>
        </w:r>
        <w:r w:rsidRPr="00844432">
          <w:rPr>
            <w:sz w:val="21"/>
            <w:szCs w:val="24"/>
            <w:rPrChange w:id="9880" w:author="Steve Wiggins" w:date="2022-07-30T18:09:00Z">
              <w:rPr>
                <w:sz w:val="16"/>
                <w:szCs w:val="16"/>
              </w:rPr>
            </w:rPrChange>
          </w:rPr>
          <w:fldChar w:fldCharType="separate"/>
        </w:r>
        <w:r w:rsidRPr="00992146">
          <w:rPr>
            <w:sz w:val="21"/>
            <w:szCs w:val="24"/>
            <w:lang w:val="en-US"/>
            <w:rPrChange w:id="9881" w:author="Anusha De" w:date="2022-08-01T14:49:00Z">
              <w:rPr>
                <w:sz w:val="16"/>
                <w:szCs w:val="16"/>
              </w:rPr>
            </w:rPrChange>
          </w:rPr>
          <w:t>1974</w:t>
        </w:r>
        <w:r w:rsidRPr="00844432">
          <w:rPr>
            <w:sz w:val="21"/>
            <w:szCs w:val="24"/>
            <w:rPrChange w:id="9882" w:author="Steve Wiggins" w:date="2022-07-30T18:09:00Z">
              <w:rPr>
                <w:sz w:val="16"/>
                <w:szCs w:val="16"/>
              </w:rPr>
            </w:rPrChange>
          </w:rPr>
          <w:fldChar w:fldCharType="end"/>
        </w:r>
        <w:r w:rsidRPr="00992146">
          <w:rPr>
            <w:sz w:val="21"/>
            <w:szCs w:val="24"/>
            <w:lang w:val="en-US"/>
            <w:rPrChange w:id="9883" w:author="Anusha De" w:date="2022-08-01T14:49:00Z">
              <w:rPr>
                <w:sz w:val="16"/>
                <w:szCs w:val="16"/>
              </w:rPr>
            </w:rPrChange>
          </w:rPr>
          <w:t>). As the direction of this bias is unclear a priori and likely depends on where in the rating distribution the farmer starts (that is, if a farmer (the rater) starts with a five (one), the farmer may be likely to adjust downward (upward), making the direction of adaptive adjustment in the ratings unpredictable). Hence, it is also not clear how this feature in the data will affect our findings. Although anchoring bias can thus result in within-farmer and within-actor correlations as consecutive ratings may be correlated, the fact that we cluster standard errors at the level of the farmer and the actor (see below) is expected to diminish concerns related to heteroscedasticity resulting from this correlation.</w:t>
        </w:r>
      </w:ins>
    </w:p>
  </w:footnote>
  <w:footnote w:id="4">
    <w:p w14:paraId="1B42364B" w14:textId="7B8BC2E0" w:rsidR="007E7EFC" w:rsidRPr="00992146" w:rsidRDefault="007E7EFC" w:rsidP="00550EEC">
      <w:pPr>
        <w:jc w:val="both"/>
        <w:rPr>
          <w:sz w:val="21"/>
          <w:szCs w:val="24"/>
          <w:lang w:val="en-US"/>
          <w:rPrChange w:id="12287" w:author="Anusha De" w:date="2022-08-01T14:49:00Z">
            <w:rPr>
              <w:sz w:val="16"/>
              <w:szCs w:val="16"/>
            </w:rPr>
          </w:rPrChange>
        </w:rPr>
      </w:pPr>
      <w:r w:rsidRPr="00DB46C3">
        <w:rPr>
          <w:rStyle w:val="FootnoteReference"/>
          <w:sz w:val="16"/>
          <w:szCs w:val="16"/>
        </w:rPr>
        <w:footnoteRef/>
      </w:r>
      <w:r w:rsidR="00F73A4C" w:rsidRPr="00992146">
        <w:rPr>
          <w:sz w:val="16"/>
          <w:szCs w:val="16"/>
          <w:lang w:val="en-US"/>
          <w:rPrChange w:id="12288" w:author="Anusha De" w:date="2022-08-01T14:49:00Z">
            <w:rPr>
              <w:sz w:val="16"/>
              <w:szCs w:val="16"/>
            </w:rPr>
          </w:rPrChange>
        </w:rPr>
        <w:t xml:space="preserve"> </w:t>
      </w:r>
      <w:r w:rsidRPr="00992146">
        <w:rPr>
          <w:sz w:val="16"/>
          <w:szCs w:val="16"/>
          <w:lang w:val="en-US"/>
          <w:rPrChange w:id="12289" w:author="Anusha De" w:date="2022-08-01T14:49:00Z">
            <w:rPr>
              <w:sz w:val="16"/>
              <w:szCs w:val="16"/>
            </w:rPr>
          </w:rPrChange>
        </w:rPr>
        <w:t>When</w:t>
      </w:r>
      <w:r w:rsidR="00F73A4C" w:rsidRPr="00992146">
        <w:rPr>
          <w:sz w:val="16"/>
          <w:szCs w:val="16"/>
          <w:lang w:val="en-US"/>
          <w:rPrChange w:id="12290" w:author="Anusha De" w:date="2022-08-01T14:49:00Z">
            <w:rPr>
              <w:sz w:val="16"/>
              <w:szCs w:val="16"/>
            </w:rPr>
          </w:rPrChange>
        </w:rPr>
        <w:t xml:space="preserve"> </w:t>
      </w:r>
      <w:r w:rsidRPr="00992146">
        <w:rPr>
          <w:sz w:val="21"/>
          <w:szCs w:val="24"/>
          <w:lang w:val="en-US"/>
          <w:rPrChange w:id="12291" w:author="Anusha De" w:date="2022-08-01T14:49:00Z">
            <w:rPr>
              <w:sz w:val="16"/>
              <w:szCs w:val="16"/>
            </w:rPr>
          </w:rPrChange>
        </w:rPr>
        <w:t>we</w:t>
      </w:r>
      <w:r w:rsidR="00F73A4C" w:rsidRPr="00992146">
        <w:rPr>
          <w:sz w:val="21"/>
          <w:szCs w:val="24"/>
          <w:lang w:val="en-US"/>
          <w:rPrChange w:id="12292" w:author="Anusha De" w:date="2022-08-01T14:49:00Z">
            <w:rPr>
              <w:sz w:val="16"/>
              <w:szCs w:val="16"/>
            </w:rPr>
          </w:rPrChange>
        </w:rPr>
        <w:t xml:space="preserve"> </w:t>
      </w:r>
      <w:r w:rsidRPr="00992146">
        <w:rPr>
          <w:sz w:val="21"/>
          <w:szCs w:val="24"/>
          <w:lang w:val="en-US"/>
          <w:rPrChange w:id="12293" w:author="Anusha De" w:date="2022-08-01T14:49:00Z">
            <w:rPr>
              <w:sz w:val="16"/>
              <w:szCs w:val="16"/>
            </w:rPr>
          </w:rPrChange>
        </w:rPr>
        <w:t>look</w:t>
      </w:r>
      <w:r w:rsidR="00F73A4C" w:rsidRPr="00992146">
        <w:rPr>
          <w:sz w:val="21"/>
          <w:szCs w:val="24"/>
          <w:lang w:val="en-US"/>
          <w:rPrChange w:id="12294" w:author="Anusha De" w:date="2022-08-01T14:49:00Z">
            <w:rPr>
              <w:sz w:val="16"/>
              <w:szCs w:val="16"/>
            </w:rPr>
          </w:rPrChange>
        </w:rPr>
        <w:t xml:space="preserve"> </w:t>
      </w:r>
      <w:r w:rsidRPr="00992146">
        <w:rPr>
          <w:sz w:val="21"/>
          <w:szCs w:val="24"/>
          <w:lang w:val="en-US"/>
          <w:rPrChange w:id="12295" w:author="Anusha De" w:date="2022-08-01T14:49:00Z">
            <w:rPr>
              <w:sz w:val="16"/>
              <w:szCs w:val="16"/>
            </w:rPr>
          </w:rPrChange>
        </w:rPr>
        <w:t>at</w:t>
      </w:r>
      <w:r w:rsidR="00F73A4C" w:rsidRPr="00992146">
        <w:rPr>
          <w:sz w:val="21"/>
          <w:szCs w:val="24"/>
          <w:lang w:val="en-US"/>
          <w:rPrChange w:id="12296" w:author="Anusha De" w:date="2022-08-01T14:49:00Z">
            <w:rPr>
              <w:sz w:val="16"/>
              <w:szCs w:val="16"/>
            </w:rPr>
          </w:rPrChange>
        </w:rPr>
        <w:t xml:space="preserve"> </w:t>
      </w:r>
      <w:r w:rsidRPr="00992146">
        <w:rPr>
          <w:sz w:val="21"/>
          <w:szCs w:val="24"/>
          <w:lang w:val="en-US"/>
          <w:rPrChange w:id="12297" w:author="Anusha De" w:date="2022-08-01T14:49:00Z">
            <w:rPr>
              <w:sz w:val="16"/>
              <w:szCs w:val="16"/>
            </w:rPr>
          </w:rPrChange>
        </w:rPr>
        <w:t>ratings</w:t>
      </w:r>
      <w:r w:rsidR="00F73A4C" w:rsidRPr="00992146">
        <w:rPr>
          <w:sz w:val="21"/>
          <w:szCs w:val="24"/>
          <w:lang w:val="en-US"/>
          <w:rPrChange w:id="12298" w:author="Anusha De" w:date="2022-08-01T14:49:00Z">
            <w:rPr>
              <w:sz w:val="16"/>
              <w:szCs w:val="16"/>
            </w:rPr>
          </w:rPrChange>
        </w:rPr>
        <w:t xml:space="preserve"> </w:t>
      </w:r>
      <w:r w:rsidRPr="00992146">
        <w:rPr>
          <w:sz w:val="21"/>
          <w:szCs w:val="24"/>
          <w:lang w:val="en-US"/>
          <w:rPrChange w:id="12299" w:author="Anusha De" w:date="2022-08-01T14:49:00Z">
            <w:rPr>
              <w:sz w:val="16"/>
              <w:szCs w:val="16"/>
            </w:rPr>
          </w:rPrChange>
        </w:rPr>
        <w:t>on</w:t>
      </w:r>
      <w:r w:rsidR="00F73A4C" w:rsidRPr="00992146">
        <w:rPr>
          <w:sz w:val="21"/>
          <w:szCs w:val="24"/>
          <w:lang w:val="en-US"/>
          <w:rPrChange w:id="12300" w:author="Anusha De" w:date="2022-08-01T14:49:00Z">
            <w:rPr>
              <w:sz w:val="16"/>
              <w:szCs w:val="16"/>
            </w:rPr>
          </w:rPrChange>
        </w:rPr>
        <w:t xml:space="preserve"> </w:t>
      </w:r>
      <w:r w:rsidRPr="00992146">
        <w:rPr>
          <w:sz w:val="21"/>
          <w:szCs w:val="24"/>
          <w:lang w:val="en-US"/>
          <w:rPrChange w:id="12301" w:author="Anusha De" w:date="2022-08-01T14:49:00Z">
            <w:rPr>
              <w:sz w:val="16"/>
              <w:szCs w:val="16"/>
            </w:rPr>
          </w:rPrChange>
        </w:rPr>
        <w:t>a</w:t>
      </w:r>
      <w:r w:rsidR="00F73A4C" w:rsidRPr="00992146">
        <w:rPr>
          <w:sz w:val="21"/>
          <w:szCs w:val="24"/>
          <w:lang w:val="en-US"/>
          <w:rPrChange w:id="12302" w:author="Anusha De" w:date="2022-08-01T14:49:00Z">
            <w:rPr>
              <w:sz w:val="16"/>
              <w:szCs w:val="16"/>
            </w:rPr>
          </w:rPrChange>
        </w:rPr>
        <w:t xml:space="preserve"> </w:t>
      </w:r>
      <w:r w:rsidRPr="00992146">
        <w:rPr>
          <w:sz w:val="21"/>
          <w:szCs w:val="24"/>
          <w:lang w:val="en-US"/>
          <w:rPrChange w:id="12303" w:author="Anusha De" w:date="2022-08-01T14:49:00Z">
            <w:rPr>
              <w:sz w:val="16"/>
              <w:szCs w:val="16"/>
            </w:rPr>
          </w:rPrChange>
        </w:rPr>
        <w:t>particular</w:t>
      </w:r>
      <w:r w:rsidR="00F73A4C" w:rsidRPr="00992146">
        <w:rPr>
          <w:sz w:val="21"/>
          <w:szCs w:val="24"/>
          <w:lang w:val="en-US"/>
          <w:rPrChange w:id="12304" w:author="Anusha De" w:date="2022-08-01T14:49:00Z">
            <w:rPr>
              <w:sz w:val="16"/>
              <w:szCs w:val="16"/>
            </w:rPr>
          </w:rPrChange>
        </w:rPr>
        <w:t xml:space="preserve"> </w:t>
      </w:r>
      <w:r w:rsidRPr="00992146">
        <w:rPr>
          <w:sz w:val="21"/>
          <w:szCs w:val="24"/>
          <w:lang w:val="en-US"/>
          <w:rPrChange w:id="12305" w:author="Anusha De" w:date="2022-08-01T14:49:00Z">
            <w:rPr>
              <w:sz w:val="16"/>
              <w:szCs w:val="16"/>
            </w:rPr>
          </w:rPrChange>
        </w:rPr>
        <w:t>dimension,</w:t>
      </w:r>
      <w:r w:rsidR="00F73A4C" w:rsidRPr="00992146">
        <w:rPr>
          <w:sz w:val="21"/>
          <w:szCs w:val="24"/>
          <w:lang w:val="en-US"/>
          <w:rPrChange w:id="12306" w:author="Anusha De" w:date="2022-08-01T14:49:00Z">
            <w:rPr>
              <w:sz w:val="16"/>
              <w:szCs w:val="16"/>
            </w:rPr>
          </w:rPrChange>
        </w:rPr>
        <w:t xml:space="preserve"> </w:t>
      </w:r>
      <w:r w:rsidRPr="00992146">
        <w:rPr>
          <w:sz w:val="21"/>
          <w:szCs w:val="24"/>
          <w:lang w:val="en-US"/>
          <w:rPrChange w:id="12307" w:author="Anusha De" w:date="2022-08-01T14:49:00Z">
            <w:rPr>
              <w:sz w:val="16"/>
              <w:szCs w:val="16"/>
            </w:rPr>
          </w:rPrChange>
        </w:rPr>
        <w:t>this</w:t>
      </w:r>
      <w:r w:rsidR="00F73A4C" w:rsidRPr="00992146">
        <w:rPr>
          <w:sz w:val="21"/>
          <w:szCs w:val="24"/>
          <w:lang w:val="en-US"/>
          <w:rPrChange w:id="12308" w:author="Anusha De" w:date="2022-08-01T14:49:00Z">
            <w:rPr>
              <w:sz w:val="16"/>
              <w:szCs w:val="16"/>
            </w:rPr>
          </w:rPrChange>
        </w:rPr>
        <w:t xml:space="preserve"> </w:t>
      </w:r>
      <w:r w:rsidRPr="00992146">
        <w:rPr>
          <w:sz w:val="21"/>
          <w:szCs w:val="24"/>
          <w:lang w:val="en-US"/>
          <w:rPrChange w:id="12309" w:author="Anusha De" w:date="2022-08-01T14:49:00Z">
            <w:rPr>
              <w:sz w:val="16"/>
              <w:szCs w:val="16"/>
            </w:rPr>
          </w:rPrChange>
        </w:rPr>
        <w:t>will</w:t>
      </w:r>
      <w:r w:rsidR="00F73A4C" w:rsidRPr="00992146">
        <w:rPr>
          <w:sz w:val="21"/>
          <w:szCs w:val="24"/>
          <w:lang w:val="en-US"/>
          <w:rPrChange w:id="12310" w:author="Anusha De" w:date="2022-08-01T14:49:00Z">
            <w:rPr>
              <w:sz w:val="16"/>
              <w:szCs w:val="16"/>
            </w:rPr>
          </w:rPrChange>
        </w:rPr>
        <w:t xml:space="preserve"> </w:t>
      </w:r>
      <w:r w:rsidRPr="00992146">
        <w:rPr>
          <w:sz w:val="21"/>
          <w:szCs w:val="24"/>
          <w:lang w:val="en-US"/>
          <w:rPrChange w:id="12311" w:author="Anusha De" w:date="2022-08-01T14:49:00Z">
            <w:rPr>
              <w:sz w:val="16"/>
              <w:szCs w:val="16"/>
            </w:rPr>
          </w:rPrChange>
        </w:rPr>
        <w:t>be</w:t>
      </w:r>
      <w:r w:rsidR="00F73A4C" w:rsidRPr="00992146">
        <w:rPr>
          <w:sz w:val="21"/>
          <w:szCs w:val="24"/>
          <w:lang w:val="en-US"/>
          <w:rPrChange w:id="12312" w:author="Anusha De" w:date="2022-08-01T14:49:00Z">
            <w:rPr>
              <w:sz w:val="16"/>
              <w:szCs w:val="16"/>
            </w:rPr>
          </w:rPrChange>
        </w:rPr>
        <w:t xml:space="preserve"> </w:t>
      </w:r>
      <w:r w:rsidRPr="00992146">
        <w:rPr>
          <w:sz w:val="21"/>
          <w:szCs w:val="24"/>
          <w:lang w:val="en-US"/>
          <w:rPrChange w:id="12313" w:author="Anusha De" w:date="2022-08-01T14:49:00Z">
            <w:rPr>
              <w:sz w:val="16"/>
              <w:szCs w:val="16"/>
            </w:rPr>
          </w:rPrChange>
        </w:rPr>
        <w:t>an</w:t>
      </w:r>
      <w:r w:rsidR="00F73A4C" w:rsidRPr="00992146">
        <w:rPr>
          <w:sz w:val="21"/>
          <w:szCs w:val="24"/>
          <w:lang w:val="en-US"/>
          <w:rPrChange w:id="12314" w:author="Anusha De" w:date="2022-08-01T14:49:00Z">
            <w:rPr>
              <w:sz w:val="16"/>
              <w:szCs w:val="16"/>
            </w:rPr>
          </w:rPrChange>
        </w:rPr>
        <w:t xml:space="preserve"> </w:t>
      </w:r>
      <w:r w:rsidRPr="00992146">
        <w:rPr>
          <w:sz w:val="21"/>
          <w:szCs w:val="24"/>
          <w:lang w:val="en-US"/>
          <w:rPrChange w:id="12315" w:author="Anusha De" w:date="2022-08-01T14:49:00Z">
            <w:rPr>
              <w:sz w:val="16"/>
              <w:szCs w:val="16"/>
            </w:rPr>
          </w:rPrChange>
        </w:rPr>
        <w:t>integer</w:t>
      </w:r>
      <w:r w:rsidR="00F73A4C" w:rsidRPr="00992146">
        <w:rPr>
          <w:sz w:val="21"/>
          <w:szCs w:val="24"/>
          <w:lang w:val="en-US"/>
          <w:rPrChange w:id="12316" w:author="Anusha De" w:date="2022-08-01T14:49:00Z">
            <w:rPr>
              <w:sz w:val="16"/>
              <w:szCs w:val="16"/>
            </w:rPr>
          </w:rPrChange>
        </w:rPr>
        <w:t xml:space="preserve"> </w:t>
      </w:r>
      <w:r w:rsidRPr="00992146">
        <w:rPr>
          <w:sz w:val="21"/>
          <w:szCs w:val="24"/>
          <w:lang w:val="en-US"/>
          <w:rPrChange w:id="12317" w:author="Anusha De" w:date="2022-08-01T14:49:00Z">
            <w:rPr>
              <w:sz w:val="16"/>
              <w:szCs w:val="16"/>
            </w:rPr>
          </w:rPrChange>
        </w:rPr>
        <w:t>number</w:t>
      </w:r>
      <w:r w:rsidR="00F73A4C" w:rsidRPr="00992146">
        <w:rPr>
          <w:sz w:val="21"/>
          <w:szCs w:val="24"/>
          <w:lang w:val="en-US"/>
          <w:rPrChange w:id="12318" w:author="Anusha De" w:date="2022-08-01T14:49:00Z">
            <w:rPr>
              <w:sz w:val="16"/>
              <w:szCs w:val="16"/>
            </w:rPr>
          </w:rPrChange>
        </w:rPr>
        <w:t xml:space="preserve"> </w:t>
      </w:r>
      <w:r w:rsidRPr="00992146">
        <w:rPr>
          <w:sz w:val="21"/>
          <w:szCs w:val="24"/>
          <w:lang w:val="en-US"/>
          <w:rPrChange w:id="12319" w:author="Anusha De" w:date="2022-08-01T14:49:00Z">
            <w:rPr>
              <w:sz w:val="16"/>
              <w:szCs w:val="16"/>
            </w:rPr>
          </w:rPrChange>
        </w:rPr>
        <w:t>ranging</w:t>
      </w:r>
      <w:r w:rsidR="00F73A4C" w:rsidRPr="00992146">
        <w:rPr>
          <w:sz w:val="21"/>
          <w:szCs w:val="24"/>
          <w:lang w:val="en-US"/>
          <w:rPrChange w:id="12320" w:author="Anusha De" w:date="2022-08-01T14:49:00Z">
            <w:rPr>
              <w:sz w:val="16"/>
              <w:szCs w:val="16"/>
            </w:rPr>
          </w:rPrChange>
        </w:rPr>
        <w:t xml:space="preserve"> </w:t>
      </w:r>
      <w:r w:rsidRPr="00992146">
        <w:rPr>
          <w:sz w:val="21"/>
          <w:szCs w:val="24"/>
          <w:lang w:val="en-US"/>
          <w:rPrChange w:id="12321" w:author="Anusha De" w:date="2022-08-01T14:49:00Z">
            <w:rPr>
              <w:sz w:val="16"/>
              <w:szCs w:val="16"/>
            </w:rPr>
          </w:rPrChange>
        </w:rPr>
        <w:t>between</w:t>
      </w:r>
      <w:r w:rsidR="00F73A4C" w:rsidRPr="00992146">
        <w:rPr>
          <w:sz w:val="21"/>
          <w:szCs w:val="24"/>
          <w:lang w:val="en-US"/>
          <w:rPrChange w:id="12322" w:author="Anusha De" w:date="2022-08-01T14:49:00Z">
            <w:rPr>
              <w:sz w:val="16"/>
              <w:szCs w:val="16"/>
            </w:rPr>
          </w:rPrChange>
        </w:rPr>
        <w:t xml:space="preserve"> </w:t>
      </w:r>
      <w:r w:rsidRPr="00992146">
        <w:rPr>
          <w:sz w:val="21"/>
          <w:szCs w:val="24"/>
          <w:lang w:val="en-US"/>
          <w:rPrChange w:id="12323" w:author="Anusha De" w:date="2022-08-01T14:49:00Z">
            <w:rPr>
              <w:sz w:val="16"/>
              <w:szCs w:val="16"/>
            </w:rPr>
          </w:rPrChange>
        </w:rPr>
        <w:t>1</w:t>
      </w:r>
      <w:r w:rsidR="00F73A4C" w:rsidRPr="00992146">
        <w:rPr>
          <w:sz w:val="21"/>
          <w:szCs w:val="24"/>
          <w:lang w:val="en-US"/>
          <w:rPrChange w:id="12324" w:author="Anusha De" w:date="2022-08-01T14:49:00Z">
            <w:rPr>
              <w:sz w:val="16"/>
              <w:szCs w:val="16"/>
            </w:rPr>
          </w:rPrChange>
        </w:rPr>
        <w:t xml:space="preserve"> </w:t>
      </w:r>
      <w:r w:rsidRPr="00992146">
        <w:rPr>
          <w:sz w:val="21"/>
          <w:szCs w:val="24"/>
          <w:lang w:val="en-US"/>
          <w:rPrChange w:id="12325" w:author="Anusha De" w:date="2022-08-01T14:49:00Z">
            <w:rPr>
              <w:sz w:val="16"/>
              <w:szCs w:val="16"/>
            </w:rPr>
          </w:rPrChange>
        </w:rPr>
        <w:t>and</w:t>
      </w:r>
      <w:r w:rsidR="00F73A4C" w:rsidRPr="00992146">
        <w:rPr>
          <w:sz w:val="21"/>
          <w:szCs w:val="24"/>
          <w:lang w:val="en-US"/>
          <w:rPrChange w:id="12326" w:author="Anusha De" w:date="2022-08-01T14:49:00Z">
            <w:rPr>
              <w:sz w:val="16"/>
              <w:szCs w:val="16"/>
            </w:rPr>
          </w:rPrChange>
        </w:rPr>
        <w:t xml:space="preserve"> </w:t>
      </w:r>
      <w:r w:rsidRPr="00992146">
        <w:rPr>
          <w:sz w:val="21"/>
          <w:szCs w:val="24"/>
          <w:lang w:val="en-US"/>
          <w:rPrChange w:id="12327" w:author="Anusha De" w:date="2022-08-01T14:49:00Z">
            <w:rPr>
              <w:sz w:val="16"/>
              <w:szCs w:val="16"/>
            </w:rPr>
          </w:rPrChange>
        </w:rPr>
        <w:t>5.</w:t>
      </w:r>
      <w:r w:rsidR="00F73A4C" w:rsidRPr="00992146">
        <w:rPr>
          <w:sz w:val="21"/>
          <w:szCs w:val="24"/>
          <w:lang w:val="en-US"/>
          <w:rPrChange w:id="12328" w:author="Anusha De" w:date="2022-08-01T14:49:00Z">
            <w:rPr>
              <w:sz w:val="16"/>
              <w:szCs w:val="16"/>
            </w:rPr>
          </w:rPrChange>
        </w:rPr>
        <w:t xml:space="preserve"> </w:t>
      </w:r>
      <w:r w:rsidRPr="00992146">
        <w:rPr>
          <w:sz w:val="21"/>
          <w:szCs w:val="24"/>
          <w:lang w:val="en-US"/>
          <w:rPrChange w:id="12329" w:author="Anusha De" w:date="2022-08-01T14:49:00Z">
            <w:rPr>
              <w:sz w:val="16"/>
              <w:szCs w:val="16"/>
            </w:rPr>
          </w:rPrChange>
        </w:rPr>
        <w:t>When</w:t>
      </w:r>
      <w:r w:rsidR="00F73A4C" w:rsidRPr="00992146">
        <w:rPr>
          <w:sz w:val="21"/>
          <w:szCs w:val="24"/>
          <w:lang w:val="en-US"/>
          <w:rPrChange w:id="12330" w:author="Anusha De" w:date="2022-08-01T14:49:00Z">
            <w:rPr>
              <w:sz w:val="16"/>
              <w:szCs w:val="16"/>
            </w:rPr>
          </w:rPrChange>
        </w:rPr>
        <w:t xml:space="preserve"> </w:t>
      </w:r>
      <w:r w:rsidRPr="00992146">
        <w:rPr>
          <w:sz w:val="21"/>
          <w:szCs w:val="24"/>
          <w:lang w:val="en-US"/>
          <w:rPrChange w:id="12331" w:author="Anusha De" w:date="2022-08-01T14:49:00Z">
            <w:rPr>
              <w:sz w:val="16"/>
              <w:szCs w:val="16"/>
            </w:rPr>
          </w:rPrChange>
        </w:rPr>
        <w:t>we</w:t>
      </w:r>
      <w:r w:rsidR="00F73A4C" w:rsidRPr="00992146">
        <w:rPr>
          <w:sz w:val="21"/>
          <w:szCs w:val="24"/>
          <w:lang w:val="en-US"/>
          <w:rPrChange w:id="12332" w:author="Anusha De" w:date="2022-08-01T14:49:00Z">
            <w:rPr>
              <w:sz w:val="16"/>
              <w:szCs w:val="16"/>
            </w:rPr>
          </w:rPrChange>
        </w:rPr>
        <w:t xml:space="preserve"> </w:t>
      </w:r>
      <w:r w:rsidRPr="00992146">
        <w:rPr>
          <w:sz w:val="21"/>
          <w:szCs w:val="24"/>
          <w:lang w:val="en-US"/>
          <w:rPrChange w:id="12333" w:author="Anusha De" w:date="2022-08-01T14:49:00Z">
            <w:rPr>
              <w:sz w:val="16"/>
              <w:szCs w:val="16"/>
            </w:rPr>
          </w:rPrChange>
        </w:rPr>
        <w:t>look</w:t>
      </w:r>
      <w:r w:rsidR="00F73A4C" w:rsidRPr="00992146">
        <w:rPr>
          <w:sz w:val="21"/>
          <w:szCs w:val="24"/>
          <w:lang w:val="en-US"/>
          <w:rPrChange w:id="12334" w:author="Anusha De" w:date="2022-08-01T14:49:00Z">
            <w:rPr>
              <w:sz w:val="16"/>
              <w:szCs w:val="16"/>
            </w:rPr>
          </w:rPrChange>
        </w:rPr>
        <w:t xml:space="preserve"> </w:t>
      </w:r>
      <w:r w:rsidRPr="00992146">
        <w:rPr>
          <w:sz w:val="21"/>
          <w:szCs w:val="24"/>
          <w:lang w:val="en-US"/>
          <w:rPrChange w:id="12335" w:author="Anusha De" w:date="2022-08-01T14:49:00Z">
            <w:rPr>
              <w:sz w:val="16"/>
              <w:szCs w:val="16"/>
            </w:rPr>
          </w:rPrChange>
        </w:rPr>
        <w:t>at</w:t>
      </w:r>
      <w:r w:rsidR="00F73A4C" w:rsidRPr="00992146">
        <w:rPr>
          <w:sz w:val="21"/>
          <w:szCs w:val="24"/>
          <w:lang w:val="en-US"/>
          <w:rPrChange w:id="12336" w:author="Anusha De" w:date="2022-08-01T14:49:00Z">
            <w:rPr>
              <w:sz w:val="16"/>
              <w:szCs w:val="16"/>
            </w:rPr>
          </w:rPrChange>
        </w:rPr>
        <w:t xml:space="preserve"> </w:t>
      </w:r>
      <w:r w:rsidRPr="00992146">
        <w:rPr>
          <w:sz w:val="21"/>
          <w:szCs w:val="24"/>
          <w:lang w:val="en-US"/>
          <w:rPrChange w:id="12337" w:author="Anusha De" w:date="2022-08-01T14:49:00Z">
            <w:rPr>
              <w:sz w:val="16"/>
              <w:szCs w:val="16"/>
            </w:rPr>
          </w:rPrChange>
        </w:rPr>
        <w:t>average</w:t>
      </w:r>
      <w:r w:rsidR="00F73A4C" w:rsidRPr="00992146">
        <w:rPr>
          <w:sz w:val="21"/>
          <w:szCs w:val="24"/>
          <w:lang w:val="en-US"/>
          <w:rPrChange w:id="12338" w:author="Anusha De" w:date="2022-08-01T14:49:00Z">
            <w:rPr>
              <w:sz w:val="16"/>
              <w:szCs w:val="16"/>
            </w:rPr>
          </w:rPrChange>
        </w:rPr>
        <w:t xml:space="preserve"> </w:t>
      </w:r>
      <w:r w:rsidRPr="00992146">
        <w:rPr>
          <w:sz w:val="21"/>
          <w:szCs w:val="24"/>
          <w:lang w:val="en-US"/>
          <w:rPrChange w:id="12339" w:author="Anusha De" w:date="2022-08-01T14:49:00Z">
            <w:rPr>
              <w:sz w:val="16"/>
              <w:szCs w:val="16"/>
            </w:rPr>
          </w:rPrChange>
        </w:rPr>
        <w:t>ratings,</w:t>
      </w:r>
      <w:r w:rsidR="00F73A4C" w:rsidRPr="00992146">
        <w:rPr>
          <w:sz w:val="21"/>
          <w:szCs w:val="24"/>
          <w:lang w:val="en-US"/>
          <w:rPrChange w:id="12340" w:author="Anusha De" w:date="2022-08-01T14:49:00Z">
            <w:rPr>
              <w:sz w:val="16"/>
              <w:szCs w:val="16"/>
            </w:rPr>
          </w:rPrChange>
        </w:rPr>
        <w:t xml:space="preserve"> </w:t>
      </w:r>
      <w:r w:rsidRPr="00992146">
        <w:rPr>
          <w:sz w:val="21"/>
          <w:szCs w:val="24"/>
          <w:lang w:val="en-US"/>
          <w:rPrChange w:id="12341" w:author="Anusha De" w:date="2022-08-01T14:49:00Z">
            <w:rPr>
              <w:sz w:val="16"/>
              <w:szCs w:val="16"/>
            </w:rPr>
          </w:rPrChange>
        </w:rPr>
        <w:t>this</w:t>
      </w:r>
      <w:r w:rsidR="00F73A4C" w:rsidRPr="00992146">
        <w:rPr>
          <w:sz w:val="21"/>
          <w:szCs w:val="24"/>
          <w:lang w:val="en-US"/>
          <w:rPrChange w:id="12342" w:author="Anusha De" w:date="2022-08-01T14:49:00Z">
            <w:rPr>
              <w:sz w:val="16"/>
              <w:szCs w:val="16"/>
            </w:rPr>
          </w:rPrChange>
        </w:rPr>
        <w:t xml:space="preserve"> </w:t>
      </w:r>
      <w:r w:rsidRPr="00992146">
        <w:rPr>
          <w:sz w:val="21"/>
          <w:szCs w:val="24"/>
          <w:lang w:val="en-US"/>
          <w:rPrChange w:id="12343" w:author="Anusha De" w:date="2022-08-01T14:49:00Z">
            <w:rPr>
              <w:sz w:val="16"/>
              <w:szCs w:val="16"/>
            </w:rPr>
          </w:rPrChange>
        </w:rPr>
        <w:t>can</w:t>
      </w:r>
      <w:r w:rsidR="00F73A4C" w:rsidRPr="00992146">
        <w:rPr>
          <w:sz w:val="21"/>
          <w:szCs w:val="24"/>
          <w:lang w:val="en-US"/>
          <w:rPrChange w:id="12344" w:author="Anusha De" w:date="2022-08-01T14:49:00Z">
            <w:rPr>
              <w:sz w:val="16"/>
              <w:szCs w:val="16"/>
            </w:rPr>
          </w:rPrChange>
        </w:rPr>
        <w:t xml:space="preserve"> </w:t>
      </w:r>
      <w:r w:rsidRPr="00992146">
        <w:rPr>
          <w:sz w:val="21"/>
          <w:szCs w:val="24"/>
          <w:lang w:val="en-US"/>
          <w:rPrChange w:id="12345" w:author="Anusha De" w:date="2022-08-01T14:49:00Z">
            <w:rPr>
              <w:sz w:val="16"/>
              <w:szCs w:val="16"/>
            </w:rPr>
          </w:rPrChange>
        </w:rPr>
        <w:t>also</w:t>
      </w:r>
      <w:r w:rsidR="00F73A4C" w:rsidRPr="00992146">
        <w:rPr>
          <w:sz w:val="21"/>
          <w:szCs w:val="24"/>
          <w:lang w:val="en-US"/>
          <w:rPrChange w:id="12346" w:author="Anusha De" w:date="2022-08-01T14:49:00Z">
            <w:rPr>
              <w:sz w:val="16"/>
              <w:szCs w:val="16"/>
            </w:rPr>
          </w:rPrChange>
        </w:rPr>
        <w:t xml:space="preserve"> </w:t>
      </w:r>
      <w:r w:rsidRPr="00992146">
        <w:rPr>
          <w:sz w:val="21"/>
          <w:szCs w:val="24"/>
          <w:lang w:val="en-US"/>
          <w:rPrChange w:id="12347" w:author="Anusha De" w:date="2022-08-01T14:49:00Z">
            <w:rPr>
              <w:sz w:val="16"/>
              <w:szCs w:val="16"/>
            </w:rPr>
          </w:rPrChange>
        </w:rPr>
        <w:t>be</w:t>
      </w:r>
      <w:r w:rsidR="00F73A4C" w:rsidRPr="00992146">
        <w:rPr>
          <w:sz w:val="21"/>
          <w:szCs w:val="24"/>
          <w:lang w:val="en-US"/>
          <w:rPrChange w:id="12348" w:author="Anusha De" w:date="2022-08-01T14:49:00Z">
            <w:rPr>
              <w:sz w:val="16"/>
              <w:szCs w:val="16"/>
            </w:rPr>
          </w:rPrChange>
        </w:rPr>
        <w:t xml:space="preserve"> </w:t>
      </w:r>
      <w:r w:rsidRPr="00992146">
        <w:rPr>
          <w:sz w:val="21"/>
          <w:szCs w:val="24"/>
          <w:lang w:val="en-US"/>
          <w:rPrChange w:id="12349" w:author="Anusha De" w:date="2022-08-01T14:49:00Z">
            <w:rPr>
              <w:sz w:val="16"/>
              <w:szCs w:val="16"/>
            </w:rPr>
          </w:rPrChange>
        </w:rPr>
        <w:t>a</w:t>
      </w:r>
      <w:r w:rsidR="00F73A4C" w:rsidRPr="00992146">
        <w:rPr>
          <w:sz w:val="21"/>
          <w:szCs w:val="24"/>
          <w:lang w:val="en-US"/>
          <w:rPrChange w:id="12350" w:author="Anusha De" w:date="2022-08-01T14:49:00Z">
            <w:rPr>
              <w:sz w:val="16"/>
              <w:szCs w:val="16"/>
            </w:rPr>
          </w:rPrChange>
        </w:rPr>
        <w:t xml:space="preserve"> </w:t>
      </w:r>
      <w:r w:rsidRPr="00992146">
        <w:rPr>
          <w:sz w:val="21"/>
          <w:szCs w:val="24"/>
          <w:lang w:val="en-US"/>
          <w:rPrChange w:id="12351" w:author="Anusha De" w:date="2022-08-01T14:49:00Z">
            <w:rPr>
              <w:sz w:val="16"/>
              <w:szCs w:val="16"/>
            </w:rPr>
          </w:rPrChange>
        </w:rPr>
        <w:t>rational</w:t>
      </w:r>
      <w:r w:rsidR="00F73A4C" w:rsidRPr="00992146">
        <w:rPr>
          <w:sz w:val="21"/>
          <w:szCs w:val="24"/>
          <w:lang w:val="en-US"/>
          <w:rPrChange w:id="12352" w:author="Anusha De" w:date="2022-08-01T14:49:00Z">
            <w:rPr>
              <w:sz w:val="16"/>
              <w:szCs w:val="16"/>
            </w:rPr>
          </w:rPrChange>
        </w:rPr>
        <w:t xml:space="preserve"> </w:t>
      </w:r>
      <w:r w:rsidRPr="00992146">
        <w:rPr>
          <w:sz w:val="21"/>
          <w:szCs w:val="24"/>
          <w:lang w:val="en-US"/>
          <w:rPrChange w:id="12353" w:author="Anusha De" w:date="2022-08-01T14:49:00Z">
            <w:rPr>
              <w:sz w:val="16"/>
              <w:szCs w:val="16"/>
            </w:rPr>
          </w:rPrChange>
        </w:rPr>
        <w:t>number.</w:t>
      </w:r>
      <w:r w:rsidR="00F73A4C" w:rsidRPr="00992146">
        <w:rPr>
          <w:sz w:val="21"/>
          <w:szCs w:val="24"/>
          <w:lang w:val="en-US"/>
          <w:rPrChange w:id="12354" w:author="Anusha De" w:date="2022-08-01T14:49:00Z">
            <w:rPr>
              <w:sz w:val="16"/>
              <w:szCs w:val="16"/>
            </w:rPr>
          </w:rPrChange>
        </w:rPr>
        <w:t xml:space="preserve"> </w:t>
      </w:r>
      <w:r w:rsidRPr="00992146">
        <w:rPr>
          <w:sz w:val="21"/>
          <w:szCs w:val="24"/>
          <w:lang w:val="en-US"/>
          <w:rPrChange w:id="12355" w:author="Anusha De" w:date="2022-08-01T14:49:00Z">
            <w:rPr>
              <w:sz w:val="16"/>
              <w:szCs w:val="16"/>
            </w:rPr>
          </w:rPrChange>
        </w:rPr>
        <w:t>While</w:t>
      </w:r>
      <w:r w:rsidR="00F73A4C" w:rsidRPr="00992146">
        <w:rPr>
          <w:sz w:val="21"/>
          <w:szCs w:val="24"/>
          <w:lang w:val="en-US"/>
          <w:rPrChange w:id="12356" w:author="Anusha De" w:date="2022-08-01T14:49:00Z">
            <w:rPr>
              <w:sz w:val="16"/>
              <w:szCs w:val="16"/>
            </w:rPr>
          </w:rPrChange>
        </w:rPr>
        <w:t xml:space="preserve"> </w:t>
      </w:r>
      <w:r w:rsidRPr="00992146">
        <w:rPr>
          <w:sz w:val="21"/>
          <w:szCs w:val="24"/>
          <w:lang w:val="en-US"/>
          <w:rPrChange w:id="12357" w:author="Anusha De" w:date="2022-08-01T14:49:00Z">
            <w:rPr>
              <w:sz w:val="16"/>
              <w:szCs w:val="16"/>
            </w:rPr>
          </w:rPrChange>
        </w:rPr>
        <w:t>we</w:t>
      </w:r>
      <w:r w:rsidR="00F73A4C" w:rsidRPr="00992146">
        <w:rPr>
          <w:sz w:val="21"/>
          <w:szCs w:val="24"/>
          <w:lang w:val="en-US"/>
          <w:rPrChange w:id="12358" w:author="Anusha De" w:date="2022-08-01T14:49:00Z">
            <w:rPr>
              <w:sz w:val="16"/>
              <w:szCs w:val="16"/>
            </w:rPr>
          </w:rPrChange>
        </w:rPr>
        <w:t xml:space="preserve"> </w:t>
      </w:r>
      <w:r w:rsidRPr="00992146">
        <w:rPr>
          <w:sz w:val="21"/>
          <w:szCs w:val="24"/>
          <w:lang w:val="en-US"/>
          <w:rPrChange w:id="12359" w:author="Anusha De" w:date="2022-08-01T14:49:00Z">
            <w:rPr>
              <w:sz w:val="16"/>
              <w:szCs w:val="16"/>
            </w:rPr>
          </w:rPrChange>
        </w:rPr>
        <w:t>agree</w:t>
      </w:r>
      <w:r w:rsidR="00F73A4C" w:rsidRPr="00992146">
        <w:rPr>
          <w:sz w:val="21"/>
          <w:szCs w:val="24"/>
          <w:lang w:val="en-US"/>
          <w:rPrChange w:id="12360" w:author="Anusha De" w:date="2022-08-01T14:49:00Z">
            <w:rPr>
              <w:sz w:val="16"/>
              <w:szCs w:val="16"/>
            </w:rPr>
          </w:rPrChange>
        </w:rPr>
        <w:t xml:space="preserve"> </w:t>
      </w:r>
      <w:r w:rsidRPr="00992146">
        <w:rPr>
          <w:sz w:val="21"/>
          <w:szCs w:val="24"/>
          <w:lang w:val="en-US"/>
          <w:rPrChange w:id="12361" w:author="Anusha De" w:date="2022-08-01T14:49:00Z">
            <w:rPr>
              <w:sz w:val="16"/>
              <w:szCs w:val="16"/>
            </w:rPr>
          </w:rPrChange>
        </w:rPr>
        <w:t>that</w:t>
      </w:r>
      <w:r w:rsidR="00F73A4C" w:rsidRPr="00992146">
        <w:rPr>
          <w:sz w:val="21"/>
          <w:szCs w:val="24"/>
          <w:lang w:val="en-US"/>
          <w:rPrChange w:id="12362" w:author="Anusha De" w:date="2022-08-01T14:49:00Z">
            <w:rPr>
              <w:sz w:val="16"/>
              <w:szCs w:val="16"/>
            </w:rPr>
          </w:rPrChange>
        </w:rPr>
        <w:t xml:space="preserve"> </w:t>
      </w:r>
      <w:r w:rsidRPr="00992146">
        <w:rPr>
          <w:sz w:val="21"/>
          <w:szCs w:val="24"/>
          <w:lang w:val="en-US"/>
          <w:rPrChange w:id="12363" w:author="Anusha De" w:date="2022-08-01T14:49:00Z">
            <w:rPr>
              <w:sz w:val="16"/>
              <w:szCs w:val="16"/>
            </w:rPr>
          </w:rPrChange>
        </w:rPr>
        <w:t>the</w:t>
      </w:r>
      <w:r w:rsidR="00F73A4C" w:rsidRPr="00992146">
        <w:rPr>
          <w:sz w:val="21"/>
          <w:szCs w:val="24"/>
          <w:lang w:val="en-US"/>
          <w:rPrChange w:id="12364" w:author="Anusha De" w:date="2022-08-01T14:49:00Z">
            <w:rPr>
              <w:sz w:val="16"/>
              <w:szCs w:val="16"/>
            </w:rPr>
          </w:rPrChange>
        </w:rPr>
        <w:t xml:space="preserve"> </w:t>
      </w:r>
      <w:r w:rsidRPr="00992146">
        <w:rPr>
          <w:sz w:val="21"/>
          <w:szCs w:val="24"/>
          <w:lang w:val="en-US"/>
          <w:rPrChange w:id="12365" w:author="Anusha De" w:date="2022-08-01T14:49:00Z">
            <w:rPr>
              <w:sz w:val="16"/>
              <w:szCs w:val="16"/>
            </w:rPr>
          </w:rPrChange>
        </w:rPr>
        <w:t>outcome</w:t>
      </w:r>
      <w:r w:rsidR="00F73A4C" w:rsidRPr="00992146">
        <w:rPr>
          <w:sz w:val="21"/>
          <w:szCs w:val="24"/>
          <w:lang w:val="en-US"/>
          <w:rPrChange w:id="12366" w:author="Anusha De" w:date="2022-08-01T14:49:00Z">
            <w:rPr>
              <w:sz w:val="16"/>
              <w:szCs w:val="16"/>
            </w:rPr>
          </w:rPrChange>
        </w:rPr>
        <w:t xml:space="preserve"> </w:t>
      </w:r>
      <w:r w:rsidRPr="00992146">
        <w:rPr>
          <w:sz w:val="21"/>
          <w:szCs w:val="24"/>
          <w:lang w:val="en-US"/>
          <w:rPrChange w:id="12367" w:author="Anusha De" w:date="2022-08-01T14:49:00Z">
            <w:rPr>
              <w:sz w:val="16"/>
              <w:szCs w:val="16"/>
            </w:rPr>
          </w:rPrChange>
        </w:rPr>
        <w:t>variable</w:t>
      </w:r>
      <w:r w:rsidR="00F73A4C" w:rsidRPr="00992146">
        <w:rPr>
          <w:sz w:val="21"/>
          <w:szCs w:val="24"/>
          <w:lang w:val="en-US"/>
          <w:rPrChange w:id="12368" w:author="Anusha De" w:date="2022-08-01T14:49:00Z">
            <w:rPr>
              <w:sz w:val="16"/>
              <w:szCs w:val="16"/>
            </w:rPr>
          </w:rPrChange>
        </w:rPr>
        <w:t xml:space="preserve"> </w:t>
      </w:r>
      <w:r w:rsidRPr="00992146">
        <w:rPr>
          <w:sz w:val="21"/>
          <w:szCs w:val="24"/>
          <w:lang w:val="en-US"/>
          <w:rPrChange w:id="12369" w:author="Anusha De" w:date="2022-08-01T14:49:00Z">
            <w:rPr>
              <w:sz w:val="16"/>
              <w:szCs w:val="16"/>
            </w:rPr>
          </w:rPrChange>
        </w:rPr>
        <w:t>is</w:t>
      </w:r>
      <w:r w:rsidR="00F73A4C" w:rsidRPr="00992146">
        <w:rPr>
          <w:sz w:val="21"/>
          <w:szCs w:val="24"/>
          <w:lang w:val="en-US"/>
          <w:rPrChange w:id="12370" w:author="Anusha De" w:date="2022-08-01T14:49:00Z">
            <w:rPr>
              <w:sz w:val="16"/>
              <w:szCs w:val="16"/>
            </w:rPr>
          </w:rPrChange>
        </w:rPr>
        <w:t xml:space="preserve"> </w:t>
      </w:r>
      <w:r w:rsidRPr="00992146">
        <w:rPr>
          <w:sz w:val="21"/>
          <w:szCs w:val="24"/>
          <w:lang w:val="en-US"/>
          <w:rPrChange w:id="12371" w:author="Anusha De" w:date="2022-08-01T14:49:00Z">
            <w:rPr>
              <w:sz w:val="16"/>
              <w:szCs w:val="16"/>
            </w:rPr>
          </w:rPrChange>
        </w:rPr>
        <w:t>likely</w:t>
      </w:r>
      <w:r w:rsidR="00F73A4C" w:rsidRPr="00992146">
        <w:rPr>
          <w:sz w:val="21"/>
          <w:szCs w:val="24"/>
          <w:lang w:val="en-US"/>
          <w:rPrChange w:id="12372" w:author="Anusha De" w:date="2022-08-01T14:49:00Z">
            <w:rPr>
              <w:sz w:val="16"/>
              <w:szCs w:val="16"/>
            </w:rPr>
          </w:rPrChange>
        </w:rPr>
        <w:t xml:space="preserve"> </w:t>
      </w:r>
      <w:r w:rsidRPr="00992146">
        <w:rPr>
          <w:sz w:val="21"/>
          <w:szCs w:val="24"/>
          <w:lang w:val="en-US"/>
          <w:rPrChange w:id="12373" w:author="Anusha De" w:date="2022-08-01T14:49:00Z">
            <w:rPr>
              <w:sz w:val="16"/>
              <w:szCs w:val="16"/>
            </w:rPr>
          </w:rPrChange>
        </w:rPr>
        <w:t>to</w:t>
      </w:r>
      <w:r w:rsidR="00F73A4C" w:rsidRPr="00992146">
        <w:rPr>
          <w:sz w:val="21"/>
          <w:szCs w:val="24"/>
          <w:lang w:val="en-US"/>
          <w:rPrChange w:id="12374" w:author="Anusha De" w:date="2022-08-01T14:49:00Z">
            <w:rPr>
              <w:sz w:val="16"/>
              <w:szCs w:val="16"/>
            </w:rPr>
          </w:rPrChange>
        </w:rPr>
        <w:t xml:space="preserve"> </w:t>
      </w:r>
      <w:r w:rsidRPr="00992146">
        <w:rPr>
          <w:sz w:val="21"/>
          <w:szCs w:val="24"/>
          <w:lang w:val="en-US"/>
          <w:rPrChange w:id="12375" w:author="Anusha De" w:date="2022-08-01T14:49:00Z">
            <w:rPr>
              <w:sz w:val="16"/>
              <w:szCs w:val="16"/>
            </w:rPr>
          </w:rPrChange>
        </w:rPr>
        <w:t>be</w:t>
      </w:r>
      <w:r w:rsidR="00F73A4C" w:rsidRPr="00992146">
        <w:rPr>
          <w:sz w:val="21"/>
          <w:szCs w:val="24"/>
          <w:lang w:val="en-US"/>
          <w:rPrChange w:id="12376" w:author="Anusha De" w:date="2022-08-01T14:49:00Z">
            <w:rPr>
              <w:sz w:val="16"/>
              <w:szCs w:val="16"/>
            </w:rPr>
          </w:rPrChange>
        </w:rPr>
        <w:t xml:space="preserve"> </w:t>
      </w:r>
      <w:r w:rsidRPr="00992146">
        <w:rPr>
          <w:sz w:val="21"/>
          <w:szCs w:val="24"/>
          <w:lang w:val="en-US"/>
          <w:rPrChange w:id="12377" w:author="Anusha De" w:date="2022-08-01T14:49:00Z">
            <w:rPr>
              <w:sz w:val="16"/>
              <w:szCs w:val="16"/>
            </w:rPr>
          </w:rPrChange>
        </w:rPr>
        <w:t>non-normal,</w:t>
      </w:r>
      <w:r w:rsidR="00F73A4C" w:rsidRPr="00992146">
        <w:rPr>
          <w:sz w:val="21"/>
          <w:szCs w:val="24"/>
          <w:lang w:val="en-US"/>
          <w:rPrChange w:id="12378" w:author="Anusha De" w:date="2022-08-01T14:49:00Z">
            <w:rPr>
              <w:sz w:val="16"/>
              <w:szCs w:val="16"/>
            </w:rPr>
          </w:rPrChange>
        </w:rPr>
        <w:t xml:space="preserve"> </w:t>
      </w:r>
      <w:r w:rsidRPr="00992146">
        <w:rPr>
          <w:sz w:val="21"/>
          <w:szCs w:val="24"/>
          <w:lang w:val="en-US"/>
          <w:rPrChange w:id="12379" w:author="Anusha De" w:date="2022-08-01T14:49:00Z">
            <w:rPr>
              <w:sz w:val="16"/>
              <w:szCs w:val="16"/>
            </w:rPr>
          </w:rPrChange>
        </w:rPr>
        <w:t>we</w:t>
      </w:r>
      <w:r w:rsidR="00F73A4C" w:rsidRPr="00992146">
        <w:rPr>
          <w:sz w:val="21"/>
          <w:szCs w:val="24"/>
          <w:lang w:val="en-US"/>
          <w:rPrChange w:id="12380" w:author="Anusha De" w:date="2022-08-01T14:49:00Z">
            <w:rPr>
              <w:sz w:val="16"/>
              <w:szCs w:val="16"/>
            </w:rPr>
          </w:rPrChange>
        </w:rPr>
        <w:t xml:space="preserve"> </w:t>
      </w:r>
      <w:r w:rsidRPr="00992146">
        <w:rPr>
          <w:sz w:val="21"/>
          <w:szCs w:val="24"/>
          <w:lang w:val="en-US"/>
          <w:rPrChange w:id="12381" w:author="Anusha De" w:date="2022-08-01T14:49:00Z">
            <w:rPr>
              <w:sz w:val="16"/>
              <w:szCs w:val="16"/>
            </w:rPr>
          </w:rPrChange>
        </w:rPr>
        <w:t>nevertheless</w:t>
      </w:r>
      <w:r w:rsidR="00F73A4C" w:rsidRPr="00992146">
        <w:rPr>
          <w:sz w:val="21"/>
          <w:szCs w:val="24"/>
          <w:lang w:val="en-US"/>
          <w:rPrChange w:id="12382" w:author="Anusha De" w:date="2022-08-01T14:49:00Z">
            <w:rPr>
              <w:sz w:val="16"/>
              <w:szCs w:val="16"/>
            </w:rPr>
          </w:rPrChange>
        </w:rPr>
        <w:t xml:space="preserve"> </w:t>
      </w:r>
      <w:r w:rsidRPr="00992146">
        <w:rPr>
          <w:sz w:val="21"/>
          <w:szCs w:val="24"/>
          <w:lang w:val="en-US"/>
          <w:rPrChange w:id="12383" w:author="Anusha De" w:date="2022-08-01T14:49:00Z">
            <w:rPr>
              <w:sz w:val="16"/>
              <w:szCs w:val="16"/>
            </w:rPr>
          </w:rPrChange>
        </w:rPr>
        <w:t>proceed</w:t>
      </w:r>
      <w:r w:rsidR="00F73A4C" w:rsidRPr="00992146">
        <w:rPr>
          <w:sz w:val="21"/>
          <w:szCs w:val="24"/>
          <w:lang w:val="en-US"/>
          <w:rPrChange w:id="12384" w:author="Anusha De" w:date="2022-08-01T14:49:00Z">
            <w:rPr>
              <w:sz w:val="16"/>
              <w:szCs w:val="16"/>
            </w:rPr>
          </w:rPrChange>
        </w:rPr>
        <w:t xml:space="preserve"> </w:t>
      </w:r>
      <w:r w:rsidRPr="00992146">
        <w:rPr>
          <w:sz w:val="21"/>
          <w:szCs w:val="24"/>
          <w:lang w:val="en-US"/>
          <w:rPrChange w:id="12385" w:author="Anusha De" w:date="2022-08-01T14:49:00Z">
            <w:rPr>
              <w:sz w:val="16"/>
              <w:szCs w:val="16"/>
            </w:rPr>
          </w:rPrChange>
        </w:rPr>
        <w:t>with</w:t>
      </w:r>
      <w:r w:rsidR="00F73A4C" w:rsidRPr="00992146">
        <w:rPr>
          <w:sz w:val="21"/>
          <w:szCs w:val="24"/>
          <w:lang w:val="en-US"/>
          <w:rPrChange w:id="12386" w:author="Anusha De" w:date="2022-08-01T14:49:00Z">
            <w:rPr>
              <w:sz w:val="16"/>
              <w:szCs w:val="16"/>
            </w:rPr>
          </w:rPrChange>
        </w:rPr>
        <w:t xml:space="preserve"> </w:t>
      </w:r>
      <w:r w:rsidRPr="00992146">
        <w:rPr>
          <w:sz w:val="21"/>
          <w:szCs w:val="24"/>
          <w:lang w:val="en-US"/>
          <w:rPrChange w:id="12387" w:author="Anusha De" w:date="2022-08-01T14:49:00Z">
            <w:rPr>
              <w:sz w:val="16"/>
              <w:szCs w:val="16"/>
            </w:rPr>
          </w:rPrChange>
        </w:rPr>
        <w:t>Ordinary</w:t>
      </w:r>
      <w:r w:rsidR="00F73A4C" w:rsidRPr="00992146">
        <w:rPr>
          <w:sz w:val="21"/>
          <w:szCs w:val="24"/>
          <w:lang w:val="en-US"/>
          <w:rPrChange w:id="12388" w:author="Anusha De" w:date="2022-08-01T14:49:00Z">
            <w:rPr>
              <w:sz w:val="16"/>
              <w:szCs w:val="16"/>
            </w:rPr>
          </w:rPrChange>
        </w:rPr>
        <w:t xml:space="preserve"> </w:t>
      </w:r>
      <w:r w:rsidRPr="00992146">
        <w:rPr>
          <w:sz w:val="21"/>
          <w:szCs w:val="24"/>
          <w:lang w:val="en-US"/>
          <w:rPrChange w:id="12389" w:author="Anusha De" w:date="2022-08-01T14:49:00Z">
            <w:rPr>
              <w:sz w:val="16"/>
              <w:szCs w:val="16"/>
            </w:rPr>
          </w:rPrChange>
        </w:rPr>
        <w:t>Least</w:t>
      </w:r>
      <w:r w:rsidR="00F73A4C" w:rsidRPr="00992146">
        <w:rPr>
          <w:sz w:val="21"/>
          <w:szCs w:val="24"/>
          <w:lang w:val="en-US"/>
          <w:rPrChange w:id="12390" w:author="Anusha De" w:date="2022-08-01T14:49:00Z">
            <w:rPr>
              <w:sz w:val="16"/>
              <w:szCs w:val="16"/>
            </w:rPr>
          </w:rPrChange>
        </w:rPr>
        <w:t xml:space="preserve"> </w:t>
      </w:r>
      <w:r w:rsidRPr="00992146">
        <w:rPr>
          <w:sz w:val="21"/>
          <w:szCs w:val="24"/>
          <w:lang w:val="en-US"/>
          <w:rPrChange w:id="12391" w:author="Anusha De" w:date="2022-08-01T14:49:00Z">
            <w:rPr>
              <w:sz w:val="16"/>
              <w:szCs w:val="16"/>
            </w:rPr>
          </w:rPrChange>
        </w:rPr>
        <w:t>Squares,</w:t>
      </w:r>
      <w:r w:rsidR="00F73A4C" w:rsidRPr="00992146">
        <w:rPr>
          <w:sz w:val="21"/>
          <w:szCs w:val="24"/>
          <w:lang w:val="en-US"/>
          <w:rPrChange w:id="12392" w:author="Anusha De" w:date="2022-08-01T14:49:00Z">
            <w:rPr>
              <w:sz w:val="16"/>
              <w:szCs w:val="16"/>
            </w:rPr>
          </w:rPrChange>
        </w:rPr>
        <w:t xml:space="preserve"> </w:t>
      </w:r>
      <w:r w:rsidRPr="00992146">
        <w:rPr>
          <w:sz w:val="21"/>
          <w:szCs w:val="24"/>
          <w:lang w:val="en-US"/>
          <w:rPrChange w:id="12393" w:author="Anusha De" w:date="2022-08-01T14:49:00Z">
            <w:rPr>
              <w:sz w:val="16"/>
              <w:szCs w:val="16"/>
            </w:rPr>
          </w:rPrChange>
        </w:rPr>
        <w:t>as</w:t>
      </w:r>
      <w:r w:rsidR="00F73A4C" w:rsidRPr="00992146">
        <w:rPr>
          <w:sz w:val="21"/>
          <w:szCs w:val="24"/>
          <w:lang w:val="en-US"/>
          <w:rPrChange w:id="12394" w:author="Anusha De" w:date="2022-08-01T14:49:00Z">
            <w:rPr>
              <w:sz w:val="16"/>
              <w:szCs w:val="16"/>
            </w:rPr>
          </w:rPrChange>
        </w:rPr>
        <w:t xml:space="preserve"> </w:t>
      </w:r>
      <w:r w:rsidRPr="00992146">
        <w:rPr>
          <w:sz w:val="21"/>
          <w:szCs w:val="24"/>
          <w:lang w:val="en-US"/>
          <w:rPrChange w:id="12395" w:author="Anusha De" w:date="2022-08-01T14:49:00Z">
            <w:rPr>
              <w:sz w:val="16"/>
              <w:szCs w:val="16"/>
            </w:rPr>
          </w:rPrChange>
        </w:rPr>
        <w:t>this</w:t>
      </w:r>
      <w:r w:rsidR="00F73A4C" w:rsidRPr="00992146">
        <w:rPr>
          <w:sz w:val="21"/>
          <w:szCs w:val="24"/>
          <w:lang w:val="en-US"/>
          <w:rPrChange w:id="12396" w:author="Anusha De" w:date="2022-08-01T14:49:00Z">
            <w:rPr>
              <w:sz w:val="16"/>
              <w:szCs w:val="16"/>
            </w:rPr>
          </w:rPrChange>
        </w:rPr>
        <w:t xml:space="preserve"> </w:t>
      </w:r>
      <w:r w:rsidRPr="00992146">
        <w:rPr>
          <w:sz w:val="21"/>
          <w:szCs w:val="24"/>
          <w:lang w:val="en-US"/>
          <w:rPrChange w:id="12397" w:author="Anusha De" w:date="2022-08-01T14:49:00Z">
            <w:rPr>
              <w:sz w:val="16"/>
              <w:szCs w:val="16"/>
            </w:rPr>
          </w:rPrChange>
        </w:rPr>
        <w:t>gives</w:t>
      </w:r>
      <w:r w:rsidR="00F73A4C" w:rsidRPr="00992146">
        <w:rPr>
          <w:sz w:val="21"/>
          <w:szCs w:val="24"/>
          <w:lang w:val="en-US"/>
          <w:rPrChange w:id="12398" w:author="Anusha De" w:date="2022-08-01T14:49:00Z">
            <w:rPr>
              <w:sz w:val="16"/>
              <w:szCs w:val="16"/>
            </w:rPr>
          </w:rPrChange>
        </w:rPr>
        <w:t xml:space="preserve"> </w:t>
      </w:r>
      <w:r w:rsidRPr="00992146">
        <w:rPr>
          <w:sz w:val="21"/>
          <w:szCs w:val="24"/>
          <w:lang w:val="en-US"/>
          <w:rPrChange w:id="12399" w:author="Anusha De" w:date="2022-08-01T14:49:00Z">
            <w:rPr>
              <w:sz w:val="16"/>
              <w:szCs w:val="16"/>
            </w:rPr>
          </w:rPrChange>
        </w:rPr>
        <w:t>the</w:t>
      </w:r>
      <w:r w:rsidR="00F73A4C" w:rsidRPr="00992146">
        <w:rPr>
          <w:sz w:val="21"/>
          <w:szCs w:val="24"/>
          <w:lang w:val="en-US"/>
          <w:rPrChange w:id="12400" w:author="Anusha De" w:date="2022-08-01T14:49:00Z">
            <w:rPr>
              <w:sz w:val="16"/>
              <w:szCs w:val="16"/>
            </w:rPr>
          </w:rPrChange>
        </w:rPr>
        <w:t xml:space="preserve"> </w:t>
      </w:r>
      <w:r w:rsidRPr="00992146">
        <w:rPr>
          <w:sz w:val="21"/>
          <w:szCs w:val="24"/>
          <w:lang w:val="en-US"/>
          <w:rPrChange w:id="12401" w:author="Anusha De" w:date="2022-08-01T14:49:00Z">
            <w:rPr>
              <w:sz w:val="16"/>
              <w:szCs w:val="16"/>
            </w:rPr>
          </w:rPrChange>
        </w:rPr>
        <w:t>conditional</w:t>
      </w:r>
      <w:r w:rsidR="00F73A4C" w:rsidRPr="00992146">
        <w:rPr>
          <w:sz w:val="21"/>
          <w:szCs w:val="24"/>
          <w:lang w:val="en-US"/>
          <w:rPrChange w:id="12402" w:author="Anusha De" w:date="2022-08-01T14:49:00Z">
            <w:rPr>
              <w:sz w:val="16"/>
              <w:szCs w:val="16"/>
            </w:rPr>
          </w:rPrChange>
        </w:rPr>
        <w:t xml:space="preserve"> </w:t>
      </w:r>
      <w:r w:rsidRPr="00992146">
        <w:rPr>
          <w:sz w:val="21"/>
          <w:szCs w:val="24"/>
          <w:lang w:val="en-US"/>
          <w:rPrChange w:id="12403" w:author="Anusha De" w:date="2022-08-01T14:49:00Z">
            <w:rPr>
              <w:sz w:val="16"/>
              <w:szCs w:val="16"/>
            </w:rPr>
          </w:rPrChange>
        </w:rPr>
        <w:t>mean</w:t>
      </w:r>
      <w:r w:rsidR="00F73A4C" w:rsidRPr="00992146">
        <w:rPr>
          <w:sz w:val="21"/>
          <w:szCs w:val="24"/>
          <w:lang w:val="en-US"/>
          <w:rPrChange w:id="12404" w:author="Anusha De" w:date="2022-08-01T14:49:00Z">
            <w:rPr>
              <w:sz w:val="16"/>
              <w:szCs w:val="16"/>
            </w:rPr>
          </w:rPrChange>
        </w:rPr>
        <w:t xml:space="preserve"> </w:t>
      </w:r>
      <w:r w:rsidRPr="00992146">
        <w:rPr>
          <w:sz w:val="21"/>
          <w:szCs w:val="24"/>
          <w:lang w:val="en-US"/>
          <w:rPrChange w:id="12405" w:author="Anusha De" w:date="2022-08-01T14:49:00Z">
            <w:rPr>
              <w:sz w:val="16"/>
              <w:szCs w:val="16"/>
            </w:rPr>
          </w:rPrChange>
        </w:rPr>
        <w:t>under</w:t>
      </w:r>
      <w:r w:rsidR="00F73A4C" w:rsidRPr="00992146">
        <w:rPr>
          <w:sz w:val="21"/>
          <w:szCs w:val="24"/>
          <w:lang w:val="en-US"/>
          <w:rPrChange w:id="12406" w:author="Anusha De" w:date="2022-08-01T14:49:00Z">
            <w:rPr>
              <w:sz w:val="16"/>
              <w:szCs w:val="16"/>
            </w:rPr>
          </w:rPrChange>
        </w:rPr>
        <w:t xml:space="preserve"> </w:t>
      </w:r>
      <w:r w:rsidRPr="00992146">
        <w:rPr>
          <w:sz w:val="21"/>
          <w:szCs w:val="24"/>
          <w:lang w:val="en-US"/>
          <w:rPrChange w:id="12407" w:author="Anusha De" w:date="2022-08-01T14:49:00Z">
            <w:rPr>
              <w:sz w:val="16"/>
              <w:szCs w:val="16"/>
            </w:rPr>
          </w:rPrChange>
        </w:rPr>
        <w:t>minimal</w:t>
      </w:r>
      <w:r w:rsidR="00F73A4C" w:rsidRPr="00992146">
        <w:rPr>
          <w:sz w:val="21"/>
          <w:szCs w:val="24"/>
          <w:lang w:val="en-US"/>
          <w:rPrChange w:id="12408" w:author="Anusha De" w:date="2022-08-01T14:49:00Z">
            <w:rPr>
              <w:sz w:val="16"/>
              <w:szCs w:val="16"/>
            </w:rPr>
          </w:rPrChange>
        </w:rPr>
        <w:t xml:space="preserve"> </w:t>
      </w:r>
      <w:r w:rsidRPr="00992146">
        <w:rPr>
          <w:sz w:val="21"/>
          <w:szCs w:val="24"/>
          <w:lang w:val="en-US"/>
          <w:rPrChange w:id="12409" w:author="Anusha De" w:date="2022-08-01T14:49:00Z">
            <w:rPr>
              <w:sz w:val="16"/>
              <w:szCs w:val="16"/>
            </w:rPr>
          </w:rPrChange>
        </w:rPr>
        <w:t>assumptions.</w:t>
      </w:r>
    </w:p>
  </w:footnote>
  <w:footnote w:id="5">
    <w:p w14:paraId="4D187718" w14:textId="287B517E" w:rsidR="005E6082" w:rsidRPr="00992146" w:rsidRDefault="005E6082" w:rsidP="00550EEC">
      <w:pPr>
        <w:pStyle w:val="FootnoteText"/>
        <w:jc w:val="both"/>
        <w:rPr>
          <w:lang w:val="en-US"/>
          <w:rPrChange w:id="16436" w:author="Anusha De" w:date="2022-08-01T14:49:00Z">
            <w:rPr>
              <w:sz w:val="16"/>
              <w:szCs w:val="16"/>
            </w:rPr>
          </w:rPrChange>
        </w:rPr>
      </w:pPr>
      <w:r w:rsidRPr="00DB46C3">
        <w:rPr>
          <w:rStyle w:val="FootnoteReference"/>
          <w:sz w:val="16"/>
          <w:szCs w:val="16"/>
        </w:rPr>
        <w:footnoteRef/>
      </w:r>
      <w:r w:rsidR="00F73A4C" w:rsidRPr="00992146">
        <w:rPr>
          <w:sz w:val="16"/>
          <w:szCs w:val="16"/>
          <w:lang w:val="en-US"/>
          <w:rPrChange w:id="16437" w:author="Anusha De" w:date="2022-08-01T14:49:00Z">
            <w:rPr>
              <w:sz w:val="16"/>
              <w:szCs w:val="16"/>
            </w:rPr>
          </w:rPrChange>
        </w:rPr>
        <w:t xml:space="preserve"> </w:t>
      </w:r>
      <w:r w:rsidRPr="00992146">
        <w:rPr>
          <w:lang w:val="en-US"/>
          <w:rPrChange w:id="16438" w:author="Anusha De" w:date="2022-08-01T14:49:00Z">
            <w:rPr>
              <w:sz w:val="16"/>
              <w:szCs w:val="16"/>
            </w:rPr>
          </w:rPrChange>
        </w:rPr>
        <w:t>In</w:t>
      </w:r>
      <w:r w:rsidR="00F73A4C" w:rsidRPr="00992146">
        <w:rPr>
          <w:lang w:val="en-US"/>
          <w:rPrChange w:id="16439" w:author="Anusha De" w:date="2022-08-01T14:49:00Z">
            <w:rPr>
              <w:sz w:val="16"/>
              <w:szCs w:val="16"/>
            </w:rPr>
          </w:rPrChange>
        </w:rPr>
        <w:t xml:space="preserve"> </w:t>
      </w:r>
      <w:r w:rsidRPr="00992146">
        <w:rPr>
          <w:lang w:val="en-US"/>
          <w:rPrChange w:id="16440" w:author="Anusha De" w:date="2022-08-01T14:49:00Z">
            <w:rPr>
              <w:sz w:val="16"/>
              <w:szCs w:val="16"/>
            </w:rPr>
          </w:rPrChange>
        </w:rPr>
        <w:t>fact,</w:t>
      </w:r>
      <w:r w:rsidR="00F73A4C" w:rsidRPr="00992146">
        <w:rPr>
          <w:lang w:val="en-US"/>
          <w:rPrChange w:id="16441" w:author="Anusha De" w:date="2022-08-01T14:49:00Z">
            <w:rPr>
              <w:sz w:val="16"/>
              <w:szCs w:val="16"/>
            </w:rPr>
          </w:rPrChange>
        </w:rPr>
        <w:t xml:space="preserve"> </w:t>
      </w:r>
      <w:r w:rsidRPr="00992146">
        <w:rPr>
          <w:lang w:val="en-US"/>
          <w:rPrChange w:id="16442" w:author="Anusha De" w:date="2022-08-01T14:49:00Z">
            <w:rPr>
              <w:sz w:val="16"/>
              <w:szCs w:val="16"/>
            </w:rPr>
          </w:rPrChange>
        </w:rPr>
        <w:t>there</w:t>
      </w:r>
      <w:r w:rsidR="00F73A4C" w:rsidRPr="00992146">
        <w:rPr>
          <w:lang w:val="en-US"/>
          <w:rPrChange w:id="16443" w:author="Anusha De" w:date="2022-08-01T14:49:00Z">
            <w:rPr>
              <w:sz w:val="16"/>
              <w:szCs w:val="16"/>
            </w:rPr>
          </w:rPrChange>
        </w:rPr>
        <w:t xml:space="preserve"> </w:t>
      </w:r>
      <w:r w:rsidRPr="00992146">
        <w:rPr>
          <w:lang w:val="en-US"/>
          <w:rPrChange w:id="16444" w:author="Anusha De" w:date="2022-08-01T14:49:00Z">
            <w:rPr>
              <w:sz w:val="16"/>
              <w:szCs w:val="16"/>
            </w:rPr>
          </w:rPrChange>
        </w:rPr>
        <w:t>are</w:t>
      </w:r>
      <w:r w:rsidR="00F73A4C" w:rsidRPr="00992146">
        <w:rPr>
          <w:lang w:val="en-US"/>
          <w:rPrChange w:id="16445" w:author="Anusha De" w:date="2022-08-01T14:49:00Z">
            <w:rPr>
              <w:sz w:val="16"/>
              <w:szCs w:val="16"/>
            </w:rPr>
          </w:rPrChange>
        </w:rPr>
        <w:t xml:space="preserve"> </w:t>
      </w:r>
      <w:r w:rsidRPr="00992146">
        <w:rPr>
          <w:lang w:val="en-US"/>
          <w:rPrChange w:id="16446" w:author="Anusha De" w:date="2022-08-01T14:49:00Z">
            <w:rPr>
              <w:sz w:val="16"/>
              <w:szCs w:val="16"/>
            </w:rPr>
          </w:rPrChange>
        </w:rPr>
        <w:t>some</w:t>
      </w:r>
      <w:r w:rsidR="00F73A4C" w:rsidRPr="00992146">
        <w:rPr>
          <w:lang w:val="en-US"/>
          <w:rPrChange w:id="16447" w:author="Anusha De" w:date="2022-08-01T14:49:00Z">
            <w:rPr>
              <w:sz w:val="16"/>
              <w:szCs w:val="16"/>
            </w:rPr>
          </w:rPrChange>
        </w:rPr>
        <w:t xml:space="preserve"> </w:t>
      </w:r>
      <w:r w:rsidRPr="00992146">
        <w:rPr>
          <w:lang w:val="en-US"/>
          <w:rPrChange w:id="16448" w:author="Anusha De" w:date="2022-08-01T14:49:00Z">
            <w:rPr>
              <w:sz w:val="16"/>
              <w:szCs w:val="16"/>
            </w:rPr>
          </w:rPrChange>
        </w:rPr>
        <w:t>indications</w:t>
      </w:r>
      <w:r w:rsidR="00F73A4C" w:rsidRPr="00992146">
        <w:rPr>
          <w:lang w:val="en-US"/>
          <w:rPrChange w:id="16449" w:author="Anusha De" w:date="2022-08-01T14:49:00Z">
            <w:rPr>
              <w:sz w:val="16"/>
              <w:szCs w:val="16"/>
            </w:rPr>
          </w:rPrChange>
        </w:rPr>
        <w:t xml:space="preserve"> </w:t>
      </w:r>
      <w:r w:rsidRPr="00992146">
        <w:rPr>
          <w:lang w:val="en-US"/>
          <w:rPrChange w:id="16450" w:author="Anusha De" w:date="2022-08-01T14:49:00Z">
            <w:rPr>
              <w:sz w:val="16"/>
              <w:szCs w:val="16"/>
            </w:rPr>
          </w:rPrChange>
        </w:rPr>
        <w:t>that</w:t>
      </w:r>
      <w:r w:rsidR="00F73A4C" w:rsidRPr="00992146">
        <w:rPr>
          <w:lang w:val="en-US"/>
          <w:rPrChange w:id="16451" w:author="Anusha De" w:date="2022-08-01T14:49:00Z">
            <w:rPr>
              <w:sz w:val="16"/>
              <w:szCs w:val="16"/>
            </w:rPr>
          </w:rPrChange>
        </w:rPr>
        <w:t xml:space="preserve"> </w:t>
      </w:r>
      <w:r w:rsidRPr="00992146">
        <w:rPr>
          <w:lang w:val="en-US"/>
          <w:rPrChange w:id="16452" w:author="Anusha De" w:date="2022-08-01T14:49:00Z">
            <w:rPr>
              <w:sz w:val="16"/>
              <w:szCs w:val="16"/>
            </w:rPr>
          </w:rPrChange>
        </w:rPr>
        <w:t>women</w:t>
      </w:r>
      <w:r w:rsidR="00F73A4C" w:rsidRPr="00992146">
        <w:rPr>
          <w:lang w:val="en-US"/>
          <w:rPrChange w:id="16453" w:author="Anusha De" w:date="2022-08-01T14:49:00Z">
            <w:rPr>
              <w:sz w:val="16"/>
              <w:szCs w:val="16"/>
            </w:rPr>
          </w:rPrChange>
        </w:rPr>
        <w:t xml:space="preserve"> </w:t>
      </w:r>
      <w:r w:rsidR="009D0159" w:rsidRPr="00992146">
        <w:rPr>
          <w:lang w:val="en-US"/>
          <w:rPrChange w:id="16454" w:author="Anusha De" w:date="2022-08-01T14:49:00Z">
            <w:rPr>
              <w:sz w:val="16"/>
              <w:szCs w:val="16"/>
            </w:rPr>
          </w:rPrChange>
        </w:rPr>
        <w:t xml:space="preserve">are </w:t>
      </w:r>
      <w:r w:rsidRPr="00992146">
        <w:rPr>
          <w:lang w:val="en-US"/>
          <w:rPrChange w:id="16455" w:author="Anusha De" w:date="2022-08-01T14:49:00Z">
            <w:rPr>
              <w:sz w:val="16"/>
              <w:szCs w:val="16"/>
            </w:rPr>
          </w:rPrChange>
        </w:rPr>
        <w:t>score</w:t>
      </w:r>
      <w:r w:rsidR="009D0159" w:rsidRPr="00992146">
        <w:rPr>
          <w:lang w:val="en-US"/>
          <w:rPrChange w:id="16456" w:author="Anusha De" w:date="2022-08-01T14:49:00Z">
            <w:rPr>
              <w:sz w:val="16"/>
              <w:szCs w:val="16"/>
            </w:rPr>
          </w:rPrChange>
        </w:rPr>
        <w:t>d</w:t>
      </w:r>
      <w:r w:rsidR="00F73A4C" w:rsidRPr="00992146">
        <w:rPr>
          <w:lang w:val="en-US"/>
          <w:rPrChange w:id="16457" w:author="Anusha De" w:date="2022-08-01T14:49:00Z">
            <w:rPr>
              <w:sz w:val="16"/>
              <w:szCs w:val="16"/>
            </w:rPr>
          </w:rPrChange>
        </w:rPr>
        <w:t xml:space="preserve"> </w:t>
      </w:r>
      <w:r w:rsidRPr="00992146">
        <w:rPr>
          <w:lang w:val="en-US"/>
          <w:rPrChange w:id="16458" w:author="Anusha De" w:date="2022-08-01T14:49:00Z">
            <w:rPr>
              <w:sz w:val="16"/>
              <w:szCs w:val="16"/>
            </w:rPr>
          </w:rPrChange>
        </w:rPr>
        <w:t>higher</w:t>
      </w:r>
      <w:r w:rsidR="00F73A4C" w:rsidRPr="00992146">
        <w:rPr>
          <w:lang w:val="en-US"/>
          <w:rPrChange w:id="16459" w:author="Anusha De" w:date="2022-08-01T14:49:00Z">
            <w:rPr>
              <w:sz w:val="16"/>
              <w:szCs w:val="16"/>
            </w:rPr>
          </w:rPrChange>
        </w:rPr>
        <w:t xml:space="preserve"> </w:t>
      </w:r>
      <w:r w:rsidRPr="00992146">
        <w:rPr>
          <w:lang w:val="en-US"/>
          <w:rPrChange w:id="16460" w:author="Anusha De" w:date="2022-08-01T14:49:00Z">
            <w:rPr>
              <w:sz w:val="16"/>
              <w:szCs w:val="16"/>
            </w:rPr>
          </w:rPrChange>
        </w:rPr>
        <w:t>on</w:t>
      </w:r>
      <w:r w:rsidR="00F73A4C" w:rsidRPr="00992146">
        <w:rPr>
          <w:lang w:val="en-US"/>
          <w:rPrChange w:id="16461" w:author="Anusha De" w:date="2022-08-01T14:49:00Z">
            <w:rPr>
              <w:sz w:val="16"/>
              <w:szCs w:val="16"/>
            </w:rPr>
          </w:rPrChange>
        </w:rPr>
        <w:t xml:space="preserve"> </w:t>
      </w:r>
      <w:r w:rsidRPr="00992146">
        <w:rPr>
          <w:lang w:val="en-US"/>
          <w:rPrChange w:id="16462" w:author="Anusha De" w:date="2022-08-01T14:49:00Z">
            <w:rPr>
              <w:sz w:val="16"/>
              <w:szCs w:val="16"/>
            </w:rPr>
          </w:rPrChange>
        </w:rPr>
        <w:t>quality</w:t>
      </w:r>
      <w:r w:rsidR="00F73A4C" w:rsidRPr="00992146">
        <w:rPr>
          <w:lang w:val="en-US"/>
          <w:rPrChange w:id="16463" w:author="Anusha De" w:date="2022-08-01T14:49:00Z">
            <w:rPr>
              <w:sz w:val="16"/>
              <w:szCs w:val="16"/>
            </w:rPr>
          </w:rPrChange>
        </w:rPr>
        <w:t xml:space="preserve"> </w:t>
      </w:r>
      <w:r w:rsidRPr="00992146">
        <w:rPr>
          <w:lang w:val="en-US"/>
          <w:rPrChange w:id="16464" w:author="Anusha De" w:date="2022-08-01T14:49:00Z">
            <w:rPr>
              <w:sz w:val="16"/>
              <w:szCs w:val="16"/>
            </w:rPr>
          </w:rPrChange>
        </w:rPr>
        <w:t>and</w:t>
      </w:r>
      <w:r w:rsidR="00F73A4C" w:rsidRPr="00992146">
        <w:rPr>
          <w:lang w:val="en-US"/>
          <w:rPrChange w:id="16465" w:author="Anusha De" w:date="2022-08-01T14:49:00Z">
            <w:rPr>
              <w:sz w:val="16"/>
              <w:szCs w:val="16"/>
            </w:rPr>
          </w:rPrChange>
        </w:rPr>
        <w:t xml:space="preserve"> </w:t>
      </w:r>
      <w:r w:rsidRPr="00992146">
        <w:rPr>
          <w:lang w:val="en-US"/>
          <w:rPrChange w:id="16466" w:author="Anusha De" w:date="2022-08-01T14:49:00Z">
            <w:rPr>
              <w:sz w:val="16"/>
              <w:szCs w:val="16"/>
            </w:rPr>
          </w:rPrChange>
        </w:rPr>
        <w:t>reputation,</w:t>
      </w:r>
      <w:r w:rsidR="00F73A4C" w:rsidRPr="00992146">
        <w:rPr>
          <w:lang w:val="en-US"/>
          <w:rPrChange w:id="16467" w:author="Anusha De" w:date="2022-08-01T14:49:00Z">
            <w:rPr>
              <w:sz w:val="16"/>
              <w:szCs w:val="16"/>
            </w:rPr>
          </w:rPrChange>
        </w:rPr>
        <w:t xml:space="preserve"> </w:t>
      </w:r>
      <w:r w:rsidRPr="00992146">
        <w:rPr>
          <w:lang w:val="en-US"/>
          <w:rPrChange w:id="16468" w:author="Anusha De" w:date="2022-08-01T14:49:00Z">
            <w:rPr>
              <w:sz w:val="16"/>
              <w:szCs w:val="16"/>
            </w:rPr>
          </w:rPrChange>
        </w:rPr>
        <w:t>which</w:t>
      </w:r>
      <w:r w:rsidR="00F73A4C" w:rsidRPr="00992146">
        <w:rPr>
          <w:lang w:val="en-US"/>
          <w:rPrChange w:id="16469" w:author="Anusha De" w:date="2022-08-01T14:49:00Z">
            <w:rPr>
              <w:sz w:val="16"/>
              <w:szCs w:val="16"/>
            </w:rPr>
          </w:rPrChange>
        </w:rPr>
        <w:t xml:space="preserve"> </w:t>
      </w:r>
      <w:r w:rsidRPr="00992146">
        <w:rPr>
          <w:lang w:val="en-US"/>
          <w:rPrChange w:id="16470" w:author="Anusha De" w:date="2022-08-01T14:49:00Z">
            <w:rPr>
              <w:sz w:val="16"/>
              <w:szCs w:val="16"/>
            </w:rPr>
          </w:rPrChange>
        </w:rPr>
        <w:t>runs</w:t>
      </w:r>
      <w:r w:rsidR="00F73A4C" w:rsidRPr="00992146">
        <w:rPr>
          <w:lang w:val="en-US"/>
          <w:rPrChange w:id="16471" w:author="Anusha De" w:date="2022-08-01T14:49:00Z">
            <w:rPr>
              <w:sz w:val="16"/>
              <w:szCs w:val="16"/>
            </w:rPr>
          </w:rPrChange>
        </w:rPr>
        <w:t xml:space="preserve"> </w:t>
      </w:r>
      <w:r w:rsidRPr="00992146">
        <w:rPr>
          <w:lang w:val="en-US"/>
          <w:rPrChange w:id="16472" w:author="Anusha De" w:date="2022-08-01T14:49:00Z">
            <w:rPr>
              <w:sz w:val="16"/>
              <w:szCs w:val="16"/>
            </w:rPr>
          </w:rPrChange>
        </w:rPr>
        <w:t>against</w:t>
      </w:r>
      <w:r w:rsidR="00F73A4C" w:rsidRPr="00992146">
        <w:rPr>
          <w:lang w:val="en-US"/>
          <w:rPrChange w:id="16473" w:author="Anusha De" w:date="2022-08-01T14:49:00Z">
            <w:rPr>
              <w:sz w:val="16"/>
              <w:szCs w:val="16"/>
            </w:rPr>
          </w:rPrChange>
        </w:rPr>
        <w:t xml:space="preserve"> </w:t>
      </w:r>
      <w:r w:rsidRPr="00992146">
        <w:rPr>
          <w:lang w:val="en-US"/>
          <w:rPrChange w:id="16474" w:author="Anusha De" w:date="2022-08-01T14:49:00Z">
            <w:rPr>
              <w:sz w:val="16"/>
              <w:szCs w:val="16"/>
            </w:rPr>
          </w:rPrChange>
        </w:rPr>
        <w:t>hypothesis</w:t>
      </w:r>
      <w:r w:rsidR="00F73A4C" w:rsidRPr="00992146">
        <w:rPr>
          <w:lang w:val="en-US"/>
          <w:rPrChange w:id="16475" w:author="Anusha De" w:date="2022-08-01T14:49:00Z">
            <w:rPr>
              <w:sz w:val="16"/>
              <w:szCs w:val="16"/>
            </w:rPr>
          </w:rPrChange>
        </w:rPr>
        <w:t xml:space="preserve"> </w:t>
      </w:r>
      <w:r w:rsidRPr="00992146">
        <w:rPr>
          <w:lang w:val="en-US"/>
          <w:rPrChange w:id="16476" w:author="Anusha De" w:date="2022-08-01T14:49:00Z">
            <w:rPr>
              <w:sz w:val="16"/>
              <w:szCs w:val="16"/>
            </w:rPr>
          </w:rPrChange>
        </w:rPr>
        <w:t>4,</w:t>
      </w:r>
      <w:r w:rsidR="00F73A4C" w:rsidRPr="00992146">
        <w:rPr>
          <w:lang w:val="en-US"/>
          <w:rPrChange w:id="16477" w:author="Anusha De" w:date="2022-08-01T14:49:00Z">
            <w:rPr>
              <w:sz w:val="16"/>
              <w:szCs w:val="16"/>
            </w:rPr>
          </w:rPrChange>
        </w:rPr>
        <w:t xml:space="preserve"> </w:t>
      </w:r>
      <w:r w:rsidRPr="00992146">
        <w:rPr>
          <w:lang w:val="en-US"/>
          <w:rPrChange w:id="16478" w:author="Anusha De" w:date="2022-08-01T14:49:00Z">
            <w:rPr>
              <w:sz w:val="16"/>
              <w:szCs w:val="16"/>
            </w:rPr>
          </w:rPrChange>
        </w:rPr>
        <w:t>but</w:t>
      </w:r>
      <w:r w:rsidR="00F73A4C" w:rsidRPr="00992146">
        <w:rPr>
          <w:lang w:val="en-US"/>
          <w:rPrChange w:id="16479" w:author="Anusha De" w:date="2022-08-01T14:49:00Z">
            <w:rPr>
              <w:sz w:val="16"/>
              <w:szCs w:val="16"/>
            </w:rPr>
          </w:rPrChange>
        </w:rPr>
        <w:t xml:space="preserve"> </w:t>
      </w:r>
      <w:r w:rsidRPr="00992146">
        <w:rPr>
          <w:lang w:val="en-US"/>
          <w:rPrChange w:id="16480" w:author="Anusha De" w:date="2022-08-01T14:49:00Z">
            <w:rPr>
              <w:sz w:val="16"/>
              <w:szCs w:val="16"/>
            </w:rPr>
          </w:rPrChange>
        </w:rPr>
        <w:t>differences</w:t>
      </w:r>
      <w:r w:rsidR="00F73A4C" w:rsidRPr="00992146">
        <w:rPr>
          <w:lang w:val="en-US"/>
          <w:rPrChange w:id="16481" w:author="Anusha De" w:date="2022-08-01T14:49:00Z">
            <w:rPr>
              <w:sz w:val="16"/>
              <w:szCs w:val="16"/>
            </w:rPr>
          </w:rPrChange>
        </w:rPr>
        <w:t xml:space="preserve"> </w:t>
      </w:r>
      <w:r w:rsidRPr="00992146">
        <w:rPr>
          <w:lang w:val="en-US"/>
          <w:rPrChange w:id="16482" w:author="Anusha De" w:date="2022-08-01T14:49:00Z">
            <w:rPr>
              <w:sz w:val="16"/>
              <w:szCs w:val="16"/>
            </w:rPr>
          </w:rPrChange>
        </w:rPr>
        <w:t>are</w:t>
      </w:r>
      <w:r w:rsidR="00F73A4C" w:rsidRPr="00992146">
        <w:rPr>
          <w:lang w:val="en-US"/>
          <w:rPrChange w:id="16483" w:author="Anusha De" w:date="2022-08-01T14:49:00Z">
            <w:rPr>
              <w:sz w:val="16"/>
              <w:szCs w:val="16"/>
            </w:rPr>
          </w:rPrChange>
        </w:rPr>
        <w:t xml:space="preserve"> </w:t>
      </w:r>
      <w:r w:rsidRPr="00992146">
        <w:rPr>
          <w:lang w:val="en-US"/>
          <w:rPrChange w:id="16484" w:author="Anusha De" w:date="2022-08-01T14:49:00Z">
            <w:rPr>
              <w:sz w:val="16"/>
              <w:szCs w:val="16"/>
            </w:rPr>
          </w:rPrChange>
        </w:rPr>
        <w:t>not</w:t>
      </w:r>
      <w:r w:rsidR="00F73A4C" w:rsidRPr="00992146">
        <w:rPr>
          <w:lang w:val="en-US"/>
          <w:rPrChange w:id="16485" w:author="Anusha De" w:date="2022-08-01T14:49:00Z">
            <w:rPr>
              <w:sz w:val="16"/>
              <w:szCs w:val="16"/>
            </w:rPr>
          </w:rPrChange>
        </w:rPr>
        <w:t xml:space="preserve"> </w:t>
      </w:r>
      <w:r w:rsidRPr="00992146">
        <w:rPr>
          <w:lang w:val="en-US"/>
          <w:rPrChange w:id="16486" w:author="Anusha De" w:date="2022-08-01T14:49:00Z">
            <w:rPr>
              <w:sz w:val="16"/>
              <w:szCs w:val="16"/>
            </w:rPr>
          </w:rPrChange>
        </w:rPr>
        <w:t>significant.</w:t>
      </w:r>
    </w:p>
  </w:footnote>
  <w:footnote w:id="6">
    <w:p w14:paraId="7AC10FFB" w14:textId="54852F6F" w:rsidR="007E7B6D" w:rsidRPr="00992146" w:rsidRDefault="007E7B6D" w:rsidP="00415B75">
      <w:pPr>
        <w:rPr>
          <w:sz w:val="16"/>
          <w:szCs w:val="16"/>
          <w:lang w:val="en-US"/>
          <w:rPrChange w:id="19121" w:author="Anusha De" w:date="2022-08-01T14:49:00Z">
            <w:rPr>
              <w:sz w:val="16"/>
              <w:szCs w:val="16"/>
            </w:rPr>
          </w:rPrChange>
        </w:rPr>
      </w:pPr>
      <w:r w:rsidRPr="00DB46C3">
        <w:rPr>
          <w:rStyle w:val="FootnoteReference"/>
          <w:sz w:val="16"/>
          <w:szCs w:val="16"/>
        </w:rPr>
        <w:footnoteRef/>
      </w:r>
      <w:r w:rsidR="00F73A4C" w:rsidRPr="00992146">
        <w:rPr>
          <w:sz w:val="16"/>
          <w:szCs w:val="16"/>
          <w:lang w:val="en-US"/>
          <w:rPrChange w:id="19122" w:author="Anusha De" w:date="2022-08-01T14:49:00Z">
            <w:rPr>
              <w:sz w:val="16"/>
              <w:szCs w:val="16"/>
            </w:rPr>
          </w:rPrChange>
        </w:rPr>
        <w:t xml:space="preserve"> </w:t>
      </w:r>
      <w:r w:rsidRPr="00992146">
        <w:rPr>
          <w:sz w:val="16"/>
          <w:szCs w:val="16"/>
          <w:lang w:val="en-US"/>
          <w:rPrChange w:id="19123" w:author="Anusha De" w:date="2022-08-01T14:49:00Z">
            <w:rPr>
              <w:sz w:val="16"/>
              <w:szCs w:val="16"/>
            </w:rPr>
          </w:rPrChange>
        </w:rPr>
        <w:t>The</w:t>
      </w:r>
      <w:r w:rsidR="00F73A4C" w:rsidRPr="00992146">
        <w:rPr>
          <w:sz w:val="16"/>
          <w:szCs w:val="16"/>
          <w:lang w:val="en-US"/>
          <w:rPrChange w:id="19124" w:author="Anusha De" w:date="2022-08-01T14:49:00Z">
            <w:rPr>
              <w:sz w:val="16"/>
              <w:szCs w:val="16"/>
            </w:rPr>
          </w:rPrChange>
        </w:rPr>
        <w:t xml:space="preserve"> </w:t>
      </w:r>
      <w:r w:rsidRPr="00992146">
        <w:rPr>
          <w:sz w:val="16"/>
          <w:szCs w:val="16"/>
          <w:lang w:val="en-US"/>
          <w:rPrChange w:id="19125" w:author="Anusha De" w:date="2022-08-01T14:49:00Z">
            <w:rPr>
              <w:sz w:val="16"/>
              <w:szCs w:val="16"/>
            </w:rPr>
          </w:rPrChange>
        </w:rPr>
        <w:t>leniency</w:t>
      </w:r>
      <w:r w:rsidR="00F73A4C" w:rsidRPr="00992146">
        <w:rPr>
          <w:sz w:val="16"/>
          <w:szCs w:val="16"/>
          <w:lang w:val="en-US"/>
          <w:rPrChange w:id="19126" w:author="Anusha De" w:date="2022-08-01T14:49:00Z">
            <w:rPr>
              <w:sz w:val="16"/>
              <w:szCs w:val="16"/>
            </w:rPr>
          </w:rPrChange>
        </w:rPr>
        <w:t xml:space="preserve"> </w:t>
      </w:r>
      <w:r w:rsidRPr="00992146">
        <w:rPr>
          <w:sz w:val="16"/>
          <w:szCs w:val="16"/>
          <w:lang w:val="en-US"/>
          <w:rPrChange w:id="19127" w:author="Anusha De" w:date="2022-08-01T14:49:00Z">
            <w:rPr>
              <w:sz w:val="16"/>
              <w:szCs w:val="16"/>
            </w:rPr>
          </w:rPrChange>
        </w:rPr>
        <w:t>of</w:t>
      </w:r>
      <w:r w:rsidR="00F73A4C" w:rsidRPr="00992146">
        <w:rPr>
          <w:sz w:val="16"/>
          <w:szCs w:val="16"/>
          <w:lang w:val="en-US"/>
          <w:rPrChange w:id="19128" w:author="Anusha De" w:date="2022-08-01T14:49:00Z">
            <w:rPr>
              <w:sz w:val="16"/>
              <w:szCs w:val="16"/>
            </w:rPr>
          </w:rPrChange>
        </w:rPr>
        <w:t xml:space="preserve"> </w:t>
      </w:r>
      <w:r w:rsidRPr="00992146">
        <w:rPr>
          <w:sz w:val="16"/>
          <w:szCs w:val="16"/>
          <w:lang w:val="en-US"/>
          <w:rPrChange w:id="19129" w:author="Anusha De" w:date="2022-08-01T14:49:00Z">
            <w:rPr>
              <w:sz w:val="16"/>
              <w:szCs w:val="16"/>
            </w:rPr>
          </w:rPrChange>
        </w:rPr>
        <w:t>female</w:t>
      </w:r>
      <w:r w:rsidR="00F73A4C" w:rsidRPr="00992146">
        <w:rPr>
          <w:sz w:val="16"/>
          <w:szCs w:val="16"/>
          <w:lang w:val="en-US"/>
          <w:rPrChange w:id="19130" w:author="Anusha De" w:date="2022-08-01T14:49:00Z">
            <w:rPr>
              <w:sz w:val="16"/>
              <w:szCs w:val="16"/>
            </w:rPr>
          </w:rPrChange>
        </w:rPr>
        <w:t xml:space="preserve"> </w:t>
      </w:r>
      <w:r w:rsidRPr="00992146">
        <w:rPr>
          <w:sz w:val="16"/>
          <w:szCs w:val="16"/>
          <w:lang w:val="en-US"/>
          <w:rPrChange w:id="19131" w:author="Anusha De" w:date="2022-08-01T14:49:00Z">
            <w:rPr>
              <w:sz w:val="16"/>
              <w:szCs w:val="16"/>
            </w:rPr>
          </w:rPrChange>
        </w:rPr>
        <w:t>farmer</w:t>
      </w:r>
      <w:r w:rsidR="00F73A4C" w:rsidRPr="00992146">
        <w:rPr>
          <w:sz w:val="16"/>
          <w:szCs w:val="16"/>
          <w:lang w:val="en-US"/>
          <w:rPrChange w:id="19132" w:author="Anusha De" w:date="2022-08-01T14:49:00Z">
            <w:rPr>
              <w:sz w:val="16"/>
              <w:szCs w:val="16"/>
            </w:rPr>
          </w:rPrChange>
        </w:rPr>
        <w:t xml:space="preserve"> </w:t>
      </w:r>
      <w:r w:rsidRPr="00992146">
        <w:rPr>
          <w:sz w:val="16"/>
          <w:szCs w:val="16"/>
          <w:lang w:val="en-US"/>
          <w:rPrChange w:id="19133" w:author="Anusha De" w:date="2022-08-01T14:49:00Z">
            <w:rPr>
              <w:sz w:val="16"/>
              <w:szCs w:val="16"/>
            </w:rPr>
          </w:rPrChange>
        </w:rPr>
        <w:t>may</w:t>
      </w:r>
      <w:r w:rsidR="00F73A4C" w:rsidRPr="00992146">
        <w:rPr>
          <w:sz w:val="16"/>
          <w:szCs w:val="16"/>
          <w:lang w:val="en-US"/>
          <w:rPrChange w:id="19134" w:author="Anusha De" w:date="2022-08-01T14:49:00Z">
            <w:rPr>
              <w:sz w:val="16"/>
              <w:szCs w:val="16"/>
            </w:rPr>
          </w:rPrChange>
        </w:rPr>
        <w:t xml:space="preserve"> </w:t>
      </w:r>
      <w:r w:rsidRPr="00992146">
        <w:rPr>
          <w:sz w:val="16"/>
          <w:szCs w:val="16"/>
          <w:lang w:val="en-US"/>
          <w:rPrChange w:id="19135" w:author="Anusha De" w:date="2022-08-01T14:49:00Z">
            <w:rPr>
              <w:sz w:val="16"/>
              <w:szCs w:val="16"/>
            </w:rPr>
          </w:rPrChange>
        </w:rPr>
        <w:t>mean</w:t>
      </w:r>
      <w:r w:rsidR="00F73A4C" w:rsidRPr="00992146">
        <w:rPr>
          <w:sz w:val="16"/>
          <w:szCs w:val="16"/>
          <w:lang w:val="en-US"/>
          <w:rPrChange w:id="19136" w:author="Anusha De" w:date="2022-08-01T14:49:00Z">
            <w:rPr>
              <w:sz w:val="16"/>
              <w:szCs w:val="16"/>
            </w:rPr>
          </w:rPrChange>
        </w:rPr>
        <w:t xml:space="preserve"> </w:t>
      </w:r>
      <w:r w:rsidRPr="00992146">
        <w:rPr>
          <w:sz w:val="16"/>
          <w:szCs w:val="16"/>
          <w:lang w:val="en-US"/>
          <w:rPrChange w:id="19137" w:author="Anusha De" w:date="2022-08-01T14:49:00Z">
            <w:rPr>
              <w:sz w:val="16"/>
              <w:szCs w:val="16"/>
            </w:rPr>
          </w:rPrChange>
        </w:rPr>
        <w:t>actors</w:t>
      </w:r>
      <w:r w:rsidR="00F73A4C" w:rsidRPr="00992146">
        <w:rPr>
          <w:sz w:val="16"/>
          <w:szCs w:val="16"/>
          <w:lang w:val="en-US"/>
          <w:rPrChange w:id="19138" w:author="Anusha De" w:date="2022-08-01T14:49:00Z">
            <w:rPr>
              <w:sz w:val="16"/>
              <w:szCs w:val="16"/>
            </w:rPr>
          </w:rPrChange>
        </w:rPr>
        <w:t xml:space="preserve"> </w:t>
      </w:r>
      <w:r w:rsidRPr="00992146">
        <w:rPr>
          <w:sz w:val="16"/>
          <w:szCs w:val="16"/>
          <w:lang w:val="en-US"/>
          <w:rPrChange w:id="19139" w:author="Anusha De" w:date="2022-08-01T14:49:00Z">
            <w:rPr>
              <w:sz w:val="16"/>
              <w:szCs w:val="16"/>
            </w:rPr>
          </w:rPrChange>
        </w:rPr>
        <w:t>are</w:t>
      </w:r>
      <w:r w:rsidR="00F73A4C" w:rsidRPr="00992146">
        <w:rPr>
          <w:sz w:val="16"/>
          <w:szCs w:val="16"/>
          <w:lang w:val="en-US"/>
          <w:rPrChange w:id="19140" w:author="Anusha De" w:date="2022-08-01T14:49:00Z">
            <w:rPr>
              <w:sz w:val="16"/>
              <w:szCs w:val="16"/>
            </w:rPr>
          </w:rPrChange>
        </w:rPr>
        <w:t xml:space="preserve"> </w:t>
      </w:r>
      <w:r w:rsidRPr="00992146">
        <w:rPr>
          <w:sz w:val="16"/>
          <w:szCs w:val="16"/>
          <w:lang w:val="en-US"/>
          <w:rPrChange w:id="19141" w:author="Anusha De" w:date="2022-08-01T14:49:00Z">
            <w:rPr>
              <w:sz w:val="16"/>
              <w:szCs w:val="16"/>
            </w:rPr>
          </w:rPrChange>
        </w:rPr>
        <w:t>not</w:t>
      </w:r>
      <w:r w:rsidR="00F73A4C" w:rsidRPr="00992146">
        <w:rPr>
          <w:sz w:val="16"/>
          <w:szCs w:val="16"/>
          <w:lang w:val="en-US"/>
          <w:rPrChange w:id="19142" w:author="Anusha De" w:date="2022-08-01T14:49:00Z">
            <w:rPr>
              <w:sz w:val="16"/>
              <w:szCs w:val="16"/>
            </w:rPr>
          </w:rPrChange>
        </w:rPr>
        <w:t xml:space="preserve"> </w:t>
      </w:r>
      <w:r w:rsidRPr="00992146">
        <w:rPr>
          <w:sz w:val="16"/>
          <w:szCs w:val="16"/>
          <w:lang w:val="en-US"/>
          <w:rPrChange w:id="19143" w:author="Anusha De" w:date="2022-08-01T14:49:00Z">
            <w:rPr>
              <w:sz w:val="16"/>
              <w:szCs w:val="16"/>
            </w:rPr>
          </w:rPrChange>
        </w:rPr>
        <w:t>compelled</w:t>
      </w:r>
      <w:r w:rsidR="00F73A4C" w:rsidRPr="00992146">
        <w:rPr>
          <w:sz w:val="16"/>
          <w:szCs w:val="16"/>
          <w:lang w:val="en-US"/>
          <w:rPrChange w:id="19144" w:author="Anusha De" w:date="2022-08-01T14:49:00Z">
            <w:rPr>
              <w:sz w:val="16"/>
              <w:szCs w:val="16"/>
            </w:rPr>
          </w:rPrChange>
        </w:rPr>
        <w:t xml:space="preserve"> </w:t>
      </w:r>
      <w:r w:rsidRPr="00992146">
        <w:rPr>
          <w:sz w:val="16"/>
          <w:szCs w:val="16"/>
          <w:lang w:val="en-US"/>
          <w:rPrChange w:id="19145" w:author="Anusha De" w:date="2022-08-01T14:49:00Z">
            <w:rPr>
              <w:sz w:val="16"/>
              <w:szCs w:val="16"/>
            </w:rPr>
          </w:rPrChange>
        </w:rPr>
        <w:t>to</w:t>
      </w:r>
      <w:r w:rsidR="00F73A4C" w:rsidRPr="00992146">
        <w:rPr>
          <w:sz w:val="16"/>
          <w:szCs w:val="16"/>
          <w:lang w:val="en-US"/>
          <w:rPrChange w:id="19146" w:author="Anusha De" w:date="2022-08-01T14:49:00Z">
            <w:rPr>
              <w:sz w:val="16"/>
              <w:szCs w:val="16"/>
            </w:rPr>
          </w:rPrChange>
        </w:rPr>
        <w:t xml:space="preserve"> </w:t>
      </w:r>
      <w:r w:rsidRPr="00992146">
        <w:rPr>
          <w:sz w:val="16"/>
          <w:szCs w:val="16"/>
          <w:lang w:val="en-US"/>
          <w:rPrChange w:id="19147" w:author="Anusha De" w:date="2022-08-01T14:49:00Z">
            <w:rPr>
              <w:sz w:val="16"/>
              <w:szCs w:val="16"/>
            </w:rPr>
          </w:rPrChange>
        </w:rPr>
        <w:t>provide</w:t>
      </w:r>
      <w:r w:rsidR="00F73A4C" w:rsidRPr="00992146">
        <w:rPr>
          <w:sz w:val="16"/>
          <w:szCs w:val="16"/>
          <w:lang w:val="en-US"/>
          <w:rPrChange w:id="19148" w:author="Anusha De" w:date="2022-08-01T14:49:00Z">
            <w:rPr>
              <w:sz w:val="16"/>
              <w:szCs w:val="16"/>
            </w:rPr>
          </w:rPrChange>
        </w:rPr>
        <w:t xml:space="preserve"> </w:t>
      </w:r>
      <w:r w:rsidRPr="00992146">
        <w:rPr>
          <w:sz w:val="16"/>
          <w:szCs w:val="16"/>
          <w:lang w:val="en-US"/>
          <w:rPrChange w:id="19149" w:author="Anusha De" w:date="2022-08-01T14:49:00Z">
            <w:rPr>
              <w:sz w:val="16"/>
              <w:szCs w:val="16"/>
            </w:rPr>
          </w:rPrChange>
        </w:rPr>
        <w:t>high</w:t>
      </w:r>
      <w:r w:rsidR="00F73A4C" w:rsidRPr="00992146">
        <w:rPr>
          <w:sz w:val="16"/>
          <w:szCs w:val="16"/>
          <w:lang w:val="en-US"/>
          <w:rPrChange w:id="19150" w:author="Anusha De" w:date="2022-08-01T14:49:00Z">
            <w:rPr>
              <w:sz w:val="16"/>
              <w:szCs w:val="16"/>
            </w:rPr>
          </w:rPrChange>
        </w:rPr>
        <w:t xml:space="preserve"> </w:t>
      </w:r>
      <w:r w:rsidRPr="00992146">
        <w:rPr>
          <w:sz w:val="16"/>
          <w:szCs w:val="16"/>
          <w:lang w:val="en-US"/>
          <w:rPrChange w:id="19151" w:author="Anusha De" w:date="2022-08-01T14:49:00Z">
            <w:rPr>
              <w:sz w:val="16"/>
              <w:szCs w:val="16"/>
            </w:rPr>
          </w:rPrChange>
        </w:rPr>
        <w:t>quality</w:t>
      </w:r>
      <w:r w:rsidR="00F73A4C" w:rsidRPr="00992146">
        <w:rPr>
          <w:sz w:val="16"/>
          <w:szCs w:val="16"/>
          <w:lang w:val="en-US"/>
          <w:rPrChange w:id="19152" w:author="Anusha De" w:date="2022-08-01T14:49:00Z">
            <w:rPr>
              <w:sz w:val="16"/>
              <w:szCs w:val="16"/>
            </w:rPr>
          </w:rPrChange>
        </w:rPr>
        <w:t xml:space="preserve"> </w:t>
      </w:r>
      <w:r w:rsidRPr="00992146">
        <w:rPr>
          <w:sz w:val="16"/>
          <w:szCs w:val="16"/>
          <w:lang w:val="en-US"/>
          <w:rPrChange w:id="19153" w:author="Anusha De" w:date="2022-08-01T14:49:00Z">
            <w:rPr>
              <w:sz w:val="16"/>
              <w:szCs w:val="16"/>
            </w:rPr>
          </w:rPrChange>
        </w:rPr>
        <w:t>inputs</w:t>
      </w:r>
      <w:r w:rsidR="00F73A4C" w:rsidRPr="00992146">
        <w:rPr>
          <w:sz w:val="16"/>
          <w:szCs w:val="16"/>
          <w:lang w:val="en-US"/>
          <w:rPrChange w:id="19154" w:author="Anusha De" w:date="2022-08-01T14:49:00Z">
            <w:rPr>
              <w:sz w:val="16"/>
              <w:szCs w:val="16"/>
            </w:rPr>
          </w:rPrChange>
        </w:rPr>
        <w:t xml:space="preserve"> </w:t>
      </w:r>
      <w:r w:rsidRPr="00992146">
        <w:rPr>
          <w:sz w:val="16"/>
          <w:szCs w:val="16"/>
          <w:lang w:val="en-US"/>
          <w:rPrChange w:id="19155" w:author="Anusha De" w:date="2022-08-01T14:49:00Z">
            <w:rPr>
              <w:sz w:val="16"/>
              <w:szCs w:val="16"/>
            </w:rPr>
          </w:rPrChange>
        </w:rPr>
        <w:t>or</w:t>
      </w:r>
      <w:r w:rsidR="00F73A4C" w:rsidRPr="00992146">
        <w:rPr>
          <w:sz w:val="16"/>
          <w:szCs w:val="16"/>
          <w:lang w:val="en-US"/>
          <w:rPrChange w:id="19156" w:author="Anusha De" w:date="2022-08-01T14:49:00Z">
            <w:rPr>
              <w:sz w:val="16"/>
              <w:szCs w:val="16"/>
            </w:rPr>
          </w:rPrChange>
        </w:rPr>
        <w:t xml:space="preserve"> </w:t>
      </w:r>
      <w:r w:rsidRPr="00992146">
        <w:rPr>
          <w:sz w:val="16"/>
          <w:szCs w:val="16"/>
          <w:lang w:val="en-US"/>
          <w:rPrChange w:id="19157" w:author="Anusha De" w:date="2022-08-01T14:49:00Z">
            <w:rPr>
              <w:sz w:val="16"/>
              <w:szCs w:val="16"/>
            </w:rPr>
          </w:rPrChange>
        </w:rPr>
        <w:t>services.</w:t>
      </w:r>
      <w:r w:rsidR="00F73A4C" w:rsidRPr="00992146">
        <w:rPr>
          <w:sz w:val="16"/>
          <w:szCs w:val="16"/>
          <w:lang w:val="en-US"/>
          <w:rPrChange w:id="19158" w:author="Anusha De" w:date="2022-08-01T14:49:00Z">
            <w:rPr>
              <w:sz w:val="16"/>
              <w:szCs w:val="16"/>
            </w:rPr>
          </w:rPrChange>
        </w:rPr>
        <w:t xml:space="preserve"> </w:t>
      </w:r>
      <w:r w:rsidRPr="00992146">
        <w:rPr>
          <w:sz w:val="16"/>
          <w:szCs w:val="16"/>
          <w:lang w:val="en-US"/>
          <w:rPrChange w:id="19159" w:author="Anusha De" w:date="2022-08-01T14:49:00Z">
            <w:rPr>
              <w:sz w:val="16"/>
              <w:szCs w:val="16"/>
            </w:rPr>
          </w:rPrChange>
        </w:rPr>
        <w:t>Alternatively,</w:t>
      </w:r>
      <w:r w:rsidR="00F73A4C" w:rsidRPr="00992146">
        <w:rPr>
          <w:sz w:val="16"/>
          <w:szCs w:val="16"/>
          <w:lang w:val="en-US"/>
          <w:rPrChange w:id="19160" w:author="Anusha De" w:date="2022-08-01T14:49:00Z">
            <w:rPr>
              <w:sz w:val="16"/>
              <w:szCs w:val="16"/>
            </w:rPr>
          </w:rPrChange>
        </w:rPr>
        <w:t xml:space="preserve"> </w:t>
      </w:r>
      <w:r w:rsidRPr="00992146">
        <w:rPr>
          <w:sz w:val="16"/>
          <w:szCs w:val="16"/>
          <w:lang w:val="en-US"/>
          <w:rPrChange w:id="19161" w:author="Anusha De" w:date="2022-08-01T14:49:00Z">
            <w:rPr>
              <w:sz w:val="16"/>
              <w:szCs w:val="16"/>
            </w:rPr>
          </w:rPrChange>
        </w:rPr>
        <w:t>positive</w:t>
      </w:r>
      <w:r w:rsidR="00F73A4C" w:rsidRPr="00992146">
        <w:rPr>
          <w:sz w:val="16"/>
          <w:szCs w:val="16"/>
          <w:lang w:val="en-US"/>
          <w:rPrChange w:id="19162" w:author="Anusha De" w:date="2022-08-01T14:49:00Z">
            <w:rPr>
              <w:sz w:val="16"/>
              <w:szCs w:val="16"/>
            </w:rPr>
          </w:rPrChange>
        </w:rPr>
        <w:t xml:space="preserve"> </w:t>
      </w:r>
      <w:r w:rsidRPr="00992146">
        <w:rPr>
          <w:sz w:val="16"/>
          <w:szCs w:val="16"/>
          <w:lang w:val="en-US"/>
          <w:rPrChange w:id="19163" w:author="Anusha De" w:date="2022-08-01T14:49:00Z">
            <w:rPr>
              <w:sz w:val="16"/>
              <w:szCs w:val="16"/>
            </w:rPr>
          </w:rPrChange>
        </w:rPr>
        <w:t>feedback</w:t>
      </w:r>
      <w:r w:rsidR="00F73A4C" w:rsidRPr="00992146">
        <w:rPr>
          <w:sz w:val="16"/>
          <w:szCs w:val="16"/>
          <w:lang w:val="en-US"/>
          <w:rPrChange w:id="19164" w:author="Anusha De" w:date="2022-08-01T14:49:00Z">
            <w:rPr>
              <w:sz w:val="16"/>
              <w:szCs w:val="16"/>
            </w:rPr>
          </w:rPrChange>
        </w:rPr>
        <w:t xml:space="preserve"> </w:t>
      </w:r>
      <w:r w:rsidRPr="00992146">
        <w:rPr>
          <w:sz w:val="16"/>
          <w:szCs w:val="16"/>
          <w:lang w:val="en-US"/>
          <w:rPrChange w:id="19165" w:author="Anusha De" w:date="2022-08-01T14:49:00Z">
            <w:rPr>
              <w:sz w:val="16"/>
              <w:szCs w:val="16"/>
            </w:rPr>
          </w:rPrChange>
        </w:rPr>
        <w:t>may</w:t>
      </w:r>
      <w:r w:rsidR="00F73A4C" w:rsidRPr="00992146">
        <w:rPr>
          <w:sz w:val="16"/>
          <w:szCs w:val="16"/>
          <w:lang w:val="en-US"/>
          <w:rPrChange w:id="19166" w:author="Anusha De" w:date="2022-08-01T14:49:00Z">
            <w:rPr>
              <w:sz w:val="16"/>
              <w:szCs w:val="16"/>
            </w:rPr>
          </w:rPrChange>
        </w:rPr>
        <w:t xml:space="preserve"> </w:t>
      </w:r>
      <w:r w:rsidRPr="00992146">
        <w:rPr>
          <w:sz w:val="16"/>
          <w:szCs w:val="16"/>
          <w:lang w:val="en-US"/>
          <w:rPrChange w:id="19167" w:author="Anusha De" w:date="2022-08-01T14:49:00Z">
            <w:rPr>
              <w:sz w:val="16"/>
              <w:szCs w:val="16"/>
            </w:rPr>
          </w:rPrChange>
        </w:rPr>
        <w:t>encourage</w:t>
      </w:r>
      <w:r w:rsidR="00F73A4C" w:rsidRPr="00992146">
        <w:rPr>
          <w:sz w:val="16"/>
          <w:szCs w:val="16"/>
          <w:lang w:val="en-US"/>
          <w:rPrChange w:id="19168" w:author="Anusha De" w:date="2022-08-01T14:49:00Z">
            <w:rPr>
              <w:sz w:val="16"/>
              <w:szCs w:val="16"/>
            </w:rPr>
          </w:rPrChange>
        </w:rPr>
        <w:t xml:space="preserve"> </w:t>
      </w:r>
      <w:r w:rsidRPr="00992146">
        <w:rPr>
          <w:sz w:val="16"/>
          <w:szCs w:val="16"/>
          <w:lang w:val="en-US"/>
          <w:rPrChange w:id="19169" w:author="Anusha De" w:date="2022-08-01T14:49:00Z">
            <w:rPr>
              <w:sz w:val="16"/>
              <w:szCs w:val="16"/>
            </w:rPr>
          </w:rPrChange>
        </w:rPr>
        <w:t>actors</w:t>
      </w:r>
      <w:r w:rsidR="00F73A4C" w:rsidRPr="00992146">
        <w:rPr>
          <w:sz w:val="16"/>
          <w:szCs w:val="16"/>
          <w:lang w:val="en-US"/>
          <w:rPrChange w:id="19170" w:author="Anusha De" w:date="2022-08-01T14:49:00Z">
            <w:rPr>
              <w:sz w:val="16"/>
              <w:szCs w:val="16"/>
            </w:rPr>
          </w:rPrChange>
        </w:rPr>
        <w:t xml:space="preserve"> </w:t>
      </w:r>
      <w:r w:rsidRPr="00992146">
        <w:rPr>
          <w:sz w:val="16"/>
          <w:szCs w:val="16"/>
          <w:lang w:val="en-US"/>
          <w:rPrChange w:id="19171" w:author="Anusha De" w:date="2022-08-01T14:49:00Z">
            <w:rPr>
              <w:sz w:val="16"/>
              <w:szCs w:val="16"/>
            </w:rPr>
          </w:rPrChange>
        </w:rPr>
        <w:t>to</w:t>
      </w:r>
      <w:r w:rsidR="00F73A4C" w:rsidRPr="00992146">
        <w:rPr>
          <w:sz w:val="16"/>
          <w:szCs w:val="16"/>
          <w:lang w:val="en-US"/>
          <w:rPrChange w:id="19172" w:author="Anusha De" w:date="2022-08-01T14:49:00Z">
            <w:rPr>
              <w:sz w:val="16"/>
              <w:szCs w:val="16"/>
            </w:rPr>
          </w:rPrChange>
        </w:rPr>
        <w:t xml:space="preserve"> </w:t>
      </w:r>
      <w:r w:rsidRPr="00992146">
        <w:rPr>
          <w:sz w:val="16"/>
          <w:szCs w:val="16"/>
          <w:lang w:val="en-US"/>
          <w:rPrChange w:id="19173" w:author="Anusha De" w:date="2022-08-01T14:49:00Z">
            <w:rPr>
              <w:sz w:val="16"/>
              <w:szCs w:val="16"/>
            </w:rPr>
          </w:rPrChange>
        </w:rPr>
        <w:t>provide</w:t>
      </w:r>
      <w:r w:rsidR="00F73A4C" w:rsidRPr="00992146">
        <w:rPr>
          <w:sz w:val="16"/>
          <w:szCs w:val="16"/>
          <w:lang w:val="en-US"/>
          <w:rPrChange w:id="19174" w:author="Anusha De" w:date="2022-08-01T14:49:00Z">
            <w:rPr>
              <w:sz w:val="16"/>
              <w:szCs w:val="16"/>
            </w:rPr>
          </w:rPrChange>
        </w:rPr>
        <w:t xml:space="preserve"> </w:t>
      </w:r>
      <w:r w:rsidRPr="00992146">
        <w:rPr>
          <w:sz w:val="16"/>
          <w:szCs w:val="16"/>
          <w:lang w:val="en-US"/>
          <w:rPrChange w:id="19175" w:author="Anusha De" w:date="2022-08-01T14:49:00Z">
            <w:rPr>
              <w:sz w:val="16"/>
              <w:szCs w:val="16"/>
            </w:rPr>
          </w:rPrChange>
        </w:rPr>
        <w:t>higher</w:t>
      </w:r>
      <w:r w:rsidR="00F73A4C" w:rsidRPr="00992146">
        <w:rPr>
          <w:sz w:val="16"/>
          <w:szCs w:val="16"/>
          <w:lang w:val="en-US"/>
          <w:rPrChange w:id="19176" w:author="Anusha De" w:date="2022-08-01T14:49:00Z">
            <w:rPr>
              <w:sz w:val="16"/>
              <w:szCs w:val="16"/>
            </w:rPr>
          </w:rPrChange>
        </w:rPr>
        <w:t xml:space="preserve"> </w:t>
      </w:r>
      <w:r w:rsidRPr="00992146">
        <w:rPr>
          <w:sz w:val="16"/>
          <w:szCs w:val="16"/>
          <w:lang w:val="en-US"/>
          <w:rPrChange w:id="19177" w:author="Anusha De" w:date="2022-08-01T14:49:00Z">
            <w:rPr>
              <w:sz w:val="16"/>
              <w:szCs w:val="16"/>
            </w:rPr>
          </w:rPrChange>
        </w:rPr>
        <w:t>quality</w:t>
      </w:r>
      <w:r w:rsidR="00F73A4C" w:rsidRPr="00992146">
        <w:rPr>
          <w:sz w:val="16"/>
          <w:szCs w:val="16"/>
          <w:lang w:val="en-US"/>
          <w:rPrChange w:id="19178" w:author="Anusha De" w:date="2022-08-01T14:49:00Z">
            <w:rPr>
              <w:sz w:val="16"/>
              <w:szCs w:val="16"/>
            </w:rPr>
          </w:rPrChange>
        </w:rPr>
        <w:t xml:space="preserve"> </w:t>
      </w:r>
      <w:r w:rsidRPr="00992146">
        <w:rPr>
          <w:sz w:val="16"/>
          <w:szCs w:val="16"/>
          <w:lang w:val="en-US"/>
          <w:rPrChange w:id="19179" w:author="Anusha De" w:date="2022-08-01T14:49:00Z">
            <w:rPr>
              <w:sz w:val="16"/>
              <w:szCs w:val="16"/>
            </w:rPr>
          </w:rPrChange>
        </w:rPr>
        <w:t>inputs</w:t>
      </w:r>
      <w:r w:rsidR="00F73A4C" w:rsidRPr="00992146">
        <w:rPr>
          <w:sz w:val="16"/>
          <w:szCs w:val="16"/>
          <w:lang w:val="en-US"/>
          <w:rPrChange w:id="19180" w:author="Anusha De" w:date="2022-08-01T14:49:00Z">
            <w:rPr>
              <w:sz w:val="16"/>
              <w:szCs w:val="16"/>
            </w:rPr>
          </w:rPrChange>
        </w:rPr>
        <w:t xml:space="preserve"> </w:t>
      </w:r>
      <w:r w:rsidRPr="00992146">
        <w:rPr>
          <w:sz w:val="16"/>
          <w:szCs w:val="16"/>
          <w:lang w:val="en-US"/>
          <w:rPrChange w:id="19181" w:author="Anusha De" w:date="2022-08-01T14:49:00Z">
            <w:rPr>
              <w:sz w:val="16"/>
              <w:szCs w:val="16"/>
            </w:rPr>
          </w:rPrChange>
        </w:rPr>
        <w:t>and</w:t>
      </w:r>
      <w:r w:rsidR="00F73A4C" w:rsidRPr="00992146">
        <w:rPr>
          <w:sz w:val="16"/>
          <w:szCs w:val="16"/>
          <w:lang w:val="en-US"/>
          <w:rPrChange w:id="19182" w:author="Anusha De" w:date="2022-08-01T14:49:00Z">
            <w:rPr>
              <w:sz w:val="16"/>
              <w:szCs w:val="16"/>
            </w:rPr>
          </w:rPrChange>
        </w:rPr>
        <w:t xml:space="preserve"> </w:t>
      </w:r>
      <w:r w:rsidRPr="00992146">
        <w:rPr>
          <w:sz w:val="16"/>
          <w:szCs w:val="16"/>
          <w:lang w:val="en-US"/>
          <w:rPrChange w:id="19183" w:author="Anusha De" w:date="2022-08-01T14:49:00Z">
            <w:rPr>
              <w:sz w:val="16"/>
              <w:szCs w:val="16"/>
            </w:rPr>
          </w:rPrChange>
        </w:rPr>
        <w:t>services.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AD394E" w14:textId="2B2F5FEE" w:rsidR="00092A91" w:rsidRPr="004818F5" w:rsidDel="008D1E37" w:rsidRDefault="00092A91" w:rsidP="004818F5">
    <w:pPr>
      <w:pBdr>
        <w:bottom w:val="single" w:sz="4" w:space="1" w:color="A6A6A6" w:themeColor="background1" w:themeShade="A6"/>
      </w:pBdr>
      <w:spacing w:before="10"/>
      <w:rPr>
        <w:del w:id="4" w:author="Steve Wiggins" w:date="2022-07-30T17:55:00Z"/>
        <w:rFonts w:eastAsia="Arial" w:cs="Arial"/>
      </w:rPr>
    </w:pPr>
  </w:p>
  <w:p w14:paraId="79946B3C" w14:textId="248C3144" w:rsidR="004818F5" w:rsidDel="008D1E37" w:rsidRDefault="004818F5" w:rsidP="00092A91">
    <w:pPr>
      <w:spacing w:before="10"/>
      <w:rPr>
        <w:del w:id="5" w:author="Steve Wiggins" w:date="2022-07-30T17:55:00Z"/>
        <w:rFonts w:eastAsia="Arial" w:cs="Arial"/>
      </w:rPr>
    </w:pPr>
  </w:p>
  <w:p w14:paraId="7D41AD5A" w14:textId="77777777" w:rsidR="00530A80" w:rsidRPr="00DD55E4" w:rsidRDefault="00530A80" w:rsidP="008D1E37">
    <w:pPr>
      <w:spacing w:before="10"/>
      <w:rPr>
        <w:rFonts w:eastAsia="Arial"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26CB8"/>
    <w:multiLevelType w:val="hybridMultilevel"/>
    <w:tmpl w:val="B6485614"/>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B045976"/>
    <w:multiLevelType w:val="hybridMultilevel"/>
    <w:tmpl w:val="F5543F62"/>
    <w:lvl w:ilvl="0" w:tplc="F7644CE4">
      <w:start w:val="1"/>
      <w:numFmt w:val="lowerLetter"/>
      <w:lvlText w:val="%1."/>
      <w:lvlJc w:val="left"/>
      <w:pPr>
        <w:ind w:left="360" w:hanging="360"/>
      </w:pPr>
      <w:rPr>
        <w:color w:val="auto"/>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 w15:restartNumberingAfterBreak="0">
    <w:nsid w:val="1BE008DD"/>
    <w:multiLevelType w:val="hybridMultilevel"/>
    <w:tmpl w:val="50C864D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3" w15:restartNumberingAfterBreak="0">
    <w:nsid w:val="1DB552CD"/>
    <w:multiLevelType w:val="hybridMultilevel"/>
    <w:tmpl w:val="B3902BFE"/>
    <w:lvl w:ilvl="0" w:tplc="1009000F">
      <w:start w:val="1"/>
      <w:numFmt w:val="decimal"/>
      <w:lvlText w:val="%1."/>
      <w:lvlJc w:val="left"/>
      <w:pPr>
        <w:ind w:left="360" w:hanging="360"/>
      </w:pPr>
    </w:lvl>
    <w:lvl w:ilvl="1" w:tplc="10090003">
      <w:start w:val="1"/>
      <w:numFmt w:val="bullet"/>
      <w:lvlText w:val="o"/>
      <w:lvlJc w:val="left"/>
      <w:pPr>
        <w:ind w:left="1080" w:hanging="360"/>
      </w:pPr>
      <w:rPr>
        <w:rFonts w:ascii="Courier New" w:hAnsi="Courier New" w:cs="Courier New" w:hint="default"/>
      </w:rPr>
    </w:lvl>
    <w:lvl w:ilvl="2" w:tplc="10090005">
      <w:start w:val="1"/>
      <w:numFmt w:val="bullet"/>
      <w:lvlText w:val=""/>
      <w:lvlJc w:val="left"/>
      <w:pPr>
        <w:ind w:left="1800" w:hanging="360"/>
      </w:pPr>
      <w:rPr>
        <w:rFonts w:ascii="Wingdings" w:hAnsi="Wingdings" w:hint="default"/>
      </w:rPr>
    </w:lvl>
    <w:lvl w:ilvl="3" w:tplc="10090001">
      <w:start w:val="1"/>
      <w:numFmt w:val="bullet"/>
      <w:lvlText w:val=""/>
      <w:lvlJc w:val="left"/>
      <w:pPr>
        <w:ind w:left="2520" w:hanging="360"/>
      </w:pPr>
      <w:rPr>
        <w:rFonts w:ascii="Symbol" w:hAnsi="Symbol" w:hint="default"/>
      </w:rPr>
    </w:lvl>
    <w:lvl w:ilvl="4" w:tplc="10090003">
      <w:start w:val="1"/>
      <w:numFmt w:val="bullet"/>
      <w:lvlText w:val="o"/>
      <w:lvlJc w:val="left"/>
      <w:pPr>
        <w:ind w:left="3240" w:hanging="360"/>
      </w:pPr>
      <w:rPr>
        <w:rFonts w:ascii="Courier New" w:hAnsi="Courier New" w:cs="Courier New" w:hint="default"/>
      </w:rPr>
    </w:lvl>
    <w:lvl w:ilvl="5" w:tplc="10090005">
      <w:start w:val="1"/>
      <w:numFmt w:val="bullet"/>
      <w:lvlText w:val=""/>
      <w:lvlJc w:val="left"/>
      <w:pPr>
        <w:ind w:left="3960" w:hanging="360"/>
      </w:pPr>
      <w:rPr>
        <w:rFonts w:ascii="Wingdings" w:hAnsi="Wingdings" w:hint="default"/>
      </w:rPr>
    </w:lvl>
    <w:lvl w:ilvl="6" w:tplc="10090001">
      <w:start w:val="1"/>
      <w:numFmt w:val="bullet"/>
      <w:lvlText w:val=""/>
      <w:lvlJc w:val="left"/>
      <w:pPr>
        <w:ind w:left="4680" w:hanging="360"/>
      </w:pPr>
      <w:rPr>
        <w:rFonts w:ascii="Symbol" w:hAnsi="Symbol" w:hint="default"/>
      </w:rPr>
    </w:lvl>
    <w:lvl w:ilvl="7" w:tplc="10090003">
      <w:start w:val="1"/>
      <w:numFmt w:val="bullet"/>
      <w:lvlText w:val="o"/>
      <w:lvlJc w:val="left"/>
      <w:pPr>
        <w:ind w:left="5400" w:hanging="360"/>
      </w:pPr>
      <w:rPr>
        <w:rFonts w:ascii="Courier New" w:hAnsi="Courier New" w:cs="Courier New" w:hint="default"/>
      </w:rPr>
    </w:lvl>
    <w:lvl w:ilvl="8" w:tplc="10090005">
      <w:start w:val="1"/>
      <w:numFmt w:val="bullet"/>
      <w:lvlText w:val=""/>
      <w:lvlJc w:val="left"/>
      <w:pPr>
        <w:ind w:left="6120" w:hanging="360"/>
      </w:pPr>
      <w:rPr>
        <w:rFonts w:ascii="Wingdings" w:hAnsi="Wingdings" w:hint="default"/>
      </w:rPr>
    </w:lvl>
  </w:abstractNum>
  <w:abstractNum w:abstractNumId="4" w15:restartNumberingAfterBreak="0">
    <w:nsid w:val="1E8B69A0"/>
    <w:multiLevelType w:val="hybridMultilevel"/>
    <w:tmpl w:val="22C06BD8"/>
    <w:lvl w:ilvl="0" w:tplc="CED2D1BC">
      <w:numFmt w:val="bullet"/>
      <w:pStyle w:val="1BP"/>
      <w:lvlText w:val="•"/>
      <w:lvlJc w:val="left"/>
      <w:pPr>
        <w:ind w:left="615" w:hanging="200"/>
      </w:pPr>
      <w:rPr>
        <w:rFonts w:ascii="Arial Nova" w:eastAsia="Helvetica 55 Roman" w:hAnsi="Arial Nova" w:cs="Helvetica 55 Roman" w:hint="default"/>
        <w:w w:val="100"/>
        <w:sz w:val="22"/>
        <w:szCs w:val="22"/>
      </w:rPr>
    </w:lvl>
    <w:lvl w:ilvl="1" w:tplc="607256EE">
      <w:numFmt w:val="bullet"/>
      <w:lvlText w:val="•"/>
      <w:lvlJc w:val="left"/>
      <w:pPr>
        <w:ind w:left="1522" w:hanging="200"/>
      </w:pPr>
      <w:rPr>
        <w:rFonts w:hint="default"/>
      </w:rPr>
    </w:lvl>
    <w:lvl w:ilvl="2" w:tplc="61F692E0">
      <w:numFmt w:val="bullet"/>
      <w:lvlText w:val="•"/>
      <w:lvlJc w:val="left"/>
      <w:pPr>
        <w:ind w:left="2424" w:hanging="200"/>
      </w:pPr>
      <w:rPr>
        <w:rFonts w:hint="default"/>
      </w:rPr>
    </w:lvl>
    <w:lvl w:ilvl="3" w:tplc="2E1AF39A">
      <w:numFmt w:val="bullet"/>
      <w:lvlText w:val="•"/>
      <w:lvlJc w:val="left"/>
      <w:pPr>
        <w:ind w:left="3326" w:hanging="200"/>
      </w:pPr>
      <w:rPr>
        <w:rFonts w:hint="default"/>
      </w:rPr>
    </w:lvl>
    <w:lvl w:ilvl="4" w:tplc="00003FF2">
      <w:numFmt w:val="bullet"/>
      <w:lvlText w:val="•"/>
      <w:lvlJc w:val="left"/>
      <w:pPr>
        <w:ind w:left="4228" w:hanging="200"/>
      </w:pPr>
      <w:rPr>
        <w:rFonts w:hint="default"/>
      </w:rPr>
    </w:lvl>
    <w:lvl w:ilvl="5" w:tplc="87AEAC74">
      <w:numFmt w:val="bullet"/>
      <w:lvlText w:val="•"/>
      <w:lvlJc w:val="left"/>
      <w:pPr>
        <w:ind w:left="5130" w:hanging="200"/>
      </w:pPr>
      <w:rPr>
        <w:rFonts w:hint="default"/>
      </w:rPr>
    </w:lvl>
    <w:lvl w:ilvl="6" w:tplc="592C4078">
      <w:numFmt w:val="bullet"/>
      <w:lvlText w:val="•"/>
      <w:lvlJc w:val="left"/>
      <w:pPr>
        <w:ind w:left="6032" w:hanging="200"/>
      </w:pPr>
      <w:rPr>
        <w:rFonts w:hint="default"/>
      </w:rPr>
    </w:lvl>
    <w:lvl w:ilvl="7" w:tplc="C7A0C4FA">
      <w:numFmt w:val="bullet"/>
      <w:lvlText w:val="•"/>
      <w:lvlJc w:val="left"/>
      <w:pPr>
        <w:ind w:left="6934" w:hanging="200"/>
      </w:pPr>
      <w:rPr>
        <w:rFonts w:hint="default"/>
      </w:rPr>
    </w:lvl>
    <w:lvl w:ilvl="8" w:tplc="35CAFA74">
      <w:numFmt w:val="bullet"/>
      <w:lvlText w:val="•"/>
      <w:lvlJc w:val="left"/>
      <w:pPr>
        <w:ind w:left="7836" w:hanging="200"/>
      </w:pPr>
      <w:rPr>
        <w:rFonts w:hint="default"/>
      </w:rPr>
    </w:lvl>
  </w:abstractNum>
  <w:abstractNum w:abstractNumId="5" w15:restartNumberingAfterBreak="0">
    <w:nsid w:val="22B8382C"/>
    <w:multiLevelType w:val="hybridMultilevel"/>
    <w:tmpl w:val="38E03C88"/>
    <w:lvl w:ilvl="0" w:tplc="08C84FA0">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8A74C98"/>
    <w:multiLevelType w:val="hybridMultilevel"/>
    <w:tmpl w:val="4E5ECCE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7" w15:restartNumberingAfterBreak="0">
    <w:nsid w:val="2AFA6525"/>
    <w:multiLevelType w:val="hybridMultilevel"/>
    <w:tmpl w:val="EFD432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C417DA5"/>
    <w:multiLevelType w:val="hybridMultilevel"/>
    <w:tmpl w:val="E5660298"/>
    <w:lvl w:ilvl="0" w:tplc="B14EAE32">
      <w:start w:val="1"/>
      <w:numFmt w:val="bullet"/>
      <w:pStyle w:val="ListParagraph"/>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CFD15C9"/>
    <w:multiLevelType w:val="hybridMultilevel"/>
    <w:tmpl w:val="049C0FE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0" w15:restartNumberingAfterBreak="0">
    <w:nsid w:val="2F0C2E99"/>
    <w:multiLevelType w:val="multilevel"/>
    <w:tmpl w:val="B8BA421C"/>
    <w:lvl w:ilvl="0">
      <w:start w:val="1"/>
      <w:numFmt w:val="decimal"/>
      <w:lvlText w:val="%1"/>
      <w:lvlJc w:val="left"/>
      <w:pPr>
        <w:ind w:left="590" w:hanging="474"/>
      </w:pPr>
      <w:rPr>
        <w:rFonts w:ascii="Century" w:eastAsia="Century" w:hAnsi="Century" w:cs="Century" w:hint="default"/>
        <w:w w:val="109"/>
        <w:sz w:val="26"/>
        <w:szCs w:val="26"/>
      </w:rPr>
    </w:lvl>
    <w:lvl w:ilvl="1">
      <w:start w:val="1"/>
      <w:numFmt w:val="decimal"/>
      <w:lvlText w:val="%1.%2"/>
      <w:lvlJc w:val="left"/>
      <w:pPr>
        <w:ind w:left="729" w:hanging="613"/>
      </w:pPr>
      <w:rPr>
        <w:rFonts w:ascii="Century" w:eastAsia="Century" w:hAnsi="Century" w:cs="Century" w:hint="default"/>
        <w:w w:val="112"/>
        <w:sz w:val="22"/>
        <w:szCs w:val="22"/>
      </w:rPr>
    </w:lvl>
    <w:lvl w:ilvl="2">
      <w:numFmt w:val="bullet"/>
      <w:lvlText w:val="•"/>
      <w:lvlJc w:val="left"/>
      <w:pPr>
        <w:ind w:left="1711" w:hanging="613"/>
      </w:pPr>
      <w:rPr>
        <w:rFonts w:hint="default"/>
      </w:rPr>
    </w:lvl>
    <w:lvl w:ilvl="3">
      <w:numFmt w:val="bullet"/>
      <w:lvlText w:val="•"/>
      <w:lvlJc w:val="left"/>
      <w:pPr>
        <w:ind w:left="2702" w:hanging="613"/>
      </w:pPr>
      <w:rPr>
        <w:rFonts w:hint="default"/>
      </w:rPr>
    </w:lvl>
    <w:lvl w:ilvl="4">
      <w:numFmt w:val="bullet"/>
      <w:lvlText w:val="•"/>
      <w:lvlJc w:val="left"/>
      <w:pPr>
        <w:ind w:left="3693" w:hanging="613"/>
      </w:pPr>
      <w:rPr>
        <w:rFonts w:hint="default"/>
      </w:rPr>
    </w:lvl>
    <w:lvl w:ilvl="5">
      <w:numFmt w:val="bullet"/>
      <w:lvlText w:val="•"/>
      <w:lvlJc w:val="left"/>
      <w:pPr>
        <w:ind w:left="4684" w:hanging="613"/>
      </w:pPr>
      <w:rPr>
        <w:rFonts w:hint="default"/>
      </w:rPr>
    </w:lvl>
    <w:lvl w:ilvl="6">
      <w:numFmt w:val="bullet"/>
      <w:lvlText w:val="•"/>
      <w:lvlJc w:val="left"/>
      <w:pPr>
        <w:ind w:left="5675" w:hanging="613"/>
      </w:pPr>
      <w:rPr>
        <w:rFonts w:hint="default"/>
      </w:rPr>
    </w:lvl>
    <w:lvl w:ilvl="7">
      <w:numFmt w:val="bullet"/>
      <w:lvlText w:val="•"/>
      <w:lvlJc w:val="left"/>
      <w:pPr>
        <w:ind w:left="6666" w:hanging="613"/>
      </w:pPr>
      <w:rPr>
        <w:rFonts w:hint="default"/>
      </w:rPr>
    </w:lvl>
    <w:lvl w:ilvl="8">
      <w:numFmt w:val="bullet"/>
      <w:lvlText w:val="•"/>
      <w:lvlJc w:val="left"/>
      <w:pPr>
        <w:ind w:left="7657" w:hanging="613"/>
      </w:pPr>
      <w:rPr>
        <w:rFonts w:hint="default"/>
      </w:rPr>
    </w:lvl>
  </w:abstractNum>
  <w:abstractNum w:abstractNumId="11" w15:restartNumberingAfterBreak="0">
    <w:nsid w:val="3BE862BE"/>
    <w:multiLevelType w:val="multilevel"/>
    <w:tmpl w:val="D9701584"/>
    <w:lvl w:ilvl="0">
      <w:start w:val="1"/>
      <w:numFmt w:val="decimal"/>
      <w:suff w:val="space"/>
      <w:lvlText w:val="%1"/>
      <w:lvlJc w:val="left"/>
      <w:pPr>
        <w:ind w:left="360" w:hanging="360"/>
      </w:pPr>
      <w:rPr>
        <w:rFonts w:ascii="Arial Nova" w:hAnsi="Arial Nova" w:hint="default"/>
        <w:b/>
        <w:i w:val="0"/>
        <w:sz w:val="24"/>
      </w:rPr>
    </w:lvl>
    <w:lvl w:ilvl="1">
      <w:start w:val="1"/>
      <w:numFmt w:val="decimal"/>
      <w:suff w:val="space"/>
      <w:lvlText w:val="%1.%2"/>
      <w:lvlJc w:val="left"/>
      <w:pPr>
        <w:ind w:left="720" w:hanging="72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4762307A"/>
    <w:multiLevelType w:val="hybridMultilevel"/>
    <w:tmpl w:val="C5640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7C10468"/>
    <w:multiLevelType w:val="hybridMultilevel"/>
    <w:tmpl w:val="84EAA5F2"/>
    <w:lvl w:ilvl="0" w:tplc="0A301574">
      <w:start w:val="1"/>
      <w:numFmt w:val="decimal"/>
      <w:lvlText w:val="%1)"/>
      <w:lvlJc w:val="left"/>
      <w:pPr>
        <w:ind w:left="720" w:hanging="360"/>
      </w:pPr>
      <w:rPr>
        <w:rFonts w:ascii="Calibri" w:hAnsi="Calibri" w:cs="Times New Roman" w:hint="default"/>
        <w:color w:val="auto"/>
        <w:sz w:val="24"/>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49034A98"/>
    <w:multiLevelType w:val="hybridMultilevel"/>
    <w:tmpl w:val="F0BCE220"/>
    <w:lvl w:ilvl="0" w:tplc="08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545B7B6C"/>
    <w:multiLevelType w:val="hybridMultilevel"/>
    <w:tmpl w:val="C9BA943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16" w15:restartNumberingAfterBreak="0">
    <w:nsid w:val="59781392"/>
    <w:multiLevelType w:val="hybridMultilevel"/>
    <w:tmpl w:val="05CA4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707B61"/>
    <w:multiLevelType w:val="hybridMultilevel"/>
    <w:tmpl w:val="F4888B4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15:restartNumberingAfterBreak="0">
    <w:nsid w:val="66B87388"/>
    <w:multiLevelType w:val="hybridMultilevel"/>
    <w:tmpl w:val="AF7E275E"/>
    <w:lvl w:ilvl="0" w:tplc="84789552">
      <w:start w:val="1"/>
      <w:numFmt w:val="lowerLetter"/>
      <w:lvlText w:val="%1."/>
      <w:lvlJc w:val="left"/>
      <w:pPr>
        <w:ind w:left="360" w:hanging="360"/>
      </w:pPr>
      <w:rPr>
        <w:b/>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9" w15:restartNumberingAfterBreak="0">
    <w:nsid w:val="6DF46ADA"/>
    <w:multiLevelType w:val="hybridMultilevel"/>
    <w:tmpl w:val="05BC4E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70472B51"/>
    <w:multiLevelType w:val="hybridMultilevel"/>
    <w:tmpl w:val="0610E02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21" w15:restartNumberingAfterBreak="0">
    <w:nsid w:val="79FC7FE9"/>
    <w:multiLevelType w:val="hybridMultilevel"/>
    <w:tmpl w:val="D256C4E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2" w15:restartNumberingAfterBreak="0">
    <w:nsid w:val="7AB70AE6"/>
    <w:multiLevelType w:val="hybridMultilevel"/>
    <w:tmpl w:val="751E769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23" w15:restartNumberingAfterBreak="0">
    <w:nsid w:val="7B7343A9"/>
    <w:multiLevelType w:val="hybridMultilevel"/>
    <w:tmpl w:val="BCA472D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num w:numId="1">
    <w:abstractNumId w:val="4"/>
  </w:num>
  <w:num w:numId="2">
    <w:abstractNumId w:val="10"/>
  </w:num>
  <w:num w:numId="3">
    <w:abstractNumId w:val="11"/>
  </w:num>
  <w:num w:numId="4">
    <w:abstractNumId w:val="18"/>
  </w:num>
  <w:num w:numId="5">
    <w:abstractNumId w:val="16"/>
  </w:num>
  <w:num w:numId="6">
    <w:abstractNumId w:val="0"/>
  </w:num>
  <w:num w:numId="7">
    <w:abstractNumId w:val="9"/>
  </w:num>
  <w:num w:numId="8">
    <w:abstractNumId w:val="1"/>
  </w:num>
  <w:num w:numId="9">
    <w:abstractNumId w:val="13"/>
  </w:num>
  <w:num w:numId="10">
    <w:abstractNumId w:val="7"/>
  </w:num>
  <w:num w:numId="11">
    <w:abstractNumId w:val="12"/>
  </w:num>
  <w:num w:numId="12">
    <w:abstractNumId w:val="14"/>
  </w:num>
  <w:num w:numId="13">
    <w:abstractNumId w:val="3"/>
    <w:lvlOverride w:ilvl="0">
      <w:startOverride w:val="1"/>
    </w:lvlOverride>
    <w:lvlOverride w:ilvl="1"/>
    <w:lvlOverride w:ilvl="2"/>
    <w:lvlOverride w:ilvl="3"/>
    <w:lvlOverride w:ilvl="4"/>
    <w:lvlOverride w:ilvl="5"/>
    <w:lvlOverride w:ilvl="6"/>
    <w:lvlOverride w:ilvl="7"/>
    <w:lvlOverride w:ilvl="8"/>
  </w:num>
  <w:num w:numId="14">
    <w:abstractNumId w:val="21"/>
  </w:num>
  <w:num w:numId="15">
    <w:abstractNumId w:val="17"/>
  </w:num>
  <w:num w:numId="16">
    <w:abstractNumId w:val="19"/>
  </w:num>
  <w:num w:numId="17">
    <w:abstractNumId w:val="5"/>
  </w:num>
  <w:num w:numId="18">
    <w:abstractNumId w:val="6"/>
  </w:num>
  <w:num w:numId="19">
    <w:abstractNumId w:val="20"/>
  </w:num>
  <w:num w:numId="20">
    <w:abstractNumId w:val="23"/>
  </w:num>
  <w:num w:numId="21">
    <w:abstractNumId w:val="22"/>
  </w:num>
  <w:num w:numId="22">
    <w:abstractNumId w:val="15"/>
  </w:num>
  <w:num w:numId="23">
    <w:abstractNumId w:val="2"/>
  </w:num>
  <w:num w:numId="24">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teve Wiggins">
    <w15:presenceInfo w15:providerId="Windows Live" w15:userId="7476a5b52f37b064"/>
  </w15:person>
  <w15:person w15:author="Anusha De">
    <w15:presenceInfo w15:providerId="AD" w15:userId="S::anusha.de@kuleuven.be::0b7537d4-8b3e-4cf9-a7dc-3fa1e8641cf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linkStyles/>
  <w:trackRevisions/>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9B5"/>
    <w:rsid w:val="00024005"/>
    <w:rsid w:val="0002532F"/>
    <w:rsid w:val="00044B08"/>
    <w:rsid w:val="000918DD"/>
    <w:rsid w:val="00092A91"/>
    <w:rsid w:val="000966B5"/>
    <w:rsid w:val="000C1704"/>
    <w:rsid w:val="000E5B29"/>
    <w:rsid w:val="00120B8E"/>
    <w:rsid w:val="00122CC6"/>
    <w:rsid w:val="00151EB3"/>
    <w:rsid w:val="00156C15"/>
    <w:rsid w:val="0016175C"/>
    <w:rsid w:val="00162C15"/>
    <w:rsid w:val="0018527F"/>
    <w:rsid w:val="001924ED"/>
    <w:rsid w:val="001A2EAE"/>
    <w:rsid w:val="001A4C99"/>
    <w:rsid w:val="001B1EB9"/>
    <w:rsid w:val="001C7C6C"/>
    <w:rsid w:val="001E6363"/>
    <w:rsid w:val="001E7C78"/>
    <w:rsid w:val="001F35E9"/>
    <w:rsid w:val="00202758"/>
    <w:rsid w:val="002256AA"/>
    <w:rsid w:val="00225B1A"/>
    <w:rsid w:val="00273EF0"/>
    <w:rsid w:val="00274046"/>
    <w:rsid w:val="002A78AF"/>
    <w:rsid w:val="002B6A40"/>
    <w:rsid w:val="002E2C6A"/>
    <w:rsid w:val="002F52DC"/>
    <w:rsid w:val="00302FD3"/>
    <w:rsid w:val="00317AEE"/>
    <w:rsid w:val="00325A96"/>
    <w:rsid w:val="00326D36"/>
    <w:rsid w:val="0034567B"/>
    <w:rsid w:val="00346025"/>
    <w:rsid w:val="00356619"/>
    <w:rsid w:val="003671EB"/>
    <w:rsid w:val="0037521C"/>
    <w:rsid w:val="00376BD6"/>
    <w:rsid w:val="0038511A"/>
    <w:rsid w:val="003A134C"/>
    <w:rsid w:val="003A1410"/>
    <w:rsid w:val="003A1869"/>
    <w:rsid w:val="003B5AB9"/>
    <w:rsid w:val="003C0206"/>
    <w:rsid w:val="003C4A4C"/>
    <w:rsid w:val="003E10F6"/>
    <w:rsid w:val="003F63C8"/>
    <w:rsid w:val="00411DC6"/>
    <w:rsid w:val="00415B75"/>
    <w:rsid w:val="004162D4"/>
    <w:rsid w:val="0043485C"/>
    <w:rsid w:val="004556D3"/>
    <w:rsid w:val="004818F5"/>
    <w:rsid w:val="00491874"/>
    <w:rsid w:val="004B184D"/>
    <w:rsid w:val="004D654A"/>
    <w:rsid w:val="005017C0"/>
    <w:rsid w:val="0051082B"/>
    <w:rsid w:val="005139B5"/>
    <w:rsid w:val="00517944"/>
    <w:rsid w:val="00530A80"/>
    <w:rsid w:val="005360E6"/>
    <w:rsid w:val="00544271"/>
    <w:rsid w:val="00550EEC"/>
    <w:rsid w:val="00551EBA"/>
    <w:rsid w:val="00581586"/>
    <w:rsid w:val="005860C1"/>
    <w:rsid w:val="005A0734"/>
    <w:rsid w:val="005B3AF0"/>
    <w:rsid w:val="005C1097"/>
    <w:rsid w:val="005C5689"/>
    <w:rsid w:val="005E2949"/>
    <w:rsid w:val="005E599B"/>
    <w:rsid w:val="005E6082"/>
    <w:rsid w:val="005F3D58"/>
    <w:rsid w:val="00600CE6"/>
    <w:rsid w:val="006207FD"/>
    <w:rsid w:val="00622589"/>
    <w:rsid w:val="00633C12"/>
    <w:rsid w:val="00643A43"/>
    <w:rsid w:val="00650204"/>
    <w:rsid w:val="0065155F"/>
    <w:rsid w:val="006624BD"/>
    <w:rsid w:val="006827EE"/>
    <w:rsid w:val="00694723"/>
    <w:rsid w:val="006A2DF7"/>
    <w:rsid w:val="006B0D07"/>
    <w:rsid w:val="006D1636"/>
    <w:rsid w:val="006D62E5"/>
    <w:rsid w:val="006E1611"/>
    <w:rsid w:val="006E559A"/>
    <w:rsid w:val="007043B3"/>
    <w:rsid w:val="0070604D"/>
    <w:rsid w:val="00711E42"/>
    <w:rsid w:val="0071368C"/>
    <w:rsid w:val="00751D56"/>
    <w:rsid w:val="00752384"/>
    <w:rsid w:val="00770C32"/>
    <w:rsid w:val="0078513A"/>
    <w:rsid w:val="007A078B"/>
    <w:rsid w:val="007B3FD2"/>
    <w:rsid w:val="007D0FE3"/>
    <w:rsid w:val="007D1D0F"/>
    <w:rsid w:val="007D26F1"/>
    <w:rsid w:val="007D58EF"/>
    <w:rsid w:val="007E2E9F"/>
    <w:rsid w:val="007E6361"/>
    <w:rsid w:val="007E7B6D"/>
    <w:rsid w:val="007E7EFC"/>
    <w:rsid w:val="007F5392"/>
    <w:rsid w:val="008070BC"/>
    <w:rsid w:val="0081249E"/>
    <w:rsid w:val="0081300D"/>
    <w:rsid w:val="00832B6B"/>
    <w:rsid w:val="00832C7E"/>
    <w:rsid w:val="00844432"/>
    <w:rsid w:val="00846677"/>
    <w:rsid w:val="00866BAE"/>
    <w:rsid w:val="00883CE9"/>
    <w:rsid w:val="008A0C3A"/>
    <w:rsid w:val="008A0D31"/>
    <w:rsid w:val="008A7241"/>
    <w:rsid w:val="008B2B8D"/>
    <w:rsid w:val="008C0002"/>
    <w:rsid w:val="008C37D6"/>
    <w:rsid w:val="008D1E37"/>
    <w:rsid w:val="008E1006"/>
    <w:rsid w:val="008E37DF"/>
    <w:rsid w:val="008F682C"/>
    <w:rsid w:val="009114CD"/>
    <w:rsid w:val="00943034"/>
    <w:rsid w:val="00947409"/>
    <w:rsid w:val="00953476"/>
    <w:rsid w:val="009631E1"/>
    <w:rsid w:val="00970EC9"/>
    <w:rsid w:val="0097502E"/>
    <w:rsid w:val="009852D1"/>
    <w:rsid w:val="00992146"/>
    <w:rsid w:val="009D0159"/>
    <w:rsid w:val="009D624B"/>
    <w:rsid w:val="009E2E85"/>
    <w:rsid w:val="00A03FFA"/>
    <w:rsid w:val="00A17C93"/>
    <w:rsid w:val="00A22B45"/>
    <w:rsid w:val="00A23EC9"/>
    <w:rsid w:val="00A35765"/>
    <w:rsid w:val="00A37FFB"/>
    <w:rsid w:val="00A6172B"/>
    <w:rsid w:val="00A95BD3"/>
    <w:rsid w:val="00AA3294"/>
    <w:rsid w:val="00AC3CC0"/>
    <w:rsid w:val="00AC407F"/>
    <w:rsid w:val="00AE160D"/>
    <w:rsid w:val="00B316B7"/>
    <w:rsid w:val="00B32147"/>
    <w:rsid w:val="00B50FF3"/>
    <w:rsid w:val="00B533B4"/>
    <w:rsid w:val="00B97E31"/>
    <w:rsid w:val="00BA2423"/>
    <w:rsid w:val="00BB0841"/>
    <w:rsid w:val="00BB395D"/>
    <w:rsid w:val="00BB4A75"/>
    <w:rsid w:val="00BE397E"/>
    <w:rsid w:val="00BE405F"/>
    <w:rsid w:val="00BE4F53"/>
    <w:rsid w:val="00BF33FE"/>
    <w:rsid w:val="00C64286"/>
    <w:rsid w:val="00C741B3"/>
    <w:rsid w:val="00C85783"/>
    <w:rsid w:val="00CA668E"/>
    <w:rsid w:val="00CB5F54"/>
    <w:rsid w:val="00CC23DE"/>
    <w:rsid w:val="00CC5376"/>
    <w:rsid w:val="00CD3A0C"/>
    <w:rsid w:val="00CE6B53"/>
    <w:rsid w:val="00D00676"/>
    <w:rsid w:val="00D30889"/>
    <w:rsid w:val="00D31261"/>
    <w:rsid w:val="00D44767"/>
    <w:rsid w:val="00D47AD9"/>
    <w:rsid w:val="00D503AA"/>
    <w:rsid w:val="00D6531A"/>
    <w:rsid w:val="00D7532F"/>
    <w:rsid w:val="00D8169F"/>
    <w:rsid w:val="00D9433F"/>
    <w:rsid w:val="00DB0F85"/>
    <w:rsid w:val="00DB46C3"/>
    <w:rsid w:val="00DD55E4"/>
    <w:rsid w:val="00DE1213"/>
    <w:rsid w:val="00E03D3A"/>
    <w:rsid w:val="00E31684"/>
    <w:rsid w:val="00E34071"/>
    <w:rsid w:val="00E42E7F"/>
    <w:rsid w:val="00E44936"/>
    <w:rsid w:val="00E455F8"/>
    <w:rsid w:val="00E57B38"/>
    <w:rsid w:val="00E67EAD"/>
    <w:rsid w:val="00E9344B"/>
    <w:rsid w:val="00EC40A2"/>
    <w:rsid w:val="00EE6AC1"/>
    <w:rsid w:val="00EE6C27"/>
    <w:rsid w:val="00EF26D7"/>
    <w:rsid w:val="00F53F3C"/>
    <w:rsid w:val="00F7243E"/>
    <w:rsid w:val="00F73A4C"/>
    <w:rsid w:val="00F916C3"/>
    <w:rsid w:val="00FA7774"/>
    <w:rsid w:val="00FC0594"/>
    <w:rsid w:val="00FC21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5DEFD8"/>
  <w15:docId w15:val="{5B93EDA3-A115-42A5-9BF1-641800342E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8"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7"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531A"/>
    <w:pPr>
      <w:widowControl/>
      <w:autoSpaceDE/>
      <w:autoSpaceDN/>
      <w:spacing w:after="160" w:line="259" w:lineRule="auto"/>
    </w:pPr>
    <w:rPr>
      <w:lang w:val="nl-BE"/>
    </w:rPr>
  </w:style>
  <w:style w:type="paragraph" w:styleId="Heading1">
    <w:name w:val="heading 1"/>
    <w:basedOn w:val="Normal"/>
    <w:next w:val="Normal"/>
    <w:link w:val="Heading1Char"/>
    <w:uiPriority w:val="1"/>
    <w:qFormat/>
    <w:rsid w:val="008C37D6"/>
    <w:pPr>
      <w:keepNext/>
      <w:keepLines/>
      <w:shd w:val="clear" w:color="auto" w:fill="072441"/>
      <w:spacing w:before="120"/>
      <w:outlineLvl w:val="0"/>
    </w:pPr>
    <w:rPr>
      <w:rFonts w:ascii="Arial Rounded MT Bold" w:eastAsiaTheme="majorEastAsia" w:hAnsi="Arial Rounded MT Bold" w:cstheme="majorBidi"/>
      <w:bCs/>
      <w:color w:val="FFFFFF" w:themeColor="background1"/>
      <w:spacing w:val="10"/>
      <w:sz w:val="32"/>
      <w:szCs w:val="28"/>
      <w:lang w:eastAsia="en-GB"/>
    </w:rPr>
  </w:style>
  <w:style w:type="paragraph" w:styleId="Heading2">
    <w:name w:val="heading 2"/>
    <w:basedOn w:val="Normal"/>
    <w:next w:val="Normal"/>
    <w:link w:val="Heading2Char"/>
    <w:uiPriority w:val="9"/>
    <w:unhideWhenUsed/>
    <w:qFormat/>
    <w:rsid w:val="008C37D6"/>
    <w:pPr>
      <w:keepNext/>
      <w:keepLines/>
      <w:shd w:val="clear" w:color="auto" w:fill="88CC00"/>
      <w:spacing w:before="120"/>
      <w:outlineLvl w:val="1"/>
    </w:pPr>
    <w:rPr>
      <w:rFonts w:ascii="Arial Rounded MT Bold" w:eastAsiaTheme="majorEastAsia" w:hAnsi="Arial Rounded MT Bold" w:cstheme="majorBidi"/>
      <w:b/>
      <w:bCs/>
      <w:color w:val="FFFFFF" w:themeColor="background1"/>
      <w:sz w:val="28"/>
      <w:szCs w:val="26"/>
    </w:rPr>
  </w:style>
  <w:style w:type="paragraph" w:styleId="Heading3">
    <w:name w:val="heading 3"/>
    <w:basedOn w:val="Normal"/>
    <w:next w:val="Normal"/>
    <w:link w:val="Heading3Char"/>
    <w:uiPriority w:val="9"/>
    <w:unhideWhenUsed/>
    <w:qFormat/>
    <w:rsid w:val="008C37D6"/>
    <w:pPr>
      <w:keepNext/>
      <w:keepLines/>
      <w:shd w:val="clear" w:color="auto" w:fill="215868"/>
      <w:spacing w:before="80"/>
      <w:outlineLvl w:val="2"/>
    </w:pPr>
    <w:rPr>
      <w:rFonts w:ascii="Arial Rounded MT Bold" w:eastAsiaTheme="majorEastAsia" w:hAnsi="Arial Rounded MT Bold" w:cstheme="majorBidi"/>
      <w:b/>
      <w:bCs/>
      <w:color w:val="FFFFFF" w:themeColor="background1"/>
    </w:rPr>
  </w:style>
  <w:style w:type="paragraph" w:styleId="Heading4">
    <w:name w:val="heading 4"/>
    <w:basedOn w:val="Normal"/>
    <w:next w:val="Normal"/>
    <w:link w:val="Heading4Char"/>
    <w:uiPriority w:val="9"/>
    <w:unhideWhenUsed/>
    <w:qFormat/>
    <w:rsid w:val="008C37D6"/>
    <w:pPr>
      <w:keepNext/>
      <w:keepLines/>
      <w:shd w:val="clear" w:color="auto" w:fill="567F8E"/>
      <w:spacing w:before="60"/>
      <w:outlineLvl w:val="3"/>
    </w:pPr>
    <w:rPr>
      <w:rFonts w:ascii="Arial Rounded MT Bold" w:eastAsiaTheme="majorEastAsia" w:hAnsi="Arial Rounded MT Bold" w:cstheme="majorBidi"/>
      <w:b/>
      <w:bCs/>
      <w:iCs/>
      <w:color w:val="FFFFFF" w:themeColor="background1"/>
    </w:rPr>
  </w:style>
  <w:style w:type="paragraph" w:styleId="Heading5">
    <w:name w:val="heading 5"/>
    <w:basedOn w:val="Normal"/>
    <w:next w:val="Normal"/>
    <w:link w:val="Heading5Char"/>
    <w:uiPriority w:val="9"/>
    <w:unhideWhenUsed/>
    <w:qFormat/>
    <w:rsid w:val="008C37D6"/>
    <w:pPr>
      <w:keepNext/>
      <w:keepLines/>
      <w:shd w:val="clear" w:color="auto" w:fill="CC0066"/>
      <w:spacing w:before="60"/>
      <w:outlineLvl w:val="4"/>
    </w:pPr>
    <w:rPr>
      <w:rFonts w:ascii="Arial Rounded MT Bold" w:eastAsiaTheme="majorEastAsia" w:hAnsi="Arial Rounded MT Bold" w:cstheme="majorBidi"/>
      <w:color w:val="FFFFFF" w:themeColor="background1"/>
    </w:rPr>
  </w:style>
  <w:style w:type="paragraph" w:styleId="Heading6">
    <w:name w:val="heading 6"/>
    <w:basedOn w:val="Normal"/>
    <w:next w:val="Normal"/>
    <w:link w:val="Heading6Char"/>
    <w:uiPriority w:val="9"/>
    <w:unhideWhenUsed/>
    <w:qFormat/>
    <w:rsid w:val="008C37D6"/>
    <w:pPr>
      <w:keepNext/>
      <w:keepLines/>
      <w:spacing w:before="60"/>
      <w:outlineLvl w:val="5"/>
    </w:pPr>
    <w:rPr>
      <w:rFonts w:ascii="Franklin Gothic Medium" w:eastAsiaTheme="majorEastAsia" w:hAnsi="Franklin Gothic Medium" w:cstheme="majorBidi"/>
      <w:b/>
      <w:iCs/>
      <w:color w:val="000000" w:themeColor="text1"/>
    </w:rPr>
  </w:style>
  <w:style w:type="paragraph" w:styleId="Heading7">
    <w:name w:val="heading 7"/>
    <w:basedOn w:val="Normal"/>
    <w:next w:val="Normal"/>
    <w:link w:val="Heading7Char"/>
    <w:uiPriority w:val="9"/>
    <w:semiHidden/>
    <w:unhideWhenUsed/>
    <w:rsid w:val="008C37D6"/>
    <w:pPr>
      <w:keepNext/>
      <w:keepLines/>
      <w:spacing w:before="200" w:after="0"/>
      <w:outlineLvl w:val="6"/>
    </w:pPr>
    <w:rPr>
      <w:rFonts w:asciiTheme="majorHAnsi" w:eastAsiaTheme="majorEastAsia" w:hAnsiTheme="majorHAnsi" w:cstheme="majorBidi"/>
      <w:i/>
      <w:iCs/>
      <w:color w:val="1F497D" w:themeColor="text2"/>
    </w:rPr>
  </w:style>
  <w:style w:type="paragraph" w:styleId="Heading8">
    <w:name w:val="heading 8"/>
    <w:basedOn w:val="Normal"/>
    <w:next w:val="Normal"/>
    <w:link w:val="Heading8Char"/>
    <w:uiPriority w:val="9"/>
    <w:semiHidden/>
    <w:unhideWhenUsed/>
    <w:qFormat/>
    <w:rsid w:val="008C37D6"/>
    <w:pPr>
      <w:keepNext/>
      <w:keepLines/>
      <w:spacing w:before="200" w:after="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8C37D6"/>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rsid w:val="00D6531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6531A"/>
  </w:style>
  <w:style w:type="paragraph" w:styleId="BodyText">
    <w:name w:val="Body Text"/>
    <w:basedOn w:val="Normal"/>
    <w:link w:val="BodyTextChar"/>
    <w:rsid w:val="008C37D6"/>
    <w:pPr>
      <w:ind w:right="-180"/>
    </w:pPr>
    <w:rPr>
      <w:b/>
      <w:bCs/>
      <w:lang w:val="en-CA"/>
    </w:rPr>
  </w:style>
  <w:style w:type="paragraph" w:styleId="ListParagraph">
    <w:name w:val="List Paragraph"/>
    <w:basedOn w:val="Normal"/>
    <w:link w:val="ListParagraphChar"/>
    <w:uiPriority w:val="34"/>
    <w:qFormat/>
    <w:rsid w:val="008C37D6"/>
    <w:pPr>
      <w:numPr>
        <w:numId w:val="24"/>
      </w:numPr>
      <w:spacing w:line="320" w:lineRule="atLeast"/>
    </w:pPr>
    <w:rPr>
      <w:color w:val="000000" w:themeColor="text1"/>
    </w:rPr>
  </w:style>
  <w:style w:type="paragraph" w:customStyle="1" w:styleId="TableParagraph">
    <w:name w:val="Table Paragraph"/>
    <w:basedOn w:val="Normal"/>
    <w:uiPriority w:val="1"/>
    <w:qFormat/>
    <w:rsid w:val="008C37D6"/>
    <w:pPr>
      <w:spacing w:after="60" w:line="240" w:lineRule="auto"/>
    </w:pPr>
    <w:rPr>
      <w:rFonts w:ascii="Bierstadt" w:eastAsia="Arial" w:hAnsi="Bierstadt" w:cs="Arial"/>
      <w:sz w:val="20"/>
      <w:lang w:bidi="en-US"/>
    </w:rPr>
  </w:style>
  <w:style w:type="character" w:customStyle="1" w:styleId="Heading4Char">
    <w:name w:val="Heading 4 Char"/>
    <w:basedOn w:val="DefaultParagraphFont"/>
    <w:link w:val="Heading4"/>
    <w:uiPriority w:val="9"/>
    <w:rsid w:val="008C37D6"/>
    <w:rPr>
      <w:rFonts w:ascii="Arial Rounded MT Bold" w:eastAsiaTheme="majorEastAsia" w:hAnsi="Arial Rounded MT Bold" w:cstheme="majorBidi"/>
      <w:b/>
      <w:bCs/>
      <w:iCs/>
      <w:color w:val="FFFFFF" w:themeColor="background1"/>
      <w:sz w:val="21"/>
      <w:szCs w:val="24"/>
      <w:shd w:val="clear" w:color="auto" w:fill="567F8E"/>
      <w:lang w:val="en-GB"/>
    </w:rPr>
  </w:style>
  <w:style w:type="paragraph" w:styleId="Header">
    <w:name w:val="header"/>
    <w:basedOn w:val="Normal"/>
    <w:link w:val="HeaderChar"/>
    <w:uiPriority w:val="99"/>
    <w:unhideWhenUsed/>
    <w:rsid w:val="008C37D6"/>
    <w:pPr>
      <w:tabs>
        <w:tab w:val="center" w:pos="4513"/>
        <w:tab w:val="right" w:pos="9026"/>
      </w:tabs>
      <w:spacing w:after="0"/>
    </w:pPr>
  </w:style>
  <w:style w:type="character" w:customStyle="1" w:styleId="HeaderChar">
    <w:name w:val="Header Char"/>
    <w:basedOn w:val="DefaultParagraphFont"/>
    <w:link w:val="Header"/>
    <w:uiPriority w:val="99"/>
    <w:rsid w:val="008C37D6"/>
    <w:rPr>
      <w:rFonts w:ascii="Freight" w:hAnsi="Freight"/>
      <w:sz w:val="21"/>
      <w:szCs w:val="24"/>
      <w:lang w:val="en-GB"/>
    </w:rPr>
  </w:style>
  <w:style w:type="paragraph" w:styleId="Footer">
    <w:name w:val="footer"/>
    <w:basedOn w:val="Normal"/>
    <w:link w:val="FooterChar"/>
    <w:uiPriority w:val="99"/>
    <w:unhideWhenUsed/>
    <w:rsid w:val="008C37D6"/>
    <w:pPr>
      <w:tabs>
        <w:tab w:val="center" w:pos="4513"/>
        <w:tab w:val="right" w:pos="9026"/>
      </w:tabs>
      <w:spacing w:after="0"/>
    </w:pPr>
  </w:style>
  <w:style w:type="character" w:customStyle="1" w:styleId="FooterChar">
    <w:name w:val="Footer Char"/>
    <w:basedOn w:val="DefaultParagraphFont"/>
    <w:link w:val="Footer"/>
    <w:uiPriority w:val="99"/>
    <w:rsid w:val="008C37D6"/>
    <w:rPr>
      <w:rFonts w:ascii="Freight" w:hAnsi="Freight"/>
      <w:sz w:val="21"/>
      <w:szCs w:val="24"/>
      <w:lang w:val="en-GB"/>
    </w:rPr>
  </w:style>
  <w:style w:type="paragraph" w:customStyle="1" w:styleId="1Summary">
    <w:name w:val="#1 Summary"/>
    <w:basedOn w:val="Normal"/>
    <w:link w:val="1SummaryChar"/>
    <w:rsid w:val="004818F5"/>
    <w:pPr>
      <w:spacing w:line="312" w:lineRule="auto"/>
    </w:pPr>
    <w:rPr>
      <w:rFonts w:ascii="Arial Rounded MT Bold" w:eastAsia="Arial" w:hAnsi="Arial Rounded MT Bold" w:cs="Arial"/>
      <w:color w:val="007F71"/>
      <w:sz w:val="24"/>
    </w:rPr>
  </w:style>
  <w:style w:type="paragraph" w:customStyle="1" w:styleId="1SP">
    <w:name w:val="#1 SP"/>
    <w:basedOn w:val="Normal"/>
    <w:link w:val="1SPChar"/>
    <w:rsid w:val="00530A80"/>
    <w:pPr>
      <w:spacing w:line="312" w:lineRule="auto"/>
    </w:pPr>
  </w:style>
  <w:style w:type="character" w:customStyle="1" w:styleId="1SummaryChar">
    <w:name w:val="#1 Summary Char"/>
    <w:basedOn w:val="DefaultParagraphFont"/>
    <w:link w:val="1Summary"/>
    <w:rsid w:val="004818F5"/>
    <w:rPr>
      <w:rFonts w:ascii="Arial Rounded MT Bold" w:eastAsia="Arial" w:hAnsi="Arial Rounded MT Bold" w:cs="Arial"/>
      <w:color w:val="007F71"/>
      <w:sz w:val="24"/>
      <w:lang w:val="en-GB"/>
    </w:rPr>
  </w:style>
  <w:style w:type="paragraph" w:customStyle="1" w:styleId="1PP">
    <w:name w:val="#1 PP"/>
    <w:basedOn w:val="BodyText"/>
    <w:link w:val="1PPChar"/>
    <w:rsid w:val="00530A80"/>
    <w:pPr>
      <w:spacing w:line="312" w:lineRule="auto"/>
    </w:pPr>
  </w:style>
  <w:style w:type="character" w:customStyle="1" w:styleId="1SPChar">
    <w:name w:val="#1 SP Char"/>
    <w:basedOn w:val="DefaultParagraphFont"/>
    <w:link w:val="1SP"/>
    <w:rsid w:val="00530A80"/>
    <w:rPr>
      <w:rFonts w:ascii="Arial Nova" w:eastAsia="Georgia" w:hAnsi="Arial Nova" w:cs="Georgia"/>
    </w:rPr>
  </w:style>
  <w:style w:type="paragraph" w:styleId="FootnoteText">
    <w:name w:val="footnote text"/>
    <w:basedOn w:val="Normal"/>
    <w:link w:val="FootnoteTextChar"/>
    <w:uiPriority w:val="99"/>
    <w:rsid w:val="008C37D6"/>
    <w:rPr>
      <w:sz w:val="20"/>
      <w:szCs w:val="20"/>
    </w:rPr>
  </w:style>
  <w:style w:type="character" w:customStyle="1" w:styleId="BodyTextChar">
    <w:name w:val="Body Text Char"/>
    <w:basedOn w:val="DefaultParagraphFont"/>
    <w:link w:val="BodyText"/>
    <w:rsid w:val="008C37D6"/>
    <w:rPr>
      <w:rFonts w:ascii="Freight" w:hAnsi="Freight"/>
      <w:b/>
      <w:bCs/>
      <w:sz w:val="21"/>
      <w:szCs w:val="24"/>
      <w:lang w:val="en-CA"/>
    </w:rPr>
  </w:style>
  <w:style w:type="character" w:customStyle="1" w:styleId="1PPChar">
    <w:name w:val="#1 PP Char"/>
    <w:basedOn w:val="BodyTextChar"/>
    <w:link w:val="1PP"/>
    <w:rsid w:val="00530A80"/>
    <w:rPr>
      <w:rFonts w:ascii="Arial Nova" w:eastAsia="Georgia" w:hAnsi="Arial Nova" w:cs="Georgia"/>
      <w:b/>
      <w:bCs/>
      <w:sz w:val="20"/>
      <w:szCs w:val="20"/>
      <w:lang w:val="en-CA"/>
    </w:rPr>
  </w:style>
  <w:style w:type="character" w:customStyle="1" w:styleId="FootnoteTextChar">
    <w:name w:val="Footnote Text Char"/>
    <w:basedOn w:val="DefaultParagraphFont"/>
    <w:link w:val="FootnoteText"/>
    <w:uiPriority w:val="99"/>
    <w:rsid w:val="008C37D6"/>
    <w:rPr>
      <w:rFonts w:ascii="Freight" w:hAnsi="Freight"/>
      <w:sz w:val="20"/>
      <w:szCs w:val="20"/>
      <w:lang w:val="en-GB"/>
    </w:rPr>
  </w:style>
  <w:style w:type="character" w:styleId="FootnoteReference">
    <w:name w:val="footnote reference"/>
    <w:basedOn w:val="DefaultParagraphFont"/>
    <w:uiPriority w:val="99"/>
    <w:semiHidden/>
    <w:unhideWhenUsed/>
    <w:rsid w:val="008C37D6"/>
    <w:rPr>
      <w:vertAlign w:val="superscript"/>
    </w:rPr>
  </w:style>
  <w:style w:type="paragraph" w:customStyle="1" w:styleId="1BP">
    <w:name w:val="#1 BP"/>
    <w:basedOn w:val="ListParagraph"/>
    <w:link w:val="1BPChar"/>
    <w:rsid w:val="0034567B"/>
    <w:pPr>
      <w:numPr>
        <w:numId w:val="1"/>
      </w:numPr>
      <w:spacing w:line="312" w:lineRule="auto"/>
      <w:ind w:left="714" w:hanging="357"/>
    </w:pPr>
  </w:style>
  <w:style w:type="character" w:styleId="PlaceholderText">
    <w:name w:val="Placeholder Text"/>
    <w:basedOn w:val="DefaultParagraphFont"/>
    <w:uiPriority w:val="99"/>
    <w:semiHidden/>
    <w:rsid w:val="00544271"/>
    <w:rPr>
      <w:color w:val="808080"/>
    </w:rPr>
  </w:style>
  <w:style w:type="character" w:customStyle="1" w:styleId="ListParagraphChar">
    <w:name w:val="List Paragraph Char"/>
    <w:basedOn w:val="DefaultParagraphFont"/>
    <w:link w:val="ListParagraph"/>
    <w:uiPriority w:val="34"/>
    <w:rsid w:val="0034567B"/>
    <w:rPr>
      <w:rFonts w:ascii="Freight" w:hAnsi="Freight"/>
      <w:color w:val="000000" w:themeColor="text1"/>
      <w:sz w:val="21"/>
      <w:szCs w:val="24"/>
      <w:lang w:val="en-GB"/>
    </w:rPr>
  </w:style>
  <w:style w:type="character" w:customStyle="1" w:styleId="1BPChar">
    <w:name w:val="#1 BP Char"/>
    <w:basedOn w:val="ListParagraphChar"/>
    <w:link w:val="1BP"/>
    <w:rsid w:val="0034567B"/>
    <w:rPr>
      <w:rFonts w:ascii="Arial Nova" w:eastAsia="Georgia" w:hAnsi="Arial Nova" w:cs="Georgia"/>
      <w:color w:val="000000" w:themeColor="text1"/>
      <w:sz w:val="21"/>
      <w:szCs w:val="24"/>
      <w:lang w:val="en-GB"/>
    </w:rPr>
  </w:style>
  <w:style w:type="paragraph" w:customStyle="1" w:styleId="2PP">
    <w:name w:val="#2 PP"/>
    <w:basedOn w:val="BodyText"/>
    <w:link w:val="2PPChar"/>
    <w:rsid w:val="004556D3"/>
    <w:pPr>
      <w:spacing w:line="312" w:lineRule="auto"/>
      <w:ind w:left="720" w:hanging="720"/>
      <w:jc w:val="both"/>
    </w:pPr>
  </w:style>
  <w:style w:type="paragraph" w:customStyle="1" w:styleId="1Note">
    <w:name w:val="#1 Note"/>
    <w:basedOn w:val="Normal"/>
    <w:link w:val="1NoteChar"/>
    <w:rsid w:val="009852D1"/>
    <w:pPr>
      <w:spacing w:before="120"/>
      <w:jc w:val="both"/>
    </w:pPr>
    <w:rPr>
      <w:sz w:val="18"/>
      <w:szCs w:val="18"/>
    </w:rPr>
  </w:style>
  <w:style w:type="character" w:customStyle="1" w:styleId="2PPChar">
    <w:name w:val="#2 PP Char"/>
    <w:basedOn w:val="BodyTextChar"/>
    <w:link w:val="2PP"/>
    <w:rsid w:val="004556D3"/>
    <w:rPr>
      <w:rFonts w:ascii="Arial Nova" w:eastAsia="Georgia" w:hAnsi="Arial Nova" w:cs="Georgia"/>
      <w:b/>
      <w:bCs/>
      <w:sz w:val="20"/>
      <w:szCs w:val="20"/>
      <w:lang w:val="en-CA"/>
    </w:rPr>
  </w:style>
  <w:style w:type="character" w:customStyle="1" w:styleId="1NoteChar">
    <w:name w:val="#1 Note Char"/>
    <w:basedOn w:val="DefaultParagraphFont"/>
    <w:link w:val="1Note"/>
    <w:rsid w:val="009852D1"/>
    <w:rPr>
      <w:rFonts w:ascii="Arial Nova" w:eastAsia="Georgia" w:hAnsi="Arial Nova" w:cs="Georgia"/>
      <w:sz w:val="18"/>
      <w:szCs w:val="18"/>
    </w:rPr>
  </w:style>
  <w:style w:type="character" w:styleId="Hyperlink">
    <w:name w:val="Hyperlink"/>
    <w:basedOn w:val="DefaultParagraphFont"/>
    <w:uiPriority w:val="99"/>
    <w:rsid w:val="008C37D6"/>
    <w:rPr>
      <w:color w:val="0000FF"/>
      <w:u w:val="single"/>
    </w:rPr>
  </w:style>
  <w:style w:type="character" w:styleId="UnresolvedMention">
    <w:name w:val="Unresolved Mention"/>
    <w:basedOn w:val="DefaultParagraphFont"/>
    <w:uiPriority w:val="99"/>
    <w:semiHidden/>
    <w:unhideWhenUsed/>
    <w:rsid w:val="00FC2139"/>
    <w:rPr>
      <w:color w:val="605E5C"/>
      <w:shd w:val="clear" w:color="auto" w:fill="E1DFDD"/>
    </w:rPr>
  </w:style>
  <w:style w:type="paragraph" w:styleId="Revision">
    <w:name w:val="Revision"/>
    <w:hidden/>
    <w:uiPriority w:val="99"/>
    <w:semiHidden/>
    <w:rsid w:val="009D0159"/>
    <w:pPr>
      <w:widowControl/>
      <w:autoSpaceDE/>
      <w:autoSpaceDN/>
    </w:pPr>
    <w:rPr>
      <w:rFonts w:ascii="Arial Nova" w:eastAsia="Georgia" w:hAnsi="Arial Nova" w:cs="Georgia"/>
    </w:rPr>
  </w:style>
  <w:style w:type="character" w:styleId="CommentReference">
    <w:name w:val="annotation reference"/>
    <w:basedOn w:val="DefaultParagraphFont"/>
    <w:uiPriority w:val="99"/>
    <w:semiHidden/>
    <w:unhideWhenUsed/>
    <w:rsid w:val="008C37D6"/>
    <w:rPr>
      <w:sz w:val="16"/>
      <w:szCs w:val="16"/>
    </w:rPr>
  </w:style>
  <w:style w:type="paragraph" w:styleId="CommentText">
    <w:name w:val="annotation text"/>
    <w:basedOn w:val="Normal"/>
    <w:link w:val="CommentTextChar"/>
    <w:uiPriority w:val="99"/>
    <w:unhideWhenUsed/>
    <w:rsid w:val="008C37D6"/>
    <w:pPr>
      <w:spacing w:after="0"/>
    </w:pPr>
    <w:rPr>
      <w:rFonts w:cs="Times New Roman"/>
      <w:color w:val="000000"/>
      <w:sz w:val="20"/>
      <w:szCs w:val="20"/>
      <w:lang w:eastAsia="en-GB"/>
    </w:rPr>
  </w:style>
  <w:style w:type="character" w:customStyle="1" w:styleId="CommentTextChar">
    <w:name w:val="Comment Text Char"/>
    <w:basedOn w:val="DefaultParagraphFont"/>
    <w:link w:val="CommentText"/>
    <w:uiPriority w:val="99"/>
    <w:rsid w:val="008C37D6"/>
    <w:rPr>
      <w:rFonts w:ascii="Freight" w:hAnsi="Freight" w:cs="Times New Roman"/>
      <w:color w:val="000000"/>
      <w:sz w:val="20"/>
      <w:szCs w:val="20"/>
      <w:lang w:val="en-GB" w:eastAsia="en-GB"/>
    </w:rPr>
  </w:style>
  <w:style w:type="paragraph" w:styleId="CommentSubject">
    <w:name w:val="annotation subject"/>
    <w:basedOn w:val="CommentText"/>
    <w:next w:val="CommentText"/>
    <w:link w:val="CommentSubjectChar"/>
    <w:uiPriority w:val="99"/>
    <w:semiHidden/>
    <w:unhideWhenUsed/>
    <w:rsid w:val="008C37D6"/>
    <w:pPr>
      <w:spacing w:after="120"/>
    </w:pPr>
    <w:rPr>
      <w:b/>
      <w:bCs/>
    </w:rPr>
  </w:style>
  <w:style w:type="character" w:customStyle="1" w:styleId="CommentSubjectChar">
    <w:name w:val="Comment Subject Char"/>
    <w:basedOn w:val="CommentTextChar"/>
    <w:link w:val="CommentSubject"/>
    <w:uiPriority w:val="99"/>
    <w:semiHidden/>
    <w:rsid w:val="008C37D6"/>
    <w:rPr>
      <w:rFonts w:ascii="Freight" w:hAnsi="Freight" w:cs="Times New Roman"/>
      <w:b/>
      <w:bCs/>
      <w:color w:val="000000"/>
      <w:sz w:val="20"/>
      <w:szCs w:val="20"/>
      <w:lang w:val="en-GB" w:eastAsia="en-GB"/>
    </w:rPr>
  </w:style>
  <w:style w:type="character" w:customStyle="1" w:styleId="Heading3Char">
    <w:name w:val="Heading 3 Char"/>
    <w:basedOn w:val="DefaultParagraphFont"/>
    <w:link w:val="Heading3"/>
    <w:uiPriority w:val="9"/>
    <w:rsid w:val="008C37D6"/>
    <w:rPr>
      <w:rFonts w:ascii="Arial Rounded MT Bold" w:eastAsiaTheme="majorEastAsia" w:hAnsi="Arial Rounded MT Bold" w:cstheme="majorBidi"/>
      <w:b/>
      <w:bCs/>
      <w:color w:val="FFFFFF" w:themeColor="background1"/>
      <w:sz w:val="21"/>
      <w:szCs w:val="24"/>
      <w:shd w:val="clear" w:color="auto" w:fill="215868"/>
      <w:lang w:val="en-GB"/>
    </w:rPr>
  </w:style>
  <w:style w:type="character" w:customStyle="1" w:styleId="Heading5Char">
    <w:name w:val="Heading 5 Char"/>
    <w:basedOn w:val="DefaultParagraphFont"/>
    <w:link w:val="Heading5"/>
    <w:uiPriority w:val="9"/>
    <w:rsid w:val="008C37D6"/>
    <w:rPr>
      <w:rFonts w:ascii="Arial Rounded MT Bold" w:eastAsiaTheme="majorEastAsia" w:hAnsi="Arial Rounded MT Bold" w:cstheme="majorBidi"/>
      <w:color w:val="FFFFFF" w:themeColor="background1"/>
      <w:sz w:val="21"/>
      <w:szCs w:val="24"/>
      <w:shd w:val="clear" w:color="auto" w:fill="CC0066"/>
      <w:lang w:val="en-GB"/>
    </w:rPr>
  </w:style>
  <w:style w:type="character" w:customStyle="1" w:styleId="Heading6Char">
    <w:name w:val="Heading 6 Char"/>
    <w:basedOn w:val="DefaultParagraphFont"/>
    <w:link w:val="Heading6"/>
    <w:uiPriority w:val="9"/>
    <w:rsid w:val="008C37D6"/>
    <w:rPr>
      <w:rFonts w:ascii="Franklin Gothic Medium" w:eastAsiaTheme="majorEastAsia" w:hAnsi="Franklin Gothic Medium" w:cstheme="majorBidi"/>
      <w:b/>
      <w:iCs/>
      <w:color w:val="000000" w:themeColor="text1"/>
      <w:sz w:val="21"/>
      <w:szCs w:val="24"/>
      <w:lang w:val="en-GB"/>
    </w:rPr>
  </w:style>
  <w:style w:type="character" w:customStyle="1" w:styleId="Heading7Char">
    <w:name w:val="Heading 7 Char"/>
    <w:basedOn w:val="DefaultParagraphFont"/>
    <w:link w:val="Heading7"/>
    <w:uiPriority w:val="9"/>
    <w:semiHidden/>
    <w:rsid w:val="008C37D6"/>
    <w:rPr>
      <w:rFonts w:asciiTheme="majorHAnsi" w:eastAsiaTheme="majorEastAsia" w:hAnsiTheme="majorHAnsi" w:cstheme="majorBidi"/>
      <w:i/>
      <w:iCs/>
      <w:color w:val="1F497D" w:themeColor="text2"/>
      <w:sz w:val="21"/>
      <w:szCs w:val="24"/>
      <w:lang w:val="en-GB"/>
    </w:rPr>
  </w:style>
  <w:style w:type="character" w:customStyle="1" w:styleId="Heading8Char">
    <w:name w:val="Heading 8 Char"/>
    <w:basedOn w:val="DefaultParagraphFont"/>
    <w:link w:val="Heading8"/>
    <w:uiPriority w:val="9"/>
    <w:semiHidden/>
    <w:rsid w:val="008C37D6"/>
    <w:rPr>
      <w:rFonts w:asciiTheme="majorHAnsi" w:eastAsiaTheme="majorEastAsia" w:hAnsiTheme="majorHAnsi" w:cstheme="majorBidi"/>
      <w:color w:val="000000"/>
      <w:sz w:val="20"/>
      <w:szCs w:val="20"/>
      <w:lang w:val="en-GB"/>
    </w:rPr>
  </w:style>
  <w:style w:type="character" w:customStyle="1" w:styleId="Heading9Char">
    <w:name w:val="Heading 9 Char"/>
    <w:basedOn w:val="DefaultParagraphFont"/>
    <w:link w:val="Heading9"/>
    <w:uiPriority w:val="9"/>
    <w:semiHidden/>
    <w:rsid w:val="008C37D6"/>
    <w:rPr>
      <w:rFonts w:asciiTheme="majorHAnsi" w:eastAsiaTheme="majorEastAsia" w:hAnsiTheme="majorHAnsi" w:cstheme="majorBidi"/>
      <w:i/>
      <w:iCs/>
      <w:color w:val="000000"/>
      <w:sz w:val="20"/>
      <w:szCs w:val="20"/>
      <w:lang w:val="en-GB"/>
    </w:rPr>
  </w:style>
  <w:style w:type="paragraph" w:customStyle="1" w:styleId="QuoteSW">
    <w:name w:val="QuoteSW"/>
    <w:basedOn w:val="Normal"/>
    <w:qFormat/>
    <w:rsid w:val="008C37D6"/>
    <w:pPr>
      <w:ind w:left="227"/>
    </w:pPr>
    <w:rPr>
      <w:rFonts w:ascii="Sweden Sans" w:eastAsia="Times New Roman" w:hAnsi="Sweden Sans" w:cs="Times New Roman"/>
      <w:sz w:val="20"/>
      <w:lang w:eastAsia="fr-FR"/>
    </w:rPr>
  </w:style>
  <w:style w:type="character" w:customStyle="1" w:styleId="Heading1Char">
    <w:name w:val="Heading 1 Char"/>
    <w:basedOn w:val="DefaultParagraphFont"/>
    <w:link w:val="Heading1"/>
    <w:uiPriority w:val="1"/>
    <w:rsid w:val="008C37D6"/>
    <w:rPr>
      <w:rFonts w:ascii="Arial Rounded MT Bold" w:eastAsiaTheme="majorEastAsia" w:hAnsi="Arial Rounded MT Bold" w:cstheme="majorBidi"/>
      <w:bCs/>
      <w:color w:val="FFFFFF" w:themeColor="background1"/>
      <w:spacing w:val="10"/>
      <w:sz w:val="32"/>
      <w:szCs w:val="28"/>
      <w:shd w:val="clear" w:color="auto" w:fill="072441"/>
      <w:lang w:val="en-GB" w:eastAsia="en-GB"/>
    </w:rPr>
  </w:style>
  <w:style w:type="character" w:customStyle="1" w:styleId="Heading2Char">
    <w:name w:val="Heading 2 Char"/>
    <w:basedOn w:val="DefaultParagraphFont"/>
    <w:link w:val="Heading2"/>
    <w:uiPriority w:val="9"/>
    <w:rsid w:val="008C37D6"/>
    <w:rPr>
      <w:rFonts w:ascii="Arial Rounded MT Bold" w:eastAsiaTheme="majorEastAsia" w:hAnsi="Arial Rounded MT Bold" w:cstheme="majorBidi"/>
      <w:b/>
      <w:bCs/>
      <w:color w:val="FFFFFF" w:themeColor="background1"/>
      <w:sz w:val="28"/>
      <w:szCs w:val="26"/>
      <w:shd w:val="clear" w:color="auto" w:fill="88CC00"/>
      <w:lang w:val="en-GB"/>
    </w:rPr>
  </w:style>
  <w:style w:type="paragraph" w:styleId="Title">
    <w:name w:val="Title"/>
    <w:basedOn w:val="Heading1"/>
    <w:next w:val="Normal"/>
    <w:link w:val="TitleChar"/>
    <w:uiPriority w:val="10"/>
    <w:qFormat/>
    <w:rsid w:val="008C37D6"/>
    <w:pPr>
      <w:shd w:val="clear" w:color="auto" w:fill="51545D"/>
      <w:spacing w:line="240" w:lineRule="atLeast"/>
      <w:contextualSpacing/>
    </w:pPr>
    <w:rPr>
      <w:kern w:val="28"/>
      <w:sz w:val="40"/>
      <w:szCs w:val="52"/>
    </w:rPr>
  </w:style>
  <w:style w:type="character" w:customStyle="1" w:styleId="TitleChar">
    <w:name w:val="Title Char"/>
    <w:basedOn w:val="DefaultParagraphFont"/>
    <w:link w:val="Title"/>
    <w:uiPriority w:val="10"/>
    <w:rsid w:val="008C37D6"/>
    <w:rPr>
      <w:rFonts w:ascii="Arial Rounded MT Bold" w:eastAsiaTheme="majorEastAsia" w:hAnsi="Arial Rounded MT Bold" w:cstheme="majorBidi"/>
      <w:bCs/>
      <w:color w:val="FFFFFF" w:themeColor="background1"/>
      <w:spacing w:val="10"/>
      <w:kern w:val="28"/>
      <w:sz w:val="40"/>
      <w:szCs w:val="52"/>
      <w:shd w:val="clear" w:color="auto" w:fill="51545D"/>
      <w:lang w:val="en-GB" w:eastAsia="en-GB"/>
    </w:rPr>
  </w:style>
  <w:style w:type="paragraph" w:styleId="Caption">
    <w:name w:val="caption"/>
    <w:basedOn w:val="Normal"/>
    <w:next w:val="Normal"/>
    <w:link w:val="CaptionChar"/>
    <w:qFormat/>
    <w:rsid w:val="008C37D6"/>
    <w:rPr>
      <w:rFonts w:eastAsiaTheme="minorEastAsia"/>
      <w:b/>
      <w:bCs/>
      <w:color w:val="0F243E" w:themeColor="text2" w:themeShade="80"/>
      <w:spacing w:val="6"/>
      <w:szCs w:val="18"/>
      <w:lang w:bidi="hi-IN"/>
    </w:rPr>
  </w:style>
  <w:style w:type="paragraph" w:styleId="Subtitle">
    <w:name w:val="Subtitle"/>
    <w:basedOn w:val="Normal"/>
    <w:next w:val="Normal"/>
    <w:link w:val="SubtitleChar"/>
    <w:uiPriority w:val="11"/>
    <w:rsid w:val="008C37D6"/>
    <w:pPr>
      <w:numPr>
        <w:ilvl w:val="1"/>
      </w:numPr>
    </w:pPr>
    <w:rPr>
      <w:rFonts w:eastAsiaTheme="majorEastAsia" w:cstheme="majorBidi"/>
      <w:iCs/>
      <w:color w:val="265898" w:themeColor="text2" w:themeTint="E6"/>
      <w:sz w:val="32"/>
      <w:lang w:bidi="hi-IN"/>
    </w:rPr>
  </w:style>
  <w:style w:type="character" w:customStyle="1" w:styleId="SubtitleChar">
    <w:name w:val="Subtitle Char"/>
    <w:basedOn w:val="DefaultParagraphFont"/>
    <w:link w:val="Subtitle"/>
    <w:uiPriority w:val="11"/>
    <w:rsid w:val="008C37D6"/>
    <w:rPr>
      <w:rFonts w:ascii="Freight" w:eastAsiaTheme="majorEastAsia" w:hAnsi="Freight" w:cstheme="majorBidi"/>
      <w:iCs/>
      <w:color w:val="265898" w:themeColor="text2" w:themeTint="E6"/>
      <w:sz w:val="32"/>
      <w:szCs w:val="24"/>
      <w:lang w:val="en-GB" w:bidi="hi-IN"/>
    </w:rPr>
  </w:style>
  <w:style w:type="character" w:styleId="Strong">
    <w:name w:val="Strong"/>
    <w:basedOn w:val="DefaultParagraphFont"/>
    <w:uiPriority w:val="8"/>
    <w:qFormat/>
    <w:rsid w:val="008C37D6"/>
    <w:rPr>
      <w:rFonts w:ascii="Franklin Gothic Demi Cond" w:hAnsi="Franklin Gothic Demi Cond"/>
      <w:bCs/>
      <w:color w:val="336600"/>
      <w:sz w:val="20"/>
    </w:rPr>
  </w:style>
  <w:style w:type="character" w:styleId="Emphasis">
    <w:name w:val="Emphasis"/>
    <w:basedOn w:val="DefaultParagraphFont"/>
    <w:uiPriority w:val="20"/>
    <w:rsid w:val="008C37D6"/>
    <w:rPr>
      <w:b w:val="0"/>
      <w:i/>
      <w:iCs/>
      <w:color w:val="1F497D" w:themeColor="text2"/>
    </w:rPr>
  </w:style>
  <w:style w:type="paragraph" w:styleId="NoSpacing">
    <w:name w:val="No Spacing"/>
    <w:link w:val="NoSpacingChar"/>
    <w:uiPriority w:val="1"/>
    <w:unhideWhenUsed/>
    <w:rsid w:val="008C37D6"/>
    <w:pPr>
      <w:widowControl/>
      <w:autoSpaceDE/>
      <w:autoSpaceDN/>
    </w:pPr>
    <w:rPr>
      <w:sz w:val="21"/>
      <w:lang w:val="en-GB"/>
    </w:rPr>
  </w:style>
  <w:style w:type="character" w:customStyle="1" w:styleId="NoSpacingChar">
    <w:name w:val="No Spacing Char"/>
    <w:basedOn w:val="DefaultParagraphFont"/>
    <w:link w:val="NoSpacing"/>
    <w:uiPriority w:val="1"/>
    <w:rsid w:val="008C37D6"/>
    <w:rPr>
      <w:sz w:val="21"/>
      <w:lang w:val="en-GB"/>
    </w:rPr>
  </w:style>
  <w:style w:type="paragraph" w:styleId="Quote">
    <w:name w:val="Quote"/>
    <w:basedOn w:val="Normal"/>
    <w:next w:val="Normal"/>
    <w:link w:val="QuoteChar"/>
    <w:uiPriority w:val="29"/>
    <w:rsid w:val="008C37D6"/>
    <w:pPr>
      <w:ind w:left="851" w:right="567"/>
    </w:pPr>
    <w:rPr>
      <w:rFonts w:eastAsiaTheme="minorEastAsia"/>
      <w:iCs/>
      <w:color w:val="404040" w:themeColor="text1" w:themeTint="BF"/>
      <w:sz w:val="20"/>
      <w:lang w:bidi="hi-IN"/>
    </w:rPr>
  </w:style>
  <w:style w:type="character" w:customStyle="1" w:styleId="QuoteChar">
    <w:name w:val="Quote Char"/>
    <w:basedOn w:val="DefaultParagraphFont"/>
    <w:link w:val="Quote"/>
    <w:uiPriority w:val="29"/>
    <w:rsid w:val="008C37D6"/>
    <w:rPr>
      <w:rFonts w:ascii="Freight" w:eastAsiaTheme="minorEastAsia" w:hAnsi="Freight"/>
      <w:iCs/>
      <w:color w:val="404040" w:themeColor="text1" w:themeTint="BF"/>
      <w:sz w:val="20"/>
      <w:szCs w:val="24"/>
      <w:lang w:val="en-GB" w:bidi="hi-IN"/>
    </w:rPr>
  </w:style>
  <w:style w:type="paragraph" w:styleId="IntenseQuote">
    <w:name w:val="Intense Quote"/>
    <w:basedOn w:val="Normal"/>
    <w:next w:val="Normal"/>
    <w:link w:val="IntenseQuoteChar"/>
    <w:uiPriority w:val="30"/>
    <w:rsid w:val="008C37D6"/>
    <w:pPr>
      <w:pBdr>
        <w:left w:val="single" w:sz="48" w:space="13" w:color="C0504D" w:themeColor="accent2"/>
      </w:pBdr>
      <w:spacing w:before="240"/>
    </w:pPr>
    <w:rPr>
      <w:rFonts w:eastAsiaTheme="minorEastAsia"/>
      <w:b/>
      <w:bCs/>
      <w:i/>
      <w:iCs/>
      <w:color w:val="C0504D" w:themeColor="accent2"/>
      <w:sz w:val="26"/>
      <w:lang w:bidi="hi-IN"/>
    </w:rPr>
  </w:style>
  <w:style w:type="character" w:customStyle="1" w:styleId="IntenseQuoteChar">
    <w:name w:val="Intense Quote Char"/>
    <w:basedOn w:val="DefaultParagraphFont"/>
    <w:link w:val="IntenseQuote"/>
    <w:uiPriority w:val="30"/>
    <w:rsid w:val="008C37D6"/>
    <w:rPr>
      <w:rFonts w:ascii="Freight" w:eastAsiaTheme="minorEastAsia" w:hAnsi="Freight"/>
      <w:b/>
      <w:bCs/>
      <w:i/>
      <w:iCs/>
      <w:color w:val="C0504D" w:themeColor="accent2"/>
      <w:sz w:val="26"/>
      <w:szCs w:val="24"/>
      <w:lang w:val="en-GB" w:bidi="hi-IN"/>
    </w:rPr>
  </w:style>
  <w:style w:type="character" w:styleId="SubtleEmphasis">
    <w:name w:val="Subtle Emphasis"/>
    <w:basedOn w:val="DefaultParagraphFont"/>
    <w:uiPriority w:val="19"/>
    <w:rsid w:val="008C37D6"/>
    <w:rPr>
      <w:i/>
      <w:iCs/>
      <w:color w:val="000000"/>
    </w:rPr>
  </w:style>
  <w:style w:type="character" w:styleId="IntenseEmphasis">
    <w:name w:val="Intense Emphasis"/>
    <w:basedOn w:val="DefaultParagraphFont"/>
    <w:uiPriority w:val="7"/>
    <w:qFormat/>
    <w:rsid w:val="008C37D6"/>
    <w:rPr>
      <w:rFonts w:ascii="Sweden Sans" w:hAnsi="Sweden Sans"/>
      <w:b/>
      <w:bCs/>
      <w:i w:val="0"/>
      <w:iCs/>
      <w:color w:val="003300"/>
      <w:sz w:val="20"/>
    </w:rPr>
  </w:style>
  <w:style w:type="character" w:styleId="SubtleReference">
    <w:name w:val="Subtle Reference"/>
    <w:basedOn w:val="DefaultParagraphFont"/>
    <w:uiPriority w:val="31"/>
    <w:rsid w:val="008C37D6"/>
    <w:rPr>
      <w:smallCaps/>
      <w:color w:val="000000"/>
      <w:u w:val="single"/>
    </w:rPr>
  </w:style>
  <w:style w:type="character" w:styleId="IntenseReference">
    <w:name w:val="Intense Reference"/>
    <w:basedOn w:val="DefaultParagraphFont"/>
    <w:uiPriority w:val="32"/>
    <w:rsid w:val="008C37D6"/>
    <w:rPr>
      <w:rFonts w:asciiTheme="minorHAnsi" w:hAnsiTheme="minorHAnsi"/>
      <w:b/>
      <w:bCs/>
      <w:smallCaps/>
      <w:color w:val="1F497D" w:themeColor="text2"/>
      <w:spacing w:val="5"/>
      <w:sz w:val="22"/>
      <w:u w:val="single"/>
    </w:rPr>
  </w:style>
  <w:style w:type="character" w:styleId="BookTitle">
    <w:name w:val="Book Title"/>
    <w:basedOn w:val="DefaultParagraphFont"/>
    <w:uiPriority w:val="33"/>
    <w:qFormat/>
    <w:rsid w:val="008C37D6"/>
    <w:rPr>
      <w:rFonts w:asciiTheme="majorHAnsi" w:hAnsiTheme="majorHAnsi"/>
      <w:b/>
      <w:bCs/>
      <w:caps w:val="0"/>
      <w:smallCaps/>
      <w:color w:val="1F497D" w:themeColor="text2"/>
      <w:spacing w:val="10"/>
      <w:sz w:val="22"/>
    </w:rPr>
  </w:style>
  <w:style w:type="paragraph" w:styleId="TOCHeading">
    <w:name w:val="TOC Heading"/>
    <w:basedOn w:val="Heading1"/>
    <w:next w:val="Normal"/>
    <w:uiPriority w:val="39"/>
    <w:unhideWhenUsed/>
    <w:qFormat/>
    <w:rsid w:val="008C37D6"/>
    <w:pPr>
      <w:spacing w:before="480"/>
      <w:outlineLvl w:val="9"/>
    </w:pPr>
    <w:rPr>
      <w:b/>
    </w:rPr>
  </w:style>
  <w:style w:type="table" w:styleId="TableGrid">
    <w:name w:val="Table Grid"/>
    <w:basedOn w:val="TableNormal"/>
    <w:rsid w:val="008C37D6"/>
    <w:pPr>
      <w:widowControl/>
      <w:autoSpaceDE/>
      <w:autoSpaceDN/>
      <w:spacing w:after="60"/>
    </w:pPr>
    <w:rPr>
      <w:rFonts w:ascii="Calibri" w:hAnsi="Calibri"/>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10pt">
    <w:name w:val="Style 10 pt"/>
    <w:basedOn w:val="DefaultParagraphFont"/>
    <w:rsid w:val="008C37D6"/>
    <w:rPr>
      <w:rFonts w:asciiTheme="minorHAnsi" w:hAnsiTheme="minorHAnsi"/>
      <w:sz w:val="21"/>
      <w:lang w:val="en-GB"/>
    </w:rPr>
  </w:style>
  <w:style w:type="paragraph" w:styleId="NormalWeb">
    <w:name w:val="Normal (Web)"/>
    <w:basedOn w:val="Normal"/>
    <w:uiPriority w:val="99"/>
    <w:rsid w:val="008C37D6"/>
    <w:pPr>
      <w:spacing w:before="100" w:beforeAutospacing="1" w:after="100" w:afterAutospacing="1"/>
    </w:pPr>
  </w:style>
  <w:style w:type="paragraph" w:styleId="BalloonText">
    <w:name w:val="Balloon Text"/>
    <w:basedOn w:val="Normal"/>
    <w:link w:val="BalloonTextChar"/>
    <w:uiPriority w:val="99"/>
    <w:semiHidden/>
    <w:unhideWhenUsed/>
    <w:rsid w:val="008C37D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37D6"/>
    <w:rPr>
      <w:rFonts w:ascii="Tahoma" w:hAnsi="Tahoma" w:cs="Tahoma"/>
      <w:sz w:val="16"/>
      <w:szCs w:val="16"/>
      <w:lang w:val="en-GB"/>
    </w:rPr>
  </w:style>
  <w:style w:type="table" w:styleId="LightList-Accent1">
    <w:name w:val="Light List Accent 1"/>
    <w:basedOn w:val="TableNormal"/>
    <w:uiPriority w:val="61"/>
    <w:rsid w:val="008C37D6"/>
    <w:pPr>
      <w:widowControl/>
      <w:autoSpaceDE/>
      <w:autoSpaceDN/>
    </w:pPr>
    <w:rPr>
      <w:rFonts w:ascii="Calibri" w:eastAsia="Calibri" w:hAnsi="Calibri"/>
      <w:lang w:val="en-GB" w:eastAsia="en-GB"/>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CaptionChar">
    <w:name w:val="Caption Char"/>
    <w:link w:val="Caption"/>
    <w:locked/>
    <w:rsid w:val="008C37D6"/>
    <w:rPr>
      <w:rFonts w:ascii="Freight" w:eastAsiaTheme="minorEastAsia" w:hAnsi="Freight"/>
      <w:b/>
      <w:bCs/>
      <w:color w:val="0F243E" w:themeColor="text2" w:themeShade="80"/>
      <w:spacing w:val="6"/>
      <w:sz w:val="21"/>
      <w:szCs w:val="18"/>
      <w:lang w:val="en-GB" w:bidi="hi-IN"/>
    </w:rPr>
  </w:style>
  <w:style w:type="paragraph" w:customStyle="1" w:styleId="Table">
    <w:name w:val="Table"/>
    <w:basedOn w:val="Normal"/>
    <w:uiPriority w:val="14"/>
    <w:qFormat/>
    <w:rsid w:val="008C37D6"/>
    <w:pPr>
      <w:spacing w:after="80" w:line="240" w:lineRule="atLeast"/>
    </w:pPr>
    <w:rPr>
      <w:rFonts w:cs="Times New Roman"/>
      <w:sz w:val="20"/>
      <w:szCs w:val="20"/>
      <w:lang w:eastAsia="en-GB"/>
    </w:rPr>
  </w:style>
  <w:style w:type="paragraph" w:styleId="TOC1">
    <w:name w:val="toc 1"/>
    <w:basedOn w:val="Normal"/>
    <w:next w:val="Normal"/>
    <w:autoRedefine/>
    <w:uiPriority w:val="39"/>
    <w:unhideWhenUsed/>
    <w:rsid w:val="008C37D6"/>
    <w:pPr>
      <w:spacing w:after="100"/>
    </w:pPr>
  </w:style>
  <w:style w:type="paragraph" w:styleId="TOC3">
    <w:name w:val="toc 3"/>
    <w:basedOn w:val="Normal"/>
    <w:next w:val="Normal"/>
    <w:autoRedefine/>
    <w:uiPriority w:val="39"/>
    <w:unhideWhenUsed/>
    <w:rsid w:val="008C37D6"/>
    <w:pPr>
      <w:spacing w:after="100"/>
      <w:ind w:left="440"/>
    </w:pPr>
  </w:style>
  <w:style w:type="paragraph" w:styleId="TOC2">
    <w:name w:val="toc 2"/>
    <w:basedOn w:val="Normal"/>
    <w:next w:val="Normal"/>
    <w:autoRedefine/>
    <w:uiPriority w:val="39"/>
    <w:unhideWhenUsed/>
    <w:rsid w:val="008C37D6"/>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736125">
      <w:bodyDiv w:val="1"/>
      <w:marLeft w:val="0"/>
      <w:marRight w:val="0"/>
      <w:marTop w:val="0"/>
      <w:marBottom w:val="0"/>
      <w:divBdr>
        <w:top w:val="none" w:sz="0" w:space="0" w:color="auto"/>
        <w:left w:val="none" w:sz="0" w:space="0" w:color="auto"/>
        <w:bottom w:val="none" w:sz="0" w:space="0" w:color="auto"/>
        <w:right w:val="none" w:sz="0" w:space="0" w:color="auto"/>
      </w:divBdr>
    </w:div>
    <w:div w:id="15575435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eader" Target="header1.xml"/><Relationship Id="rId12" Type="http://schemas.microsoft.com/office/2018/08/relationships/commentsExtensible" Target="commentsExtensible.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6/09/relationships/commentsIds" Target="commentsIds.xml"/><Relationship Id="rId5" Type="http://schemas.openxmlformats.org/officeDocument/2006/relationships/footnotes" Target="footnotes.xml"/><Relationship Id="rId15" Type="http://schemas.microsoft.com/office/2011/relationships/people" Target="people.xml"/><Relationship Id="rId10"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34</Pages>
  <Words>14188</Words>
  <Characters>78037</Characters>
  <Application>Microsoft Office Word</Application>
  <DocSecurity>0</DocSecurity>
  <Lines>650</Lines>
  <Paragraphs>184</Paragraphs>
  <ScaleCrop>false</ScaleCrop>
  <HeadingPairs>
    <vt:vector size="2" baseType="variant">
      <vt:variant>
        <vt:lpstr>Title</vt:lpstr>
      </vt:variant>
      <vt:variant>
        <vt:i4>1</vt:i4>
      </vt:variant>
    </vt:vector>
  </HeadingPairs>
  <TitlesOfParts>
    <vt:vector size="1" baseType="lpstr">
      <vt:lpstr>Gendered Perceptions in Maize Supply Chains: Evidence from Uganda</vt:lpstr>
    </vt:vector>
  </TitlesOfParts>
  <Company/>
  <LinksUpToDate>false</LinksUpToDate>
  <CharactersWithSpaces>92041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Gendered Perceptions in Maize Supply Chains: Evidence from Uganda</dc:title>
  <dc:creator>SANJA</dc:creator>
  <cp:lastModifiedBy>Anusha De</cp:lastModifiedBy>
  <cp:revision>5</cp:revision>
  <dcterms:created xsi:type="dcterms:W3CDTF">2022-08-01T12:15:00Z</dcterms:created>
  <dcterms:modified xsi:type="dcterms:W3CDTF">2022-08-03T16:42:00Z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2022-04-30T00:00:00Z</vt:filetime>
  </property>
  <property fmtid="{D5CDD505-2E9C-101B-9397-08002B2CF9AE}" pid="3" name="Creator">
    <vt:lpwstr>LaTeX with hyperref</vt:lpwstr>
  </property>
  <property fmtid="{D5CDD505-2E9C-101B-9397-08002B2CF9AE}" pid="4" name="LastSaved">
    <vt:filetime>2022-04-30T00:00:00Z</vt:filetime>
  </property>
</Properties>
</file>